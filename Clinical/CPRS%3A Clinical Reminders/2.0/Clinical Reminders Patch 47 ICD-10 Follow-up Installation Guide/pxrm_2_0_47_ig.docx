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23B" w:rsidRDefault="00DF423B" w:rsidP="00DF423B">
      <w:pPr>
        <w:pStyle w:val="Title2"/>
      </w:pPr>
      <w:bookmarkStart w:id="0" w:name="_Toc205632711"/>
    </w:p>
    <w:p w:rsidR="0046168A" w:rsidRPr="0046168A" w:rsidRDefault="00C470FA" w:rsidP="00DF423B">
      <w:pPr>
        <w:pStyle w:val="Title2"/>
        <w:rPr>
          <w:sz w:val="36"/>
          <w:szCs w:val="36"/>
        </w:rPr>
      </w:pPr>
      <w:r>
        <w:rPr>
          <w:noProof/>
        </w:rPr>
        <w:drawing>
          <wp:inline distT="0" distB="0" distL="0" distR="0" wp14:anchorId="4CF0A73F" wp14:editId="474CE970">
            <wp:extent cx="2286000" cy="22860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7C7A0D" w:rsidRDefault="007C7A0D" w:rsidP="00DF423B">
      <w:pPr>
        <w:pStyle w:val="Title2"/>
      </w:pPr>
    </w:p>
    <w:p w:rsidR="00106196" w:rsidRDefault="00106196" w:rsidP="00106196">
      <w:pPr>
        <w:pStyle w:val="Title"/>
      </w:pPr>
      <w:bookmarkStart w:id="1" w:name="_Toc495855387"/>
      <w:r>
        <w:t>Clinical Reminders</w:t>
      </w:r>
    </w:p>
    <w:bookmarkEnd w:id="1"/>
    <w:p w:rsidR="007C7A0D" w:rsidRPr="009911AA" w:rsidRDefault="0045507E" w:rsidP="00DF423B">
      <w:pPr>
        <w:pStyle w:val="Title2"/>
        <w:rPr>
          <w:sz w:val="32"/>
        </w:rPr>
      </w:pPr>
      <w:r>
        <w:rPr>
          <w:sz w:val="32"/>
        </w:rPr>
        <w:t>ICD-10 F</w:t>
      </w:r>
      <w:r w:rsidR="00F45CA4">
        <w:rPr>
          <w:sz w:val="32"/>
        </w:rPr>
        <w:t>ollow-up</w:t>
      </w:r>
    </w:p>
    <w:p w:rsidR="00106196" w:rsidRDefault="00106196" w:rsidP="00106196">
      <w:pPr>
        <w:pStyle w:val="Title"/>
      </w:pPr>
      <w:r>
        <w:t>Installation Guide</w:t>
      </w:r>
    </w:p>
    <w:p w:rsidR="00DF423B" w:rsidRDefault="00C52DC5" w:rsidP="00DF423B">
      <w:pPr>
        <w:pStyle w:val="Title2"/>
      </w:pPr>
      <w:r>
        <w:t>PXRM*2</w:t>
      </w:r>
      <w:r w:rsidR="009911AA">
        <w:t>.0</w:t>
      </w:r>
      <w:r w:rsidR="0045507E">
        <w:t>*47</w:t>
      </w:r>
    </w:p>
    <w:p w:rsidR="0045507E" w:rsidRDefault="0045507E" w:rsidP="00DF423B">
      <w:pPr>
        <w:pStyle w:val="Title2"/>
      </w:pPr>
      <w:r>
        <w:t>GMTS*2.7*113</w:t>
      </w:r>
    </w:p>
    <w:p w:rsidR="00106196" w:rsidRDefault="00106196" w:rsidP="00DF423B">
      <w:pPr>
        <w:pStyle w:val="Title2"/>
      </w:pPr>
    </w:p>
    <w:p w:rsidR="00106196" w:rsidRDefault="00106196" w:rsidP="00DF423B">
      <w:pPr>
        <w:pStyle w:val="Title2"/>
      </w:pPr>
    </w:p>
    <w:p w:rsidR="00DF423B" w:rsidRDefault="00804718" w:rsidP="00DF423B">
      <w:pPr>
        <w:pStyle w:val="Title2"/>
      </w:pPr>
      <w:r>
        <w:t>December</w:t>
      </w:r>
      <w:r w:rsidR="006337D8">
        <w:t xml:space="preserve"> </w:t>
      </w:r>
      <w:r w:rsidR="00F903BD">
        <w:t>2017</w:t>
      </w:r>
    </w:p>
    <w:p w:rsidR="00DF423B" w:rsidRDefault="00DF423B" w:rsidP="00DF423B">
      <w:pPr>
        <w:pStyle w:val="Title2"/>
      </w:pPr>
    </w:p>
    <w:p w:rsidR="004C065B" w:rsidRPr="004C065B" w:rsidRDefault="004C065B" w:rsidP="004C065B">
      <w:pPr>
        <w:pStyle w:val="Title2"/>
        <w:rPr>
          <w:sz w:val="32"/>
          <w:szCs w:val="36"/>
        </w:rPr>
      </w:pPr>
      <w:r w:rsidRPr="004C065B">
        <w:rPr>
          <w:sz w:val="32"/>
          <w:szCs w:val="36"/>
        </w:rPr>
        <w:t>Department of Veterans Affairs</w:t>
      </w:r>
    </w:p>
    <w:p w:rsidR="004C065B" w:rsidRDefault="004C065B" w:rsidP="004C065B">
      <w:pPr>
        <w:pStyle w:val="Title2"/>
      </w:pPr>
      <w:r>
        <w:t>Office of Information and Technology (OIT)</w:t>
      </w:r>
    </w:p>
    <w:p w:rsidR="008931C2" w:rsidRDefault="008931C2" w:rsidP="008931C2">
      <w:pPr>
        <w:pStyle w:val="Title2"/>
      </w:pPr>
      <w:r>
        <w:t>Product</w:t>
      </w:r>
      <w:r w:rsidRPr="000171DA">
        <w:t xml:space="preserve"> Development</w:t>
      </w:r>
    </w:p>
    <w:p w:rsidR="008931C2" w:rsidRDefault="008931C2" w:rsidP="004C065B">
      <w:pPr>
        <w:pStyle w:val="Title2"/>
      </w:pPr>
    </w:p>
    <w:p w:rsidR="00C52DC5" w:rsidRDefault="00C52DC5" w:rsidP="00DF423B">
      <w:pPr>
        <w:pStyle w:val="Title2"/>
      </w:pPr>
    </w:p>
    <w:p w:rsidR="00C52DC5" w:rsidRDefault="00C52DC5" w:rsidP="00DF423B">
      <w:pPr>
        <w:pStyle w:val="Title2"/>
      </w:pPr>
    </w:p>
    <w:p w:rsidR="00A40D35" w:rsidRDefault="00A40D35" w:rsidP="007541D0">
      <w:pPr>
        <w:pStyle w:val="Title2"/>
      </w:pPr>
    </w:p>
    <w:p w:rsidR="00D045C4" w:rsidRDefault="00D045C4" w:rsidP="007541D0">
      <w:pPr>
        <w:pStyle w:val="Title2"/>
        <w:sectPr w:rsidR="00D045C4" w:rsidSect="002C39F8">
          <w:footerReference w:type="even" r:id="rId10"/>
          <w:pgSz w:w="12240" w:h="15840" w:code="1"/>
          <w:pgMar w:top="1440" w:right="1440" w:bottom="1440" w:left="1440" w:header="720" w:footer="720" w:gutter="0"/>
          <w:pgNumType w:fmt="lowerRoman" w:start="1"/>
          <w:cols w:space="720"/>
          <w:vAlign w:val="center"/>
          <w:docGrid w:linePitch="360"/>
        </w:sectPr>
      </w:pPr>
    </w:p>
    <w:p w:rsidR="007541D0" w:rsidRPr="006337D8" w:rsidRDefault="006337D8" w:rsidP="007541D0">
      <w:pPr>
        <w:pStyle w:val="Title2"/>
        <w:rPr>
          <w:b w:val="0"/>
        </w:rPr>
      </w:pPr>
      <w:r w:rsidRPr="006337D8">
        <w:rPr>
          <w:b w:val="0"/>
        </w:rPr>
        <w:lastRenderedPageBreak/>
        <w:t>(this page intentionally left blank)</w:t>
      </w:r>
      <w:r w:rsidR="007541D0" w:rsidRPr="006337D8">
        <w:rPr>
          <w:b w:val="0"/>
        </w:rPr>
        <w:br w:type="page"/>
      </w:r>
    </w:p>
    <w:p w:rsidR="007541D0" w:rsidRDefault="007541D0" w:rsidP="007541D0">
      <w:pPr>
        <w:pStyle w:val="Title2"/>
      </w:pPr>
      <w:r>
        <w:lastRenderedPageBreak/>
        <w:t>Table of Contents</w:t>
      </w:r>
    </w:p>
    <w:p w:rsidR="00DD1EB2" w:rsidRDefault="006D7ADE">
      <w:pPr>
        <w:pStyle w:val="TOC1"/>
        <w:rPr>
          <w:rFonts w:asciiTheme="minorHAnsi" w:eastAsiaTheme="minorEastAsia" w:hAnsiTheme="minorHAnsi" w:cstheme="minorBidi"/>
          <w:b w:val="0"/>
          <w:noProof/>
          <w:sz w:val="22"/>
          <w:szCs w:val="22"/>
        </w:rPr>
      </w:pPr>
      <w:r>
        <w:fldChar w:fldCharType="begin"/>
      </w:r>
      <w:r w:rsidR="00DF1F72">
        <w:instrText xml:space="preserve"> TOC \o </w:instrText>
      </w:r>
      <w:r>
        <w:fldChar w:fldCharType="separate"/>
      </w:r>
      <w:r w:rsidR="00DD1EB2">
        <w:rPr>
          <w:noProof/>
        </w:rPr>
        <w:t>Introduction</w:t>
      </w:r>
      <w:r w:rsidR="00DD1EB2">
        <w:rPr>
          <w:noProof/>
        </w:rPr>
        <w:tab/>
      </w:r>
      <w:r w:rsidR="00DD1EB2">
        <w:rPr>
          <w:noProof/>
        </w:rPr>
        <w:fldChar w:fldCharType="begin"/>
      </w:r>
      <w:r w:rsidR="00DD1EB2">
        <w:rPr>
          <w:noProof/>
        </w:rPr>
        <w:instrText xml:space="preserve"> PAGEREF _Toc495584507 \h </w:instrText>
      </w:r>
      <w:r w:rsidR="00DD1EB2">
        <w:rPr>
          <w:noProof/>
        </w:rPr>
      </w:r>
      <w:r w:rsidR="00DD1EB2">
        <w:rPr>
          <w:noProof/>
        </w:rPr>
        <w:fldChar w:fldCharType="separate"/>
      </w:r>
      <w:r w:rsidR="00DD1EB2">
        <w:rPr>
          <w:noProof/>
        </w:rPr>
        <w:t>1</w:t>
      </w:r>
      <w:r w:rsidR="00DD1EB2">
        <w:rPr>
          <w:noProof/>
        </w:rPr>
        <w:fldChar w:fldCharType="end"/>
      </w:r>
    </w:p>
    <w:p w:rsidR="00DD1EB2" w:rsidRDefault="00DD1EB2">
      <w:pPr>
        <w:pStyle w:val="TOC2"/>
        <w:rPr>
          <w:rFonts w:asciiTheme="minorHAnsi" w:eastAsiaTheme="minorEastAsia" w:hAnsiTheme="minorHAnsi" w:cstheme="minorBidi"/>
          <w:b w:val="0"/>
          <w:noProof/>
          <w:sz w:val="22"/>
          <w:szCs w:val="22"/>
        </w:rPr>
      </w:pPr>
      <w:r>
        <w:rPr>
          <w:noProof/>
        </w:rPr>
        <w:t>Background</w:t>
      </w:r>
      <w:r>
        <w:rPr>
          <w:noProof/>
        </w:rPr>
        <w:tab/>
      </w:r>
      <w:r>
        <w:rPr>
          <w:noProof/>
        </w:rPr>
        <w:fldChar w:fldCharType="begin"/>
      </w:r>
      <w:r>
        <w:rPr>
          <w:noProof/>
        </w:rPr>
        <w:instrText xml:space="preserve"> PAGEREF _Toc495584508 \h </w:instrText>
      </w:r>
      <w:r>
        <w:rPr>
          <w:noProof/>
        </w:rPr>
      </w:r>
      <w:r>
        <w:rPr>
          <w:noProof/>
        </w:rPr>
        <w:fldChar w:fldCharType="separate"/>
      </w:r>
      <w:r>
        <w:rPr>
          <w:noProof/>
        </w:rPr>
        <w:t>1</w:t>
      </w:r>
      <w:r>
        <w:rPr>
          <w:noProof/>
        </w:rPr>
        <w:fldChar w:fldCharType="end"/>
      </w:r>
    </w:p>
    <w:p w:rsidR="00DD1EB2" w:rsidRDefault="00DD1EB2">
      <w:pPr>
        <w:pStyle w:val="TOC2"/>
        <w:rPr>
          <w:rFonts w:asciiTheme="minorHAnsi" w:eastAsiaTheme="minorEastAsia" w:hAnsiTheme="minorHAnsi" w:cstheme="minorBidi"/>
          <w:b w:val="0"/>
          <w:noProof/>
          <w:sz w:val="22"/>
          <w:szCs w:val="22"/>
        </w:rPr>
      </w:pPr>
      <w:r>
        <w:rPr>
          <w:noProof/>
        </w:rPr>
        <w:t>Patches in this project build</w:t>
      </w:r>
      <w:r>
        <w:rPr>
          <w:noProof/>
        </w:rPr>
        <w:tab/>
      </w:r>
      <w:r>
        <w:rPr>
          <w:noProof/>
        </w:rPr>
        <w:fldChar w:fldCharType="begin"/>
      </w:r>
      <w:r>
        <w:rPr>
          <w:noProof/>
        </w:rPr>
        <w:instrText xml:space="preserve"> PAGEREF _Toc495584509 \h </w:instrText>
      </w:r>
      <w:r>
        <w:rPr>
          <w:noProof/>
        </w:rPr>
      </w:r>
      <w:r>
        <w:rPr>
          <w:noProof/>
        </w:rPr>
        <w:fldChar w:fldCharType="separate"/>
      </w:r>
      <w:r>
        <w:rPr>
          <w:noProof/>
        </w:rPr>
        <w:t>1</w:t>
      </w:r>
      <w:r>
        <w:rPr>
          <w:noProof/>
        </w:rPr>
        <w:fldChar w:fldCharType="end"/>
      </w:r>
    </w:p>
    <w:p w:rsidR="00DD1EB2" w:rsidRDefault="00DD1EB2">
      <w:pPr>
        <w:pStyle w:val="TOC2"/>
        <w:rPr>
          <w:rFonts w:asciiTheme="minorHAnsi" w:eastAsiaTheme="minorEastAsia" w:hAnsiTheme="minorHAnsi" w:cstheme="minorBidi"/>
          <w:b w:val="0"/>
          <w:noProof/>
          <w:sz w:val="22"/>
          <w:szCs w:val="22"/>
        </w:rPr>
      </w:pPr>
      <w:r>
        <w:rPr>
          <w:noProof/>
        </w:rPr>
        <w:t>Related Documentation</w:t>
      </w:r>
      <w:r>
        <w:rPr>
          <w:noProof/>
        </w:rPr>
        <w:tab/>
      </w:r>
      <w:r>
        <w:rPr>
          <w:noProof/>
        </w:rPr>
        <w:fldChar w:fldCharType="begin"/>
      </w:r>
      <w:r>
        <w:rPr>
          <w:noProof/>
        </w:rPr>
        <w:instrText xml:space="preserve"> PAGEREF _Toc495584510 \h </w:instrText>
      </w:r>
      <w:r>
        <w:rPr>
          <w:noProof/>
        </w:rPr>
      </w:r>
      <w:r>
        <w:rPr>
          <w:noProof/>
        </w:rPr>
        <w:fldChar w:fldCharType="separate"/>
      </w:r>
      <w:r>
        <w:rPr>
          <w:noProof/>
        </w:rPr>
        <w:t>3</w:t>
      </w:r>
      <w:r>
        <w:rPr>
          <w:noProof/>
        </w:rPr>
        <w:fldChar w:fldCharType="end"/>
      </w:r>
    </w:p>
    <w:p w:rsidR="00DD1EB2" w:rsidRDefault="00DD1EB2">
      <w:pPr>
        <w:pStyle w:val="TOC2"/>
        <w:rPr>
          <w:rFonts w:asciiTheme="minorHAnsi" w:eastAsiaTheme="minorEastAsia" w:hAnsiTheme="minorHAnsi" w:cstheme="minorBidi"/>
          <w:b w:val="0"/>
          <w:noProof/>
          <w:sz w:val="22"/>
          <w:szCs w:val="22"/>
        </w:rPr>
      </w:pPr>
      <w:r>
        <w:rPr>
          <w:noProof/>
        </w:rPr>
        <w:t>Related Web Sites</w:t>
      </w:r>
      <w:r>
        <w:rPr>
          <w:noProof/>
        </w:rPr>
        <w:tab/>
      </w:r>
      <w:r>
        <w:rPr>
          <w:noProof/>
        </w:rPr>
        <w:fldChar w:fldCharType="begin"/>
      </w:r>
      <w:r>
        <w:rPr>
          <w:noProof/>
        </w:rPr>
        <w:instrText xml:space="preserve"> PAGEREF _Toc495584511 \h </w:instrText>
      </w:r>
      <w:r>
        <w:rPr>
          <w:noProof/>
        </w:rPr>
      </w:r>
      <w:r>
        <w:rPr>
          <w:noProof/>
        </w:rPr>
        <w:fldChar w:fldCharType="separate"/>
      </w:r>
      <w:r>
        <w:rPr>
          <w:noProof/>
        </w:rPr>
        <w:t>3</w:t>
      </w:r>
      <w:r>
        <w:rPr>
          <w:noProof/>
        </w:rPr>
        <w:fldChar w:fldCharType="end"/>
      </w:r>
    </w:p>
    <w:p w:rsidR="00DD1EB2" w:rsidRDefault="00DD1EB2">
      <w:pPr>
        <w:pStyle w:val="TOC1"/>
        <w:rPr>
          <w:rFonts w:asciiTheme="minorHAnsi" w:eastAsiaTheme="minorEastAsia" w:hAnsiTheme="minorHAnsi" w:cstheme="minorBidi"/>
          <w:b w:val="0"/>
          <w:noProof/>
          <w:sz w:val="22"/>
          <w:szCs w:val="22"/>
        </w:rPr>
      </w:pPr>
      <w:r>
        <w:rPr>
          <w:noProof/>
        </w:rPr>
        <w:t>Pre-Installation</w:t>
      </w:r>
      <w:r>
        <w:rPr>
          <w:noProof/>
        </w:rPr>
        <w:tab/>
      </w:r>
      <w:r>
        <w:rPr>
          <w:noProof/>
        </w:rPr>
        <w:fldChar w:fldCharType="begin"/>
      </w:r>
      <w:r>
        <w:rPr>
          <w:noProof/>
        </w:rPr>
        <w:instrText xml:space="preserve"> PAGEREF _Toc495584512 \h </w:instrText>
      </w:r>
      <w:r>
        <w:rPr>
          <w:noProof/>
        </w:rPr>
      </w:r>
      <w:r>
        <w:rPr>
          <w:noProof/>
        </w:rPr>
        <w:fldChar w:fldCharType="separate"/>
      </w:r>
      <w:r>
        <w:rPr>
          <w:noProof/>
        </w:rPr>
        <w:t>4</w:t>
      </w:r>
      <w:r>
        <w:rPr>
          <w:noProof/>
        </w:rPr>
        <w:fldChar w:fldCharType="end"/>
      </w:r>
    </w:p>
    <w:p w:rsidR="00DD1EB2" w:rsidRDefault="00DD1EB2">
      <w:pPr>
        <w:pStyle w:val="TOC2"/>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Required Software</w:t>
      </w:r>
      <w:r>
        <w:rPr>
          <w:noProof/>
        </w:rPr>
        <w:tab/>
      </w:r>
      <w:r>
        <w:rPr>
          <w:noProof/>
        </w:rPr>
        <w:fldChar w:fldCharType="begin"/>
      </w:r>
      <w:r>
        <w:rPr>
          <w:noProof/>
        </w:rPr>
        <w:instrText xml:space="preserve"> PAGEREF _Toc495584513 \h </w:instrText>
      </w:r>
      <w:r>
        <w:rPr>
          <w:noProof/>
        </w:rPr>
      </w:r>
      <w:r>
        <w:rPr>
          <w:noProof/>
        </w:rPr>
        <w:fldChar w:fldCharType="separate"/>
      </w:r>
      <w:r>
        <w:rPr>
          <w:noProof/>
        </w:rPr>
        <w:t>4</w:t>
      </w:r>
      <w:r>
        <w:rPr>
          <w:noProof/>
        </w:rPr>
        <w:fldChar w:fldCharType="end"/>
      </w:r>
    </w:p>
    <w:p w:rsidR="00DD1EB2" w:rsidRDefault="00DD1EB2">
      <w:pPr>
        <w:pStyle w:val="TOC1"/>
        <w:rPr>
          <w:rFonts w:asciiTheme="minorHAnsi" w:eastAsiaTheme="minorEastAsia" w:hAnsiTheme="minorHAnsi" w:cstheme="minorBidi"/>
          <w:b w:val="0"/>
          <w:noProof/>
          <w:sz w:val="22"/>
          <w:szCs w:val="22"/>
        </w:rPr>
      </w:pPr>
      <w:r>
        <w:rPr>
          <w:noProof/>
        </w:rPr>
        <w:t>Installation</w:t>
      </w:r>
      <w:r>
        <w:rPr>
          <w:noProof/>
        </w:rPr>
        <w:tab/>
      </w:r>
      <w:r>
        <w:rPr>
          <w:noProof/>
        </w:rPr>
        <w:fldChar w:fldCharType="begin"/>
      </w:r>
      <w:r>
        <w:rPr>
          <w:noProof/>
        </w:rPr>
        <w:instrText xml:space="preserve"> PAGEREF _Toc495584514 \h </w:instrText>
      </w:r>
      <w:r>
        <w:rPr>
          <w:noProof/>
        </w:rPr>
      </w:r>
      <w:r>
        <w:rPr>
          <w:noProof/>
        </w:rPr>
        <w:fldChar w:fldCharType="separate"/>
      </w:r>
      <w:r>
        <w:rPr>
          <w:noProof/>
        </w:rPr>
        <w:t>4</w:t>
      </w:r>
      <w:r>
        <w:rPr>
          <w:noProof/>
        </w:rPr>
        <w:fldChar w:fldCharType="end"/>
      </w:r>
    </w:p>
    <w:p w:rsidR="00DD1EB2" w:rsidRDefault="00DD1EB2">
      <w:pPr>
        <w:pStyle w:val="TOC2"/>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Retrieve the host file containing the multi-package build.</w:t>
      </w:r>
      <w:r>
        <w:rPr>
          <w:noProof/>
        </w:rPr>
        <w:tab/>
      </w:r>
      <w:r>
        <w:rPr>
          <w:noProof/>
        </w:rPr>
        <w:fldChar w:fldCharType="begin"/>
      </w:r>
      <w:r>
        <w:rPr>
          <w:noProof/>
        </w:rPr>
        <w:instrText xml:space="preserve"> PAGEREF _Toc495584515 \h </w:instrText>
      </w:r>
      <w:r>
        <w:rPr>
          <w:noProof/>
        </w:rPr>
      </w:r>
      <w:r>
        <w:rPr>
          <w:noProof/>
        </w:rPr>
        <w:fldChar w:fldCharType="separate"/>
      </w:r>
      <w:r>
        <w:rPr>
          <w:noProof/>
        </w:rPr>
        <w:t>4</w:t>
      </w:r>
      <w:r>
        <w:rPr>
          <w:noProof/>
        </w:rPr>
        <w:fldChar w:fldCharType="end"/>
      </w:r>
    </w:p>
    <w:p w:rsidR="00DD1EB2" w:rsidRDefault="00DD1EB2">
      <w:pPr>
        <w:pStyle w:val="TOC2"/>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Install the patch first in a training or test account.</w:t>
      </w:r>
      <w:r>
        <w:rPr>
          <w:noProof/>
        </w:rPr>
        <w:tab/>
      </w:r>
      <w:r>
        <w:rPr>
          <w:noProof/>
        </w:rPr>
        <w:fldChar w:fldCharType="begin"/>
      </w:r>
      <w:r>
        <w:rPr>
          <w:noProof/>
        </w:rPr>
        <w:instrText xml:space="preserve"> PAGEREF _Toc495584516 \h </w:instrText>
      </w:r>
      <w:r>
        <w:rPr>
          <w:noProof/>
        </w:rPr>
      </w:r>
      <w:r>
        <w:rPr>
          <w:noProof/>
        </w:rPr>
        <w:fldChar w:fldCharType="separate"/>
      </w:r>
      <w:r>
        <w:rPr>
          <w:noProof/>
        </w:rPr>
        <w:t>5</w:t>
      </w:r>
      <w:r>
        <w:rPr>
          <w:noProof/>
        </w:rPr>
        <w:fldChar w:fldCharType="end"/>
      </w:r>
    </w:p>
    <w:p w:rsidR="00DD1EB2" w:rsidRDefault="00DD1EB2">
      <w:pPr>
        <w:pStyle w:val="TOC2"/>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Backout preparation; these steps are taken in case the patch needs to be backed out.</w:t>
      </w:r>
      <w:r>
        <w:rPr>
          <w:noProof/>
        </w:rPr>
        <w:tab/>
      </w:r>
      <w:r>
        <w:rPr>
          <w:noProof/>
        </w:rPr>
        <w:fldChar w:fldCharType="begin"/>
      </w:r>
      <w:r>
        <w:rPr>
          <w:noProof/>
        </w:rPr>
        <w:instrText xml:space="preserve"> PAGEREF _Toc495584517 \h </w:instrText>
      </w:r>
      <w:r>
        <w:rPr>
          <w:noProof/>
        </w:rPr>
      </w:r>
      <w:r>
        <w:rPr>
          <w:noProof/>
        </w:rPr>
        <w:fldChar w:fldCharType="separate"/>
      </w:r>
      <w:r>
        <w:rPr>
          <w:noProof/>
        </w:rPr>
        <w:t>5</w:t>
      </w:r>
      <w:r>
        <w:rPr>
          <w:noProof/>
        </w:rPr>
        <w:fldChar w:fldCharType="end"/>
      </w:r>
    </w:p>
    <w:p w:rsidR="00DD1EB2" w:rsidRDefault="00DD1EB2">
      <w:pPr>
        <w:pStyle w:val="TOC2"/>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Load the distribution.</w:t>
      </w:r>
      <w:r>
        <w:rPr>
          <w:noProof/>
        </w:rPr>
        <w:tab/>
      </w:r>
      <w:r>
        <w:rPr>
          <w:noProof/>
        </w:rPr>
        <w:fldChar w:fldCharType="begin"/>
      </w:r>
      <w:r>
        <w:rPr>
          <w:noProof/>
        </w:rPr>
        <w:instrText xml:space="preserve"> PAGEREF _Toc495584518 \h </w:instrText>
      </w:r>
      <w:r>
        <w:rPr>
          <w:noProof/>
        </w:rPr>
      </w:r>
      <w:r>
        <w:rPr>
          <w:noProof/>
        </w:rPr>
        <w:fldChar w:fldCharType="separate"/>
      </w:r>
      <w:r>
        <w:rPr>
          <w:noProof/>
        </w:rPr>
        <w:t>5</w:t>
      </w:r>
      <w:r>
        <w:rPr>
          <w:noProof/>
        </w:rPr>
        <w:fldChar w:fldCharType="end"/>
      </w:r>
    </w:p>
    <w:p w:rsidR="00DD1EB2" w:rsidRDefault="00DD1EB2">
      <w:pPr>
        <w:pStyle w:val="TOC2"/>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Backup a Transport Global</w:t>
      </w:r>
      <w:r>
        <w:rPr>
          <w:noProof/>
        </w:rPr>
        <w:tab/>
      </w:r>
      <w:r>
        <w:rPr>
          <w:noProof/>
        </w:rPr>
        <w:fldChar w:fldCharType="begin"/>
      </w:r>
      <w:r>
        <w:rPr>
          <w:noProof/>
        </w:rPr>
        <w:instrText xml:space="preserve"> PAGEREF _Toc495584519 \h </w:instrText>
      </w:r>
      <w:r>
        <w:rPr>
          <w:noProof/>
        </w:rPr>
      </w:r>
      <w:r>
        <w:rPr>
          <w:noProof/>
        </w:rPr>
        <w:fldChar w:fldCharType="separate"/>
      </w:r>
      <w:r>
        <w:rPr>
          <w:noProof/>
        </w:rPr>
        <w:t>6</w:t>
      </w:r>
      <w:r>
        <w:rPr>
          <w:noProof/>
        </w:rPr>
        <w:fldChar w:fldCharType="end"/>
      </w:r>
    </w:p>
    <w:p w:rsidR="00DD1EB2" w:rsidRDefault="00DD1EB2">
      <w:pPr>
        <w:pStyle w:val="TOC2"/>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Compare Transport Global to Current System</w:t>
      </w:r>
      <w:r>
        <w:rPr>
          <w:noProof/>
        </w:rPr>
        <w:tab/>
      </w:r>
      <w:r>
        <w:rPr>
          <w:noProof/>
        </w:rPr>
        <w:fldChar w:fldCharType="begin"/>
      </w:r>
      <w:r>
        <w:rPr>
          <w:noProof/>
        </w:rPr>
        <w:instrText xml:space="preserve"> PAGEREF _Toc495584520 \h </w:instrText>
      </w:r>
      <w:r>
        <w:rPr>
          <w:noProof/>
        </w:rPr>
      </w:r>
      <w:r>
        <w:rPr>
          <w:noProof/>
        </w:rPr>
        <w:fldChar w:fldCharType="separate"/>
      </w:r>
      <w:r>
        <w:rPr>
          <w:noProof/>
        </w:rPr>
        <w:t>6</w:t>
      </w:r>
      <w:r>
        <w:rPr>
          <w:noProof/>
        </w:rPr>
        <w:fldChar w:fldCharType="end"/>
      </w:r>
    </w:p>
    <w:p w:rsidR="00DD1EB2" w:rsidRDefault="00DD1EB2">
      <w:pPr>
        <w:pStyle w:val="TOC2"/>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Verify Checksums in Transport Global</w:t>
      </w:r>
      <w:r>
        <w:rPr>
          <w:noProof/>
        </w:rPr>
        <w:tab/>
      </w:r>
      <w:r>
        <w:rPr>
          <w:noProof/>
        </w:rPr>
        <w:fldChar w:fldCharType="begin"/>
      </w:r>
      <w:r>
        <w:rPr>
          <w:noProof/>
        </w:rPr>
        <w:instrText xml:space="preserve"> PAGEREF _Toc495584521 \h </w:instrText>
      </w:r>
      <w:r>
        <w:rPr>
          <w:noProof/>
        </w:rPr>
      </w:r>
      <w:r>
        <w:rPr>
          <w:noProof/>
        </w:rPr>
        <w:fldChar w:fldCharType="separate"/>
      </w:r>
      <w:r>
        <w:rPr>
          <w:noProof/>
        </w:rPr>
        <w:t>7</w:t>
      </w:r>
      <w:r>
        <w:rPr>
          <w:noProof/>
        </w:rPr>
        <w:fldChar w:fldCharType="end"/>
      </w:r>
    </w:p>
    <w:p w:rsidR="00DD1EB2" w:rsidRDefault="00DD1EB2">
      <w:pPr>
        <w:pStyle w:val="TOC2"/>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Install the build</w:t>
      </w:r>
      <w:r>
        <w:rPr>
          <w:noProof/>
        </w:rPr>
        <w:tab/>
      </w:r>
      <w:r>
        <w:rPr>
          <w:noProof/>
        </w:rPr>
        <w:fldChar w:fldCharType="begin"/>
      </w:r>
      <w:r>
        <w:rPr>
          <w:noProof/>
        </w:rPr>
        <w:instrText xml:space="preserve"> PAGEREF _Toc495584522 \h </w:instrText>
      </w:r>
      <w:r>
        <w:rPr>
          <w:noProof/>
        </w:rPr>
      </w:r>
      <w:r>
        <w:rPr>
          <w:noProof/>
        </w:rPr>
        <w:fldChar w:fldCharType="separate"/>
      </w:r>
      <w:r>
        <w:rPr>
          <w:noProof/>
        </w:rPr>
        <w:t>7</w:t>
      </w:r>
      <w:r>
        <w:rPr>
          <w:noProof/>
        </w:rPr>
        <w:fldChar w:fldCharType="end"/>
      </w:r>
    </w:p>
    <w:p w:rsidR="00DD1EB2" w:rsidRDefault="00DD1EB2">
      <w:pPr>
        <w:pStyle w:val="TOC1"/>
        <w:rPr>
          <w:rFonts w:asciiTheme="minorHAnsi" w:eastAsiaTheme="minorEastAsia" w:hAnsiTheme="minorHAnsi" w:cstheme="minorBidi"/>
          <w:b w:val="0"/>
          <w:noProof/>
          <w:sz w:val="22"/>
          <w:szCs w:val="22"/>
        </w:rPr>
      </w:pPr>
      <w:r>
        <w:rPr>
          <w:noProof/>
        </w:rPr>
        <w:t>Post-Install Instructions</w:t>
      </w:r>
      <w:r>
        <w:rPr>
          <w:noProof/>
        </w:rPr>
        <w:tab/>
      </w:r>
      <w:r>
        <w:rPr>
          <w:noProof/>
        </w:rPr>
        <w:fldChar w:fldCharType="begin"/>
      </w:r>
      <w:r>
        <w:rPr>
          <w:noProof/>
        </w:rPr>
        <w:instrText xml:space="preserve"> PAGEREF _Toc495584523 \h </w:instrText>
      </w:r>
      <w:r>
        <w:rPr>
          <w:noProof/>
        </w:rPr>
      </w:r>
      <w:r>
        <w:rPr>
          <w:noProof/>
        </w:rPr>
        <w:fldChar w:fldCharType="separate"/>
      </w:r>
      <w:r>
        <w:rPr>
          <w:noProof/>
        </w:rPr>
        <w:t>9</w:t>
      </w:r>
      <w:r>
        <w:rPr>
          <w:noProof/>
        </w:rPr>
        <w:fldChar w:fldCharType="end"/>
      </w:r>
    </w:p>
    <w:p w:rsidR="00DD1EB2" w:rsidRDefault="00DD1EB2">
      <w:pPr>
        <w:pStyle w:val="TOC1"/>
        <w:rPr>
          <w:rFonts w:asciiTheme="minorHAnsi" w:eastAsiaTheme="minorEastAsia" w:hAnsiTheme="minorHAnsi" w:cstheme="minorBidi"/>
          <w:b w:val="0"/>
          <w:noProof/>
          <w:sz w:val="22"/>
          <w:szCs w:val="22"/>
        </w:rPr>
      </w:pPr>
      <w:r>
        <w:rPr>
          <w:noProof/>
        </w:rPr>
        <w:t>Acronyms</w:t>
      </w:r>
      <w:r>
        <w:rPr>
          <w:noProof/>
        </w:rPr>
        <w:tab/>
      </w:r>
      <w:r>
        <w:rPr>
          <w:noProof/>
        </w:rPr>
        <w:fldChar w:fldCharType="begin"/>
      </w:r>
      <w:r>
        <w:rPr>
          <w:noProof/>
        </w:rPr>
        <w:instrText xml:space="preserve"> PAGEREF _Toc495584524 \h </w:instrText>
      </w:r>
      <w:r>
        <w:rPr>
          <w:noProof/>
        </w:rPr>
      </w:r>
      <w:r>
        <w:rPr>
          <w:noProof/>
        </w:rPr>
        <w:fldChar w:fldCharType="separate"/>
      </w:r>
      <w:r>
        <w:rPr>
          <w:noProof/>
        </w:rPr>
        <w:t>9</w:t>
      </w:r>
      <w:r>
        <w:rPr>
          <w:noProof/>
        </w:rPr>
        <w:fldChar w:fldCharType="end"/>
      </w:r>
    </w:p>
    <w:p w:rsidR="00DD1EB2" w:rsidRDefault="00DD1EB2">
      <w:pPr>
        <w:pStyle w:val="TOC1"/>
        <w:rPr>
          <w:rFonts w:asciiTheme="minorHAnsi" w:eastAsiaTheme="minorEastAsia" w:hAnsiTheme="minorHAnsi" w:cstheme="minorBidi"/>
          <w:b w:val="0"/>
          <w:noProof/>
          <w:sz w:val="22"/>
          <w:szCs w:val="22"/>
        </w:rPr>
      </w:pPr>
      <w:r>
        <w:rPr>
          <w:noProof/>
        </w:rPr>
        <w:t>Appendix A: Installation Example</w:t>
      </w:r>
      <w:r>
        <w:rPr>
          <w:noProof/>
        </w:rPr>
        <w:tab/>
      </w:r>
      <w:r>
        <w:rPr>
          <w:noProof/>
        </w:rPr>
        <w:fldChar w:fldCharType="begin"/>
      </w:r>
      <w:r>
        <w:rPr>
          <w:noProof/>
        </w:rPr>
        <w:instrText xml:space="preserve"> PAGEREF _Toc495584525 \h </w:instrText>
      </w:r>
      <w:r>
        <w:rPr>
          <w:noProof/>
        </w:rPr>
      </w:r>
      <w:r>
        <w:rPr>
          <w:noProof/>
        </w:rPr>
        <w:fldChar w:fldCharType="separate"/>
      </w:r>
      <w:r>
        <w:rPr>
          <w:noProof/>
        </w:rPr>
        <w:t>11</w:t>
      </w:r>
      <w:r>
        <w:rPr>
          <w:noProof/>
        </w:rPr>
        <w:fldChar w:fldCharType="end"/>
      </w:r>
    </w:p>
    <w:p w:rsidR="00DD1EB2" w:rsidRDefault="00DD1EB2">
      <w:pPr>
        <w:pStyle w:val="TOC1"/>
        <w:rPr>
          <w:rFonts w:asciiTheme="minorHAnsi" w:eastAsiaTheme="minorEastAsia" w:hAnsiTheme="minorHAnsi" w:cstheme="minorBidi"/>
          <w:b w:val="0"/>
          <w:noProof/>
          <w:sz w:val="22"/>
          <w:szCs w:val="22"/>
        </w:rPr>
      </w:pPr>
      <w:r>
        <w:rPr>
          <w:noProof/>
        </w:rPr>
        <w:t>Appendix</w:t>
      </w:r>
      <w:r w:rsidRPr="00657D0B">
        <w:rPr>
          <w:rFonts w:ascii="Calibri" w:hAnsi="Calibri"/>
          <w:noProof/>
        </w:rPr>
        <w:t xml:space="preserve"> </w:t>
      </w:r>
      <w:r>
        <w:rPr>
          <w:noProof/>
        </w:rPr>
        <w:t>B: Post-Install Checksums</w:t>
      </w:r>
      <w:r>
        <w:rPr>
          <w:noProof/>
        </w:rPr>
        <w:tab/>
      </w:r>
      <w:r>
        <w:rPr>
          <w:noProof/>
        </w:rPr>
        <w:fldChar w:fldCharType="begin"/>
      </w:r>
      <w:r>
        <w:rPr>
          <w:noProof/>
        </w:rPr>
        <w:instrText xml:space="preserve"> PAGEREF _Toc495584526 \h </w:instrText>
      </w:r>
      <w:r>
        <w:rPr>
          <w:noProof/>
        </w:rPr>
      </w:r>
      <w:r>
        <w:rPr>
          <w:noProof/>
        </w:rPr>
        <w:fldChar w:fldCharType="separate"/>
      </w:r>
      <w:r>
        <w:rPr>
          <w:noProof/>
        </w:rPr>
        <w:t>19</w:t>
      </w:r>
      <w:r>
        <w:rPr>
          <w:noProof/>
        </w:rPr>
        <w:fldChar w:fldCharType="end"/>
      </w:r>
    </w:p>
    <w:p w:rsidR="00DD1EB2" w:rsidRDefault="00DD1EB2">
      <w:pPr>
        <w:pStyle w:val="TOC1"/>
        <w:rPr>
          <w:rFonts w:asciiTheme="minorHAnsi" w:eastAsiaTheme="minorEastAsia" w:hAnsiTheme="minorHAnsi" w:cstheme="minorBidi"/>
          <w:b w:val="0"/>
          <w:noProof/>
          <w:sz w:val="22"/>
          <w:szCs w:val="22"/>
        </w:rPr>
      </w:pPr>
      <w:r>
        <w:rPr>
          <w:noProof/>
        </w:rPr>
        <w:t>Appendix C:  Install File Print Example</w:t>
      </w:r>
      <w:r>
        <w:rPr>
          <w:noProof/>
        </w:rPr>
        <w:tab/>
      </w:r>
      <w:r>
        <w:rPr>
          <w:noProof/>
        </w:rPr>
        <w:fldChar w:fldCharType="begin"/>
      </w:r>
      <w:r>
        <w:rPr>
          <w:noProof/>
        </w:rPr>
        <w:instrText xml:space="preserve"> PAGEREF _Toc495584527 \h </w:instrText>
      </w:r>
      <w:r>
        <w:rPr>
          <w:noProof/>
        </w:rPr>
      </w:r>
      <w:r>
        <w:rPr>
          <w:noProof/>
        </w:rPr>
        <w:fldChar w:fldCharType="separate"/>
      </w:r>
      <w:r>
        <w:rPr>
          <w:noProof/>
        </w:rPr>
        <w:t>22</w:t>
      </w:r>
      <w:r>
        <w:rPr>
          <w:noProof/>
        </w:rPr>
        <w:fldChar w:fldCharType="end"/>
      </w:r>
    </w:p>
    <w:p w:rsidR="00DD1EB2" w:rsidRDefault="00DD1EB2">
      <w:pPr>
        <w:pStyle w:val="TOC1"/>
        <w:rPr>
          <w:rFonts w:asciiTheme="minorHAnsi" w:eastAsiaTheme="minorEastAsia" w:hAnsiTheme="minorHAnsi" w:cstheme="minorBidi"/>
          <w:b w:val="0"/>
          <w:noProof/>
          <w:sz w:val="22"/>
          <w:szCs w:val="22"/>
        </w:rPr>
      </w:pPr>
      <w:r>
        <w:rPr>
          <w:noProof/>
        </w:rPr>
        <w:t>Appendix D:   Build File Print Example</w:t>
      </w:r>
      <w:r>
        <w:rPr>
          <w:noProof/>
        </w:rPr>
        <w:tab/>
      </w:r>
      <w:r>
        <w:rPr>
          <w:noProof/>
        </w:rPr>
        <w:fldChar w:fldCharType="begin"/>
      </w:r>
      <w:r>
        <w:rPr>
          <w:noProof/>
        </w:rPr>
        <w:instrText xml:space="preserve"> PAGEREF _Toc495584528 \h </w:instrText>
      </w:r>
      <w:r>
        <w:rPr>
          <w:noProof/>
        </w:rPr>
      </w:r>
      <w:r>
        <w:rPr>
          <w:noProof/>
        </w:rPr>
        <w:fldChar w:fldCharType="separate"/>
      </w:r>
      <w:r>
        <w:rPr>
          <w:noProof/>
        </w:rPr>
        <w:t>24</w:t>
      </w:r>
      <w:r>
        <w:rPr>
          <w:noProof/>
        </w:rPr>
        <w:fldChar w:fldCharType="end"/>
      </w:r>
    </w:p>
    <w:p w:rsidR="00F55495" w:rsidRDefault="006D7ADE" w:rsidP="00F55495">
      <w:pPr>
        <w:pStyle w:val="TOC1"/>
        <w:sectPr w:rsidR="00F55495" w:rsidSect="0046168A">
          <w:footerReference w:type="default" r:id="rId11"/>
          <w:footerReference w:type="first" r:id="rId12"/>
          <w:pgSz w:w="12240" w:h="15840" w:code="1"/>
          <w:pgMar w:top="1440" w:right="1440" w:bottom="1440" w:left="1440" w:header="720" w:footer="720" w:gutter="0"/>
          <w:pgNumType w:fmt="lowerRoman" w:start="1"/>
          <w:cols w:space="720"/>
          <w:docGrid w:linePitch="360"/>
        </w:sectPr>
      </w:pPr>
      <w:r>
        <w:fldChar w:fldCharType="end"/>
      </w:r>
    </w:p>
    <w:p w:rsidR="00F55495" w:rsidRDefault="00F55495" w:rsidP="00F55495">
      <w:pPr>
        <w:pStyle w:val="TOC1"/>
      </w:pPr>
    </w:p>
    <w:p w:rsidR="00DF423B" w:rsidRPr="00A83D56" w:rsidRDefault="00C52DC5" w:rsidP="00DF423B">
      <w:pPr>
        <w:pStyle w:val="Heading1"/>
      </w:pPr>
      <w:bookmarkStart w:id="2" w:name="_Toc495584507"/>
      <w:r>
        <w:t>Introduction</w:t>
      </w:r>
      <w:bookmarkEnd w:id="2"/>
    </w:p>
    <w:p w:rsidR="00AD2509" w:rsidRDefault="00AD2509" w:rsidP="005C5C1E">
      <w:pPr>
        <w:pStyle w:val="Heading2"/>
      </w:pPr>
      <w:bookmarkStart w:id="3" w:name="_Toc495584508"/>
      <w:bookmarkStart w:id="4" w:name="_Toc192991030"/>
      <w:r>
        <w:t>Background</w:t>
      </w:r>
      <w:bookmarkEnd w:id="3"/>
    </w:p>
    <w:p w:rsidR="0045507E" w:rsidRDefault="0045507E" w:rsidP="0045507E">
      <w:pPr>
        <w:ind w:left="720"/>
      </w:pPr>
      <w:r>
        <w:t>This patch is the follow-up to</w:t>
      </w:r>
      <w:r w:rsidR="00824976">
        <w:t xml:space="preserve"> patch</w:t>
      </w:r>
      <w:r>
        <w:t xml:space="preserve"> PXRM*2*26</w:t>
      </w:r>
      <w:r w:rsidR="00490EEB">
        <w:t>.  I</w:t>
      </w:r>
      <w:r>
        <w:t xml:space="preserve">t removes </w:t>
      </w:r>
      <w:r w:rsidR="00490EEB">
        <w:t>the options, protocols, routines, and</w:t>
      </w:r>
      <w:r>
        <w:t xml:space="preserve"> taxonomy fields made</w:t>
      </w:r>
      <w:r w:rsidR="00490EEB">
        <w:t xml:space="preserve"> </w:t>
      </w:r>
      <w:r>
        <w:t>obsolete by PXRM*2*26, adds the taxonomy editor actions that</w:t>
      </w:r>
      <w:r w:rsidR="00490EEB">
        <w:t xml:space="preserve"> </w:t>
      </w:r>
      <w:r>
        <w:t xml:space="preserve">could not be completed </w:t>
      </w:r>
      <w:r w:rsidR="00824976">
        <w:t xml:space="preserve">in time </w:t>
      </w:r>
      <w:r>
        <w:t>for the release of PXRM*2*26, and fixes some</w:t>
      </w:r>
      <w:r w:rsidR="00490EEB">
        <w:t xml:space="preserve"> </w:t>
      </w:r>
      <w:r w:rsidR="002E1B87">
        <w:t>defects</w:t>
      </w:r>
      <w:r>
        <w:t xml:space="preserve">. </w:t>
      </w:r>
    </w:p>
    <w:p w:rsidR="00DB35BF" w:rsidRDefault="00DB35BF" w:rsidP="00DB35BF">
      <w:pPr>
        <w:ind w:left="720"/>
      </w:pPr>
    </w:p>
    <w:p w:rsidR="0045507E" w:rsidRDefault="0045507E" w:rsidP="0045507E">
      <w:pPr>
        <w:ind w:left="720"/>
      </w:pPr>
      <w:r>
        <w:t>Testing revealed that the ScreenMan variable DDSCHANG can sometimes</w:t>
      </w:r>
      <w:r w:rsidR="004475C3">
        <w:t xml:space="preserve"> </w:t>
      </w:r>
      <w:r>
        <w:t>falsely indicate that a taxonomy was changed by the user</w:t>
      </w:r>
      <w:r w:rsidR="00535C49">
        <w:t xml:space="preserve"> during an editing session</w:t>
      </w:r>
      <w:r>
        <w:t>. To create a</w:t>
      </w:r>
      <w:r w:rsidR="004475C3">
        <w:t xml:space="preserve"> </w:t>
      </w:r>
      <w:r>
        <w:t>reliable indicator, the SHA-256 hash is computed when a taxonomy is</w:t>
      </w:r>
      <w:r w:rsidR="004475C3">
        <w:t xml:space="preserve"> </w:t>
      </w:r>
      <w:r>
        <w:t>selected for editing and again when the editing session is finished. If</w:t>
      </w:r>
      <w:r w:rsidR="004475C3">
        <w:t xml:space="preserve"> </w:t>
      </w:r>
      <w:r>
        <w:t>there is any difference in the values, then</w:t>
      </w:r>
      <w:r w:rsidR="00824976">
        <w:t xml:space="preserve"> the</w:t>
      </w:r>
      <w:r>
        <w:t xml:space="preserve"> taxonomy has changed. The</w:t>
      </w:r>
      <w:r w:rsidR="004475C3">
        <w:t xml:space="preserve"> </w:t>
      </w:r>
      <w:r>
        <w:t>SHA-256 hash is computed using the Kernel SHA hash utility distributed</w:t>
      </w:r>
      <w:r w:rsidR="00860457">
        <w:t xml:space="preserve"> in XU*8.0*657; c</w:t>
      </w:r>
      <w:r w:rsidR="00BF030E">
        <w:t>onsequently XU*8.0</w:t>
      </w:r>
      <w:r>
        <w:t xml:space="preserve">*657 is required by PXRM*2.0*47. </w:t>
      </w:r>
    </w:p>
    <w:p w:rsidR="0045507E" w:rsidRDefault="0045507E" w:rsidP="0045507E">
      <w:pPr>
        <w:ind w:left="720"/>
      </w:pPr>
      <w:r>
        <w:t xml:space="preserve"> </w:t>
      </w:r>
    </w:p>
    <w:p w:rsidR="0045507E" w:rsidRPr="00DB7405" w:rsidRDefault="0045507E" w:rsidP="0045507E">
      <w:pPr>
        <w:ind w:left="720"/>
      </w:pPr>
      <w:r>
        <w:t>PXRM*2.0*47 and GMTS*2.7*113 are distributed in a</w:t>
      </w:r>
      <w:r w:rsidR="004475C3">
        <w:t xml:space="preserve"> </w:t>
      </w:r>
      <w:r>
        <w:t>multi-package build named: CLINICAL REMINDERS ICD-10 FOLLOWUP 1.0.</w:t>
      </w:r>
    </w:p>
    <w:p w:rsidR="00AD2509" w:rsidRPr="00DB7405" w:rsidRDefault="00AD2509" w:rsidP="00AD2509">
      <w:pPr>
        <w:ind w:left="720"/>
      </w:pPr>
    </w:p>
    <w:p w:rsidR="00CF47B7" w:rsidRDefault="00CF47B7" w:rsidP="005C5C1E">
      <w:pPr>
        <w:pStyle w:val="Heading2"/>
      </w:pPr>
      <w:bookmarkStart w:id="5" w:name="_Toc495584509"/>
      <w:r>
        <w:t>Patches in this project build</w:t>
      </w:r>
      <w:bookmarkEnd w:id="5"/>
    </w:p>
    <w:p w:rsidR="00A90528" w:rsidRPr="00705216" w:rsidRDefault="0045507E" w:rsidP="00A90528">
      <w:pPr>
        <w:pStyle w:val="h3"/>
      </w:pPr>
      <w:r>
        <w:t>PXRM*2.0*47</w:t>
      </w:r>
    </w:p>
    <w:p w:rsidR="00F76FDE" w:rsidRDefault="00F76FDE" w:rsidP="00A90528">
      <w:pPr>
        <w:pStyle w:val="BodyText"/>
        <w:ind w:left="720"/>
      </w:pPr>
      <w:r>
        <w:t>This build</w:t>
      </w:r>
      <w:r w:rsidRPr="00F76FDE">
        <w:t xml:space="preserve"> is the follow-up to PXRM*2</w:t>
      </w:r>
      <w:r>
        <w:t>.0</w:t>
      </w:r>
      <w:r w:rsidRPr="00F76FDE">
        <w:t xml:space="preserve">*26.  It </w:t>
      </w:r>
      <w:r w:rsidR="003378DA">
        <w:t xml:space="preserve">deletes the Expanded Taxonomies file #811.3, </w:t>
      </w:r>
      <w:r w:rsidRPr="00F76FDE">
        <w:t>removes the options, protocols, routines, and taxonomy fields made obsolete by PXRM*2</w:t>
      </w:r>
      <w:r w:rsidR="007865A3">
        <w:t>.0</w:t>
      </w:r>
      <w:r w:rsidRPr="00F76FDE">
        <w:t>*26, adds the taxonomy editor actions that could not be completed for the release of PXRM*2</w:t>
      </w:r>
      <w:r>
        <w:t>.0</w:t>
      </w:r>
      <w:r w:rsidRPr="00F76FDE">
        <w:t xml:space="preserve">*26, and fixes some </w:t>
      </w:r>
      <w:r w:rsidR="00AB1FDC">
        <w:t>defects</w:t>
      </w:r>
      <w:r w:rsidRPr="00F76FDE">
        <w:t>.</w:t>
      </w:r>
    </w:p>
    <w:p w:rsidR="00F96C15" w:rsidRDefault="00F96C15" w:rsidP="00F96C15">
      <w:pPr>
        <w:pStyle w:val="NoSpacing"/>
        <w:ind w:left="720"/>
      </w:pPr>
      <w:r>
        <w:t>The following items are deleted:</w:t>
      </w:r>
    </w:p>
    <w:p w:rsidR="00F96C15" w:rsidRDefault="00F96C15" w:rsidP="00F96C15">
      <w:pPr>
        <w:pStyle w:val="NoSpacing"/>
        <w:ind w:left="720"/>
      </w:pPr>
      <w:r>
        <w:t>PRINT TEMPLATES:</w:t>
      </w:r>
    </w:p>
    <w:p w:rsidR="00F96C15" w:rsidRDefault="00F96C15" w:rsidP="00F96C15">
      <w:pPr>
        <w:pStyle w:val="NoSpacing"/>
        <w:ind w:left="720"/>
      </w:pPr>
      <w:r>
        <w:t xml:space="preserve">   PXRM TAXONOMY DIALOG  FILE #811.2</w:t>
      </w:r>
    </w:p>
    <w:p w:rsidR="00F96C15" w:rsidRDefault="00F96C15" w:rsidP="00F96C15">
      <w:pPr>
        <w:pStyle w:val="NoSpacing"/>
        <w:ind w:left="720"/>
      </w:pPr>
      <w:r>
        <w:t xml:space="preserve">   PXRM TAXONOMY INQUIRY    FILE #811.2</w:t>
      </w:r>
    </w:p>
    <w:p w:rsidR="00F96C15" w:rsidRDefault="00F96C15" w:rsidP="00F96C15">
      <w:pPr>
        <w:pStyle w:val="NoSpacing"/>
        <w:ind w:left="720"/>
      </w:pPr>
      <w:r>
        <w:t xml:space="preserve">   PXRM TAXONOMY LIST    FILE #811.2</w:t>
      </w:r>
    </w:p>
    <w:p w:rsidR="00F96C15" w:rsidRDefault="00F96C15" w:rsidP="00F96C15">
      <w:pPr>
        <w:pStyle w:val="NoSpacing"/>
        <w:ind w:left="720"/>
      </w:pPr>
      <w:r>
        <w:t xml:space="preserve">   PXRM TAXONOMY LIST HEADER    FILE #811.2</w:t>
      </w:r>
    </w:p>
    <w:p w:rsidR="00F96C15" w:rsidRDefault="00F96C15" w:rsidP="00F96C15">
      <w:pPr>
        <w:pStyle w:val="NoSpacing"/>
        <w:ind w:left="720"/>
      </w:pPr>
    </w:p>
    <w:p w:rsidR="00F96C15" w:rsidRDefault="00F96C15" w:rsidP="00F96C15">
      <w:pPr>
        <w:pStyle w:val="NoSpacing"/>
        <w:ind w:left="720"/>
      </w:pPr>
      <w:r>
        <w:t>ROUTINES:</w:t>
      </w:r>
    </w:p>
    <w:p w:rsidR="00F96C15" w:rsidRDefault="00F96C15" w:rsidP="00F96C15">
      <w:pPr>
        <w:pStyle w:val="NoSpacing"/>
        <w:ind w:left="720"/>
      </w:pPr>
      <w:r>
        <w:t xml:space="preserve">  PXRMBXTL </w:t>
      </w:r>
    </w:p>
    <w:p w:rsidR="00F96C15" w:rsidRDefault="00F96C15" w:rsidP="00F96C15">
      <w:pPr>
        <w:pStyle w:val="NoSpacing"/>
        <w:ind w:left="720"/>
      </w:pPr>
      <w:r>
        <w:t xml:space="preserve">  PXRMCSD</w:t>
      </w:r>
    </w:p>
    <w:p w:rsidR="00F96C15" w:rsidRDefault="00F96C15" w:rsidP="00F96C15">
      <w:pPr>
        <w:pStyle w:val="NoSpacing"/>
        <w:ind w:left="720"/>
      </w:pPr>
      <w:r>
        <w:t xml:space="preserve">  PXRMCSSC</w:t>
      </w:r>
    </w:p>
    <w:p w:rsidR="00F96C15" w:rsidRDefault="00F96C15" w:rsidP="00F96C15">
      <w:pPr>
        <w:pStyle w:val="NoSpacing"/>
        <w:ind w:left="720"/>
      </w:pPr>
      <w:r>
        <w:t xml:space="preserve">  PXRMCSU</w:t>
      </w:r>
    </w:p>
    <w:p w:rsidR="00F96C15" w:rsidRDefault="00F96C15" w:rsidP="00F96C15">
      <w:pPr>
        <w:pStyle w:val="NoSpacing"/>
        <w:ind w:left="720"/>
      </w:pPr>
      <w:r>
        <w:t xml:space="preserve">  PXRMTAXS</w:t>
      </w:r>
    </w:p>
    <w:p w:rsidR="00F96C15" w:rsidRDefault="00F96C15" w:rsidP="00F96C15">
      <w:pPr>
        <w:pStyle w:val="NoSpacing"/>
        <w:ind w:left="720"/>
      </w:pPr>
      <w:r>
        <w:t xml:space="preserve">  PXRMTDUP</w:t>
      </w:r>
    </w:p>
    <w:p w:rsidR="00F96C15" w:rsidRDefault="00F96C15" w:rsidP="00F96C15">
      <w:pPr>
        <w:pStyle w:val="NoSpacing"/>
        <w:ind w:left="720"/>
      </w:pPr>
      <w:r>
        <w:t xml:space="preserve">  PXRMTECK</w:t>
      </w:r>
    </w:p>
    <w:p w:rsidR="00F96C15" w:rsidRDefault="00F96C15" w:rsidP="00F96C15">
      <w:pPr>
        <w:pStyle w:val="NoSpacing"/>
        <w:ind w:left="720"/>
      </w:pPr>
      <w:r>
        <w:t xml:space="preserve">  PXRMTEDT</w:t>
      </w:r>
    </w:p>
    <w:p w:rsidR="00F96C15" w:rsidRDefault="00F96C15" w:rsidP="00F96C15">
      <w:pPr>
        <w:pStyle w:val="NoSpacing"/>
        <w:ind w:left="720"/>
      </w:pPr>
      <w:r>
        <w:t xml:space="preserve">  PXRMVAL</w:t>
      </w:r>
    </w:p>
    <w:p w:rsidR="00F96C15" w:rsidRDefault="00F96C15" w:rsidP="00F96C15">
      <w:pPr>
        <w:pStyle w:val="NoSpacing"/>
        <w:ind w:left="720"/>
      </w:pPr>
      <w:r>
        <w:t xml:space="preserve">  PXRMVALC</w:t>
      </w:r>
    </w:p>
    <w:p w:rsidR="00F96C15" w:rsidRDefault="00F96C15" w:rsidP="00F96C15">
      <w:pPr>
        <w:pStyle w:val="NoSpacing"/>
        <w:ind w:left="720"/>
      </w:pPr>
      <w:r>
        <w:t xml:space="preserve">  PXRMVALU    </w:t>
      </w:r>
    </w:p>
    <w:p w:rsidR="00F96C15" w:rsidRDefault="00F96C15" w:rsidP="00F96C15">
      <w:pPr>
        <w:pStyle w:val="NoSpacing"/>
        <w:ind w:left="720"/>
      </w:pPr>
      <w:r>
        <w:lastRenderedPageBreak/>
        <w:t xml:space="preserve">  </w:t>
      </w:r>
    </w:p>
    <w:p w:rsidR="00F96C15" w:rsidRDefault="00F96C15" w:rsidP="00F96C15">
      <w:pPr>
        <w:pStyle w:val="NoSpacing"/>
        <w:ind w:left="720"/>
      </w:pPr>
      <w:r>
        <w:t>OPTIONS:</w:t>
      </w:r>
    </w:p>
    <w:p w:rsidR="00F96C15" w:rsidRDefault="00F96C15" w:rsidP="00F96C15">
      <w:pPr>
        <w:pStyle w:val="NoSpacing"/>
        <w:ind w:left="720"/>
      </w:pPr>
      <w:r>
        <w:t xml:space="preserve">   PXRM TAX SELECTED CODES REPAIR</w:t>
      </w:r>
    </w:p>
    <w:p w:rsidR="00F96C15" w:rsidRDefault="00F96C15" w:rsidP="00F96C15">
      <w:pPr>
        <w:pStyle w:val="NoSpacing"/>
        <w:ind w:left="720"/>
      </w:pPr>
      <w:r>
        <w:t xml:space="preserve">   PXRM TAXONOMY CODE SEARCH</w:t>
      </w:r>
    </w:p>
    <w:p w:rsidR="00F96C15" w:rsidRDefault="00F96C15" w:rsidP="00F96C15">
      <w:pPr>
        <w:pStyle w:val="NoSpacing"/>
        <w:ind w:left="720"/>
      </w:pPr>
      <w:r>
        <w:t xml:space="preserve">   PXRM TAXONOMY COPY</w:t>
      </w:r>
    </w:p>
    <w:p w:rsidR="00F96C15" w:rsidRDefault="00F96C15" w:rsidP="00F96C15">
      <w:pPr>
        <w:pStyle w:val="NoSpacing"/>
        <w:ind w:left="720"/>
      </w:pPr>
      <w:r>
        <w:t xml:space="preserve">   PXRM TAXONOMY EDIT</w:t>
      </w:r>
    </w:p>
    <w:p w:rsidR="00F96C15" w:rsidRDefault="00F96C15" w:rsidP="00F96C15">
      <w:pPr>
        <w:pStyle w:val="NoSpacing"/>
        <w:ind w:left="720"/>
      </w:pPr>
      <w:r>
        <w:t xml:space="preserve">   PXRM TAXONOMY EXPANSION</w:t>
      </w:r>
    </w:p>
    <w:p w:rsidR="00F96C15" w:rsidRDefault="00F96C15" w:rsidP="00F96C15">
      <w:pPr>
        <w:pStyle w:val="NoSpacing"/>
        <w:ind w:left="720"/>
      </w:pPr>
      <w:r>
        <w:t xml:space="preserve">   PXRM TAXONOMY EXPANSION ALL</w:t>
      </w:r>
    </w:p>
    <w:p w:rsidR="00F96C15" w:rsidRDefault="00F96C15" w:rsidP="00F96C15">
      <w:pPr>
        <w:pStyle w:val="NoSpacing"/>
        <w:ind w:left="720"/>
      </w:pPr>
      <w:r>
        <w:t xml:space="preserve">   PXRM TAXONOMY EXPANSION VERIFY</w:t>
      </w:r>
    </w:p>
    <w:p w:rsidR="00F96C15" w:rsidRDefault="00F96C15" w:rsidP="00F96C15">
      <w:pPr>
        <w:pStyle w:val="NoSpacing"/>
        <w:ind w:left="720"/>
      </w:pPr>
      <w:r>
        <w:t xml:space="preserve">   PXRM TAXONOMY INQUIRY</w:t>
      </w:r>
    </w:p>
    <w:p w:rsidR="00F96C15" w:rsidRDefault="00F96C15" w:rsidP="00F96C15">
      <w:pPr>
        <w:pStyle w:val="NoSpacing"/>
        <w:ind w:left="720"/>
      </w:pPr>
      <w:r>
        <w:t xml:space="preserve">   PXRM TAXONOMY LIST</w:t>
      </w:r>
    </w:p>
    <w:p w:rsidR="00F96C15" w:rsidRDefault="00F96C15" w:rsidP="00F96C15">
      <w:pPr>
        <w:pStyle w:val="NoSpacing"/>
        <w:ind w:left="720"/>
      </w:pPr>
      <w:r>
        <w:t xml:space="preserve">   PXRM TAXONOMY MANAGEMENT (OLD)</w:t>
      </w:r>
    </w:p>
    <w:p w:rsidR="00F96C15" w:rsidRDefault="00F96C15" w:rsidP="00F96C15">
      <w:pPr>
        <w:pStyle w:val="NoSpacing"/>
      </w:pPr>
    </w:p>
    <w:p w:rsidR="00F96C15" w:rsidRDefault="00F96C15" w:rsidP="00F96C15">
      <w:pPr>
        <w:pStyle w:val="NoSpacing"/>
        <w:ind w:left="720"/>
      </w:pPr>
      <w:r>
        <w:t>PROTOCOLS:</w:t>
      </w:r>
    </w:p>
    <w:p w:rsidR="00F96C15" w:rsidRDefault="00F96C15" w:rsidP="00F96C15">
      <w:pPr>
        <w:pStyle w:val="NoSpacing"/>
        <w:ind w:left="720"/>
      </w:pPr>
      <w:r>
        <w:t xml:space="preserve"> PXRM DIALOG ADD</w:t>
      </w:r>
    </w:p>
    <w:p w:rsidR="00F96C15" w:rsidRDefault="00F96C15" w:rsidP="00F96C15">
      <w:pPr>
        <w:pStyle w:val="NoSpacing"/>
        <w:ind w:left="720"/>
      </w:pPr>
      <w:r>
        <w:t xml:space="preserve"> PXRM LEXICON VIEW</w:t>
      </w:r>
    </w:p>
    <w:p w:rsidR="00F96C15" w:rsidRDefault="00F96C15" w:rsidP="00F96C15">
      <w:pPr>
        <w:pStyle w:val="NoSpacing"/>
        <w:ind w:left="720"/>
      </w:pPr>
      <w:r>
        <w:t xml:space="preserve"> PXRM TAXONOMY OLD INQUIRE</w:t>
      </w:r>
    </w:p>
    <w:p w:rsidR="007865A3" w:rsidRDefault="00F96C15" w:rsidP="00F96C15">
      <w:pPr>
        <w:pStyle w:val="BodyText"/>
        <w:ind w:left="720"/>
      </w:pPr>
      <w:r>
        <w:t xml:space="preserve">The National Library of Medicine has a Value Set Authority Center (VSAC) web site, where value sets can be obtained. From the web site: “Value sets are lists of specific values (terms and their codes) derived from single or multiple standard vocabularies used to define clinical concepts (e.g. patients with diabetes, clinical visit, reportable diseases) used in quality measures and to support effective health information exchange.” These value sets cover many clinical areas of relevance to the VA and </w:t>
      </w:r>
      <w:r w:rsidR="007C3CD3">
        <w:t>because</w:t>
      </w:r>
      <w:r>
        <w:t xml:space="preserve"> they are very similar to taxonomies</w:t>
      </w:r>
      <w:r w:rsidR="002E1B87">
        <w:t>,</w:t>
      </w:r>
      <w:r>
        <w:t xml:space="preserve"> they can be used to automatically generate taxonomies. Some value sets contain coding systems that are not supported in taxonomies; if a taxonomy is ge</w:t>
      </w:r>
      <w:r w:rsidR="007C3CD3">
        <w:t>nerated from one of these value</w:t>
      </w:r>
      <w:r>
        <w:t xml:space="preserve"> sets</w:t>
      </w:r>
      <w:r w:rsidR="007C3CD3">
        <w:t>,</w:t>
      </w:r>
      <w:r>
        <w:t xml:space="preserve"> only the codes from supported coding systems will be included. </w:t>
      </w:r>
    </w:p>
    <w:p w:rsidR="00F96C15" w:rsidRDefault="00824976" w:rsidP="00F96C15">
      <w:pPr>
        <w:pStyle w:val="BodyText"/>
        <w:ind w:left="720"/>
      </w:pPr>
      <w:r>
        <w:t>The Value Set</w:t>
      </w:r>
      <w:r w:rsidR="00F96C15">
        <w:t xml:space="preserve"> functionality </w:t>
      </w:r>
      <w:r>
        <w:t xml:space="preserve">requires </w:t>
      </w:r>
      <w:r w:rsidR="00F96C15">
        <w:t>three new files: NLM QUALITY MEASURE GROUPS, NLM VALUE SET CODING SYSTEMS, and NLM VALUE SETS. The</w:t>
      </w:r>
      <w:r>
        <w:t>se files are populated with the VSAC’s</w:t>
      </w:r>
      <w:r w:rsidR="00F96C15">
        <w:t xml:space="preserve"> most recent </w:t>
      </w:r>
      <w:r>
        <w:t xml:space="preserve">release: </w:t>
      </w:r>
      <w:r w:rsidR="00385516">
        <w:t xml:space="preserve">January </w:t>
      </w:r>
      <w:r>
        <w:t>201</w:t>
      </w:r>
      <w:r w:rsidR="00385516">
        <w:t>7</w:t>
      </w:r>
      <w:r>
        <w:t>.</w:t>
      </w:r>
      <w:r w:rsidR="00792642">
        <w:t xml:space="preserve"> The following new options were created and </w:t>
      </w:r>
      <w:r w:rsidR="00F96C15">
        <w:t>added to the PXRM MANAGERS MENU.</w:t>
      </w:r>
    </w:p>
    <w:p w:rsidR="00792642" w:rsidRDefault="00792642" w:rsidP="00792642">
      <w:pPr>
        <w:pStyle w:val="BodyText"/>
        <w:ind w:left="720"/>
      </w:pPr>
      <w:r>
        <w:t xml:space="preserve">     1   NLM CLINICAL QUALITY MEASURES   PXRM NLM CQM MENU     NLM Clinical Qual</w:t>
      </w:r>
    </w:p>
    <w:p w:rsidR="00792642" w:rsidRDefault="00792642" w:rsidP="00792642">
      <w:pPr>
        <w:pStyle w:val="BodyText"/>
        <w:ind w:left="720"/>
      </w:pPr>
      <w:r>
        <w:t>ity Measures Menu</w:t>
      </w:r>
    </w:p>
    <w:p w:rsidR="00792642" w:rsidRDefault="00792642" w:rsidP="00792642">
      <w:pPr>
        <w:pStyle w:val="BodyText"/>
        <w:ind w:left="720"/>
      </w:pPr>
      <w:r>
        <w:t xml:space="preserve">     2   NLM VALUE SET MENU  PXRM NLM VALUE SET MENU     NLM Value Set Menu</w:t>
      </w:r>
    </w:p>
    <w:p w:rsidR="00792642" w:rsidRDefault="00792642" w:rsidP="00F96C15">
      <w:pPr>
        <w:pStyle w:val="BodyText"/>
        <w:ind w:left="720"/>
      </w:pPr>
    </w:p>
    <w:p w:rsidR="00792642" w:rsidRDefault="00792642" w:rsidP="00705216">
      <w:pPr>
        <w:pStyle w:val="h3"/>
      </w:pPr>
    </w:p>
    <w:p w:rsidR="00705216" w:rsidRPr="00360039" w:rsidRDefault="00015E52" w:rsidP="00705216">
      <w:pPr>
        <w:pStyle w:val="h3"/>
      </w:pPr>
      <w:r>
        <w:t>GMTS*2.7*113</w:t>
      </w:r>
      <w:r w:rsidR="00705216" w:rsidRPr="00360039">
        <w:t xml:space="preserve"> </w:t>
      </w:r>
    </w:p>
    <w:p w:rsidR="00015E52" w:rsidRDefault="00015E52" w:rsidP="00015E52">
      <w:pPr>
        <w:ind w:left="720"/>
      </w:pPr>
      <w:r>
        <w:t xml:space="preserve">One of the </w:t>
      </w:r>
      <w:r w:rsidR="002E1B87">
        <w:t xml:space="preserve">defects </w:t>
      </w:r>
      <w:r>
        <w:t>that is fixed involves display of the status line when</w:t>
      </w:r>
      <w:r w:rsidR="00CC1E39">
        <w:t xml:space="preserve"> </w:t>
      </w:r>
      <w:r>
        <w:t>the frequency is in hours. This change adds time to the Date Due and</w:t>
      </w:r>
      <w:r w:rsidR="00CC1E39">
        <w:t xml:space="preserve"> </w:t>
      </w:r>
      <w:r>
        <w:t>Last Done fields. Because there are a number of Clinical Reminders</w:t>
      </w:r>
      <w:r w:rsidR="00CC1E39">
        <w:t xml:space="preserve"> </w:t>
      </w:r>
      <w:r>
        <w:t>Health Summary components</w:t>
      </w:r>
      <w:r w:rsidR="00920D0B">
        <w:t>,</w:t>
      </w:r>
      <w:r>
        <w:t xml:space="preserve"> a Health Summary patch is required, it is:</w:t>
      </w:r>
      <w:r w:rsidR="00CC1E39">
        <w:t xml:space="preserve"> </w:t>
      </w:r>
      <w:r>
        <w:t>GMTS*2.7*113.</w:t>
      </w:r>
    </w:p>
    <w:p w:rsidR="00106196" w:rsidRPr="00171508" w:rsidRDefault="00106196" w:rsidP="005C5C1E">
      <w:pPr>
        <w:pStyle w:val="Heading2"/>
      </w:pPr>
      <w:bookmarkStart w:id="6" w:name="_Toc332609776"/>
      <w:bookmarkStart w:id="7" w:name="_Toc495584510"/>
      <w:bookmarkStart w:id="8" w:name="_Toc483268438"/>
      <w:r>
        <w:lastRenderedPageBreak/>
        <w:t>Related Documentation</w:t>
      </w:r>
      <w:bookmarkEnd w:id="6"/>
      <w:bookmarkEnd w:id="7"/>
    </w:p>
    <w:tbl>
      <w:tblPr>
        <w:tblW w:w="0" w:type="auto"/>
        <w:jc w:val="center"/>
        <w:tblBorders>
          <w:top w:val="dotted" w:sz="4" w:space="0" w:color="auto"/>
          <w:left w:val="dotted" w:sz="4" w:space="0" w:color="auto"/>
          <w:bottom w:val="dotted" w:sz="4" w:space="0" w:color="auto"/>
          <w:right w:val="dotted" w:sz="4" w:space="0" w:color="auto"/>
        </w:tblBorders>
        <w:tblLayout w:type="fixed"/>
        <w:tblLook w:val="0000" w:firstRow="0" w:lastRow="0" w:firstColumn="0" w:lastColumn="0" w:noHBand="0" w:noVBand="0"/>
      </w:tblPr>
      <w:tblGrid>
        <w:gridCol w:w="4950"/>
        <w:gridCol w:w="3500"/>
      </w:tblGrid>
      <w:tr w:rsidR="00106196" w:rsidRPr="00660CBC" w:rsidTr="007C5881">
        <w:trPr>
          <w:jc w:val="center"/>
        </w:trPr>
        <w:tc>
          <w:tcPr>
            <w:tcW w:w="4950" w:type="dxa"/>
            <w:tcBorders>
              <w:top w:val="single" w:sz="4" w:space="0" w:color="auto"/>
              <w:left w:val="single" w:sz="4" w:space="0" w:color="auto"/>
              <w:bottom w:val="single" w:sz="4" w:space="0" w:color="auto"/>
              <w:right w:val="single" w:sz="4" w:space="0" w:color="auto"/>
            </w:tcBorders>
          </w:tcPr>
          <w:p w:rsidR="00106196" w:rsidRPr="00660CBC" w:rsidRDefault="00106196" w:rsidP="00BC7DBF">
            <w:pPr>
              <w:pStyle w:val="TableHeading"/>
              <w:rPr>
                <w:sz w:val="18"/>
              </w:rPr>
            </w:pPr>
            <w:r w:rsidRPr="00660CBC">
              <w:rPr>
                <w:sz w:val="18"/>
              </w:rPr>
              <w:t>Documentation</w:t>
            </w:r>
          </w:p>
        </w:tc>
        <w:tc>
          <w:tcPr>
            <w:tcW w:w="3500" w:type="dxa"/>
            <w:tcBorders>
              <w:top w:val="single" w:sz="4" w:space="0" w:color="auto"/>
              <w:left w:val="single" w:sz="4" w:space="0" w:color="auto"/>
              <w:bottom w:val="single" w:sz="4" w:space="0" w:color="auto"/>
              <w:right w:val="single" w:sz="4" w:space="0" w:color="auto"/>
            </w:tcBorders>
          </w:tcPr>
          <w:p w:rsidR="00106196" w:rsidRPr="00660CBC" w:rsidRDefault="00106196" w:rsidP="00BC7DBF">
            <w:pPr>
              <w:pStyle w:val="TableHeading"/>
              <w:rPr>
                <w:sz w:val="18"/>
              </w:rPr>
            </w:pPr>
            <w:r w:rsidRPr="00660CBC">
              <w:rPr>
                <w:sz w:val="18"/>
              </w:rPr>
              <w:t>Documentation File name</w:t>
            </w:r>
          </w:p>
        </w:tc>
      </w:tr>
      <w:tr w:rsidR="00106196" w:rsidRPr="00660CBC" w:rsidTr="007C5881">
        <w:trPr>
          <w:jc w:val="center"/>
        </w:trPr>
        <w:tc>
          <w:tcPr>
            <w:tcW w:w="4950" w:type="dxa"/>
            <w:tcBorders>
              <w:top w:val="single" w:sz="4" w:space="0" w:color="auto"/>
              <w:left w:val="single" w:sz="4" w:space="0" w:color="auto"/>
              <w:bottom w:val="single" w:sz="4" w:space="0" w:color="auto"/>
              <w:right w:val="single" w:sz="4" w:space="0" w:color="auto"/>
            </w:tcBorders>
          </w:tcPr>
          <w:p w:rsidR="00106196" w:rsidRPr="00660CBC" w:rsidRDefault="00015E52" w:rsidP="00015E52">
            <w:pPr>
              <w:pStyle w:val="TableText"/>
              <w:rPr>
                <w:sz w:val="18"/>
              </w:rPr>
            </w:pPr>
            <w:r>
              <w:rPr>
                <w:sz w:val="18"/>
              </w:rPr>
              <w:t>Installation Guide</w:t>
            </w:r>
          </w:p>
        </w:tc>
        <w:tc>
          <w:tcPr>
            <w:tcW w:w="3500" w:type="dxa"/>
            <w:tcBorders>
              <w:top w:val="single" w:sz="4" w:space="0" w:color="auto"/>
              <w:left w:val="single" w:sz="4" w:space="0" w:color="auto"/>
              <w:bottom w:val="single" w:sz="4" w:space="0" w:color="auto"/>
              <w:right w:val="single" w:sz="4" w:space="0" w:color="auto"/>
            </w:tcBorders>
          </w:tcPr>
          <w:p w:rsidR="00106196" w:rsidRPr="00660CBC" w:rsidRDefault="00015E52" w:rsidP="00BC7DBF">
            <w:pPr>
              <w:pStyle w:val="TableText"/>
              <w:rPr>
                <w:sz w:val="18"/>
              </w:rPr>
            </w:pPr>
            <w:r>
              <w:rPr>
                <w:sz w:val="18"/>
              </w:rPr>
              <w:t>PXRM_2_0_47_IG</w:t>
            </w:r>
            <w:r w:rsidR="00106196" w:rsidRPr="00660CBC">
              <w:rPr>
                <w:sz w:val="18"/>
              </w:rPr>
              <w:t>.PDF</w:t>
            </w:r>
          </w:p>
        </w:tc>
      </w:tr>
      <w:tr w:rsidR="00AF4371" w:rsidRPr="00660CBC" w:rsidTr="007C5881">
        <w:trPr>
          <w:jc w:val="center"/>
        </w:trPr>
        <w:tc>
          <w:tcPr>
            <w:tcW w:w="4950" w:type="dxa"/>
            <w:tcBorders>
              <w:top w:val="single" w:sz="4" w:space="0" w:color="auto"/>
              <w:left w:val="single" w:sz="4" w:space="0" w:color="auto"/>
              <w:bottom w:val="single" w:sz="4" w:space="0" w:color="auto"/>
              <w:right w:val="single" w:sz="4" w:space="0" w:color="auto"/>
            </w:tcBorders>
          </w:tcPr>
          <w:p w:rsidR="00AF4371" w:rsidRPr="00660CBC" w:rsidRDefault="00AF4371" w:rsidP="00BC7DBF">
            <w:pPr>
              <w:pStyle w:val="TableText"/>
              <w:rPr>
                <w:sz w:val="18"/>
              </w:rPr>
            </w:pPr>
            <w:r w:rsidRPr="00660CBC">
              <w:rPr>
                <w:sz w:val="18"/>
              </w:rPr>
              <w:t>Manager’s Manual</w:t>
            </w:r>
          </w:p>
        </w:tc>
        <w:tc>
          <w:tcPr>
            <w:tcW w:w="3500" w:type="dxa"/>
            <w:tcBorders>
              <w:top w:val="single" w:sz="4" w:space="0" w:color="auto"/>
              <w:left w:val="single" w:sz="4" w:space="0" w:color="auto"/>
              <w:bottom w:val="single" w:sz="4" w:space="0" w:color="auto"/>
              <w:right w:val="single" w:sz="4" w:space="0" w:color="auto"/>
            </w:tcBorders>
          </w:tcPr>
          <w:p w:rsidR="00115CED" w:rsidRPr="00660CBC" w:rsidRDefault="00AF4371" w:rsidP="00BC7DBF">
            <w:pPr>
              <w:pStyle w:val="TableText"/>
              <w:rPr>
                <w:sz w:val="18"/>
              </w:rPr>
            </w:pPr>
            <w:r w:rsidRPr="00660CBC">
              <w:rPr>
                <w:sz w:val="18"/>
              </w:rPr>
              <w:t>PXRM_2_</w:t>
            </w:r>
            <w:r w:rsidR="007578DE">
              <w:rPr>
                <w:sz w:val="18"/>
              </w:rPr>
              <w:t>0_</w:t>
            </w:r>
            <w:r w:rsidRPr="00660CBC">
              <w:rPr>
                <w:sz w:val="18"/>
              </w:rPr>
              <w:t>MM.PDF</w:t>
            </w:r>
          </w:p>
        </w:tc>
      </w:tr>
    </w:tbl>
    <w:p w:rsidR="00723371" w:rsidRDefault="00723371" w:rsidP="00723371">
      <w:pPr>
        <w:pStyle w:val="BodyText"/>
        <w:rPr>
          <w:b/>
        </w:rPr>
      </w:pPr>
      <w:bookmarkStart w:id="9" w:name="_Toc480020407"/>
      <w:bookmarkStart w:id="10" w:name="_Toc483268428"/>
      <w:bookmarkStart w:id="11" w:name="_Toc167868914"/>
      <w:bookmarkStart w:id="12" w:name="_Toc314740252"/>
      <w:bookmarkStart w:id="13" w:name="_Toc314740376"/>
      <w:bookmarkStart w:id="14" w:name="_Toc332609778"/>
    </w:p>
    <w:p w:rsidR="00723371" w:rsidRPr="00660CBC" w:rsidRDefault="00723371" w:rsidP="00723371">
      <w:pPr>
        <w:pStyle w:val="BodyText"/>
        <w:pBdr>
          <w:top w:val="single" w:sz="4" w:space="1" w:color="auto"/>
          <w:left w:val="single" w:sz="4" w:space="4" w:color="auto"/>
          <w:bottom w:val="single" w:sz="4" w:space="1" w:color="auto"/>
          <w:right w:val="single" w:sz="4" w:space="4" w:color="auto"/>
        </w:pBdr>
      </w:pPr>
      <w:r w:rsidRPr="00360039">
        <w:rPr>
          <w:rFonts w:ascii="Calibri" w:hAnsi="Calibri"/>
          <w:b/>
        </w:rPr>
        <w:t>NOTE</w:t>
      </w:r>
      <w:r w:rsidRPr="00660CBC">
        <w:t>: In this document</w:t>
      </w:r>
      <w:r w:rsidR="002E1B87">
        <w:t>,</w:t>
      </w:r>
      <w:r w:rsidRPr="00660CBC">
        <w:t xml:space="preserve"> you will </w:t>
      </w:r>
      <w:r w:rsidR="00015E52">
        <w:t>see references to both PXRM*2*47 and PXRM*2.0*47</w:t>
      </w:r>
      <w:r w:rsidRPr="00660CBC">
        <w:t xml:space="preserve">.  </w:t>
      </w:r>
      <w:r w:rsidR="00015E52">
        <w:t>The difference is that PXRM*2*47</w:t>
      </w:r>
      <w:r w:rsidRPr="00660CBC">
        <w:t xml:space="preserve"> is the n</w:t>
      </w:r>
      <w:r w:rsidR="00015E52">
        <w:t>ame of the patch and PXRM*2.0*47</w:t>
      </w:r>
      <w:r w:rsidRPr="00660CBC">
        <w:t xml:space="preserve"> is the name of the build.</w:t>
      </w:r>
    </w:p>
    <w:p w:rsidR="00106196" w:rsidRDefault="00106196" w:rsidP="005C5C1E">
      <w:pPr>
        <w:pStyle w:val="Heading2"/>
      </w:pPr>
      <w:bookmarkStart w:id="15" w:name="_Toc495584511"/>
      <w:r>
        <w:t>Related Web Site</w:t>
      </w:r>
      <w:bookmarkEnd w:id="9"/>
      <w:bookmarkEnd w:id="10"/>
      <w:r>
        <w:t>s</w:t>
      </w:r>
      <w:bookmarkEnd w:id="11"/>
      <w:bookmarkEnd w:id="12"/>
      <w:bookmarkEnd w:id="13"/>
      <w:bookmarkEnd w:id="14"/>
      <w:bookmarkEnd w:id="1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3690"/>
        <w:gridCol w:w="3708"/>
      </w:tblGrid>
      <w:tr w:rsidR="00106196" w:rsidRPr="00094164" w:rsidTr="00BC7DBF">
        <w:tc>
          <w:tcPr>
            <w:tcW w:w="2070" w:type="dxa"/>
          </w:tcPr>
          <w:p w:rsidR="00106196" w:rsidRPr="0033577F" w:rsidRDefault="00106196" w:rsidP="00BC7DBF">
            <w:pPr>
              <w:pStyle w:val="TableHeading"/>
            </w:pPr>
            <w:r w:rsidRPr="0033577F">
              <w:t>Site</w:t>
            </w:r>
          </w:p>
        </w:tc>
        <w:tc>
          <w:tcPr>
            <w:tcW w:w="3690" w:type="dxa"/>
          </w:tcPr>
          <w:p w:rsidR="00106196" w:rsidRPr="0033577F" w:rsidRDefault="00106196" w:rsidP="00BC7DBF">
            <w:pPr>
              <w:pStyle w:val="TableHeading"/>
            </w:pPr>
            <w:r w:rsidRPr="0033577F">
              <w:t>URL</w:t>
            </w:r>
          </w:p>
        </w:tc>
        <w:tc>
          <w:tcPr>
            <w:tcW w:w="3708" w:type="dxa"/>
          </w:tcPr>
          <w:p w:rsidR="00106196" w:rsidRPr="0033577F" w:rsidRDefault="00106196" w:rsidP="00BC7DBF">
            <w:pPr>
              <w:pStyle w:val="TableHeading"/>
            </w:pPr>
            <w:r w:rsidRPr="0033577F">
              <w:t>Description</w:t>
            </w:r>
          </w:p>
        </w:tc>
      </w:tr>
      <w:tr w:rsidR="00106196" w:rsidRPr="00094164" w:rsidTr="00BC7DBF">
        <w:tc>
          <w:tcPr>
            <w:tcW w:w="2070" w:type="dxa"/>
          </w:tcPr>
          <w:p w:rsidR="00106196" w:rsidRPr="00360039" w:rsidRDefault="00106196" w:rsidP="00BC7DBF">
            <w:pPr>
              <w:pStyle w:val="TableText"/>
              <w:rPr>
                <w:rFonts w:ascii="Calibri" w:hAnsi="Calibri"/>
              </w:rPr>
            </w:pPr>
            <w:r w:rsidRPr="00360039">
              <w:rPr>
                <w:rFonts w:ascii="Calibri" w:hAnsi="Calibri"/>
              </w:rPr>
              <w:t>National Clinical Reminders site</w:t>
            </w:r>
          </w:p>
        </w:tc>
        <w:tc>
          <w:tcPr>
            <w:tcW w:w="3690" w:type="dxa"/>
          </w:tcPr>
          <w:p w:rsidR="00106196" w:rsidRPr="00360039" w:rsidRDefault="00804718" w:rsidP="00BC7DBF">
            <w:pPr>
              <w:pStyle w:val="TableText"/>
              <w:rPr>
                <w:rStyle w:val="Hyperlink"/>
                <w:rFonts w:ascii="Calibri" w:hAnsi="Calibri"/>
              </w:rPr>
            </w:pPr>
            <w:hyperlink r:id="rId13" w:history="1">
              <w:r w:rsidR="00106196" w:rsidRPr="00360039">
                <w:rPr>
                  <w:rStyle w:val="Hyperlink"/>
                  <w:rFonts w:ascii="Calibri" w:hAnsi="Calibri"/>
                </w:rPr>
                <w:t>http://vista.med.va.gov/reminders</w:t>
              </w:r>
            </w:hyperlink>
          </w:p>
        </w:tc>
        <w:tc>
          <w:tcPr>
            <w:tcW w:w="3708" w:type="dxa"/>
          </w:tcPr>
          <w:p w:rsidR="00106196" w:rsidRPr="00360039" w:rsidRDefault="00106196" w:rsidP="00BC7DBF">
            <w:pPr>
              <w:pStyle w:val="TableText"/>
              <w:rPr>
                <w:rFonts w:ascii="Calibri" w:hAnsi="Calibri"/>
              </w:rPr>
            </w:pPr>
            <w:r w:rsidRPr="00360039">
              <w:rPr>
                <w:rFonts w:ascii="Calibri" w:hAnsi="Calibri"/>
              </w:rPr>
              <w:t>Contains manuals, PowerPoint presentations, and other information about Clinical Reminders</w:t>
            </w:r>
          </w:p>
        </w:tc>
      </w:tr>
      <w:tr w:rsidR="00106196" w:rsidRPr="00094164" w:rsidTr="00BC7DBF">
        <w:tc>
          <w:tcPr>
            <w:tcW w:w="2070" w:type="dxa"/>
          </w:tcPr>
          <w:p w:rsidR="00106196" w:rsidRPr="00360039" w:rsidRDefault="00106196" w:rsidP="00BC7DBF">
            <w:pPr>
              <w:pStyle w:val="TableText"/>
              <w:rPr>
                <w:rFonts w:ascii="Calibri" w:hAnsi="Calibri"/>
              </w:rPr>
            </w:pPr>
            <w:r w:rsidRPr="00360039">
              <w:rPr>
                <w:rFonts w:ascii="Calibri" w:hAnsi="Calibri"/>
              </w:rPr>
              <w:t>National Clinical Reminders Committee</w:t>
            </w:r>
          </w:p>
        </w:tc>
        <w:tc>
          <w:tcPr>
            <w:tcW w:w="3690" w:type="dxa"/>
          </w:tcPr>
          <w:p w:rsidR="00106196" w:rsidRPr="00360039" w:rsidRDefault="00804718" w:rsidP="00BC7DBF">
            <w:pPr>
              <w:pStyle w:val="TableText"/>
              <w:rPr>
                <w:rStyle w:val="Hyperlink"/>
                <w:rFonts w:ascii="Calibri" w:hAnsi="Calibri"/>
              </w:rPr>
            </w:pPr>
            <w:hyperlink r:id="rId14" w:history="1">
              <w:r w:rsidR="00106196" w:rsidRPr="00360039">
                <w:rPr>
                  <w:rStyle w:val="Hyperlink"/>
                  <w:rFonts w:ascii="Calibri" w:hAnsi="Calibri"/>
                </w:rPr>
                <w:t>http://vaww.portal.va.gov/sites/ncrcpublic/default.aspx</w:t>
              </w:r>
            </w:hyperlink>
          </w:p>
          <w:p w:rsidR="00106196" w:rsidRPr="00360039" w:rsidRDefault="00106196" w:rsidP="00BC7DBF">
            <w:pPr>
              <w:pStyle w:val="TableText"/>
              <w:rPr>
                <w:rFonts w:ascii="Calibri" w:hAnsi="Calibri"/>
              </w:rPr>
            </w:pPr>
          </w:p>
        </w:tc>
        <w:tc>
          <w:tcPr>
            <w:tcW w:w="3708" w:type="dxa"/>
          </w:tcPr>
          <w:p w:rsidR="00106196" w:rsidRPr="00360039" w:rsidRDefault="00106196" w:rsidP="00BC7DBF">
            <w:pPr>
              <w:pStyle w:val="TableText"/>
              <w:rPr>
                <w:rFonts w:ascii="Calibri" w:hAnsi="Calibri"/>
              </w:rPr>
            </w:pPr>
            <w:r w:rsidRPr="00360039">
              <w:rPr>
                <w:rFonts w:ascii="Calibri" w:hAnsi="Calibri"/>
              </w:rPr>
              <w:t>This committee directs the development of new and revised national reminders</w:t>
            </w:r>
          </w:p>
        </w:tc>
      </w:tr>
      <w:tr w:rsidR="00106196" w:rsidRPr="00094164" w:rsidTr="00BC7DBF">
        <w:tc>
          <w:tcPr>
            <w:tcW w:w="2070" w:type="dxa"/>
          </w:tcPr>
          <w:p w:rsidR="00106196" w:rsidRPr="00360039" w:rsidRDefault="00106196" w:rsidP="00BC7DBF">
            <w:pPr>
              <w:pStyle w:val="TableText"/>
              <w:rPr>
                <w:rFonts w:ascii="Calibri" w:hAnsi="Calibri"/>
              </w:rPr>
            </w:pPr>
            <w:r w:rsidRPr="00360039">
              <w:rPr>
                <w:rFonts w:ascii="Calibri" w:hAnsi="Calibri"/>
              </w:rPr>
              <w:t>VistA Document Library</w:t>
            </w:r>
          </w:p>
        </w:tc>
        <w:tc>
          <w:tcPr>
            <w:tcW w:w="3690" w:type="dxa"/>
          </w:tcPr>
          <w:p w:rsidR="00106196" w:rsidRPr="007578DE" w:rsidRDefault="00804718" w:rsidP="00BC7DBF">
            <w:pPr>
              <w:pStyle w:val="TableText"/>
              <w:rPr>
                <w:rStyle w:val="Hyperlink"/>
              </w:rPr>
            </w:pPr>
            <w:hyperlink r:id="rId15" w:history="1">
              <w:r w:rsidR="00106196" w:rsidRPr="007578DE">
                <w:rPr>
                  <w:rStyle w:val="Hyperlink"/>
                </w:rPr>
                <w:t>http://www.va.gov/vdl/</w:t>
              </w:r>
            </w:hyperlink>
            <w:r w:rsidR="00106196" w:rsidRPr="007578DE">
              <w:rPr>
                <w:rStyle w:val="Hyperlink"/>
              </w:rPr>
              <w:t xml:space="preserve"> </w:t>
            </w:r>
          </w:p>
          <w:p w:rsidR="00106196" w:rsidRPr="00360039" w:rsidRDefault="00106196" w:rsidP="00BC7DBF">
            <w:pPr>
              <w:pStyle w:val="TableText"/>
              <w:rPr>
                <w:rFonts w:ascii="Calibri" w:hAnsi="Calibri"/>
              </w:rPr>
            </w:pPr>
          </w:p>
        </w:tc>
        <w:tc>
          <w:tcPr>
            <w:tcW w:w="3708" w:type="dxa"/>
          </w:tcPr>
          <w:p w:rsidR="00106196" w:rsidRPr="00360039" w:rsidRDefault="00106196" w:rsidP="00BC7DBF">
            <w:pPr>
              <w:pStyle w:val="TableText"/>
              <w:rPr>
                <w:rFonts w:ascii="Calibri" w:hAnsi="Calibri"/>
              </w:rPr>
            </w:pPr>
            <w:r w:rsidRPr="00360039">
              <w:rPr>
                <w:rFonts w:ascii="Calibri" w:hAnsi="Calibri"/>
              </w:rPr>
              <w:t xml:space="preserve">Contains manuals for Clinical Reminders and </w:t>
            </w:r>
            <w:r w:rsidR="00021A9B" w:rsidRPr="00360039">
              <w:rPr>
                <w:rFonts w:ascii="Calibri" w:hAnsi="Calibri"/>
              </w:rPr>
              <w:t>related applications.</w:t>
            </w:r>
          </w:p>
        </w:tc>
      </w:tr>
      <w:tr w:rsidR="00021A9B" w:rsidRPr="00094164" w:rsidTr="00BC7DBF">
        <w:tc>
          <w:tcPr>
            <w:tcW w:w="2070" w:type="dxa"/>
          </w:tcPr>
          <w:p w:rsidR="00021A9B" w:rsidRPr="00360039" w:rsidRDefault="00713296" w:rsidP="00BC7DBF">
            <w:pPr>
              <w:pStyle w:val="TableText"/>
              <w:rPr>
                <w:rFonts w:ascii="Calibri" w:hAnsi="Calibri"/>
              </w:rPr>
            </w:pPr>
            <w:r w:rsidRPr="00360039">
              <w:rPr>
                <w:rFonts w:ascii="Calibri" w:hAnsi="Calibri"/>
              </w:rPr>
              <w:t>Health Information Management (HIM) ICD-10 Implementation</w:t>
            </w:r>
          </w:p>
        </w:tc>
        <w:tc>
          <w:tcPr>
            <w:tcW w:w="3690" w:type="dxa"/>
          </w:tcPr>
          <w:p w:rsidR="00713296" w:rsidRPr="00360039" w:rsidRDefault="00804718" w:rsidP="0082644E">
            <w:pPr>
              <w:pStyle w:val="TableText"/>
              <w:rPr>
                <w:rFonts w:ascii="Calibri" w:hAnsi="Calibri"/>
              </w:rPr>
            </w:pPr>
            <w:hyperlink r:id="rId16" w:history="1">
              <w:r w:rsidR="0082644E" w:rsidRPr="008670A7">
                <w:rPr>
                  <w:rStyle w:val="Hyperlink"/>
                  <w:rFonts w:ascii="Calibri" w:hAnsi="Calibri"/>
                </w:rPr>
                <w:t>https://vaww.vha.vaco.portal.va.gov/sites/HDI/HIM/vaco_HIM/SitePages/Home.aspx</w:t>
              </w:r>
            </w:hyperlink>
          </w:p>
        </w:tc>
        <w:tc>
          <w:tcPr>
            <w:tcW w:w="3708" w:type="dxa"/>
          </w:tcPr>
          <w:p w:rsidR="00021A9B" w:rsidRPr="00360039" w:rsidRDefault="00713296" w:rsidP="00BC7DBF">
            <w:pPr>
              <w:pStyle w:val="TableText"/>
              <w:rPr>
                <w:rFonts w:ascii="Calibri" w:hAnsi="Calibri"/>
              </w:rPr>
            </w:pPr>
            <w:r w:rsidRPr="00360039">
              <w:rPr>
                <w:rFonts w:ascii="Calibri" w:hAnsi="Calibri"/>
              </w:rPr>
              <w:t>Contains general information, training resources, and other tools for VA’s transition to ICD-10.</w:t>
            </w:r>
          </w:p>
        </w:tc>
      </w:tr>
      <w:bookmarkEnd w:id="8"/>
    </w:tbl>
    <w:p w:rsidR="00C52DC5" w:rsidRPr="00A83D56" w:rsidRDefault="00C52DC5" w:rsidP="00AB4AB3">
      <w:pPr>
        <w:pStyle w:val="Heading1"/>
      </w:pPr>
      <w:r>
        <w:br w:type="page"/>
      </w:r>
      <w:bookmarkStart w:id="16" w:name="_Toc495584512"/>
      <w:r>
        <w:lastRenderedPageBreak/>
        <w:t>Pre-Installation</w:t>
      </w:r>
      <w:bookmarkEnd w:id="16"/>
      <w:r w:rsidR="00D80386">
        <w:t xml:space="preserve"> </w:t>
      </w:r>
    </w:p>
    <w:p w:rsidR="00F97E50" w:rsidRDefault="00715E0D" w:rsidP="00015E52">
      <w:pPr>
        <w:ind w:left="720"/>
      </w:pPr>
      <w:bookmarkStart w:id="17" w:name="_Toc192991031"/>
      <w:bookmarkEnd w:id="4"/>
      <w:r>
        <w:t>Previously, the computed finding VA-REMINDER DEFINITION would return false if the Computed Finding Parameter was set to a reminder definition that did not exist. The most likely reason for the definition not to exist is because it was renamed and the Computed Finding Parameter was not updated accordingly. Returning false was somewhat misleading because the reminder was never actual</w:t>
      </w:r>
      <w:r w:rsidR="006C3034">
        <w:t xml:space="preserve">ly evaluated. To prevent this, </w:t>
      </w:r>
      <w:r>
        <w:t xml:space="preserve">the computed </w:t>
      </w:r>
      <w:r w:rsidR="00D1074A">
        <w:t>finding was</w:t>
      </w:r>
      <w:r w:rsidR="006C3034">
        <w:t xml:space="preserve"> changed so if the reminder definition does not exist it sets a fatal error and sends an error message to the Clinical Reminders mail group</w:t>
      </w:r>
      <w:r w:rsidR="00F97E50">
        <w:t>.</w:t>
      </w:r>
    </w:p>
    <w:p w:rsidR="00F97E50" w:rsidRDefault="00F97E50" w:rsidP="00015E52">
      <w:pPr>
        <w:ind w:left="720"/>
      </w:pPr>
    </w:p>
    <w:p w:rsidR="00015E52" w:rsidRPr="00DB7405" w:rsidRDefault="00F97E50" w:rsidP="00015E52">
      <w:pPr>
        <w:ind w:left="720"/>
      </w:pPr>
      <w:r>
        <w:t>Before installing, it would be a good idea to run the Finding Usage</w:t>
      </w:r>
      <w:r w:rsidR="006C3034">
        <w:t xml:space="preserve"> </w:t>
      </w:r>
      <w:r>
        <w:t xml:space="preserve">Report and get </w:t>
      </w:r>
      <w:r w:rsidR="00D1074A">
        <w:t xml:space="preserve">a </w:t>
      </w:r>
      <w:r>
        <w:t xml:space="preserve">list of definitions and terms that use VA-REMINDER DEFINITION as a finding. For each instance, make sure that the Computed Finding Parameter </w:t>
      </w:r>
      <w:r w:rsidR="006C3034">
        <w:t>is se</w:t>
      </w:r>
      <w:r>
        <w:t>t</w:t>
      </w:r>
      <w:r w:rsidR="006C3034">
        <w:t xml:space="preserve"> </w:t>
      </w:r>
      <w:r>
        <w:t>to a valid reminder definition. This will prevent getting fatal errors because of incorrectly configured Computed Finding Parameters.</w:t>
      </w:r>
    </w:p>
    <w:p w:rsidR="0060207B" w:rsidRDefault="00015E52" w:rsidP="00015E52">
      <w:pPr>
        <w:pStyle w:val="BodyText"/>
        <w:spacing w:before="0" w:after="0"/>
        <w:ind w:left="870"/>
      </w:pPr>
      <w:r>
        <w:t xml:space="preserve"> </w:t>
      </w:r>
    </w:p>
    <w:p w:rsidR="00B87E56" w:rsidRDefault="00B87E56" w:rsidP="005C5C1E">
      <w:pPr>
        <w:pStyle w:val="Heading2"/>
        <w:numPr>
          <w:ilvl w:val="0"/>
          <w:numId w:val="35"/>
        </w:numPr>
      </w:pPr>
      <w:bookmarkStart w:id="18" w:name="_Toc495584513"/>
      <w:r>
        <w:t>Required Software</w:t>
      </w:r>
      <w:bookmarkEnd w:id="18"/>
      <w:r>
        <w:t xml:space="preserve"> </w:t>
      </w:r>
    </w:p>
    <w:p w:rsidR="00015E52" w:rsidRPr="00B87E56" w:rsidRDefault="00015E52" w:rsidP="00015E52">
      <w:pPr>
        <w:pStyle w:val="BodyText"/>
        <w:ind w:left="720"/>
        <w:rPr>
          <w:rStyle w:val="BodyItalic"/>
          <w:b/>
        </w:rPr>
      </w:pPr>
      <w:r w:rsidRPr="00B87E56">
        <w:rPr>
          <w:rStyle w:val="BodyItalic"/>
          <w:b/>
        </w:rPr>
        <w:t>PXRM*2</w:t>
      </w:r>
      <w:r>
        <w:rPr>
          <w:rStyle w:val="BodyItalic"/>
          <w:b/>
        </w:rPr>
        <w:t>.0*47</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1440"/>
        <w:gridCol w:w="1080"/>
        <w:gridCol w:w="1800"/>
      </w:tblGrid>
      <w:tr w:rsidR="00015E52" w:rsidRPr="00094164" w:rsidTr="00602FE3">
        <w:trPr>
          <w:tblHeader/>
        </w:trPr>
        <w:tc>
          <w:tcPr>
            <w:tcW w:w="3420" w:type="dxa"/>
            <w:shd w:val="pct10" w:color="auto" w:fill="auto"/>
          </w:tcPr>
          <w:p w:rsidR="00015E52" w:rsidRDefault="00015E52" w:rsidP="00602FE3">
            <w:pPr>
              <w:pStyle w:val="TableHeading"/>
            </w:pPr>
            <w:r>
              <w:t>Package/Patch</w:t>
            </w:r>
          </w:p>
        </w:tc>
        <w:tc>
          <w:tcPr>
            <w:tcW w:w="1440" w:type="dxa"/>
            <w:shd w:val="pct10" w:color="auto" w:fill="auto"/>
          </w:tcPr>
          <w:p w:rsidR="00015E52" w:rsidRDefault="00015E52" w:rsidP="00602FE3">
            <w:pPr>
              <w:pStyle w:val="TableHeading"/>
              <w:rPr>
                <w:lang w:val="fr-FR"/>
              </w:rPr>
            </w:pPr>
            <w:r>
              <w:rPr>
                <w:lang w:val="fr-FR"/>
              </w:rPr>
              <w:t>Namespace</w:t>
            </w:r>
          </w:p>
        </w:tc>
        <w:tc>
          <w:tcPr>
            <w:tcW w:w="1080" w:type="dxa"/>
            <w:shd w:val="pct10" w:color="auto" w:fill="auto"/>
          </w:tcPr>
          <w:p w:rsidR="00015E52" w:rsidRDefault="00015E52" w:rsidP="00602FE3">
            <w:pPr>
              <w:pStyle w:val="TableHeading"/>
              <w:rPr>
                <w:lang w:val="fr-FR"/>
              </w:rPr>
            </w:pPr>
            <w:r>
              <w:rPr>
                <w:lang w:val="fr-FR"/>
              </w:rPr>
              <w:t>Version</w:t>
            </w:r>
          </w:p>
        </w:tc>
        <w:tc>
          <w:tcPr>
            <w:tcW w:w="1800" w:type="dxa"/>
            <w:shd w:val="pct10" w:color="auto" w:fill="auto"/>
          </w:tcPr>
          <w:p w:rsidR="00015E52" w:rsidRDefault="00015E52" w:rsidP="00602FE3">
            <w:pPr>
              <w:pStyle w:val="TableHeading"/>
              <w:rPr>
                <w:lang w:val="fr-FR"/>
              </w:rPr>
            </w:pPr>
            <w:r>
              <w:rPr>
                <w:lang w:val="fr-FR"/>
              </w:rPr>
              <w:t>Comments</w:t>
            </w:r>
          </w:p>
        </w:tc>
      </w:tr>
      <w:tr w:rsidR="00015E52" w:rsidRPr="005E67BA" w:rsidTr="00602FE3">
        <w:tc>
          <w:tcPr>
            <w:tcW w:w="3420" w:type="dxa"/>
          </w:tcPr>
          <w:p w:rsidR="00015E52" w:rsidRDefault="00015E52" w:rsidP="00602FE3">
            <w:pPr>
              <w:pStyle w:val="TableText"/>
              <w:rPr>
                <w:rFonts w:ascii="Times New Roman" w:hAnsi="Times New Roman" w:cs="Times New Roman"/>
              </w:rPr>
            </w:pPr>
            <w:r w:rsidRPr="005E67BA">
              <w:rPr>
                <w:rFonts w:ascii="Times New Roman" w:hAnsi="Times New Roman" w:cs="Times New Roman"/>
              </w:rPr>
              <w:t>Clinical Reminders</w:t>
            </w:r>
          </w:p>
          <w:p w:rsidR="00015E52" w:rsidRPr="005E67BA" w:rsidRDefault="00015E52" w:rsidP="00602FE3">
            <w:pPr>
              <w:pStyle w:val="TableText"/>
              <w:rPr>
                <w:rFonts w:ascii="Times New Roman" w:hAnsi="Times New Roman" w:cs="Times New Roman"/>
              </w:rPr>
            </w:pPr>
            <w:r>
              <w:rPr>
                <w:rFonts w:ascii="Times New Roman" w:hAnsi="Times New Roman" w:cs="Times New Roman"/>
              </w:rPr>
              <w:t>PXRM*2*26</w:t>
            </w:r>
          </w:p>
        </w:tc>
        <w:tc>
          <w:tcPr>
            <w:tcW w:w="1440" w:type="dxa"/>
          </w:tcPr>
          <w:p w:rsidR="00015E52" w:rsidRPr="005E67BA" w:rsidRDefault="00015E52" w:rsidP="00602FE3">
            <w:pPr>
              <w:pStyle w:val="TableText"/>
              <w:rPr>
                <w:rFonts w:ascii="Times New Roman" w:hAnsi="Times New Roman" w:cs="Times New Roman"/>
              </w:rPr>
            </w:pPr>
            <w:r w:rsidRPr="005E67BA">
              <w:rPr>
                <w:rFonts w:ascii="Times New Roman" w:hAnsi="Times New Roman" w:cs="Times New Roman"/>
              </w:rPr>
              <w:t>PXRM</w:t>
            </w:r>
          </w:p>
        </w:tc>
        <w:tc>
          <w:tcPr>
            <w:tcW w:w="1080" w:type="dxa"/>
          </w:tcPr>
          <w:p w:rsidR="00015E52" w:rsidRPr="005E67BA" w:rsidRDefault="00015E52" w:rsidP="00602FE3">
            <w:pPr>
              <w:pStyle w:val="TableText"/>
              <w:rPr>
                <w:rFonts w:ascii="Times New Roman" w:hAnsi="Times New Roman" w:cs="Times New Roman"/>
              </w:rPr>
            </w:pPr>
            <w:r w:rsidRPr="005E67BA">
              <w:rPr>
                <w:rFonts w:ascii="Times New Roman" w:hAnsi="Times New Roman" w:cs="Times New Roman"/>
              </w:rPr>
              <w:t>2</w:t>
            </w:r>
          </w:p>
        </w:tc>
        <w:tc>
          <w:tcPr>
            <w:tcW w:w="1800" w:type="dxa"/>
          </w:tcPr>
          <w:p w:rsidR="00015E52" w:rsidRPr="005E67BA" w:rsidRDefault="00015E52" w:rsidP="00602FE3">
            <w:pPr>
              <w:pStyle w:val="TableText"/>
              <w:rPr>
                <w:rFonts w:ascii="Times New Roman" w:hAnsi="Times New Roman" w:cs="Times New Roman"/>
              </w:rPr>
            </w:pPr>
            <w:r w:rsidRPr="005E67BA">
              <w:rPr>
                <w:rFonts w:ascii="Times New Roman" w:hAnsi="Times New Roman" w:cs="Times New Roman"/>
              </w:rPr>
              <w:t>Fully patched</w:t>
            </w:r>
          </w:p>
        </w:tc>
      </w:tr>
      <w:tr w:rsidR="00015E52" w:rsidRPr="005E67BA" w:rsidTr="00602FE3">
        <w:tc>
          <w:tcPr>
            <w:tcW w:w="3420" w:type="dxa"/>
          </w:tcPr>
          <w:p w:rsidR="00015E52" w:rsidRDefault="00015E52" w:rsidP="00602FE3">
            <w:pPr>
              <w:pStyle w:val="TableText"/>
              <w:rPr>
                <w:rFonts w:ascii="Times New Roman" w:hAnsi="Times New Roman" w:cs="Times New Roman"/>
              </w:rPr>
            </w:pPr>
            <w:r w:rsidRPr="005E67BA">
              <w:rPr>
                <w:rFonts w:ascii="Times New Roman" w:hAnsi="Times New Roman" w:cs="Times New Roman"/>
              </w:rPr>
              <w:t>Kernel</w:t>
            </w:r>
          </w:p>
          <w:p w:rsidR="00015E52" w:rsidRPr="005E67BA" w:rsidRDefault="00015E52" w:rsidP="00602FE3">
            <w:pPr>
              <w:pStyle w:val="TableText"/>
              <w:rPr>
                <w:rFonts w:ascii="Times New Roman" w:hAnsi="Times New Roman" w:cs="Times New Roman"/>
              </w:rPr>
            </w:pPr>
            <w:r>
              <w:rPr>
                <w:rFonts w:ascii="Times New Roman" w:hAnsi="Times New Roman" w:cs="Times New Roman"/>
              </w:rPr>
              <w:t>XU*8.0*657</w:t>
            </w:r>
          </w:p>
        </w:tc>
        <w:tc>
          <w:tcPr>
            <w:tcW w:w="1440" w:type="dxa"/>
          </w:tcPr>
          <w:p w:rsidR="00015E52" w:rsidRPr="005E67BA" w:rsidRDefault="00015E52" w:rsidP="00602FE3">
            <w:pPr>
              <w:pStyle w:val="TableText"/>
              <w:rPr>
                <w:rFonts w:ascii="Times New Roman" w:hAnsi="Times New Roman" w:cs="Times New Roman"/>
              </w:rPr>
            </w:pPr>
            <w:r w:rsidRPr="005E67BA">
              <w:rPr>
                <w:rFonts w:ascii="Times New Roman" w:hAnsi="Times New Roman" w:cs="Times New Roman"/>
              </w:rPr>
              <w:t>XU</w:t>
            </w:r>
          </w:p>
        </w:tc>
        <w:tc>
          <w:tcPr>
            <w:tcW w:w="1080" w:type="dxa"/>
          </w:tcPr>
          <w:p w:rsidR="00015E52" w:rsidRPr="005E67BA" w:rsidRDefault="00015E52" w:rsidP="00602FE3">
            <w:pPr>
              <w:pStyle w:val="TableText"/>
              <w:rPr>
                <w:rFonts w:ascii="Times New Roman" w:hAnsi="Times New Roman" w:cs="Times New Roman"/>
              </w:rPr>
            </w:pPr>
            <w:r w:rsidRPr="005E67BA">
              <w:rPr>
                <w:rFonts w:ascii="Times New Roman" w:hAnsi="Times New Roman" w:cs="Times New Roman"/>
              </w:rPr>
              <w:t xml:space="preserve">8.0  </w:t>
            </w:r>
          </w:p>
        </w:tc>
        <w:tc>
          <w:tcPr>
            <w:tcW w:w="1800" w:type="dxa"/>
          </w:tcPr>
          <w:p w:rsidR="00015E52" w:rsidRPr="005E67BA" w:rsidRDefault="00015E52" w:rsidP="00602FE3">
            <w:pPr>
              <w:pStyle w:val="TableText"/>
              <w:rPr>
                <w:rFonts w:ascii="Times New Roman" w:hAnsi="Times New Roman" w:cs="Times New Roman"/>
              </w:rPr>
            </w:pPr>
            <w:r w:rsidRPr="005E67BA">
              <w:rPr>
                <w:rFonts w:ascii="Times New Roman" w:hAnsi="Times New Roman" w:cs="Times New Roman"/>
              </w:rPr>
              <w:t>Fully patched</w:t>
            </w:r>
          </w:p>
        </w:tc>
      </w:tr>
      <w:tr w:rsidR="00015E52" w:rsidRPr="005E67BA" w:rsidTr="00602FE3">
        <w:tc>
          <w:tcPr>
            <w:tcW w:w="3420" w:type="dxa"/>
          </w:tcPr>
          <w:p w:rsidR="00015E52" w:rsidRPr="005E67BA" w:rsidRDefault="00015E52" w:rsidP="00602FE3">
            <w:pPr>
              <w:pStyle w:val="TableText"/>
              <w:rPr>
                <w:rFonts w:ascii="Times New Roman" w:hAnsi="Times New Roman" w:cs="Times New Roman"/>
                <w:lang w:val="fr-FR"/>
              </w:rPr>
            </w:pPr>
            <w:r w:rsidRPr="005E67BA">
              <w:rPr>
                <w:rFonts w:ascii="Times New Roman" w:hAnsi="Times New Roman" w:cs="Times New Roman"/>
                <w:lang w:val="fr-FR"/>
              </w:rPr>
              <w:t>VA FileMan</w:t>
            </w:r>
          </w:p>
        </w:tc>
        <w:tc>
          <w:tcPr>
            <w:tcW w:w="1440" w:type="dxa"/>
          </w:tcPr>
          <w:p w:rsidR="00015E52" w:rsidRPr="005E67BA" w:rsidRDefault="00015E52" w:rsidP="00602FE3">
            <w:pPr>
              <w:pStyle w:val="TableText"/>
              <w:rPr>
                <w:rFonts w:ascii="Times New Roman" w:hAnsi="Times New Roman" w:cs="Times New Roman"/>
              </w:rPr>
            </w:pPr>
            <w:r w:rsidRPr="005E67BA">
              <w:rPr>
                <w:rFonts w:ascii="Times New Roman" w:hAnsi="Times New Roman" w:cs="Times New Roman"/>
              </w:rPr>
              <w:t>DI</w:t>
            </w:r>
          </w:p>
        </w:tc>
        <w:tc>
          <w:tcPr>
            <w:tcW w:w="1080" w:type="dxa"/>
          </w:tcPr>
          <w:p w:rsidR="00015E52" w:rsidRPr="005E67BA" w:rsidRDefault="00015E52" w:rsidP="00602FE3">
            <w:pPr>
              <w:pStyle w:val="TableText"/>
              <w:rPr>
                <w:rFonts w:ascii="Times New Roman" w:hAnsi="Times New Roman" w:cs="Times New Roman"/>
              </w:rPr>
            </w:pPr>
            <w:r w:rsidRPr="005E67BA">
              <w:rPr>
                <w:rFonts w:ascii="Times New Roman" w:hAnsi="Times New Roman" w:cs="Times New Roman"/>
              </w:rPr>
              <w:t>22</w:t>
            </w:r>
            <w:r w:rsidR="00385516">
              <w:rPr>
                <w:rFonts w:ascii="Times New Roman" w:hAnsi="Times New Roman" w:cs="Times New Roman"/>
              </w:rPr>
              <w:t>.2</w:t>
            </w:r>
          </w:p>
        </w:tc>
        <w:tc>
          <w:tcPr>
            <w:tcW w:w="1800" w:type="dxa"/>
          </w:tcPr>
          <w:p w:rsidR="00015E52" w:rsidRPr="005E67BA" w:rsidRDefault="00015E52" w:rsidP="00602FE3">
            <w:pPr>
              <w:pStyle w:val="TableText"/>
              <w:rPr>
                <w:rFonts w:ascii="Times New Roman" w:hAnsi="Times New Roman" w:cs="Times New Roman"/>
              </w:rPr>
            </w:pPr>
            <w:r w:rsidRPr="005E67BA">
              <w:rPr>
                <w:rFonts w:ascii="Times New Roman" w:hAnsi="Times New Roman" w:cs="Times New Roman"/>
              </w:rPr>
              <w:t>Fully patched</w:t>
            </w:r>
          </w:p>
        </w:tc>
      </w:tr>
    </w:tbl>
    <w:p w:rsidR="00B87E56" w:rsidRPr="00B87E56" w:rsidRDefault="00015E52" w:rsidP="00585FDF">
      <w:pPr>
        <w:pStyle w:val="BodyText"/>
        <w:ind w:left="720"/>
        <w:rPr>
          <w:rStyle w:val="BodyItalic"/>
          <w:b/>
        </w:rPr>
      </w:pPr>
      <w:r>
        <w:rPr>
          <w:rStyle w:val="BodyItalic"/>
          <w:b/>
        </w:rPr>
        <w:t>GMTS*2.7*113</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440"/>
        <w:gridCol w:w="1080"/>
        <w:gridCol w:w="1800"/>
      </w:tblGrid>
      <w:tr w:rsidR="00B87E56" w:rsidRPr="00094164" w:rsidTr="00585FDF">
        <w:tc>
          <w:tcPr>
            <w:tcW w:w="3600" w:type="dxa"/>
            <w:shd w:val="pct10" w:color="auto" w:fill="auto"/>
          </w:tcPr>
          <w:p w:rsidR="00B87E56" w:rsidRPr="00B87E56" w:rsidRDefault="00B87E56" w:rsidP="00B87E56">
            <w:pPr>
              <w:pStyle w:val="TableHeading"/>
            </w:pPr>
            <w:r w:rsidRPr="00B87E56">
              <w:t>Package/Patch</w:t>
            </w:r>
          </w:p>
        </w:tc>
        <w:tc>
          <w:tcPr>
            <w:tcW w:w="1440" w:type="dxa"/>
            <w:shd w:val="pct10" w:color="auto" w:fill="auto"/>
          </w:tcPr>
          <w:p w:rsidR="00B87E56" w:rsidRPr="00B87E56" w:rsidRDefault="00B87E56" w:rsidP="00B87E56">
            <w:pPr>
              <w:pStyle w:val="TableHeading"/>
            </w:pPr>
            <w:r w:rsidRPr="00B87E56">
              <w:t>Namespace</w:t>
            </w:r>
          </w:p>
        </w:tc>
        <w:tc>
          <w:tcPr>
            <w:tcW w:w="1080" w:type="dxa"/>
            <w:shd w:val="pct10" w:color="auto" w:fill="auto"/>
          </w:tcPr>
          <w:p w:rsidR="00B87E56" w:rsidRPr="00B87E56" w:rsidRDefault="00B87E56" w:rsidP="00B87E56">
            <w:pPr>
              <w:pStyle w:val="TableHeading"/>
            </w:pPr>
            <w:r w:rsidRPr="00B87E56">
              <w:t>Version</w:t>
            </w:r>
          </w:p>
        </w:tc>
        <w:tc>
          <w:tcPr>
            <w:tcW w:w="1800" w:type="dxa"/>
            <w:shd w:val="pct10" w:color="auto" w:fill="auto"/>
          </w:tcPr>
          <w:p w:rsidR="00B87E56" w:rsidRPr="00B87E56" w:rsidRDefault="00B87E56" w:rsidP="00B87E56">
            <w:pPr>
              <w:pStyle w:val="TableHeading"/>
            </w:pPr>
            <w:r w:rsidRPr="00B87E56">
              <w:t>Comments</w:t>
            </w:r>
          </w:p>
        </w:tc>
      </w:tr>
      <w:tr w:rsidR="00B87E56" w:rsidRPr="005E67BA" w:rsidTr="00585FDF">
        <w:tc>
          <w:tcPr>
            <w:tcW w:w="3600" w:type="dxa"/>
          </w:tcPr>
          <w:p w:rsidR="00B87E56" w:rsidRPr="005E67BA" w:rsidRDefault="00015E52" w:rsidP="00B87E56">
            <w:pPr>
              <w:pStyle w:val="TableText"/>
              <w:rPr>
                <w:rFonts w:ascii="Times New Roman" w:hAnsi="Times New Roman" w:cs="Times New Roman"/>
              </w:rPr>
            </w:pPr>
            <w:r>
              <w:rPr>
                <w:rFonts w:ascii="Times New Roman" w:hAnsi="Times New Roman" w:cs="Times New Roman"/>
              </w:rPr>
              <w:t>Health Summary</w:t>
            </w:r>
          </w:p>
          <w:p w:rsidR="00B87E56" w:rsidRDefault="00A5752D" w:rsidP="00B87E56">
            <w:pPr>
              <w:pStyle w:val="TableText"/>
              <w:rPr>
                <w:rFonts w:ascii="Times New Roman" w:hAnsi="Times New Roman" w:cs="Times New Roman"/>
              </w:rPr>
            </w:pPr>
            <w:r>
              <w:rPr>
                <w:rFonts w:ascii="Times New Roman" w:hAnsi="Times New Roman" w:cs="Times New Roman"/>
              </w:rPr>
              <w:t>GMTS*2.7*89</w:t>
            </w:r>
          </w:p>
          <w:p w:rsidR="00A5752D" w:rsidRPr="005E67BA" w:rsidRDefault="00A5752D" w:rsidP="00B87E56">
            <w:pPr>
              <w:pStyle w:val="TableText"/>
              <w:rPr>
                <w:rFonts w:ascii="Times New Roman" w:hAnsi="Times New Roman" w:cs="Times New Roman"/>
              </w:rPr>
            </w:pPr>
            <w:r>
              <w:rPr>
                <w:rFonts w:ascii="Times New Roman" w:hAnsi="Times New Roman" w:cs="Times New Roman"/>
              </w:rPr>
              <w:t>PXRM*2.0*47</w:t>
            </w:r>
          </w:p>
        </w:tc>
        <w:tc>
          <w:tcPr>
            <w:tcW w:w="1440" w:type="dxa"/>
          </w:tcPr>
          <w:p w:rsidR="00B87E56" w:rsidRPr="005E67BA" w:rsidRDefault="00015E52" w:rsidP="00B87E56">
            <w:pPr>
              <w:pStyle w:val="TableText"/>
              <w:rPr>
                <w:rFonts w:ascii="Times New Roman" w:hAnsi="Times New Roman" w:cs="Times New Roman"/>
              </w:rPr>
            </w:pPr>
            <w:r>
              <w:rPr>
                <w:rFonts w:ascii="Times New Roman" w:hAnsi="Times New Roman" w:cs="Times New Roman"/>
              </w:rPr>
              <w:t>GMTS</w:t>
            </w:r>
          </w:p>
        </w:tc>
        <w:tc>
          <w:tcPr>
            <w:tcW w:w="1080" w:type="dxa"/>
          </w:tcPr>
          <w:p w:rsidR="00B87E56" w:rsidRPr="005E67BA" w:rsidRDefault="00015E52" w:rsidP="00B87E56">
            <w:pPr>
              <w:pStyle w:val="TableText"/>
              <w:rPr>
                <w:rFonts w:ascii="Times New Roman" w:hAnsi="Times New Roman" w:cs="Times New Roman"/>
              </w:rPr>
            </w:pPr>
            <w:r>
              <w:rPr>
                <w:rFonts w:ascii="Times New Roman" w:hAnsi="Times New Roman" w:cs="Times New Roman"/>
              </w:rPr>
              <w:t>2.7</w:t>
            </w:r>
          </w:p>
        </w:tc>
        <w:tc>
          <w:tcPr>
            <w:tcW w:w="1800" w:type="dxa"/>
          </w:tcPr>
          <w:p w:rsidR="00B87E56" w:rsidRPr="005E67BA" w:rsidRDefault="00B87E56" w:rsidP="00B87E56">
            <w:pPr>
              <w:pStyle w:val="TableText"/>
              <w:rPr>
                <w:rFonts w:ascii="Times New Roman" w:hAnsi="Times New Roman" w:cs="Times New Roman"/>
              </w:rPr>
            </w:pPr>
          </w:p>
        </w:tc>
      </w:tr>
    </w:tbl>
    <w:p w:rsidR="0033577F" w:rsidRPr="00763AE2" w:rsidRDefault="0033577F" w:rsidP="009830B4">
      <w:pPr>
        <w:pStyle w:val="H1"/>
      </w:pPr>
      <w:bookmarkStart w:id="19" w:name="_Toc314740256"/>
      <w:bookmarkStart w:id="20" w:name="_Toc314740380"/>
      <w:bookmarkStart w:id="21" w:name="_Toc332609782"/>
      <w:bookmarkStart w:id="22" w:name="_Toc495584514"/>
      <w:r w:rsidRPr="00763AE2">
        <w:t>Installation</w:t>
      </w:r>
      <w:bookmarkEnd w:id="19"/>
      <w:bookmarkEnd w:id="20"/>
      <w:bookmarkEnd w:id="21"/>
      <w:bookmarkEnd w:id="22"/>
      <w:r w:rsidRPr="00763AE2">
        <w:t xml:space="preserve"> </w:t>
      </w:r>
    </w:p>
    <w:p w:rsidR="00C0298E" w:rsidRPr="00BC4BD1" w:rsidRDefault="00C0298E" w:rsidP="008463D3">
      <w:pPr>
        <w:pStyle w:val="BodyText"/>
        <w:autoSpaceDE w:val="0"/>
        <w:autoSpaceDN w:val="0"/>
        <w:adjustRightInd w:val="0"/>
        <w:ind w:left="360" w:right="180"/>
      </w:pPr>
      <w:r w:rsidRPr="00BC4BD1">
        <w:t xml:space="preserve">This </w:t>
      </w:r>
      <w:r w:rsidR="00F651D6">
        <w:t>section</w:t>
      </w:r>
      <w:r w:rsidRPr="00BC4BD1">
        <w:t xml:space="preserve"> describes how to install the multi-package build that includes </w:t>
      </w:r>
      <w:r w:rsidR="00A5752D">
        <w:t>builds , PXRM*2.0*47 and GMTS*2.7*113</w:t>
      </w:r>
      <w:r w:rsidRPr="00BC4BD1">
        <w:t xml:space="preserve">. </w:t>
      </w:r>
    </w:p>
    <w:p w:rsidR="00727CA6" w:rsidRDefault="00727CA6" w:rsidP="00727CA6">
      <w:pPr>
        <w:pStyle w:val="NoSpacing"/>
        <w:ind w:left="360"/>
      </w:pPr>
      <w:bookmarkStart w:id="23" w:name="_Toc483268440"/>
      <w:bookmarkStart w:id="24" w:name="_Toc9233980"/>
      <w:bookmarkStart w:id="25" w:name="_Toc314740255"/>
      <w:bookmarkStart w:id="26" w:name="_Toc314740379"/>
      <w:bookmarkStart w:id="27" w:name="_Toc332609781"/>
      <w:r>
        <w:t>This patch can be loaded with users on the system, but it should be done during</w:t>
      </w:r>
    </w:p>
    <w:p w:rsidR="0033577F" w:rsidRDefault="00727CA6" w:rsidP="00727CA6">
      <w:pPr>
        <w:pStyle w:val="NoSpacing"/>
        <w:ind w:left="360"/>
      </w:pPr>
      <w:r>
        <w:t xml:space="preserve">off-hours. </w:t>
      </w:r>
      <w:r w:rsidR="0033577F" w:rsidRPr="00BC4BD1">
        <w:t xml:space="preserve">Estimated </w:t>
      </w:r>
      <w:r w:rsidR="007E54B8">
        <w:t>i</w:t>
      </w:r>
      <w:r w:rsidR="0033577F" w:rsidRPr="00BC4BD1">
        <w:t xml:space="preserve">nstallation </w:t>
      </w:r>
      <w:r w:rsidR="007E54B8">
        <w:t>t</w:t>
      </w:r>
      <w:r w:rsidR="0033577F" w:rsidRPr="00BC4BD1">
        <w:t>ime</w:t>
      </w:r>
      <w:bookmarkEnd w:id="23"/>
      <w:bookmarkEnd w:id="24"/>
      <w:r w:rsidR="00DF47BA">
        <w:t xml:space="preserve"> is </w:t>
      </w:r>
      <w:r w:rsidR="00A5752D">
        <w:t xml:space="preserve">less than </w:t>
      </w:r>
      <w:r w:rsidR="00DF47BA">
        <w:t>5</w:t>
      </w:r>
      <w:r w:rsidR="0033577F" w:rsidRPr="00BC4BD1">
        <w:t xml:space="preserve"> minutes</w:t>
      </w:r>
      <w:bookmarkEnd w:id="25"/>
      <w:bookmarkEnd w:id="26"/>
      <w:bookmarkEnd w:id="27"/>
      <w:r w:rsidR="00A5752D">
        <w:t>.</w:t>
      </w:r>
    </w:p>
    <w:p w:rsidR="00727CA6" w:rsidRDefault="00727CA6" w:rsidP="00727CA6">
      <w:pPr>
        <w:pStyle w:val="NoSpacing"/>
      </w:pPr>
    </w:p>
    <w:p w:rsidR="0033577F" w:rsidRDefault="00BF030E" w:rsidP="008463D3">
      <w:pPr>
        <w:autoSpaceDE w:val="0"/>
        <w:autoSpaceDN w:val="0"/>
        <w:adjustRightInd w:val="0"/>
        <w:ind w:left="360"/>
        <w:rPr>
          <w:rStyle w:val="BodyItalic"/>
          <w:b/>
        </w:rPr>
      </w:pPr>
      <w:r>
        <w:rPr>
          <w:rStyle w:val="BodyItalic"/>
          <w:b/>
        </w:rPr>
        <w:t xml:space="preserve">The installation </w:t>
      </w:r>
      <w:r w:rsidR="0033577F" w:rsidRPr="00796BA4">
        <w:rPr>
          <w:rStyle w:val="BodyItalic"/>
          <w:b/>
        </w:rPr>
        <w:t xml:space="preserve">needs to be done by a person with DUZ(0) set to "@." </w:t>
      </w:r>
    </w:p>
    <w:p w:rsidR="0033577F" w:rsidRDefault="0033577F" w:rsidP="005C5C1E">
      <w:pPr>
        <w:pStyle w:val="Heading2"/>
        <w:numPr>
          <w:ilvl w:val="0"/>
          <w:numId w:val="25"/>
        </w:numPr>
      </w:pPr>
      <w:bookmarkStart w:id="28" w:name="_Toc483268442"/>
      <w:bookmarkStart w:id="29" w:name="_Toc9233982"/>
      <w:bookmarkStart w:id="30" w:name="_Toc314740257"/>
      <w:bookmarkStart w:id="31" w:name="_Toc314740381"/>
      <w:bookmarkStart w:id="32" w:name="_Toc495584515"/>
      <w:bookmarkStart w:id="33" w:name="_Toc332609783"/>
      <w:bookmarkStart w:id="34" w:name="_Toc480020419"/>
      <w:r w:rsidRPr="00763AE2">
        <w:t xml:space="preserve">Retrieve the host file </w:t>
      </w:r>
      <w:bookmarkStart w:id="35" w:name="_Toc480335993"/>
      <w:bookmarkEnd w:id="28"/>
      <w:bookmarkEnd w:id="29"/>
      <w:bookmarkEnd w:id="30"/>
      <w:bookmarkEnd w:id="31"/>
      <w:r w:rsidR="00C0298E">
        <w:t>containing the multi-package build</w:t>
      </w:r>
      <w:r w:rsidR="00B34D0D">
        <w:t>.</w:t>
      </w:r>
      <w:bookmarkEnd w:id="32"/>
      <w:r w:rsidR="00C0298E">
        <w:t xml:space="preserve"> </w:t>
      </w:r>
      <w:bookmarkEnd w:id="33"/>
      <w:bookmarkEnd w:id="35"/>
    </w:p>
    <w:p w:rsidR="00C0298E" w:rsidRPr="00D50877" w:rsidRDefault="00C0298E" w:rsidP="00C0298E">
      <w:pPr>
        <w:pStyle w:val="BodyText"/>
        <w:ind w:left="450"/>
        <w:rPr>
          <w:szCs w:val="24"/>
        </w:rPr>
      </w:pPr>
      <w:r w:rsidRPr="00D50877">
        <w:rPr>
          <w:szCs w:val="24"/>
        </w:rPr>
        <w:lastRenderedPageBreak/>
        <w:t xml:space="preserve">Use </w:t>
      </w:r>
      <w:r w:rsidR="00A5752D">
        <w:rPr>
          <w:szCs w:val="24"/>
        </w:rPr>
        <w:t>s</w:t>
      </w:r>
      <w:r w:rsidRPr="00D50877">
        <w:rPr>
          <w:szCs w:val="24"/>
        </w:rPr>
        <w:t>ftp to access the build (the name of the host file is CR_ICD-10_</w:t>
      </w:r>
      <w:r w:rsidR="00A5752D">
        <w:rPr>
          <w:szCs w:val="24"/>
        </w:rPr>
        <w:t>FOLLOWUP</w:t>
      </w:r>
      <w:r w:rsidRPr="00D50877">
        <w:rPr>
          <w:szCs w:val="24"/>
        </w:rPr>
        <w:t xml:space="preserve"> .KID) from one of the following locations (with the ASCII file type): </w:t>
      </w:r>
    </w:p>
    <w:p w:rsidR="0033577F" w:rsidRPr="00484942" w:rsidRDefault="0033577F" w:rsidP="0033577F">
      <w:pPr>
        <w:pBdr>
          <w:top w:val="single" w:sz="4" w:space="1" w:color="0000FF"/>
          <w:left w:val="single" w:sz="4" w:space="4" w:color="0000FF"/>
          <w:bottom w:val="single" w:sz="4" w:space="1" w:color="0000FF"/>
          <w:right w:val="single" w:sz="4" w:space="4" w:color="0000FF"/>
        </w:pBdr>
        <w:tabs>
          <w:tab w:val="left" w:pos="360"/>
          <w:tab w:val="left" w:pos="540"/>
        </w:tabs>
        <w:ind w:left="360"/>
        <w:rPr>
          <w:sz w:val="22"/>
        </w:rPr>
      </w:pPr>
      <w:r w:rsidRPr="00484942">
        <w:rPr>
          <w:sz w:val="22"/>
        </w:rPr>
        <w:t>Hines                          ftp.fo-hines.med.va.gov                     &lt;</w:t>
      </w:r>
      <w:r w:rsidR="00F45CA4">
        <w:rPr>
          <w:sz w:val="22"/>
        </w:rPr>
        <w:t xml:space="preserve">sftp </w:t>
      </w:r>
      <w:r w:rsidRPr="00484942">
        <w:rPr>
          <w:sz w:val="22"/>
        </w:rPr>
        <w:t>ftp.fo-hines.med.va.gov&gt;</w:t>
      </w:r>
    </w:p>
    <w:p w:rsidR="0033577F" w:rsidRDefault="0033577F" w:rsidP="0033577F">
      <w:pPr>
        <w:pBdr>
          <w:top w:val="single" w:sz="4" w:space="1" w:color="0000FF"/>
          <w:left w:val="single" w:sz="4" w:space="4" w:color="0000FF"/>
          <w:bottom w:val="single" w:sz="4" w:space="1" w:color="0000FF"/>
          <w:right w:val="single" w:sz="4" w:space="4" w:color="0000FF"/>
        </w:pBdr>
        <w:tabs>
          <w:tab w:val="left" w:pos="360"/>
          <w:tab w:val="left" w:pos="540"/>
        </w:tabs>
        <w:ind w:left="360"/>
        <w:rPr>
          <w:sz w:val="22"/>
        </w:rPr>
      </w:pPr>
      <w:r w:rsidRPr="00484942">
        <w:rPr>
          <w:sz w:val="22"/>
        </w:rPr>
        <w:t>Salt Lake City            ftp.fo-slc.med.va.gov                         &lt;</w:t>
      </w:r>
      <w:r w:rsidR="00F45CA4">
        <w:rPr>
          <w:sz w:val="22"/>
        </w:rPr>
        <w:t xml:space="preserve">sftp </w:t>
      </w:r>
      <w:r w:rsidRPr="00484942">
        <w:rPr>
          <w:sz w:val="22"/>
        </w:rPr>
        <w:t>ftp.fo-slc.med.va.gov&gt;</w:t>
      </w:r>
    </w:p>
    <w:p w:rsidR="0033577F" w:rsidRDefault="0033577F" w:rsidP="0033577F">
      <w:pPr>
        <w:pStyle w:val="BodyText"/>
        <w:ind w:left="450"/>
        <w:rPr>
          <w:sz w:val="18"/>
        </w:rPr>
      </w:pPr>
    </w:p>
    <w:p w:rsidR="00181275" w:rsidRPr="00150274" w:rsidRDefault="00181275" w:rsidP="0033577F">
      <w:pPr>
        <w:pStyle w:val="BodyText"/>
        <w:ind w:left="450"/>
        <w:rPr>
          <w:sz w:val="18"/>
        </w:rPr>
      </w:pPr>
    </w:p>
    <w:p w:rsidR="0033577F" w:rsidRPr="00796BA4" w:rsidRDefault="0033577F" w:rsidP="005C5C1E">
      <w:pPr>
        <w:pStyle w:val="Heading2"/>
        <w:numPr>
          <w:ilvl w:val="0"/>
          <w:numId w:val="25"/>
        </w:numPr>
      </w:pPr>
      <w:bookmarkStart w:id="36" w:name="_Toc483268443"/>
      <w:bookmarkStart w:id="37" w:name="_Toc9233984"/>
      <w:bookmarkStart w:id="38" w:name="_Toc314740258"/>
      <w:bookmarkStart w:id="39" w:name="_Toc314740382"/>
      <w:bookmarkStart w:id="40" w:name="_Toc332609784"/>
      <w:bookmarkStart w:id="41" w:name="_Toc495584516"/>
      <w:bookmarkEnd w:id="34"/>
      <w:r w:rsidRPr="00796BA4">
        <w:t>Install the patch first in a training or test account.</w:t>
      </w:r>
      <w:bookmarkEnd w:id="36"/>
      <w:bookmarkEnd w:id="37"/>
      <w:bookmarkEnd w:id="38"/>
      <w:bookmarkEnd w:id="39"/>
      <w:bookmarkEnd w:id="40"/>
      <w:bookmarkEnd w:id="41"/>
      <w:r w:rsidRPr="00796BA4">
        <w:t xml:space="preserve"> </w:t>
      </w:r>
    </w:p>
    <w:p w:rsidR="0033577F" w:rsidRDefault="0033577F" w:rsidP="0033577F">
      <w:pPr>
        <w:ind w:left="450"/>
      </w:pPr>
      <w:r>
        <w:t xml:space="preserve">Installing in a non-production environment will give you time to get familiar with new functionality.  </w:t>
      </w:r>
    </w:p>
    <w:p w:rsidR="0033577F" w:rsidRDefault="0033577F" w:rsidP="0033577F">
      <w:pPr>
        <w:pStyle w:val="Helvetica"/>
        <w:rPr>
          <w:sz w:val="18"/>
        </w:rPr>
      </w:pPr>
    </w:p>
    <w:p w:rsidR="00404D95" w:rsidRDefault="00404D95" w:rsidP="00B177CF">
      <w:pPr>
        <w:pStyle w:val="Heading2"/>
        <w:numPr>
          <w:ilvl w:val="0"/>
          <w:numId w:val="25"/>
        </w:numPr>
      </w:pPr>
      <w:bookmarkStart w:id="42" w:name="_Toc495584517"/>
      <w:bookmarkStart w:id="43" w:name="_Toc483268444"/>
      <w:bookmarkStart w:id="44" w:name="_Toc9233985"/>
      <w:bookmarkStart w:id="45" w:name="_Toc314740259"/>
      <w:bookmarkStart w:id="46" w:name="_Toc314740383"/>
      <w:bookmarkStart w:id="47" w:name="_Toc332609785"/>
      <w:r>
        <w:t>Back</w:t>
      </w:r>
      <w:r w:rsidR="00B05052">
        <w:t>out preparation; these steps are taken in case the patch needs to be backed out.</w:t>
      </w:r>
      <w:bookmarkEnd w:id="42"/>
      <w:r w:rsidRPr="00DB7405">
        <w:t xml:space="preserve"> </w:t>
      </w:r>
    </w:p>
    <w:p w:rsidR="00FB010D" w:rsidRDefault="00843071" w:rsidP="00664453">
      <w:pPr>
        <w:pStyle w:val="BodyText"/>
        <w:numPr>
          <w:ilvl w:val="0"/>
          <w:numId w:val="24"/>
        </w:numPr>
      </w:pPr>
      <w:r>
        <w:t>Back</w:t>
      </w:r>
      <w:r w:rsidR="00FB010D">
        <w:t xml:space="preserve">up </w:t>
      </w:r>
      <w:r>
        <w:t>fi</w:t>
      </w:r>
      <w:r w:rsidR="003111E6">
        <w:t>les ^PXD(</w:t>
      </w:r>
      <w:r>
        <w:t>811.2</w:t>
      </w:r>
      <w:r w:rsidR="003111E6">
        <w:t>)</w:t>
      </w:r>
      <w:r>
        <w:t xml:space="preserve">, </w:t>
      </w:r>
      <w:r w:rsidR="003111E6">
        <w:t>^PXRMD(</w:t>
      </w:r>
      <w:r>
        <w:t>811.4</w:t>
      </w:r>
      <w:r w:rsidR="003111E6">
        <w:t>)</w:t>
      </w:r>
      <w:r>
        <w:t xml:space="preserve">, </w:t>
      </w:r>
      <w:r w:rsidR="003111E6">
        <w:t>and ^PXD(811.9)</w:t>
      </w:r>
      <w:r w:rsidR="00FB010D">
        <w:t xml:space="preserve"> using your site</w:t>
      </w:r>
      <w:r w:rsidR="001C68DA">
        <w:t>’</w:t>
      </w:r>
      <w:r w:rsidR="00FB010D">
        <w:t>s policy for backing up data</w:t>
      </w:r>
      <w:r w:rsidR="001C68DA">
        <w:t>.</w:t>
      </w:r>
      <w:r w:rsidR="00FB010D">
        <w:t xml:space="preserve"> </w:t>
      </w:r>
    </w:p>
    <w:p w:rsidR="00FB010D" w:rsidRDefault="00FB010D" w:rsidP="00664453">
      <w:pPr>
        <w:pStyle w:val="BodyText"/>
        <w:numPr>
          <w:ilvl w:val="0"/>
          <w:numId w:val="24"/>
        </w:numPr>
      </w:pPr>
      <w:r>
        <w:t xml:space="preserve">If </w:t>
      </w:r>
      <w:r w:rsidR="007E54B8">
        <w:t xml:space="preserve">the </w:t>
      </w:r>
      <w:r>
        <w:t>steps are unknown</w:t>
      </w:r>
      <w:r w:rsidR="00B13E5D">
        <w:t>,</w:t>
      </w:r>
      <w:r>
        <w:t xml:space="preserve"> here </w:t>
      </w:r>
      <w:r w:rsidR="007E54B8">
        <w:t>is a way it</w:t>
      </w:r>
      <w:r>
        <w:t xml:space="preserve"> can be done</w:t>
      </w:r>
      <w:r w:rsidR="00B177CF">
        <w:t>, using ^PXD(811.2</w:t>
      </w:r>
      <w:r w:rsidR="00B13E5D">
        <w:t>)</w:t>
      </w:r>
      <w:r w:rsidR="00B177CF">
        <w:t xml:space="preserve"> as an example</w:t>
      </w:r>
      <w:r>
        <w:t xml:space="preserve">: </w:t>
      </w:r>
    </w:p>
    <w:p w:rsidR="00FB010D" w:rsidRDefault="00FB010D" w:rsidP="00664453">
      <w:pPr>
        <w:pStyle w:val="BodyText"/>
        <w:numPr>
          <w:ilvl w:val="1"/>
          <w:numId w:val="24"/>
        </w:numPr>
      </w:pPr>
      <w:r>
        <w:t>Go to a command prompt</w:t>
      </w:r>
      <w:r w:rsidR="001C68DA">
        <w:t>.</w:t>
      </w:r>
    </w:p>
    <w:p w:rsidR="00FB010D" w:rsidRDefault="00FB010D" w:rsidP="00664453">
      <w:pPr>
        <w:pStyle w:val="BodyText"/>
        <w:numPr>
          <w:ilvl w:val="1"/>
          <w:numId w:val="24"/>
        </w:numPr>
      </w:pPr>
      <w:r>
        <w:t>At the prompt, enter D GOGEN^%ZSPECIAL</w:t>
      </w:r>
      <w:r w:rsidR="001C68DA">
        <w:t>.</w:t>
      </w:r>
    </w:p>
    <w:p w:rsidR="00B177CF" w:rsidRPr="00B177CF" w:rsidRDefault="00FB010D" w:rsidP="00664453">
      <w:pPr>
        <w:pStyle w:val="BodyText"/>
        <w:numPr>
          <w:ilvl w:val="1"/>
          <w:numId w:val="24"/>
        </w:numPr>
        <w:rPr>
          <w:b/>
        </w:rPr>
      </w:pPr>
      <w:r>
        <w:t xml:space="preserve">At the device prompt, enter the directory </w:t>
      </w:r>
      <w:r w:rsidR="00B13E5D">
        <w:t xml:space="preserve">and </w:t>
      </w:r>
      <w:r>
        <w:t xml:space="preserve">file </w:t>
      </w:r>
      <w:r w:rsidR="00B13E5D">
        <w:t xml:space="preserve">name where the global backup </w:t>
      </w:r>
      <w:r>
        <w:t>is to be st</w:t>
      </w:r>
      <w:r w:rsidR="00B177CF">
        <w:t>ored.</w:t>
      </w:r>
    </w:p>
    <w:p w:rsidR="00FB010D" w:rsidRPr="00742011" w:rsidRDefault="00FB010D" w:rsidP="00664453">
      <w:pPr>
        <w:pStyle w:val="BodyText"/>
        <w:numPr>
          <w:ilvl w:val="1"/>
          <w:numId w:val="24"/>
        </w:numPr>
        <w:rPr>
          <w:b/>
        </w:rPr>
      </w:pPr>
      <w:r>
        <w:t xml:space="preserve">At the Parameters? Prompt, </w:t>
      </w:r>
      <w:r w:rsidR="001C68DA">
        <w:t xml:space="preserve">press </w:t>
      </w:r>
      <w:r>
        <w:t>&lt;enter&gt;</w:t>
      </w:r>
      <w:r w:rsidR="001C68DA">
        <w:t>.</w:t>
      </w:r>
      <w:r>
        <w:t xml:space="preserve"> </w:t>
      </w:r>
    </w:p>
    <w:p w:rsidR="00FB010D" w:rsidRPr="00637A8D" w:rsidRDefault="00FB010D" w:rsidP="00664453">
      <w:pPr>
        <w:pStyle w:val="BodyText"/>
        <w:numPr>
          <w:ilvl w:val="1"/>
          <w:numId w:val="24"/>
        </w:numPr>
        <w:rPr>
          <w:b/>
        </w:rPr>
      </w:pPr>
      <w:r>
        <w:t>A</w:t>
      </w:r>
      <w:r w:rsidR="00B13E5D">
        <w:t>t the Global prompt, enter ^PX</w:t>
      </w:r>
      <w:r>
        <w:t>D(8</w:t>
      </w:r>
      <w:r w:rsidR="00B13E5D">
        <w:t>11.2</w:t>
      </w:r>
      <w:r w:rsidR="001C68DA">
        <w:t>.</w:t>
      </w:r>
    </w:p>
    <w:p w:rsidR="00150274" w:rsidRPr="00150274" w:rsidRDefault="00FB010D" w:rsidP="00664453">
      <w:pPr>
        <w:pStyle w:val="BodyText"/>
        <w:numPr>
          <w:ilvl w:val="1"/>
          <w:numId w:val="24"/>
        </w:numPr>
        <w:rPr>
          <w:b/>
        </w:rPr>
      </w:pPr>
      <w:r>
        <w:t xml:space="preserve">Verify </w:t>
      </w:r>
      <w:r w:rsidR="001C68DA">
        <w:t xml:space="preserve">that </w:t>
      </w:r>
      <w:r>
        <w:t>the file was created and exists in the directory specified</w:t>
      </w:r>
      <w:r w:rsidR="001C68DA">
        <w:t>.</w:t>
      </w:r>
    </w:p>
    <w:p w:rsidR="00FB010D" w:rsidRPr="004E7570" w:rsidRDefault="00FB010D" w:rsidP="00150274">
      <w:pPr>
        <w:ind w:firstLine="720"/>
        <w:rPr>
          <w:b/>
        </w:rPr>
      </w:pPr>
      <w:r w:rsidRPr="004E7570">
        <w:rPr>
          <w:b/>
        </w:rPr>
        <w:t>Example</w:t>
      </w:r>
    </w:p>
    <w:p w:rsidR="00FB010D" w:rsidRPr="00585FDF" w:rsidRDefault="00FB010D" w:rsidP="00FB010D">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8"/>
        </w:rPr>
      </w:pPr>
      <w:r w:rsidRPr="00585FDF">
        <w:rPr>
          <w:rFonts w:ascii="Courier New" w:hAnsi="Courier New" w:cs="Courier New"/>
          <w:sz w:val="18"/>
        </w:rPr>
        <w:t xml:space="preserve">DEV5A4:DVFDEV&gt;D GOGEN^%ZSPECIAL </w:t>
      </w:r>
    </w:p>
    <w:p w:rsidR="00FB010D" w:rsidRPr="00585FDF" w:rsidRDefault="00FB010D" w:rsidP="00FB010D">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8"/>
        </w:rPr>
      </w:pPr>
    </w:p>
    <w:p w:rsidR="00FB010D" w:rsidRPr="00585FDF" w:rsidRDefault="00FB010D" w:rsidP="00FB010D">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8"/>
        </w:rPr>
      </w:pPr>
      <w:r w:rsidRPr="00585FDF">
        <w:rPr>
          <w:rFonts w:ascii="Courier New" w:hAnsi="Courier New" w:cs="Courier New"/>
          <w:sz w:val="18"/>
        </w:rPr>
        <w:t>Device: VA5$:[</w:t>
      </w:r>
      <w:r>
        <w:rPr>
          <w:rFonts w:ascii="Courier New" w:hAnsi="Courier New" w:cs="Courier New"/>
          <w:sz w:val="18"/>
        </w:rPr>
        <w:t>Local Directory</w:t>
      </w:r>
      <w:r w:rsidRPr="00585FDF">
        <w:rPr>
          <w:rFonts w:ascii="Courier New" w:hAnsi="Courier New" w:cs="Courier New"/>
          <w:sz w:val="18"/>
        </w:rPr>
        <w:t>]8</w:t>
      </w:r>
      <w:r w:rsidR="00B13E5D">
        <w:rPr>
          <w:rFonts w:ascii="Courier New" w:hAnsi="Courier New" w:cs="Courier New"/>
          <w:sz w:val="18"/>
        </w:rPr>
        <w:t>11_2</w:t>
      </w:r>
      <w:r w:rsidRPr="00585FDF">
        <w:rPr>
          <w:rFonts w:ascii="Courier New" w:hAnsi="Courier New" w:cs="Courier New"/>
          <w:sz w:val="18"/>
        </w:rPr>
        <w:t>_BACKUP.GBL</w:t>
      </w:r>
    </w:p>
    <w:p w:rsidR="00FB010D" w:rsidRPr="00585FDF" w:rsidRDefault="00FB010D" w:rsidP="00FB010D">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8"/>
        </w:rPr>
      </w:pPr>
      <w:r w:rsidRPr="00585FDF">
        <w:rPr>
          <w:rFonts w:ascii="Courier New" w:hAnsi="Courier New" w:cs="Courier New"/>
          <w:sz w:val="18"/>
        </w:rPr>
        <w:t xml:space="preserve">Parameters? ("WNS") =&gt; </w:t>
      </w:r>
    </w:p>
    <w:p w:rsidR="00FB010D" w:rsidRPr="00585FDF" w:rsidRDefault="00FB010D" w:rsidP="00FB010D">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8"/>
        </w:rPr>
      </w:pPr>
      <w:r w:rsidRPr="00585FDF">
        <w:rPr>
          <w:rFonts w:ascii="Courier New" w:hAnsi="Courier New" w:cs="Courier New"/>
          <w:sz w:val="18"/>
        </w:rPr>
        <w:t>Warning:  Use a "V" format to avoid problems with control characters.</w:t>
      </w:r>
    </w:p>
    <w:p w:rsidR="00FB010D" w:rsidRPr="00585FDF" w:rsidRDefault="00CC1E39" w:rsidP="00FB010D">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8"/>
        </w:rPr>
      </w:pPr>
      <w:r>
        <w:rPr>
          <w:rFonts w:ascii="Courier New" w:hAnsi="Courier New" w:cs="Courier New"/>
          <w:sz w:val="18"/>
        </w:rPr>
        <w:t>Global ^PXD(811</w:t>
      </w:r>
      <w:r w:rsidR="00FB010D" w:rsidRPr="00585FDF">
        <w:rPr>
          <w:rFonts w:ascii="Courier New" w:hAnsi="Courier New" w:cs="Courier New"/>
          <w:sz w:val="18"/>
        </w:rPr>
        <w:t>.</w:t>
      </w:r>
      <w:r>
        <w:rPr>
          <w:rFonts w:ascii="Courier New" w:hAnsi="Courier New" w:cs="Courier New"/>
          <w:sz w:val="18"/>
        </w:rPr>
        <w:t>2</w:t>
      </w:r>
      <w:r w:rsidR="00FB010D" w:rsidRPr="00585FDF">
        <w:rPr>
          <w:rFonts w:ascii="Courier New" w:hAnsi="Courier New" w:cs="Courier New"/>
          <w:sz w:val="18"/>
        </w:rPr>
        <w:t>,</w:t>
      </w:r>
    </w:p>
    <w:p w:rsidR="008F38F2" w:rsidRPr="00B13E5D" w:rsidRDefault="00B13E5D" w:rsidP="00B13E5D">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8"/>
        </w:rPr>
      </w:pPr>
      <w:r>
        <w:rPr>
          <w:rFonts w:ascii="Courier New" w:hAnsi="Courier New" w:cs="Courier New"/>
          <w:sz w:val="18"/>
        </w:rPr>
        <w:t>Global ^</w:t>
      </w:r>
    </w:p>
    <w:p w:rsidR="008F38F2" w:rsidRDefault="008F38F2" w:rsidP="008F38F2">
      <w:pPr>
        <w:pStyle w:val="ListParagraph"/>
        <w:spacing w:after="0" w:line="240" w:lineRule="auto"/>
        <w:ind w:left="2880"/>
        <w:rPr>
          <w:sz w:val="24"/>
          <w:szCs w:val="24"/>
        </w:rPr>
      </w:pPr>
    </w:p>
    <w:p w:rsidR="00404D95" w:rsidRDefault="00404D95" w:rsidP="00FB010D">
      <w:pPr>
        <w:pStyle w:val="ListParagraph"/>
        <w:ind w:left="360"/>
      </w:pPr>
    </w:p>
    <w:p w:rsidR="0033577F" w:rsidRPr="00796BA4" w:rsidRDefault="0033577F" w:rsidP="005C5C1E">
      <w:pPr>
        <w:pStyle w:val="Heading2"/>
        <w:numPr>
          <w:ilvl w:val="0"/>
          <w:numId w:val="25"/>
        </w:numPr>
      </w:pPr>
      <w:bookmarkStart w:id="48" w:name="_Toc495584518"/>
      <w:r w:rsidRPr="00796BA4">
        <w:t>Load the distribution.</w:t>
      </w:r>
      <w:bookmarkEnd w:id="43"/>
      <w:bookmarkEnd w:id="44"/>
      <w:bookmarkEnd w:id="45"/>
      <w:bookmarkEnd w:id="46"/>
      <w:bookmarkEnd w:id="47"/>
      <w:bookmarkEnd w:id="48"/>
      <w:r w:rsidRPr="00796BA4">
        <w:t xml:space="preserve"> </w:t>
      </w:r>
    </w:p>
    <w:p w:rsidR="0033577F" w:rsidRDefault="0033577F" w:rsidP="0023285D">
      <w:pPr>
        <w:autoSpaceDE w:val="0"/>
        <w:autoSpaceDN w:val="0"/>
        <w:adjustRightInd w:val="0"/>
        <w:ind w:left="1080" w:hanging="360"/>
      </w:pPr>
      <w:r>
        <w:rPr>
          <w:sz w:val="16"/>
        </w:rPr>
        <w:t xml:space="preserve">          </w:t>
      </w:r>
      <w:r>
        <w:t>In programmer mode</w:t>
      </w:r>
      <w:r w:rsidR="008A3E01">
        <w:t>,</w:t>
      </w:r>
      <w:r>
        <w:t xml:space="preserve"> type, D ^XUP, select the Kernel Installation &amp; Distribution System menu (XPD </w:t>
      </w:r>
      <w:r w:rsidR="007E54B8">
        <w:t>INSTALLATION MENU</w:t>
      </w:r>
      <w:r>
        <w:t xml:space="preserve">), and then the option LOAD a Distribution.  Enter </w:t>
      </w:r>
      <w:r w:rsidR="007E54B8">
        <w:t>the</w:t>
      </w:r>
      <w:r>
        <w:t xml:space="preserve"> directory name</w:t>
      </w:r>
      <w:r w:rsidR="008A6D62">
        <w:t xml:space="preserve"> </w:t>
      </w:r>
      <w:r w:rsidR="007E54B8">
        <w:t>w</w:t>
      </w:r>
      <w:r w:rsidR="00794CDC">
        <w:t>h</w:t>
      </w:r>
      <w:r w:rsidR="007E54B8">
        <w:t xml:space="preserve">ere you placed the host file </w:t>
      </w:r>
      <w:r w:rsidR="008A6D62">
        <w:t>followed by CR_ICD-10_</w:t>
      </w:r>
      <w:r w:rsidR="00F86DA4">
        <w:t>FOLLOWUP</w:t>
      </w:r>
      <w:r>
        <w:t xml:space="preserve">.KID at the Host File prompt. </w:t>
      </w:r>
    </w:p>
    <w:p w:rsidR="0033577F" w:rsidRDefault="0033577F" w:rsidP="0033577F">
      <w:r>
        <w:t xml:space="preserve">    </w:t>
      </w:r>
    </w:p>
    <w:p w:rsidR="0033577F" w:rsidRDefault="0033577F" w:rsidP="00C02FD4">
      <w:pPr>
        <w:ind w:left="1080"/>
        <w:rPr>
          <w:b/>
        </w:rPr>
      </w:pPr>
      <w:r>
        <w:rPr>
          <w:b/>
        </w:rPr>
        <w:t>Example</w:t>
      </w:r>
    </w:p>
    <w:p w:rsidR="0033577F" w:rsidRDefault="0033577F" w:rsidP="00C02FD4">
      <w:pPr>
        <w:pStyle w:val="capture"/>
        <w:ind w:left="1080"/>
      </w:pPr>
      <w:r>
        <w:t xml:space="preserve">Select Installation Option: </w:t>
      </w:r>
      <w:r>
        <w:rPr>
          <w:b w:val="0"/>
        </w:rPr>
        <w:t>LOAD</w:t>
      </w:r>
      <w:r>
        <w:t xml:space="preserve"> a Distribution</w:t>
      </w:r>
    </w:p>
    <w:p w:rsidR="0033577F" w:rsidRDefault="0033577F" w:rsidP="00C02FD4">
      <w:pPr>
        <w:pStyle w:val="capture"/>
        <w:ind w:left="1080"/>
      </w:pPr>
      <w:r>
        <w:lastRenderedPageBreak/>
        <w:t xml:space="preserve">Enter a Host File: </w:t>
      </w:r>
      <w:r w:rsidR="008A6D62">
        <w:t>VA5$:[DOWNLOADS]</w:t>
      </w:r>
      <w:r w:rsidR="00B34D0D">
        <w:t>CR_ICD-10_</w:t>
      </w:r>
      <w:r w:rsidR="00F86DA4">
        <w:t>FOLLOWUP</w:t>
      </w:r>
      <w:r w:rsidR="00B34D0D">
        <w:t>.KID</w:t>
      </w:r>
    </w:p>
    <w:p w:rsidR="004413CE" w:rsidRDefault="0033577F" w:rsidP="00C02FD4">
      <w:pPr>
        <w:pStyle w:val="capture"/>
        <w:ind w:left="1080"/>
      </w:pPr>
      <w:r>
        <w:t xml:space="preserve">KIDS Distribution saved on </w:t>
      </w:r>
      <w:r w:rsidR="00385516">
        <w:rPr>
          <w:rFonts w:ascii="r_ansi" w:hAnsi="r_ansi" w:cs="r_ansi"/>
          <w:sz w:val="20"/>
          <w:szCs w:val="20"/>
        </w:rPr>
        <w:t>Apr 24, 2017@08:21:25</w:t>
      </w:r>
    </w:p>
    <w:p w:rsidR="0033577F" w:rsidRDefault="004413CE" w:rsidP="00C02FD4">
      <w:pPr>
        <w:pStyle w:val="capture"/>
        <w:ind w:left="1080"/>
      </w:pPr>
      <w:r w:rsidRPr="004413CE">
        <w:t xml:space="preserve">Comment: </w:t>
      </w:r>
      <w:r w:rsidR="00385516">
        <w:rPr>
          <w:rFonts w:ascii="r_ansi" w:hAnsi="r_ansi" w:cs="r_ansi"/>
          <w:sz w:val="20"/>
          <w:szCs w:val="20"/>
        </w:rPr>
        <w:t>CLINICAL REMINDERS ICD-10 FOLLOWUP</w:t>
      </w:r>
    </w:p>
    <w:p w:rsidR="0033577F" w:rsidRPr="005B5188" w:rsidRDefault="0033577F" w:rsidP="00C02FD4">
      <w:pPr>
        <w:pStyle w:val="BodyText"/>
        <w:ind w:left="360"/>
        <w:rPr>
          <w:sz w:val="20"/>
        </w:rPr>
      </w:pPr>
    </w:p>
    <w:p w:rsidR="0033577F" w:rsidRDefault="0033577F" w:rsidP="00C02FD4">
      <w:pPr>
        <w:pStyle w:val="BodyText"/>
        <w:ind w:left="720"/>
      </w:pPr>
      <w:bookmarkStart w:id="49" w:name="_Toc483268445"/>
      <w:bookmarkStart w:id="50" w:name="_Toc483268449"/>
      <w:r>
        <w:t>From the Installation menu, you may elect to use the following options:</w:t>
      </w:r>
    </w:p>
    <w:p w:rsidR="00FE53B1" w:rsidRDefault="00FE53B1" w:rsidP="00C02FD4">
      <w:pPr>
        <w:pStyle w:val="BodyText"/>
        <w:ind w:left="720"/>
      </w:pPr>
    </w:p>
    <w:p w:rsidR="0033577F" w:rsidRPr="009911AA" w:rsidRDefault="0033577F" w:rsidP="005C5C1E">
      <w:pPr>
        <w:pStyle w:val="Heading2"/>
        <w:numPr>
          <w:ilvl w:val="0"/>
          <w:numId w:val="25"/>
        </w:numPr>
      </w:pPr>
      <w:bookmarkStart w:id="51" w:name="_Toc492197243"/>
      <w:bookmarkStart w:id="52" w:name="_Toc5769654"/>
      <w:bookmarkStart w:id="53" w:name="_Toc9233986"/>
      <w:bookmarkStart w:id="54" w:name="_Toc167868925"/>
      <w:bookmarkStart w:id="55" w:name="_Toc314740260"/>
      <w:bookmarkStart w:id="56" w:name="_Toc314740384"/>
      <w:bookmarkStart w:id="57" w:name="_Toc332609786"/>
      <w:bookmarkStart w:id="58" w:name="_Toc495584519"/>
      <w:r w:rsidRPr="009911AA">
        <w:t>Backup a Transport Global</w:t>
      </w:r>
      <w:bookmarkEnd w:id="51"/>
      <w:bookmarkEnd w:id="52"/>
      <w:bookmarkEnd w:id="53"/>
      <w:bookmarkEnd w:id="54"/>
      <w:bookmarkEnd w:id="55"/>
      <w:bookmarkEnd w:id="56"/>
      <w:bookmarkEnd w:id="57"/>
      <w:bookmarkEnd w:id="58"/>
      <w:r w:rsidRPr="009911AA">
        <w:t xml:space="preserve">                 </w:t>
      </w:r>
    </w:p>
    <w:p w:rsidR="002D7ED3" w:rsidRDefault="002D7ED3" w:rsidP="00CB41D1">
      <w:pPr>
        <w:ind w:left="720"/>
        <w:rPr>
          <w:b/>
        </w:rPr>
      </w:pPr>
      <w:r w:rsidRPr="0099588C">
        <w:t xml:space="preserve">Use the KIDS Installation option, </w:t>
      </w:r>
      <w:r w:rsidRPr="0099588C">
        <w:rPr>
          <w:b/>
        </w:rPr>
        <w:t>Backup a Transport Global [XPD BACKUP</w:t>
      </w:r>
      <w:r w:rsidRPr="0099588C">
        <w:t>]. This option creates a MailMan message that will backup all current routines on your VistA/M system that will</w:t>
      </w:r>
      <w:r w:rsidR="00FE53B1">
        <w:t xml:space="preserve"> be replaced by the build</w:t>
      </w:r>
      <w:r w:rsidRPr="0099588C">
        <w:t xml:space="preserve">s in this transport global. (If you need to preserve components that are not routines, you must back them up separately.) </w:t>
      </w:r>
      <w:r w:rsidRPr="0099588C">
        <w:br/>
      </w:r>
      <w:r w:rsidRPr="0099588C">
        <w:br/>
        <w:t xml:space="preserve">At the </w:t>
      </w:r>
      <w:r w:rsidRPr="0099588C">
        <w:rPr>
          <w:b/>
        </w:rPr>
        <w:t>Select INSTALL NAME:</w:t>
      </w:r>
      <w:r w:rsidRPr="0099588C">
        <w:t xml:space="preserve"> prompt, enter</w:t>
      </w:r>
      <w:r>
        <w:t xml:space="preserve"> </w:t>
      </w:r>
      <w:r w:rsidRPr="002D7ED3">
        <w:rPr>
          <w:b/>
        </w:rPr>
        <w:t xml:space="preserve">Clinical Reminders ICD-10 </w:t>
      </w:r>
      <w:r w:rsidR="00F86DA4">
        <w:rPr>
          <w:b/>
        </w:rPr>
        <w:t>Followup</w:t>
      </w:r>
      <w:r w:rsidRPr="002D7ED3">
        <w:rPr>
          <w:b/>
        </w:rPr>
        <w:t xml:space="preserve"> 1.0</w:t>
      </w:r>
    </w:p>
    <w:p w:rsidR="00C02FD4" w:rsidRDefault="00C02FD4" w:rsidP="00FD2146">
      <w:pPr>
        <w:ind w:left="720"/>
        <w:rPr>
          <w:b/>
        </w:rPr>
      </w:pPr>
    </w:p>
    <w:p w:rsidR="003D7065" w:rsidRDefault="003D7065" w:rsidP="00FD2146">
      <w:pPr>
        <w:ind w:left="720"/>
        <w:rPr>
          <w:b/>
        </w:rPr>
      </w:pPr>
      <w:r>
        <w:rPr>
          <w:b/>
        </w:rPr>
        <w:t>Example:</w:t>
      </w:r>
    </w:p>
    <w:p w:rsidR="004413CE" w:rsidRDefault="004413CE" w:rsidP="004413CE">
      <w:pPr>
        <w:pStyle w:val="capture"/>
        <w:ind w:left="720"/>
      </w:pPr>
      <w:r>
        <w:t>Select Installation &lt;TEST ACCOUNT&gt; Option:  Backup a Transport Global</w:t>
      </w:r>
    </w:p>
    <w:p w:rsidR="004413CE" w:rsidRDefault="004413CE" w:rsidP="004413CE">
      <w:pPr>
        <w:pStyle w:val="capture"/>
        <w:ind w:left="720"/>
      </w:pPr>
      <w:r>
        <w:t>Select INSTALL NAME: CLINICAL REMINDERS ICD-10 FOLLOWUP 1.0 7/11/16@14:17:39</w:t>
      </w:r>
    </w:p>
    <w:p w:rsidR="004413CE" w:rsidRDefault="004413CE" w:rsidP="004413CE">
      <w:pPr>
        <w:pStyle w:val="capture"/>
        <w:ind w:left="720"/>
      </w:pPr>
      <w:r>
        <w:t xml:space="preserve">     =&gt; PXRM*2.0*47, GMTS*2.7*113  ;Created on Jul 05, 2016@11:14:</w:t>
      </w:r>
    </w:p>
    <w:p w:rsidR="004413CE" w:rsidRDefault="004413CE" w:rsidP="004413CE">
      <w:pPr>
        <w:pStyle w:val="capture"/>
        <w:ind w:left="720"/>
      </w:pPr>
    </w:p>
    <w:p w:rsidR="004413CE" w:rsidRDefault="004413CE" w:rsidP="004413CE">
      <w:pPr>
        <w:pStyle w:val="capture"/>
        <w:ind w:left="720"/>
      </w:pPr>
      <w:r>
        <w:t xml:space="preserve">This Distribution was loaded on </w:t>
      </w:r>
      <w:r w:rsidR="00A724B7">
        <w:rPr>
          <w:rFonts w:ascii="r_ansi" w:hAnsi="r_ansi" w:cs="r_ansi"/>
          <w:sz w:val="20"/>
          <w:szCs w:val="20"/>
        </w:rPr>
        <w:t>Apr 24, 2017@13:31:45</w:t>
      </w:r>
      <w:r>
        <w:t xml:space="preserve">with header of </w:t>
      </w:r>
    </w:p>
    <w:p w:rsidR="00A724B7" w:rsidRDefault="004413CE" w:rsidP="00A724B7">
      <w:pPr>
        <w:pStyle w:val="capture"/>
        <w:ind w:left="720"/>
      </w:pPr>
      <w:r>
        <w:t xml:space="preserve">   </w:t>
      </w:r>
    </w:p>
    <w:p w:rsidR="00A724B7" w:rsidRDefault="00A724B7" w:rsidP="00A724B7">
      <w:pPr>
        <w:pStyle w:val="capture"/>
        <w:ind w:left="720"/>
      </w:pPr>
      <w:r>
        <w:t>CLINICAL REMINDERS ICD-10 FOLLOWUP  ;Created on Apr 24, 2017@08:21:25</w:t>
      </w:r>
    </w:p>
    <w:p w:rsidR="00A724B7" w:rsidRDefault="00A724B7" w:rsidP="00A724B7">
      <w:pPr>
        <w:pStyle w:val="capture"/>
        <w:ind w:left="720"/>
      </w:pPr>
      <w:r>
        <w:t xml:space="preserve">   It consisted of the following Install(s):</w:t>
      </w:r>
    </w:p>
    <w:p w:rsidR="004413CE" w:rsidRDefault="00A724B7" w:rsidP="004413CE">
      <w:pPr>
        <w:pStyle w:val="capture"/>
        <w:ind w:left="720"/>
      </w:pPr>
      <w:r>
        <w:t>CLINICAL REMINDERS ICD-10 FOLLOWUP 1.0    PXRM*2.0*47   GMTS*2.7*113</w:t>
      </w:r>
      <w:r w:rsidR="004413CE">
        <w:t xml:space="preserve">Subject: Backup of CLINICAL REMINDERS ICD-10 FOLLOWUP 1.0 install on </w:t>
      </w:r>
      <w:r>
        <w:t>Apr</w:t>
      </w:r>
    </w:p>
    <w:p w:rsidR="004413CE" w:rsidRDefault="004413CE" w:rsidP="004413CE">
      <w:pPr>
        <w:pStyle w:val="capture"/>
        <w:ind w:left="720"/>
      </w:pPr>
      <w:r>
        <w:t xml:space="preserve">  Replace </w:t>
      </w:r>
    </w:p>
    <w:p w:rsidR="004413CE" w:rsidRDefault="004413CE" w:rsidP="004413CE">
      <w:pPr>
        <w:pStyle w:val="capture"/>
        <w:ind w:left="720"/>
      </w:pPr>
      <w:r>
        <w:t>No routines for CLINICAL REMINDERS ICD-10 FOLLOWUP 1.0</w:t>
      </w:r>
    </w:p>
    <w:p w:rsidR="004413CE" w:rsidRDefault="004413CE" w:rsidP="004413CE">
      <w:pPr>
        <w:pStyle w:val="capture"/>
        <w:ind w:left="720"/>
      </w:pPr>
    </w:p>
    <w:p w:rsidR="004413CE" w:rsidRDefault="004413CE" w:rsidP="004413CE">
      <w:pPr>
        <w:pStyle w:val="capture"/>
        <w:ind w:left="720"/>
      </w:pPr>
      <w:r>
        <w:t>Loading Routines for PXRM*2.0*47..</w:t>
      </w:r>
    </w:p>
    <w:p w:rsidR="004413CE" w:rsidRDefault="004413CE" w:rsidP="004413CE">
      <w:pPr>
        <w:pStyle w:val="capture"/>
        <w:ind w:left="720"/>
      </w:pPr>
      <w:r>
        <w:t>Routine PXRMBXTL is not on the disk......</w:t>
      </w:r>
    </w:p>
    <w:p w:rsidR="004413CE" w:rsidRDefault="004413CE" w:rsidP="004413CE">
      <w:pPr>
        <w:pStyle w:val="capture"/>
        <w:ind w:left="720"/>
      </w:pPr>
      <w:r>
        <w:t>Routine PXRMCSD is not on the disk..</w:t>
      </w:r>
    </w:p>
    <w:p w:rsidR="004413CE" w:rsidRDefault="004413CE" w:rsidP="004413CE">
      <w:pPr>
        <w:pStyle w:val="capture"/>
        <w:ind w:left="720"/>
      </w:pPr>
      <w:r>
        <w:t>Routine PXRMCSSC is not on the disk...</w:t>
      </w:r>
    </w:p>
    <w:p w:rsidR="004413CE" w:rsidRDefault="004413CE" w:rsidP="004413CE">
      <w:pPr>
        <w:pStyle w:val="capture"/>
        <w:ind w:left="720"/>
      </w:pPr>
      <w:r>
        <w:t>Routine PXRMCSU is not on the disk....................................</w:t>
      </w:r>
    </w:p>
    <w:p w:rsidR="004413CE" w:rsidRDefault="004413CE" w:rsidP="004413CE">
      <w:pPr>
        <w:pStyle w:val="capture"/>
        <w:ind w:left="720"/>
      </w:pPr>
      <w:r>
        <w:t>Routine PXRMPTTX is not on the disk.........</w:t>
      </w:r>
    </w:p>
    <w:p w:rsidR="004413CE" w:rsidRDefault="004413CE" w:rsidP="004413CE">
      <w:pPr>
        <w:pStyle w:val="capture"/>
        <w:ind w:left="720"/>
      </w:pPr>
      <w:r>
        <w:t>Routine PXRMTAXS is not on the disk..</w:t>
      </w:r>
    </w:p>
    <w:p w:rsidR="004413CE" w:rsidRDefault="004413CE" w:rsidP="004413CE">
      <w:pPr>
        <w:pStyle w:val="capture"/>
        <w:ind w:left="720"/>
      </w:pPr>
      <w:r>
        <w:t>Routine PXRMTDUP is not on the disk..</w:t>
      </w:r>
    </w:p>
    <w:p w:rsidR="004413CE" w:rsidRDefault="004413CE" w:rsidP="004413CE">
      <w:pPr>
        <w:pStyle w:val="capture"/>
        <w:ind w:left="720"/>
      </w:pPr>
      <w:r>
        <w:t>Routine PXRMTECK is not on the disk..</w:t>
      </w:r>
    </w:p>
    <w:p w:rsidR="004413CE" w:rsidRDefault="004413CE" w:rsidP="004413CE">
      <w:pPr>
        <w:pStyle w:val="capture"/>
        <w:ind w:left="720"/>
      </w:pPr>
      <w:r>
        <w:t>Routine PXRMTEDT is not on the disk............</w:t>
      </w:r>
    </w:p>
    <w:p w:rsidR="004413CE" w:rsidRDefault="004413CE" w:rsidP="004413CE">
      <w:pPr>
        <w:pStyle w:val="capture"/>
        <w:ind w:left="720"/>
      </w:pPr>
      <w:r>
        <w:t>Routine PXRMVAL is not on the disk..</w:t>
      </w:r>
    </w:p>
    <w:p w:rsidR="004413CE" w:rsidRDefault="004413CE" w:rsidP="004413CE">
      <w:pPr>
        <w:pStyle w:val="capture"/>
        <w:ind w:left="720"/>
      </w:pPr>
      <w:r>
        <w:t>Routine PXRMVALC is not on the disk..</w:t>
      </w:r>
    </w:p>
    <w:p w:rsidR="004413CE" w:rsidRDefault="004413CE" w:rsidP="004413CE">
      <w:pPr>
        <w:pStyle w:val="capture"/>
        <w:ind w:left="720"/>
      </w:pPr>
      <w:r>
        <w:t>Routine PXRMVALU is not on the disk..........</w:t>
      </w:r>
    </w:p>
    <w:p w:rsidR="004413CE" w:rsidRDefault="004413CE" w:rsidP="004413CE">
      <w:pPr>
        <w:pStyle w:val="capture"/>
        <w:ind w:left="720"/>
      </w:pPr>
      <w:r>
        <w:t>Loading Routines for GMTS*2.7*113.</w:t>
      </w:r>
    </w:p>
    <w:p w:rsidR="003D7065" w:rsidRDefault="003D7065" w:rsidP="004413CE">
      <w:pPr>
        <w:pStyle w:val="capture"/>
        <w:ind w:left="720"/>
      </w:pPr>
      <w:r>
        <w:t>Send mail to: PXRMPROGRAMMER, ONE</w:t>
      </w:r>
    </w:p>
    <w:p w:rsidR="003D7065" w:rsidRDefault="003D7065" w:rsidP="00FD2146">
      <w:pPr>
        <w:pStyle w:val="capture"/>
        <w:ind w:left="720"/>
      </w:pPr>
      <w:r>
        <w:t xml:space="preserve">Select basket to send to: IN// </w:t>
      </w:r>
      <w:r w:rsidRPr="003D7065">
        <w:t>PATCH BACKUP</w:t>
      </w:r>
      <w:r>
        <w:t xml:space="preserve">  </w:t>
      </w:r>
    </w:p>
    <w:p w:rsidR="003D7065" w:rsidRDefault="003D7065" w:rsidP="00FD2146">
      <w:pPr>
        <w:pStyle w:val="capture"/>
        <w:ind w:left="720"/>
        <w:rPr>
          <w:rFonts w:ascii="Calibri" w:hAnsi="Calibri"/>
          <w:color w:val="1F497D"/>
          <w:sz w:val="22"/>
          <w:szCs w:val="22"/>
        </w:rPr>
      </w:pPr>
      <w:r>
        <w:t>And Send to:</w:t>
      </w:r>
    </w:p>
    <w:p w:rsidR="003D7065" w:rsidRDefault="003D7065" w:rsidP="002D7ED3">
      <w:pPr>
        <w:ind w:left="930"/>
      </w:pPr>
    </w:p>
    <w:p w:rsidR="0033577F" w:rsidRDefault="0033577F" w:rsidP="008238BD">
      <w:pPr>
        <w:ind w:left="930"/>
      </w:pPr>
    </w:p>
    <w:p w:rsidR="0033577F" w:rsidRPr="00763AE2" w:rsidRDefault="0033577F" w:rsidP="005C5C1E">
      <w:pPr>
        <w:pStyle w:val="Heading2"/>
        <w:numPr>
          <w:ilvl w:val="0"/>
          <w:numId w:val="25"/>
        </w:numPr>
      </w:pPr>
      <w:bookmarkStart w:id="59" w:name="_Toc492197245"/>
      <w:bookmarkStart w:id="60" w:name="_Toc5769655"/>
      <w:bookmarkStart w:id="61" w:name="_Toc9233987"/>
      <w:bookmarkStart w:id="62" w:name="_Toc167868926"/>
      <w:bookmarkStart w:id="63" w:name="_Toc314740261"/>
      <w:bookmarkStart w:id="64" w:name="_Toc314740385"/>
      <w:bookmarkStart w:id="65" w:name="_Toc332609787"/>
      <w:bookmarkStart w:id="66" w:name="_Toc495584520"/>
      <w:r w:rsidRPr="00763AE2">
        <w:t>Compare Transport Global to Current System</w:t>
      </w:r>
      <w:bookmarkEnd w:id="59"/>
      <w:bookmarkEnd w:id="60"/>
      <w:bookmarkEnd w:id="61"/>
      <w:bookmarkEnd w:id="62"/>
      <w:bookmarkEnd w:id="63"/>
      <w:bookmarkEnd w:id="64"/>
      <w:bookmarkEnd w:id="65"/>
      <w:bookmarkEnd w:id="66"/>
    </w:p>
    <w:p w:rsidR="0033577F" w:rsidRDefault="0033577F" w:rsidP="00825865">
      <w:pPr>
        <w:ind w:left="720"/>
      </w:pPr>
      <w:r>
        <w:t>This option will allow you to view all changes that will be made when the patch is installed.  It compares all components of the patch (routines, DDs, templates, etc.).</w:t>
      </w:r>
    </w:p>
    <w:p w:rsidR="0033577F" w:rsidRDefault="0033577F" w:rsidP="008238BD">
      <w:pPr>
        <w:ind w:left="960"/>
      </w:pPr>
    </w:p>
    <w:p w:rsidR="0033577F" w:rsidRPr="00763AE2" w:rsidRDefault="0033577F" w:rsidP="005C5C1E">
      <w:pPr>
        <w:pStyle w:val="Heading2"/>
        <w:numPr>
          <w:ilvl w:val="0"/>
          <w:numId w:val="25"/>
        </w:numPr>
      </w:pPr>
      <w:bookmarkStart w:id="67" w:name="_Toc492197246"/>
      <w:bookmarkStart w:id="68" w:name="_Toc5769656"/>
      <w:bookmarkStart w:id="69" w:name="_Toc9233988"/>
      <w:bookmarkStart w:id="70" w:name="_Toc167868927"/>
      <w:bookmarkStart w:id="71" w:name="_Toc314740262"/>
      <w:bookmarkStart w:id="72" w:name="_Toc314740386"/>
      <w:bookmarkStart w:id="73" w:name="_Toc332609788"/>
      <w:bookmarkStart w:id="74" w:name="_Toc495584521"/>
      <w:r w:rsidRPr="00763AE2">
        <w:lastRenderedPageBreak/>
        <w:t>Verify Checksums in Transport Global</w:t>
      </w:r>
      <w:bookmarkEnd w:id="67"/>
      <w:bookmarkEnd w:id="68"/>
      <w:bookmarkEnd w:id="69"/>
      <w:bookmarkEnd w:id="70"/>
      <w:bookmarkEnd w:id="71"/>
      <w:bookmarkEnd w:id="72"/>
      <w:bookmarkEnd w:id="73"/>
      <w:bookmarkEnd w:id="74"/>
      <w:r w:rsidRPr="00763AE2">
        <w:t xml:space="preserve">    </w:t>
      </w:r>
    </w:p>
    <w:p w:rsidR="0033577F" w:rsidRDefault="0033577F" w:rsidP="00825865">
      <w:pPr>
        <w:tabs>
          <w:tab w:val="left" w:pos="180"/>
        </w:tabs>
        <w:ind w:left="720"/>
      </w:pPr>
      <w:r>
        <w:t>This option will allow you to ensure the integrity of the routines that are in the transport global.</w:t>
      </w:r>
      <w:r>
        <w:rPr>
          <w:b/>
        </w:rPr>
        <w:t xml:space="preserve">  </w:t>
      </w:r>
      <w:r>
        <w:t xml:space="preserve">If there are any discrepancies, do not run the Install Package(s) option. Instead, run the Unload a Distribution option to remove the Transport Global from your system.  Retrieve the file again from the anonymous directory (in case there was corruption in </w:t>
      </w:r>
      <w:r w:rsidR="005D2FE4">
        <w:t>S</w:t>
      </w:r>
      <w:r>
        <w:t>FTPing) and Load the Distribution again.  If the problem still exists, log a ticket and/or call the national Help Desk (1-888-596-HELP) to report the problem.</w:t>
      </w:r>
    </w:p>
    <w:p w:rsidR="0033577F" w:rsidRDefault="0033577F" w:rsidP="0033577F">
      <w:pPr>
        <w:tabs>
          <w:tab w:val="left" w:pos="180"/>
        </w:tabs>
        <w:ind w:left="510"/>
      </w:pPr>
    </w:p>
    <w:p w:rsidR="00BC4BD1" w:rsidRPr="00BC4BD1" w:rsidRDefault="001042AE" w:rsidP="0033577F">
      <w:pPr>
        <w:tabs>
          <w:tab w:val="left" w:pos="180"/>
        </w:tabs>
        <w:ind w:left="510"/>
        <w:rPr>
          <w:b/>
        </w:rPr>
      </w:pPr>
      <w:r>
        <w:rPr>
          <w:b/>
        </w:rPr>
        <w:t>Example</w:t>
      </w:r>
    </w:p>
    <w:p w:rsidR="0021206C" w:rsidRDefault="0021206C" w:rsidP="005D2FE4">
      <w:pPr>
        <w:pBdr>
          <w:top w:val="single" w:sz="4" w:space="1" w:color="auto"/>
          <w:left w:val="single" w:sz="4" w:space="1" w:color="auto"/>
          <w:bottom w:val="single" w:sz="4" w:space="1" w:color="auto"/>
          <w:right w:val="single" w:sz="4" w:space="1" w:color="auto"/>
        </w:pBdr>
        <w:tabs>
          <w:tab w:val="left" w:pos="180"/>
        </w:tabs>
        <w:ind w:left="720"/>
        <w:rPr>
          <w:rFonts w:ascii="Courier New" w:hAnsi="Courier New" w:cs="Courier New"/>
          <w:sz w:val="18"/>
          <w:szCs w:val="18"/>
        </w:rPr>
      </w:pPr>
      <w:bookmarkStart w:id="75" w:name="_Toc492197247"/>
      <w:bookmarkStart w:id="76" w:name="_Toc5769657"/>
      <w:bookmarkStart w:id="77" w:name="_Toc9233989"/>
      <w:bookmarkStart w:id="78" w:name="_Toc167868928"/>
      <w:bookmarkStart w:id="79" w:name="_Toc314740263"/>
      <w:bookmarkStart w:id="80" w:name="_Toc314740387"/>
      <w:r w:rsidRPr="0021206C">
        <w:rPr>
          <w:rFonts w:ascii="Courier New" w:hAnsi="Courier New" w:cs="Courier New"/>
          <w:sz w:val="18"/>
          <w:szCs w:val="18"/>
        </w:rPr>
        <w:t xml:space="preserve">CHOOSE 1-2: 2  </w:t>
      </w:r>
      <w:r w:rsidR="005D2FE4" w:rsidRPr="005D2FE4">
        <w:rPr>
          <w:rFonts w:ascii="Courier New" w:hAnsi="Courier New" w:cs="Courier New"/>
          <w:sz w:val="18"/>
          <w:szCs w:val="18"/>
        </w:rPr>
        <w:t>Option: 2  Verify Checksums in Transport Global</w:t>
      </w:r>
    </w:p>
    <w:p w:rsidR="001673A5" w:rsidRPr="001673A5" w:rsidRDefault="005D2FE4" w:rsidP="001673A5">
      <w:pPr>
        <w:pBdr>
          <w:top w:val="single" w:sz="4" w:space="1" w:color="auto"/>
          <w:left w:val="single" w:sz="4" w:space="1" w:color="auto"/>
          <w:bottom w:val="single" w:sz="4" w:space="1" w:color="auto"/>
          <w:right w:val="single" w:sz="4" w:space="1" w:color="auto"/>
        </w:pBdr>
        <w:tabs>
          <w:tab w:val="left" w:pos="180"/>
        </w:tabs>
        <w:ind w:left="720"/>
        <w:rPr>
          <w:rFonts w:ascii="Courier New" w:hAnsi="Courier New" w:cs="Courier New"/>
          <w:sz w:val="18"/>
          <w:szCs w:val="18"/>
        </w:rPr>
      </w:pPr>
      <w:r w:rsidRPr="005D2FE4">
        <w:rPr>
          <w:rFonts w:ascii="Courier New" w:hAnsi="Courier New" w:cs="Courier New"/>
          <w:sz w:val="18"/>
          <w:szCs w:val="18"/>
        </w:rPr>
        <w:t xml:space="preserve">Select INSTALL NAME: </w:t>
      </w:r>
    </w:p>
    <w:p w:rsidR="001673A5" w:rsidRPr="001673A5" w:rsidRDefault="001673A5" w:rsidP="001673A5">
      <w:pPr>
        <w:pBdr>
          <w:top w:val="single" w:sz="4" w:space="1" w:color="auto"/>
          <w:left w:val="single" w:sz="4" w:space="1" w:color="auto"/>
          <w:bottom w:val="single" w:sz="4" w:space="1" w:color="auto"/>
          <w:right w:val="single" w:sz="4" w:space="1" w:color="auto"/>
        </w:pBdr>
        <w:tabs>
          <w:tab w:val="left" w:pos="180"/>
        </w:tabs>
        <w:ind w:left="720"/>
        <w:rPr>
          <w:rFonts w:ascii="Courier New" w:hAnsi="Courier New" w:cs="Courier New"/>
          <w:sz w:val="18"/>
          <w:szCs w:val="18"/>
        </w:rPr>
      </w:pPr>
      <w:r w:rsidRPr="001673A5">
        <w:rPr>
          <w:rFonts w:ascii="Courier New" w:hAnsi="Courier New" w:cs="Courier New"/>
          <w:sz w:val="18"/>
          <w:szCs w:val="18"/>
        </w:rPr>
        <w:t>CLINICAL REMINDERS ICD-10 FOLLOWUP 1.0    4/24/17@13:31:</w:t>
      </w:r>
    </w:p>
    <w:p w:rsidR="001673A5" w:rsidRPr="001673A5" w:rsidRDefault="001673A5" w:rsidP="001673A5">
      <w:pPr>
        <w:pBdr>
          <w:top w:val="single" w:sz="4" w:space="1" w:color="auto"/>
          <w:left w:val="single" w:sz="4" w:space="1" w:color="auto"/>
          <w:bottom w:val="single" w:sz="4" w:space="1" w:color="auto"/>
          <w:right w:val="single" w:sz="4" w:space="1" w:color="auto"/>
        </w:pBdr>
        <w:tabs>
          <w:tab w:val="left" w:pos="180"/>
        </w:tabs>
        <w:ind w:left="720"/>
        <w:rPr>
          <w:rFonts w:ascii="Courier New" w:hAnsi="Courier New" w:cs="Courier New"/>
          <w:sz w:val="18"/>
          <w:szCs w:val="18"/>
        </w:rPr>
      </w:pPr>
      <w:r w:rsidRPr="001673A5">
        <w:rPr>
          <w:rFonts w:ascii="Courier New" w:hAnsi="Courier New" w:cs="Courier New"/>
          <w:sz w:val="18"/>
          <w:szCs w:val="18"/>
        </w:rPr>
        <w:t>45</w:t>
      </w:r>
    </w:p>
    <w:p w:rsidR="001673A5" w:rsidRPr="001673A5" w:rsidRDefault="001673A5" w:rsidP="001673A5">
      <w:pPr>
        <w:pBdr>
          <w:top w:val="single" w:sz="4" w:space="1" w:color="auto"/>
          <w:left w:val="single" w:sz="4" w:space="1" w:color="auto"/>
          <w:bottom w:val="single" w:sz="4" w:space="1" w:color="auto"/>
          <w:right w:val="single" w:sz="4" w:space="1" w:color="auto"/>
        </w:pBdr>
        <w:tabs>
          <w:tab w:val="left" w:pos="180"/>
        </w:tabs>
        <w:ind w:left="720"/>
        <w:rPr>
          <w:rFonts w:ascii="Courier New" w:hAnsi="Courier New" w:cs="Courier New"/>
          <w:sz w:val="18"/>
          <w:szCs w:val="18"/>
        </w:rPr>
      </w:pPr>
      <w:r w:rsidRPr="001673A5">
        <w:rPr>
          <w:rFonts w:ascii="Courier New" w:hAnsi="Courier New" w:cs="Courier New"/>
          <w:sz w:val="18"/>
          <w:szCs w:val="18"/>
        </w:rPr>
        <w:t xml:space="preserve">     =&gt; CLINICAL REMINDERS ICD-10 FOLLOWUP  ;Created on Apr 24, 2017@08:21:25This Distribution was loaded on Apr 24, 2017@13:31:45 with header of </w:t>
      </w:r>
    </w:p>
    <w:p w:rsidR="001673A5" w:rsidRPr="001673A5" w:rsidRDefault="001673A5" w:rsidP="001673A5">
      <w:pPr>
        <w:pBdr>
          <w:top w:val="single" w:sz="4" w:space="1" w:color="auto"/>
          <w:left w:val="single" w:sz="4" w:space="1" w:color="auto"/>
          <w:bottom w:val="single" w:sz="4" w:space="1" w:color="auto"/>
          <w:right w:val="single" w:sz="4" w:space="1" w:color="auto"/>
        </w:pBdr>
        <w:tabs>
          <w:tab w:val="left" w:pos="180"/>
        </w:tabs>
        <w:ind w:left="720"/>
        <w:rPr>
          <w:rFonts w:ascii="Courier New" w:hAnsi="Courier New" w:cs="Courier New"/>
          <w:sz w:val="18"/>
          <w:szCs w:val="18"/>
        </w:rPr>
      </w:pPr>
      <w:r w:rsidRPr="001673A5">
        <w:rPr>
          <w:rFonts w:ascii="Courier New" w:hAnsi="Courier New" w:cs="Courier New"/>
          <w:sz w:val="18"/>
          <w:szCs w:val="18"/>
        </w:rPr>
        <w:t xml:space="preserve">   CLINICAL REMINDERS ICD-10 FOLLOWUP  ;Created on Apr 24, 2017@08:21:25</w:t>
      </w:r>
    </w:p>
    <w:p w:rsidR="001673A5" w:rsidRPr="001673A5" w:rsidRDefault="001673A5" w:rsidP="001673A5">
      <w:pPr>
        <w:pBdr>
          <w:top w:val="single" w:sz="4" w:space="1" w:color="auto"/>
          <w:left w:val="single" w:sz="4" w:space="1" w:color="auto"/>
          <w:bottom w:val="single" w:sz="4" w:space="1" w:color="auto"/>
          <w:right w:val="single" w:sz="4" w:space="1" w:color="auto"/>
        </w:pBdr>
        <w:tabs>
          <w:tab w:val="left" w:pos="180"/>
        </w:tabs>
        <w:ind w:left="720"/>
        <w:rPr>
          <w:rFonts w:ascii="Courier New" w:hAnsi="Courier New" w:cs="Courier New"/>
          <w:sz w:val="18"/>
          <w:szCs w:val="18"/>
        </w:rPr>
      </w:pPr>
      <w:r w:rsidRPr="001673A5">
        <w:rPr>
          <w:rFonts w:ascii="Courier New" w:hAnsi="Courier New" w:cs="Courier New"/>
          <w:sz w:val="18"/>
          <w:szCs w:val="18"/>
        </w:rPr>
        <w:t xml:space="preserve">   It consisted of the following Install(s):</w:t>
      </w:r>
    </w:p>
    <w:p w:rsidR="005D2FE4" w:rsidRPr="005D2FE4" w:rsidRDefault="001673A5" w:rsidP="005D2FE4">
      <w:pPr>
        <w:pBdr>
          <w:top w:val="single" w:sz="4" w:space="1" w:color="auto"/>
          <w:left w:val="single" w:sz="4" w:space="1" w:color="auto"/>
          <w:bottom w:val="single" w:sz="4" w:space="1" w:color="auto"/>
          <w:right w:val="single" w:sz="4" w:space="1" w:color="auto"/>
        </w:pBdr>
        <w:tabs>
          <w:tab w:val="left" w:pos="180"/>
        </w:tabs>
        <w:ind w:left="720"/>
        <w:rPr>
          <w:rFonts w:ascii="Courier New" w:hAnsi="Courier New" w:cs="Courier New"/>
          <w:sz w:val="18"/>
          <w:szCs w:val="18"/>
        </w:rPr>
      </w:pPr>
      <w:r w:rsidRPr="001673A5">
        <w:rPr>
          <w:rFonts w:ascii="Courier New" w:hAnsi="Courier New" w:cs="Courier New"/>
          <w:sz w:val="18"/>
          <w:szCs w:val="18"/>
        </w:rPr>
        <w:t>CLINICAL REMINDERS ICD-10 FOLLOWUP 1.0    PXRM*2.0*47   GMTS*2.7*113</w:t>
      </w:r>
    </w:p>
    <w:p w:rsidR="005D2FE4" w:rsidRPr="0021206C" w:rsidRDefault="005D2FE4" w:rsidP="005D2FE4">
      <w:pPr>
        <w:pBdr>
          <w:top w:val="single" w:sz="4" w:space="1" w:color="auto"/>
          <w:left w:val="single" w:sz="4" w:space="1" w:color="auto"/>
          <w:bottom w:val="single" w:sz="4" w:space="1" w:color="auto"/>
          <w:right w:val="single" w:sz="4" w:space="1" w:color="auto"/>
        </w:pBdr>
        <w:tabs>
          <w:tab w:val="left" w:pos="180"/>
        </w:tabs>
        <w:ind w:left="720"/>
        <w:rPr>
          <w:rFonts w:ascii="Courier New" w:hAnsi="Courier New" w:cs="Courier New"/>
          <w:sz w:val="18"/>
          <w:szCs w:val="18"/>
        </w:rPr>
      </w:pPr>
      <w:r w:rsidRPr="005D2FE4">
        <w:rPr>
          <w:rFonts w:ascii="Courier New" w:hAnsi="Courier New" w:cs="Courier New"/>
          <w:sz w:val="18"/>
          <w:szCs w:val="18"/>
        </w:rPr>
        <w:t>Want each Routine Listed with Checksums: Yes//</w:t>
      </w:r>
    </w:p>
    <w:p w:rsidR="0086308F" w:rsidRDefault="0021206C" w:rsidP="001042AE">
      <w:pPr>
        <w:pBdr>
          <w:top w:val="single" w:sz="4" w:space="1" w:color="auto"/>
          <w:left w:val="single" w:sz="4" w:space="1" w:color="auto"/>
          <w:bottom w:val="single" w:sz="4" w:space="1" w:color="auto"/>
          <w:right w:val="single" w:sz="4" w:space="1" w:color="auto"/>
        </w:pBdr>
        <w:tabs>
          <w:tab w:val="left" w:pos="180"/>
        </w:tabs>
        <w:ind w:left="720"/>
        <w:rPr>
          <w:rFonts w:ascii="Courier New" w:hAnsi="Courier New" w:cs="Courier New"/>
          <w:sz w:val="18"/>
          <w:szCs w:val="18"/>
        </w:rPr>
      </w:pPr>
      <w:r w:rsidRPr="0021206C">
        <w:rPr>
          <w:rFonts w:ascii="Courier New" w:hAnsi="Courier New" w:cs="Courier New"/>
          <w:sz w:val="18"/>
          <w:szCs w:val="18"/>
        </w:rPr>
        <w:t>DEVICE: HOME// ;;999  TELNET PORT</w:t>
      </w:r>
    </w:p>
    <w:p w:rsidR="0033577F" w:rsidRDefault="0033577F" w:rsidP="005C5C1E">
      <w:pPr>
        <w:pStyle w:val="Heading2"/>
      </w:pPr>
    </w:p>
    <w:p w:rsidR="0033577F" w:rsidRPr="00796BA4" w:rsidRDefault="0033577F" w:rsidP="005C5C1E">
      <w:pPr>
        <w:pStyle w:val="Heading2"/>
        <w:numPr>
          <w:ilvl w:val="0"/>
          <w:numId w:val="25"/>
        </w:numPr>
      </w:pPr>
      <w:bookmarkStart w:id="81" w:name="_Toc9233992"/>
      <w:bookmarkStart w:id="82" w:name="_Toc314740264"/>
      <w:bookmarkStart w:id="83" w:name="_Toc314740388"/>
      <w:bookmarkStart w:id="84" w:name="_Toc332609789"/>
      <w:bookmarkStart w:id="85" w:name="_Toc495584522"/>
      <w:bookmarkEnd w:id="49"/>
      <w:bookmarkEnd w:id="75"/>
      <w:bookmarkEnd w:id="76"/>
      <w:bookmarkEnd w:id="77"/>
      <w:bookmarkEnd w:id="78"/>
      <w:bookmarkEnd w:id="79"/>
      <w:bookmarkEnd w:id="80"/>
      <w:r w:rsidRPr="00796BA4">
        <w:t>Install the build</w:t>
      </w:r>
      <w:bookmarkEnd w:id="50"/>
      <w:bookmarkEnd w:id="81"/>
      <w:bookmarkEnd w:id="82"/>
      <w:bookmarkEnd w:id="83"/>
      <w:bookmarkEnd w:id="84"/>
      <w:bookmarkEnd w:id="85"/>
    </w:p>
    <w:p w:rsidR="0033577F" w:rsidRPr="00BC4BD1" w:rsidRDefault="0033577F" w:rsidP="003D3E2F">
      <w:pPr>
        <w:pStyle w:val="BodyText"/>
        <w:ind w:left="720"/>
      </w:pPr>
      <w:r w:rsidRPr="00BC4BD1">
        <w:t xml:space="preserve">From the Installation menu on the Kernel Installation and Distribution System (KIDS) menu, run the option Install Package(s).  Select the build </w:t>
      </w:r>
      <w:r w:rsidR="00FD29F4" w:rsidRPr="00BC4BD1">
        <w:rPr>
          <w:szCs w:val="24"/>
        </w:rPr>
        <w:t xml:space="preserve">CLINICAL REMINDERS ICD-10 </w:t>
      </w:r>
      <w:r w:rsidR="00F86DA4">
        <w:rPr>
          <w:szCs w:val="24"/>
        </w:rPr>
        <w:t>FOLLOWUP</w:t>
      </w:r>
      <w:r w:rsidR="00FD29F4" w:rsidRPr="00BC4BD1">
        <w:rPr>
          <w:szCs w:val="24"/>
        </w:rPr>
        <w:t xml:space="preserve"> </w:t>
      </w:r>
      <w:r w:rsidR="00B51641" w:rsidRPr="00BC4BD1">
        <w:rPr>
          <w:szCs w:val="24"/>
        </w:rPr>
        <w:t>1.0</w:t>
      </w:r>
      <w:r w:rsidR="00B51641" w:rsidRPr="00BC4BD1">
        <w:t xml:space="preserve"> </w:t>
      </w:r>
      <w:r w:rsidR="00B51641" w:rsidRPr="00C02FD4">
        <w:t>and</w:t>
      </w:r>
      <w:r w:rsidRPr="00BC4BD1">
        <w:t xml:space="preserve"> proceed with the install.  If you have problems with the installation, log a Remedy ticket and/or call the National Help Desk to report the problem.    </w:t>
      </w:r>
    </w:p>
    <w:p w:rsidR="0033577F" w:rsidRDefault="0033577F" w:rsidP="008238BD">
      <w:pPr>
        <w:pStyle w:val="BlockText"/>
        <w:ind w:left="720"/>
      </w:pPr>
    </w:p>
    <w:p w:rsidR="0033577F" w:rsidRDefault="0033577F" w:rsidP="003D3E2F">
      <w:pPr>
        <w:pStyle w:val="capture"/>
        <w:ind w:left="720"/>
        <w:rPr>
          <w:b w:val="0"/>
        </w:rPr>
      </w:pPr>
      <w:r>
        <w:t xml:space="preserve">Select Installation &amp; Distribution System Option: </w:t>
      </w:r>
      <w:r>
        <w:rPr>
          <w:b w:val="0"/>
        </w:rPr>
        <w:t>Installation</w:t>
      </w:r>
    </w:p>
    <w:p w:rsidR="0033577F" w:rsidRDefault="0033577F" w:rsidP="003D3E2F">
      <w:pPr>
        <w:pStyle w:val="capture"/>
        <w:ind w:left="720"/>
        <w:rPr>
          <w:b w:val="0"/>
        </w:rPr>
      </w:pPr>
      <w:r>
        <w:t xml:space="preserve">Select Installation Option: </w:t>
      </w:r>
      <w:r>
        <w:rPr>
          <w:b w:val="0"/>
        </w:rPr>
        <w:t xml:space="preserve">INSTALL PACKAGE(S)  </w:t>
      </w:r>
    </w:p>
    <w:p w:rsidR="0033577F" w:rsidRPr="00894A7D" w:rsidRDefault="0033577F" w:rsidP="003D3E2F">
      <w:pPr>
        <w:pStyle w:val="capture"/>
        <w:ind w:left="720"/>
      </w:pPr>
      <w:r>
        <w:t xml:space="preserve">Select INSTALL NAME: </w:t>
      </w:r>
      <w:r w:rsidR="00B34D0D">
        <w:t xml:space="preserve">CLINICAL REMINDERS ICD-10 </w:t>
      </w:r>
      <w:r w:rsidR="00F86DA4">
        <w:t>FOLLOWUP</w:t>
      </w:r>
      <w:r w:rsidR="00B34D0D">
        <w:t xml:space="preserve"> 1.0</w:t>
      </w:r>
      <w:r w:rsidR="00B34D0D" w:rsidRPr="00227329">
        <w:t xml:space="preserve">      </w:t>
      </w:r>
    </w:p>
    <w:p w:rsidR="0033577F" w:rsidRDefault="0033577F" w:rsidP="003D3E2F">
      <w:pPr>
        <w:pStyle w:val="capture"/>
        <w:ind w:left="720"/>
      </w:pPr>
      <w:r>
        <w:t xml:space="preserve"> </w:t>
      </w:r>
    </w:p>
    <w:p w:rsidR="00EC669C" w:rsidRDefault="00EC669C" w:rsidP="00461D59">
      <w:pPr>
        <w:ind w:left="360"/>
      </w:pPr>
    </w:p>
    <w:p w:rsidR="00461D59" w:rsidRPr="0099588C" w:rsidRDefault="00461D59" w:rsidP="00461D59">
      <w:pPr>
        <w:ind w:left="360"/>
      </w:pPr>
      <w:r w:rsidRPr="0099588C">
        <w:t>Answer the following install questions as follows:</w:t>
      </w:r>
    </w:p>
    <w:p w:rsidR="00461D59" w:rsidRDefault="00461D59" w:rsidP="00644E19">
      <w:pPr>
        <w:numPr>
          <w:ilvl w:val="0"/>
          <w:numId w:val="16"/>
        </w:numPr>
        <w:tabs>
          <w:tab w:val="clear" w:pos="720"/>
          <w:tab w:val="num" w:pos="1080"/>
        </w:tabs>
        <w:spacing w:before="120" w:after="240"/>
        <w:ind w:left="1080"/>
      </w:pPr>
      <w:r w:rsidRPr="0099588C">
        <w:t>Although typically the answer is "No," you can answer "Yes," to the question</w:t>
      </w:r>
      <w:r>
        <w:t>:</w:t>
      </w:r>
      <w:r w:rsidRPr="0099588C">
        <w:t xml:space="preserve"> </w:t>
      </w:r>
    </w:p>
    <w:p w:rsidR="00461D59" w:rsidRPr="00825865" w:rsidRDefault="00461D59" w:rsidP="00EC669C">
      <w:pPr>
        <w:pBdr>
          <w:top w:val="single" w:sz="4" w:space="1" w:color="auto"/>
          <w:left w:val="single" w:sz="4" w:space="1" w:color="auto"/>
          <w:bottom w:val="single" w:sz="4" w:space="1" w:color="auto"/>
          <w:right w:val="single" w:sz="4" w:space="1" w:color="auto"/>
        </w:pBdr>
        <w:tabs>
          <w:tab w:val="left" w:pos="180"/>
        </w:tabs>
        <w:ind w:left="1080"/>
        <w:rPr>
          <w:rFonts w:ascii="Courier New" w:hAnsi="Courier New" w:cs="Courier New"/>
          <w:sz w:val="20"/>
          <w:szCs w:val="18"/>
        </w:rPr>
      </w:pPr>
      <w:r w:rsidRPr="00825865">
        <w:rPr>
          <w:rFonts w:ascii="Courier New" w:hAnsi="Courier New" w:cs="Courier New"/>
          <w:sz w:val="20"/>
          <w:szCs w:val="18"/>
        </w:rPr>
        <w:t>Want KIDS to Rebuild Menu Trees Upon Completion of Install?</w:t>
      </w:r>
    </w:p>
    <w:p w:rsidR="00461D59" w:rsidRPr="0057257F" w:rsidRDefault="00735F15" w:rsidP="00461D59">
      <w:pPr>
        <w:spacing w:before="120"/>
        <w:ind w:left="1080"/>
        <w:rPr>
          <w:b/>
          <w:i/>
        </w:rPr>
      </w:pPr>
      <w:r>
        <w:rPr>
          <w:b/>
          <w:i/>
        </w:rPr>
        <w:t>Please</w:t>
      </w:r>
      <w:r w:rsidR="00461D59" w:rsidRPr="0057257F">
        <w:rPr>
          <w:b/>
          <w:i/>
        </w:rPr>
        <w:t xml:space="preserve"> remember that rebuilding menu trees will increase patch installation time. </w:t>
      </w:r>
    </w:p>
    <w:p w:rsidR="00461D59" w:rsidRDefault="00461D59" w:rsidP="00644E19">
      <w:pPr>
        <w:numPr>
          <w:ilvl w:val="0"/>
          <w:numId w:val="16"/>
        </w:numPr>
        <w:tabs>
          <w:tab w:val="clear" w:pos="720"/>
          <w:tab w:val="num" w:pos="1080"/>
        </w:tabs>
        <w:spacing w:before="120" w:after="240"/>
        <w:ind w:left="1056"/>
      </w:pPr>
      <w:r w:rsidRPr="0099588C">
        <w:t>Answer "No" to the question:</w:t>
      </w:r>
    </w:p>
    <w:p w:rsidR="00461D59" w:rsidRPr="00825865" w:rsidRDefault="00461D59" w:rsidP="00EC669C">
      <w:pPr>
        <w:pBdr>
          <w:top w:val="single" w:sz="4" w:space="1" w:color="auto"/>
          <w:left w:val="single" w:sz="4" w:space="1" w:color="auto"/>
          <w:bottom w:val="single" w:sz="4" w:space="1" w:color="auto"/>
          <w:right w:val="single" w:sz="4" w:space="1" w:color="auto"/>
        </w:pBdr>
        <w:tabs>
          <w:tab w:val="left" w:pos="180"/>
        </w:tabs>
        <w:ind w:left="1080"/>
        <w:rPr>
          <w:rFonts w:ascii="Courier New" w:hAnsi="Courier New" w:cs="Courier New"/>
          <w:sz w:val="18"/>
          <w:szCs w:val="18"/>
        </w:rPr>
      </w:pPr>
      <w:r w:rsidRPr="00825865">
        <w:rPr>
          <w:rFonts w:ascii="Courier New" w:hAnsi="Courier New" w:cs="Courier New"/>
          <w:sz w:val="18"/>
          <w:szCs w:val="18"/>
        </w:rPr>
        <w:t>Want KIDS to INHIBIT LOGONs during the install?</w:t>
      </w:r>
    </w:p>
    <w:p w:rsidR="00461D59" w:rsidRDefault="00461D59" w:rsidP="00644E19">
      <w:pPr>
        <w:numPr>
          <w:ilvl w:val="0"/>
          <w:numId w:val="16"/>
        </w:numPr>
        <w:tabs>
          <w:tab w:val="clear" w:pos="720"/>
          <w:tab w:val="num" w:pos="1080"/>
        </w:tabs>
        <w:spacing w:before="120" w:after="240"/>
        <w:ind w:left="1080"/>
      </w:pPr>
      <w:r w:rsidRPr="0099588C">
        <w:t xml:space="preserve">Answer "No" to the question: </w:t>
      </w:r>
    </w:p>
    <w:p w:rsidR="00461D59" w:rsidRPr="00825865" w:rsidRDefault="00461D59" w:rsidP="00EC669C">
      <w:pPr>
        <w:pBdr>
          <w:top w:val="single" w:sz="4" w:space="1" w:color="auto"/>
          <w:left w:val="single" w:sz="4" w:space="1" w:color="auto"/>
          <w:bottom w:val="single" w:sz="4" w:space="1" w:color="auto"/>
          <w:right w:val="single" w:sz="4" w:space="1" w:color="auto"/>
        </w:pBdr>
        <w:tabs>
          <w:tab w:val="left" w:pos="180"/>
        </w:tabs>
        <w:ind w:left="1080"/>
        <w:rPr>
          <w:rFonts w:ascii="Courier New" w:hAnsi="Courier New" w:cs="Courier New"/>
          <w:sz w:val="18"/>
          <w:szCs w:val="18"/>
        </w:rPr>
      </w:pPr>
      <w:r w:rsidRPr="00825865">
        <w:rPr>
          <w:rFonts w:ascii="Courier New" w:hAnsi="Courier New" w:cs="Courier New"/>
          <w:sz w:val="18"/>
          <w:szCs w:val="18"/>
        </w:rPr>
        <w:t>Want to DISABLE Scheduled Options, Menu Options, and Protocols?</w:t>
      </w:r>
    </w:p>
    <w:p w:rsidR="00D47A0A" w:rsidRPr="007C7A0D" w:rsidRDefault="00D47A0A" w:rsidP="007C7A0D">
      <w:pPr>
        <w:ind w:left="720"/>
        <w:rPr>
          <w:b/>
        </w:rPr>
      </w:pPr>
      <w:bookmarkStart w:id="86" w:name="_Toc483268452"/>
      <w:bookmarkStart w:id="87" w:name="_Toc9233994"/>
    </w:p>
    <w:p w:rsidR="00C14EDD" w:rsidRDefault="00682078" w:rsidP="00682078">
      <w:pPr>
        <w:ind w:left="360" w:hanging="360"/>
      </w:pPr>
      <w:bookmarkStart w:id="88" w:name="_Toc314740265"/>
      <w:bookmarkStart w:id="89" w:name="_Toc314740389"/>
      <w:bookmarkStart w:id="90" w:name="_Toc332609790"/>
      <w:r w:rsidRPr="00BD53ED">
        <w:t xml:space="preserve"> </w:t>
      </w:r>
    </w:p>
    <w:p w:rsidR="00C14EDD" w:rsidRDefault="00C14EDD">
      <w:r>
        <w:lastRenderedPageBreak/>
        <w:br w:type="page"/>
      </w:r>
    </w:p>
    <w:p w:rsidR="00E948E4" w:rsidRDefault="00E948E4" w:rsidP="001042AE">
      <w:pPr>
        <w:pStyle w:val="H1"/>
      </w:pPr>
      <w:bookmarkStart w:id="91" w:name="_Toc495584523"/>
      <w:bookmarkStart w:id="92" w:name="_Toc9233997"/>
      <w:bookmarkStart w:id="93" w:name="_Toc314740267"/>
      <w:bookmarkStart w:id="94" w:name="_Toc314740391"/>
      <w:bookmarkStart w:id="95" w:name="_Toc332609792"/>
      <w:bookmarkStart w:id="96" w:name="_Toc491938982"/>
      <w:bookmarkEnd w:id="86"/>
      <w:bookmarkEnd w:id="87"/>
      <w:bookmarkEnd w:id="88"/>
      <w:bookmarkEnd w:id="89"/>
      <w:bookmarkEnd w:id="90"/>
      <w:r>
        <w:lastRenderedPageBreak/>
        <w:t>Post-Install Instructions</w:t>
      </w:r>
      <w:bookmarkEnd w:id="91"/>
    </w:p>
    <w:p w:rsidR="009550A8" w:rsidRPr="006C3984" w:rsidRDefault="009550A8" w:rsidP="006C3984">
      <w:pPr>
        <w:pStyle w:val="BodyText"/>
      </w:pPr>
    </w:p>
    <w:bookmarkEnd w:id="92"/>
    <w:bookmarkEnd w:id="93"/>
    <w:bookmarkEnd w:id="94"/>
    <w:bookmarkEnd w:id="95"/>
    <w:bookmarkEnd w:id="96"/>
    <w:p w:rsidR="00A114A4" w:rsidRPr="00BC4BD1" w:rsidRDefault="00CF47B7" w:rsidP="00AD314D">
      <w:pPr>
        <w:pStyle w:val="BodyText"/>
        <w:ind w:left="792"/>
      </w:pPr>
      <w:r w:rsidRPr="00BC4BD1">
        <w:rPr>
          <w:b/>
        </w:rPr>
        <w:t xml:space="preserve">Post-install: </w:t>
      </w:r>
      <w:r w:rsidR="00735F15" w:rsidRPr="00BC4BD1">
        <w:t xml:space="preserve"> </w:t>
      </w:r>
      <w:r w:rsidR="00A114A4" w:rsidRPr="00BC4BD1">
        <w:t>After a successful installation, the init routine</w:t>
      </w:r>
      <w:r w:rsidR="00AD314D">
        <w:t xml:space="preserve"> </w:t>
      </w:r>
      <w:r w:rsidR="00A114A4" w:rsidRPr="00BC4BD1">
        <w:t>PXRMP</w:t>
      </w:r>
      <w:r w:rsidR="00AD314D">
        <w:t>47</w:t>
      </w:r>
      <w:r w:rsidR="00A114A4" w:rsidRPr="00BC4BD1">
        <w:t>I can be deleted.</w:t>
      </w:r>
    </w:p>
    <w:p w:rsidR="00A114A4" w:rsidRDefault="00A114A4" w:rsidP="0033577F">
      <w:pPr>
        <w:autoSpaceDE w:val="0"/>
        <w:autoSpaceDN w:val="0"/>
        <w:adjustRightInd w:val="0"/>
        <w:rPr>
          <w:rFonts w:cs="r_ansi"/>
          <w:sz w:val="20"/>
          <w:szCs w:val="20"/>
        </w:rPr>
      </w:pPr>
    </w:p>
    <w:p w:rsidR="00A114A4" w:rsidRDefault="00A114A4" w:rsidP="00A114A4"/>
    <w:p w:rsidR="00D062A3" w:rsidRPr="00A648AF" w:rsidRDefault="00D062A3" w:rsidP="000E599B">
      <w:pPr>
        <w:pStyle w:val="Heading1"/>
      </w:pPr>
      <w:bookmarkStart w:id="97" w:name="_Toc79889715"/>
      <w:bookmarkStart w:id="98" w:name="Acronyms1"/>
      <w:bookmarkStart w:id="99" w:name="_Ref207529685"/>
      <w:bookmarkStart w:id="100" w:name="_Ref207529721"/>
      <w:bookmarkStart w:id="101" w:name="_Toc234302625"/>
      <w:bookmarkStart w:id="102" w:name="_Toc246121560"/>
      <w:bookmarkStart w:id="103" w:name="_Toc314738980"/>
      <w:bookmarkStart w:id="104" w:name="_Toc314739489"/>
      <w:bookmarkStart w:id="105" w:name="_Toc314740373"/>
      <w:bookmarkStart w:id="106" w:name="_Toc314740497"/>
      <w:bookmarkStart w:id="107" w:name="_Toc342902030"/>
      <w:bookmarkStart w:id="108" w:name="_Toc495584524"/>
      <w:bookmarkStart w:id="109" w:name="_Toc320274583"/>
      <w:bookmarkStart w:id="110" w:name="_Toc320279456"/>
      <w:bookmarkStart w:id="111" w:name="_Toc323533346"/>
      <w:r w:rsidRPr="00A648AF">
        <w:t>Acronyms</w:t>
      </w:r>
      <w:bookmarkEnd w:id="97"/>
      <w:bookmarkEnd w:id="98"/>
      <w:bookmarkEnd w:id="99"/>
      <w:bookmarkEnd w:id="100"/>
      <w:bookmarkEnd w:id="101"/>
      <w:bookmarkEnd w:id="102"/>
      <w:bookmarkEnd w:id="103"/>
      <w:bookmarkEnd w:id="104"/>
      <w:bookmarkEnd w:id="105"/>
      <w:bookmarkEnd w:id="106"/>
      <w:bookmarkEnd w:id="107"/>
      <w:bookmarkEnd w:id="108"/>
    </w:p>
    <w:p w:rsidR="00D062A3" w:rsidRDefault="00D062A3" w:rsidP="00D062A3">
      <w:pPr>
        <w:pStyle w:val="TableSpacer"/>
      </w:pPr>
    </w:p>
    <w:p w:rsidR="00D062A3" w:rsidRPr="00360039" w:rsidRDefault="00D062A3" w:rsidP="00D062A3">
      <w:pPr>
        <w:pStyle w:val="TableSpacer"/>
        <w:rPr>
          <w:rFonts w:ascii="Calibri" w:hAnsi="Calibri"/>
          <w:sz w:val="24"/>
          <w:szCs w:val="24"/>
        </w:rPr>
      </w:pPr>
      <w:r w:rsidRPr="00360039">
        <w:rPr>
          <w:rFonts w:ascii="Calibri" w:hAnsi="Calibri"/>
          <w:sz w:val="24"/>
          <w:szCs w:val="24"/>
        </w:rPr>
        <w:t xml:space="preserve">The OIT Master Glossary is available at </w:t>
      </w:r>
      <w:r w:rsidR="00D72AB6" w:rsidRPr="00D72AB6">
        <w:t>http://vaww.oed.wss.va.gov/process/Lists/glossary/default.aspx</w:t>
      </w:r>
    </w:p>
    <w:p w:rsidR="00D062A3" w:rsidRPr="00360039" w:rsidRDefault="00D062A3" w:rsidP="00D062A3">
      <w:pPr>
        <w:pStyle w:val="BodyText"/>
        <w:ind w:left="360"/>
        <w:rPr>
          <w:rFonts w:ascii="Calibri" w:hAnsi="Calibri"/>
        </w:rPr>
      </w:pPr>
      <w:bookmarkStart w:id="112" w:name="_Toc338931934"/>
      <w:bookmarkStart w:id="113" w:name="_Toc340215987"/>
      <w:bookmarkStart w:id="114" w:name="_Toc340735412"/>
      <w:bookmarkStart w:id="115" w:name="_Toc342308410"/>
      <w:r w:rsidRPr="00360039">
        <w:rPr>
          <w:rFonts w:ascii="Calibri" w:hAnsi="Calibri"/>
        </w:rPr>
        <w:t>National Acronym Directory:</w:t>
      </w:r>
      <w:bookmarkEnd w:id="112"/>
      <w:bookmarkEnd w:id="113"/>
      <w:bookmarkEnd w:id="114"/>
      <w:bookmarkEnd w:id="115"/>
    </w:p>
    <w:p w:rsidR="00D062A3" w:rsidRPr="004E414D" w:rsidRDefault="00804718" w:rsidP="00D062A3">
      <w:pPr>
        <w:ind w:left="360"/>
      </w:pPr>
      <w:hyperlink r:id="rId17" w:history="1">
        <w:r w:rsidR="00D062A3" w:rsidRPr="004E414D">
          <w:rPr>
            <w:rStyle w:val="Hyperlink"/>
          </w:rPr>
          <w:t>http://vaww1.va.gov/Acronyms/</w:t>
        </w:r>
      </w:hyperlink>
    </w:p>
    <w:p w:rsidR="00D062A3" w:rsidRPr="00823BBF" w:rsidRDefault="00D062A3" w:rsidP="00D062A3">
      <w:pPr>
        <w:pStyle w:val="TableSpace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7128"/>
      </w:tblGrid>
      <w:tr w:rsidR="00D062A3" w:rsidRPr="00094164" w:rsidTr="00BC7DBF">
        <w:trPr>
          <w:trHeight w:val="395"/>
          <w:tblHeader/>
        </w:trPr>
        <w:tc>
          <w:tcPr>
            <w:tcW w:w="1980" w:type="dxa"/>
            <w:shd w:val="clear" w:color="auto" w:fill="E0E0E0"/>
          </w:tcPr>
          <w:p w:rsidR="00D062A3" w:rsidRDefault="00D062A3" w:rsidP="00D062A3">
            <w:pPr>
              <w:pStyle w:val="TableHeading"/>
            </w:pPr>
            <w:r>
              <w:t>Term</w:t>
            </w:r>
          </w:p>
        </w:tc>
        <w:tc>
          <w:tcPr>
            <w:tcW w:w="7128" w:type="dxa"/>
            <w:shd w:val="clear" w:color="auto" w:fill="E0E0E0"/>
          </w:tcPr>
          <w:p w:rsidR="00D062A3" w:rsidRDefault="00D062A3" w:rsidP="00D062A3">
            <w:pPr>
              <w:pStyle w:val="TableHeading"/>
            </w:pPr>
            <w:r>
              <w:t>Definition</w:t>
            </w:r>
          </w:p>
        </w:tc>
      </w:tr>
      <w:tr w:rsidR="00D062A3" w:rsidRPr="00094164" w:rsidTr="00BC7DBF">
        <w:tc>
          <w:tcPr>
            <w:tcW w:w="1980" w:type="dxa"/>
          </w:tcPr>
          <w:p w:rsidR="00D062A3" w:rsidRPr="003B0090" w:rsidRDefault="00D062A3" w:rsidP="00D062A3">
            <w:pPr>
              <w:pStyle w:val="TableText"/>
            </w:pPr>
            <w:r w:rsidRPr="003B0090">
              <w:t>ASU</w:t>
            </w:r>
          </w:p>
        </w:tc>
        <w:tc>
          <w:tcPr>
            <w:tcW w:w="7128" w:type="dxa"/>
          </w:tcPr>
          <w:p w:rsidR="00D062A3" w:rsidRPr="003B0090" w:rsidRDefault="00D062A3" w:rsidP="00D062A3">
            <w:pPr>
              <w:pStyle w:val="TableText"/>
            </w:pPr>
            <w:r w:rsidRPr="003B0090">
              <w:t>Authorization/Subscription Utility</w:t>
            </w:r>
          </w:p>
        </w:tc>
      </w:tr>
      <w:tr w:rsidR="00D062A3" w:rsidRPr="00094164" w:rsidTr="00BC7DBF">
        <w:tc>
          <w:tcPr>
            <w:tcW w:w="1980" w:type="dxa"/>
          </w:tcPr>
          <w:p w:rsidR="00D062A3" w:rsidRPr="003B0090" w:rsidRDefault="006048B5" w:rsidP="00BC7DBF">
            <w:pPr>
              <w:pStyle w:val="TableText"/>
            </w:pPr>
            <w:r>
              <w:t>Clin2</w:t>
            </w:r>
          </w:p>
        </w:tc>
        <w:tc>
          <w:tcPr>
            <w:tcW w:w="7128" w:type="dxa"/>
          </w:tcPr>
          <w:p w:rsidR="00D062A3" w:rsidRPr="003B0090" w:rsidRDefault="00D062A3" w:rsidP="00BC7DBF">
            <w:pPr>
              <w:pStyle w:val="TableText"/>
            </w:pPr>
            <w:r w:rsidRPr="003B0090">
              <w:t>National Customer Support team that supports Clinical Reminders</w:t>
            </w:r>
          </w:p>
        </w:tc>
      </w:tr>
      <w:tr w:rsidR="00D062A3" w:rsidRPr="00094164" w:rsidTr="00BC7DBF">
        <w:tc>
          <w:tcPr>
            <w:tcW w:w="1980" w:type="dxa"/>
          </w:tcPr>
          <w:p w:rsidR="00D062A3" w:rsidRPr="003B0090" w:rsidRDefault="00D062A3" w:rsidP="00BC7DBF">
            <w:pPr>
              <w:pStyle w:val="TableText"/>
            </w:pPr>
            <w:r w:rsidRPr="003B0090">
              <w:t>CPRS</w:t>
            </w:r>
          </w:p>
        </w:tc>
        <w:tc>
          <w:tcPr>
            <w:tcW w:w="7128" w:type="dxa"/>
          </w:tcPr>
          <w:p w:rsidR="00D062A3" w:rsidRPr="003B0090" w:rsidRDefault="00D062A3" w:rsidP="00BC7DBF">
            <w:pPr>
              <w:pStyle w:val="TableText"/>
            </w:pPr>
            <w:r w:rsidRPr="003B0090">
              <w:t>Computerized Patient Record System</w:t>
            </w:r>
          </w:p>
        </w:tc>
      </w:tr>
      <w:tr w:rsidR="00D062A3" w:rsidRPr="00094164" w:rsidTr="00BC7DBF">
        <w:tc>
          <w:tcPr>
            <w:tcW w:w="1980" w:type="dxa"/>
          </w:tcPr>
          <w:p w:rsidR="00D062A3" w:rsidRPr="003B0090" w:rsidRDefault="00D062A3" w:rsidP="00BC7DBF">
            <w:pPr>
              <w:pStyle w:val="TableText"/>
            </w:pPr>
            <w:r w:rsidRPr="003B0090">
              <w:t>DBA</w:t>
            </w:r>
          </w:p>
        </w:tc>
        <w:tc>
          <w:tcPr>
            <w:tcW w:w="7128" w:type="dxa"/>
          </w:tcPr>
          <w:p w:rsidR="00D062A3" w:rsidRPr="003B0090" w:rsidRDefault="00D062A3" w:rsidP="00BC7DBF">
            <w:pPr>
              <w:pStyle w:val="TableText"/>
            </w:pPr>
            <w:r w:rsidRPr="003B0090">
              <w:t>Database Administration</w:t>
            </w:r>
          </w:p>
        </w:tc>
      </w:tr>
      <w:tr w:rsidR="00D062A3" w:rsidRPr="00094164" w:rsidTr="00BC7DBF">
        <w:tc>
          <w:tcPr>
            <w:tcW w:w="1980" w:type="dxa"/>
          </w:tcPr>
          <w:p w:rsidR="00D062A3" w:rsidRPr="003B0090" w:rsidRDefault="00D062A3" w:rsidP="00BC7DBF">
            <w:pPr>
              <w:pStyle w:val="TableText"/>
            </w:pPr>
            <w:r w:rsidRPr="003B0090">
              <w:t>DG</w:t>
            </w:r>
          </w:p>
        </w:tc>
        <w:tc>
          <w:tcPr>
            <w:tcW w:w="7128" w:type="dxa"/>
          </w:tcPr>
          <w:p w:rsidR="00D062A3" w:rsidRPr="003B0090" w:rsidRDefault="00D062A3" w:rsidP="00BC7DBF">
            <w:pPr>
              <w:pStyle w:val="TableText"/>
            </w:pPr>
            <w:r w:rsidRPr="003B0090">
              <w:t>Registration and Enrollment Package namespace</w:t>
            </w:r>
          </w:p>
        </w:tc>
      </w:tr>
      <w:tr w:rsidR="00D062A3" w:rsidRPr="00094164" w:rsidTr="00BC7DBF">
        <w:tc>
          <w:tcPr>
            <w:tcW w:w="1980" w:type="dxa"/>
          </w:tcPr>
          <w:p w:rsidR="00D062A3" w:rsidRPr="003B0090" w:rsidRDefault="00D062A3" w:rsidP="00BC7DBF">
            <w:pPr>
              <w:pStyle w:val="TableText"/>
            </w:pPr>
            <w:r w:rsidRPr="003B0090">
              <w:t>ESM</w:t>
            </w:r>
          </w:p>
        </w:tc>
        <w:tc>
          <w:tcPr>
            <w:tcW w:w="7128" w:type="dxa"/>
          </w:tcPr>
          <w:p w:rsidR="00D062A3" w:rsidRPr="003B0090" w:rsidRDefault="00D062A3" w:rsidP="00BC7DBF">
            <w:pPr>
              <w:pStyle w:val="TableText"/>
            </w:pPr>
            <w:r w:rsidRPr="003B0090">
              <w:t>Enterprise Systems Management (ESM)</w:t>
            </w:r>
          </w:p>
        </w:tc>
      </w:tr>
      <w:tr w:rsidR="00D062A3" w:rsidRPr="00094164" w:rsidTr="00BC7DBF">
        <w:tc>
          <w:tcPr>
            <w:tcW w:w="1980" w:type="dxa"/>
          </w:tcPr>
          <w:p w:rsidR="00D062A3" w:rsidRPr="003B0090" w:rsidRDefault="00D062A3" w:rsidP="00BC7DBF">
            <w:pPr>
              <w:pStyle w:val="TableText"/>
            </w:pPr>
            <w:r w:rsidRPr="003B0090">
              <w:t>FIM</w:t>
            </w:r>
          </w:p>
        </w:tc>
        <w:tc>
          <w:tcPr>
            <w:tcW w:w="7128" w:type="dxa"/>
          </w:tcPr>
          <w:p w:rsidR="00D062A3" w:rsidRPr="003B0090" w:rsidRDefault="00D062A3" w:rsidP="00BC7DBF">
            <w:pPr>
              <w:pStyle w:val="TableText"/>
            </w:pPr>
            <w:r w:rsidRPr="003B0090">
              <w:t>Functional Independence Measure</w:t>
            </w:r>
          </w:p>
        </w:tc>
      </w:tr>
      <w:tr w:rsidR="00587BE9" w:rsidRPr="00094164" w:rsidTr="00BC7DBF">
        <w:tc>
          <w:tcPr>
            <w:tcW w:w="1980" w:type="dxa"/>
          </w:tcPr>
          <w:p w:rsidR="00587BE9" w:rsidRPr="003B0090" w:rsidRDefault="00587BE9" w:rsidP="00BC7DBF">
            <w:pPr>
              <w:pStyle w:val="TableText"/>
            </w:pPr>
            <w:r>
              <w:t>GMPL</w:t>
            </w:r>
          </w:p>
        </w:tc>
        <w:tc>
          <w:tcPr>
            <w:tcW w:w="7128" w:type="dxa"/>
          </w:tcPr>
          <w:p w:rsidR="00587BE9" w:rsidRPr="003B0090" w:rsidRDefault="00587BE9" w:rsidP="00BC7DBF">
            <w:pPr>
              <w:pStyle w:val="TableText"/>
            </w:pPr>
            <w:r>
              <w:t>Problem List namespace</w:t>
            </w:r>
          </w:p>
        </w:tc>
      </w:tr>
      <w:tr w:rsidR="00D062A3" w:rsidRPr="00094164" w:rsidTr="00BC7DBF">
        <w:tc>
          <w:tcPr>
            <w:tcW w:w="1980" w:type="dxa"/>
          </w:tcPr>
          <w:p w:rsidR="00D062A3" w:rsidRPr="003B0090" w:rsidRDefault="00D062A3" w:rsidP="00BC7DBF">
            <w:pPr>
              <w:pStyle w:val="TableText"/>
            </w:pPr>
            <w:r w:rsidRPr="003B0090">
              <w:t>GMTS</w:t>
            </w:r>
          </w:p>
        </w:tc>
        <w:tc>
          <w:tcPr>
            <w:tcW w:w="7128" w:type="dxa"/>
          </w:tcPr>
          <w:p w:rsidR="00D062A3" w:rsidRPr="003B0090" w:rsidRDefault="00D062A3" w:rsidP="00BC7DBF">
            <w:pPr>
              <w:pStyle w:val="TableText"/>
            </w:pPr>
            <w:r w:rsidRPr="003B0090">
              <w:t>Health Summary namespace (also HSUM)</w:t>
            </w:r>
          </w:p>
        </w:tc>
      </w:tr>
      <w:tr w:rsidR="00D062A3" w:rsidRPr="00094164" w:rsidTr="00BC7DBF">
        <w:tc>
          <w:tcPr>
            <w:tcW w:w="1980" w:type="dxa"/>
          </w:tcPr>
          <w:p w:rsidR="00D062A3" w:rsidRPr="003B0090" w:rsidRDefault="00D062A3" w:rsidP="00BC7DBF">
            <w:pPr>
              <w:pStyle w:val="TableText"/>
            </w:pPr>
            <w:r w:rsidRPr="003B0090">
              <w:t>GUI</w:t>
            </w:r>
          </w:p>
        </w:tc>
        <w:tc>
          <w:tcPr>
            <w:tcW w:w="7128" w:type="dxa"/>
          </w:tcPr>
          <w:p w:rsidR="00D062A3" w:rsidRPr="003B0090" w:rsidRDefault="00D062A3" w:rsidP="00BC7DBF">
            <w:pPr>
              <w:pStyle w:val="TableText"/>
            </w:pPr>
            <w:r w:rsidRPr="003B0090">
              <w:t>Graphic User Interface</w:t>
            </w:r>
          </w:p>
        </w:tc>
      </w:tr>
      <w:tr w:rsidR="00D062A3" w:rsidRPr="00094164" w:rsidTr="00BC7DBF">
        <w:tc>
          <w:tcPr>
            <w:tcW w:w="1980" w:type="dxa"/>
          </w:tcPr>
          <w:p w:rsidR="00D062A3" w:rsidRPr="003B0090" w:rsidRDefault="00D062A3" w:rsidP="00BC7DBF">
            <w:pPr>
              <w:pStyle w:val="TableText"/>
            </w:pPr>
            <w:r w:rsidRPr="003B0090">
              <w:t>HRMH/HRMHP</w:t>
            </w:r>
          </w:p>
        </w:tc>
        <w:tc>
          <w:tcPr>
            <w:tcW w:w="7128" w:type="dxa"/>
          </w:tcPr>
          <w:p w:rsidR="00D062A3" w:rsidRPr="003B0090" w:rsidRDefault="00D062A3" w:rsidP="00BC7DBF">
            <w:pPr>
              <w:pStyle w:val="TableText"/>
            </w:pPr>
            <w:r w:rsidRPr="003B0090">
              <w:t>High Risk Mental Health Patient</w:t>
            </w:r>
          </w:p>
        </w:tc>
      </w:tr>
      <w:tr w:rsidR="00D062A3" w:rsidRPr="00094164" w:rsidTr="00BC7DBF">
        <w:tc>
          <w:tcPr>
            <w:tcW w:w="1980" w:type="dxa"/>
          </w:tcPr>
          <w:p w:rsidR="00D062A3" w:rsidRPr="003B0090" w:rsidRDefault="00D062A3" w:rsidP="00BC7DBF">
            <w:pPr>
              <w:pStyle w:val="TableText"/>
            </w:pPr>
            <w:r w:rsidRPr="003B0090">
              <w:t>IAB</w:t>
            </w:r>
          </w:p>
        </w:tc>
        <w:tc>
          <w:tcPr>
            <w:tcW w:w="7128" w:type="dxa"/>
          </w:tcPr>
          <w:p w:rsidR="00D062A3" w:rsidRPr="003B0090" w:rsidRDefault="00D062A3" w:rsidP="00BC7DBF">
            <w:pPr>
              <w:pStyle w:val="TableText"/>
            </w:pPr>
            <w:r w:rsidRPr="003B0090">
              <w:t>Initial Assessment &amp; Briefing</w:t>
            </w:r>
          </w:p>
        </w:tc>
      </w:tr>
      <w:tr w:rsidR="00D062A3" w:rsidRPr="00094164" w:rsidTr="00BC7DBF">
        <w:tc>
          <w:tcPr>
            <w:tcW w:w="1980" w:type="dxa"/>
          </w:tcPr>
          <w:p w:rsidR="00D062A3" w:rsidRPr="003B0090" w:rsidRDefault="00D062A3" w:rsidP="00BC7DBF">
            <w:pPr>
              <w:pStyle w:val="TableText"/>
            </w:pPr>
            <w:r w:rsidRPr="003B0090">
              <w:t>ICD-10</w:t>
            </w:r>
            <w:r w:rsidR="001F7D32">
              <w:t>-CM</w:t>
            </w:r>
          </w:p>
        </w:tc>
        <w:tc>
          <w:tcPr>
            <w:tcW w:w="7128" w:type="dxa"/>
          </w:tcPr>
          <w:p w:rsidR="00D062A3" w:rsidRPr="003B0090" w:rsidRDefault="00D062A3" w:rsidP="001F7D32">
            <w:pPr>
              <w:pStyle w:val="TableText"/>
            </w:pPr>
            <w:r w:rsidRPr="003B0090">
              <w:t xml:space="preserve">International Classification of Diseases, 10th </w:t>
            </w:r>
            <w:r w:rsidR="001F7D32">
              <w:t>Revision Clinical Modification</w:t>
            </w:r>
          </w:p>
        </w:tc>
      </w:tr>
      <w:tr w:rsidR="001F7D32" w:rsidRPr="00094164" w:rsidTr="0086308F">
        <w:tc>
          <w:tcPr>
            <w:tcW w:w="1980" w:type="dxa"/>
          </w:tcPr>
          <w:p w:rsidR="001F7D32" w:rsidRPr="001F7D32" w:rsidRDefault="001F7D32" w:rsidP="0086308F">
            <w:pPr>
              <w:pStyle w:val="TableText"/>
            </w:pPr>
            <w:r w:rsidRPr="001F7D32">
              <w:t>ICD-9-CM</w:t>
            </w:r>
          </w:p>
        </w:tc>
        <w:tc>
          <w:tcPr>
            <w:tcW w:w="7128" w:type="dxa"/>
          </w:tcPr>
          <w:p w:rsidR="001F7D32" w:rsidRPr="001F7D32" w:rsidRDefault="001F7D32" w:rsidP="0086308F">
            <w:pPr>
              <w:pStyle w:val="TableText"/>
            </w:pPr>
            <w:r w:rsidRPr="001F7D32">
              <w:t>International Classification of Diseases, Ninth Revision, Clinical Modification</w:t>
            </w:r>
          </w:p>
        </w:tc>
      </w:tr>
      <w:tr w:rsidR="00D062A3" w:rsidRPr="00094164" w:rsidTr="00BC7DBF">
        <w:tc>
          <w:tcPr>
            <w:tcW w:w="1980" w:type="dxa"/>
          </w:tcPr>
          <w:p w:rsidR="00D062A3" w:rsidRPr="003B0090" w:rsidRDefault="00D062A3" w:rsidP="00BC7DBF">
            <w:pPr>
              <w:pStyle w:val="TableText"/>
            </w:pPr>
            <w:r w:rsidRPr="003B0090">
              <w:t>ICR</w:t>
            </w:r>
          </w:p>
        </w:tc>
        <w:tc>
          <w:tcPr>
            <w:tcW w:w="7128" w:type="dxa"/>
          </w:tcPr>
          <w:p w:rsidR="00D062A3" w:rsidRPr="003B0090" w:rsidRDefault="00D062A3" w:rsidP="00BC7DBF">
            <w:pPr>
              <w:pStyle w:val="TableText"/>
            </w:pPr>
            <w:r w:rsidRPr="003B0090">
              <w:t>Internal Control Number</w:t>
            </w:r>
          </w:p>
        </w:tc>
      </w:tr>
      <w:tr w:rsidR="00D062A3" w:rsidRPr="00094164" w:rsidTr="00BC7DBF">
        <w:tc>
          <w:tcPr>
            <w:tcW w:w="1980" w:type="dxa"/>
          </w:tcPr>
          <w:p w:rsidR="00D062A3" w:rsidRPr="003B0090" w:rsidRDefault="00D062A3" w:rsidP="00BC7DBF">
            <w:pPr>
              <w:pStyle w:val="TableText"/>
            </w:pPr>
            <w:r w:rsidRPr="003B0090">
              <w:t>IOC</w:t>
            </w:r>
          </w:p>
        </w:tc>
        <w:tc>
          <w:tcPr>
            <w:tcW w:w="7128" w:type="dxa"/>
          </w:tcPr>
          <w:p w:rsidR="00D062A3" w:rsidRPr="003B0090" w:rsidRDefault="00D062A3" w:rsidP="00BC7DBF">
            <w:pPr>
              <w:pStyle w:val="TableText"/>
            </w:pPr>
            <w:r w:rsidRPr="003B0090">
              <w:t>Initial Operating Capabilities</w:t>
            </w:r>
          </w:p>
        </w:tc>
      </w:tr>
      <w:tr w:rsidR="00D062A3" w:rsidRPr="00094164" w:rsidTr="00BC7DBF">
        <w:tc>
          <w:tcPr>
            <w:tcW w:w="1980" w:type="dxa"/>
          </w:tcPr>
          <w:p w:rsidR="00D062A3" w:rsidRPr="003B0090" w:rsidRDefault="00D062A3" w:rsidP="00BC7DBF">
            <w:pPr>
              <w:pStyle w:val="TableText"/>
            </w:pPr>
            <w:r w:rsidRPr="003B0090">
              <w:t>LSSD</w:t>
            </w:r>
          </w:p>
        </w:tc>
        <w:tc>
          <w:tcPr>
            <w:tcW w:w="7128" w:type="dxa"/>
          </w:tcPr>
          <w:p w:rsidR="00D062A3" w:rsidRPr="003B0090" w:rsidRDefault="00D062A3" w:rsidP="00BC7DBF">
            <w:pPr>
              <w:pStyle w:val="TableText"/>
            </w:pPr>
            <w:r w:rsidRPr="003B0090">
              <w:t>Last Service Separation Date</w:t>
            </w:r>
          </w:p>
        </w:tc>
      </w:tr>
      <w:tr w:rsidR="00D062A3" w:rsidRPr="00094164" w:rsidTr="00BC7DBF">
        <w:tc>
          <w:tcPr>
            <w:tcW w:w="1980" w:type="dxa"/>
          </w:tcPr>
          <w:p w:rsidR="00D062A3" w:rsidRPr="003B0090" w:rsidRDefault="00D062A3" w:rsidP="00BC7DBF">
            <w:pPr>
              <w:pStyle w:val="BodyText"/>
            </w:pPr>
            <w:r w:rsidRPr="003B0090">
              <w:t>MH</w:t>
            </w:r>
          </w:p>
        </w:tc>
        <w:tc>
          <w:tcPr>
            <w:tcW w:w="7128" w:type="dxa"/>
          </w:tcPr>
          <w:p w:rsidR="00D062A3" w:rsidRPr="003B0090" w:rsidRDefault="00D062A3" w:rsidP="00BC7DBF">
            <w:pPr>
              <w:pStyle w:val="BodyText"/>
            </w:pPr>
            <w:r w:rsidRPr="003B0090">
              <w:t>Mental Health</w:t>
            </w:r>
          </w:p>
        </w:tc>
      </w:tr>
      <w:tr w:rsidR="00D062A3" w:rsidRPr="00094164" w:rsidTr="00BC7DBF">
        <w:tc>
          <w:tcPr>
            <w:tcW w:w="1980" w:type="dxa"/>
          </w:tcPr>
          <w:p w:rsidR="00D062A3" w:rsidRPr="003B0090" w:rsidRDefault="00D062A3" w:rsidP="00BC7DBF">
            <w:pPr>
              <w:pStyle w:val="TableText"/>
            </w:pPr>
            <w:r w:rsidRPr="003B0090">
              <w:t>OHI</w:t>
            </w:r>
          </w:p>
        </w:tc>
        <w:tc>
          <w:tcPr>
            <w:tcW w:w="7128" w:type="dxa"/>
          </w:tcPr>
          <w:p w:rsidR="00D062A3" w:rsidRPr="003B0090" w:rsidRDefault="00D062A3" w:rsidP="00BC7DBF">
            <w:pPr>
              <w:pStyle w:val="TableText"/>
            </w:pPr>
            <w:r w:rsidRPr="003B0090">
              <w:t>Office of Health Information</w:t>
            </w:r>
          </w:p>
        </w:tc>
      </w:tr>
      <w:tr w:rsidR="00D062A3" w:rsidRPr="00094164" w:rsidTr="00BC7DBF">
        <w:tc>
          <w:tcPr>
            <w:tcW w:w="1980" w:type="dxa"/>
          </w:tcPr>
          <w:p w:rsidR="00D062A3" w:rsidRPr="003B0090" w:rsidRDefault="00D062A3" w:rsidP="00BC7DBF">
            <w:pPr>
              <w:pStyle w:val="TableText"/>
            </w:pPr>
            <w:r w:rsidRPr="003B0090">
              <w:lastRenderedPageBreak/>
              <w:t>OI</w:t>
            </w:r>
          </w:p>
        </w:tc>
        <w:tc>
          <w:tcPr>
            <w:tcW w:w="7128" w:type="dxa"/>
          </w:tcPr>
          <w:p w:rsidR="00D062A3" w:rsidRPr="003B0090" w:rsidRDefault="00D062A3" w:rsidP="00BC7DBF">
            <w:pPr>
              <w:pStyle w:val="TableText"/>
            </w:pPr>
            <w:r w:rsidRPr="003B0090">
              <w:t>Office of Information</w:t>
            </w:r>
          </w:p>
        </w:tc>
      </w:tr>
      <w:tr w:rsidR="00D062A3" w:rsidRPr="00094164" w:rsidTr="00BC7DBF">
        <w:tc>
          <w:tcPr>
            <w:tcW w:w="1980" w:type="dxa"/>
          </w:tcPr>
          <w:p w:rsidR="00D062A3" w:rsidRPr="003B0090" w:rsidRDefault="00D062A3" w:rsidP="00BC7DBF">
            <w:pPr>
              <w:pStyle w:val="TableText"/>
            </w:pPr>
            <w:r w:rsidRPr="003B0090">
              <w:t>OIT/OI&amp;T</w:t>
            </w:r>
          </w:p>
        </w:tc>
        <w:tc>
          <w:tcPr>
            <w:tcW w:w="7128" w:type="dxa"/>
          </w:tcPr>
          <w:p w:rsidR="00D062A3" w:rsidRPr="003B0090" w:rsidRDefault="00D062A3" w:rsidP="00BC7DBF">
            <w:pPr>
              <w:pStyle w:val="TableText"/>
            </w:pPr>
            <w:r w:rsidRPr="003B0090">
              <w:t>Office of Information Technology</w:t>
            </w:r>
          </w:p>
        </w:tc>
      </w:tr>
      <w:tr w:rsidR="00D062A3" w:rsidRPr="00094164" w:rsidTr="00BC7DBF">
        <w:tc>
          <w:tcPr>
            <w:tcW w:w="1980" w:type="dxa"/>
          </w:tcPr>
          <w:p w:rsidR="00D062A3" w:rsidRPr="003B0090" w:rsidRDefault="00D062A3" w:rsidP="00BC7DBF">
            <w:pPr>
              <w:pStyle w:val="TableText"/>
            </w:pPr>
            <w:r w:rsidRPr="003B0090">
              <w:t>OMHS</w:t>
            </w:r>
          </w:p>
        </w:tc>
        <w:tc>
          <w:tcPr>
            <w:tcW w:w="7128" w:type="dxa"/>
          </w:tcPr>
          <w:p w:rsidR="00D062A3" w:rsidRPr="002D70C2" w:rsidRDefault="00D062A3" w:rsidP="00BC7DBF">
            <w:pPr>
              <w:pStyle w:val="TableText"/>
              <w:rPr>
                <w:rFonts w:ascii="Verdana" w:hAnsi="Verdana"/>
                <w:sz w:val="17"/>
                <w:szCs w:val="17"/>
              </w:rPr>
            </w:pPr>
            <w:r w:rsidRPr="003B0090">
              <w:t>Office of Mental Health Services</w:t>
            </w:r>
          </w:p>
        </w:tc>
      </w:tr>
      <w:tr w:rsidR="00D062A3" w:rsidRPr="00094164" w:rsidTr="00BC7DBF">
        <w:tc>
          <w:tcPr>
            <w:tcW w:w="1980" w:type="dxa"/>
          </w:tcPr>
          <w:p w:rsidR="00D062A3" w:rsidRPr="003B0090" w:rsidRDefault="00D062A3" w:rsidP="00BC7DBF">
            <w:pPr>
              <w:pStyle w:val="TableText"/>
            </w:pPr>
            <w:r w:rsidRPr="003B0090">
              <w:t>ORR</w:t>
            </w:r>
          </w:p>
        </w:tc>
        <w:tc>
          <w:tcPr>
            <w:tcW w:w="7128" w:type="dxa"/>
          </w:tcPr>
          <w:p w:rsidR="00D062A3" w:rsidRPr="003B0090" w:rsidRDefault="00D062A3" w:rsidP="00BC7DBF">
            <w:pPr>
              <w:pStyle w:val="TableText"/>
            </w:pPr>
            <w:r w:rsidRPr="003B0090">
              <w:t>Operational Readiness Review</w:t>
            </w:r>
          </w:p>
        </w:tc>
      </w:tr>
      <w:tr w:rsidR="00D062A3" w:rsidRPr="00094164" w:rsidTr="00BC7DBF">
        <w:tc>
          <w:tcPr>
            <w:tcW w:w="1980" w:type="dxa"/>
          </w:tcPr>
          <w:p w:rsidR="00D062A3" w:rsidRPr="003B0090" w:rsidRDefault="00D062A3" w:rsidP="00BC7DBF">
            <w:pPr>
              <w:pStyle w:val="TableText"/>
            </w:pPr>
            <w:r w:rsidRPr="003B0090">
              <w:t>PCS</w:t>
            </w:r>
          </w:p>
        </w:tc>
        <w:tc>
          <w:tcPr>
            <w:tcW w:w="7128" w:type="dxa"/>
          </w:tcPr>
          <w:p w:rsidR="00D062A3" w:rsidRPr="003B0090" w:rsidRDefault="00D062A3" w:rsidP="00BC7DBF">
            <w:pPr>
              <w:pStyle w:val="TableText"/>
            </w:pPr>
            <w:r w:rsidRPr="003B0090">
              <w:t>Patient Care Services</w:t>
            </w:r>
          </w:p>
        </w:tc>
      </w:tr>
      <w:tr w:rsidR="00D062A3" w:rsidRPr="00094164" w:rsidTr="00BC7DBF">
        <w:tc>
          <w:tcPr>
            <w:tcW w:w="1980" w:type="dxa"/>
          </w:tcPr>
          <w:p w:rsidR="00D062A3" w:rsidRPr="003B0090" w:rsidRDefault="00D062A3" w:rsidP="00BC7DBF">
            <w:pPr>
              <w:pStyle w:val="TableText"/>
            </w:pPr>
            <w:r w:rsidRPr="003B0090">
              <w:t>PD</w:t>
            </w:r>
          </w:p>
        </w:tc>
        <w:tc>
          <w:tcPr>
            <w:tcW w:w="7128" w:type="dxa"/>
          </w:tcPr>
          <w:p w:rsidR="00D062A3" w:rsidRPr="003B0090" w:rsidRDefault="00D062A3" w:rsidP="00BC7DBF">
            <w:pPr>
              <w:pStyle w:val="TableText"/>
            </w:pPr>
            <w:r w:rsidRPr="003B0090">
              <w:t>Product Development</w:t>
            </w:r>
          </w:p>
        </w:tc>
      </w:tr>
      <w:tr w:rsidR="00D062A3" w:rsidRPr="00094164" w:rsidTr="00BC7DBF">
        <w:tblPrEx>
          <w:tblLook w:val="04A0" w:firstRow="1" w:lastRow="0" w:firstColumn="1" w:lastColumn="0" w:noHBand="0" w:noVBand="1"/>
        </w:tblPrEx>
        <w:tc>
          <w:tcPr>
            <w:tcW w:w="1980" w:type="dxa"/>
          </w:tcPr>
          <w:p w:rsidR="00D062A3" w:rsidRPr="003B0090" w:rsidRDefault="00D062A3" w:rsidP="00BC7DBF">
            <w:pPr>
              <w:pStyle w:val="TableText"/>
            </w:pPr>
            <w:r w:rsidRPr="003B0090">
              <w:t>PIMS</w:t>
            </w:r>
          </w:p>
        </w:tc>
        <w:tc>
          <w:tcPr>
            <w:tcW w:w="7128" w:type="dxa"/>
          </w:tcPr>
          <w:p w:rsidR="00D062A3" w:rsidRPr="003B0090" w:rsidRDefault="00D062A3" w:rsidP="00BC7DBF">
            <w:pPr>
              <w:pStyle w:val="TableText"/>
            </w:pPr>
            <w:r w:rsidRPr="003B0090">
              <w:t>Patient Information Management System</w:t>
            </w:r>
          </w:p>
        </w:tc>
      </w:tr>
      <w:tr w:rsidR="00D062A3" w:rsidRPr="00094164" w:rsidTr="00BC7DBF">
        <w:tblPrEx>
          <w:tblLook w:val="04A0" w:firstRow="1" w:lastRow="0" w:firstColumn="1" w:lastColumn="0" w:noHBand="0" w:noVBand="1"/>
        </w:tblPrEx>
        <w:tc>
          <w:tcPr>
            <w:tcW w:w="1980" w:type="dxa"/>
          </w:tcPr>
          <w:p w:rsidR="00D062A3" w:rsidRPr="003B0090" w:rsidRDefault="00D062A3" w:rsidP="00BC7DBF">
            <w:pPr>
              <w:pStyle w:val="TableText"/>
            </w:pPr>
            <w:r w:rsidRPr="003B0090">
              <w:t>PMAS</w:t>
            </w:r>
          </w:p>
        </w:tc>
        <w:tc>
          <w:tcPr>
            <w:tcW w:w="7128" w:type="dxa"/>
          </w:tcPr>
          <w:p w:rsidR="00D062A3" w:rsidRPr="003B0090" w:rsidRDefault="00D062A3" w:rsidP="00BC7DBF">
            <w:pPr>
              <w:pStyle w:val="TableText"/>
            </w:pPr>
            <w:r w:rsidRPr="003B0090">
              <w:t>Program Management Accountability System</w:t>
            </w:r>
          </w:p>
        </w:tc>
      </w:tr>
      <w:tr w:rsidR="00D062A3" w:rsidRPr="00094164" w:rsidTr="00BC7DBF">
        <w:tblPrEx>
          <w:tblLook w:val="04A0" w:firstRow="1" w:lastRow="0" w:firstColumn="1" w:lastColumn="0" w:noHBand="0" w:noVBand="1"/>
        </w:tblPrEx>
        <w:tc>
          <w:tcPr>
            <w:tcW w:w="1980" w:type="dxa"/>
          </w:tcPr>
          <w:p w:rsidR="00D062A3" w:rsidRPr="003B0090" w:rsidRDefault="00D062A3" w:rsidP="00BC7DBF">
            <w:pPr>
              <w:pStyle w:val="TableText"/>
            </w:pPr>
            <w:r w:rsidRPr="003B0090">
              <w:t>PTM</w:t>
            </w:r>
          </w:p>
        </w:tc>
        <w:tc>
          <w:tcPr>
            <w:tcW w:w="7128" w:type="dxa"/>
          </w:tcPr>
          <w:p w:rsidR="00D062A3" w:rsidRPr="003B0090" w:rsidRDefault="00D062A3" w:rsidP="00BC7DBF">
            <w:pPr>
              <w:pStyle w:val="TableText"/>
            </w:pPr>
            <w:r w:rsidRPr="003B0090">
              <w:t>Patch Tracker Message</w:t>
            </w:r>
          </w:p>
        </w:tc>
      </w:tr>
      <w:tr w:rsidR="00D062A3" w:rsidRPr="00094164" w:rsidTr="00BC7DBF">
        <w:tc>
          <w:tcPr>
            <w:tcW w:w="1980" w:type="dxa"/>
          </w:tcPr>
          <w:p w:rsidR="00D062A3" w:rsidRPr="003B0090" w:rsidRDefault="00D062A3" w:rsidP="00BC7DBF">
            <w:pPr>
              <w:pStyle w:val="TableText"/>
            </w:pPr>
            <w:r w:rsidRPr="003B0090">
              <w:t>PXRM</w:t>
            </w:r>
          </w:p>
        </w:tc>
        <w:tc>
          <w:tcPr>
            <w:tcW w:w="7128" w:type="dxa"/>
          </w:tcPr>
          <w:p w:rsidR="00D062A3" w:rsidRPr="003B0090" w:rsidRDefault="00D062A3" w:rsidP="00BC7DBF">
            <w:pPr>
              <w:pStyle w:val="TableText"/>
            </w:pPr>
            <w:r w:rsidRPr="003B0090">
              <w:t>Clinical Reminder Package namespace</w:t>
            </w:r>
          </w:p>
        </w:tc>
      </w:tr>
      <w:tr w:rsidR="00D062A3" w:rsidRPr="00094164" w:rsidTr="00BC7DBF">
        <w:tc>
          <w:tcPr>
            <w:tcW w:w="1980" w:type="dxa"/>
          </w:tcPr>
          <w:p w:rsidR="00D062A3" w:rsidRPr="003B0090" w:rsidRDefault="00D062A3" w:rsidP="00BC7DBF">
            <w:pPr>
              <w:pStyle w:val="TableText"/>
            </w:pPr>
            <w:r w:rsidRPr="003B0090">
              <w:t>RSD</w:t>
            </w:r>
          </w:p>
        </w:tc>
        <w:tc>
          <w:tcPr>
            <w:tcW w:w="7128" w:type="dxa"/>
          </w:tcPr>
          <w:p w:rsidR="00D062A3" w:rsidRPr="003B0090" w:rsidRDefault="00D062A3" w:rsidP="00BC7DBF">
            <w:pPr>
              <w:pStyle w:val="TableText"/>
            </w:pPr>
            <w:r w:rsidRPr="003B0090">
              <w:t>Requirements Specification Document</w:t>
            </w:r>
          </w:p>
        </w:tc>
      </w:tr>
      <w:tr w:rsidR="00D062A3" w:rsidRPr="00094164" w:rsidTr="00BC7DBF">
        <w:tc>
          <w:tcPr>
            <w:tcW w:w="1980" w:type="dxa"/>
          </w:tcPr>
          <w:p w:rsidR="00D062A3" w:rsidRPr="003B0090" w:rsidRDefault="00D062A3" w:rsidP="00BC7DBF">
            <w:pPr>
              <w:pStyle w:val="TableText"/>
            </w:pPr>
            <w:r w:rsidRPr="003B0090">
              <w:t>SD</w:t>
            </w:r>
          </w:p>
        </w:tc>
        <w:tc>
          <w:tcPr>
            <w:tcW w:w="7128" w:type="dxa"/>
          </w:tcPr>
          <w:p w:rsidR="00D062A3" w:rsidRPr="003B0090" w:rsidRDefault="00D062A3" w:rsidP="00BC7DBF">
            <w:pPr>
              <w:pStyle w:val="TableText"/>
            </w:pPr>
            <w:r w:rsidRPr="003B0090">
              <w:t>Scheduling Package Namespace</w:t>
            </w:r>
          </w:p>
        </w:tc>
      </w:tr>
      <w:tr w:rsidR="001F7D32" w:rsidRPr="00094164" w:rsidTr="00BC7DBF">
        <w:tc>
          <w:tcPr>
            <w:tcW w:w="1980" w:type="dxa"/>
          </w:tcPr>
          <w:p w:rsidR="001F7D32" w:rsidRDefault="001F7D32" w:rsidP="00BC7DBF">
            <w:pPr>
              <w:pStyle w:val="TableText"/>
            </w:pPr>
            <w:r>
              <w:t>SG</w:t>
            </w:r>
          </w:p>
        </w:tc>
        <w:tc>
          <w:tcPr>
            <w:tcW w:w="7128" w:type="dxa"/>
          </w:tcPr>
          <w:p w:rsidR="001F7D32" w:rsidRDefault="001F7D32" w:rsidP="00BC7DBF">
            <w:pPr>
              <w:pStyle w:val="TableText"/>
            </w:pPr>
            <w:r>
              <w:t>Scheduling, Registration, Admission/Discharge/Transfer namespace</w:t>
            </w:r>
          </w:p>
        </w:tc>
      </w:tr>
      <w:tr w:rsidR="000F4335" w:rsidRPr="00094164" w:rsidTr="00BC7DBF">
        <w:tc>
          <w:tcPr>
            <w:tcW w:w="1980" w:type="dxa"/>
          </w:tcPr>
          <w:p w:rsidR="000F4335" w:rsidRDefault="000F4335" w:rsidP="00BC7DBF">
            <w:pPr>
              <w:pStyle w:val="TableText"/>
            </w:pPr>
            <w:r>
              <w:t>SME</w:t>
            </w:r>
          </w:p>
        </w:tc>
        <w:tc>
          <w:tcPr>
            <w:tcW w:w="7128" w:type="dxa"/>
          </w:tcPr>
          <w:p w:rsidR="000F4335" w:rsidRDefault="000F4335" w:rsidP="00BC7DBF">
            <w:pPr>
              <w:pStyle w:val="TableText"/>
            </w:pPr>
            <w:r>
              <w:t>Subject Matter Expert</w:t>
            </w:r>
          </w:p>
        </w:tc>
      </w:tr>
      <w:tr w:rsidR="00D062A3" w:rsidRPr="00094164" w:rsidTr="00BC7DBF">
        <w:tc>
          <w:tcPr>
            <w:tcW w:w="1980" w:type="dxa"/>
          </w:tcPr>
          <w:p w:rsidR="00D062A3" w:rsidRPr="003B0090" w:rsidRDefault="00D062A3" w:rsidP="00BC7DBF">
            <w:pPr>
              <w:pStyle w:val="TableText"/>
            </w:pPr>
            <w:r>
              <w:t>SNOMED</w:t>
            </w:r>
            <w:r w:rsidR="00205AB3">
              <w:t xml:space="preserve"> CT</w:t>
            </w:r>
          </w:p>
        </w:tc>
        <w:tc>
          <w:tcPr>
            <w:tcW w:w="7128" w:type="dxa"/>
          </w:tcPr>
          <w:p w:rsidR="00D062A3" w:rsidRPr="003B0090" w:rsidRDefault="00D062A3" w:rsidP="00BC7DBF">
            <w:pPr>
              <w:pStyle w:val="TableText"/>
            </w:pPr>
            <w:r>
              <w:t>Systematic Nomenclature of Medicine</w:t>
            </w:r>
            <w:r w:rsidR="00205AB3">
              <w:t xml:space="preserve"> of Clinical Terms</w:t>
            </w:r>
          </w:p>
        </w:tc>
      </w:tr>
      <w:tr w:rsidR="00D062A3" w:rsidRPr="00094164" w:rsidTr="00BC7DBF">
        <w:tc>
          <w:tcPr>
            <w:tcW w:w="1980" w:type="dxa"/>
          </w:tcPr>
          <w:p w:rsidR="00D062A3" w:rsidRPr="003B0090" w:rsidRDefault="00D062A3" w:rsidP="00BC7DBF">
            <w:pPr>
              <w:pStyle w:val="TableText"/>
            </w:pPr>
            <w:r w:rsidRPr="003B0090">
              <w:t>SQA</w:t>
            </w:r>
          </w:p>
        </w:tc>
        <w:tc>
          <w:tcPr>
            <w:tcW w:w="7128" w:type="dxa"/>
          </w:tcPr>
          <w:p w:rsidR="00D062A3" w:rsidRPr="003B0090" w:rsidRDefault="00D062A3" w:rsidP="00BC7DBF">
            <w:pPr>
              <w:pStyle w:val="TableText"/>
            </w:pPr>
            <w:r w:rsidRPr="003B0090">
              <w:t>Software Quality Assurance</w:t>
            </w:r>
          </w:p>
        </w:tc>
      </w:tr>
      <w:tr w:rsidR="00D062A3" w:rsidRPr="00094164" w:rsidTr="00BC7DBF">
        <w:tc>
          <w:tcPr>
            <w:tcW w:w="1980" w:type="dxa"/>
          </w:tcPr>
          <w:p w:rsidR="00D062A3" w:rsidRPr="003B0090" w:rsidRDefault="00D062A3" w:rsidP="00BC7DBF">
            <w:pPr>
              <w:pStyle w:val="TableText"/>
            </w:pPr>
            <w:r w:rsidRPr="003B0090">
              <w:t>VA</w:t>
            </w:r>
          </w:p>
        </w:tc>
        <w:tc>
          <w:tcPr>
            <w:tcW w:w="7128" w:type="dxa"/>
          </w:tcPr>
          <w:p w:rsidR="00D062A3" w:rsidRPr="003B0090" w:rsidRDefault="00D062A3" w:rsidP="00BC7DBF">
            <w:pPr>
              <w:pStyle w:val="TableText"/>
            </w:pPr>
            <w:r w:rsidRPr="003B0090">
              <w:t>Department of Veteran Affairs</w:t>
            </w:r>
          </w:p>
        </w:tc>
      </w:tr>
      <w:tr w:rsidR="00D062A3" w:rsidRPr="00094164" w:rsidTr="00BC7DBF">
        <w:tblPrEx>
          <w:tblLook w:val="04A0" w:firstRow="1" w:lastRow="0" w:firstColumn="1" w:lastColumn="0" w:noHBand="0" w:noVBand="1"/>
        </w:tblPrEx>
        <w:tc>
          <w:tcPr>
            <w:tcW w:w="1980" w:type="dxa"/>
          </w:tcPr>
          <w:p w:rsidR="00D062A3" w:rsidRPr="003B0090" w:rsidRDefault="00D062A3" w:rsidP="00BC7DBF">
            <w:pPr>
              <w:pStyle w:val="TableText"/>
            </w:pPr>
            <w:r w:rsidRPr="003B0090">
              <w:t>VHA</w:t>
            </w:r>
          </w:p>
        </w:tc>
        <w:tc>
          <w:tcPr>
            <w:tcW w:w="7128" w:type="dxa"/>
          </w:tcPr>
          <w:p w:rsidR="00D062A3" w:rsidRPr="003B0090" w:rsidRDefault="00D062A3" w:rsidP="00BC7DBF">
            <w:pPr>
              <w:pStyle w:val="TableText"/>
            </w:pPr>
            <w:r w:rsidRPr="003B0090">
              <w:t>Veterans Health Administration</w:t>
            </w:r>
          </w:p>
        </w:tc>
      </w:tr>
      <w:tr w:rsidR="00D062A3" w:rsidRPr="00094164" w:rsidTr="00BC7DBF">
        <w:tblPrEx>
          <w:tblLook w:val="04A0" w:firstRow="1" w:lastRow="0" w:firstColumn="1" w:lastColumn="0" w:noHBand="0" w:noVBand="1"/>
        </w:tblPrEx>
        <w:tc>
          <w:tcPr>
            <w:tcW w:w="1980" w:type="dxa"/>
          </w:tcPr>
          <w:p w:rsidR="00D062A3" w:rsidRPr="003B0090" w:rsidRDefault="00D062A3" w:rsidP="00BC7DBF">
            <w:pPr>
              <w:pStyle w:val="TableText"/>
            </w:pPr>
            <w:r w:rsidRPr="003B0090">
              <w:t>VISN</w:t>
            </w:r>
          </w:p>
        </w:tc>
        <w:tc>
          <w:tcPr>
            <w:tcW w:w="7128" w:type="dxa"/>
          </w:tcPr>
          <w:p w:rsidR="00D062A3" w:rsidRPr="003B0090" w:rsidRDefault="00D062A3" w:rsidP="00BC7DBF">
            <w:pPr>
              <w:pStyle w:val="TableText"/>
            </w:pPr>
            <w:r w:rsidRPr="003B0090">
              <w:t>Veterans Integrated Service Network</w:t>
            </w:r>
          </w:p>
        </w:tc>
      </w:tr>
      <w:tr w:rsidR="00D062A3" w:rsidRPr="00094164" w:rsidTr="00BC7DBF">
        <w:tc>
          <w:tcPr>
            <w:tcW w:w="1980" w:type="dxa"/>
          </w:tcPr>
          <w:p w:rsidR="00D062A3" w:rsidRPr="003B0090" w:rsidRDefault="00D062A3" w:rsidP="00BC7DBF">
            <w:pPr>
              <w:pStyle w:val="TableText"/>
            </w:pPr>
            <w:r w:rsidRPr="003B0090">
              <w:t>VistA</w:t>
            </w:r>
          </w:p>
        </w:tc>
        <w:tc>
          <w:tcPr>
            <w:tcW w:w="7128" w:type="dxa"/>
          </w:tcPr>
          <w:p w:rsidR="00D062A3" w:rsidRPr="003B0090" w:rsidRDefault="00D062A3" w:rsidP="00BC7DBF">
            <w:pPr>
              <w:pStyle w:val="TableText"/>
            </w:pPr>
            <w:r w:rsidRPr="003B0090">
              <w:t>Veterans Health Information System and Technology Architecture</w:t>
            </w:r>
          </w:p>
        </w:tc>
      </w:tr>
    </w:tbl>
    <w:bookmarkEnd w:id="109"/>
    <w:bookmarkEnd w:id="110"/>
    <w:bookmarkEnd w:id="111"/>
    <w:p w:rsidR="0033577F" w:rsidRPr="00EE3483" w:rsidRDefault="00B34D0D" w:rsidP="00B06623">
      <w:pPr>
        <w:pStyle w:val="Heading1"/>
      </w:pPr>
      <w:r w:rsidRPr="00EE3483">
        <w:t xml:space="preserve"> </w:t>
      </w:r>
      <w:bookmarkStart w:id="116" w:name="_Toc347382078"/>
      <w:bookmarkEnd w:id="116"/>
    </w:p>
    <w:p w:rsidR="00B34D0D" w:rsidRDefault="0033577F" w:rsidP="00FA53CF">
      <w:pPr>
        <w:pStyle w:val="H1"/>
        <w:pBdr>
          <w:bottom w:val="none" w:sz="0" w:space="0" w:color="auto"/>
        </w:pBdr>
        <w:rPr>
          <w:rFonts w:ascii="Courier New" w:hAnsi="Courier New" w:cs="Courier New"/>
          <w:sz w:val="18"/>
          <w:szCs w:val="18"/>
        </w:rPr>
      </w:pPr>
      <w:r>
        <w:br w:type="page"/>
      </w:r>
      <w:bookmarkStart w:id="117" w:name="APPENDIXA"/>
      <w:bookmarkStart w:id="118" w:name="_Toc314740270"/>
      <w:bookmarkStart w:id="119" w:name="_Toc314740394"/>
      <w:bookmarkStart w:id="120" w:name="_Toc342902029"/>
      <w:bookmarkStart w:id="121" w:name="_Toc495584525"/>
      <w:bookmarkEnd w:id="0"/>
      <w:bookmarkEnd w:id="17"/>
      <w:bookmarkEnd w:id="117"/>
      <w:r w:rsidR="00B34D0D">
        <w:lastRenderedPageBreak/>
        <w:t>Appendix A</w:t>
      </w:r>
      <w:r w:rsidR="00B34D0D" w:rsidRPr="007E4D18">
        <w:t>: Installation Example</w:t>
      </w:r>
      <w:bookmarkEnd w:id="118"/>
      <w:bookmarkEnd w:id="119"/>
      <w:bookmarkEnd w:id="120"/>
      <w:bookmarkEnd w:id="121"/>
      <w:r w:rsidR="00B34D0D">
        <w:t xml:space="preserve"> </w:t>
      </w:r>
    </w:p>
    <w:p w:rsidR="00B34D0D" w:rsidRDefault="00B34D0D" w:rsidP="00B34D0D">
      <w:pPr>
        <w:rPr>
          <w:rStyle w:val="normalChar"/>
        </w:rPr>
      </w:pPr>
    </w:p>
    <w:p w:rsidR="00CC1E39" w:rsidRDefault="00737E5B" w:rsidP="00737E5B">
      <w:pPr>
        <w:rPr>
          <w:rStyle w:val="normalChar"/>
          <w:rFonts w:ascii="Times New Roman" w:hAnsi="Times New Roman"/>
        </w:rPr>
      </w:pPr>
      <w:r w:rsidRPr="003D7A85">
        <w:rPr>
          <w:rStyle w:val="normalChar"/>
          <w:rFonts w:ascii="Times New Roman" w:hAnsi="Times New Roman"/>
        </w:rPr>
        <w:t xml:space="preserve">This is a capture of </w:t>
      </w:r>
      <w:r w:rsidR="008E1567" w:rsidRPr="003D7A85">
        <w:rPr>
          <w:rStyle w:val="normalChar"/>
          <w:rFonts w:ascii="Times New Roman" w:hAnsi="Times New Roman"/>
        </w:rPr>
        <w:t>a</w:t>
      </w:r>
      <w:r w:rsidRPr="003D7A85">
        <w:rPr>
          <w:rStyle w:val="normalChar"/>
          <w:rFonts w:ascii="Times New Roman" w:hAnsi="Times New Roman"/>
        </w:rPr>
        <w:t xml:space="preserve"> </w:t>
      </w:r>
      <w:r w:rsidRPr="003D7A85">
        <w:t xml:space="preserve">Clinical Reminders ICD-10 </w:t>
      </w:r>
      <w:r w:rsidR="00F86DA4">
        <w:t>Followup</w:t>
      </w:r>
      <w:r w:rsidRPr="003D7A85">
        <w:rPr>
          <w:rStyle w:val="normalChar"/>
          <w:rFonts w:ascii="Times New Roman" w:hAnsi="Times New Roman"/>
        </w:rPr>
        <w:t xml:space="preserve"> installation that provides </w:t>
      </w:r>
      <w:r w:rsidR="004E414D" w:rsidRPr="003D7A85">
        <w:rPr>
          <w:rStyle w:val="normalChar"/>
          <w:rFonts w:ascii="Times New Roman" w:hAnsi="Times New Roman"/>
        </w:rPr>
        <w:t>details</w:t>
      </w:r>
      <w:r w:rsidRPr="003D7A85">
        <w:rPr>
          <w:rStyle w:val="normalChar"/>
          <w:rFonts w:ascii="Times New Roman" w:hAnsi="Times New Roman"/>
        </w:rPr>
        <w:t xml:space="preserve"> of the install.</w:t>
      </w:r>
    </w:p>
    <w:p w:rsidR="00F73602" w:rsidRDefault="00CC1E39" w:rsidP="00737E5B">
      <w:pPr>
        <w:rPr>
          <w:rStyle w:val="normalChar"/>
          <w:rFonts w:ascii="Times New Roman" w:hAnsi="Times New Roman"/>
        </w:rPr>
      </w:pPr>
      <w:r>
        <w:rPr>
          <w:rStyle w:val="normalChar"/>
          <w:rFonts w:ascii="Times New Roman" w:hAnsi="Times New Roman"/>
        </w:rPr>
        <w:t xml:space="preserve"> </w:t>
      </w:r>
    </w:p>
    <w:p w:rsidR="001E079A" w:rsidRDefault="00FC633A" w:rsidP="001E079A">
      <w:pPr>
        <w:pStyle w:val="capture"/>
        <w:pBdr>
          <w:top w:val="none" w:sz="0" w:space="0" w:color="auto"/>
          <w:left w:val="none" w:sz="0" w:space="0" w:color="auto"/>
          <w:bottom w:val="none" w:sz="0" w:space="0" w:color="auto"/>
          <w:right w:val="none" w:sz="0" w:space="0" w:color="auto"/>
        </w:pBdr>
        <w:rPr>
          <w:rStyle w:val="normalChar"/>
          <w:rFonts w:ascii="Times New Roman" w:hAnsi="Times New Roman"/>
        </w:rPr>
      </w:pPr>
      <w:r w:rsidRPr="00FC633A">
        <w:rPr>
          <w:rStyle w:val="normalChar"/>
          <w:rFonts w:ascii="Times New Roman" w:hAnsi="Times New Roman"/>
        </w:rPr>
        <w:t xml:space="preserve">Example: </w:t>
      </w:r>
      <w:r w:rsidR="001E079A">
        <w:rPr>
          <w:rStyle w:val="normalChar"/>
          <w:rFonts w:ascii="Times New Roman" w:hAnsi="Times New Roman"/>
        </w:rPr>
        <w:t xml:space="preserve">First-time </w:t>
      </w:r>
      <w:r w:rsidRPr="00FC633A">
        <w:rPr>
          <w:rStyle w:val="normalChar"/>
          <w:rFonts w:ascii="Times New Roman" w:hAnsi="Times New Roman"/>
        </w:rPr>
        <w:t xml:space="preserve">Install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Select INSTALL NAME:    CLINICAL REMINDERS ICD-10 FOLLOWUP 1.0     Loaded from D</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istribution    4/25/17@09:21:38</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=&gt; CLINICAL REMINDERS ICD-10 FOLLOWUP  ;Created on Apr 24, 2017@08:21:25</w:t>
      </w:r>
    </w:p>
    <w:p w:rsidR="00354618" w:rsidRPr="00354618" w:rsidRDefault="00354618" w:rsidP="00354618">
      <w:pPr>
        <w:pStyle w:val="capture"/>
        <w:rPr>
          <w:rStyle w:val="normalChar"/>
          <w:rFonts w:ascii="Courier New" w:hAnsi="Courier New"/>
          <w:b w:val="0"/>
          <w:sz w:val="20"/>
        </w:rPr>
      </w:pP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This Distribution was loaded on Apr 25, 2017@09:21:38 with header of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CLINICAL REMINDERS ICD-10 FOLLOWUP  ;Created on Apr 24, 2017@08:21:25</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It consisted of the following Install(s):</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CLINICAL REMINDERS ICD-10 FOLLOWUP 1.0    PXRM*2.0*47   GMTS*2.7*113</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Checking Install for Package CLINICAL REMINDERS ICD-10 FOLLOWUP 1.0</w:t>
      </w:r>
    </w:p>
    <w:p w:rsidR="00354618" w:rsidRPr="00354618" w:rsidRDefault="00354618" w:rsidP="00354618">
      <w:pPr>
        <w:pStyle w:val="capture"/>
        <w:rPr>
          <w:rStyle w:val="normalChar"/>
          <w:rFonts w:ascii="Courier New" w:hAnsi="Courier New"/>
          <w:b w:val="0"/>
          <w:sz w:val="20"/>
        </w:rPr>
      </w:pP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Install Questions for CLINICAL REMINDERS ICD-10 FOLLOWUP 1.0</w:t>
      </w:r>
    </w:p>
    <w:p w:rsidR="00354618" w:rsidRPr="00354618" w:rsidRDefault="00354618" w:rsidP="00354618">
      <w:pPr>
        <w:pStyle w:val="capture"/>
        <w:rPr>
          <w:rStyle w:val="normalChar"/>
          <w:rFonts w:ascii="Courier New" w:hAnsi="Courier New"/>
          <w:b w:val="0"/>
          <w:sz w:val="20"/>
        </w:rPr>
      </w:pPr>
    </w:p>
    <w:p w:rsidR="00354618" w:rsidRPr="00354618" w:rsidRDefault="00354618" w:rsidP="00354618">
      <w:pPr>
        <w:pStyle w:val="capture"/>
        <w:rPr>
          <w:rStyle w:val="normalChar"/>
          <w:rFonts w:ascii="Courier New" w:hAnsi="Courier New"/>
          <w:b w:val="0"/>
          <w:sz w:val="20"/>
        </w:rPr>
      </w:pP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Checking Install for Package PXRM*2.0*47</w:t>
      </w:r>
    </w:p>
    <w:p w:rsidR="00354618" w:rsidRPr="00354618" w:rsidRDefault="00354618" w:rsidP="00354618">
      <w:pPr>
        <w:pStyle w:val="capture"/>
        <w:rPr>
          <w:rStyle w:val="normalChar"/>
          <w:rFonts w:ascii="Courier New" w:hAnsi="Courier New"/>
          <w:b w:val="0"/>
          <w:sz w:val="20"/>
        </w:rPr>
      </w:pP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Install Questions for PXRM*2.0*47</w:t>
      </w:r>
    </w:p>
    <w:p w:rsidR="00354618" w:rsidRPr="00354618" w:rsidRDefault="00354618" w:rsidP="00354618">
      <w:pPr>
        <w:pStyle w:val="capture"/>
        <w:rPr>
          <w:rStyle w:val="normalChar"/>
          <w:rFonts w:ascii="Courier New" w:hAnsi="Courier New"/>
          <w:b w:val="0"/>
          <w:sz w:val="20"/>
        </w:rPr>
      </w:pP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Incoming Files:</w:t>
      </w:r>
    </w:p>
    <w:p w:rsidR="00354618" w:rsidRPr="00354618" w:rsidRDefault="00354618" w:rsidP="00354618">
      <w:pPr>
        <w:pStyle w:val="capture"/>
        <w:rPr>
          <w:rStyle w:val="normalChar"/>
          <w:rFonts w:ascii="Courier New" w:hAnsi="Courier New"/>
          <w:b w:val="0"/>
          <w:sz w:val="20"/>
        </w:rPr>
      </w:pPr>
    </w:p>
    <w:p w:rsidR="00354618" w:rsidRPr="00354618" w:rsidRDefault="00354618" w:rsidP="00354618">
      <w:pPr>
        <w:pStyle w:val="capture"/>
        <w:rPr>
          <w:rStyle w:val="normalChar"/>
          <w:rFonts w:ascii="Courier New" w:hAnsi="Courier New"/>
          <w:b w:val="0"/>
          <w:sz w:val="20"/>
        </w:rPr>
      </w:pP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802.1     NLM VALUE SET CODING SYSTEMS</w:t>
      </w:r>
    </w:p>
    <w:p w:rsidR="00354618" w:rsidRPr="00354618" w:rsidRDefault="00354618" w:rsidP="00354618">
      <w:pPr>
        <w:pStyle w:val="capture"/>
        <w:rPr>
          <w:rStyle w:val="normalChar"/>
          <w:rFonts w:ascii="Courier New" w:hAnsi="Courier New"/>
          <w:b w:val="0"/>
          <w:sz w:val="20"/>
        </w:rPr>
      </w:pPr>
    </w:p>
    <w:p w:rsidR="00354618" w:rsidRPr="00354618" w:rsidRDefault="00354618" w:rsidP="00354618">
      <w:pPr>
        <w:pStyle w:val="capture"/>
        <w:rPr>
          <w:rStyle w:val="normalChar"/>
          <w:rFonts w:ascii="Courier New" w:hAnsi="Courier New"/>
          <w:b w:val="0"/>
          <w:sz w:val="20"/>
        </w:rPr>
      </w:pP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802.2     NLM VALUE SETS</w:t>
      </w:r>
    </w:p>
    <w:p w:rsidR="00354618" w:rsidRPr="00354618" w:rsidRDefault="00354618" w:rsidP="00354618">
      <w:pPr>
        <w:pStyle w:val="capture"/>
        <w:rPr>
          <w:rStyle w:val="normalChar"/>
          <w:rFonts w:ascii="Courier New" w:hAnsi="Courier New"/>
          <w:b w:val="0"/>
          <w:sz w:val="20"/>
        </w:rPr>
      </w:pPr>
    </w:p>
    <w:p w:rsidR="00354618" w:rsidRPr="00354618" w:rsidRDefault="00354618" w:rsidP="00354618">
      <w:pPr>
        <w:pStyle w:val="capture"/>
        <w:rPr>
          <w:rStyle w:val="normalChar"/>
          <w:rFonts w:ascii="Courier New" w:hAnsi="Courier New"/>
          <w:b w:val="0"/>
          <w:sz w:val="20"/>
        </w:rPr>
      </w:pP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802.3     NLM QUALITY MEASURE GROUPS</w:t>
      </w:r>
    </w:p>
    <w:p w:rsidR="00354618" w:rsidRPr="00354618" w:rsidRDefault="00354618" w:rsidP="00354618">
      <w:pPr>
        <w:pStyle w:val="capture"/>
        <w:rPr>
          <w:rStyle w:val="normalChar"/>
          <w:rFonts w:ascii="Courier New" w:hAnsi="Courier New"/>
          <w:b w:val="0"/>
          <w:sz w:val="20"/>
        </w:rPr>
      </w:pPr>
    </w:p>
    <w:p w:rsidR="00354618" w:rsidRPr="00354618" w:rsidRDefault="00354618" w:rsidP="00354618">
      <w:pPr>
        <w:pStyle w:val="capture"/>
        <w:rPr>
          <w:rStyle w:val="normalChar"/>
          <w:rFonts w:ascii="Courier New" w:hAnsi="Courier New"/>
          <w:b w:val="0"/>
          <w:sz w:val="20"/>
        </w:rPr>
      </w:pP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811.2     REMINDER TAXONOMY</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Note:  You already have the 'REMINDER TAXONOMY' File.</w:t>
      </w:r>
    </w:p>
    <w:p w:rsidR="00354618" w:rsidRPr="00354618" w:rsidRDefault="00354618" w:rsidP="00354618">
      <w:pPr>
        <w:pStyle w:val="capture"/>
        <w:rPr>
          <w:rStyle w:val="normalChar"/>
          <w:rFonts w:ascii="Courier New" w:hAnsi="Courier New"/>
          <w:b w:val="0"/>
          <w:sz w:val="20"/>
        </w:rPr>
      </w:pPr>
    </w:p>
    <w:p w:rsidR="00354618" w:rsidRPr="00354618" w:rsidRDefault="00354618" w:rsidP="00354618">
      <w:pPr>
        <w:pStyle w:val="capture"/>
        <w:rPr>
          <w:rStyle w:val="normalChar"/>
          <w:rFonts w:ascii="Courier New" w:hAnsi="Courier New"/>
          <w:b w:val="0"/>
          <w:sz w:val="20"/>
        </w:rPr>
      </w:pP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811.4     REMINDER COMPUTED FINDINGS  (including data)</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Note:  You already have the 'REMINDER COMPUTED FINDINGS' File.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I will OVERWRITE your data with mine.</w:t>
      </w:r>
    </w:p>
    <w:p w:rsidR="00354618" w:rsidRPr="00354618" w:rsidRDefault="00354618" w:rsidP="00354618">
      <w:pPr>
        <w:pStyle w:val="capture"/>
        <w:rPr>
          <w:rStyle w:val="normalChar"/>
          <w:rFonts w:ascii="Courier New" w:hAnsi="Courier New"/>
          <w:b w:val="0"/>
          <w:sz w:val="20"/>
        </w:rPr>
      </w:pPr>
    </w:p>
    <w:p w:rsidR="00354618" w:rsidRPr="00354618" w:rsidRDefault="00354618" w:rsidP="00354618">
      <w:pPr>
        <w:pStyle w:val="capture"/>
        <w:rPr>
          <w:rStyle w:val="normalChar"/>
          <w:rFonts w:ascii="Courier New" w:hAnsi="Courier New"/>
          <w:b w:val="0"/>
          <w:sz w:val="20"/>
        </w:rPr>
      </w:pP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811.9     REMINDER DEFINITION  (Partial Definition)</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Note:  You already have the 'REMINDER DEFINITION' File.</w:t>
      </w:r>
    </w:p>
    <w:p w:rsidR="00354618" w:rsidRPr="00354618" w:rsidRDefault="00354618" w:rsidP="00354618">
      <w:pPr>
        <w:pStyle w:val="capture"/>
        <w:rPr>
          <w:rStyle w:val="normalChar"/>
          <w:rFonts w:ascii="Courier New" w:hAnsi="Courier New"/>
          <w:b w:val="0"/>
          <w:sz w:val="20"/>
        </w:rPr>
      </w:pP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Want KIDS to Rebuild Menu Trees Upon Completion of Install? NO// </w:t>
      </w:r>
    </w:p>
    <w:p w:rsidR="00354618" w:rsidRPr="00354618" w:rsidRDefault="00354618" w:rsidP="00354618">
      <w:pPr>
        <w:pStyle w:val="capture"/>
        <w:rPr>
          <w:rStyle w:val="normalChar"/>
          <w:rFonts w:ascii="Courier New" w:hAnsi="Courier New"/>
          <w:b w:val="0"/>
          <w:sz w:val="20"/>
        </w:rPr>
      </w:pP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Checking Install for Package GMTS*2.7*113</w:t>
      </w:r>
    </w:p>
    <w:p w:rsidR="00354618" w:rsidRPr="00354618" w:rsidRDefault="00354618" w:rsidP="00354618">
      <w:pPr>
        <w:pStyle w:val="capture"/>
        <w:rPr>
          <w:rStyle w:val="normalChar"/>
          <w:rFonts w:ascii="Courier New" w:hAnsi="Courier New"/>
          <w:b w:val="0"/>
          <w:sz w:val="20"/>
        </w:rPr>
      </w:pP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Install Questions for GMTS*2.7*113</w:t>
      </w:r>
    </w:p>
    <w:p w:rsidR="00354618" w:rsidRPr="00354618" w:rsidRDefault="00354618" w:rsidP="00354618">
      <w:pPr>
        <w:pStyle w:val="capture"/>
        <w:rPr>
          <w:rStyle w:val="normalChar"/>
          <w:rFonts w:ascii="Courier New" w:hAnsi="Courier New"/>
          <w:b w:val="0"/>
          <w:sz w:val="20"/>
        </w:rPr>
      </w:pPr>
    </w:p>
    <w:p w:rsidR="00354618" w:rsidRPr="00354618" w:rsidRDefault="00354618" w:rsidP="00354618">
      <w:pPr>
        <w:pStyle w:val="capture"/>
        <w:rPr>
          <w:rStyle w:val="normalChar"/>
          <w:rFonts w:ascii="Courier New" w:hAnsi="Courier New"/>
          <w:b w:val="0"/>
          <w:sz w:val="20"/>
        </w:rPr>
      </w:pPr>
    </w:p>
    <w:p w:rsidR="00354618" w:rsidRPr="00354618" w:rsidRDefault="00354618" w:rsidP="00354618">
      <w:pPr>
        <w:pStyle w:val="capture"/>
        <w:rPr>
          <w:rStyle w:val="normalChar"/>
          <w:rFonts w:ascii="Courier New" w:hAnsi="Courier New"/>
          <w:b w:val="0"/>
          <w:sz w:val="20"/>
        </w:rPr>
      </w:pP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Want KIDS to INHIBIT LOGONs during the install? NO//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Want to DISABLE Scheduled Options, Menu Options, and Protocols? NO// </w:t>
      </w:r>
    </w:p>
    <w:p w:rsidR="00354618" w:rsidRPr="00354618" w:rsidRDefault="00354618" w:rsidP="00354618">
      <w:pPr>
        <w:pStyle w:val="capture"/>
        <w:rPr>
          <w:rStyle w:val="normalChar"/>
          <w:rFonts w:ascii="Courier New" w:hAnsi="Courier New"/>
          <w:b w:val="0"/>
          <w:sz w:val="20"/>
        </w:rPr>
      </w:pP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Enter the Device you want to print the Install messages.</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You can queue the install by enter a 'Q' at the device prompt.</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Enter a '^' to abort the install.</w:t>
      </w:r>
    </w:p>
    <w:p w:rsidR="00354618" w:rsidRPr="00354618" w:rsidRDefault="00354618" w:rsidP="00354618">
      <w:pPr>
        <w:pStyle w:val="capture"/>
        <w:rPr>
          <w:rStyle w:val="normalChar"/>
          <w:rFonts w:ascii="Courier New" w:hAnsi="Courier New"/>
          <w:b w:val="0"/>
          <w:sz w:val="20"/>
        </w:rPr>
      </w:pP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DEVICE: HOME//   TELNET</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Install Started for CLINICAL REMINDERS ICD-10 FOLLOWUP 1.0 :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Apr 25, 2017@09:22:59</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Build Distribution Date: Apr 24, 2017</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Installing Routines:</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Apr 25, 2017@09:22:59</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Install Started for PXRM*2.0*47 :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Apr 25, 2017@09:22:59</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Build Distribution Date: Apr 24, 2017</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Installing Routines:</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Apr 25, 2017@09:23</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Running Pre-Install Routine: PRE^PXRMP47I</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DISABLE options.</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DISABLE protocols.</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Deleting the DATA DICTIONARY...</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Deleting the INPUT TEMPLATES...</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Deleting the PRINT TEMPLATES.......</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Deleting the SORT TEMPLATES...</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Deleting the FORMS...</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Deleting the BLOCKS...</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Installing Data Dictionaries: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Apr 25, 2017@09:23:08</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Installing Data: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Apr 25, 2017@09:23:08</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Installing PACKAGE COMPONENTS: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Installing PRINT TEMPLATE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Installing FORM</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Installing PROTOCOL</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Located in the PXRM (CLINICAL REMINDERS) namespace.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Located in the PXRM (CLINICAL REMINDERS) namespace.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Located in the PXRM (CLINICAL REMINDERS) namespace.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lastRenderedPageBreak/>
        <w:t xml:space="preserve">  Located in the PXRM (CLINICAL REMINDERS) namespace.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Located in the PXRM (CLINICAL REMINDERS) namespace.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Located in the PXRM (CLINICAL REMINDERS) namespace.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Located in the PXRM (CLINICAL REMINDERS) namespace.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Located in the PXRM (CLINICAL REMINDERS) namespace.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Located in the PXRM (CLINICAL REMINDERS) namespace.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Located in the PXRM (CLINICAL REMINDERS) namespace.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Located in the PXRM (CLINICAL REMINDERS) namespace.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Located in the PXRM (CLINICAL REMINDERS) namespace.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Located in the PXRM (CLINICAL REMINDERS) namespace.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Located in the PXRM (CLINICAL REMINDERS) namespace.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Located in the PXRM (CLINICAL REMINDERS) namespace.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Located in the PXRM (CLINICAL REMINDERS) namespace.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Located in the PXRM (CLINICAL REMINDERS) namespace.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Located in the PXRM (CLINICAL REMINDERS) namespace.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Located in the PXRM (CLINICAL REMINDERS) namespace.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Located in the PXRM (CLINICAL REMINDERS) namespace.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Located in the PXRM (CLINICAL REMINDERS) namespace.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Located in the PXRM (CLINICAL REMINDERS) namespace.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Installing LIST TEMPLATE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Installing OPTION</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Apr 25, 2017@09:23:08</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Running Post-Install Routine: POST^PXRMP47I</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Removing obsolete field data</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GP IM PNEUMOC PCV13 PREVNAR</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GP IM PNEUMOC PPSV23 PNEUMOVAX</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HF LIPID LDL 120-129</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HF LIPID LDL 71-99</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HF LIPID LDL &gt;190</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PALLI CONS DYSPNEA MILD (E)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PALLI CONS DYSPNEA SEVERE (E)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PALLI CONS INPT 99251 (E)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PALLI CONS INPT 99252 (E)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PALLI CONS INPT 99253 (E)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PALLI CONS INPT 99254 (E)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PALLI CONS INPT 99255 (E)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PALLI CONS OUTPT 99241 (E)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PALLI CONS OUTPT 99242 (E)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PALLI CONS OUTPT 99243 (E)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PALLI CONS OUTPT 99244 (E)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PALLI CONS OUTPT 99245 (E)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PALLI CONS OUTPT ENCOUNTER GP</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PALLI CONS PAIN NONE (E)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PALLI CONS PAIN SEVERE (E)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PALLI CONS PT PREFER DOC NO (E)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PALLI CONS PT PREFER DOC YES (E)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VA-ABD AORTIC ANEURYSM</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VA-ALCOHOL ABUSE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VA-BREAST TUMOR</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VA-CERVICAL CA/ABNORMAL PAP</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VA-DEPRESSION DIAGNOSIS</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VA-DEPRESSION DX OUTPT VISIT</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VA-DIABETES</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lastRenderedPageBreak/>
        <w:t xml:space="preserve"> Working on taxonomy VA-DIABETES HEDIS</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VA-DIABETES HEDIS PROB LIST</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VA-DRUG ABUSE FOR HCV TESTING</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VA-EBOLA RISK TRIAGE DIAGNOSIS CODE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VA-ECOE DIAGNOSIS CODES</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VA-HEPATITIS C INFECTION</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VA-HEPATITIS C SEROPOSITIVE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VA-HERPES ZOSTER (SHINGLES) IMMUNIZATION</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VA-HIV INFECTION</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VA-HYPERTENSION</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VA-HYPERTENSION CODES</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VA-HYSTERECTOMY</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VA-IHD AND ASVD</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VA-IM FLU HIGH DOSE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VA-IMAGING FOR AAA (NON-SPECIFIC)</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VA-IMMUNOCOMPROMISED</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VA-MAMMOGRAM/SCREEN</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VA-MASTECTOMY</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VA-MHV BILATERAL AMPUTEE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VA-MHV COLONOSCOPY</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VA-MHV DIABETIC RETINAL DISEASE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VA-MHV RETINAL EXAMINATION</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VA-MHV SIGMOIDOSCOPY</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VA-PALLI CONS CANCER/HEMA COND</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VA-PALLI CONS CARDIO COND OTHER THAN CA</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VA-PALLI CONS CNS COND OTHER THAN CA</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VA-PALLI CONS DERM CONDITION DX</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VA-PALLI CONS GI OTHER THAN CA</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VA-PALLI CONS INFECTIOUS COND</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VA-PALLI CONS RENAL OTHER THAN CA</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VA-PALLI CONS RHEUM/VASC/THROMB</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VA-PNEUMOC DZ RISK - CHEMOTHERAPY</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VA-PNEUMOC DZ RISK - HIGH</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VA-PNEUMOC DZ RISK - HIGHEST/NOT IMMUNO COMP</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VA-PNEUMOC DZ RISK - IMMUNOCOMPROMISED</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VA-PNEUMOC PCV13 IMMUNIZATION</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VA-PNEUMOC PPSV23 IMMUNIZATION</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VA-PSYCHOTHERAPY CPT CODES</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VA-PTSD DIAGNOSIS</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VA-PTSD DX OUTPT PRIMARY</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VA-PTSD DX OUTPT VISIT</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VA-SCHIZOPHRENIA</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VA-TB/POSITIVE PPD</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VA-TD VACCINE ADSORBED GENERIC (RD)</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VA-TD VACCINE PRESERV FREE ADSORBED (RD)</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VA-TDAP VACCINE (RD)</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VA-TERATOGENIC MEDICATIONS ORDER CHECK EXCL (TAXONOMIES)</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VA-TERMINAL CANCER PATIENTS</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VA-TOBACCO USE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VA-WH BILATERAL MASTECTOMY</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VA-WH HYSTERECTOMY W/CERVIX REMOVED</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VA-WH PAP SMEAR OBTAINED</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VA-WH PAP SMEAR SCREEN CODES</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VA-WH TUBAL LIGATION CODES (TAXONOMY)</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VA-WH TUBAL REANASTOMOSIS (TAXONOMY)</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ZZVA-ALCOHOLISM SCREENING</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ZZVA-CERVICAL CANCER SCREEN</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lastRenderedPageBreak/>
        <w:t xml:space="preserve"> Working on taxonomy ZZVA-CHOLESTEROL</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ZZVA-COLORECTAL CA</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ZZVA-COLORECTAL CANCER SCREEN</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ZZVA-EXERCISE COUNSELING</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ZZVA-FLEXISIGMOIDOSCOPY</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ZZVA-FOBT</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ZZVA-HIGH RISK FOR FLU/PNEUMONIA</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ZZVA-HIGH RISK FOR INFLUENZA</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ZZVA-HIGH RISK FOR TB</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ZZVA-HYPERTENSION SCREEN</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ZZVA-IM FLU H1N1 (1 DOSE)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ZZVA-INFLUENZA IMMUNIZATION</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ZZVA-ISCHEMIC HEART 412 DISEASE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ZZVA-ISCHEMIC HEART DISEASE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ZZVA-MHV IHD AND ATHERSCLEROSIS</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ZZVA-NUTRITION</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ZZVA-OBESITY</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ZZVA-PNEUMOCOCCAL VACCINE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ZZVA-POLYTRAUMA AMPUTATION</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ZZVA-POLYTRAUMA AUDITORY</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ZZVA-POLYTRAUMA BRAIN INJURY</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ZZVA-POLYTRAUMA BURN</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ZZVA-POLYTRAUMA INPT REHAB</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ZZVA-POLYTRAUMA ORTHO</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ZZVA-POLYTRAUMA PTSD</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ZZVA-POLYTRAUMA SCI</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ZZVA-POLYTRAUMA VISION</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ZZVA-POLYTRAUMA WAR INJURY</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ZZVA-PROSTATE CA</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ZZVA-PSA</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ZZVA-SAFETY COUNSELING</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ZZVA-TETANUS DIPHTHERIA</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ZZVA-WEIGHT AND NUTRITION SCREEN</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ZZVA-WH IUD INSERTION (TAXONOMY)</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Working on taxonomy ZZVA-WH IUD REMOVAL (TAXONOMY)</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Building the Selected Codes multiple indexes.</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GP IM PNEUMOC PCV13 PREVNAR; IEN=100</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GP IM PNEUMOC PPSV23 PNEUMOVAX; IEN=71</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HF LIPID LDL 120-129; IEN=101</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HF LIPID LDL 71-99; IEN=99</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HF LIPID LDL &gt;190; IEN=98</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PALLI CONS DYSPNEA MILD (E); IEN=95</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PALLI CONS DYSPNEA SEVERE (E); IEN=94</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PALLI CONS INPT 99251 (E); IEN=91</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PALLI CONS INPT 99252 (E); IEN=90</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PALLI CONS INPT 99253 (E); IEN=84</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PALLI CONS INPT 99254 (E); IEN=83</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PALLI CONS INPT 99255 (E); IEN=82</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PALLI CONS OUTPT 99241 (E); IEN=78</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PALLI CONS OUTPT 99242 (E); IEN=77</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PALLI CONS OUTPT 99243 (E); IEN=74</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PALLI CONS OUTPT 99244 (E); IEN=73</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PALLI CONS OUTPT 99245 (E); IEN=72</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PALLI CONS OUTPT ENCOUNTER GP; IEN=79</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PALLI CONS PAIN NONE (E); IEN=97</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PALLI CONS PAIN SEVERE (E); IEN=96</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lastRenderedPageBreak/>
        <w:t xml:space="preserve"> Taxonomy: PALLI CONS PT PREFER DOC NO (E); IEN=92</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PALLI CONS PT PREFER DOC YES (E); IEN=93</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VA-ABD AORTIC ANEURYSM; IEN=13</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VA-ALCOHOL ABUSE; IEN=17</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VA-BREAST TUMOR; IEN=18</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VA-CERVICAL CA/ABNORMAL PAP; IEN=5</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VA-DEPRESSION DIAGNOSIS; IEN=49</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VA-DEPRESSION DX OUTPT VISIT; IEN=160</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VA-DIABETES; IEN=28</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VA-DIABETES HEDIS; IEN=317</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VA-DIABETES HEDIS PROB LIST; IEN=316</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VA-DRUG ABUSE FOR HCV TESTING; IEN=55</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VA-EBOLA RISK TRIAGE DIAGNOSIS CODE; IEN=153</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VA-ECOE DIAGNOSIS CODES; IEN=61</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VA-HEPATITIS C INFECTION; IEN=2</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VA-HEPATITIS C SEROPOSITIVE; IEN=152</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VA-HERPES ZOSTER (SHINGLES) IMMUNIZATION; IEN=159</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VA-HIV INFECTION; IEN=57</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VA-HYPERTENSION; IEN=1</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VA-HYPERTENSION CODES; IEN=46</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VA-HYSTERECTOMY; IEN=6</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VA-IHD AND ASVD; IEN=315</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VA-IM FLU HIGH DOSE; IEN=243</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VA-IMAGING FOR AAA (NON-SPECIFIC); IEN=12</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VA-IMMUNOCOMPROMISED; IEN=156</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VA-MAMMOGRAM/SCREEN; IEN=16</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VA-MASTECTOMY; IEN=19</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VA-MHV BILATERAL AMPUTEE; IEN=87</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VA-MHV COLONOSCOPY; IEN=85</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VA-MHV DIABETIC RETINAL DISEASE; IEN=88</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VA-MHV RETINAL EXAMINATION; IEN=89</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VA-MHV SIGMOIDOSCOPY; IEN=86</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VA-PALLI CONS CANCER/HEMA COND; IEN=70</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VA-PALLI CONS CARDIO COND OTHER THAN CA; IEN=68</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VA-PALLI CONS CNS COND OTHER THAN CA; IEN=69</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VA-PALLI CONS DERM CONDITION DX; IEN=65</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VA-PALLI CONS GI OTHER THAN CA; IEN=67</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VA-PALLI CONS INFECTIOUS COND; IEN=63</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VA-PALLI CONS RENAL OTHER THAN CA; IEN=66</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VA-PALLI CONS RHEUM/VASC/THROMB; IEN=64</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VA-PNEUMOC DZ RISK - CHEMOTHERAPY; IEN=80</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VA-PNEUMOC DZ RISK - HIGH; IEN=3</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VA-PNEUMOC DZ RISK - HIGHEST/NOT IMMUNO COMP; IEN=344</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VA-PNEUMOC DZ RISK - IMMUNOCOMPROMISED; IEN=81</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VA-PNEUMOC PCV13 IMMUNIZATION; IEN=149</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VA-PNEUMOC PPSV23 IMMUNIZATION; IEN=103</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VA-PSYCHOTHERAPY CPT CODES; IEN=50</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VA-PTSD DIAGNOSIS; IEN=161</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VA-PTSD DX OUTPT PRIMARY; IEN=37</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VA-PTSD DX OUTPT VISIT; IEN=176</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VA-SCHIZOPHRENIA; IEN=52</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VA-TB/POSITIVE PPD; IEN=10</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VA-TD VACCINE ADSORBED GENERIC (RD); IEN=157</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VA-TD VACCINE PRESERV FREE ADSORBED (RD); IEN=60</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VA-TDAP VACCINE (RD); IEN=102</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VA-TERATOGENIC MEDICATIONS ORDER CHECK EXCL (TAXONOMIES); IEN=108</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VA-TERMINAL CANCER PATIENTS; IEN=56</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lastRenderedPageBreak/>
        <w:t xml:space="preserve"> Taxonomy: VA-TOBACCO USE; IEN=22</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VA-WH BILATERAL MASTECTOMY; IEN=62</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VA-WH HYSTERECTOMY W/CERVIX REMOVED; IEN=58</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VA-WH PAP SMEAR OBTAINED; IEN=48</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VA-WH PAP SMEAR SCREEN CODES; IEN=59</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VA-WH TUBAL LIGATION CODES (TAXONOMY); IEN=75</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VA-WH TUBAL REANASTOMOSIS (TAXONOMY); IEN=76</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ZZVA-ALCOHOLISM SCREENING; IEN=34</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ZZVA-CERVICAL CANCER SCREEN; IEN=30</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ZZVA-CHOLESTEROL; IEN=24</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ZZVA-COLORECTAL CA; IEN=4</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ZZVA-COLORECTAL CANCER SCREEN; IEN=31</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ZZVA-EXERCISE COUNSELING; IEN=32</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ZZVA-FLEXISIGMOIDOSCOPY; IEN=15</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ZZVA-FOBT; IEN=27</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ZZVA-HIGH RISK FOR FLU/PNEUMONIA; IEN=9</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ZZVA-HIGH RISK FOR INFLUENZA; IEN=7</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ZZVA-HIGH RISK FOR TB; IEN=11</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ZZVA-HYPERTENSION SCREEN; IEN=23</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ZZVA-IM FLU H1N1 (1 DOSE); IEN=227</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ZZVA-INFLUENZA IMMUNIZATION; IEN=33</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ZZVA-ISCHEMIC HEART 412 DISEASE; IEN=44</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ZZVA-ISCHEMIC HEART DISEASE; IEN=14</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ZZVA-MHV IHD AND ATHERSCLEROSIS; IEN=40</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ZZVA-NUTRITION; IEN=21</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ZZVA-OBESITY; IEN=20</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ZZVA-PNEUMOCOCCAL VACCINE; IEN=25</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ZZVA-POLYTRAUMA AMPUTATION; IEN=54</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ZZVA-POLYTRAUMA AUDITORY; IEN=53</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ZZVA-POLYTRAUMA BRAIN INJURY; IEN=51</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ZZVA-POLYTRAUMA BURN; IEN=47</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ZZVA-POLYTRAUMA INPT REHAB; IEN=45</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ZZVA-POLYTRAUMA ORTHO; IEN=43</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ZZVA-POLYTRAUMA PTSD; IEN=42</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ZZVA-POLYTRAUMA SCI; IEN=41</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ZZVA-POLYTRAUMA VISION; IEN=39</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ZZVA-POLYTRAUMA WAR INJURY; IEN=38</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ZZVA-PROSTATE CA; IEN=8</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ZZVA-PSA; IEN=26</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ZZVA-SAFETY COUNSELING; IEN=35</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ZZVA-TETANUS DIPHTHERIA; IEN=29</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ZZVA-WEIGHT AND NUTRITION SCREEN; IEN=36</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ZZVA-WH IUD INSERTION (TAXONOMY); IEN=109</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Taxonomy: ZZVA-WH IUD REMOVAL (TAXONOMY); IEN=110</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Installing Value Set data.</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Making sure all DO IN ADVANCE TIME FRAMEs are uppercase.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Making sure all reminder frequencies are uppercase.</w:t>
      </w:r>
    </w:p>
    <w:p w:rsidR="00354618" w:rsidRPr="00354618" w:rsidRDefault="00354618" w:rsidP="00354618">
      <w:pPr>
        <w:pStyle w:val="capture"/>
        <w:rPr>
          <w:rStyle w:val="normalChar"/>
          <w:rFonts w:ascii="Courier New" w:hAnsi="Courier New"/>
          <w:b w:val="0"/>
          <w:sz w:val="20"/>
        </w:rPr>
      </w:pP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Found lower case baseline frequency:</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IEN=128 IND=2 Frequency=0y</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Changing it to upper case.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ENABLE options.</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lastRenderedPageBreak/>
        <w:t>ENABLE protocols.</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Updating Routine file...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Updating KIDS files...</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PXRM*2.0*47 Installed.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Apr 25, 2017@09:23:40</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Not a production UCI</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NO Install Message sent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Install Started for GMTS*2.7*113 :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Apr 25, 2017@09:23:40</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Build Distribution Date: Apr 24, 2017</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Installing Routines:</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Apr 25, 2017@09:23:40</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Updating Routine file...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Updating KIDS files...</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GMTS*2.7*113 Installed.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Apr 25, 2017@09:23:40</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Not a production UCI</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NO Install Message sent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Updating Routine file...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Updating KIDS files...</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CLINICAL REMINDERS ICD-10 FOLLOWUP 1.0 Installed.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Apr 25, 2017@09:23:40</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No link to PACKAGE file</w:t>
      </w: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 xml:space="preserve"> </w:t>
      </w:r>
    </w:p>
    <w:p w:rsidR="00354618" w:rsidRPr="00354618" w:rsidRDefault="00354618" w:rsidP="00354618">
      <w:pPr>
        <w:pStyle w:val="capture"/>
        <w:rPr>
          <w:rStyle w:val="normalChar"/>
          <w:rFonts w:ascii="Courier New" w:hAnsi="Courier New"/>
          <w:b w:val="0"/>
          <w:sz w:val="20"/>
        </w:rPr>
      </w:pPr>
    </w:p>
    <w:p w:rsidR="00354618" w:rsidRPr="00354618" w:rsidRDefault="00354618" w:rsidP="00354618">
      <w:pPr>
        <w:pStyle w:val="capture"/>
        <w:rPr>
          <w:rStyle w:val="normalChar"/>
          <w:rFonts w:ascii="Courier New" w:hAnsi="Courier New"/>
          <w:b w:val="0"/>
          <w:sz w:val="20"/>
        </w:rPr>
      </w:pPr>
    </w:p>
    <w:p w:rsidR="00354618" w:rsidRPr="00354618" w:rsidRDefault="00354618" w:rsidP="00354618">
      <w:pPr>
        <w:pStyle w:val="capture"/>
        <w:rPr>
          <w:rStyle w:val="normalChar"/>
          <w:rFonts w:ascii="Courier New" w:hAnsi="Courier New"/>
          <w:b w:val="0"/>
          <w:sz w:val="20"/>
        </w:rPr>
      </w:pPr>
      <w:r w:rsidRPr="00354618">
        <w:rPr>
          <w:rStyle w:val="normalChar"/>
          <w:rFonts w:ascii="Courier New" w:hAnsi="Courier New"/>
          <w:b w:val="0"/>
          <w:sz w:val="20"/>
        </w:rPr>
        <w:t>Install Completed</w:t>
      </w:r>
    </w:p>
    <w:p w:rsidR="00354618" w:rsidRPr="00354618" w:rsidRDefault="00354618" w:rsidP="00354618">
      <w:pPr>
        <w:pStyle w:val="capture"/>
        <w:rPr>
          <w:rStyle w:val="normalChar"/>
          <w:rFonts w:ascii="Courier New" w:hAnsi="Courier New"/>
          <w:b w:val="0"/>
          <w:sz w:val="20"/>
        </w:rPr>
      </w:pPr>
    </w:p>
    <w:p w:rsidR="00634CB8" w:rsidRPr="001E079A" w:rsidRDefault="00634CB8" w:rsidP="001E079A">
      <w:pPr>
        <w:pStyle w:val="capture"/>
        <w:rPr>
          <w:rStyle w:val="normalChar"/>
          <w:rFonts w:ascii="Courier New" w:hAnsi="Courier New"/>
          <w:b w:val="0"/>
          <w:sz w:val="20"/>
        </w:rPr>
      </w:pPr>
    </w:p>
    <w:p w:rsidR="001E079A" w:rsidRPr="001E079A" w:rsidRDefault="001E079A" w:rsidP="001E079A">
      <w:pPr>
        <w:rPr>
          <w:rStyle w:val="normalChar"/>
          <w:rFonts w:ascii="Times New Roman" w:hAnsi="Times New Roman"/>
          <w:b/>
        </w:rPr>
      </w:pPr>
    </w:p>
    <w:p w:rsidR="00D72AB6" w:rsidRDefault="00D72AB6">
      <w:pPr>
        <w:rPr>
          <w:rFonts w:ascii="Arial Bold" w:hAnsi="Arial Bold"/>
          <w:b/>
          <w:kern w:val="32"/>
          <w:sz w:val="40"/>
          <w:szCs w:val="40"/>
        </w:rPr>
      </w:pPr>
      <w:r>
        <w:br w:type="page"/>
      </w:r>
    </w:p>
    <w:p w:rsidR="009C56FE" w:rsidRDefault="002E4DA9" w:rsidP="00FA53CF">
      <w:pPr>
        <w:pStyle w:val="H1"/>
        <w:pBdr>
          <w:bottom w:val="none" w:sz="0" w:space="0" w:color="auto"/>
        </w:pBdr>
      </w:pPr>
      <w:bookmarkStart w:id="122" w:name="_Toc495584526"/>
      <w:r w:rsidRPr="00A114A4">
        <w:lastRenderedPageBreak/>
        <w:t>Appendix</w:t>
      </w:r>
      <w:r w:rsidRPr="00360039">
        <w:rPr>
          <w:rFonts w:ascii="Calibri" w:hAnsi="Calibri"/>
        </w:rPr>
        <w:t xml:space="preserve"> </w:t>
      </w:r>
      <w:r w:rsidRPr="002E4DA9">
        <w:t>B</w:t>
      </w:r>
      <w:r w:rsidRPr="00A114A4">
        <w:t>:</w:t>
      </w:r>
      <w:r>
        <w:t xml:space="preserve"> </w:t>
      </w:r>
      <w:r w:rsidR="009C56FE">
        <w:t>Post-Install Checksums</w:t>
      </w:r>
      <w:bookmarkEnd w:id="122"/>
    </w:p>
    <w:p w:rsidR="009C56FE" w:rsidRDefault="009C56FE" w:rsidP="009C56FE">
      <w:pPr>
        <w:autoSpaceDE w:val="0"/>
        <w:autoSpaceDN w:val="0"/>
        <w:adjustRightInd w:val="0"/>
        <w:rPr>
          <w:rFonts w:ascii="r_ansi" w:hAnsi="r_ansi" w:cs="r_ansi"/>
          <w:sz w:val="20"/>
          <w:szCs w:val="20"/>
        </w:rPr>
      </w:pPr>
    </w:p>
    <w:p w:rsidR="00810EF7" w:rsidRDefault="00810EF7" w:rsidP="005817FB">
      <w:pPr>
        <w:autoSpaceDE w:val="0"/>
        <w:autoSpaceDN w:val="0"/>
        <w:adjustRightInd w:val="0"/>
        <w:rPr>
          <w:rFonts w:ascii="Lucida Console" w:hAnsi="Lucida Console" w:cs="Lucida Console"/>
          <w:sz w:val="20"/>
          <w:szCs w:val="20"/>
        </w:rPr>
      </w:pPr>
      <w:bookmarkStart w:id="123" w:name="_Toc370886522"/>
    </w:p>
    <w:p w:rsidR="00810EF7" w:rsidRDefault="00810EF7" w:rsidP="005817FB">
      <w:pPr>
        <w:autoSpaceDE w:val="0"/>
        <w:autoSpaceDN w:val="0"/>
        <w:adjustRightInd w:val="0"/>
        <w:rPr>
          <w:rFonts w:ascii="Lucida Console" w:hAnsi="Lucida Console" w:cs="Lucida Console"/>
          <w:sz w:val="20"/>
          <w:szCs w:val="20"/>
        </w:rPr>
      </w:pPr>
    </w:p>
    <w:p w:rsidR="00810EF7" w:rsidRDefault="00810EF7" w:rsidP="005817FB">
      <w:pPr>
        <w:autoSpaceDE w:val="0"/>
        <w:autoSpaceDN w:val="0"/>
        <w:adjustRightInd w:val="0"/>
        <w:rPr>
          <w:rFonts w:ascii="Lucida Console" w:hAnsi="Lucida Console" w:cs="Lucida Console"/>
          <w:sz w:val="20"/>
          <w:szCs w:val="20"/>
        </w:rPr>
      </w:pPr>
    </w:p>
    <w:p w:rsidR="00810EF7" w:rsidRPr="00810EF7" w:rsidRDefault="00810EF7" w:rsidP="00810EF7">
      <w:pPr>
        <w:autoSpaceDE w:val="0"/>
        <w:autoSpaceDN w:val="0"/>
        <w:adjustRightInd w:val="0"/>
        <w:rPr>
          <w:rFonts w:ascii="r_ansi" w:hAnsi="r_ansi" w:cs="r_ansi"/>
          <w:b/>
          <w:sz w:val="20"/>
          <w:szCs w:val="20"/>
        </w:rPr>
      </w:pPr>
      <w:r w:rsidRPr="00810EF7">
        <w:rPr>
          <w:rFonts w:ascii="r_ansi" w:hAnsi="r_ansi" w:cs="r_ansi"/>
          <w:b/>
          <w:sz w:val="22"/>
          <w:szCs w:val="20"/>
        </w:rPr>
        <w:t xml:space="preserve">Installation Checksums: </w:t>
      </w:r>
      <w:r w:rsidR="00AD314D">
        <w:rPr>
          <w:rFonts w:ascii="r_ansi" w:hAnsi="r_ansi" w:cs="r_ansi"/>
          <w:b/>
          <w:sz w:val="20"/>
          <w:szCs w:val="20"/>
        </w:rPr>
        <w:t>PXRM</w:t>
      </w:r>
      <w:r>
        <w:rPr>
          <w:rFonts w:ascii="r_ansi" w:hAnsi="r_ansi" w:cs="r_ansi"/>
          <w:b/>
          <w:sz w:val="20"/>
          <w:szCs w:val="20"/>
        </w:rPr>
        <w:t xml:space="preserve"> Routines</w:t>
      </w:r>
    </w:p>
    <w:p w:rsidR="00D6226A" w:rsidRDefault="00D6226A" w:rsidP="00D6226A">
      <w:pPr>
        <w:pStyle w:val="capture"/>
      </w:pPr>
      <w:r>
        <w:t>CPRS285A4:CPRS30&gt;D CHECK1^XTSUMBLD</w:t>
      </w:r>
    </w:p>
    <w:p w:rsidR="00D6226A" w:rsidRDefault="00D6226A" w:rsidP="00D6226A">
      <w:pPr>
        <w:pStyle w:val="capture"/>
      </w:pPr>
    </w:p>
    <w:p w:rsidR="00D6226A" w:rsidRDefault="00D6226A" w:rsidP="00D6226A">
      <w:pPr>
        <w:pStyle w:val="capture"/>
      </w:pPr>
      <w:r>
        <w:t>New CheckSum CHECK1^XTSUMBLD:</w:t>
      </w:r>
    </w:p>
    <w:p w:rsidR="00D6226A" w:rsidRDefault="00D6226A" w:rsidP="00D6226A">
      <w:pPr>
        <w:pStyle w:val="capture"/>
      </w:pPr>
    </w:p>
    <w:p w:rsidR="00D6226A" w:rsidRDefault="00D6226A" w:rsidP="00D6226A">
      <w:pPr>
        <w:pStyle w:val="capture"/>
      </w:pPr>
      <w:r>
        <w:t>This option determines the current checksum of selected routine(s).</w:t>
      </w:r>
    </w:p>
    <w:p w:rsidR="00D6226A" w:rsidRDefault="00D6226A" w:rsidP="00D6226A">
      <w:pPr>
        <w:pStyle w:val="capture"/>
      </w:pPr>
      <w:r>
        <w:t>The Checksum of the routine is determined as follows:</w:t>
      </w:r>
    </w:p>
    <w:p w:rsidR="00D6226A" w:rsidRDefault="00D6226A" w:rsidP="00D6226A">
      <w:pPr>
        <w:pStyle w:val="capture"/>
      </w:pPr>
    </w:p>
    <w:p w:rsidR="00D6226A" w:rsidRDefault="00D6226A" w:rsidP="00D6226A">
      <w:pPr>
        <w:pStyle w:val="capture"/>
      </w:pPr>
      <w:r>
        <w:t>1. Any comment line with a single semi-colon is presumed to be</w:t>
      </w:r>
    </w:p>
    <w:p w:rsidR="00D6226A" w:rsidRDefault="00D6226A" w:rsidP="00D6226A">
      <w:pPr>
        <w:pStyle w:val="capture"/>
      </w:pPr>
      <w:r>
        <w:t xml:space="preserve">   followed by comments and only the line tag will be included.</w:t>
      </w:r>
    </w:p>
    <w:p w:rsidR="00D6226A" w:rsidRDefault="00D6226A" w:rsidP="00D6226A">
      <w:pPr>
        <w:pStyle w:val="capture"/>
      </w:pPr>
    </w:p>
    <w:p w:rsidR="00D6226A" w:rsidRDefault="00D6226A" w:rsidP="00D6226A">
      <w:pPr>
        <w:pStyle w:val="capture"/>
      </w:pPr>
      <w:r>
        <w:t>2. Line 2 will be excluded from the count.</w:t>
      </w:r>
    </w:p>
    <w:p w:rsidR="00D6226A" w:rsidRDefault="00D6226A" w:rsidP="00D6226A">
      <w:pPr>
        <w:pStyle w:val="capture"/>
      </w:pPr>
    </w:p>
    <w:p w:rsidR="00D6226A" w:rsidRDefault="00D6226A" w:rsidP="00D6226A">
      <w:pPr>
        <w:pStyle w:val="capture"/>
      </w:pPr>
      <w:r>
        <w:t>3. The total value of the routine is determined (excluding</w:t>
      </w:r>
    </w:p>
    <w:p w:rsidR="00D6226A" w:rsidRDefault="00D6226A" w:rsidP="00D6226A">
      <w:pPr>
        <w:pStyle w:val="capture"/>
      </w:pPr>
      <w:r>
        <w:t xml:space="preserve">   exceptions noted above) by multiplying the ASCII value of each</w:t>
      </w:r>
    </w:p>
    <w:p w:rsidR="00D6226A" w:rsidRDefault="00D6226A" w:rsidP="00D6226A">
      <w:pPr>
        <w:pStyle w:val="capture"/>
      </w:pPr>
      <w:r>
        <w:t xml:space="preserve">   character by its position on the line and position of the line in </w:t>
      </w:r>
    </w:p>
    <w:p w:rsidR="00D6226A" w:rsidRDefault="00D6226A" w:rsidP="00D6226A">
      <w:pPr>
        <w:pStyle w:val="capture"/>
      </w:pPr>
      <w:r>
        <w:t xml:space="preserve">   the routine being checked.</w:t>
      </w:r>
    </w:p>
    <w:p w:rsidR="00D6226A" w:rsidRDefault="00D6226A" w:rsidP="00D6226A">
      <w:pPr>
        <w:pStyle w:val="capture"/>
      </w:pPr>
    </w:p>
    <w:p w:rsidR="00D6226A" w:rsidRDefault="00D6226A" w:rsidP="00D6226A">
      <w:pPr>
        <w:pStyle w:val="capture"/>
      </w:pPr>
      <w:r>
        <w:t xml:space="preserve">     Select one of the following:</w:t>
      </w:r>
    </w:p>
    <w:p w:rsidR="00D6226A" w:rsidRDefault="00D6226A" w:rsidP="00D6226A">
      <w:pPr>
        <w:pStyle w:val="capture"/>
      </w:pPr>
    </w:p>
    <w:p w:rsidR="00D6226A" w:rsidRDefault="00D6226A" w:rsidP="00D6226A">
      <w:pPr>
        <w:pStyle w:val="capture"/>
      </w:pPr>
      <w:r>
        <w:t xml:space="preserve">          P         Package</w:t>
      </w:r>
    </w:p>
    <w:p w:rsidR="00D6226A" w:rsidRDefault="00D6226A" w:rsidP="00D6226A">
      <w:pPr>
        <w:pStyle w:val="capture"/>
      </w:pPr>
      <w:r>
        <w:t xml:space="preserve">          B         Build</w:t>
      </w:r>
    </w:p>
    <w:p w:rsidR="00D6226A" w:rsidRDefault="00D6226A" w:rsidP="00D6226A">
      <w:pPr>
        <w:pStyle w:val="capture"/>
      </w:pPr>
    </w:p>
    <w:p w:rsidR="00D6226A" w:rsidRDefault="00D6226A" w:rsidP="00D6226A">
      <w:pPr>
        <w:pStyle w:val="capture"/>
      </w:pPr>
      <w:r>
        <w:t>Build from: Build</w:t>
      </w:r>
    </w:p>
    <w:p w:rsidR="00D6226A" w:rsidRDefault="00D6226A" w:rsidP="00D6226A">
      <w:pPr>
        <w:pStyle w:val="capture"/>
      </w:pPr>
    </w:p>
    <w:p w:rsidR="00D6226A" w:rsidRDefault="00D6226A" w:rsidP="00D6226A">
      <w:pPr>
        <w:pStyle w:val="capture"/>
      </w:pPr>
      <w:r>
        <w:t>This will check the routines from a BUILD file.</w:t>
      </w:r>
    </w:p>
    <w:p w:rsidR="00B76224" w:rsidRDefault="00D6226A" w:rsidP="00D6226A">
      <w:pPr>
        <w:pStyle w:val="capture"/>
      </w:pPr>
      <w:r>
        <w:t>Select BUILD NAME: PXRM*2.0*47       CLINICAL REMINDERS</w:t>
      </w:r>
    </w:p>
    <w:p w:rsidR="00A605AF" w:rsidRDefault="00A605AF" w:rsidP="00A605AF">
      <w:pPr>
        <w:pStyle w:val="capture"/>
      </w:pPr>
      <w:r>
        <w:t>PXRM      value = 47307370</w:t>
      </w:r>
    </w:p>
    <w:p w:rsidR="00A605AF" w:rsidRDefault="00A605AF" w:rsidP="00A605AF">
      <w:pPr>
        <w:pStyle w:val="capture"/>
      </w:pPr>
      <w:r>
        <w:t>PXRMASL   value = 4451968</w:t>
      </w:r>
    </w:p>
    <w:p w:rsidR="00A605AF" w:rsidRDefault="00A605AF" w:rsidP="00A605AF">
      <w:pPr>
        <w:pStyle w:val="capture"/>
      </w:pPr>
      <w:r>
        <w:t>PXRMCDEF  value = 4852404</w:t>
      </w:r>
    </w:p>
    <w:p w:rsidR="00A605AF" w:rsidRDefault="00A605AF" w:rsidP="00A605AF">
      <w:pPr>
        <w:pStyle w:val="capture"/>
      </w:pPr>
      <w:r>
        <w:t>PXRMCOND  value = 44611363</w:t>
      </w:r>
    </w:p>
    <w:p w:rsidR="00A605AF" w:rsidRDefault="00A605AF" w:rsidP="00A605AF">
      <w:pPr>
        <w:pStyle w:val="capture"/>
      </w:pPr>
      <w:r>
        <w:t>PXRMCQIN  value = 24112852</w:t>
      </w:r>
    </w:p>
    <w:p w:rsidR="00A605AF" w:rsidRDefault="00A605AF" w:rsidP="00A605AF">
      <w:pPr>
        <w:pStyle w:val="capture"/>
      </w:pPr>
      <w:r>
        <w:t>PXRMCQLM  value = 20001822</w:t>
      </w:r>
    </w:p>
    <w:p w:rsidR="00A605AF" w:rsidRDefault="00A605AF" w:rsidP="00A605AF">
      <w:pPr>
        <w:pStyle w:val="capture"/>
      </w:pPr>
      <w:r>
        <w:t>PXRMCSTX  value = 2714904</w:t>
      </w:r>
    </w:p>
    <w:p w:rsidR="00A605AF" w:rsidRDefault="00A605AF" w:rsidP="00A605AF">
      <w:pPr>
        <w:pStyle w:val="capture"/>
      </w:pPr>
      <w:r>
        <w:t>PXRMDATE  value = 72754452</w:t>
      </w:r>
    </w:p>
    <w:p w:rsidR="00A605AF" w:rsidRDefault="00A605AF" w:rsidP="00A605AF">
      <w:pPr>
        <w:pStyle w:val="capture"/>
      </w:pPr>
      <w:r>
        <w:t>PXRMDBLD  value = 54628364</w:t>
      </w:r>
    </w:p>
    <w:p w:rsidR="00A605AF" w:rsidRDefault="00A605AF" w:rsidP="00A605AF">
      <w:pPr>
        <w:pStyle w:val="capture"/>
      </w:pPr>
      <w:r>
        <w:t>PXRMDEV   value = 53641052</w:t>
      </w:r>
    </w:p>
    <w:p w:rsidR="00A605AF" w:rsidRDefault="00A605AF" w:rsidP="00A605AF">
      <w:pPr>
        <w:pStyle w:val="capture"/>
      </w:pPr>
      <w:r>
        <w:t>PXRMDIEV  value = 75240155</w:t>
      </w:r>
    </w:p>
    <w:p w:rsidR="00A605AF" w:rsidRDefault="00A605AF" w:rsidP="00A605AF">
      <w:pPr>
        <w:pStyle w:val="capture"/>
      </w:pPr>
      <w:r>
        <w:t>PXRMDLL   value = 147254046</w:t>
      </w:r>
    </w:p>
    <w:p w:rsidR="00A605AF" w:rsidRDefault="00A605AF" w:rsidP="00A605AF">
      <w:pPr>
        <w:pStyle w:val="capture"/>
      </w:pPr>
      <w:r>
        <w:t>PXRMDLLB  value = 36248685</w:t>
      </w:r>
    </w:p>
    <w:p w:rsidR="00A605AF" w:rsidRDefault="00A605AF" w:rsidP="00A605AF">
      <w:pPr>
        <w:pStyle w:val="capture"/>
      </w:pPr>
      <w:r>
        <w:t>PXRMDRUG  value = 62235689</w:t>
      </w:r>
    </w:p>
    <w:p w:rsidR="00A605AF" w:rsidRDefault="00A605AF" w:rsidP="00A605AF">
      <w:pPr>
        <w:pStyle w:val="capture"/>
      </w:pPr>
      <w:r>
        <w:t>PXRMDTAX  value = 198889216</w:t>
      </w:r>
    </w:p>
    <w:p w:rsidR="00A605AF" w:rsidRDefault="00A605AF" w:rsidP="00A605AF">
      <w:pPr>
        <w:pStyle w:val="capture"/>
      </w:pPr>
      <w:r>
        <w:t>PXRMERRH  value = 21386013</w:t>
      </w:r>
    </w:p>
    <w:p w:rsidR="00A605AF" w:rsidRDefault="00A605AF" w:rsidP="00A605AF">
      <w:pPr>
        <w:pStyle w:val="capture"/>
      </w:pPr>
      <w:r>
        <w:t>PXRMETXR  value = 76063275</w:t>
      </w:r>
    </w:p>
    <w:p w:rsidR="00A605AF" w:rsidRDefault="00A605AF" w:rsidP="00A605AF">
      <w:pPr>
        <w:pStyle w:val="capture"/>
      </w:pPr>
      <w:r>
        <w:t>PXRMEXCC  value = 14643642</w:t>
      </w:r>
    </w:p>
    <w:p w:rsidR="00A605AF" w:rsidRDefault="00A605AF" w:rsidP="00A605AF">
      <w:pPr>
        <w:pStyle w:val="capture"/>
      </w:pPr>
      <w:r>
        <w:t>PXRMEXCO  value = 26994015</w:t>
      </w:r>
    </w:p>
    <w:p w:rsidR="00A605AF" w:rsidRDefault="00A605AF" w:rsidP="00A605AF">
      <w:pPr>
        <w:pStyle w:val="capture"/>
      </w:pPr>
      <w:r>
        <w:t>PXRMEXCS  value = 16682539</w:t>
      </w:r>
    </w:p>
    <w:p w:rsidR="00A605AF" w:rsidRDefault="00A605AF" w:rsidP="00A605AF">
      <w:pPr>
        <w:pStyle w:val="capture"/>
      </w:pPr>
      <w:r>
        <w:t>PXRMEXFI  value = 59766502</w:t>
      </w:r>
    </w:p>
    <w:p w:rsidR="00A605AF" w:rsidRDefault="00A605AF" w:rsidP="00A605AF">
      <w:pPr>
        <w:pStyle w:val="capture"/>
      </w:pPr>
      <w:r>
        <w:t>PXRMEXIC  value = 87332423</w:t>
      </w:r>
    </w:p>
    <w:p w:rsidR="00A605AF" w:rsidRDefault="00A605AF" w:rsidP="00A605AF">
      <w:pPr>
        <w:pStyle w:val="capture"/>
      </w:pPr>
      <w:r>
        <w:t>PXRMEXIU  value = 86717543</w:t>
      </w:r>
    </w:p>
    <w:p w:rsidR="00A605AF" w:rsidRDefault="00A605AF" w:rsidP="00A605AF">
      <w:pPr>
        <w:pStyle w:val="capture"/>
      </w:pPr>
      <w:r>
        <w:t>PXRMEXLM  value = 51322537</w:t>
      </w:r>
    </w:p>
    <w:p w:rsidR="00A605AF" w:rsidRDefault="00A605AF" w:rsidP="00A605AF">
      <w:pPr>
        <w:pStyle w:val="capture"/>
      </w:pPr>
      <w:r>
        <w:t>PXRMEXMH  value = 10558717</w:t>
      </w:r>
    </w:p>
    <w:p w:rsidR="00A605AF" w:rsidRDefault="00A605AF" w:rsidP="00A605AF">
      <w:pPr>
        <w:pStyle w:val="capture"/>
      </w:pPr>
      <w:r>
        <w:t>PXRMEXU0  value = 29114606</w:t>
      </w:r>
    </w:p>
    <w:p w:rsidR="00A605AF" w:rsidRDefault="00A605AF" w:rsidP="00A605AF">
      <w:pPr>
        <w:pStyle w:val="capture"/>
      </w:pPr>
      <w:r>
        <w:t>PXRMEXWB  value = 1606210</w:t>
      </w:r>
    </w:p>
    <w:p w:rsidR="00A605AF" w:rsidRDefault="00A605AF" w:rsidP="00A605AF">
      <w:pPr>
        <w:pStyle w:val="capture"/>
      </w:pPr>
      <w:r>
        <w:t>PXRMFF    value = 75070206</w:t>
      </w:r>
    </w:p>
    <w:p w:rsidR="00A605AF" w:rsidRDefault="00A605AF" w:rsidP="00A605AF">
      <w:pPr>
        <w:pStyle w:val="capture"/>
      </w:pPr>
      <w:r>
        <w:t>PXRMFF0   value = 19175056</w:t>
      </w:r>
    </w:p>
    <w:p w:rsidR="00A605AF" w:rsidRDefault="00A605AF" w:rsidP="00A605AF">
      <w:pPr>
        <w:pStyle w:val="capture"/>
      </w:pPr>
      <w:r>
        <w:lastRenderedPageBreak/>
        <w:t>PXRMFIND  value = 14402705</w:t>
      </w:r>
    </w:p>
    <w:p w:rsidR="00A605AF" w:rsidRDefault="00A605AF" w:rsidP="00A605AF">
      <w:pPr>
        <w:pStyle w:val="capture"/>
      </w:pPr>
      <w:r>
        <w:t>PXRMFMTO  value = 10636061</w:t>
      </w:r>
    </w:p>
    <w:p w:rsidR="00A605AF" w:rsidRDefault="00A605AF" w:rsidP="00A605AF">
      <w:pPr>
        <w:pStyle w:val="capture"/>
      </w:pPr>
      <w:r>
        <w:t>PXRMFNFT  value = 58123785</w:t>
      </w:r>
    </w:p>
    <w:p w:rsidR="00A605AF" w:rsidRDefault="00A605AF" w:rsidP="00A605AF">
      <w:pPr>
        <w:pStyle w:val="capture"/>
      </w:pPr>
      <w:r>
        <w:t>PXRMHVET  value = 1748161</w:t>
      </w:r>
    </w:p>
    <w:p w:rsidR="00A605AF" w:rsidRDefault="00A605AF" w:rsidP="00A605AF">
      <w:pPr>
        <w:pStyle w:val="capture"/>
      </w:pPr>
      <w:r>
        <w:t>PXRMICHK  value = 238423274</w:t>
      </w:r>
    </w:p>
    <w:p w:rsidR="00A605AF" w:rsidRDefault="00A605AF" w:rsidP="00A605AF">
      <w:pPr>
        <w:pStyle w:val="capture"/>
      </w:pPr>
      <w:r>
        <w:t>PXRMLDR   value = 18348692</w:t>
      </w:r>
    </w:p>
    <w:p w:rsidR="00A605AF" w:rsidRDefault="00A605AF" w:rsidP="00A605AF">
      <w:pPr>
        <w:pStyle w:val="capture"/>
      </w:pPr>
      <w:r>
        <w:t>PXRMLEX   value = 8264453</w:t>
      </w:r>
    </w:p>
    <w:p w:rsidR="00A605AF" w:rsidRDefault="00A605AF" w:rsidP="00A605AF">
      <w:pPr>
        <w:pStyle w:val="capture"/>
      </w:pPr>
      <w:r>
        <w:t>PXRMLEXL  value = 190120643</w:t>
      </w:r>
    </w:p>
    <w:p w:rsidR="00A605AF" w:rsidRDefault="00A605AF" w:rsidP="00A605AF">
      <w:pPr>
        <w:pStyle w:val="capture"/>
      </w:pPr>
      <w:r>
        <w:t>PXRMLOCF  value = 97441474</w:t>
      </w:r>
    </w:p>
    <w:p w:rsidR="00A605AF" w:rsidRDefault="00A605AF" w:rsidP="00A605AF">
      <w:pPr>
        <w:pStyle w:val="capture"/>
      </w:pPr>
      <w:r>
        <w:t>PXRMLOCL  value = 28870554</w:t>
      </w:r>
    </w:p>
    <w:p w:rsidR="00A605AF" w:rsidRDefault="00A605AF" w:rsidP="00A605AF">
      <w:pPr>
        <w:pStyle w:val="capture"/>
      </w:pPr>
      <w:r>
        <w:t>PXRMLOG   value = 66402903</w:t>
      </w:r>
    </w:p>
    <w:p w:rsidR="00A605AF" w:rsidRDefault="00A605AF" w:rsidP="00A605AF">
      <w:pPr>
        <w:pStyle w:val="capture"/>
      </w:pPr>
      <w:r>
        <w:t>PXRMMSG   value = 5151324</w:t>
      </w:r>
    </w:p>
    <w:p w:rsidR="00A605AF" w:rsidRDefault="00A605AF" w:rsidP="00A605AF">
      <w:pPr>
        <w:pStyle w:val="capture"/>
      </w:pPr>
      <w:r>
        <w:t xml:space="preserve">PXRMORCH  value = </w:t>
      </w:r>
      <w:r w:rsidR="002452EF" w:rsidRPr="002452EF">
        <w:rPr>
          <w:sz w:val="21"/>
          <w:szCs w:val="21"/>
        </w:rPr>
        <w:t>53534150</w:t>
      </w:r>
    </w:p>
    <w:p w:rsidR="00A605AF" w:rsidRDefault="00A605AF" w:rsidP="00A605AF">
      <w:pPr>
        <w:pStyle w:val="capture"/>
      </w:pPr>
      <w:r>
        <w:t>PXRMOUTC  value = 38936387</w:t>
      </w:r>
    </w:p>
    <w:p w:rsidR="002452EF" w:rsidRDefault="002452EF" w:rsidP="00A605AF">
      <w:pPr>
        <w:pStyle w:val="capture"/>
      </w:pPr>
      <w:r w:rsidRPr="002452EF">
        <w:t>PXRMOUTD  value = 15041011</w:t>
      </w:r>
    </w:p>
    <w:p w:rsidR="00A605AF" w:rsidRDefault="00A605AF" w:rsidP="00A605AF">
      <w:pPr>
        <w:pStyle w:val="capture"/>
      </w:pPr>
      <w:r>
        <w:t>PXRMOUTM  value = 29787683</w:t>
      </w:r>
    </w:p>
    <w:p w:rsidR="00A605AF" w:rsidRDefault="00A605AF" w:rsidP="00A605AF">
      <w:pPr>
        <w:pStyle w:val="capture"/>
      </w:pPr>
      <w:r>
        <w:t xml:space="preserve">PXRMOUTU  value = </w:t>
      </w:r>
      <w:r w:rsidR="004D58E8" w:rsidRPr="00804718">
        <w:t>18283584</w:t>
      </w:r>
    </w:p>
    <w:p w:rsidR="00A605AF" w:rsidRDefault="00A605AF" w:rsidP="00A605AF">
      <w:pPr>
        <w:pStyle w:val="capture"/>
      </w:pPr>
      <w:r>
        <w:t>PXRMP47I  value = 30350491</w:t>
      </w:r>
      <w:bookmarkStart w:id="124" w:name="_GoBack"/>
      <w:bookmarkEnd w:id="124"/>
    </w:p>
    <w:p w:rsidR="00A605AF" w:rsidRDefault="00A605AF" w:rsidP="00A605AF">
      <w:pPr>
        <w:pStyle w:val="capture"/>
      </w:pPr>
      <w:r>
        <w:t>PXRMPDEM  value = 65842415</w:t>
      </w:r>
    </w:p>
    <w:p w:rsidR="00A605AF" w:rsidRDefault="00A605AF" w:rsidP="00A605AF">
      <w:pPr>
        <w:pStyle w:val="capture"/>
      </w:pPr>
      <w:r>
        <w:t>PXRMPDR   value = 52184470</w:t>
      </w:r>
    </w:p>
    <w:p w:rsidR="00A605AF" w:rsidRDefault="00A605AF" w:rsidP="00A605AF">
      <w:pPr>
        <w:pStyle w:val="capture"/>
      </w:pPr>
      <w:r>
        <w:t>PXRMPDRP  value = 100715785</w:t>
      </w:r>
    </w:p>
    <w:p w:rsidR="00A605AF" w:rsidRDefault="00A605AF" w:rsidP="00A605AF">
      <w:pPr>
        <w:pStyle w:val="capture"/>
      </w:pPr>
      <w:r>
        <w:t>PXRMPRF   value = 15497099</w:t>
      </w:r>
    </w:p>
    <w:p w:rsidR="00A605AF" w:rsidRDefault="00A605AF" w:rsidP="00A605AF">
      <w:pPr>
        <w:pStyle w:val="capture"/>
      </w:pPr>
      <w:r>
        <w:t>PXRMRCUR  value = 13247111</w:t>
      </w:r>
    </w:p>
    <w:p w:rsidR="00A605AF" w:rsidRDefault="00A605AF" w:rsidP="00A605AF">
      <w:pPr>
        <w:pStyle w:val="capture"/>
      </w:pPr>
      <w:r>
        <w:t>PXRMREDF  value = 84791298</w:t>
      </w:r>
    </w:p>
    <w:p w:rsidR="00A605AF" w:rsidRDefault="00A605AF" w:rsidP="00A605AF">
      <w:pPr>
        <w:pStyle w:val="capture"/>
      </w:pPr>
      <w:r>
        <w:t>PXRMREDT  value = 70476581</w:t>
      </w:r>
    </w:p>
    <w:p w:rsidR="00A605AF" w:rsidRDefault="00A605AF" w:rsidP="00A605AF">
      <w:pPr>
        <w:pStyle w:val="capture"/>
      </w:pPr>
      <w:r>
        <w:t>PXRMRPCA  value = 57506116</w:t>
      </w:r>
    </w:p>
    <w:p w:rsidR="00A605AF" w:rsidRDefault="00A605AF" w:rsidP="00A605AF">
      <w:pPr>
        <w:pStyle w:val="capture"/>
      </w:pPr>
      <w:r>
        <w:t>PXRMRUL1  value = 49947013</w:t>
      </w:r>
    </w:p>
    <w:p w:rsidR="00A605AF" w:rsidRDefault="00A605AF" w:rsidP="00A605AF">
      <w:pPr>
        <w:pStyle w:val="capture"/>
      </w:pPr>
      <w:r>
        <w:t>PXRMSXRM  value = 98450970</w:t>
      </w:r>
    </w:p>
    <w:p w:rsidR="00A605AF" w:rsidRDefault="00A605AF" w:rsidP="00A605AF">
      <w:pPr>
        <w:pStyle w:val="capture"/>
      </w:pPr>
      <w:r>
        <w:t>PXRMTAXD  value = 79799584</w:t>
      </w:r>
    </w:p>
    <w:p w:rsidR="00A605AF" w:rsidRDefault="00A605AF" w:rsidP="00A605AF">
      <w:pPr>
        <w:pStyle w:val="capture"/>
      </w:pPr>
      <w:r>
        <w:t>PXRMTAXL  value = 80891432</w:t>
      </w:r>
    </w:p>
    <w:p w:rsidR="00A605AF" w:rsidRDefault="00A605AF" w:rsidP="00A605AF">
      <w:pPr>
        <w:pStyle w:val="capture"/>
      </w:pPr>
      <w:r>
        <w:t>PXRMTERM  value = 55250159</w:t>
      </w:r>
    </w:p>
    <w:p w:rsidR="00A605AF" w:rsidRDefault="00A605AF" w:rsidP="00A605AF">
      <w:pPr>
        <w:pStyle w:val="capture"/>
      </w:pPr>
      <w:r>
        <w:t>PXRMTEXT  value = 44027439</w:t>
      </w:r>
    </w:p>
    <w:p w:rsidR="00A605AF" w:rsidRDefault="00A605AF" w:rsidP="00A605AF">
      <w:pPr>
        <w:pStyle w:val="capture"/>
      </w:pPr>
      <w:r>
        <w:t>PXRMTXCR  value = 23196731</w:t>
      </w:r>
    </w:p>
    <w:p w:rsidR="00A605AF" w:rsidRDefault="00A605AF" w:rsidP="00A605AF">
      <w:pPr>
        <w:pStyle w:val="capture"/>
      </w:pPr>
      <w:r>
        <w:t>PXRMTXDL  value = 1372560</w:t>
      </w:r>
    </w:p>
    <w:p w:rsidR="00A605AF" w:rsidRDefault="00A605AF" w:rsidP="00A605AF">
      <w:pPr>
        <w:pStyle w:val="capture"/>
      </w:pPr>
      <w:r>
        <w:t>PXRMTXIM  value = 196801557</w:t>
      </w:r>
    </w:p>
    <w:p w:rsidR="00A605AF" w:rsidRDefault="00A605AF" w:rsidP="00A605AF">
      <w:pPr>
        <w:pStyle w:val="capture"/>
      </w:pPr>
      <w:r>
        <w:t>PXRMTXIN  value = 62837955</w:t>
      </w:r>
    </w:p>
    <w:p w:rsidR="00A605AF" w:rsidRDefault="00A605AF" w:rsidP="00A605AF">
      <w:pPr>
        <w:pStyle w:val="capture"/>
      </w:pPr>
      <w:r>
        <w:t>PXRMTXLS  value = 150968479</w:t>
      </w:r>
    </w:p>
    <w:p w:rsidR="00A605AF" w:rsidRDefault="00A605AF" w:rsidP="00A605AF">
      <w:pPr>
        <w:pStyle w:val="capture"/>
      </w:pPr>
      <w:r>
        <w:t>PXRMTXSM  value = 56360268</w:t>
      </w:r>
    </w:p>
    <w:p w:rsidR="00A605AF" w:rsidRDefault="00A605AF" w:rsidP="00A605AF">
      <w:pPr>
        <w:pStyle w:val="capture"/>
      </w:pPr>
      <w:r>
        <w:t>PXRMUIDE  value = 17671178</w:t>
      </w:r>
    </w:p>
    <w:p w:rsidR="00A605AF" w:rsidRDefault="00A605AF" w:rsidP="00A605AF">
      <w:pPr>
        <w:pStyle w:val="capture"/>
      </w:pPr>
      <w:r>
        <w:t>PXRMUTIL  value = 164856611</w:t>
      </w:r>
    </w:p>
    <w:p w:rsidR="00A605AF" w:rsidRDefault="00A605AF" w:rsidP="00A605AF">
      <w:pPr>
        <w:pStyle w:val="capture"/>
      </w:pPr>
      <w:r>
        <w:t>PXRMVCPT  value = 52602127</w:t>
      </w:r>
    </w:p>
    <w:p w:rsidR="00A605AF" w:rsidRDefault="00A605AF" w:rsidP="00A605AF">
      <w:pPr>
        <w:pStyle w:val="capture"/>
      </w:pPr>
      <w:r>
        <w:t>PXRMVPOV  value = 51972823</w:t>
      </w:r>
    </w:p>
    <w:p w:rsidR="00A605AF" w:rsidRDefault="00A605AF" w:rsidP="00A605AF">
      <w:pPr>
        <w:pStyle w:val="capture"/>
      </w:pPr>
      <w:r>
        <w:t>PXRMVSCS  value = 6081007</w:t>
      </w:r>
    </w:p>
    <w:p w:rsidR="00A605AF" w:rsidRDefault="00A605AF" w:rsidP="00A605AF">
      <w:pPr>
        <w:pStyle w:val="capture"/>
      </w:pPr>
      <w:r>
        <w:t>PXRMVSIN  value = 48824341</w:t>
      </w:r>
    </w:p>
    <w:p w:rsidR="00A605AF" w:rsidRDefault="00A605AF" w:rsidP="00A605AF">
      <w:pPr>
        <w:pStyle w:val="capture"/>
      </w:pPr>
      <w:r>
        <w:t>PXRMVSLM  value = 26634140</w:t>
      </w:r>
    </w:p>
    <w:p w:rsidR="00A605AF" w:rsidRDefault="00A605AF" w:rsidP="00A605AF">
      <w:pPr>
        <w:pStyle w:val="capture"/>
      </w:pPr>
      <w:r>
        <w:t>PXRMVSTX  value = 61497746</w:t>
      </w:r>
    </w:p>
    <w:p w:rsidR="00A605AF" w:rsidRDefault="00A605AF" w:rsidP="00A605AF">
      <w:pPr>
        <w:pStyle w:val="capture"/>
      </w:pPr>
      <w:r>
        <w:t>PXRMXEVL  value = 1513078</w:t>
      </w:r>
    </w:p>
    <w:p w:rsidR="00A605AF" w:rsidRDefault="00A605AF" w:rsidP="00A605AF">
      <w:pPr>
        <w:pStyle w:val="capture"/>
      </w:pPr>
      <w:r>
        <w:t>PXRMXSE1  value = 30585167</w:t>
      </w:r>
    </w:p>
    <w:p w:rsidR="00A605AF" w:rsidRDefault="00A605AF" w:rsidP="00A605AF">
      <w:pPr>
        <w:pStyle w:val="capture"/>
      </w:pPr>
      <w:r>
        <w:t>done</w:t>
      </w:r>
    </w:p>
    <w:p w:rsidR="00810EF7" w:rsidRDefault="00810EF7" w:rsidP="005817FB">
      <w:pPr>
        <w:autoSpaceDE w:val="0"/>
        <w:autoSpaceDN w:val="0"/>
        <w:adjustRightInd w:val="0"/>
        <w:rPr>
          <w:rFonts w:ascii="Lucida Console" w:hAnsi="Lucida Console" w:cs="Lucida Console"/>
          <w:sz w:val="20"/>
          <w:szCs w:val="20"/>
        </w:rPr>
      </w:pPr>
    </w:p>
    <w:p w:rsidR="00D72AB6" w:rsidRDefault="00D72AB6">
      <w:pPr>
        <w:rPr>
          <w:ins w:id="125" w:author="Robinson, Tom (HP)" w:date="2017-05-03T08:28:00Z"/>
          <w:rFonts w:ascii="r_ansi" w:hAnsi="r_ansi" w:cs="r_ansi"/>
          <w:b/>
          <w:sz w:val="22"/>
          <w:szCs w:val="20"/>
        </w:rPr>
      </w:pPr>
      <w:ins w:id="126" w:author="Robinson, Tom (HP)" w:date="2017-05-03T08:28:00Z">
        <w:r>
          <w:rPr>
            <w:rFonts w:ascii="r_ansi" w:hAnsi="r_ansi" w:cs="r_ansi"/>
            <w:b/>
            <w:sz w:val="22"/>
            <w:szCs w:val="20"/>
          </w:rPr>
          <w:br w:type="page"/>
        </w:r>
      </w:ins>
    </w:p>
    <w:p w:rsidR="00810EF7" w:rsidRPr="00810EF7" w:rsidRDefault="00810EF7" w:rsidP="00810EF7">
      <w:pPr>
        <w:autoSpaceDE w:val="0"/>
        <w:autoSpaceDN w:val="0"/>
        <w:adjustRightInd w:val="0"/>
        <w:rPr>
          <w:rFonts w:ascii="r_ansi" w:hAnsi="r_ansi" w:cs="r_ansi"/>
          <w:b/>
          <w:sz w:val="20"/>
          <w:szCs w:val="20"/>
        </w:rPr>
      </w:pPr>
      <w:r w:rsidRPr="00810EF7">
        <w:rPr>
          <w:rFonts w:ascii="r_ansi" w:hAnsi="r_ansi" w:cs="r_ansi"/>
          <w:b/>
          <w:sz w:val="22"/>
          <w:szCs w:val="20"/>
        </w:rPr>
        <w:lastRenderedPageBreak/>
        <w:t xml:space="preserve">Installation Checksums: </w:t>
      </w:r>
      <w:r w:rsidR="00AD314D">
        <w:rPr>
          <w:rFonts w:ascii="r_ansi" w:hAnsi="r_ansi" w:cs="r_ansi"/>
          <w:b/>
          <w:sz w:val="20"/>
          <w:szCs w:val="20"/>
        </w:rPr>
        <w:t>GMTS</w:t>
      </w:r>
      <w:r w:rsidRPr="00810EF7">
        <w:rPr>
          <w:rFonts w:ascii="r_ansi" w:hAnsi="r_ansi" w:cs="r_ansi"/>
          <w:b/>
          <w:sz w:val="20"/>
          <w:szCs w:val="20"/>
        </w:rPr>
        <w:t xml:space="preserve"> </w:t>
      </w:r>
      <w:r>
        <w:rPr>
          <w:rFonts w:ascii="r_ansi" w:hAnsi="r_ansi" w:cs="r_ansi"/>
          <w:b/>
          <w:sz w:val="20"/>
          <w:szCs w:val="20"/>
        </w:rPr>
        <w:t>Routines</w:t>
      </w:r>
    </w:p>
    <w:p w:rsidR="00B76224" w:rsidRDefault="00B76224" w:rsidP="00B76224">
      <w:pPr>
        <w:pStyle w:val="capture"/>
      </w:pPr>
      <w:r>
        <w:t>CPRS285A4:CPRS30&gt;D CHECK1^XTSUMBLD</w:t>
      </w:r>
    </w:p>
    <w:p w:rsidR="00B76224" w:rsidRDefault="00B76224" w:rsidP="00B76224">
      <w:pPr>
        <w:pStyle w:val="capture"/>
      </w:pPr>
    </w:p>
    <w:p w:rsidR="00B76224" w:rsidRDefault="00B76224" w:rsidP="00B76224">
      <w:pPr>
        <w:pStyle w:val="capture"/>
      </w:pPr>
      <w:r>
        <w:t>New CheckSum CHECK1^XTSUMBLD:</w:t>
      </w:r>
    </w:p>
    <w:p w:rsidR="00B76224" w:rsidRDefault="00B76224" w:rsidP="00B76224">
      <w:pPr>
        <w:pStyle w:val="capture"/>
      </w:pPr>
    </w:p>
    <w:p w:rsidR="00B76224" w:rsidRDefault="00B76224" w:rsidP="00B76224">
      <w:pPr>
        <w:pStyle w:val="capture"/>
      </w:pPr>
      <w:r>
        <w:t>This option determines the current checksum of selected routine(s).</w:t>
      </w:r>
    </w:p>
    <w:p w:rsidR="00B76224" w:rsidRDefault="00B76224" w:rsidP="00B76224">
      <w:pPr>
        <w:pStyle w:val="capture"/>
      </w:pPr>
      <w:r>
        <w:t>The Checksum of the routine is determined as follows:</w:t>
      </w:r>
    </w:p>
    <w:p w:rsidR="00B76224" w:rsidRDefault="00B76224" w:rsidP="00B76224">
      <w:pPr>
        <w:pStyle w:val="capture"/>
      </w:pPr>
    </w:p>
    <w:p w:rsidR="00B76224" w:rsidRDefault="00B76224" w:rsidP="00B76224">
      <w:pPr>
        <w:pStyle w:val="capture"/>
      </w:pPr>
      <w:r>
        <w:t>1. Any comment line with a single semi-colon is presumed to be</w:t>
      </w:r>
    </w:p>
    <w:p w:rsidR="00B76224" w:rsidRDefault="00B76224" w:rsidP="00B76224">
      <w:pPr>
        <w:pStyle w:val="capture"/>
      </w:pPr>
      <w:r>
        <w:t xml:space="preserve">   followed by comments and only the line tag will be included.</w:t>
      </w:r>
    </w:p>
    <w:p w:rsidR="00B76224" w:rsidRDefault="00B76224" w:rsidP="00B76224">
      <w:pPr>
        <w:pStyle w:val="capture"/>
      </w:pPr>
    </w:p>
    <w:p w:rsidR="00B76224" w:rsidRDefault="00B76224" w:rsidP="00B76224">
      <w:pPr>
        <w:pStyle w:val="capture"/>
      </w:pPr>
      <w:r>
        <w:t>2. Line 2 will be excluded from the count.</w:t>
      </w:r>
    </w:p>
    <w:p w:rsidR="00B76224" w:rsidRDefault="00B76224" w:rsidP="00B76224">
      <w:pPr>
        <w:pStyle w:val="capture"/>
      </w:pPr>
    </w:p>
    <w:p w:rsidR="00B76224" w:rsidRDefault="00B76224" w:rsidP="00B76224">
      <w:pPr>
        <w:pStyle w:val="capture"/>
      </w:pPr>
      <w:r>
        <w:t>3. The total value of the routine is determined (excluding</w:t>
      </w:r>
    </w:p>
    <w:p w:rsidR="00B76224" w:rsidRDefault="00B76224" w:rsidP="00B76224">
      <w:pPr>
        <w:pStyle w:val="capture"/>
      </w:pPr>
      <w:r>
        <w:t xml:space="preserve">   exceptions noted above) by multiplying the ASCII value of each</w:t>
      </w:r>
    </w:p>
    <w:p w:rsidR="00B76224" w:rsidRDefault="00B76224" w:rsidP="00B76224">
      <w:pPr>
        <w:pStyle w:val="capture"/>
      </w:pPr>
      <w:r>
        <w:t xml:space="preserve">   character by its position on the line and position of the line in </w:t>
      </w:r>
    </w:p>
    <w:p w:rsidR="00B76224" w:rsidRDefault="00B76224" w:rsidP="00B76224">
      <w:pPr>
        <w:pStyle w:val="capture"/>
      </w:pPr>
      <w:r>
        <w:t xml:space="preserve">   the routine being checked.</w:t>
      </w:r>
    </w:p>
    <w:p w:rsidR="00B76224" w:rsidRDefault="00B76224" w:rsidP="00B76224">
      <w:pPr>
        <w:pStyle w:val="capture"/>
      </w:pPr>
    </w:p>
    <w:p w:rsidR="00B76224" w:rsidRDefault="00B76224" w:rsidP="00B76224">
      <w:pPr>
        <w:pStyle w:val="capture"/>
      </w:pPr>
      <w:r>
        <w:t xml:space="preserve">     Select one of the following:</w:t>
      </w:r>
    </w:p>
    <w:p w:rsidR="00B76224" w:rsidRDefault="00B76224" w:rsidP="00B76224">
      <w:pPr>
        <w:pStyle w:val="capture"/>
      </w:pPr>
    </w:p>
    <w:p w:rsidR="00B76224" w:rsidRDefault="00B76224" w:rsidP="00B76224">
      <w:pPr>
        <w:pStyle w:val="capture"/>
      </w:pPr>
      <w:r>
        <w:t xml:space="preserve">          P         Package</w:t>
      </w:r>
    </w:p>
    <w:p w:rsidR="00B76224" w:rsidRDefault="00B76224" w:rsidP="00B76224">
      <w:pPr>
        <w:pStyle w:val="capture"/>
      </w:pPr>
      <w:r>
        <w:t xml:space="preserve">          B         Build</w:t>
      </w:r>
    </w:p>
    <w:p w:rsidR="00B76224" w:rsidRDefault="00B76224" w:rsidP="00B76224">
      <w:pPr>
        <w:pStyle w:val="capture"/>
      </w:pPr>
    </w:p>
    <w:p w:rsidR="00B76224" w:rsidRDefault="00B76224" w:rsidP="00B76224">
      <w:pPr>
        <w:pStyle w:val="capture"/>
      </w:pPr>
      <w:r>
        <w:t>Build from: Build</w:t>
      </w:r>
    </w:p>
    <w:p w:rsidR="00B76224" w:rsidRDefault="00B76224" w:rsidP="00B76224">
      <w:pPr>
        <w:pStyle w:val="capture"/>
      </w:pPr>
    </w:p>
    <w:p w:rsidR="00B76224" w:rsidRDefault="00B76224" w:rsidP="00B76224">
      <w:pPr>
        <w:pStyle w:val="capture"/>
      </w:pPr>
      <w:r>
        <w:t>This will check the routines from a BUILD file.</w:t>
      </w:r>
    </w:p>
    <w:p w:rsidR="00B76224" w:rsidRDefault="00B76224" w:rsidP="00B76224">
      <w:pPr>
        <w:pStyle w:val="capture"/>
      </w:pPr>
      <w:r>
        <w:t>Select BUILD NAME: GMTS*2.7*113       HEALTH SUMMARY</w:t>
      </w:r>
    </w:p>
    <w:p w:rsidR="00B76224" w:rsidRDefault="00B76224" w:rsidP="00B76224">
      <w:pPr>
        <w:pStyle w:val="capture"/>
      </w:pPr>
      <w:r>
        <w:t>GMTSPXHR  value = 21877798</w:t>
      </w:r>
    </w:p>
    <w:p w:rsidR="00B76224" w:rsidRDefault="00B76224" w:rsidP="00B76224">
      <w:pPr>
        <w:pStyle w:val="capture"/>
      </w:pPr>
      <w:r>
        <w:t>done</w:t>
      </w:r>
    </w:p>
    <w:p w:rsidR="005817FB" w:rsidRDefault="005817FB" w:rsidP="005817FB">
      <w:pPr>
        <w:autoSpaceDE w:val="0"/>
        <w:autoSpaceDN w:val="0"/>
        <w:adjustRightInd w:val="0"/>
        <w:rPr>
          <w:rFonts w:ascii="Lucida Console" w:hAnsi="Lucida Console" w:cs="Lucida Console"/>
          <w:sz w:val="20"/>
          <w:szCs w:val="20"/>
        </w:rPr>
      </w:pPr>
    </w:p>
    <w:p w:rsidR="008A3E01" w:rsidRDefault="002E4DA9" w:rsidP="00D6226A">
      <w:pPr>
        <w:rPr>
          <w:rFonts w:ascii="Arial Bold" w:hAnsi="Arial Bold"/>
          <w:b/>
          <w:kern w:val="32"/>
          <w:sz w:val="40"/>
          <w:szCs w:val="40"/>
        </w:rPr>
      </w:pPr>
      <w:r w:rsidRPr="00F5594C">
        <w:br w:type="page"/>
      </w:r>
      <w:bookmarkStart w:id="127" w:name="appendixC"/>
      <w:bookmarkEnd w:id="123"/>
      <w:bookmarkEnd w:id="127"/>
    </w:p>
    <w:p w:rsidR="008A3E01" w:rsidRPr="007C7A0D" w:rsidRDefault="00D6226A" w:rsidP="008A3E01">
      <w:pPr>
        <w:pStyle w:val="H1"/>
      </w:pPr>
      <w:bookmarkStart w:id="128" w:name="_Toc382810631"/>
      <w:bookmarkStart w:id="129" w:name="_Toc495584527"/>
      <w:r>
        <w:lastRenderedPageBreak/>
        <w:t>Appendix C</w:t>
      </w:r>
      <w:r w:rsidR="008A3E01">
        <w:t xml:space="preserve">:  </w:t>
      </w:r>
      <w:r w:rsidR="008A3E01" w:rsidRPr="007C7A0D">
        <w:t xml:space="preserve">Install File Print </w:t>
      </w:r>
      <w:bookmarkEnd w:id="128"/>
      <w:r w:rsidR="008A3E01">
        <w:t>Example</w:t>
      </w:r>
      <w:bookmarkEnd w:id="129"/>
    </w:p>
    <w:p w:rsidR="008A3E01" w:rsidRPr="00C30020" w:rsidRDefault="008A3E01" w:rsidP="008A3E01">
      <w:pPr>
        <w:pStyle w:val="BodyText"/>
        <w:spacing w:after="0"/>
        <w:ind w:left="360"/>
      </w:pPr>
      <w:r w:rsidRPr="00C30020">
        <w:t>Use the KIDS Install File Print option to print out the results of the installation process. You can select the multi-package build or any of the individual builds included in the multi-package build.</w:t>
      </w:r>
    </w:p>
    <w:p w:rsidR="008A3E01" w:rsidRDefault="008A3E01" w:rsidP="008A3E01">
      <w:pPr>
        <w:pStyle w:val="BodyText"/>
        <w:rPr>
          <w:sz w:val="20"/>
        </w:rPr>
      </w:pPr>
    </w:p>
    <w:p w:rsidR="00237CA1" w:rsidRDefault="00237CA1" w:rsidP="00237CA1">
      <w:pPr>
        <w:pStyle w:val="capture"/>
        <w:ind w:left="360"/>
      </w:pPr>
      <w:bookmarkStart w:id="130" w:name="_Toc483268453"/>
      <w:r>
        <w:t>Select OPTION NAME:    XPD PRINT INSTALL FILE     Install File Print</w:t>
      </w:r>
    </w:p>
    <w:p w:rsidR="00237CA1" w:rsidRDefault="00237CA1" w:rsidP="00237CA1">
      <w:pPr>
        <w:pStyle w:val="capture"/>
        <w:ind w:left="360"/>
      </w:pPr>
      <w:r>
        <w:t>Install File Print</w:t>
      </w:r>
    </w:p>
    <w:p w:rsidR="00C306EF" w:rsidRDefault="00C306EF" w:rsidP="00237CA1">
      <w:pPr>
        <w:pStyle w:val="capture"/>
        <w:ind w:left="360"/>
      </w:pPr>
    </w:p>
    <w:p w:rsidR="00C306EF" w:rsidRDefault="00C306EF" w:rsidP="00C306EF">
      <w:pPr>
        <w:pStyle w:val="capture"/>
        <w:ind w:left="360"/>
      </w:pPr>
      <w:r>
        <w:t>Select INSTALL NAME: PXRM*2.0*47       Install Completed    4/25/17@09:23:40</w:t>
      </w:r>
    </w:p>
    <w:p w:rsidR="00C306EF" w:rsidRDefault="00C306EF" w:rsidP="00C306EF">
      <w:pPr>
        <w:pStyle w:val="capture"/>
        <w:ind w:left="360"/>
      </w:pPr>
      <w:r>
        <w:t xml:space="preserve">     =&gt; CLINICAL REMINDERS ICD-10 FOLLOWUP  ;Created on Apr 24, 2017@08:21:25</w:t>
      </w:r>
    </w:p>
    <w:p w:rsidR="00C306EF" w:rsidRDefault="00C306EF" w:rsidP="00C306EF">
      <w:pPr>
        <w:pStyle w:val="capture"/>
        <w:ind w:left="360"/>
      </w:pPr>
      <w:r>
        <w:t>DEVICE: HOME// ;;999  TELNET</w:t>
      </w:r>
    </w:p>
    <w:p w:rsidR="00C306EF" w:rsidRDefault="00C306EF" w:rsidP="00C306EF">
      <w:pPr>
        <w:pStyle w:val="capture"/>
        <w:ind w:left="360"/>
      </w:pPr>
    </w:p>
    <w:p w:rsidR="00C306EF" w:rsidRDefault="00C306EF" w:rsidP="00C306EF">
      <w:pPr>
        <w:pStyle w:val="capture"/>
        <w:ind w:left="360"/>
      </w:pPr>
      <w:r>
        <w:t>PACKAGE: PXRM*2.0*47     Apr 25, 2017 9:40 am                         PAGE 1</w:t>
      </w:r>
    </w:p>
    <w:p w:rsidR="00C306EF" w:rsidRDefault="00C306EF" w:rsidP="00C306EF">
      <w:pPr>
        <w:pStyle w:val="capture"/>
        <w:ind w:left="360"/>
      </w:pPr>
      <w:r>
        <w:t xml:space="preserve">                                             COMPLETED           ELAPSED</w:t>
      </w:r>
    </w:p>
    <w:p w:rsidR="00C306EF" w:rsidRDefault="00C306EF" w:rsidP="00C306EF">
      <w:pPr>
        <w:pStyle w:val="capture"/>
        <w:ind w:left="360"/>
      </w:pPr>
      <w:r>
        <w:t>-------------------------------------------------------------------------------</w:t>
      </w:r>
    </w:p>
    <w:p w:rsidR="00C306EF" w:rsidRDefault="00C306EF" w:rsidP="00C306EF">
      <w:pPr>
        <w:pStyle w:val="capture"/>
        <w:ind w:left="360"/>
      </w:pPr>
      <w:r>
        <w:t>STATUS: Install Completed                 DATE LOADED: APR 25, 2017@09:21:38</w:t>
      </w:r>
    </w:p>
    <w:p w:rsidR="00C306EF" w:rsidRDefault="00C306EF" w:rsidP="00C306EF">
      <w:pPr>
        <w:pStyle w:val="capture"/>
        <w:ind w:left="360"/>
      </w:pPr>
      <w:r>
        <w:t>INSTALLED BY: TESTMASTER,USER</w:t>
      </w:r>
    </w:p>
    <w:p w:rsidR="00C306EF" w:rsidRDefault="00C306EF" w:rsidP="00C306EF">
      <w:pPr>
        <w:pStyle w:val="capture"/>
        <w:ind w:left="360"/>
      </w:pPr>
      <w:r>
        <w:t>NATIONAL PACKAGE: CLINICAL REMINDERS</w:t>
      </w:r>
    </w:p>
    <w:p w:rsidR="00C306EF" w:rsidRDefault="00C306EF" w:rsidP="00C306EF">
      <w:pPr>
        <w:pStyle w:val="capture"/>
        <w:ind w:left="360"/>
      </w:pPr>
    </w:p>
    <w:p w:rsidR="00C306EF" w:rsidRDefault="00C306EF" w:rsidP="00C306EF">
      <w:pPr>
        <w:pStyle w:val="capture"/>
        <w:ind w:left="360"/>
      </w:pPr>
      <w:r>
        <w:t>INSTALL STARTED: APR 25, 2017@09:22:59       09:23:40             0:00:41</w:t>
      </w:r>
    </w:p>
    <w:p w:rsidR="00C306EF" w:rsidRDefault="00C306EF" w:rsidP="00C306EF">
      <w:pPr>
        <w:pStyle w:val="capture"/>
        <w:ind w:left="360"/>
      </w:pPr>
    </w:p>
    <w:p w:rsidR="00C306EF" w:rsidRDefault="00C306EF" w:rsidP="00C306EF">
      <w:pPr>
        <w:pStyle w:val="capture"/>
        <w:ind w:left="360"/>
      </w:pPr>
      <w:r>
        <w:t>ROUTINES:                                    09:23                0:00:01</w:t>
      </w:r>
    </w:p>
    <w:p w:rsidR="00C306EF" w:rsidRDefault="00C306EF" w:rsidP="00C306EF">
      <w:pPr>
        <w:pStyle w:val="capture"/>
        <w:ind w:left="360"/>
      </w:pPr>
    </w:p>
    <w:p w:rsidR="00C306EF" w:rsidRDefault="00C306EF" w:rsidP="00C306EF">
      <w:pPr>
        <w:pStyle w:val="capture"/>
        <w:ind w:left="360"/>
      </w:pPr>
      <w:r>
        <w:t>PRE-INIT CHECK POINTS:</w:t>
      </w:r>
    </w:p>
    <w:p w:rsidR="00C306EF" w:rsidRDefault="00C306EF" w:rsidP="00C306EF">
      <w:pPr>
        <w:pStyle w:val="capture"/>
        <w:ind w:left="360"/>
      </w:pPr>
      <w:r>
        <w:t>XPD PREINSTALL STARTED                       09:23:07             0:00:07</w:t>
      </w:r>
    </w:p>
    <w:p w:rsidR="00C306EF" w:rsidRDefault="00C306EF" w:rsidP="00C306EF">
      <w:pPr>
        <w:pStyle w:val="capture"/>
        <w:ind w:left="360"/>
      </w:pPr>
      <w:r>
        <w:t xml:space="preserve">XPD PREINSTALL COMPLETED                     09:23:07            </w:t>
      </w:r>
    </w:p>
    <w:p w:rsidR="00C306EF" w:rsidRDefault="00C306EF" w:rsidP="00C306EF">
      <w:pPr>
        <w:pStyle w:val="capture"/>
        <w:ind w:left="360"/>
      </w:pPr>
    </w:p>
    <w:p w:rsidR="00C306EF" w:rsidRDefault="00C306EF" w:rsidP="00C306EF">
      <w:pPr>
        <w:pStyle w:val="capture"/>
        <w:ind w:left="360"/>
      </w:pPr>
      <w:r>
        <w:t>FILES:</w:t>
      </w:r>
    </w:p>
    <w:p w:rsidR="00C306EF" w:rsidRDefault="00C306EF" w:rsidP="00C306EF">
      <w:pPr>
        <w:pStyle w:val="capture"/>
        <w:ind w:left="360"/>
      </w:pPr>
      <w:r>
        <w:t xml:space="preserve">NLM VALUE SET CODING SYSTEMS                 09:23:07            </w:t>
      </w:r>
    </w:p>
    <w:p w:rsidR="00C306EF" w:rsidRDefault="00C306EF" w:rsidP="00C306EF">
      <w:pPr>
        <w:pStyle w:val="capture"/>
        <w:ind w:left="360"/>
      </w:pPr>
      <w:r>
        <w:t xml:space="preserve">NLM VALUE SETS                               09:23:07            </w:t>
      </w:r>
    </w:p>
    <w:p w:rsidR="00C306EF" w:rsidRDefault="00C306EF" w:rsidP="00C306EF">
      <w:pPr>
        <w:pStyle w:val="capture"/>
        <w:ind w:left="360"/>
      </w:pPr>
      <w:r>
        <w:t>NLM QUALITY MEASURE GROUPS                   09:23:08             0:00:01</w:t>
      </w:r>
    </w:p>
    <w:p w:rsidR="00C306EF" w:rsidRDefault="00C306EF" w:rsidP="00C306EF">
      <w:pPr>
        <w:pStyle w:val="capture"/>
        <w:ind w:left="360"/>
      </w:pPr>
      <w:r>
        <w:t xml:space="preserve">REMINDER TAXONOMY                            09:23:08            </w:t>
      </w:r>
    </w:p>
    <w:p w:rsidR="00C306EF" w:rsidRDefault="00C306EF" w:rsidP="00C306EF">
      <w:pPr>
        <w:pStyle w:val="capture"/>
        <w:ind w:left="360"/>
      </w:pPr>
      <w:r>
        <w:t xml:space="preserve">REMINDER COMPUTED FINDINGS                   09:23:08            </w:t>
      </w:r>
    </w:p>
    <w:p w:rsidR="00C306EF" w:rsidRDefault="00C306EF" w:rsidP="00C306EF">
      <w:pPr>
        <w:pStyle w:val="capture"/>
        <w:ind w:left="360"/>
      </w:pPr>
      <w:r>
        <w:t xml:space="preserve">REMINDER DEFINITION                          09:23:08            </w:t>
      </w:r>
    </w:p>
    <w:p w:rsidR="00C306EF" w:rsidRDefault="00C306EF" w:rsidP="00C306EF">
      <w:pPr>
        <w:pStyle w:val="capture"/>
        <w:ind w:left="360"/>
      </w:pPr>
    </w:p>
    <w:p w:rsidR="00C306EF" w:rsidRDefault="00C306EF" w:rsidP="00C306EF">
      <w:pPr>
        <w:pStyle w:val="capture"/>
        <w:ind w:left="360"/>
      </w:pPr>
      <w:r>
        <w:t xml:space="preserve">PRINT TEMPLATE                               09:23:08            </w:t>
      </w:r>
    </w:p>
    <w:p w:rsidR="00C306EF" w:rsidRDefault="00C306EF" w:rsidP="00C306EF">
      <w:pPr>
        <w:pStyle w:val="capture"/>
        <w:ind w:left="360"/>
      </w:pPr>
      <w:r>
        <w:t xml:space="preserve">FORM                                         09:23:08            </w:t>
      </w:r>
    </w:p>
    <w:p w:rsidR="00C306EF" w:rsidRDefault="00C306EF" w:rsidP="00C306EF">
      <w:pPr>
        <w:pStyle w:val="capture"/>
        <w:ind w:left="360"/>
      </w:pPr>
      <w:r>
        <w:t xml:space="preserve">PROTOCOL                                     09:23:08            </w:t>
      </w:r>
    </w:p>
    <w:p w:rsidR="00C306EF" w:rsidRDefault="00C306EF" w:rsidP="00C306EF">
      <w:pPr>
        <w:pStyle w:val="capture"/>
        <w:ind w:left="360"/>
      </w:pPr>
      <w:r>
        <w:t xml:space="preserve">LIST TEMPLATE                                09:23:08            </w:t>
      </w:r>
    </w:p>
    <w:p w:rsidR="00C306EF" w:rsidRDefault="00C306EF" w:rsidP="00C306EF">
      <w:pPr>
        <w:pStyle w:val="capture"/>
        <w:ind w:left="360"/>
      </w:pPr>
      <w:r>
        <w:t xml:space="preserve">OPTION                                       09:23:08            </w:t>
      </w:r>
    </w:p>
    <w:p w:rsidR="00C306EF" w:rsidRDefault="00C306EF" w:rsidP="00C306EF">
      <w:pPr>
        <w:pStyle w:val="capture"/>
        <w:ind w:left="360"/>
      </w:pPr>
    </w:p>
    <w:p w:rsidR="00C306EF" w:rsidRDefault="00C306EF" w:rsidP="00C306EF">
      <w:pPr>
        <w:pStyle w:val="capture"/>
        <w:ind w:left="360"/>
      </w:pPr>
      <w:r>
        <w:t>POST-INIT CHECK POINTS:</w:t>
      </w:r>
    </w:p>
    <w:p w:rsidR="00C306EF" w:rsidRDefault="00C306EF" w:rsidP="00C306EF">
      <w:pPr>
        <w:pStyle w:val="capture"/>
        <w:ind w:left="360"/>
      </w:pPr>
      <w:r>
        <w:t>XPD POSTINSTALL STARTED                      09:23:40             0:00:32</w:t>
      </w:r>
    </w:p>
    <w:p w:rsidR="00C306EF" w:rsidRDefault="00C306EF" w:rsidP="00C306EF">
      <w:pPr>
        <w:pStyle w:val="capture"/>
        <w:ind w:left="360"/>
      </w:pPr>
      <w:r>
        <w:t xml:space="preserve">XPD POSTINSTALL COMPLETED                    09:23:40            </w:t>
      </w:r>
    </w:p>
    <w:p w:rsidR="00C306EF" w:rsidRDefault="00C306EF" w:rsidP="00C306EF">
      <w:pPr>
        <w:pStyle w:val="capture"/>
        <w:ind w:left="360"/>
      </w:pPr>
    </w:p>
    <w:p w:rsidR="00C306EF" w:rsidRDefault="00C306EF" w:rsidP="00C306EF">
      <w:pPr>
        <w:pStyle w:val="capture"/>
        <w:ind w:left="360"/>
      </w:pPr>
      <w:r>
        <w:t>INSTALL QUESTION PROMPT                                               ANSWER</w:t>
      </w:r>
    </w:p>
    <w:p w:rsidR="00C306EF" w:rsidRDefault="00C306EF" w:rsidP="00C306EF">
      <w:pPr>
        <w:pStyle w:val="capture"/>
        <w:ind w:left="360"/>
      </w:pPr>
    </w:p>
    <w:p w:rsidR="00C306EF" w:rsidRDefault="00C306EF" w:rsidP="00C306EF">
      <w:pPr>
        <w:pStyle w:val="capture"/>
        <w:ind w:left="360"/>
      </w:pPr>
      <w:r>
        <w:t>XPO1   Want KIDS to Rebuild Menu Trees Upon Completion of Install     NO</w:t>
      </w:r>
    </w:p>
    <w:p w:rsidR="00C306EF" w:rsidRDefault="00C306EF" w:rsidP="00C306EF">
      <w:pPr>
        <w:pStyle w:val="capture"/>
        <w:ind w:left="360"/>
      </w:pPr>
      <w:r>
        <w:t>MESSAGES:</w:t>
      </w:r>
    </w:p>
    <w:p w:rsidR="00C306EF" w:rsidRDefault="00C306EF" w:rsidP="00C306EF">
      <w:pPr>
        <w:pStyle w:val="capture"/>
        <w:ind w:left="360"/>
      </w:pPr>
      <w:r>
        <w:t xml:space="preserve"> </w:t>
      </w:r>
    </w:p>
    <w:p w:rsidR="00C306EF" w:rsidRDefault="00C306EF" w:rsidP="00C306EF">
      <w:pPr>
        <w:pStyle w:val="capture"/>
        <w:ind w:left="360"/>
      </w:pPr>
      <w:r>
        <w:t xml:space="preserve"> Install Started for PXRM*2.0*47 : </w:t>
      </w:r>
    </w:p>
    <w:p w:rsidR="00C306EF" w:rsidRDefault="00C306EF" w:rsidP="00C306EF">
      <w:pPr>
        <w:pStyle w:val="capture"/>
        <w:ind w:left="360"/>
      </w:pPr>
      <w:r>
        <w:t xml:space="preserve">               Apr 25, 2017@09:22:59</w:t>
      </w:r>
    </w:p>
    <w:p w:rsidR="00C306EF" w:rsidRDefault="00C306EF" w:rsidP="00C306EF">
      <w:pPr>
        <w:pStyle w:val="capture"/>
        <w:ind w:left="360"/>
      </w:pPr>
      <w:r>
        <w:t xml:space="preserve"> </w:t>
      </w:r>
    </w:p>
    <w:p w:rsidR="00C306EF" w:rsidRDefault="00C306EF" w:rsidP="00C306EF">
      <w:pPr>
        <w:pStyle w:val="capture"/>
        <w:ind w:left="360"/>
      </w:pPr>
      <w:r>
        <w:t>Build Distribution Date: Apr 24, 2017</w:t>
      </w:r>
    </w:p>
    <w:p w:rsidR="00C306EF" w:rsidRDefault="00C306EF" w:rsidP="00C306EF">
      <w:pPr>
        <w:pStyle w:val="capture"/>
        <w:ind w:left="360"/>
      </w:pPr>
      <w:r>
        <w:t xml:space="preserve"> </w:t>
      </w:r>
    </w:p>
    <w:p w:rsidR="00C306EF" w:rsidRDefault="00C306EF" w:rsidP="00C306EF">
      <w:pPr>
        <w:pStyle w:val="capture"/>
        <w:ind w:left="360"/>
      </w:pPr>
      <w:r>
        <w:t xml:space="preserve"> Installing Routines:</w:t>
      </w:r>
    </w:p>
    <w:p w:rsidR="00C306EF" w:rsidRDefault="00C306EF" w:rsidP="00C306EF">
      <w:pPr>
        <w:pStyle w:val="capture"/>
        <w:ind w:left="360"/>
      </w:pPr>
      <w:r>
        <w:t xml:space="preserve">               Apr 25, 2017@09:23</w:t>
      </w:r>
    </w:p>
    <w:p w:rsidR="00C306EF" w:rsidRDefault="00C306EF" w:rsidP="00C306EF">
      <w:pPr>
        <w:pStyle w:val="capture"/>
        <w:ind w:left="360"/>
      </w:pPr>
      <w:r>
        <w:t xml:space="preserve"> </w:t>
      </w:r>
    </w:p>
    <w:p w:rsidR="00C306EF" w:rsidRDefault="00C306EF" w:rsidP="00C306EF">
      <w:pPr>
        <w:pStyle w:val="capture"/>
        <w:ind w:left="360"/>
      </w:pPr>
      <w:r>
        <w:t xml:space="preserve"> Running Pre-Install Routine: PRE^PXRMP47I</w:t>
      </w:r>
    </w:p>
    <w:p w:rsidR="00C306EF" w:rsidRDefault="00C306EF" w:rsidP="00C306EF">
      <w:pPr>
        <w:pStyle w:val="capture"/>
        <w:ind w:left="360"/>
      </w:pPr>
      <w:r>
        <w:lastRenderedPageBreak/>
        <w:t xml:space="preserve"> </w:t>
      </w:r>
    </w:p>
    <w:p w:rsidR="00C306EF" w:rsidRDefault="00C306EF" w:rsidP="00C306EF">
      <w:pPr>
        <w:pStyle w:val="capture"/>
        <w:ind w:left="360"/>
      </w:pPr>
      <w:r>
        <w:t>DISABLE options.</w:t>
      </w:r>
    </w:p>
    <w:p w:rsidR="00C306EF" w:rsidRDefault="00C306EF" w:rsidP="00C306EF">
      <w:pPr>
        <w:pStyle w:val="capture"/>
        <w:ind w:left="360"/>
      </w:pPr>
      <w:r>
        <w:t xml:space="preserve"> </w:t>
      </w:r>
    </w:p>
    <w:p w:rsidR="00C306EF" w:rsidRDefault="00C306EF" w:rsidP="00C306EF">
      <w:pPr>
        <w:pStyle w:val="capture"/>
        <w:ind w:left="360"/>
      </w:pPr>
      <w:r>
        <w:t>DISABLE protocols.</w:t>
      </w:r>
    </w:p>
    <w:p w:rsidR="00C306EF" w:rsidRDefault="00C306EF" w:rsidP="00C306EF">
      <w:pPr>
        <w:pStyle w:val="capture"/>
        <w:ind w:left="360"/>
      </w:pPr>
      <w:r>
        <w:t xml:space="preserve"> </w:t>
      </w:r>
    </w:p>
    <w:p w:rsidR="00C306EF" w:rsidRDefault="00C306EF" w:rsidP="00C306EF">
      <w:pPr>
        <w:pStyle w:val="capture"/>
        <w:ind w:left="360"/>
      </w:pPr>
      <w:r>
        <w:t xml:space="preserve"> Installing Data Dictionaries: </w:t>
      </w:r>
    </w:p>
    <w:p w:rsidR="00C306EF" w:rsidRDefault="00C306EF" w:rsidP="00C306EF">
      <w:pPr>
        <w:pStyle w:val="capture"/>
        <w:ind w:left="360"/>
      </w:pPr>
      <w:r>
        <w:t xml:space="preserve">               Apr 25, 2017@09:23:08</w:t>
      </w:r>
    </w:p>
    <w:p w:rsidR="00C306EF" w:rsidRDefault="00C306EF" w:rsidP="00C306EF">
      <w:pPr>
        <w:pStyle w:val="capture"/>
        <w:ind w:left="360"/>
      </w:pPr>
      <w:r>
        <w:t xml:space="preserve"> </w:t>
      </w:r>
    </w:p>
    <w:p w:rsidR="00C306EF" w:rsidRDefault="00C306EF" w:rsidP="00C306EF">
      <w:pPr>
        <w:pStyle w:val="capture"/>
        <w:ind w:left="360"/>
      </w:pPr>
      <w:r>
        <w:t xml:space="preserve"> Installing Data: </w:t>
      </w:r>
    </w:p>
    <w:p w:rsidR="00C306EF" w:rsidRDefault="00C306EF" w:rsidP="00C306EF">
      <w:pPr>
        <w:pStyle w:val="capture"/>
        <w:ind w:left="360"/>
      </w:pPr>
      <w:r>
        <w:t xml:space="preserve">               Apr 25, 2017@09:23:08</w:t>
      </w:r>
    </w:p>
    <w:p w:rsidR="00C306EF" w:rsidRDefault="00C306EF" w:rsidP="00C306EF">
      <w:pPr>
        <w:pStyle w:val="capture"/>
        <w:ind w:left="360"/>
      </w:pPr>
      <w:r>
        <w:t xml:space="preserve"> </w:t>
      </w:r>
    </w:p>
    <w:p w:rsidR="00C306EF" w:rsidRDefault="00C306EF" w:rsidP="00C306EF">
      <w:pPr>
        <w:pStyle w:val="capture"/>
        <w:ind w:left="360"/>
      </w:pPr>
      <w:r>
        <w:t xml:space="preserve"> Installing PACKAGE COMPONENTS: </w:t>
      </w:r>
    </w:p>
    <w:p w:rsidR="00C306EF" w:rsidRDefault="00C306EF" w:rsidP="00C306EF">
      <w:pPr>
        <w:pStyle w:val="capture"/>
        <w:ind w:left="360"/>
      </w:pPr>
      <w:r>
        <w:t xml:space="preserve"> </w:t>
      </w:r>
    </w:p>
    <w:p w:rsidR="00C306EF" w:rsidRDefault="00C306EF" w:rsidP="00C306EF">
      <w:pPr>
        <w:pStyle w:val="capture"/>
        <w:ind w:left="360"/>
      </w:pPr>
      <w:r>
        <w:t xml:space="preserve"> Installing PRINT TEMPLATE</w:t>
      </w:r>
    </w:p>
    <w:p w:rsidR="00C306EF" w:rsidRDefault="00C306EF" w:rsidP="00C306EF">
      <w:pPr>
        <w:pStyle w:val="capture"/>
        <w:ind w:left="360"/>
      </w:pPr>
      <w:r>
        <w:t xml:space="preserve"> </w:t>
      </w:r>
    </w:p>
    <w:p w:rsidR="00C306EF" w:rsidRDefault="00C306EF" w:rsidP="00C306EF">
      <w:pPr>
        <w:pStyle w:val="capture"/>
        <w:ind w:left="360"/>
      </w:pPr>
      <w:r>
        <w:t xml:space="preserve"> Installing FORM</w:t>
      </w:r>
    </w:p>
    <w:p w:rsidR="00C306EF" w:rsidRDefault="00C306EF" w:rsidP="00C306EF">
      <w:pPr>
        <w:pStyle w:val="capture"/>
        <w:ind w:left="360"/>
      </w:pPr>
      <w:r>
        <w:t xml:space="preserve"> </w:t>
      </w:r>
    </w:p>
    <w:p w:rsidR="00C306EF" w:rsidRDefault="00C306EF" w:rsidP="00C306EF">
      <w:pPr>
        <w:pStyle w:val="capture"/>
        <w:ind w:left="360"/>
      </w:pPr>
      <w:r>
        <w:t xml:space="preserve"> Installing PROTOCOL</w:t>
      </w:r>
    </w:p>
    <w:p w:rsidR="00C306EF" w:rsidRDefault="00C306EF" w:rsidP="00C306EF">
      <w:pPr>
        <w:pStyle w:val="capture"/>
        <w:ind w:left="360"/>
      </w:pPr>
      <w:r>
        <w:t xml:space="preserve"> </w:t>
      </w:r>
    </w:p>
    <w:p w:rsidR="00C306EF" w:rsidRDefault="00C306EF" w:rsidP="00C306EF">
      <w:pPr>
        <w:pStyle w:val="capture"/>
        <w:ind w:left="360"/>
      </w:pPr>
      <w:r>
        <w:t xml:space="preserve"> Installing LIST TEMPLATE</w:t>
      </w:r>
    </w:p>
    <w:p w:rsidR="00C306EF" w:rsidRDefault="00C306EF" w:rsidP="00C306EF">
      <w:pPr>
        <w:pStyle w:val="capture"/>
        <w:ind w:left="360"/>
      </w:pPr>
      <w:r>
        <w:t xml:space="preserve"> </w:t>
      </w:r>
    </w:p>
    <w:p w:rsidR="00C306EF" w:rsidRDefault="00C306EF" w:rsidP="00C306EF">
      <w:pPr>
        <w:pStyle w:val="capture"/>
        <w:ind w:left="360"/>
      </w:pPr>
      <w:r>
        <w:t xml:space="preserve"> Installing OPTION</w:t>
      </w:r>
    </w:p>
    <w:p w:rsidR="00C306EF" w:rsidRDefault="00C306EF" w:rsidP="00C306EF">
      <w:pPr>
        <w:pStyle w:val="capture"/>
        <w:ind w:left="360"/>
      </w:pPr>
      <w:r>
        <w:t xml:space="preserve">               Apr 25, 2017@09:23:08</w:t>
      </w:r>
    </w:p>
    <w:p w:rsidR="00C306EF" w:rsidRDefault="00C306EF" w:rsidP="00C306EF">
      <w:pPr>
        <w:pStyle w:val="capture"/>
        <w:ind w:left="360"/>
      </w:pPr>
      <w:r>
        <w:t xml:space="preserve"> </w:t>
      </w:r>
    </w:p>
    <w:p w:rsidR="00C306EF" w:rsidRDefault="00C306EF" w:rsidP="00C306EF">
      <w:pPr>
        <w:pStyle w:val="capture"/>
        <w:ind w:left="360"/>
      </w:pPr>
      <w:r>
        <w:t xml:space="preserve"> Running Post-Install Routine: POST^PXRMP47I</w:t>
      </w:r>
    </w:p>
    <w:p w:rsidR="00C306EF" w:rsidRDefault="00C306EF" w:rsidP="00C306EF">
      <w:pPr>
        <w:pStyle w:val="capture"/>
        <w:ind w:left="360"/>
      </w:pPr>
      <w:r>
        <w:t xml:space="preserve"> </w:t>
      </w:r>
    </w:p>
    <w:p w:rsidR="00C306EF" w:rsidRDefault="00C306EF" w:rsidP="00C306EF">
      <w:pPr>
        <w:pStyle w:val="capture"/>
        <w:ind w:left="360"/>
      </w:pPr>
      <w:r>
        <w:t>Removing obsolete field data</w:t>
      </w:r>
    </w:p>
    <w:p w:rsidR="00C306EF" w:rsidRDefault="00C306EF" w:rsidP="00C306EF">
      <w:pPr>
        <w:pStyle w:val="capture"/>
        <w:ind w:left="360"/>
      </w:pPr>
      <w:r>
        <w:t xml:space="preserve"> Working on taxonomy GP IM PNEUMOC PCV13 PREVNAR</w:t>
      </w:r>
    </w:p>
    <w:p w:rsidR="00C306EF" w:rsidRDefault="00C306EF" w:rsidP="00C306EF">
      <w:pPr>
        <w:pStyle w:val="capture"/>
        <w:ind w:left="360"/>
      </w:pPr>
      <w:r>
        <w:t xml:space="preserve"> Working on taxonomy GP IM PNEUMOC PPSV23 PNEUMOVAX</w:t>
      </w:r>
    </w:p>
    <w:p w:rsidR="00C306EF" w:rsidRDefault="00C306EF" w:rsidP="00C306EF">
      <w:pPr>
        <w:pStyle w:val="capture"/>
        <w:ind w:left="360"/>
      </w:pPr>
      <w:r>
        <w:t xml:space="preserve"> Working on taxonomy HF LIPID LDL 120-129</w:t>
      </w:r>
    </w:p>
    <w:p w:rsidR="00C306EF" w:rsidRDefault="00C306EF" w:rsidP="00237CA1">
      <w:pPr>
        <w:pStyle w:val="capture"/>
        <w:ind w:left="360"/>
      </w:pPr>
    </w:p>
    <w:p w:rsidR="008A3E01" w:rsidRPr="00832011" w:rsidRDefault="008A3E01" w:rsidP="008A3E01">
      <w:pPr>
        <w:pStyle w:val="capture"/>
        <w:ind w:left="360"/>
        <w:rPr>
          <w:rFonts w:ascii="Times New Roman" w:hAnsi="Times New Roman" w:cs="Times New Roman"/>
          <w:sz w:val="22"/>
        </w:rPr>
      </w:pPr>
      <w:r w:rsidRPr="00832011">
        <w:rPr>
          <w:rFonts w:ascii="Times New Roman" w:hAnsi="Times New Roman" w:cs="Times New Roman"/>
          <w:sz w:val="22"/>
        </w:rPr>
        <w:t xml:space="preserve">Etc. See Installation example in </w:t>
      </w:r>
      <w:hyperlink w:anchor="APPENDIXA" w:history="1">
        <w:r w:rsidRPr="00BC4BD1">
          <w:rPr>
            <w:rStyle w:val="Hyperlink"/>
            <w:rFonts w:ascii="Times New Roman" w:hAnsi="Times New Roman" w:cs="Times New Roman"/>
            <w:sz w:val="22"/>
          </w:rPr>
          <w:t>Appendix A</w:t>
        </w:r>
      </w:hyperlink>
    </w:p>
    <w:p w:rsidR="008A3E01" w:rsidRDefault="008A3E01" w:rsidP="008A3E01">
      <w:pPr>
        <w:pStyle w:val="capture"/>
        <w:ind w:left="360"/>
        <w:rPr>
          <w:sz w:val="20"/>
        </w:rPr>
      </w:pPr>
    </w:p>
    <w:bookmarkEnd w:id="130"/>
    <w:p w:rsidR="008A3E01" w:rsidRPr="009811C7" w:rsidRDefault="008A3E01" w:rsidP="008A3E01">
      <w:pPr>
        <w:pStyle w:val="BodyText"/>
      </w:pPr>
    </w:p>
    <w:p w:rsidR="008A3E01" w:rsidRDefault="008A3E01">
      <w:pPr>
        <w:rPr>
          <w:rFonts w:ascii="Arial Bold" w:hAnsi="Arial Bold"/>
          <w:b/>
          <w:kern w:val="32"/>
          <w:sz w:val="40"/>
          <w:szCs w:val="40"/>
        </w:rPr>
      </w:pPr>
      <w:bookmarkStart w:id="131" w:name="_Toc314740266"/>
      <w:bookmarkStart w:id="132" w:name="_Toc314740390"/>
      <w:bookmarkStart w:id="133" w:name="_Toc332609791"/>
      <w:bookmarkStart w:id="134" w:name="_Toc382810632"/>
      <w:r>
        <w:br w:type="page"/>
      </w:r>
    </w:p>
    <w:p w:rsidR="008A3E01" w:rsidRPr="007C7A0D" w:rsidRDefault="00D6226A" w:rsidP="008A3E01">
      <w:pPr>
        <w:pStyle w:val="H1"/>
      </w:pPr>
      <w:bookmarkStart w:id="135" w:name="_Toc495584528"/>
      <w:r>
        <w:lastRenderedPageBreak/>
        <w:t>Appendix D</w:t>
      </w:r>
      <w:r w:rsidR="008A3E01">
        <w:t xml:space="preserve">:   </w:t>
      </w:r>
      <w:r w:rsidR="008A3E01" w:rsidRPr="007C7A0D">
        <w:t>Build File Print</w:t>
      </w:r>
      <w:bookmarkEnd w:id="131"/>
      <w:bookmarkEnd w:id="132"/>
      <w:bookmarkEnd w:id="133"/>
      <w:r w:rsidR="008A3E01" w:rsidRPr="007C7A0D">
        <w:t xml:space="preserve"> </w:t>
      </w:r>
      <w:bookmarkEnd w:id="134"/>
      <w:r w:rsidR="008A3E01">
        <w:t>Example</w:t>
      </w:r>
      <w:bookmarkEnd w:id="135"/>
    </w:p>
    <w:p w:rsidR="00A53904" w:rsidRPr="00C30020" w:rsidRDefault="008A3E01" w:rsidP="00A53904">
      <w:pPr>
        <w:pStyle w:val="BodyText"/>
        <w:spacing w:after="0"/>
        <w:ind w:left="360"/>
      </w:pPr>
      <w:r w:rsidRPr="00C30020">
        <w:t>Use the KIDS Build File Print option to print out the build components.</w:t>
      </w:r>
      <w:r w:rsidR="00A53904">
        <w:t xml:space="preserve"> </w:t>
      </w:r>
      <w:r w:rsidR="00A53904" w:rsidRPr="00C30020">
        <w:t>You can select the multi-package build or any of the individual builds included in the multi-package build.</w:t>
      </w:r>
    </w:p>
    <w:p w:rsidR="008A3E01" w:rsidRDefault="008A3E01" w:rsidP="008A3E01"/>
    <w:p w:rsidR="005C5225" w:rsidRPr="005C5225" w:rsidRDefault="005C5225" w:rsidP="005C5225">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5C5225">
        <w:rPr>
          <w:rFonts w:ascii="Courier New" w:hAnsi="Courier New" w:cs="Courier New"/>
          <w:sz w:val="18"/>
          <w:szCs w:val="18"/>
        </w:rPr>
        <w:t>Select OPTION NAME:    XPD PRINT BUILD     Build File Print</w:t>
      </w:r>
    </w:p>
    <w:p w:rsidR="005C5225" w:rsidRPr="005C5225" w:rsidRDefault="005C5225" w:rsidP="005C5225">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5C5225">
        <w:rPr>
          <w:rFonts w:ascii="Courier New" w:hAnsi="Courier New" w:cs="Courier New"/>
          <w:sz w:val="18"/>
          <w:szCs w:val="18"/>
        </w:rPr>
        <w:t>Build File Print</w:t>
      </w:r>
    </w:p>
    <w:p w:rsidR="005C5225" w:rsidRPr="005C5225" w:rsidRDefault="005C5225" w:rsidP="005C5225">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5C5225">
        <w:rPr>
          <w:rFonts w:ascii="Courier New" w:hAnsi="Courier New" w:cs="Courier New"/>
          <w:sz w:val="18"/>
          <w:szCs w:val="18"/>
        </w:rPr>
        <w:t>Select BUILD NAME: PXRM*2.0*47       CLINICAL REMINDERS</w:t>
      </w:r>
    </w:p>
    <w:p w:rsidR="005C5225" w:rsidRPr="005C5225" w:rsidRDefault="005C5225" w:rsidP="005C5225">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5C5225">
        <w:rPr>
          <w:rFonts w:ascii="Courier New" w:hAnsi="Courier New" w:cs="Courier New"/>
          <w:sz w:val="18"/>
          <w:szCs w:val="18"/>
        </w:rPr>
        <w:t>DEVICE: HOME// ;;999  TELNET PORT</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PACKAGE: PXRM*2.0*47     Apr 25, 2017 9:45 am                            PAGE 1</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TYPE: SINGLE PACKAGE                               TRACK NATIONALLY: YES</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NATIONAL PACKAGE: CLINICAL REMINDERS             ALPHA/BETA TESTING: NO</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DESCRIPTION:</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Clinical Reminders ICD-10 follow-up build.</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ENVIRONMENT CHECK:                               DELETE ENV ROUTINE: </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PRE-INIT ROUTINE: PRE^PXRMP47I             DELETE PRE-INIT ROUTINE: No</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POST-INIT ROUTINE: POST^PXRMP47I           DELETE POST-INIT ROUTINE: No</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PRE-TRANSPORT RTN: VSSAVE^PXRMP47I</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UP    SEND  DATA                USER</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DATE  SEC.  COMES   SITE  RSLV  OVER</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FILE #      FILE NAME                      DD    CODE  W/FILE  DATA  PTRS  RIDE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802.1       NLM VALUE SET CODING SYSTEMS   YES   YES   NO                  </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802.2       NLM VALUE SETS                 YES   YES   NO                  </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802.3       NLM QUALITY MEASURE GROUPS     YES   YES   NO                  </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811.2       REMINDER TAXONOMY              YES   YES   NO                  </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811.4       REMINDER COMPUTED FINDINGS     NO    YES   YES     OVER  NO    NO</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DATA SCREEN: I $$CFINC^PXRMP47I(Y)</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811.9       REMINDER DEFINITION            YES   YES   NO                  NO</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Partial DD: subDD: 811.9256   fld: .01</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PRINT TEMPLATE:                                ACTION:</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TAXONOMY DIALOG    FILE #811.2            DELETE AT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TAXONOMY INQUIRY    FILE #811.2           DELETE AT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TAXONOMY LIST    FILE #811.2              DELETE AT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TAXONOMY LIST HEADER    FILE #811.2       DELETE AT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FORM:                                          ACTION:</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DIALOG TAXONOMY EDIT    FILE #811.2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TAXONOMY CHANGE LOG    FILE #811.2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TAXONOMY EDIT    FILE #811.2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ROUTINE:                                       ACTION:</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PXRMASL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PXRMBXTL                                       DELETE AT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PXRMCDEF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PXRMCOND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PXRMCQIN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PXRMCQLM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lastRenderedPageBreak/>
        <w:t xml:space="preserve">   PXRMCSD                                        DELETE AT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PXRMCSSC                                       DELETE AT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PXRMCSTX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PXRMCSU                                        DELETE AT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PXRMDATE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PXRMDBLD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PXRMDEV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PXRMDIEV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PXRMDLL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PXRMDLLB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PXRMDRUG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PXRMDTAX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PXRMERRH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PXRMETXR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PXRMEXCC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PXRMEXCO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PXRMEXCS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PXRMEXFI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PXRMEXIC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PXRMEXIU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PXRMEXLM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PXRMEXMH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PXRMEXU0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PXRMEXWB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PXRMFF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PXRMFF0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PXRMFIND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PXRMFMTO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PXRMFNFT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PXRMHVET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PXRMICHK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PXRMLDR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PXRMLEX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PXRMLEXL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PXRMLOCF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PXRMLOCL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PXRMLOG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PXRMMSG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PXRMORCH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PXRMOUTC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PXRMOUTM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PXRMOUTU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PXRMP47I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PXRMPDEM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PXRMPDR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PXRMPDRP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PXRMPRF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PXRMPTTX                                       DELETE AT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PXRMRCUR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PXRMREDF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PXRMREDT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PXRMRPCA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PXRMRUL1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PXRMSXRM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PXRMTAXD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PXRMTAXL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PXRMTAXS                                       DELETE AT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PXRMTDUP                                       DELETE AT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PXRMTECK                                       DELETE AT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PXRMTEDT                                       DELETE AT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PXRMTERM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PXRMTEXT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PXRMTXCR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lastRenderedPageBreak/>
        <w:t xml:space="preserve">   PXRMTXDL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PXRMTXIM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PXRMTXIN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PXRMTXLS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PXRMTXSM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PXRMUIDE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PXRMUTIL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PXRMVAL                                        DELETE AT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PXRMVALC                                       DELETE AT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PXRMVALU                                       DELETE AT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PXRMVCPT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PXRMVPOV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PXRMVSCS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PXRMVSIN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PXRMVSLM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PXRMVSTX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PXRMXEVL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PXRMXSE1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OPTION:                                        ACTION:</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DISABLE/ENABLE EVALUATION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MANAGERS MENU                             USE AS LINK FOR MENU/ITEM/SUBS</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CRIBERS</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NLM CQM MENU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NLM VALUE SET MENU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TAX SELECTED CODES REPAIR                 DELETE AT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TAXONOMY CODE SEARCH                      DELETE AT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TAXONOMY COPY                             DELETE AT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TAXONOMY EDIT                             DELETE AT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TAXONOMY EXPANSION                        DELETE AT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TAXONOMY EXPANSION ALL                    DELETE AT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TAXONOMY EXPANSION VERIFY                 DELETE AT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TAXONOMY INQUIRY                          DELETE AT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TAXONOMY LIST                             DELETE AT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TAXONOMY MANAGEMENT (OLD)                 DELETE AT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PROTOCOL:                                      ACTION:</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CQM INQUIRE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CQM MENU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CQM SELECT ENTRY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DIALOG ADD                                DELETE AT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DIALOG EXIT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DIALOG HISTORY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DIALOG LINK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LEXICON REMOVE FROM DIALOG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LEXICON VIEW                              DELETE AT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TAXONOMY ADD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TAXONOMY ALL SELECTED ADD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TAXONOMY ALL SELECTED EXIT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TAXONOMY ALL SELECTED MENU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TAXONOMY ALL SELECTED RFD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TAXONOMY ALL SELECTED RFT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TAXONOMY ALL SELECTED SAVE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TAXONOMY ALL SELECTED SELECT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TAXONOMY ALL SELECTED UID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TAXONOMY ALL SELECTED UID EDIT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TAXONOMY CHANGE LOG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TAXONOMY CODE SEARCH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TAXONOMY COPY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TAXONOMY EDIT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TAXONOMY IMPORT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TAXONOMY INQUIRE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TAXONOMY MENU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lastRenderedPageBreak/>
        <w:t xml:space="preserve">   PXRM TAXONOMY OLD INQUIRE                      DELETE AT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TAXONOMY UID EDIT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TAXONOMY UID REPORT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TAXONOMY UIDE EXIT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TAXONOMY UIDE SAVE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TAXONOMY UIDE SELECT ENTRY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TAXONOMY VALUE SET COMPARE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VS CODE SEARCH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VS CREATE TAXONOMY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VS INQUIRE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VS MENU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VS SELECT ENTRY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LIST TEMPLATE:                                 ACTION:</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CQM MENU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EX MAIN HELP                              DELETE AT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TAXONOMY ALL SELECTED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TAXONOMY UID EDIT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 VS MENU                                   SEND TO SITE</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INSTALL QUESTIONS: </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Default Rebuild Menu Trees Upon Completion of Install: NO</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Default INHIBIT LOGONs during the install: NO</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Default DISABLE Scheduled Options, Menu Options, and Protocols: NO</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REQUIRED BUILDS:                               ACTION:</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PXRM*2.0*26                                    Don't install, leave global</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PX*1.0*201                                     Don't install, leave global</w:t>
      </w:r>
    </w:p>
    <w:p w:rsidR="004F63EB" w:rsidRPr="004F63EB"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XU*8.0*657                                     Don't install, leave global</w:t>
      </w:r>
    </w:p>
    <w:p w:rsidR="005C5225" w:rsidRPr="005C5225" w:rsidRDefault="004F63EB" w:rsidP="004F63EB">
      <w:pPr>
        <w:pBdr>
          <w:top w:val="single" w:sz="4" w:space="1" w:color="auto"/>
          <w:left w:val="single" w:sz="4" w:space="1" w:color="auto"/>
          <w:bottom w:val="single" w:sz="4" w:space="1" w:color="auto"/>
          <w:right w:val="single" w:sz="4" w:space="1" w:color="auto"/>
        </w:pBdr>
        <w:ind w:left="360"/>
        <w:rPr>
          <w:rFonts w:ascii="Courier New" w:hAnsi="Courier New" w:cs="Courier New"/>
          <w:sz w:val="18"/>
          <w:szCs w:val="18"/>
        </w:rPr>
      </w:pPr>
      <w:r w:rsidRPr="004F63EB">
        <w:rPr>
          <w:rFonts w:ascii="Courier New" w:hAnsi="Courier New" w:cs="Courier New"/>
          <w:sz w:val="18"/>
          <w:szCs w:val="18"/>
        </w:rPr>
        <w:t xml:space="preserve">   PXRM*2.0*53                                    Don't install, leave global</w:t>
      </w:r>
    </w:p>
    <w:p w:rsidR="00110922" w:rsidRDefault="00110922">
      <w:pPr>
        <w:rPr>
          <w:rFonts w:ascii="Arial Bold" w:hAnsi="Arial Bold"/>
          <w:b/>
          <w:kern w:val="32"/>
          <w:sz w:val="40"/>
          <w:szCs w:val="40"/>
        </w:rPr>
      </w:pPr>
    </w:p>
    <w:sectPr w:rsidR="00110922" w:rsidSect="006F291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BCB" w:rsidRDefault="008A6BCB">
      <w:r>
        <w:separator/>
      </w:r>
    </w:p>
    <w:p w:rsidR="008A6BCB" w:rsidRDefault="008A6BCB"/>
  </w:endnote>
  <w:endnote w:type="continuationSeparator" w:id="0">
    <w:p w:rsidR="008A6BCB" w:rsidRDefault="008A6BCB">
      <w:r>
        <w:continuationSeparator/>
      </w:r>
    </w:p>
    <w:p w:rsidR="008A6BCB" w:rsidRDefault="008A6BCB"/>
  </w:endnote>
  <w:endnote w:type="continuationNotice" w:id="1">
    <w:p w:rsidR="008A6BCB" w:rsidRDefault="008A6B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pitch w:val="variable"/>
    <w:sig w:usb0="00003A87" w:usb1="00000000" w:usb2="00000000" w:usb3="00000000" w:csb0="000000FF" w:csb1="00000000"/>
  </w:font>
  <w:font w:name="Arial Bold">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r_ansi">
    <w:panose1 w:val="020B0609020202020204"/>
    <w:charset w:val="00"/>
    <w:family w:val="modern"/>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5E0D" w:rsidRPr="00BF1EB7" w:rsidRDefault="00715E0D" w:rsidP="00515F2A">
    <w:pPr>
      <w:pStyle w:val="Foote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r>
      <w:rPr>
        <w:rStyle w:val="PageNumber"/>
      </w:rPr>
      <w:tab/>
    </w:r>
    <w:r w:rsidRPr="00C86BA7">
      <w:rPr>
        <w:rStyle w:val="PageNumber"/>
        <w:i/>
        <w:color w:val="0000FF"/>
      </w:rPr>
      <w:t>&lt; Software Name/Version Number</w:t>
    </w:r>
    <w:r>
      <w:rPr>
        <w:rStyle w:val="PageNumber"/>
        <w:i/>
        <w:color w:val="0000FF"/>
      </w:rPr>
      <w:t xml:space="preserve">/Manual Type </w:t>
    </w:r>
    <w:r w:rsidRPr="00F7216E">
      <w:rPr>
        <w:rStyle w:val="PageNumber"/>
        <w:i/>
        <w:color w:val="0000FF"/>
      </w:rPr>
      <w:t>&lt;Month&gt; &lt;Year</w:t>
    </w:r>
    <w:r w:rsidRPr="00C86BA7">
      <w:rPr>
        <w:rStyle w:val="PageNumber"/>
        <w:i/>
        <w:color w:val="0000FF"/>
      </w:rPr>
      <w:t>&gt;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5E0D" w:rsidRPr="007C7A0D" w:rsidRDefault="00715E0D" w:rsidP="0093699C">
    <w:pPr>
      <w:pStyle w:val="Footer"/>
      <w:tabs>
        <w:tab w:val="clear" w:pos="4680"/>
        <w:tab w:val="center" w:pos="0"/>
        <w:tab w:val="left" w:pos="2880"/>
      </w:tabs>
    </w:pPr>
    <w:r>
      <w:rPr>
        <w:noProof/>
      </w:rPr>
      <w:fldChar w:fldCharType="begin"/>
    </w:r>
    <w:r>
      <w:rPr>
        <w:noProof/>
      </w:rPr>
      <w:instrText xml:space="preserve"> DATE \@ "M/d/yyyy" </w:instrText>
    </w:r>
    <w:r>
      <w:rPr>
        <w:noProof/>
      </w:rPr>
      <w:fldChar w:fldCharType="separate"/>
    </w:r>
    <w:r w:rsidR="00804718">
      <w:rPr>
        <w:noProof/>
      </w:rPr>
      <w:t>12/8/2017</w:t>
    </w:r>
    <w:r>
      <w:rPr>
        <w:noProof/>
      </w:rPr>
      <w:fldChar w:fldCharType="end"/>
    </w:r>
    <w:r>
      <w:rPr>
        <w:noProof/>
      </w:rPr>
      <w:tab/>
    </w:r>
    <w:r w:rsidRPr="007C7A0D">
      <w:t>C</w:t>
    </w:r>
    <w:r>
      <w:t>linical Reminders ICD-10 Followup</w:t>
    </w:r>
    <w:r>
      <w:rPr>
        <w:rStyle w:val="PageNumber"/>
      </w:rPr>
      <w:tab/>
    </w:r>
    <w:r>
      <w:tab/>
    </w:r>
    <w:r>
      <w:rPr>
        <w:rStyle w:val="PageNumber"/>
      </w:rPr>
      <w:fldChar w:fldCharType="begin"/>
    </w:r>
    <w:r>
      <w:rPr>
        <w:rStyle w:val="PageNumber"/>
      </w:rPr>
      <w:instrText xml:space="preserve"> PAGE </w:instrText>
    </w:r>
    <w:r>
      <w:rPr>
        <w:rStyle w:val="PageNumber"/>
      </w:rPr>
      <w:fldChar w:fldCharType="separate"/>
    </w:r>
    <w:r w:rsidR="00804718">
      <w:rPr>
        <w:rStyle w:val="PageNumber"/>
        <w:noProof/>
      </w:rPr>
      <w:t>21</w:t>
    </w:r>
    <w:r>
      <w:rPr>
        <w:rStyle w:val="PageNumber"/>
      </w:rPr>
      <w:fldChar w:fldCharType="end"/>
    </w:r>
  </w:p>
  <w:p w:rsidR="00715E0D" w:rsidRPr="00A40D35" w:rsidRDefault="00715E0D" w:rsidP="00A40D35">
    <w:pPr>
      <w:pStyle w:val="Footer"/>
      <w:rPr>
        <w:rStyle w:val="PageNumbe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5E0D" w:rsidRDefault="00715E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BCB" w:rsidRDefault="008A6BCB">
      <w:r>
        <w:separator/>
      </w:r>
    </w:p>
    <w:p w:rsidR="008A6BCB" w:rsidRDefault="008A6BCB"/>
  </w:footnote>
  <w:footnote w:type="continuationSeparator" w:id="0">
    <w:p w:rsidR="008A6BCB" w:rsidRDefault="008A6BCB">
      <w:r>
        <w:continuationSeparator/>
      </w:r>
    </w:p>
    <w:p w:rsidR="008A6BCB" w:rsidRDefault="008A6BCB"/>
  </w:footnote>
  <w:footnote w:type="continuationNotice" w:id="1">
    <w:p w:rsidR="008A6BCB" w:rsidRDefault="008A6BC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B327C"/>
    <w:multiLevelType w:val="hybridMultilevel"/>
    <w:tmpl w:val="6DF48B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9507CF"/>
    <w:multiLevelType w:val="hybridMultilevel"/>
    <w:tmpl w:val="968AAC80"/>
    <w:lvl w:ilvl="0" w:tplc="04090011">
      <w:start w:val="1"/>
      <w:numFmt w:val="decimal"/>
      <w:lvlText w:val="%1)"/>
      <w:lvlJc w:val="left"/>
      <w:pPr>
        <w:tabs>
          <w:tab w:val="num" w:pos="720"/>
        </w:tabs>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B903F97"/>
    <w:multiLevelType w:val="hybridMultilevel"/>
    <w:tmpl w:val="AC282C9E"/>
    <w:lvl w:ilvl="0" w:tplc="9A320974">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62625C"/>
    <w:multiLevelType w:val="multilevel"/>
    <w:tmpl w:val="184098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0FD936FD"/>
    <w:multiLevelType w:val="hybridMultilevel"/>
    <w:tmpl w:val="DD103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30905FC"/>
    <w:multiLevelType w:val="hybridMultilevel"/>
    <w:tmpl w:val="6ACA562E"/>
    <w:lvl w:ilvl="0" w:tplc="64F46BDC">
      <w:start w:val="1"/>
      <w:numFmt w:val="decimal"/>
      <w:lvlText w:val="%1."/>
      <w:lvlJc w:val="left"/>
      <w:pPr>
        <w:ind w:left="216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3C230FE"/>
    <w:multiLevelType w:val="hybridMultilevel"/>
    <w:tmpl w:val="D5188D34"/>
    <w:lvl w:ilvl="0" w:tplc="04090001">
      <w:start w:val="1"/>
      <w:numFmt w:val="bullet"/>
      <w:lvlText w:val=""/>
      <w:lvlJc w:val="left"/>
      <w:pPr>
        <w:tabs>
          <w:tab w:val="num" w:pos="720"/>
        </w:tabs>
        <w:ind w:left="720" w:hanging="360"/>
      </w:pPr>
      <w:rPr>
        <w:rFonts w:ascii="Symbol" w:hAnsi="Symbol" w:hint="default"/>
      </w:rPr>
    </w:lvl>
    <w:lvl w:ilvl="1" w:tplc="F90847F6">
      <w:start w:val="50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C88381C"/>
    <w:multiLevelType w:val="hybridMultilevel"/>
    <w:tmpl w:val="BA7EF7CE"/>
    <w:lvl w:ilvl="0" w:tplc="122EAED0">
      <w:start w:val="1"/>
      <w:numFmt w:val="bullet"/>
      <w:pStyle w:val="InstructionalBullet1"/>
      <w:lvlText w:val=""/>
      <w:lvlJc w:val="left"/>
      <w:pPr>
        <w:tabs>
          <w:tab w:val="num" w:pos="720"/>
        </w:tabs>
        <w:ind w:left="720" w:hanging="360"/>
      </w:pPr>
      <w:rPr>
        <w:rFonts w:ascii="Symbol" w:hAnsi="Symbol" w:hint="default"/>
      </w:rPr>
    </w:lvl>
    <w:lvl w:ilvl="1" w:tplc="158CFDA6" w:tentative="1">
      <w:start w:val="1"/>
      <w:numFmt w:val="bullet"/>
      <w:lvlText w:val="o"/>
      <w:lvlJc w:val="left"/>
      <w:pPr>
        <w:tabs>
          <w:tab w:val="num" w:pos="1440"/>
        </w:tabs>
        <w:ind w:left="1440" w:hanging="360"/>
      </w:pPr>
      <w:rPr>
        <w:rFonts w:ascii="Courier New" w:hAnsi="Courier New" w:cs="Courier New" w:hint="default"/>
      </w:rPr>
    </w:lvl>
    <w:lvl w:ilvl="2" w:tplc="54302076" w:tentative="1">
      <w:start w:val="1"/>
      <w:numFmt w:val="bullet"/>
      <w:lvlText w:val=""/>
      <w:lvlJc w:val="left"/>
      <w:pPr>
        <w:tabs>
          <w:tab w:val="num" w:pos="2160"/>
        </w:tabs>
        <w:ind w:left="2160" w:hanging="360"/>
      </w:pPr>
      <w:rPr>
        <w:rFonts w:ascii="Wingdings" w:hAnsi="Wingdings" w:hint="default"/>
      </w:rPr>
    </w:lvl>
    <w:lvl w:ilvl="3" w:tplc="9BB01B78" w:tentative="1">
      <w:start w:val="1"/>
      <w:numFmt w:val="bullet"/>
      <w:lvlText w:val=""/>
      <w:lvlJc w:val="left"/>
      <w:pPr>
        <w:tabs>
          <w:tab w:val="num" w:pos="2880"/>
        </w:tabs>
        <w:ind w:left="2880" w:hanging="360"/>
      </w:pPr>
      <w:rPr>
        <w:rFonts w:ascii="Symbol" w:hAnsi="Symbol" w:hint="default"/>
      </w:rPr>
    </w:lvl>
    <w:lvl w:ilvl="4" w:tplc="192CFA50" w:tentative="1">
      <w:start w:val="1"/>
      <w:numFmt w:val="bullet"/>
      <w:lvlText w:val="o"/>
      <w:lvlJc w:val="left"/>
      <w:pPr>
        <w:tabs>
          <w:tab w:val="num" w:pos="3600"/>
        </w:tabs>
        <w:ind w:left="3600" w:hanging="360"/>
      </w:pPr>
      <w:rPr>
        <w:rFonts w:ascii="Courier New" w:hAnsi="Courier New" w:cs="Courier New" w:hint="default"/>
      </w:rPr>
    </w:lvl>
    <w:lvl w:ilvl="5" w:tplc="724072CA" w:tentative="1">
      <w:start w:val="1"/>
      <w:numFmt w:val="bullet"/>
      <w:lvlText w:val=""/>
      <w:lvlJc w:val="left"/>
      <w:pPr>
        <w:tabs>
          <w:tab w:val="num" w:pos="4320"/>
        </w:tabs>
        <w:ind w:left="4320" w:hanging="360"/>
      </w:pPr>
      <w:rPr>
        <w:rFonts w:ascii="Wingdings" w:hAnsi="Wingdings" w:hint="default"/>
      </w:rPr>
    </w:lvl>
    <w:lvl w:ilvl="6" w:tplc="25046B9C" w:tentative="1">
      <w:start w:val="1"/>
      <w:numFmt w:val="bullet"/>
      <w:lvlText w:val=""/>
      <w:lvlJc w:val="left"/>
      <w:pPr>
        <w:tabs>
          <w:tab w:val="num" w:pos="5040"/>
        </w:tabs>
        <w:ind w:left="5040" w:hanging="360"/>
      </w:pPr>
      <w:rPr>
        <w:rFonts w:ascii="Symbol" w:hAnsi="Symbol" w:hint="default"/>
      </w:rPr>
    </w:lvl>
    <w:lvl w:ilvl="7" w:tplc="D3C6D8A8" w:tentative="1">
      <w:start w:val="1"/>
      <w:numFmt w:val="bullet"/>
      <w:lvlText w:val="o"/>
      <w:lvlJc w:val="left"/>
      <w:pPr>
        <w:tabs>
          <w:tab w:val="num" w:pos="5760"/>
        </w:tabs>
        <w:ind w:left="5760" w:hanging="360"/>
      </w:pPr>
      <w:rPr>
        <w:rFonts w:ascii="Courier New" w:hAnsi="Courier New" w:cs="Courier New" w:hint="default"/>
      </w:rPr>
    </w:lvl>
    <w:lvl w:ilvl="8" w:tplc="62FE03D8" w:tentative="1">
      <w:start w:val="1"/>
      <w:numFmt w:val="bullet"/>
      <w:lvlText w:val=""/>
      <w:lvlJc w:val="left"/>
      <w:pPr>
        <w:tabs>
          <w:tab w:val="num" w:pos="6480"/>
        </w:tabs>
        <w:ind w:left="6480" w:hanging="360"/>
      </w:pPr>
      <w:rPr>
        <w:rFonts w:ascii="Wingdings" w:hAnsi="Wingdings" w:hint="default"/>
      </w:rPr>
    </w:lvl>
  </w:abstractNum>
  <w:abstractNum w:abstractNumId="9">
    <w:nsid w:val="25624EDF"/>
    <w:multiLevelType w:val="hybridMultilevel"/>
    <w:tmpl w:val="74D6DA22"/>
    <w:lvl w:ilvl="0" w:tplc="F45650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71D3DCC"/>
    <w:multiLevelType w:val="hybridMultilevel"/>
    <w:tmpl w:val="D4E88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E84CEF"/>
    <w:multiLevelType w:val="hybridMultilevel"/>
    <w:tmpl w:val="6CC65E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B5F0BF4"/>
    <w:multiLevelType w:val="hybridMultilevel"/>
    <w:tmpl w:val="85DCEFF0"/>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3">
    <w:nsid w:val="2E815826"/>
    <w:multiLevelType w:val="hybridMultilevel"/>
    <w:tmpl w:val="04663B9E"/>
    <w:lvl w:ilvl="0" w:tplc="184A2670">
      <w:start w:val="1"/>
      <w:numFmt w:val="none"/>
      <w:pStyle w:val="InstructionalNote"/>
      <w:lvlText w:val="NOTE:"/>
      <w:lvlJc w:val="left"/>
      <w:pPr>
        <w:tabs>
          <w:tab w:val="num" w:pos="1512"/>
        </w:tabs>
        <w:ind w:left="1512" w:hanging="1152"/>
      </w:pPr>
      <w:rPr>
        <w:rFonts w:ascii="Arial" w:hAnsi="Arial" w:hint="default"/>
        <w:b/>
        <w:i/>
        <w:sz w:val="22"/>
        <w:szCs w:val="22"/>
      </w:rPr>
    </w:lvl>
    <w:lvl w:ilvl="1" w:tplc="F7840ABC" w:tentative="1">
      <w:start w:val="1"/>
      <w:numFmt w:val="lowerLetter"/>
      <w:lvlText w:val="%2."/>
      <w:lvlJc w:val="left"/>
      <w:pPr>
        <w:tabs>
          <w:tab w:val="num" w:pos="1440"/>
        </w:tabs>
        <w:ind w:left="1440" w:hanging="360"/>
      </w:pPr>
    </w:lvl>
    <w:lvl w:ilvl="2" w:tplc="2F227448" w:tentative="1">
      <w:start w:val="1"/>
      <w:numFmt w:val="lowerRoman"/>
      <w:lvlText w:val="%3."/>
      <w:lvlJc w:val="right"/>
      <w:pPr>
        <w:tabs>
          <w:tab w:val="num" w:pos="2160"/>
        </w:tabs>
        <w:ind w:left="2160" w:hanging="180"/>
      </w:pPr>
    </w:lvl>
    <w:lvl w:ilvl="3" w:tplc="709456C8" w:tentative="1">
      <w:start w:val="1"/>
      <w:numFmt w:val="decimal"/>
      <w:lvlText w:val="%4."/>
      <w:lvlJc w:val="left"/>
      <w:pPr>
        <w:tabs>
          <w:tab w:val="num" w:pos="2880"/>
        </w:tabs>
        <w:ind w:left="2880" w:hanging="360"/>
      </w:pPr>
    </w:lvl>
    <w:lvl w:ilvl="4" w:tplc="9B80EFEE" w:tentative="1">
      <w:start w:val="1"/>
      <w:numFmt w:val="lowerLetter"/>
      <w:lvlText w:val="%5."/>
      <w:lvlJc w:val="left"/>
      <w:pPr>
        <w:tabs>
          <w:tab w:val="num" w:pos="3600"/>
        </w:tabs>
        <w:ind w:left="3600" w:hanging="360"/>
      </w:pPr>
    </w:lvl>
    <w:lvl w:ilvl="5" w:tplc="09EC0B6A" w:tentative="1">
      <w:start w:val="1"/>
      <w:numFmt w:val="lowerRoman"/>
      <w:lvlText w:val="%6."/>
      <w:lvlJc w:val="right"/>
      <w:pPr>
        <w:tabs>
          <w:tab w:val="num" w:pos="4320"/>
        </w:tabs>
        <w:ind w:left="4320" w:hanging="180"/>
      </w:pPr>
    </w:lvl>
    <w:lvl w:ilvl="6" w:tplc="4394D058" w:tentative="1">
      <w:start w:val="1"/>
      <w:numFmt w:val="decimal"/>
      <w:lvlText w:val="%7."/>
      <w:lvlJc w:val="left"/>
      <w:pPr>
        <w:tabs>
          <w:tab w:val="num" w:pos="5040"/>
        </w:tabs>
        <w:ind w:left="5040" w:hanging="360"/>
      </w:pPr>
    </w:lvl>
    <w:lvl w:ilvl="7" w:tplc="710C3C5C" w:tentative="1">
      <w:start w:val="1"/>
      <w:numFmt w:val="lowerLetter"/>
      <w:lvlText w:val="%8."/>
      <w:lvlJc w:val="left"/>
      <w:pPr>
        <w:tabs>
          <w:tab w:val="num" w:pos="5760"/>
        </w:tabs>
        <w:ind w:left="5760" w:hanging="360"/>
      </w:pPr>
    </w:lvl>
    <w:lvl w:ilvl="8" w:tplc="0BA038E0" w:tentative="1">
      <w:start w:val="1"/>
      <w:numFmt w:val="lowerRoman"/>
      <w:lvlText w:val="%9."/>
      <w:lvlJc w:val="right"/>
      <w:pPr>
        <w:tabs>
          <w:tab w:val="num" w:pos="6480"/>
        </w:tabs>
        <w:ind w:left="6480" w:hanging="180"/>
      </w:pPr>
    </w:lvl>
  </w:abstractNum>
  <w:abstractNum w:abstractNumId="14">
    <w:nsid w:val="2EE23D76"/>
    <w:multiLevelType w:val="hybridMultilevel"/>
    <w:tmpl w:val="F23EF45C"/>
    <w:lvl w:ilvl="0" w:tplc="682843C6">
      <w:start w:val="1"/>
      <w:numFmt w:val="bullet"/>
      <w:pStyle w:val="Question"/>
      <w:lvlText w:val="Q"/>
      <w:lvlJc w:val="left"/>
      <w:pPr>
        <w:tabs>
          <w:tab w:val="num" w:pos="360"/>
        </w:tabs>
        <w:ind w:left="360" w:hanging="360"/>
      </w:pPr>
      <w:rPr>
        <w:rFonts w:ascii="Times New Roman Bold" w:hAnsi="Times New Roman Bold" w:hint="default"/>
        <w:b/>
        <w:i w:val="0"/>
      </w:rPr>
    </w:lvl>
    <w:lvl w:ilvl="1" w:tplc="04090001">
      <w:start w:val="1"/>
      <w:numFmt w:val="bullet"/>
      <w:lvlText w:val=""/>
      <w:lvlJc w:val="left"/>
      <w:pPr>
        <w:tabs>
          <w:tab w:val="num" w:pos="1440"/>
        </w:tabs>
        <w:ind w:left="1440" w:hanging="360"/>
      </w:pPr>
      <w:rPr>
        <w:rFonts w:ascii="Symbol" w:hAnsi="Symbol" w:hint="default"/>
        <w:b/>
        <w:i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FB57C4D"/>
    <w:multiLevelType w:val="hybridMultilevel"/>
    <w:tmpl w:val="2F46162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8">
    <w:nsid w:val="343047AA"/>
    <w:multiLevelType w:val="hybridMultilevel"/>
    <w:tmpl w:val="4CA0F1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67D214A"/>
    <w:multiLevelType w:val="hybridMultilevel"/>
    <w:tmpl w:val="15E2C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DE472D"/>
    <w:multiLevelType w:val="hybridMultilevel"/>
    <w:tmpl w:val="EB5E3076"/>
    <w:lvl w:ilvl="0" w:tplc="64F46BD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424672C"/>
    <w:multiLevelType w:val="hybridMultilevel"/>
    <w:tmpl w:val="9A3EDF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nsid w:val="4AD47442"/>
    <w:multiLevelType w:val="hybridMultilevel"/>
    <w:tmpl w:val="486A8C8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3">
    <w:nsid w:val="4AD93CA8"/>
    <w:multiLevelType w:val="multilevel"/>
    <w:tmpl w:val="37285A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5">
    <w:nsid w:val="521235DC"/>
    <w:multiLevelType w:val="hybridMultilevel"/>
    <w:tmpl w:val="EEB64B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53EF4252"/>
    <w:multiLevelType w:val="hybridMultilevel"/>
    <w:tmpl w:val="C30E7F8A"/>
    <w:lvl w:ilvl="0" w:tplc="3B2A027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8">
    <w:nsid w:val="63C13153"/>
    <w:multiLevelType w:val="hybridMultilevel"/>
    <w:tmpl w:val="FBF0D3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4DF1354"/>
    <w:multiLevelType w:val="hybridMultilevel"/>
    <w:tmpl w:val="413A98FA"/>
    <w:lvl w:ilvl="0" w:tplc="04090005">
      <w:start w:val="1"/>
      <w:numFmt w:val="bullet"/>
      <w:pStyle w:val="Bullet3"/>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6D5C2438"/>
    <w:multiLevelType w:val="hybridMultilevel"/>
    <w:tmpl w:val="9CEEF7A4"/>
    <w:lvl w:ilvl="0" w:tplc="07F6B1F4">
      <w:start w:val="1"/>
      <w:numFmt w:val="decimal"/>
      <w:pStyle w:val="BodyTextNumbered2"/>
      <w:lvlText w:val="%1."/>
      <w:lvlJc w:val="left"/>
      <w:pPr>
        <w:tabs>
          <w:tab w:val="num" w:pos="1440"/>
        </w:tabs>
        <w:ind w:left="1440" w:hanging="360"/>
      </w:pPr>
      <w:rPr>
        <w:rFonts w:hint="default"/>
      </w:rPr>
    </w:lvl>
    <w:lvl w:ilvl="1" w:tplc="7C2047D4">
      <w:start w:val="1"/>
      <w:numFmt w:val="lowerLetter"/>
      <w:lvlText w:val="%2."/>
      <w:lvlJc w:val="left"/>
      <w:pPr>
        <w:tabs>
          <w:tab w:val="num" w:pos="2160"/>
        </w:tabs>
        <w:ind w:left="2160" w:hanging="360"/>
      </w:pPr>
    </w:lvl>
    <w:lvl w:ilvl="2" w:tplc="EEF4A3B0" w:tentative="1">
      <w:start w:val="1"/>
      <w:numFmt w:val="lowerRoman"/>
      <w:lvlText w:val="%3."/>
      <w:lvlJc w:val="right"/>
      <w:pPr>
        <w:tabs>
          <w:tab w:val="num" w:pos="2880"/>
        </w:tabs>
        <w:ind w:left="2880" w:hanging="180"/>
      </w:pPr>
    </w:lvl>
    <w:lvl w:ilvl="3" w:tplc="419A4138" w:tentative="1">
      <w:start w:val="1"/>
      <w:numFmt w:val="decimal"/>
      <w:lvlText w:val="%4."/>
      <w:lvlJc w:val="left"/>
      <w:pPr>
        <w:tabs>
          <w:tab w:val="num" w:pos="3600"/>
        </w:tabs>
        <w:ind w:left="3600" w:hanging="360"/>
      </w:pPr>
    </w:lvl>
    <w:lvl w:ilvl="4" w:tplc="5C98A01C" w:tentative="1">
      <w:start w:val="1"/>
      <w:numFmt w:val="lowerLetter"/>
      <w:lvlText w:val="%5."/>
      <w:lvlJc w:val="left"/>
      <w:pPr>
        <w:tabs>
          <w:tab w:val="num" w:pos="4320"/>
        </w:tabs>
        <w:ind w:left="4320" w:hanging="360"/>
      </w:pPr>
    </w:lvl>
    <w:lvl w:ilvl="5" w:tplc="C38A07E8" w:tentative="1">
      <w:start w:val="1"/>
      <w:numFmt w:val="lowerRoman"/>
      <w:lvlText w:val="%6."/>
      <w:lvlJc w:val="right"/>
      <w:pPr>
        <w:tabs>
          <w:tab w:val="num" w:pos="5040"/>
        </w:tabs>
        <w:ind w:left="5040" w:hanging="180"/>
      </w:pPr>
    </w:lvl>
    <w:lvl w:ilvl="6" w:tplc="BDF61FF8" w:tentative="1">
      <w:start w:val="1"/>
      <w:numFmt w:val="decimal"/>
      <w:lvlText w:val="%7."/>
      <w:lvlJc w:val="left"/>
      <w:pPr>
        <w:tabs>
          <w:tab w:val="num" w:pos="5760"/>
        </w:tabs>
        <w:ind w:left="5760" w:hanging="360"/>
      </w:pPr>
    </w:lvl>
    <w:lvl w:ilvl="7" w:tplc="DA269E42" w:tentative="1">
      <w:start w:val="1"/>
      <w:numFmt w:val="lowerLetter"/>
      <w:lvlText w:val="%8."/>
      <w:lvlJc w:val="left"/>
      <w:pPr>
        <w:tabs>
          <w:tab w:val="num" w:pos="6480"/>
        </w:tabs>
        <w:ind w:left="6480" w:hanging="360"/>
      </w:pPr>
    </w:lvl>
    <w:lvl w:ilvl="8" w:tplc="B86A6DF2" w:tentative="1">
      <w:start w:val="1"/>
      <w:numFmt w:val="lowerRoman"/>
      <w:lvlText w:val="%9."/>
      <w:lvlJc w:val="right"/>
      <w:pPr>
        <w:tabs>
          <w:tab w:val="num" w:pos="7200"/>
        </w:tabs>
        <w:ind w:left="7200" w:hanging="180"/>
      </w:pPr>
    </w:lvl>
  </w:abstractNum>
  <w:abstractNum w:abstractNumId="31">
    <w:nsid w:val="6D761F8E"/>
    <w:multiLevelType w:val="hybridMultilevel"/>
    <w:tmpl w:val="F9688D30"/>
    <w:lvl w:ilvl="0" w:tplc="76145D18">
      <w:start w:val="1"/>
      <w:numFmt w:val="decimal"/>
      <w:lvlText w:val="%1."/>
      <w:lvlJc w:val="left"/>
      <w:pPr>
        <w:ind w:left="108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182A87"/>
    <w:multiLevelType w:val="hybridMultilevel"/>
    <w:tmpl w:val="7CD21EBC"/>
    <w:lvl w:ilvl="0" w:tplc="B86457A2">
      <w:start w:val="1"/>
      <w:numFmt w:val="decimal"/>
      <w:pStyle w:val="BodyTextNumbered1"/>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
    <w:nsid w:val="703D2344"/>
    <w:multiLevelType w:val="hybridMultilevel"/>
    <w:tmpl w:val="58C869FA"/>
    <w:lvl w:ilvl="0" w:tplc="04090005">
      <w:start w:val="1"/>
      <w:numFmt w:val="bullet"/>
      <w:pStyle w:val="Bullet2"/>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F"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72D472F7"/>
    <w:multiLevelType w:val="hybridMultilevel"/>
    <w:tmpl w:val="77BCEB86"/>
    <w:lvl w:ilvl="0" w:tplc="76145D18">
      <w:start w:val="1"/>
      <w:numFmt w:val="decimal"/>
      <w:lvlText w:val="%1."/>
      <w:lvlJc w:val="left"/>
      <w:pPr>
        <w:ind w:left="108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25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B1173E"/>
    <w:multiLevelType w:val="hybridMultilevel"/>
    <w:tmpl w:val="2640D13E"/>
    <w:lvl w:ilvl="0" w:tplc="9ADEADB6">
      <w:start w:val="1"/>
      <w:numFmt w:val="lowerLetter"/>
      <w:pStyle w:val="BodyTextLettered2"/>
      <w:lvlText w:val="%1."/>
      <w:lvlJc w:val="left"/>
      <w:pPr>
        <w:tabs>
          <w:tab w:val="num" w:pos="1440"/>
        </w:tabs>
        <w:ind w:left="1440" w:hanging="360"/>
      </w:pPr>
      <w:rPr>
        <w:rFonts w:hint="default"/>
      </w:rPr>
    </w:lvl>
    <w:lvl w:ilvl="1" w:tplc="D42AE89A">
      <w:start w:val="1"/>
      <w:numFmt w:val="bullet"/>
      <w:lvlText w:val=""/>
      <w:lvlJc w:val="left"/>
      <w:pPr>
        <w:tabs>
          <w:tab w:val="num" w:pos="2160"/>
        </w:tabs>
        <w:ind w:left="2160" w:hanging="360"/>
      </w:pPr>
      <w:rPr>
        <w:rFonts w:ascii="Symbol" w:hAnsi="Symbol" w:hint="default"/>
        <w:color w:val="auto"/>
      </w:rPr>
    </w:lvl>
    <w:lvl w:ilvl="2" w:tplc="ECC021A2" w:tentative="1">
      <w:start w:val="1"/>
      <w:numFmt w:val="lowerRoman"/>
      <w:lvlText w:val="%3."/>
      <w:lvlJc w:val="right"/>
      <w:pPr>
        <w:tabs>
          <w:tab w:val="num" w:pos="2880"/>
        </w:tabs>
        <w:ind w:left="2880" w:hanging="180"/>
      </w:pPr>
    </w:lvl>
    <w:lvl w:ilvl="3" w:tplc="ADF4FD14" w:tentative="1">
      <w:start w:val="1"/>
      <w:numFmt w:val="decimal"/>
      <w:lvlText w:val="%4."/>
      <w:lvlJc w:val="left"/>
      <w:pPr>
        <w:tabs>
          <w:tab w:val="num" w:pos="3600"/>
        </w:tabs>
        <w:ind w:left="3600" w:hanging="360"/>
      </w:pPr>
    </w:lvl>
    <w:lvl w:ilvl="4" w:tplc="9460C5DA" w:tentative="1">
      <w:start w:val="1"/>
      <w:numFmt w:val="lowerLetter"/>
      <w:lvlText w:val="%5."/>
      <w:lvlJc w:val="left"/>
      <w:pPr>
        <w:tabs>
          <w:tab w:val="num" w:pos="4320"/>
        </w:tabs>
        <w:ind w:left="4320" w:hanging="360"/>
      </w:pPr>
    </w:lvl>
    <w:lvl w:ilvl="5" w:tplc="C644C504" w:tentative="1">
      <w:start w:val="1"/>
      <w:numFmt w:val="lowerRoman"/>
      <w:lvlText w:val="%6."/>
      <w:lvlJc w:val="right"/>
      <w:pPr>
        <w:tabs>
          <w:tab w:val="num" w:pos="5040"/>
        </w:tabs>
        <w:ind w:left="5040" w:hanging="180"/>
      </w:pPr>
    </w:lvl>
    <w:lvl w:ilvl="6" w:tplc="BDD40760" w:tentative="1">
      <w:start w:val="1"/>
      <w:numFmt w:val="decimal"/>
      <w:lvlText w:val="%7."/>
      <w:lvlJc w:val="left"/>
      <w:pPr>
        <w:tabs>
          <w:tab w:val="num" w:pos="5760"/>
        </w:tabs>
        <w:ind w:left="5760" w:hanging="360"/>
      </w:pPr>
    </w:lvl>
    <w:lvl w:ilvl="7" w:tplc="51C4409E" w:tentative="1">
      <w:start w:val="1"/>
      <w:numFmt w:val="lowerLetter"/>
      <w:lvlText w:val="%8."/>
      <w:lvlJc w:val="left"/>
      <w:pPr>
        <w:tabs>
          <w:tab w:val="num" w:pos="6480"/>
        </w:tabs>
        <w:ind w:left="6480" w:hanging="360"/>
      </w:pPr>
    </w:lvl>
    <w:lvl w:ilvl="8" w:tplc="5F268FE8" w:tentative="1">
      <w:start w:val="1"/>
      <w:numFmt w:val="lowerRoman"/>
      <w:lvlText w:val="%9."/>
      <w:lvlJc w:val="right"/>
      <w:pPr>
        <w:tabs>
          <w:tab w:val="num" w:pos="7200"/>
        </w:tabs>
        <w:ind w:left="7200" w:hanging="180"/>
      </w:pPr>
    </w:lvl>
  </w:abstractNum>
  <w:abstractNum w:abstractNumId="36">
    <w:nsid w:val="796322C2"/>
    <w:multiLevelType w:val="hybridMultilevel"/>
    <w:tmpl w:val="3FB8E8A4"/>
    <w:lvl w:ilvl="0" w:tplc="17FEB1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F9D06EE"/>
    <w:multiLevelType w:val="hybridMultilevel"/>
    <w:tmpl w:val="29E0F7D2"/>
    <w:lvl w:ilvl="0" w:tplc="38F21734">
      <w:start w:val="1"/>
      <w:numFmt w:val="bullet"/>
      <w:pStyle w:val="BodyTextBullet1"/>
      <w:lvlText w:val=""/>
      <w:lvlJc w:val="left"/>
      <w:pPr>
        <w:tabs>
          <w:tab w:val="num" w:pos="1080"/>
        </w:tabs>
        <w:ind w:left="1080" w:hanging="360"/>
      </w:pPr>
      <w:rPr>
        <w:rFonts w:ascii="Symbol" w:hAnsi="Symbol" w:hint="default"/>
      </w:rPr>
    </w:lvl>
    <w:lvl w:ilvl="1" w:tplc="99782B9A" w:tentative="1">
      <w:start w:val="1"/>
      <w:numFmt w:val="bullet"/>
      <w:lvlText w:val="o"/>
      <w:lvlJc w:val="left"/>
      <w:pPr>
        <w:tabs>
          <w:tab w:val="num" w:pos="1800"/>
        </w:tabs>
        <w:ind w:left="1800" w:hanging="360"/>
      </w:pPr>
      <w:rPr>
        <w:rFonts w:ascii="Courier New" w:hAnsi="Courier New" w:cs="Courier New" w:hint="default"/>
      </w:rPr>
    </w:lvl>
    <w:lvl w:ilvl="2" w:tplc="17E64A1E" w:tentative="1">
      <w:start w:val="1"/>
      <w:numFmt w:val="bullet"/>
      <w:lvlText w:val=""/>
      <w:lvlJc w:val="left"/>
      <w:pPr>
        <w:tabs>
          <w:tab w:val="num" w:pos="2520"/>
        </w:tabs>
        <w:ind w:left="2520" w:hanging="360"/>
      </w:pPr>
      <w:rPr>
        <w:rFonts w:ascii="Wingdings" w:hAnsi="Wingdings" w:hint="default"/>
      </w:rPr>
    </w:lvl>
    <w:lvl w:ilvl="3" w:tplc="F4B0A4B6" w:tentative="1">
      <w:start w:val="1"/>
      <w:numFmt w:val="bullet"/>
      <w:lvlText w:val=""/>
      <w:lvlJc w:val="left"/>
      <w:pPr>
        <w:tabs>
          <w:tab w:val="num" w:pos="3240"/>
        </w:tabs>
        <w:ind w:left="3240" w:hanging="360"/>
      </w:pPr>
      <w:rPr>
        <w:rFonts w:ascii="Symbol" w:hAnsi="Symbol" w:hint="default"/>
      </w:rPr>
    </w:lvl>
    <w:lvl w:ilvl="4" w:tplc="461AA912" w:tentative="1">
      <w:start w:val="1"/>
      <w:numFmt w:val="bullet"/>
      <w:lvlText w:val="o"/>
      <w:lvlJc w:val="left"/>
      <w:pPr>
        <w:tabs>
          <w:tab w:val="num" w:pos="3960"/>
        </w:tabs>
        <w:ind w:left="3960" w:hanging="360"/>
      </w:pPr>
      <w:rPr>
        <w:rFonts w:ascii="Courier New" w:hAnsi="Courier New" w:cs="Courier New" w:hint="default"/>
      </w:rPr>
    </w:lvl>
    <w:lvl w:ilvl="5" w:tplc="9796F98A" w:tentative="1">
      <w:start w:val="1"/>
      <w:numFmt w:val="bullet"/>
      <w:lvlText w:val=""/>
      <w:lvlJc w:val="left"/>
      <w:pPr>
        <w:tabs>
          <w:tab w:val="num" w:pos="4680"/>
        </w:tabs>
        <w:ind w:left="4680" w:hanging="360"/>
      </w:pPr>
      <w:rPr>
        <w:rFonts w:ascii="Wingdings" w:hAnsi="Wingdings" w:hint="default"/>
      </w:rPr>
    </w:lvl>
    <w:lvl w:ilvl="6" w:tplc="D38082EA" w:tentative="1">
      <w:start w:val="1"/>
      <w:numFmt w:val="bullet"/>
      <w:lvlText w:val=""/>
      <w:lvlJc w:val="left"/>
      <w:pPr>
        <w:tabs>
          <w:tab w:val="num" w:pos="5400"/>
        </w:tabs>
        <w:ind w:left="5400" w:hanging="360"/>
      </w:pPr>
      <w:rPr>
        <w:rFonts w:ascii="Symbol" w:hAnsi="Symbol" w:hint="default"/>
      </w:rPr>
    </w:lvl>
    <w:lvl w:ilvl="7" w:tplc="C2802AA8" w:tentative="1">
      <w:start w:val="1"/>
      <w:numFmt w:val="bullet"/>
      <w:lvlText w:val="o"/>
      <w:lvlJc w:val="left"/>
      <w:pPr>
        <w:tabs>
          <w:tab w:val="num" w:pos="6120"/>
        </w:tabs>
        <w:ind w:left="6120" w:hanging="360"/>
      </w:pPr>
      <w:rPr>
        <w:rFonts w:ascii="Courier New" w:hAnsi="Courier New" w:cs="Courier New" w:hint="default"/>
      </w:rPr>
    </w:lvl>
    <w:lvl w:ilvl="8" w:tplc="B42EB546" w:tentative="1">
      <w:start w:val="1"/>
      <w:numFmt w:val="bullet"/>
      <w:lvlText w:val=""/>
      <w:lvlJc w:val="left"/>
      <w:pPr>
        <w:tabs>
          <w:tab w:val="num" w:pos="6840"/>
        </w:tabs>
        <w:ind w:left="6840" w:hanging="360"/>
      </w:pPr>
      <w:rPr>
        <w:rFonts w:ascii="Wingdings" w:hAnsi="Wingdings" w:hint="default"/>
      </w:rPr>
    </w:lvl>
  </w:abstractNum>
  <w:num w:numId="1">
    <w:abstractNumId w:val="32"/>
  </w:num>
  <w:num w:numId="2">
    <w:abstractNumId w:val="30"/>
  </w:num>
  <w:num w:numId="3">
    <w:abstractNumId w:val="2"/>
  </w:num>
  <w:num w:numId="4">
    <w:abstractNumId w:val="35"/>
  </w:num>
  <w:num w:numId="5">
    <w:abstractNumId w:val="37"/>
  </w:num>
  <w:num w:numId="6">
    <w:abstractNumId w:val="13"/>
  </w:num>
  <w:num w:numId="7">
    <w:abstractNumId w:val="8"/>
  </w:num>
  <w:num w:numId="8">
    <w:abstractNumId w:val="17"/>
  </w:num>
  <w:num w:numId="9">
    <w:abstractNumId w:val="24"/>
  </w:num>
  <w:num w:numId="10">
    <w:abstractNumId w:val="4"/>
  </w:num>
  <w:num w:numId="11">
    <w:abstractNumId w:val="16"/>
  </w:num>
  <w:num w:numId="12">
    <w:abstractNumId w:val="27"/>
  </w:num>
  <w:num w:numId="13">
    <w:abstractNumId w:val="23"/>
  </w:num>
  <w:num w:numId="14">
    <w:abstractNumId w:val="14"/>
  </w:num>
  <w:num w:numId="15">
    <w:abstractNumId w:val="29"/>
  </w:num>
  <w:num w:numId="16">
    <w:abstractNumId w:val="7"/>
  </w:num>
  <w:num w:numId="17">
    <w:abstractNumId w:val="33"/>
  </w:num>
  <w:num w:numId="18">
    <w:abstractNumId w:val="22"/>
  </w:num>
  <w:num w:numId="19">
    <w:abstractNumId w:val="19"/>
  </w:num>
  <w:num w:numId="20">
    <w:abstractNumId w:val="15"/>
  </w:num>
  <w:num w:numId="21">
    <w:abstractNumId w:val="11"/>
  </w:num>
  <w:num w:numId="22">
    <w:abstractNumId w:val="18"/>
  </w:num>
  <w:num w:numId="23">
    <w:abstractNumId w:val="25"/>
  </w:num>
  <w:num w:numId="24">
    <w:abstractNumId w:val="28"/>
  </w:num>
  <w:num w:numId="25">
    <w:abstractNumId w:val="0"/>
  </w:num>
  <w:num w:numId="26">
    <w:abstractNumId w:val="10"/>
  </w:num>
  <w:num w:numId="27">
    <w:abstractNumId w:val="5"/>
  </w:num>
  <w:num w:numId="28">
    <w:abstractNumId w:val="1"/>
  </w:num>
  <w:num w:numId="29">
    <w:abstractNumId w:val="12"/>
  </w:num>
  <w:num w:numId="30">
    <w:abstractNumId w:val="26"/>
  </w:num>
  <w:num w:numId="31">
    <w:abstractNumId w:val="31"/>
  </w:num>
  <w:num w:numId="32">
    <w:abstractNumId w:val="34"/>
  </w:num>
  <w:num w:numId="33">
    <w:abstractNumId w:val="3"/>
  </w:num>
  <w:num w:numId="34">
    <w:abstractNumId w:val="36"/>
  </w:num>
  <w:num w:numId="35">
    <w:abstractNumId w:val="9"/>
  </w:num>
  <w:num w:numId="36">
    <w:abstractNumId w:val="21"/>
  </w:num>
  <w:num w:numId="37">
    <w:abstractNumId w:val="20"/>
  </w:num>
  <w:num w:numId="38">
    <w:abstractNumId w:val="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activeWritingStyle w:appName="MSWord" w:lang="en-US" w:vendorID="64" w:dllVersion="131078" w:nlCheck="1" w:checkStyle="1"/>
  <w:activeWritingStyle w:appName="MSWord" w:lang="fr-FR"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F50"/>
    <w:rsid w:val="00002724"/>
    <w:rsid w:val="0000281F"/>
    <w:rsid w:val="00005687"/>
    <w:rsid w:val="000063A7"/>
    <w:rsid w:val="0000675B"/>
    <w:rsid w:val="00006CC5"/>
    <w:rsid w:val="00006DB8"/>
    <w:rsid w:val="00006F7E"/>
    <w:rsid w:val="0000748A"/>
    <w:rsid w:val="00010140"/>
    <w:rsid w:val="000104CA"/>
    <w:rsid w:val="000114B6"/>
    <w:rsid w:val="00011EE6"/>
    <w:rsid w:val="0001226E"/>
    <w:rsid w:val="0001458E"/>
    <w:rsid w:val="00015E52"/>
    <w:rsid w:val="000171DA"/>
    <w:rsid w:val="00021A9B"/>
    <w:rsid w:val="000263BB"/>
    <w:rsid w:val="00027C89"/>
    <w:rsid w:val="00031F90"/>
    <w:rsid w:val="0003635A"/>
    <w:rsid w:val="00041153"/>
    <w:rsid w:val="00041749"/>
    <w:rsid w:val="00041866"/>
    <w:rsid w:val="00042729"/>
    <w:rsid w:val="00043E24"/>
    <w:rsid w:val="000452F2"/>
    <w:rsid w:val="0004636C"/>
    <w:rsid w:val="000470AC"/>
    <w:rsid w:val="00050E1A"/>
    <w:rsid w:val="000627DC"/>
    <w:rsid w:val="000673F0"/>
    <w:rsid w:val="00071609"/>
    <w:rsid w:val="00081483"/>
    <w:rsid w:val="000817EB"/>
    <w:rsid w:val="0008463C"/>
    <w:rsid w:val="00094164"/>
    <w:rsid w:val="00095D1F"/>
    <w:rsid w:val="000A039B"/>
    <w:rsid w:val="000A2B86"/>
    <w:rsid w:val="000A3264"/>
    <w:rsid w:val="000A4577"/>
    <w:rsid w:val="000B1076"/>
    <w:rsid w:val="000B23F8"/>
    <w:rsid w:val="000C0B67"/>
    <w:rsid w:val="000C4C26"/>
    <w:rsid w:val="000D41CA"/>
    <w:rsid w:val="000E0396"/>
    <w:rsid w:val="000E0D6F"/>
    <w:rsid w:val="000E217A"/>
    <w:rsid w:val="000E599B"/>
    <w:rsid w:val="000E7B61"/>
    <w:rsid w:val="000F0127"/>
    <w:rsid w:val="000F3438"/>
    <w:rsid w:val="000F4335"/>
    <w:rsid w:val="001033CD"/>
    <w:rsid w:val="001042AE"/>
    <w:rsid w:val="00104399"/>
    <w:rsid w:val="00106196"/>
    <w:rsid w:val="0010664C"/>
    <w:rsid w:val="00107971"/>
    <w:rsid w:val="00110008"/>
    <w:rsid w:val="00110922"/>
    <w:rsid w:val="00113687"/>
    <w:rsid w:val="00115CED"/>
    <w:rsid w:val="0012060D"/>
    <w:rsid w:val="001207C0"/>
    <w:rsid w:val="0013292F"/>
    <w:rsid w:val="00135F81"/>
    <w:rsid w:val="0014276F"/>
    <w:rsid w:val="00142BC6"/>
    <w:rsid w:val="00150274"/>
    <w:rsid w:val="00151087"/>
    <w:rsid w:val="00152F9A"/>
    <w:rsid w:val="00156064"/>
    <w:rsid w:val="0015690C"/>
    <w:rsid w:val="001574A4"/>
    <w:rsid w:val="00160824"/>
    <w:rsid w:val="001624C3"/>
    <w:rsid w:val="00162BA0"/>
    <w:rsid w:val="00164407"/>
    <w:rsid w:val="00165AB8"/>
    <w:rsid w:val="001665F3"/>
    <w:rsid w:val="001673A5"/>
    <w:rsid w:val="00172D7F"/>
    <w:rsid w:val="001734F9"/>
    <w:rsid w:val="00174267"/>
    <w:rsid w:val="00175C3E"/>
    <w:rsid w:val="001770C8"/>
    <w:rsid w:val="00180235"/>
    <w:rsid w:val="00181275"/>
    <w:rsid w:val="00185864"/>
    <w:rsid w:val="00186009"/>
    <w:rsid w:val="0018704F"/>
    <w:rsid w:val="001904C4"/>
    <w:rsid w:val="00192CB3"/>
    <w:rsid w:val="001A1F76"/>
    <w:rsid w:val="001A3C5C"/>
    <w:rsid w:val="001A7BDB"/>
    <w:rsid w:val="001A7C23"/>
    <w:rsid w:val="001B014F"/>
    <w:rsid w:val="001B56FA"/>
    <w:rsid w:val="001C0570"/>
    <w:rsid w:val="001C1111"/>
    <w:rsid w:val="001C4952"/>
    <w:rsid w:val="001C68DA"/>
    <w:rsid w:val="001C6D26"/>
    <w:rsid w:val="001C7563"/>
    <w:rsid w:val="001D3222"/>
    <w:rsid w:val="001D6650"/>
    <w:rsid w:val="001D6B02"/>
    <w:rsid w:val="001E058E"/>
    <w:rsid w:val="001E079A"/>
    <w:rsid w:val="001E4B39"/>
    <w:rsid w:val="001E4CB0"/>
    <w:rsid w:val="001E5174"/>
    <w:rsid w:val="001E677A"/>
    <w:rsid w:val="001E73C7"/>
    <w:rsid w:val="001F6008"/>
    <w:rsid w:val="001F78FC"/>
    <w:rsid w:val="001F7D32"/>
    <w:rsid w:val="00205AB3"/>
    <w:rsid w:val="00206BA3"/>
    <w:rsid w:val="0021206C"/>
    <w:rsid w:val="00214A8E"/>
    <w:rsid w:val="00217034"/>
    <w:rsid w:val="00217949"/>
    <w:rsid w:val="00220286"/>
    <w:rsid w:val="0022178E"/>
    <w:rsid w:val="002232B8"/>
    <w:rsid w:val="002273CA"/>
    <w:rsid w:val="00231899"/>
    <w:rsid w:val="0023285D"/>
    <w:rsid w:val="00234111"/>
    <w:rsid w:val="00237CA1"/>
    <w:rsid w:val="00242E4D"/>
    <w:rsid w:val="002437E5"/>
    <w:rsid w:val="002452EF"/>
    <w:rsid w:val="00252BD5"/>
    <w:rsid w:val="00253595"/>
    <w:rsid w:val="0025598B"/>
    <w:rsid w:val="00256419"/>
    <w:rsid w:val="00256F04"/>
    <w:rsid w:val="0026040F"/>
    <w:rsid w:val="0026291F"/>
    <w:rsid w:val="00265792"/>
    <w:rsid w:val="00266BE1"/>
    <w:rsid w:val="00266D60"/>
    <w:rsid w:val="00266E4B"/>
    <w:rsid w:val="002673A9"/>
    <w:rsid w:val="002679FD"/>
    <w:rsid w:val="002730B3"/>
    <w:rsid w:val="00275550"/>
    <w:rsid w:val="00280C73"/>
    <w:rsid w:val="00281908"/>
    <w:rsid w:val="002823CF"/>
    <w:rsid w:val="00282EDE"/>
    <w:rsid w:val="002830D7"/>
    <w:rsid w:val="00286A82"/>
    <w:rsid w:val="002901CD"/>
    <w:rsid w:val="002915E2"/>
    <w:rsid w:val="002A0AFA"/>
    <w:rsid w:val="002A0C8C"/>
    <w:rsid w:val="002A2EE5"/>
    <w:rsid w:val="002A6BBF"/>
    <w:rsid w:val="002B4FC7"/>
    <w:rsid w:val="002B57B9"/>
    <w:rsid w:val="002C39F8"/>
    <w:rsid w:val="002C6335"/>
    <w:rsid w:val="002D0C49"/>
    <w:rsid w:val="002D12C1"/>
    <w:rsid w:val="002D40AB"/>
    <w:rsid w:val="002D5204"/>
    <w:rsid w:val="002D5FD7"/>
    <w:rsid w:val="002D7ED3"/>
    <w:rsid w:val="002E08E8"/>
    <w:rsid w:val="002E1535"/>
    <w:rsid w:val="002E1B87"/>
    <w:rsid w:val="002E1D8C"/>
    <w:rsid w:val="002E2FCC"/>
    <w:rsid w:val="002E4DA9"/>
    <w:rsid w:val="002E66F8"/>
    <w:rsid w:val="002E751D"/>
    <w:rsid w:val="002F0076"/>
    <w:rsid w:val="002F372B"/>
    <w:rsid w:val="002F5410"/>
    <w:rsid w:val="002F77AA"/>
    <w:rsid w:val="002F7BED"/>
    <w:rsid w:val="00303082"/>
    <w:rsid w:val="003110DB"/>
    <w:rsid w:val="003111E6"/>
    <w:rsid w:val="0031313C"/>
    <w:rsid w:val="00314B90"/>
    <w:rsid w:val="00317E22"/>
    <w:rsid w:val="003206BB"/>
    <w:rsid w:val="0032241E"/>
    <w:rsid w:val="0032512F"/>
    <w:rsid w:val="00326966"/>
    <w:rsid w:val="0033577F"/>
    <w:rsid w:val="00336AC4"/>
    <w:rsid w:val="00337122"/>
    <w:rsid w:val="003378DA"/>
    <w:rsid w:val="0034151E"/>
    <w:rsid w:val="00342E0C"/>
    <w:rsid w:val="00345B6B"/>
    <w:rsid w:val="00346959"/>
    <w:rsid w:val="00347BA0"/>
    <w:rsid w:val="00350819"/>
    <w:rsid w:val="00353152"/>
    <w:rsid w:val="00354618"/>
    <w:rsid w:val="00355E1B"/>
    <w:rsid w:val="00356EFD"/>
    <w:rsid w:val="00360039"/>
    <w:rsid w:val="00363183"/>
    <w:rsid w:val="0036569A"/>
    <w:rsid w:val="0037339C"/>
    <w:rsid w:val="003741F1"/>
    <w:rsid w:val="00376DD4"/>
    <w:rsid w:val="00380128"/>
    <w:rsid w:val="0038156D"/>
    <w:rsid w:val="00384570"/>
    <w:rsid w:val="00385516"/>
    <w:rsid w:val="00390CC9"/>
    <w:rsid w:val="00391309"/>
    <w:rsid w:val="00392B05"/>
    <w:rsid w:val="00395057"/>
    <w:rsid w:val="003A0AF8"/>
    <w:rsid w:val="003A1028"/>
    <w:rsid w:val="003A105D"/>
    <w:rsid w:val="003A362B"/>
    <w:rsid w:val="003A4A01"/>
    <w:rsid w:val="003A4F1C"/>
    <w:rsid w:val="003A502A"/>
    <w:rsid w:val="003A51FF"/>
    <w:rsid w:val="003A6BD2"/>
    <w:rsid w:val="003B105A"/>
    <w:rsid w:val="003B7A6E"/>
    <w:rsid w:val="003C2662"/>
    <w:rsid w:val="003D26CA"/>
    <w:rsid w:val="003D3E2F"/>
    <w:rsid w:val="003D59EF"/>
    <w:rsid w:val="003D7065"/>
    <w:rsid w:val="003D7A85"/>
    <w:rsid w:val="003D7EA1"/>
    <w:rsid w:val="003E06D0"/>
    <w:rsid w:val="003E108F"/>
    <w:rsid w:val="003E6B4A"/>
    <w:rsid w:val="003F161C"/>
    <w:rsid w:val="003F4789"/>
    <w:rsid w:val="003F7C8E"/>
    <w:rsid w:val="00404D95"/>
    <w:rsid w:val="004145D9"/>
    <w:rsid w:val="00422564"/>
    <w:rsid w:val="00423003"/>
    <w:rsid w:val="00423A58"/>
    <w:rsid w:val="00426FF6"/>
    <w:rsid w:val="00430B03"/>
    <w:rsid w:val="0043164C"/>
    <w:rsid w:val="004336C6"/>
    <w:rsid w:val="00433816"/>
    <w:rsid w:val="0043386F"/>
    <w:rsid w:val="004352EC"/>
    <w:rsid w:val="00440A78"/>
    <w:rsid w:val="004413CE"/>
    <w:rsid w:val="004442FE"/>
    <w:rsid w:val="004475C3"/>
    <w:rsid w:val="00451181"/>
    <w:rsid w:val="00451D6E"/>
    <w:rsid w:val="00452CF5"/>
    <w:rsid w:val="00452DB6"/>
    <w:rsid w:val="0045507E"/>
    <w:rsid w:val="00460B44"/>
    <w:rsid w:val="0046168A"/>
    <w:rsid w:val="00461D59"/>
    <w:rsid w:val="004630B6"/>
    <w:rsid w:val="00470DA7"/>
    <w:rsid w:val="00473EA9"/>
    <w:rsid w:val="00474BBC"/>
    <w:rsid w:val="00475EC1"/>
    <w:rsid w:val="0048016C"/>
    <w:rsid w:val="0048455F"/>
    <w:rsid w:val="00484E41"/>
    <w:rsid w:val="00485722"/>
    <w:rsid w:val="004878FC"/>
    <w:rsid w:val="00490EEB"/>
    <w:rsid w:val="00491AAC"/>
    <w:rsid w:val="00491CF5"/>
    <w:rsid w:val="004A28E1"/>
    <w:rsid w:val="004A34A3"/>
    <w:rsid w:val="004A532F"/>
    <w:rsid w:val="004A538F"/>
    <w:rsid w:val="004B285B"/>
    <w:rsid w:val="004B4CFA"/>
    <w:rsid w:val="004B64EC"/>
    <w:rsid w:val="004C065B"/>
    <w:rsid w:val="004C3830"/>
    <w:rsid w:val="004C7F1D"/>
    <w:rsid w:val="004D3CB7"/>
    <w:rsid w:val="004D3FB6"/>
    <w:rsid w:val="004D58E8"/>
    <w:rsid w:val="004D5CD2"/>
    <w:rsid w:val="004E414D"/>
    <w:rsid w:val="004E7570"/>
    <w:rsid w:val="004F0FB3"/>
    <w:rsid w:val="004F3A80"/>
    <w:rsid w:val="004F3B6D"/>
    <w:rsid w:val="004F63EB"/>
    <w:rsid w:val="0050165B"/>
    <w:rsid w:val="00502B27"/>
    <w:rsid w:val="00504BC1"/>
    <w:rsid w:val="00512857"/>
    <w:rsid w:val="00515F2A"/>
    <w:rsid w:val="00521969"/>
    <w:rsid w:val="0052376B"/>
    <w:rsid w:val="005251FD"/>
    <w:rsid w:val="00527B5C"/>
    <w:rsid w:val="00530D34"/>
    <w:rsid w:val="005310C3"/>
    <w:rsid w:val="005311C3"/>
    <w:rsid w:val="00531CD9"/>
    <w:rsid w:val="005327F9"/>
    <w:rsid w:val="00532B92"/>
    <w:rsid w:val="00535C49"/>
    <w:rsid w:val="00543E06"/>
    <w:rsid w:val="00553AAB"/>
    <w:rsid w:val="00554B8F"/>
    <w:rsid w:val="005647C7"/>
    <w:rsid w:val="00565877"/>
    <w:rsid w:val="00566D6A"/>
    <w:rsid w:val="00570B43"/>
    <w:rsid w:val="0057257F"/>
    <w:rsid w:val="0057269E"/>
    <w:rsid w:val="00575CFA"/>
    <w:rsid w:val="00577D9E"/>
    <w:rsid w:val="005817FB"/>
    <w:rsid w:val="00584FBF"/>
    <w:rsid w:val="00585881"/>
    <w:rsid w:val="00585FDF"/>
    <w:rsid w:val="00587BE9"/>
    <w:rsid w:val="00591315"/>
    <w:rsid w:val="005A6373"/>
    <w:rsid w:val="005A722B"/>
    <w:rsid w:val="005C0C19"/>
    <w:rsid w:val="005C1981"/>
    <w:rsid w:val="005C32EA"/>
    <w:rsid w:val="005C4E62"/>
    <w:rsid w:val="005C5225"/>
    <w:rsid w:val="005C5C1E"/>
    <w:rsid w:val="005D18C5"/>
    <w:rsid w:val="005D2FE4"/>
    <w:rsid w:val="005D3B22"/>
    <w:rsid w:val="005D686F"/>
    <w:rsid w:val="005E1A7C"/>
    <w:rsid w:val="005E2AF9"/>
    <w:rsid w:val="005E67BA"/>
    <w:rsid w:val="0060207B"/>
    <w:rsid w:val="00602FE3"/>
    <w:rsid w:val="006048B5"/>
    <w:rsid w:val="00610E0B"/>
    <w:rsid w:val="00615B70"/>
    <w:rsid w:val="00621995"/>
    <w:rsid w:val="00621CA7"/>
    <w:rsid w:val="00624AAC"/>
    <w:rsid w:val="00625F9E"/>
    <w:rsid w:val="006337D8"/>
    <w:rsid w:val="00634CB8"/>
    <w:rsid w:val="006356AA"/>
    <w:rsid w:val="00640708"/>
    <w:rsid w:val="00642849"/>
    <w:rsid w:val="00644E19"/>
    <w:rsid w:val="00647B02"/>
    <w:rsid w:val="00654289"/>
    <w:rsid w:val="0065443F"/>
    <w:rsid w:val="00654F9D"/>
    <w:rsid w:val="00657B63"/>
    <w:rsid w:val="00660CBC"/>
    <w:rsid w:val="00663B92"/>
    <w:rsid w:val="00664453"/>
    <w:rsid w:val="00664D3E"/>
    <w:rsid w:val="0066539F"/>
    <w:rsid w:val="00665BF6"/>
    <w:rsid w:val="0066709B"/>
    <w:rsid w:val="006670D2"/>
    <w:rsid w:val="00667785"/>
    <w:rsid w:val="00667E47"/>
    <w:rsid w:val="006730CE"/>
    <w:rsid w:val="00677451"/>
    <w:rsid w:val="00680463"/>
    <w:rsid w:val="00680563"/>
    <w:rsid w:val="00680B1D"/>
    <w:rsid w:val="00682078"/>
    <w:rsid w:val="00687955"/>
    <w:rsid w:val="00690312"/>
    <w:rsid w:val="00691431"/>
    <w:rsid w:val="00692158"/>
    <w:rsid w:val="00692F8A"/>
    <w:rsid w:val="006A10A7"/>
    <w:rsid w:val="006A16BD"/>
    <w:rsid w:val="006A20A1"/>
    <w:rsid w:val="006A7603"/>
    <w:rsid w:val="006B3A01"/>
    <w:rsid w:val="006C3034"/>
    <w:rsid w:val="006C3984"/>
    <w:rsid w:val="006D06FE"/>
    <w:rsid w:val="006D19D3"/>
    <w:rsid w:val="006D1FC9"/>
    <w:rsid w:val="006D2C35"/>
    <w:rsid w:val="006D3BA3"/>
    <w:rsid w:val="006D402C"/>
    <w:rsid w:val="006D4142"/>
    <w:rsid w:val="006D68DA"/>
    <w:rsid w:val="006D7ADE"/>
    <w:rsid w:val="006E32E0"/>
    <w:rsid w:val="006E6F8E"/>
    <w:rsid w:val="006F08C0"/>
    <w:rsid w:val="006F181F"/>
    <w:rsid w:val="006F2911"/>
    <w:rsid w:val="006F33C3"/>
    <w:rsid w:val="006F3E66"/>
    <w:rsid w:val="006F6D65"/>
    <w:rsid w:val="00705216"/>
    <w:rsid w:val="00707ECF"/>
    <w:rsid w:val="007109E6"/>
    <w:rsid w:val="00711444"/>
    <w:rsid w:val="00713296"/>
    <w:rsid w:val="00714730"/>
    <w:rsid w:val="00715DF8"/>
    <w:rsid w:val="00715E0D"/>
    <w:rsid w:val="00715F75"/>
    <w:rsid w:val="0072227C"/>
    <w:rsid w:val="00723371"/>
    <w:rsid w:val="007238FF"/>
    <w:rsid w:val="00723C44"/>
    <w:rsid w:val="0072569B"/>
    <w:rsid w:val="00727CA6"/>
    <w:rsid w:val="0073078F"/>
    <w:rsid w:val="007316E5"/>
    <w:rsid w:val="0073430C"/>
    <w:rsid w:val="00734F66"/>
    <w:rsid w:val="00735F15"/>
    <w:rsid w:val="0073675A"/>
    <w:rsid w:val="00736B0D"/>
    <w:rsid w:val="00737E5B"/>
    <w:rsid w:val="00744F0F"/>
    <w:rsid w:val="00751B6A"/>
    <w:rsid w:val="007520C4"/>
    <w:rsid w:val="007537E2"/>
    <w:rsid w:val="007541D0"/>
    <w:rsid w:val="00754D99"/>
    <w:rsid w:val="00754DCC"/>
    <w:rsid w:val="007578DE"/>
    <w:rsid w:val="00760A00"/>
    <w:rsid w:val="00760FD2"/>
    <w:rsid w:val="00762B56"/>
    <w:rsid w:val="00763DBB"/>
    <w:rsid w:val="00765E89"/>
    <w:rsid w:val="0077215F"/>
    <w:rsid w:val="00774574"/>
    <w:rsid w:val="007756B1"/>
    <w:rsid w:val="007769EE"/>
    <w:rsid w:val="007809A2"/>
    <w:rsid w:val="00781144"/>
    <w:rsid w:val="0078307E"/>
    <w:rsid w:val="00785CB5"/>
    <w:rsid w:val="007864FA"/>
    <w:rsid w:val="007865A3"/>
    <w:rsid w:val="0078769E"/>
    <w:rsid w:val="00787E52"/>
    <w:rsid w:val="00791278"/>
    <w:rsid w:val="00791867"/>
    <w:rsid w:val="00792642"/>
    <w:rsid w:val="007926DE"/>
    <w:rsid w:val="007927C4"/>
    <w:rsid w:val="00794CDC"/>
    <w:rsid w:val="00796BA4"/>
    <w:rsid w:val="007A2671"/>
    <w:rsid w:val="007A39CC"/>
    <w:rsid w:val="007A4D65"/>
    <w:rsid w:val="007B1FAD"/>
    <w:rsid w:val="007B2F64"/>
    <w:rsid w:val="007B65D7"/>
    <w:rsid w:val="007C23D4"/>
    <w:rsid w:val="007C2637"/>
    <w:rsid w:val="007C3CD3"/>
    <w:rsid w:val="007C5260"/>
    <w:rsid w:val="007C5881"/>
    <w:rsid w:val="007C7A0D"/>
    <w:rsid w:val="007D78C8"/>
    <w:rsid w:val="007E05D4"/>
    <w:rsid w:val="007E2837"/>
    <w:rsid w:val="007E4370"/>
    <w:rsid w:val="007E54B8"/>
    <w:rsid w:val="007E6B37"/>
    <w:rsid w:val="007F02A9"/>
    <w:rsid w:val="007F550C"/>
    <w:rsid w:val="007F5798"/>
    <w:rsid w:val="007F7523"/>
    <w:rsid w:val="007F767C"/>
    <w:rsid w:val="00801B32"/>
    <w:rsid w:val="008030FA"/>
    <w:rsid w:val="00804718"/>
    <w:rsid w:val="00805753"/>
    <w:rsid w:val="00805A04"/>
    <w:rsid w:val="00810EF7"/>
    <w:rsid w:val="00812A37"/>
    <w:rsid w:val="00813388"/>
    <w:rsid w:val="008139B3"/>
    <w:rsid w:val="00814B0A"/>
    <w:rsid w:val="00814F97"/>
    <w:rsid w:val="00820C59"/>
    <w:rsid w:val="00821FD9"/>
    <w:rsid w:val="008238BD"/>
    <w:rsid w:val="00824976"/>
    <w:rsid w:val="00825865"/>
    <w:rsid w:val="0082644E"/>
    <w:rsid w:val="008308C2"/>
    <w:rsid w:val="00832011"/>
    <w:rsid w:val="00837010"/>
    <w:rsid w:val="00843071"/>
    <w:rsid w:val="00845BB9"/>
    <w:rsid w:val="008463D3"/>
    <w:rsid w:val="00851812"/>
    <w:rsid w:val="008550E2"/>
    <w:rsid w:val="00855A5C"/>
    <w:rsid w:val="00856984"/>
    <w:rsid w:val="00856A08"/>
    <w:rsid w:val="00860457"/>
    <w:rsid w:val="0086308F"/>
    <w:rsid w:val="00863B21"/>
    <w:rsid w:val="008670A7"/>
    <w:rsid w:val="0087038F"/>
    <w:rsid w:val="008711C7"/>
    <w:rsid w:val="008712B4"/>
    <w:rsid w:val="00871E3C"/>
    <w:rsid w:val="00872CBC"/>
    <w:rsid w:val="00880128"/>
    <w:rsid w:val="00880C3D"/>
    <w:rsid w:val="00881127"/>
    <w:rsid w:val="00885A70"/>
    <w:rsid w:val="00887D77"/>
    <w:rsid w:val="008931C2"/>
    <w:rsid w:val="00896BB4"/>
    <w:rsid w:val="008A116C"/>
    <w:rsid w:val="008A12FC"/>
    <w:rsid w:val="008A1731"/>
    <w:rsid w:val="008A3B29"/>
    <w:rsid w:val="008A3E01"/>
    <w:rsid w:val="008A4AE4"/>
    <w:rsid w:val="008A6BCB"/>
    <w:rsid w:val="008A6D62"/>
    <w:rsid w:val="008A783A"/>
    <w:rsid w:val="008A79CE"/>
    <w:rsid w:val="008B3EB6"/>
    <w:rsid w:val="008B6351"/>
    <w:rsid w:val="008C0A58"/>
    <w:rsid w:val="008C2896"/>
    <w:rsid w:val="008C2982"/>
    <w:rsid w:val="008C3C6B"/>
    <w:rsid w:val="008C4576"/>
    <w:rsid w:val="008C58B1"/>
    <w:rsid w:val="008D191D"/>
    <w:rsid w:val="008D2069"/>
    <w:rsid w:val="008D2F40"/>
    <w:rsid w:val="008D5698"/>
    <w:rsid w:val="008D69A9"/>
    <w:rsid w:val="008E1567"/>
    <w:rsid w:val="008E3EF4"/>
    <w:rsid w:val="008E661A"/>
    <w:rsid w:val="008F298E"/>
    <w:rsid w:val="008F3030"/>
    <w:rsid w:val="008F38F2"/>
    <w:rsid w:val="008F413E"/>
    <w:rsid w:val="008F43AA"/>
    <w:rsid w:val="009011D4"/>
    <w:rsid w:val="00901D12"/>
    <w:rsid w:val="00904B8C"/>
    <w:rsid w:val="00905E3D"/>
    <w:rsid w:val="00906711"/>
    <w:rsid w:val="00906FC1"/>
    <w:rsid w:val="00912003"/>
    <w:rsid w:val="00917504"/>
    <w:rsid w:val="00920D0B"/>
    <w:rsid w:val="009210D7"/>
    <w:rsid w:val="00923558"/>
    <w:rsid w:val="009242E0"/>
    <w:rsid w:val="009306F9"/>
    <w:rsid w:val="009323F9"/>
    <w:rsid w:val="00935E50"/>
    <w:rsid w:val="0093699C"/>
    <w:rsid w:val="00941526"/>
    <w:rsid w:val="00941632"/>
    <w:rsid w:val="0094478A"/>
    <w:rsid w:val="00944C81"/>
    <w:rsid w:val="00944EF5"/>
    <w:rsid w:val="009453C1"/>
    <w:rsid w:val="00947AE3"/>
    <w:rsid w:val="00950BF1"/>
    <w:rsid w:val="0095133D"/>
    <w:rsid w:val="0095183D"/>
    <w:rsid w:val="009550A8"/>
    <w:rsid w:val="00961F50"/>
    <w:rsid w:val="00963412"/>
    <w:rsid w:val="009656F2"/>
    <w:rsid w:val="00965807"/>
    <w:rsid w:val="00967C1C"/>
    <w:rsid w:val="009763BD"/>
    <w:rsid w:val="00981391"/>
    <w:rsid w:val="009830B4"/>
    <w:rsid w:val="00984DA0"/>
    <w:rsid w:val="009857BF"/>
    <w:rsid w:val="009911AA"/>
    <w:rsid w:val="00991613"/>
    <w:rsid w:val="009921F2"/>
    <w:rsid w:val="00996E0A"/>
    <w:rsid w:val="00997F2A"/>
    <w:rsid w:val="009A09A6"/>
    <w:rsid w:val="009A143D"/>
    <w:rsid w:val="009A1A59"/>
    <w:rsid w:val="009A6CA7"/>
    <w:rsid w:val="009B1957"/>
    <w:rsid w:val="009B3CD1"/>
    <w:rsid w:val="009B4528"/>
    <w:rsid w:val="009B61B0"/>
    <w:rsid w:val="009C0C17"/>
    <w:rsid w:val="009C20BD"/>
    <w:rsid w:val="009C4C5F"/>
    <w:rsid w:val="009C53F3"/>
    <w:rsid w:val="009C56FE"/>
    <w:rsid w:val="009D3045"/>
    <w:rsid w:val="009D35E9"/>
    <w:rsid w:val="009D368C"/>
    <w:rsid w:val="009D4125"/>
    <w:rsid w:val="009D4D8E"/>
    <w:rsid w:val="009E0168"/>
    <w:rsid w:val="009E513C"/>
    <w:rsid w:val="009F14D4"/>
    <w:rsid w:val="009F5E75"/>
    <w:rsid w:val="009F77D2"/>
    <w:rsid w:val="00A04018"/>
    <w:rsid w:val="00A05CA6"/>
    <w:rsid w:val="00A114A4"/>
    <w:rsid w:val="00A149C0"/>
    <w:rsid w:val="00A15D06"/>
    <w:rsid w:val="00A1687A"/>
    <w:rsid w:val="00A24CF9"/>
    <w:rsid w:val="00A27833"/>
    <w:rsid w:val="00A2790F"/>
    <w:rsid w:val="00A373F5"/>
    <w:rsid w:val="00A40D35"/>
    <w:rsid w:val="00A42922"/>
    <w:rsid w:val="00A43AA1"/>
    <w:rsid w:val="00A464C4"/>
    <w:rsid w:val="00A5358E"/>
    <w:rsid w:val="00A53904"/>
    <w:rsid w:val="00A56830"/>
    <w:rsid w:val="00A56E5F"/>
    <w:rsid w:val="00A5752D"/>
    <w:rsid w:val="00A605AF"/>
    <w:rsid w:val="00A65A0A"/>
    <w:rsid w:val="00A66103"/>
    <w:rsid w:val="00A724B7"/>
    <w:rsid w:val="00A7388B"/>
    <w:rsid w:val="00A753C8"/>
    <w:rsid w:val="00A7781A"/>
    <w:rsid w:val="00A8056D"/>
    <w:rsid w:val="00A83D56"/>
    <w:rsid w:val="00A83EB5"/>
    <w:rsid w:val="00A85201"/>
    <w:rsid w:val="00A86D8B"/>
    <w:rsid w:val="00A90528"/>
    <w:rsid w:val="00A9523C"/>
    <w:rsid w:val="00A97289"/>
    <w:rsid w:val="00A97CE9"/>
    <w:rsid w:val="00AA0F64"/>
    <w:rsid w:val="00AA3293"/>
    <w:rsid w:val="00AA337E"/>
    <w:rsid w:val="00AA5681"/>
    <w:rsid w:val="00AA6982"/>
    <w:rsid w:val="00AB00B3"/>
    <w:rsid w:val="00AB1771"/>
    <w:rsid w:val="00AB1FDC"/>
    <w:rsid w:val="00AB4AB3"/>
    <w:rsid w:val="00AC1123"/>
    <w:rsid w:val="00AC58FE"/>
    <w:rsid w:val="00AD074D"/>
    <w:rsid w:val="00AD107D"/>
    <w:rsid w:val="00AD2509"/>
    <w:rsid w:val="00AD2556"/>
    <w:rsid w:val="00AD314D"/>
    <w:rsid w:val="00AD50AE"/>
    <w:rsid w:val="00AE1862"/>
    <w:rsid w:val="00AE2EA6"/>
    <w:rsid w:val="00AE4EBA"/>
    <w:rsid w:val="00AF4371"/>
    <w:rsid w:val="00AF4CA2"/>
    <w:rsid w:val="00AF6BB9"/>
    <w:rsid w:val="00B04771"/>
    <w:rsid w:val="00B05052"/>
    <w:rsid w:val="00B06623"/>
    <w:rsid w:val="00B12608"/>
    <w:rsid w:val="00B129FA"/>
    <w:rsid w:val="00B133FE"/>
    <w:rsid w:val="00B13E5D"/>
    <w:rsid w:val="00B1631B"/>
    <w:rsid w:val="00B16552"/>
    <w:rsid w:val="00B177CF"/>
    <w:rsid w:val="00B23AF3"/>
    <w:rsid w:val="00B2506F"/>
    <w:rsid w:val="00B254C3"/>
    <w:rsid w:val="00B25986"/>
    <w:rsid w:val="00B307E1"/>
    <w:rsid w:val="00B34D0D"/>
    <w:rsid w:val="00B41429"/>
    <w:rsid w:val="00B44A59"/>
    <w:rsid w:val="00B47B66"/>
    <w:rsid w:val="00B51641"/>
    <w:rsid w:val="00B6706C"/>
    <w:rsid w:val="00B709B9"/>
    <w:rsid w:val="00B76224"/>
    <w:rsid w:val="00B811B1"/>
    <w:rsid w:val="00B83F9C"/>
    <w:rsid w:val="00B8497A"/>
    <w:rsid w:val="00B8745A"/>
    <w:rsid w:val="00B87E56"/>
    <w:rsid w:val="00B92868"/>
    <w:rsid w:val="00B95002"/>
    <w:rsid w:val="00B959D1"/>
    <w:rsid w:val="00BB277A"/>
    <w:rsid w:val="00BB2E6B"/>
    <w:rsid w:val="00BB37F8"/>
    <w:rsid w:val="00BC0BD5"/>
    <w:rsid w:val="00BC2D41"/>
    <w:rsid w:val="00BC4BD1"/>
    <w:rsid w:val="00BC7DBF"/>
    <w:rsid w:val="00BD00A2"/>
    <w:rsid w:val="00BD174A"/>
    <w:rsid w:val="00BD2DA2"/>
    <w:rsid w:val="00BD4042"/>
    <w:rsid w:val="00BD4260"/>
    <w:rsid w:val="00BD427B"/>
    <w:rsid w:val="00BD53ED"/>
    <w:rsid w:val="00BE4A06"/>
    <w:rsid w:val="00BE5600"/>
    <w:rsid w:val="00BE7AD9"/>
    <w:rsid w:val="00BF030E"/>
    <w:rsid w:val="00BF1AEB"/>
    <w:rsid w:val="00BF1EB7"/>
    <w:rsid w:val="00BF2A40"/>
    <w:rsid w:val="00BF3604"/>
    <w:rsid w:val="00BF61C6"/>
    <w:rsid w:val="00BF624B"/>
    <w:rsid w:val="00BF7313"/>
    <w:rsid w:val="00BF7CC1"/>
    <w:rsid w:val="00C0298E"/>
    <w:rsid w:val="00C02FD4"/>
    <w:rsid w:val="00C0387C"/>
    <w:rsid w:val="00C03950"/>
    <w:rsid w:val="00C13654"/>
    <w:rsid w:val="00C14EDD"/>
    <w:rsid w:val="00C152F6"/>
    <w:rsid w:val="00C15542"/>
    <w:rsid w:val="00C206A5"/>
    <w:rsid w:val="00C2073D"/>
    <w:rsid w:val="00C22C09"/>
    <w:rsid w:val="00C30020"/>
    <w:rsid w:val="00C306EF"/>
    <w:rsid w:val="00C321DA"/>
    <w:rsid w:val="00C32839"/>
    <w:rsid w:val="00C339B2"/>
    <w:rsid w:val="00C33CF2"/>
    <w:rsid w:val="00C345C2"/>
    <w:rsid w:val="00C34FB4"/>
    <w:rsid w:val="00C36612"/>
    <w:rsid w:val="00C36780"/>
    <w:rsid w:val="00C36ED5"/>
    <w:rsid w:val="00C41D29"/>
    <w:rsid w:val="00C42DE5"/>
    <w:rsid w:val="00C44C32"/>
    <w:rsid w:val="00C470FA"/>
    <w:rsid w:val="00C50052"/>
    <w:rsid w:val="00C52DC5"/>
    <w:rsid w:val="00C5330A"/>
    <w:rsid w:val="00C53AF2"/>
    <w:rsid w:val="00C54796"/>
    <w:rsid w:val="00C5630F"/>
    <w:rsid w:val="00C64EAF"/>
    <w:rsid w:val="00C67C71"/>
    <w:rsid w:val="00C70FEC"/>
    <w:rsid w:val="00C7308A"/>
    <w:rsid w:val="00C769F3"/>
    <w:rsid w:val="00C81747"/>
    <w:rsid w:val="00C83CD6"/>
    <w:rsid w:val="00C86BA7"/>
    <w:rsid w:val="00C87307"/>
    <w:rsid w:val="00C91543"/>
    <w:rsid w:val="00C923E5"/>
    <w:rsid w:val="00C93BF9"/>
    <w:rsid w:val="00C946FE"/>
    <w:rsid w:val="00C96FD1"/>
    <w:rsid w:val="00CA2DCB"/>
    <w:rsid w:val="00CA3D44"/>
    <w:rsid w:val="00CA46BB"/>
    <w:rsid w:val="00CB2A72"/>
    <w:rsid w:val="00CB41D1"/>
    <w:rsid w:val="00CC1E39"/>
    <w:rsid w:val="00CC439B"/>
    <w:rsid w:val="00CC72EB"/>
    <w:rsid w:val="00CD2AF2"/>
    <w:rsid w:val="00CD4F2E"/>
    <w:rsid w:val="00CD63CF"/>
    <w:rsid w:val="00CD6822"/>
    <w:rsid w:val="00CD7611"/>
    <w:rsid w:val="00CE61F4"/>
    <w:rsid w:val="00CF3DB0"/>
    <w:rsid w:val="00CF4096"/>
    <w:rsid w:val="00CF47B7"/>
    <w:rsid w:val="00CF7B8F"/>
    <w:rsid w:val="00D008F5"/>
    <w:rsid w:val="00D02C6F"/>
    <w:rsid w:val="00D045C4"/>
    <w:rsid w:val="00D05FC0"/>
    <w:rsid w:val="00D062A3"/>
    <w:rsid w:val="00D1074A"/>
    <w:rsid w:val="00D15A90"/>
    <w:rsid w:val="00D25122"/>
    <w:rsid w:val="00D25202"/>
    <w:rsid w:val="00D25AAB"/>
    <w:rsid w:val="00D27480"/>
    <w:rsid w:val="00D30ADB"/>
    <w:rsid w:val="00D3172E"/>
    <w:rsid w:val="00D32F33"/>
    <w:rsid w:val="00D33D09"/>
    <w:rsid w:val="00D3642C"/>
    <w:rsid w:val="00D41E05"/>
    <w:rsid w:val="00D4529D"/>
    <w:rsid w:val="00D47A0A"/>
    <w:rsid w:val="00D501AD"/>
    <w:rsid w:val="00D50877"/>
    <w:rsid w:val="00D51C8A"/>
    <w:rsid w:val="00D52988"/>
    <w:rsid w:val="00D5534E"/>
    <w:rsid w:val="00D5674C"/>
    <w:rsid w:val="00D60C86"/>
    <w:rsid w:val="00D6226A"/>
    <w:rsid w:val="00D622B6"/>
    <w:rsid w:val="00D62411"/>
    <w:rsid w:val="00D65393"/>
    <w:rsid w:val="00D65B46"/>
    <w:rsid w:val="00D661C4"/>
    <w:rsid w:val="00D672E7"/>
    <w:rsid w:val="00D713C8"/>
    <w:rsid w:val="00D72AB6"/>
    <w:rsid w:val="00D73EF8"/>
    <w:rsid w:val="00D753D9"/>
    <w:rsid w:val="00D80386"/>
    <w:rsid w:val="00D83562"/>
    <w:rsid w:val="00D83925"/>
    <w:rsid w:val="00D84D12"/>
    <w:rsid w:val="00D87E85"/>
    <w:rsid w:val="00D90139"/>
    <w:rsid w:val="00D92433"/>
    <w:rsid w:val="00D92C1C"/>
    <w:rsid w:val="00D943F1"/>
    <w:rsid w:val="00D957C8"/>
    <w:rsid w:val="00DA78EF"/>
    <w:rsid w:val="00DA7E40"/>
    <w:rsid w:val="00DB0724"/>
    <w:rsid w:val="00DB35BF"/>
    <w:rsid w:val="00DB3C2C"/>
    <w:rsid w:val="00DB4A3F"/>
    <w:rsid w:val="00DB7405"/>
    <w:rsid w:val="00DC164E"/>
    <w:rsid w:val="00DC3FD5"/>
    <w:rsid w:val="00DC49E2"/>
    <w:rsid w:val="00DD1EB2"/>
    <w:rsid w:val="00DD384B"/>
    <w:rsid w:val="00DD565E"/>
    <w:rsid w:val="00DD6972"/>
    <w:rsid w:val="00DE4F1A"/>
    <w:rsid w:val="00DE7CD3"/>
    <w:rsid w:val="00DF0167"/>
    <w:rsid w:val="00DF0418"/>
    <w:rsid w:val="00DF184F"/>
    <w:rsid w:val="00DF1F72"/>
    <w:rsid w:val="00DF423B"/>
    <w:rsid w:val="00DF47BA"/>
    <w:rsid w:val="00E01E02"/>
    <w:rsid w:val="00E02B61"/>
    <w:rsid w:val="00E03070"/>
    <w:rsid w:val="00E03C22"/>
    <w:rsid w:val="00E14D5A"/>
    <w:rsid w:val="00E15E5E"/>
    <w:rsid w:val="00E2245D"/>
    <w:rsid w:val="00E2381D"/>
    <w:rsid w:val="00E24621"/>
    <w:rsid w:val="00E2463A"/>
    <w:rsid w:val="00E2521F"/>
    <w:rsid w:val="00E270BF"/>
    <w:rsid w:val="00E30E94"/>
    <w:rsid w:val="00E3386A"/>
    <w:rsid w:val="00E343B0"/>
    <w:rsid w:val="00E378B4"/>
    <w:rsid w:val="00E37CAF"/>
    <w:rsid w:val="00E405BF"/>
    <w:rsid w:val="00E448B6"/>
    <w:rsid w:val="00E476AE"/>
    <w:rsid w:val="00E47D1B"/>
    <w:rsid w:val="00E5051D"/>
    <w:rsid w:val="00E54E10"/>
    <w:rsid w:val="00E551B5"/>
    <w:rsid w:val="00E57CF1"/>
    <w:rsid w:val="00E6420F"/>
    <w:rsid w:val="00E648C4"/>
    <w:rsid w:val="00E65F5B"/>
    <w:rsid w:val="00E71152"/>
    <w:rsid w:val="00E720B2"/>
    <w:rsid w:val="00E733A4"/>
    <w:rsid w:val="00E74042"/>
    <w:rsid w:val="00E745FA"/>
    <w:rsid w:val="00E773E8"/>
    <w:rsid w:val="00E846E7"/>
    <w:rsid w:val="00E84E46"/>
    <w:rsid w:val="00E9007C"/>
    <w:rsid w:val="00E948E4"/>
    <w:rsid w:val="00E96B4B"/>
    <w:rsid w:val="00EA15E6"/>
    <w:rsid w:val="00EA178E"/>
    <w:rsid w:val="00EA1C70"/>
    <w:rsid w:val="00EA34BD"/>
    <w:rsid w:val="00EA4B53"/>
    <w:rsid w:val="00EA5551"/>
    <w:rsid w:val="00EA6E32"/>
    <w:rsid w:val="00EB172B"/>
    <w:rsid w:val="00EB22B6"/>
    <w:rsid w:val="00EB45EC"/>
    <w:rsid w:val="00EB5B06"/>
    <w:rsid w:val="00EB771E"/>
    <w:rsid w:val="00EB7F5F"/>
    <w:rsid w:val="00EC0593"/>
    <w:rsid w:val="00EC0A96"/>
    <w:rsid w:val="00EC51AF"/>
    <w:rsid w:val="00EC669C"/>
    <w:rsid w:val="00EC7780"/>
    <w:rsid w:val="00ED324E"/>
    <w:rsid w:val="00ED4712"/>
    <w:rsid w:val="00ED699D"/>
    <w:rsid w:val="00EE361A"/>
    <w:rsid w:val="00EF56D9"/>
    <w:rsid w:val="00EF7DE2"/>
    <w:rsid w:val="00F049A0"/>
    <w:rsid w:val="00F07BFF"/>
    <w:rsid w:val="00F1393F"/>
    <w:rsid w:val="00F15FE1"/>
    <w:rsid w:val="00F214A8"/>
    <w:rsid w:val="00F22B0D"/>
    <w:rsid w:val="00F241B2"/>
    <w:rsid w:val="00F33CA6"/>
    <w:rsid w:val="00F33DEC"/>
    <w:rsid w:val="00F33EBB"/>
    <w:rsid w:val="00F361F8"/>
    <w:rsid w:val="00F4062E"/>
    <w:rsid w:val="00F4182E"/>
    <w:rsid w:val="00F4293D"/>
    <w:rsid w:val="00F4352B"/>
    <w:rsid w:val="00F45713"/>
    <w:rsid w:val="00F45CA4"/>
    <w:rsid w:val="00F5014A"/>
    <w:rsid w:val="00F527C1"/>
    <w:rsid w:val="00F53E17"/>
    <w:rsid w:val="00F54831"/>
    <w:rsid w:val="00F55495"/>
    <w:rsid w:val="00F5594C"/>
    <w:rsid w:val="00F57F42"/>
    <w:rsid w:val="00F601FD"/>
    <w:rsid w:val="00F606E3"/>
    <w:rsid w:val="00F651D6"/>
    <w:rsid w:val="00F6698D"/>
    <w:rsid w:val="00F677D6"/>
    <w:rsid w:val="00F7216E"/>
    <w:rsid w:val="00F73602"/>
    <w:rsid w:val="00F76FDE"/>
    <w:rsid w:val="00F82009"/>
    <w:rsid w:val="00F86963"/>
    <w:rsid w:val="00F86DA4"/>
    <w:rsid w:val="00F879AC"/>
    <w:rsid w:val="00F903BD"/>
    <w:rsid w:val="00F94C8A"/>
    <w:rsid w:val="00F94EF5"/>
    <w:rsid w:val="00F96C15"/>
    <w:rsid w:val="00F97E50"/>
    <w:rsid w:val="00FA25B6"/>
    <w:rsid w:val="00FA3C75"/>
    <w:rsid w:val="00FA53CF"/>
    <w:rsid w:val="00FA5B5C"/>
    <w:rsid w:val="00FA5EDC"/>
    <w:rsid w:val="00FB010D"/>
    <w:rsid w:val="00FB3B98"/>
    <w:rsid w:val="00FB7975"/>
    <w:rsid w:val="00FC2889"/>
    <w:rsid w:val="00FC3617"/>
    <w:rsid w:val="00FC633A"/>
    <w:rsid w:val="00FC769C"/>
    <w:rsid w:val="00FD2146"/>
    <w:rsid w:val="00FD289E"/>
    <w:rsid w:val="00FD29F4"/>
    <w:rsid w:val="00FD61EF"/>
    <w:rsid w:val="00FE0067"/>
    <w:rsid w:val="00FE0FB5"/>
    <w:rsid w:val="00FE1601"/>
    <w:rsid w:val="00FE3863"/>
    <w:rsid w:val="00FE53B1"/>
    <w:rsid w:val="00FF26FB"/>
    <w:rsid w:val="00FF67E5"/>
    <w:rsid w:val="00FF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qFormat="1"/>
    <w:lsdException w:name="heading 2" w:uiPriority="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line number" w:uiPriority="0"/>
    <w:lsdException w:name="endnote reference" w:uiPriority="0"/>
    <w:lsdException w:name="List Bullet" w:uiPriority="0"/>
    <w:lsdException w:name="Title" w:qFormat="1"/>
    <w:lsdException w:name="Default Paragraph Font" w:uiPriority="1"/>
    <w:lsdException w:name="Subtitle" w:qFormat="1"/>
    <w:lsdException w:name="Strong" w:qFormat="1"/>
    <w:lsdException w:name="Emphasis"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Grid" w:uiPriority="59"/>
    <w:lsdException w:name="Table Theme"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E7CD3"/>
    <w:rPr>
      <w:sz w:val="24"/>
      <w:szCs w:val="24"/>
    </w:rPr>
  </w:style>
  <w:style w:type="paragraph" w:styleId="Heading1">
    <w:name w:val="heading 1"/>
    <w:aliases w:val="l1"/>
    <w:next w:val="BodyText"/>
    <w:link w:val="Heading1Char"/>
    <w:uiPriority w:val="99"/>
    <w:qFormat/>
    <w:rsid w:val="00AB4AB3"/>
    <w:pPr>
      <w:keepNext/>
      <w:autoSpaceDE w:val="0"/>
      <w:autoSpaceDN w:val="0"/>
      <w:adjustRightInd w:val="0"/>
      <w:spacing w:before="120" w:after="120"/>
      <w:outlineLvl w:val="0"/>
    </w:pPr>
    <w:rPr>
      <w:rFonts w:ascii="Arial" w:hAnsi="Arial"/>
      <w:b/>
      <w:bCs/>
      <w:kern w:val="32"/>
      <w:sz w:val="36"/>
      <w:szCs w:val="32"/>
    </w:rPr>
  </w:style>
  <w:style w:type="paragraph" w:styleId="Heading2">
    <w:name w:val="heading 2"/>
    <w:aliases w:val="head 2,l2"/>
    <w:next w:val="BodyText"/>
    <w:link w:val="Heading2Char"/>
    <w:autoRedefine/>
    <w:qFormat/>
    <w:rsid w:val="005C5C1E"/>
    <w:pPr>
      <w:spacing w:before="120" w:after="60"/>
      <w:ind w:left="720"/>
      <w:outlineLvl w:val="1"/>
    </w:pPr>
    <w:rPr>
      <w:rFonts w:ascii="Arial Bold" w:hAnsi="Arial Bold"/>
      <w:b/>
      <w:iCs/>
      <w:kern w:val="32"/>
      <w:sz w:val="26"/>
      <w:szCs w:val="28"/>
    </w:rPr>
  </w:style>
  <w:style w:type="paragraph" w:styleId="Heading3">
    <w:name w:val="heading 3"/>
    <w:aliases w:val="l3"/>
    <w:next w:val="BodyText"/>
    <w:link w:val="Heading3Char"/>
    <w:uiPriority w:val="99"/>
    <w:qFormat/>
    <w:rsid w:val="008A79CE"/>
    <w:pPr>
      <w:numPr>
        <w:ilvl w:val="2"/>
        <w:numId w:val="10"/>
      </w:numPr>
      <w:spacing w:before="240" w:after="60"/>
      <w:outlineLvl w:val="2"/>
    </w:pPr>
    <w:rPr>
      <w:rFonts w:ascii="Arial" w:hAnsi="Arial"/>
      <w:b/>
      <w:bCs/>
      <w:iCs/>
      <w:kern w:val="32"/>
      <w:sz w:val="28"/>
      <w:szCs w:val="26"/>
    </w:rPr>
  </w:style>
  <w:style w:type="paragraph" w:styleId="Heading4">
    <w:name w:val="heading 4"/>
    <w:aliases w:val="l4"/>
    <w:next w:val="BodyText"/>
    <w:link w:val="Heading4Char"/>
    <w:uiPriority w:val="99"/>
    <w:qFormat/>
    <w:rsid w:val="008A79CE"/>
    <w:pPr>
      <w:numPr>
        <w:ilvl w:val="3"/>
        <w:numId w:val="13"/>
      </w:numPr>
      <w:spacing w:before="240" w:after="60"/>
      <w:ind w:left="648"/>
      <w:outlineLvl w:val="3"/>
    </w:pPr>
    <w:rPr>
      <w:rFonts w:ascii="Arial" w:hAnsi="Arial"/>
      <w:b/>
      <w:kern w:val="32"/>
      <w:sz w:val="24"/>
      <w:szCs w:val="28"/>
    </w:rPr>
  </w:style>
  <w:style w:type="paragraph" w:styleId="Heading5">
    <w:name w:val="heading 5"/>
    <w:aliases w:val="5,l5"/>
    <w:next w:val="BodyText"/>
    <w:link w:val="Heading5Char"/>
    <w:uiPriority w:val="99"/>
    <w:qFormat/>
    <w:rsid w:val="00A56830"/>
    <w:pPr>
      <w:spacing w:before="240" w:after="60"/>
      <w:outlineLvl w:val="4"/>
    </w:pPr>
    <w:rPr>
      <w:b/>
      <w:bCs/>
      <w:i/>
      <w:iCs/>
      <w:sz w:val="26"/>
      <w:szCs w:val="26"/>
    </w:rPr>
  </w:style>
  <w:style w:type="paragraph" w:styleId="Heading6">
    <w:name w:val="heading 6"/>
    <w:aliases w:val="Italic"/>
    <w:next w:val="BodyText"/>
    <w:link w:val="Heading6Char"/>
    <w:uiPriority w:val="99"/>
    <w:qFormat/>
    <w:rsid w:val="00A56830"/>
    <w:pPr>
      <w:spacing w:before="240" w:after="60"/>
      <w:outlineLvl w:val="5"/>
    </w:pPr>
    <w:rPr>
      <w:b/>
      <w:bCs/>
      <w:sz w:val="22"/>
      <w:szCs w:val="22"/>
    </w:rPr>
  </w:style>
  <w:style w:type="paragraph" w:styleId="Heading7">
    <w:name w:val="heading 7"/>
    <w:aliases w:val="l7"/>
    <w:next w:val="BodyText"/>
    <w:link w:val="Heading7Char"/>
    <w:uiPriority w:val="99"/>
    <w:qFormat/>
    <w:rsid w:val="00A56830"/>
    <w:pPr>
      <w:spacing w:before="240" w:after="60"/>
      <w:outlineLvl w:val="6"/>
    </w:pPr>
    <w:rPr>
      <w:sz w:val="24"/>
      <w:szCs w:val="24"/>
    </w:rPr>
  </w:style>
  <w:style w:type="paragraph" w:styleId="Heading8">
    <w:name w:val="heading 8"/>
    <w:aliases w:val="l8"/>
    <w:next w:val="BodyText"/>
    <w:link w:val="Heading8Char"/>
    <w:uiPriority w:val="99"/>
    <w:qFormat/>
    <w:rsid w:val="00A56830"/>
    <w:pPr>
      <w:spacing w:before="240" w:after="60"/>
      <w:outlineLvl w:val="7"/>
    </w:pPr>
    <w:rPr>
      <w:i/>
      <w:iCs/>
      <w:sz w:val="24"/>
      <w:szCs w:val="24"/>
    </w:rPr>
  </w:style>
  <w:style w:type="paragraph" w:styleId="Heading9">
    <w:name w:val="heading 9"/>
    <w:next w:val="BodyText"/>
    <w:link w:val="Heading9Char"/>
    <w:uiPriority w:val="99"/>
    <w:qFormat/>
    <w:rsid w:val="00A56830"/>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link w:val="captureChar"/>
    <w:qFormat/>
    <w:rsid w:val="004442FE"/>
    <w:pPr>
      <w:pBdr>
        <w:top w:val="single" w:sz="4" w:space="1" w:color="0000FF"/>
        <w:left w:val="single" w:sz="4" w:space="1" w:color="0000FF"/>
        <w:bottom w:val="single" w:sz="4" w:space="1" w:color="0000FF"/>
        <w:right w:val="single" w:sz="4" w:space="0" w:color="0000FF"/>
      </w:pBdr>
      <w:suppressAutoHyphens/>
    </w:pPr>
    <w:rPr>
      <w:rFonts w:ascii="Courier New" w:hAnsi="Courier New" w:cs="Courier New"/>
      <w:b/>
      <w:bCs/>
      <w:kern w:val="32"/>
      <w:sz w:val="18"/>
      <w:szCs w:val="18"/>
      <w:lang w:eastAsia="ar-SA"/>
    </w:rPr>
  </w:style>
  <w:style w:type="paragraph" w:customStyle="1" w:styleId="capturereverse">
    <w:name w:val="capture reverse"/>
    <w:rsid w:val="00F5549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Cs w:val="18"/>
      <w:lang w:eastAsia="ar-SA"/>
    </w:rPr>
  </w:style>
  <w:style w:type="character" w:styleId="FollowedHyperlink">
    <w:name w:val="FollowedHyperlink"/>
    <w:uiPriority w:val="99"/>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link w:val="SubtitleChar"/>
    <w:uiPriority w:val="99"/>
    <w:qFormat/>
    <w:rsid w:val="00F601FD"/>
    <w:pPr>
      <w:spacing w:after="60"/>
      <w:jc w:val="center"/>
      <w:outlineLvl w:val="1"/>
    </w:pPr>
    <w:rPr>
      <w:rFonts w:ascii="Arial" w:hAnsi="Arial"/>
    </w:rPr>
  </w:style>
  <w:style w:type="paragraph" w:styleId="Title">
    <w:name w:val="Title"/>
    <w:link w:val="TitleChar"/>
    <w:uiPriority w:val="99"/>
    <w:qFormat/>
    <w:rsid w:val="00D713C8"/>
    <w:pPr>
      <w:autoSpaceDE w:val="0"/>
      <w:autoSpaceDN w:val="0"/>
      <w:adjustRightInd w:val="0"/>
      <w:spacing w:after="360"/>
      <w:jc w:val="center"/>
    </w:pPr>
    <w:rPr>
      <w:rFonts w:ascii="Arial" w:hAnsi="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uiPriority w:val="99"/>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56830"/>
    <w:pPr>
      <w:numPr>
        <w:numId w:val="5"/>
      </w:numPr>
      <w:spacing w:before="60" w:after="60"/>
    </w:pPr>
    <w:rPr>
      <w:sz w:val="24"/>
    </w:rPr>
  </w:style>
  <w:style w:type="paragraph" w:styleId="TOC1">
    <w:name w:val="toc 1"/>
    <w:basedOn w:val="Normal"/>
    <w:next w:val="Normal"/>
    <w:autoRedefine/>
    <w:uiPriority w:val="39"/>
    <w:qFormat/>
    <w:rsid w:val="001F6008"/>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qFormat/>
    <w:rsid w:val="005D18C5"/>
    <w:pPr>
      <w:tabs>
        <w:tab w:val="left" w:pos="900"/>
        <w:tab w:val="right" w:leader="dot" w:pos="9350"/>
      </w:tabs>
      <w:spacing w:before="60"/>
      <w:ind w:left="360"/>
    </w:pPr>
    <w:rPr>
      <w:rFonts w:ascii="Arial" w:hAnsi="Arial"/>
      <w:b/>
    </w:rPr>
  </w:style>
  <w:style w:type="paragraph" w:styleId="TOC3">
    <w:name w:val="toc 3"/>
    <w:basedOn w:val="Normal"/>
    <w:next w:val="Normal"/>
    <w:autoRedefine/>
    <w:uiPriority w:val="39"/>
    <w:qFormat/>
    <w:rsid w:val="005D18C5"/>
    <w:pPr>
      <w:tabs>
        <w:tab w:val="left" w:pos="1440"/>
        <w:tab w:val="right" w:leader="dot" w:pos="9350"/>
      </w:tabs>
      <w:spacing w:before="60"/>
      <w:ind w:left="540"/>
    </w:pPr>
    <w:rPr>
      <w:rFonts w:ascii="Arial" w:hAnsi="Arial"/>
      <w:b/>
    </w:rPr>
  </w:style>
  <w:style w:type="paragraph" w:customStyle="1" w:styleId="BodyTextBullet2">
    <w:name w:val="Body Text Bullet 2"/>
    <w:rsid w:val="00A56830"/>
    <w:pPr>
      <w:spacing w:before="60" w:after="60"/>
    </w:pPr>
    <w:rPr>
      <w:sz w:val="24"/>
    </w:rPr>
  </w:style>
  <w:style w:type="paragraph" w:customStyle="1" w:styleId="BodyTextNumbered1">
    <w:name w:val="Body Text Numbered 1"/>
    <w:rsid w:val="00A56830"/>
    <w:pPr>
      <w:numPr>
        <w:numId w:val="1"/>
      </w:numPr>
    </w:pPr>
    <w:rPr>
      <w:sz w:val="24"/>
    </w:rPr>
  </w:style>
  <w:style w:type="paragraph" w:customStyle="1" w:styleId="BodyTextNumbered2">
    <w:name w:val="Body Text Numbered 2"/>
    <w:rsid w:val="00A56830"/>
    <w:pPr>
      <w:numPr>
        <w:numId w:val="2"/>
      </w:numPr>
      <w:tabs>
        <w:tab w:val="clear" w:pos="1440"/>
        <w:tab w:val="num" w:pos="1080"/>
      </w:tabs>
      <w:spacing w:before="120" w:after="120"/>
      <w:ind w:left="1080"/>
    </w:pPr>
    <w:rPr>
      <w:sz w:val="24"/>
    </w:rPr>
  </w:style>
  <w:style w:type="paragraph" w:customStyle="1" w:styleId="BodyTextLettered1">
    <w:name w:val="Body Text Lettered 1"/>
    <w:rsid w:val="00A56830"/>
    <w:pPr>
      <w:numPr>
        <w:numId w:val="3"/>
      </w:numPr>
      <w:tabs>
        <w:tab w:val="clear" w:pos="1080"/>
        <w:tab w:val="num" w:pos="720"/>
      </w:tabs>
      <w:ind w:left="720"/>
    </w:pPr>
    <w:rPr>
      <w:sz w:val="24"/>
    </w:rPr>
  </w:style>
  <w:style w:type="paragraph" w:customStyle="1" w:styleId="BodyTextLettered2">
    <w:name w:val="Body Text Lettered 2"/>
    <w:rsid w:val="00A56830"/>
    <w:pPr>
      <w:numPr>
        <w:numId w:val="4"/>
      </w:numPr>
      <w:tabs>
        <w:tab w:val="clear" w:pos="1440"/>
        <w:tab w:val="num" w:pos="1080"/>
      </w:tabs>
      <w:spacing w:before="120" w:after="120"/>
      <w:ind w:left="1080"/>
    </w:pPr>
    <w:rPr>
      <w:sz w:val="24"/>
    </w:rPr>
  </w:style>
  <w:style w:type="paragraph" w:styleId="Footer">
    <w:name w:val="footer"/>
    <w:link w:val="FooterChar"/>
    <w:uiPriority w:val="99"/>
    <w:rsid w:val="00D713C8"/>
    <w:pPr>
      <w:tabs>
        <w:tab w:val="center" w:pos="4680"/>
        <w:tab w:val="right" w:pos="9360"/>
      </w:tabs>
    </w:pPr>
    <w:rPr>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next w:val="BodyText"/>
    <w:link w:val="InstructionalText1Char"/>
    <w:rsid w:val="008F413E"/>
    <w:pPr>
      <w:keepLines/>
      <w:autoSpaceDE w:val="0"/>
      <w:autoSpaceDN w:val="0"/>
      <w:adjustRightInd w:val="0"/>
      <w:spacing w:before="60" w:after="120" w:line="240" w:lineRule="atLeast"/>
    </w:pPr>
    <w:rPr>
      <w:i/>
      <w:iCs/>
      <w:color w:val="0000FF"/>
      <w:sz w:val="24"/>
    </w:rPr>
  </w:style>
  <w:style w:type="character" w:customStyle="1" w:styleId="InstructionalText1Char">
    <w:name w:val="Instructional Text 1 Char"/>
    <w:link w:val="InstructionalText1"/>
    <w:rsid w:val="008F413E"/>
    <w:rPr>
      <w:i/>
      <w:iCs/>
      <w:color w:val="0000FF"/>
      <w:sz w:val="24"/>
      <w:lang w:bidi="ar-SA"/>
    </w:rPr>
  </w:style>
  <w:style w:type="paragraph" w:customStyle="1" w:styleId="InstructionalNote">
    <w:name w:val="Instructional Note"/>
    <w:basedOn w:val="Normal"/>
    <w:rsid w:val="000F3438"/>
    <w:pPr>
      <w:numPr>
        <w:numId w:val="6"/>
      </w:numPr>
      <w:tabs>
        <w:tab w:val="clear" w:pos="1512"/>
      </w:tabs>
      <w:autoSpaceDE w:val="0"/>
      <w:autoSpaceDN w:val="0"/>
      <w:adjustRightInd w:val="0"/>
      <w:spacing w:before="60" w:after="60"/>
      <w:ind w:left="1260" w:hanging="900"/>
    </w:pPr>
    <w:rPr>
      <w:i/>
      <w:iCs/>
      <w:color w:val="0000FF"/>
      <w:sz w:val="22"/>
      <w:szCs w:val="22"/>
    </w:rPr>
  </w:style>
  <w:style w:type="paragraph" w:customStyle="1" w:styleId="InstructionalBullet1">
    <w:name w:val="Instructional Bullet 1"/>
    <w:rsid w:val="008F413E"/>
    <w:pPr>
      <w:numPr>
        <w:numId w:val="7"/>
      </w:numPr>
      <w:tabs>
        <w:tab w:val="clear" w:pos="720"/>
        <w:tab w:val="num" w:pos="900"/>
      </w:tabs>
      <w:ind w:left="900"/>
    </w:pPr>
    <w:rPr>
      <w:i/>
      <w:color w:val="0000FF"/>
      <w:sz w:val="22"/>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8"/>
      </w:numPr>
      <w:tabs>
        <w:tab w:val="clear" w:pos="1800"/>
        <w:tab w:val="num" w:pos="1260"/>
      </w:tabs>
      <w:autoSpaceDE w:val="0"/>
      <w:autoSpaceDN w:val="0"/>
      <w:adjustRightInd w:val="0"/>
      <w:spacing w:before="60" w:after="60"/>
      <w:ind w:left="1260"/>
    </w:pPr>
    <w:rPr>
      <w:iCs/>
      <w:sz w:val="22"/>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uiPriority w:val="99"/>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C946FE"/>
    <w:pPr>
      <w:numPr>
        <w:numId w:val="9"/>
      </w:numPr>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link w:val="In-lineInstructionChar"/>
    <w:rsid w:val="008F413E"/>
    <w:pPr>
      <w:spacing w:before="120" w:after="120"/>
    </w:pPr>
    <w:rPr>
      <w:i/>
      <w:color w:val="0000FF"/>
      <w:sz w:val="24"/>
    </w:rPr>
  </w:style>
  <w:style w:type="character" w:customStyle="1" w:styleId="In-lineInstructionChar">
    <w:name w:val="In-line Instruction Char"/>
    <w:link w:val="In-lineInstruction"/>
    <w:rsid w:val="008F413E"/>
    <w:rPr>
      <w:i/>
      <w:color w:val="0000FF"/>
      <w:sz w:val="24"/>
      <w:lang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 w:val="22"/>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56830"/>
    <w:pPr>
      <w:numPr>
        <w:numId w:val="11"/>
      </w:numPr>
      <w:tabs>
        <w:tab w:val="num" w:pos="720"/>
      </w:tabs>
      <w:ind w:left="720"/>
    </w:pPr>
    <w:rPr>
      <w:i/>
      <w:color w:val="0000FF"/>
    </w:rPr>
  </w:style>
  <w:style w:type="paragraph" w:styleId="Caption">
    <w:name w:val="caption"/>
    <w:basedOn w:val="Normal"/>
    <w:next w:val="Normal"/>
    <w:qFormat/>
    <w:rsid w:val="00160824"/>
    <w:pPr>
      <w:keepNext/>
      <w:keepLines/>
      <w:spacing w:before="24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keepNext/>
      <w:keepLines/>
      <w:numPr>
        <w:numId w:val="12"/>
      </w:numPr>
      <w:tabs>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BodyText">
    <w:name w:val="Body Text"/>
    <w:link w:val="BodyTextChar"/>
    <w:uiPriority w:val="99"/>
    <w:rsid w:val="00A56830"/>
    <w:pPr>
      <w:spacing w:before="120" w:after="120"/>
    </w:pPr>
    <w:rPr>
      <w:sz w:val="24"/>
    </w:rPr>
  </w:style>
  <w:style w:type="character" w:customStyle="1" w:styleId="BodyTextChar">
    <w:name w:val="Body Text Char"/>
    <w:link w:val="BodyText"/>
    <w:uiPriority w:val="99"/>
    <w:rsid w:val="00A56830"/>
    <w:rPr>
      <w:sz w:val="24"/>
      <w:lang w:bidi="ar-SA"/>
    </w:rPr>
  </w:style>
  <w:style w:type="paragraph" w:styleId="BodyText2">
    <w:name w:val="Body Text 2"/>
    <w:link w:val="BodyText2Char"/>
    <w:uiPriority w:val="99"/>
    <w:rsid w:val="00A56830"/>
    <w:pPr>
      <w:keepNext/>
      <w:keepLines/>
      <w:spacing w:before="100" w:beforeAutospacing="1" w:after="100" w:afterAutospacing="1"/>
      <w:ind w:left="720"/>
    </w:pPr>
    <w:rPr>
      <w:sz w:val="24"/>
    </w:rPr>
  </w:style>
  <w:style w:type="character" w:customStyle="1" w:styleId="BodyText2Char">
    <w:name w:val="Body Text 2 Char"/>
    <w:link w:val="BodyText2"/>
    <w:uiPriority w:val="99"/>
    <w:rsid w:val="00A56830"/>
    <w:rPr>
      <w:sz w:val="24"/>
      <w:lang w:bidi="ar-SA"/>
    </w:rPr>
  </w:style>
  <w:style w:type="paragraph" w:styleId="BalloonText">
    <w:name w:val="Balloon Text"/>
    <w:basedOn w:val="Normal"/>
    <w:link w:val="BalloonTextChar"/>
    <w:uiPriority w:val="99"/>
    <w:rsid w:val="00760A00"/>
    <w:rPr>
      <w:rFonts w:ascii="Tahoma" w:hAnsi="Tahoma"/>
      <w:sz w:val="16"/>
      <w:szCs w:val="16"/>
    </w:rPr>
  </w:style>
  <w:style w:type="character" w:customStyle="1" w:styleId="BalloonTextChar">
    <w:name w:val="Balloon Text Char"/>
    <w:link w:val="BalloonText"/>
    <w:uiPriority w:val="99"/>
    <w:rsid w:val="00760A00"/>
    <w:rPr>
      <w:rFonts w:ascii="Tahoma" w:hAnsi="Tahoma" w:cs="Tahoma"/>
      <w:sz w:val="16"/>
      <w:szCs w:val="16"/>
    </w:rPr>
  </w:style>
  <w:style w:type="paragraph" w:styleId="TOC5">
    <w:name w:val="toc 5"/>
    <w:basedOn w:val="Normal"/>
    <w:next w:val="Normal"/>
    <w:autoRedefine/>
    <w:uiPriority w:val="39"/>
    <w:rsid w:val="00422564"/>
    <w:pPr>
      <w:spacing w:after="100"/>
      <w:ind w:left="880"/>
    </w:pPr>
  </w:style>
  <w:style w:type="paragraph" w:styleId="ListParagraph">
    <w:name w:val="List Paragraph"/>
    <w:basedOn w:val="Normal"/>
    <w:uiPriority w:val="34"/>
    <w:qFormat/>
    <w:rsid w:val="00C52DC5"/>
    <w:pPr>
      <w:spacing w:after="200" w:line="276" w:lineRule="auto"/>
      <w:ind w:left="720"/>
      <w:contextualSpacing/>
    </w:pPr>
    <w:rPr>
      <w:sz w:val="22"/>
      <w:szCs w:val="22"/>
    </w:rPr>
  </w:style>
  <w:style w:type="paragraph" w:customStyle="1" w:styleId="BulletList-Normal1">
    <w:name w:val="Bullet List-Normal 1"/>
    <w:aliases w:val="BN1"/>
    <w:autoRedefine/>
    <w:uiPriority w:val="99"/>
    <w:rsid w:val="0033577F"/>
    <w:pPr>
      <w:keepNext/>
      <w:keepLines/>
      <w:tabs>
        <w:tab w:val="left" w:pos="2862"/>
        <w:tab w:val="left" w:pos="3042"/>
      </w:tabs>
      <w:spacing w:after="60"/>
    </w:pPr>
    <w:rPr>
      <w:noProof/>
      <w:sz w:val="22"/>
    </w:rPr>
  </w:style>
  <w:style w:type="paragraph" w:styleId="BlockText">
    <w:name w:val="Block Text"/>
    <w:basedOn w:val="Normal"/>
    <w:uiPriority w:val="99"/>
    <w:rsid w:val="0033577F"/>
    <w:pPr>
      <w:tabs>
        <w:tab w:val="left" w:pos="990"/>
      </w:tabs>
      <w:ind w:left="360" w:right="270"/>
    </w:pPr>
  </w:style>
  <w:style w:type="paragraph" w:customStyle="1" w:styleId="Helvetica">
    <w:name w:val="Helvetica"/>
    <w:basedOn w:val="Normal"/>
    <w:uiPriority w:val="99"/>
    <w:rsid w:val="0033577F"/>
  </w:style>
  <w:style w:type="paragraph" w:styleId="List2">
    <w:name w:val="List 2"/>
    <w:basedOn w:val="Normal"/>
    <w:uiPriority w:val="99"/>
    <w:rsid w:val="0033577F"/>
    <w:pPr>
      <w:ind w:left="720" w:hanging="360"/>
    </w:pPr>
  </w:style>
  <w:style w:type="character" w:customStyle="1" w:styleId="Heading1Char">
    <w:name w:val="Heading 1 Char"/>
    <w:aliases w:val="l1 Char"/>
    <w:link w:val="Heading1"/>
    <w:uiPriority w:val="99"/>
    <w:locked/>
    <w:rsid w:val="00B34D0D"/>
    <w:rPr>
      <w:rFonts w:ascii="Arial" w:hAnsi="Arial"/>
      <w:b/>
      <w:bCs/>
      <w:kern w:val="32"/>
      <w:sz w:val="36"/>
      <w:szCs w:val="32"/>
      <w:lang w:bidi="ar-SA"/>
    </w:rPr>
  </w:style>
  <w:style w:type="character" w:customStyle="1" w:styleId="Heading2Char">
    <w:name w:val="Heading 2 Char"/>
    <w:aliases w:val="head 2 Char,l2 Char"/>
    <w:link w:val="Heading2"/>
    <w:locked/>
    <w:rsid w:val="005C5C1E"/>
    <w:rPr>
      <w:rFonts w:ascii="Arial Bold" w:hAnsi="Arial Bold"/>
      <w:b/>
      <w:iCs/>
      <w:kern w:val="32"/>
      <w:sz w:val="26"/>
      <w:szCs w:val="28"/>
    </w:rPr>
  </w:style>
  <w:style w:type="character" w:customStyle="1" w:styleId="Heading3Char">
    <w:name w:val="Heading 3 Char"/>
    <w:aliases w:val="l3 Char"/>
    <w:link w:val="Heading3"/>
    <w:uiPriority w:val="99"/>
    <w:locked/>
    <w:rsid w:val="00B34D0D"/>
    <w:rPr>
      <w:rFonts w:ascii="Arial" w:hAnsi="Arial"/>
      <w:b/>
      <w:bCs/>
      <w:iCs/>
      <w:kern w:val="32"/>
      <w:sz w:val="28"/>
      <w:szCs w:val="26"/>
    </w:rPr>
  </w:style>
  <w:style w:type="character" w:customStyle="1" w:styleId="Heading4Char">
    <w:name w:val="Heading 4 Char"/>
    <w:aliases w:val="l4 Char"/>
    <w:link w:val="Heading4"/>
    <w:uiPriority w:val="99"/>
    <w:locked/>
    <w:rsid w:val="00B34D0D"/>
    <w:rPr>
      <w:rFonts w:ascii="Arial" w:hAnsi="Arial"/>
      <w:b/>
      <w:kern w:val="32"/>
      <w:sz w:val="24"/>
      <w:szCs w:val="28"/>
    </w:rPr>
  </w:style>
  <w:style w:type="character" w:customStyle="1" w:styleId="Heading5Char">
    <w:name w:val="Heading 5 Char"/>
    <w:aliases w:val="5 Char,l5 Char"/>
    <w:link w:val="Heading5"/>
    <w:uiPriority w:val="99"/>
    <w:locked/>
    <w:rsid w:val="00B34D0D"/>
    <w:rPr>
      <w:b/>
      <w:bCs/>
      <w:i/>
      <w:iCs/>
      <w:sz w:val="26"/>
      <w:szCs w:val="26"/>
      <w:lang w:bidi="ar-SA"/>
    </w:rPr>
  </w:style>
  <w:style w:type="character" w:customStyle="1" w:styleId="Heading6Char">
    <w:name w:val="Heading 6 Char"/>
    <w:aliases w:val="Italic Char"/>
    <w:link w:val="Heading6"/>
    <w:uiPriority w:val="99"/>
    <w:locked/>
    <w:rsid w:val="00B34D0D"/>
    <w:rPr>
      <w:b/>
      <w:bCs/>
      <w:sz w:val="22"/>
      <w:szCs w:val="22"/>
      <w:lang w:bidi="ar-SA"/>
    </w:rPr>
  </w:style>
  <w:style w:type="character" w:customStyle="1" w:styleId="Heading7Char">
    <w:name w:val="Heading 7 Char"/>
    <w:aliases w:val="l7 Char"/>
    <w:link w:val="Heading7"/>
    <w:uiPriority w:val="99"/>
    <w:locked/>
    <w:rsid w:val="00B34D0D"/>
    <w:rPr>
      <w:sz w:val="24"/>
      <w:szCs w:val="24"/>
      <w:lang w:bidi="ar-SA"/>
    </w:rPr>
  </w:style>
  <w:style w:type="character" w:customStyle="1" w:styleId="Heading8Char">
    <w:name w:val="Heading 8 Char"/>
    <w:aliases w:val="l8 Char"/>
    <w:link w:val="Heading8"/>
    <w:uiPriority w:val="99"/>
    <w:locked/>
    <w:rsid w:val="00B34D0D"/>
    <w:rPr>
      <w:i/>
      <w:iCs/>
      <w:sz w:val="24"/>
      <w:szCs w:val="24"/>
      <w:lang w:bidi="ar-SA"/>
    </w:rPr>
  </w:style>
  <w:style w:type="character" w:customStyle="1" w:styleId="Heading9Char">
    <w:name w:val="Heading 9 Char"/>
    <w:link w:val="Heading9"/>
    <w:uiPriority w:val="99"/>
    <w:locked/>
    <w:rsid w:val="00B34D0D"/>
    <w:rPr>
      <w:rFonts w:ascii="Arial" w:hAnsi="Arial"/>
      <w:sz w:val="22"/>
      <w:szCs w:val="22"/>
      <w:lang w:bidi="ar-SA"/>
    </w:rPr>
  </w:style>
  <w:style w:type="paragraph" w:styleId="BodyTextIndent">
    <w:name w:val="Body Text Indent"/>
    <w:basedOn w:val="Normal"/>
    <w:link w:val="BodyTextIndentChar"/>
    <w:uiPriority w:val="99"/>
    <w:rsid w:val="00B34D0D"/>
    <w:pPr>
      <w:autoSpaceDE w:val="0"/>
      <w:autoSpaceDN w:val="0"/>
      <w:adjustRightInd w:val="0"/>
      <w:ind w:left="2448" w:firstLine="432"/>
    </w:pPr>
  </w:style>
  <w:style w:type="character" w:customStyle="1" w:styleId="BodyTextIndentChar">
    <w:name w:val="Body Text Indent Char"/>
    <w:link w:val="BodyTextIndent"/>
    <w:uiPriority w:val="99"/>
    <w:rsid w:val="00B34D0D"/>
    <w:rPr>
      <w:sz w:val="24"/>
      <w:szCs w:val="24"/>
    </w:rPr>
  </w:style>
  <w:style w:type="character" w:styleId="Strong">
    <w:name w:val="Strong"/>
    <w:uiPriority w:val="99"/>
    <w:qFormat/>
    <w:rsid w:val="00B34D0D"/>
    <w:rPr>
      <w:rFonts w:cs="Times New Roman"/>
      <w:b/>
      <w:bCs/>
    </w:rPr>
  </w:style>
  <w:style w:type="character" w:customStyle="1" w:styleId="HeaderChar">
    <w:name w:val="Header Char"/>
    <w:link w:val="Header"/>
    <w:uiPriority w:val="99"/>
    <w:locked/>
    <w:rsid w:val="00B34D0D"/>
    <w:rPr>
      <w:lang w:val="en-US" w:eastAsia="en-US" w:bidi="ar-SA"/>
    </w:rPr>
  </w:style>
  <w:style w:type="character" w:customStyle="1" w:styleId="FooterChar">
    <w:name w:val="Footer Char"/>
    <w:link w:val="Footer"/>
    <w:uiPriority w:val="99"/>
    <w:locked/>
    <w:rsid w:val="00B34D0D"/>
    <w:rPr>
      <w:szCs w:val="16"/>
      <w:lang w:bidi="ar-SA"/>
    </w:rPr>
  </w:style>
  <w:style w:type="paragraph" w:styleId="NormalWeb">
    <w:name w:val="Normal (Web)"/>
    <w:basedOn w:val="Normal"/>
    <w:uiPriority w:val="99"/>
    <w:rsid w:val="00B34D0D"/>
    <w:pPr>
      <w:spacing w:before="100" w:beforeAutospacing="1" w:after="100" w:afterAutospacing="1"/>
    </w:pPr>
    <w:rPr>
      <w:color w:val="0000FF"/>
    </w:rPr>
  </w:style>
  <w:style w:type="paragraph" w:styleId="BodyText3">
    <w:name w:val="Body Text 3"/>
    <w:basedOn w:val="Normal"/>
    <w:link w:val="BodyText3Char"/>
    <w:uiPriority w:val="99"/>
    <w:rsid w:val="00B34D0D"/>
    <w:pPr>
      <w:ind w:right="-180"/>
    </w:pPr>
    <w:rPr>
      <w:sz w:val="16"/>
      <w:szCs w:val="16"/>
    </w:rPr>
  </w:style>
  <w:style w:type="character" w:customStyle="1" w:styleId="BodyText3Char">
    <w:name w:val="Body Text 3 Char"/>
    <w:link w:val="BodyText3"/>
    <w:uiPriority w:val="99"/>
    <w:rsid w:val="00B34D0D"/>
    <w:rPr>
      <w:sz w:val="16"/>
      <w:szCs w:val="16"/>
    </w:rPr>
  </w:style>
  <w:style w:type="paragraph" w:styleId="BodyTextIndent2">
    <w:name w:val="Body Text Indent 2"/>
    <w:basedOn w:val="Normal"/>
    <w:link w:val="BodyTextIndent2Char"/>
    <w:uiPriority w:val="99"/>
    <w:rsid w:val="00B34D0D"/>
    <w:pPr>
      <w:autoSpaceDE w:val="0"/>
      <w:autoSpaceDN w:val="0"/>
      <w:adjustRightInd w:val="0"/>
      <w:ind w:left="360" w:hanging="360"/>
    </w:pPr>
  </w:style>
  <w:style w:type="character" w:customStyle="1" w:styleId="BodyTextIndent2Char">
    <w:name w:val="Body Text Indent 2 Char"/>
    <w:link w:val="BodyTextIndent2"/>
    <w:uiPriority w:val="99"/>
    <w:rsid w:val="00B34D0D"/>
    <w:rPr>
      <w:sz w:val="24"/>
      <w:szCs w:val="24"/>
    </w:rPr>
  </w:style>
  <w:style w:type="paragraph" w:customStyle="1" w:styleId="FooterFirst">
    <w:name w:val="Footer First"/>
    <w:basedOn w:val="Footer"/>
    <w:uiPriority w:val="99"/>
    <w:rsid w:val="00B34D0D"/>
    <w:pPr>
      <w:keepLines/>
      <w:tabs>
        <w:tab w:val="clear" w:pos="4680"/>
        <w:tab w:val="clear" w:pos="9360"/>
        <w:tab w:val="center" w:pos="4320"/>
      </w:tabs>
      <w:jc w:val="center"/>
    </w:pPr>
    <w:rPr>
      <w:sz w:val="24"/>
      <w:szCs w:val="24"/>
    </w:rPr>
  </w:style>
  <w:style w:type="paragraph" w:customStyle="1" w:styleId="PartTitle">
    <w:name w:val="Part Title"/>
    <w:basedOn w:val="HeadingBase"/>
    <w:next w:val="PartSubtitle"/>
    <w:uiPriority w:val="99"/>
    <w:rsid w:val="00B34D0D"/>
    <w:pPr>
      <w:spacing w:before="600"/>
      <w:jc w:val="center"/>
    </w:pPr>
  </w:style>
  <w:style w:type="paragraph" w:customStyle="1" w:styleId="HeadingBase">
    <w:name w:val="Heading Base"/>
    <w:basedOn w:val="Normal"/>
    <w:next w:val="BodyText"/>
    <w:uiPriority w:val="99"/>
    <w:rsid w:val="00B34D0D"/>
    <w:pPr>
      <w:keepNext/>
      <w:spacing w:before="240" w:after="120"/>
    </w:pPr>
    <w:rPr>
      <w:rFonts w:ascii="Arial" w:hAnsi="Arial"/>
      <w:b/>
      <w:kern w:val="28"/>
      <w:sz w:val="36"/>
    </w:rPr>
  </w:style>
  <w:style w:type="paragraph" w:customStyle="1" w:styleId="PartSubtitle">
    <w:name w:val="Part Subtitle"/>
    <w:basedOn w:val="Normal"/>
    <w:next w:val="BodyText"/>
    <w:uiPriority w:val="99"/>
    <w:rsid w:val="00B34D0D"/>
    <w:pPr>
      <w:keepNext/>
      <w:spacing w:before="360" w:after="120"/>
      <w:jc w:val="center"/>
    </w:pPr>
    <w:rPr>
      <w:rFonts w:ascii="Arial" w:hAnsi="Arial"/>
      <w:i/>
      <w:kern w:val="28"/>
      <w:sz w:val="32"/>
    </w:rPr>
  </w:style>
  <w:style w:type="paragraph" w:customStyle="1" w:styleId="BodyTextKeep">
    <w:name w:val="Body Text Keep"/>
    <w:basedOn w:val="BodyText"/>
    <w:uiPriority w:val="99"/>
    <w:rsid w:val="00B34D0D"/>
    <w:pPr>
      <w:keepNext/>
      <w:spacing w:before="0"/>
    </w:pPr>
    <w:rPr>
      <w:szCs w:val="24"/>
    </w:rPr>
  </w:style>
  <w:style w:type="paragraph" w:customStyle="1" w:styleId="table">
    <w:name w:val="table"/>
    <w:basedOn w:val="Normal"/>
    <w:uiPriority w:val="99"/>
    <w:rsid w:val="00B34D0D"/>
    <w:pPr>
      <w:tabs>
        <w:tab w:val="left" w:pos="1080"/>
        <w:tab w:val="left" w:pos="6120"/>
      </w:tabs>
    </w:pPr>
    <w:rPr>
      <w:sz w:val="20"/>
    </w:rPr>
  </w:style>
  <w:style w:type="paragraph" w:styleId="TOC6">
    <w:name w:val="toc 6"/>
    <w:basedOn w:val="Normal"/>
    <w:next w:val="Normal"/>
    <w:autoRedefine/>
    <w:uiPriority w:val="39"/>
    <w:rsid w:val="00B34D0D"/>
    <w:pPr>
      <w:ind w:left="1200"/>
    </w:pPr>
  </w:style>
  <w:style w:type="paragraph" w:styleId="TOC7">
    <w:name w:val="toc 7"/>
    <w:basedOn w:val="Normal"/>
    <w:next w:val="Normal"/>
    <w:autoRedefine/>
    <w:uiPriority w:val="39"/>
    <w:rsid w:val="00B34D0D"/>
    <w:pPr>
      <w:ind w:left="1440"/>
    </w:pPr>
  </w:style>
  <w:style w:type="paragraph" w:styleId="TOC8">
    <w:name w:val="toc 8"/>
    <w:basedOn w:val="Normal"/>
    <w:next w:val="Normal"/>
    <w:autoRedefine/>
    <w:uiPriority w:val="39"/>
    <w:rsid w:val="00B34D0D"/>
    <w:pPr>
      <w:ind w:left="1680"/>
    </w:pPr>
  </w:style>
  <w:style w:type="paragraph" w:styleId="TOC9">
    <w:name w:val="toc 9"/>
    <w:basedOn w:val="Normal"/>
    <w:next w:val="Normal"/>
    <w:autoRedefine/>
    <w:uiPriority w:val="39"/>
    <w:rsid w:val="00B34D0D"/>
    <w:pPr>
      <w:ind w:left="1920"/>
    </w:pPr>
  </w:style>
  <w:style w:type="paragraph" w:customStyle="1" w:styleId="Normal1">
    <w:name w:val="Normal1"/>
    <w:basedOn w:val="Normal"/>
    <w:link w:val="normalChar"/>
    <w:uiPriority w:val="99"/>
    <w:rsid w:val="00B34D0D"/>
    <w:pPr>
      <w:tabs>
        <w:tab w:val="right" w:pos="9360"/>
      </w:tabs>
      <w:ind w:left="-90" w:hanging="18"/>
    </w:pPr>
    <w:rPr>
      <w:rFonts w:ascii="Century Schoolbook" w:hAnsi="Century Schoolbook"/>
      <w:snapToGrid w:val="0"/>
      <w:szCs w:val="20"/>
    </w:rPr>
  </w:style>
  <w:style w:type="paragraph" w:styleId="PlainText">
    <w:name w:val="Plain Text"/>
    <w:basedOn w:val="Normal"/>
    <w:link w:val="PlainTextChar"/>
    <w:uiPriority w:val="99"/>
    <w:rsid w:val="00B34D0D"/>
    <w:pPr>
      <w:tabs>
        <w:tab w:val="right" w:pos="9360"/>
      </w:tabs>
      <w:ind w:left="-90" w:hanging="18"/>
    </w:pPr>
    <w:rPr>
      <w:rFonts w:ascii="Courier New" w:hAnsi="Courier New"/>
      <w:sz w:val="20"/>
      <w:szCs w:val="20"/>
    </w:rPr>
  </w:style>
  <w:style w:type="character" w:customStyle="1" w:styleId="PlainTextChar">
    <w:name w:val="Plain Text Char"/>
    <w:link w:val="PlainText"/>
    <w:uiPriority w:val="99"/>
    <w:rsid w:val="00B34D0D"/>
    <w:rPr>
      <w:rFonts w:ascii="Courier New" w:hAnsi="Courier New"/>
    </w:rPr>
  </w:style>
  <w:style w:type="paragraph" w:customStyle="1" w:styleId="Hint">
    <w:name w:val="Hint"/>
    <w:basedOn w:val="Normal"/>
    <w:uiPriority w:val="99"/>
    <w:rsid w:val="00B34D0D"/>
    <w:pPr>
      <w:tabs>
        <w:tab w:val="left" w:pos="360"/>
        <w:tab w:val="right" w:pos="9360"/>
      </w:tabs>
      <w:ind w:left="-90" w:hanging="18"/>
    </w:pPr>
    <w:rPr>
      <w:rFonts w:ascii="Century Schoolbook" w:hAnsi="Century Schoolbook"/>
      <w:szCs w:val="20"/>
    </w:rPr>
  </w:style>
  <w:style w:type="paragraph" w:styleId="BodyTextIndent3">
    <w:name w:val="Body Text Indent 3"/>
    <w:basedOn w:val="Normal"/>
    <w:link w:val="BodyTextIndent3Char"/>
    <w:uiPriority w:val="99"/>
    <w:rsid w:val="00B34D0D"/>
    <w:pPr>
      <w:ind w:left="900" w:hanging="900"/>
    </w:pPr>
    <w:rPr>
      <w:sz w:val="16"/>
      <w:szCs w:val="16"/>
    </w:rPr>
  </w:style>
  <w:style w:type="character" w:customStyle="1" w:styleId="BodyTextIndent3Char">
    <w:name w:val="Body Text Indent 3 Char"/>
    <w:link w:val="BodyTextIndent3"/>
    <w:uiPriority w:val="99"/>
    <w:rsid w:val="00B34D0D"/>
    <w:rPr>
      <w:sz w:val="16"/>
      <w:szCs w:val="16"/>
    </w:rPr>
  </w:style>
  <w:style w:type="paragraph" w:customStyle="1" w:styleId="Heading118hel">
    <w:name w:val="Heading 1 18 hel"/>
    <w:basedOn w:val="Normal"/>
    <w:uiPriority w:val="99"/>
    <w:rsid w:val="00B34D0D"/>
    <w:pPr>
      <w:tabs>
        <w:tab w:val="left" w:pos="90"/>
        <w:tab w:val="right" w:pos="9360"/>
      </w:tabs>
      <w:ind w:left="-90" w:hanging="18"/>
    </w:pPr>
    <w:rPr>
      <w:rFonts w:ascii="Helvetica" w:hAnsi="Helvetica"/>
      <w:sz w:val="36"/>
      <w:szCs w:val="20"/>
    </w:rPr>
  </w:style>
  <w:style w:type="paragraph" w:customStyle="1" w:styleId="screendisplay">
    <w:name w:val="screen display"/>
    <w:basedOn w:val="Normal"/>
    <w:uiPriority w:val="99"/>
    <w:rsid w:val="00B34D0D"/>
    <w:pPr>
      <w:tabs>
        <w:tab w:val="right" w:pos="9360"/>
      </w:tabs>
      <w:ind w:left="-90" w:hanging="18"/>
    </w:pPr>
    <w:rPr>
      <w:rFonts w:ascii="Courier" w:hAnsi="Courier"/>
      <w:sz w:val="20"/>
      <w:szCs w:val="20"/>
    </w:rPr>
  </w:style>
  <w:style w:type="paragraph" w:styleId="EndnoteText">
    <w:name w:val="endnote text"/>
    <w:basedOn w:val="Normal"/>
    <w:link w:val="EndnoteTextChar"/>
    <w:uiPriority w:val="99"/>
    <w:rsid w:val="00B34D0D"/>
    <w:pPr>
      <w:tabs>
        <w:tab w:val="right" w:pos="9360"/>
      </w:tabs>
      <w:ind w:left="-90" w:hanging="18"/>
    </w:pPr>
    <w:rPr>
      <w:sz w:val="20"/>
      <w:szCs w:val="20"/>
    </w:rPr>
  </w:style>
  <w:style w:type="character" w:customStyle="1" w:styleId="EndnoteTextChar">
    <w:name w:val="Endnote Text Char"/>
    <w:link w:val="EndnoteText"/>
    <w:uiPriority w:val="99"/>
    <w:rsid w:val="00B34D0D"/>
  </w:style>
  <w:style w:type="character" w:styleId="CommentReference">
    <w:name w:val="annotation reference"/>
    <w:uiPriority w:val="99"/>
    <w:rsid w:val="00B34D0D"/>
    <w:rPr>
      <w:rFonts w:cs="Times New Roman"/>
      <w:sz w:val="16"/>
    </w:rPr>
  </w:style>
  <w:style w:type="paragraph" w:styleId="CommentText">
    <w:name w:val="annotation text"/>
    <w:basedOn w:val="Normal"/>
    <w:link w:val="CommentTextChar"/>
    <w:uiPriority w:val="99"/>
    <w:rsid w:val="00B34D0D"/>
    <w:pPr>
      <w:tabs>
        <w:tab w:val="right" w:pos="9360"/>
      </w:tabs>
      <w:ind w:left="-90" w:hanging="18"/>
    </w:pPr>
    <w:rPr>
      <w:sz w:val="20"/>
      <w:szCs w:val="20"/>
    </w:rPr>
  </w:style>
  <w:style w:type="character" w:customStyle="1" w:styleId="CommentTextChar">
    <w:name w:val="Comment Text Char"/>
    <w:link w:val="CommentText"/>
    <w:uiPriority w:val="99"/>
    <w:rsid w:val="00B34D0D"/>
  </w:style>
  <w:style w:type="paragraph" w:styleId="ListBullet">
    <w:name w:val="List Bullet"/>
    <w:basedOn w:val="Normal"/>
    <w:autoRedefine/>
    <w:rsid w:val="00B34D0D"/>
    <w:pPr>
      <w:tabs>
        <w:tab w:val="num" w:pos="360"/>
      </w:tabs>
      <w:ind w:left="360" w:hanging="360"/>
    </w:pPr>
    <w:rPr>
      <w:szCs w:val="20"/>
    </w:rPr>
  </w:style>
  <w:style w:type="paragraph" w:styleId="ListBullet2">
    <w:name w:val="List Bullet 2"/>
    <w:basedOn w:val="Normal"/>
    <w:autoRedefine/>
    <w:uiPriority w:val="99"/>
    <w:rsid w:val="00B34D0D"/>
    <w:pPr>
      <w:tabs>
        <w:tab w:val="num" w:pos="720"/>
      </w:tabs>
      <w:ind w:left="720" w:hanging="360"/>
    </w:pPr>
    <w:rPr>
      <w:szCs w:val="20"/>
    </w:rPr>
  </w:style>
  <w:style w:type="paragraph" w:styleId="ListBullet3">
    <w:name w:val="List Bullet 3"/>
    <w:basedOn w:val="Normal"/>
    <w:autoRedefine/>
    <w:uiPriority w:val="99"/>
    <w:rsid w:val="00B34D0D"/>
    <w:pPr>
      <w:tabs>
        <w:tab w:val="num" w:pos="1080"/>
      </w:tabs>
      <w:ind w:left="1080" w:hanging="360"/>
    </w:pPr>
    <w:rPr>
      <w:szCs w:val="20"/>
    </w:rPr>
  </w:style>
  <w:style w:type="paragraph" w:styleId="ListBullet5">
    <w:name w:val="List Bullet 5"/>
    <w:basedOn w:val="Normal"/>
    <w:autoRedefine/>
    <w:uiPriority w:val="99"/>
    <w:rsid w:val="00B34D0D"/>
    <w:pPr>
      <w:tabs>
        <w:tab w:val="num" w:pos="1800"/>
      </w:tabs>
      <w:ind w:left="1800" w:hanging="360"/>
    </w:pPr>
    <w:rPr>
      <w:szCs w:val="20"/>
    </w:rPr>
  </w:style>
  <w:style w:type="paragraph" w:styleId="ListNumber">
    <w:name w:val="List Number"/>
    <w:basedOn w:val="Normal"/>
    <w:uiPriority w:val="99"/>
    <w:rsid w:val="00B34D0D"/>
    <w:pPr>
      <w:tabs>
        <w:tab w:val="num" w:pos="360"/>
      </w:tabs>
      <w:ind w:left="360" w:hanging="360"/>
    </w:pPr>
    <w:rPr>
      <w:szCs w:val="20"/>
    </w:rPr>
  </w:style>
  <w:style w:type="paragraph" w:styleId="ListNumber2">
    <w:name w:val="List Number 2"/>
    <w:basedOn w:val="Normal"/>
    <w:uiPriority w:val="99"/>
    <w:rsid w:val="00B34D0D"/>
    <w:pPr>
      <w:tabs>
        <w:tab w:val="num" w:pos="720"/>
      </w:tabs>
      <w:ind w:left="720" w:hanging="360"/>
    </w:pPr>
    <w:rPr>
      <w:szCs w:val="20"/>
    </w:rPr>
  </w:style>
  <w:style w:type="paragraph" w:styleId="ListNumber3">
    <w:name w:val="List Number 3"/>
    <w:basedOn w:val="Normal"/>
    <w:uiPriority w:val="99"/>
    <w:rsid w:val="00B34D0D"/>
    <w:pPr>
      <w:tabs>
        <w:tab w:val="num" w:pos="1080"/>
      </w:tabs>
      <w:ind w:left="1080" w:hanging="360"/>
    </w:pPr>
    <w:rPr>
      <w:szCs w:val="20"/>
    </w:rPr>
  </w:style>
  <w:style w:type="paragraph" w:styleId="ListNumber4">
    <w:name w:val="List Number 4"/>
    <w:basedOn w:val="Normal"/>
    <w:uiPriority w:val="99"/>
    <w:rsid w:val="00B34D0D"/>
    <w:pPr>
      <w:tabs>
        <w:tab w:val="num" w:pos="1440"/>
      </w:tabs>
      <w:ind w:left="1440" w:hanging="360"/>
    </w:pPr>
    <w:rPr>
      <w:szCs w:val="20"/>
    </w:rPr>
  </w:style>
  <w:style w:type="paragraph" w:styleId="ListNumber5">
    <w:name w:val="List Number 5"/>
    <w:basedOn w:val="Normal"/>
    <w:uiPriority w:val="99"/>
    <w:rsid w:val="00B34D0D"/>
    <w:pPr>
      <w:tabs>
        <w:tab w:val="num" w:pos="1800"/>
      </w:tabs>
      <w:ind w:left="1800" w:hanging="360"/>
    </w:pPr>
    <w:rPr>
      <w:szCs w:val="20"/>
    </w:rPr>
  </w:style>
  <w:style w:type="paragraph" w:customStyle="1" w:styleId="FEEMANUAL">
    <w:name w:val="FEE MANUAL"/>
    <w:basedOn w:val="Normal"/>
    <w:uiPriority w:val="99"/>
    <w:rsid w:val="00B34D0D"/>
  </w:style>
  <w:style w:type="paragraph" w:styleId="BodyTextFirstIndent">
    <w:name w:val="Body Text First Indent"/>
    <w:basedOn w:val="BodyText"/>
    <w:link w:val="BodyTextFirstIndentChar"/>
    <w:uiPriority w:val="99"/>
    <w:rsid w:val="00B34D0D"/>
    <w:pPr>
      <w:spacing w:before="0"/>
      <w:ind w:firstLine="210"/>
    </w:pPr>
    <w:rPr>
      <w:szCs w:val="24"/>
    </w:rPr>
  </w:style>
  <w:style w:type="character" w:customStyle="1" w:styleId="BodyTextFirstIndentChar">
    <w:name w:val="Body Text First Indent Char"/>
    <w:link w:val="BodyTextFirstIndent"/>
    <w:uiPriority w:val="99"/>
    <w:rsid w:val="00B34D0D"/>
    <w:rPr>
      <w:sz w:val="24"/>
      <w:szCs w:val="24"/>
      <w:lang w:bidi="ar-SA"/>
    </w:rPr>
  </w:style>
  <w:style w:type="paragraph" w:styleId="BodyTextFirstIndent2">
    <w:name w:val="Body Text First Indent 2"/>
    <w:basedOn w:val="BodyTextIndent"/>
    <w:link w:val="BodyTextFirstIndent2Char"/>
    <w:uiPriority w:val="99"/>
    <w:rsid w:val="00B34D0D"/>
    <w:pPr>
      <w:autoSpaceDE/>
      <w:autoSpaceDN/>
      <w:adjustRightInd/>
      <w:spacing w:after="120"/>
      <w:ind w:left="360" w:firstLine="210"/>
    </w:pPr>
  </w:style>
  <w:style w:type="character" w:customStyle="1" w:styleId="BodyTextFirstIndent2Char">
    <w:name w:val="Body Text First Indent 2 Char"/>
    <w:link w:val="BodyTextFirstIndent2"/>
    <w:uiPriority w:val="99"/>
    <w:rsid w:val="00B34D0D"/>
    <w:rPr>
      <w:sz w:val="24"/>
      <w:szCs w:val="24"/>
    </w:rPr>
  </w:style>
  <w:style w:type="paragraph" w:styleId="Closing">
    <w:name w:val="Closing"/>
    <w:basedOn w:val="Normal"/>
    <w:link w:val="ClosingChar"/>
    <w:uiPriority w:val="99"/>
    <w:rsid w:val="00B34D0D"/>
    <w:pPr>
      <w:ind w:left="4320"/>
    </w:pPr>
  </w:style>
  <w:style w:type="character" w:customStyle="1" w:styleId="ClosingChar">
    <w:name w:val="Closing Char"/>
    <w:link w:val="Closing"/>
    <w:uiPriority w:val="99"/>
    <w:rsid w:val="00B34D0D"/>
    <w:rPr>
      <w:sz w:val="24"/>
      <w:szCs w:val="24"/>
    </w:rPr>
  </w:style>
  <w:style w:type="paragraph" w:styleId="Date">
    <w:name w:val="Date"/>
    <w:basedOn w:val="Normal"/>
    <w:next w:val="Normal"/>
    <w:link w:val="DateChar"/>
    <w:uiPriority w:val="99"/>
    <w:rsid w:val="00B34D0D"/>
  </w:style>
  <w:style w:type="character" w:customStyle="1" w:styleId="DateChar">
    <w:name w:val="Date Char"/>
    <w:link w:val="Date"/>
    <w:uiPriority w:val="99"/>
    <w:rsid w:val="00B34D0D"/>
    <w:rPr>
      <w:sz w:val="24"/>
      <w:szCs w:val="24"/>
    </w:rPr>
  </w:style>
  <w:style w:type="paragraph" w:styleId="DocumentMap">
    <w:name w:val="Document Map"/>
    <w:basedOn w:val="Normal"/>
    <w:link w:val="DocumentMapChar"/>
    <w:uiPriority w:val="99"/>
    <w:rsid w:val="00B34D0D"/>
    <w:pPr>
      <w:shd w:val="clear" w:color="auto" w:fill="000080"/>
    </w:pPr>
    <w:rPr>
      <w:sz w:val="2"/>
      <w:szCs w:val="20"/>
    </w:rPr>
  </w:style>
  <w:style w:type="character" w:customStyle="1" w:styleId="DocumentMapChar">
    <w:name w:val="Document Map Char"/>
    <w:link w:val="DocumentMap"/>
    <w:uiPriority w:val="99"/>
    <w:rsid w:val="00B34D0D"/>
    <w:rPr>
      <w:sz w:val="2"/>
      <w:shd w:val="clear" w:color="auto" w:fill="000080"/>
    </w:rPr>
  </w:style>
  <w:style w:type="paragraph" w:styleId="E-mailSignature">
    <w:name w:val="E-mail Signature"/>
    <w:basedOn w:val="Normal"/>
    <w:link w:val="E-mailSignatureChar"/>
    <w:uiPriority w:val="99"/>
    <w:rsid w:val="00B34D0D"/>
  </w:style>
  <w:style w:type="character" w:customStyle="1" w:styleId="E-mailSignatureChar">
    <w:name w:val="E-mail Signature Char"/>
    <w:link w:val="E-mailSignature"/>
    <w:uiPriority w:val="99"/>
    <w:rsid w:val="00B34D0D"/>
    <w:rPr>
      <w:sz w:val="24"/>
      <w:szCs w:val="24"/>
    </w:rPr>
  </w:style>
  <w:style w:type="paragraph" w:styleId="EnvelopeAddress">
    <w:name w:val="envelope address"/>
    <w:basedOn w:val="Normal"/>
    <w:uiPriority w:val="99"/>
    <w:rsid w:val="00B34D0D"/>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sid w:val="00B34D0D"/>
    <w:rPr>
      <w:rFonts w:ascii="Arial" w:hAnsi="Arial" w:cs="Arial"/>
      <w:sz w:val="20"/>
      <w:szCs w:val="20"/>
    </w:rPr>
  </w:style>
  <w:style w:type="paragraph" w:styleId="FootnoteText">
    <w:name w:val="footnote text"/>
    <w:basedOn w:val="Normal"/>
    <w:link w:val="FootnoteTextChar"/>
    <w:rsid w:val="00B34D0D"/>
    <w:rPr>
      <w:sz w:val="20"/>
      <w:szCs w:val="20"/>
    </w:rPr>
  </w:style>
  <w:style w:type="character" w:customStyle="1" w:styleId="FootnoteTextChar">
    <w:name w:val="Footnote Text Char"/>
    <w:link w:val="FootnoteText"/>
    <w:rsid w:val="00B34D0D"/>
  </w:style>
  <w:style w:type="paragraph" w:styleId="HTMLAddress">
    <w:name w:val="HTML Address"/>
    <w:basedOn w:val="Normal"/>
    <w:link w:val="HTMLAddressChar"/>
    <w:uiPriority w:val="99"/>
    <w:rsid w:val="00B34D0D"/>
    <w:rPr>
      <w:i/>
      <w:iCs/>
    </w:rPr>
  </w:style>
  <w:style w:type="character" w:customStyle="1" w:styleId="HTMLAddressChar">
    <w:name w:val="HTML Address Char"/>
    <w:link w:val="HTMLAddress"/>
    <w:uiPriority w:val="99"/>
    <w:rsid w:val="00B34D0D"/>
    <w:rPr>
      <w:i/>
      <w:iCs/>
      <w:sz w:val="24"/>
      <w:szCs w:val="24"/>
    </w:rPr>
  </w:style>
  <w:style w:type="paragraph" w:styleId="HTMLPreformatted">
    <w:name w:val="HTML Preformatted"/>
    <w:basedOn w:val="Normal"/>
    <w:link w:val="HTMLPreformattedChar"/>
    <w:uiPriority w:val="99"/>
    <w:rsid w:val="00B34D0D"/>
    <w:rPr>
      <w:rFonts w:ascii="Courier New" w:hAnsi="Courier New"/>
      <w:sz w:val="20"/>
      <w:szCs w:val="20"/>
    </w:rPr>
  </w:style>
  <w:style w:type="character" w:customStyle="1" w:styleId="HTMLPreformattedChar">
    <w:name w:val="HTML Preformatted Char"/>
    <w:link w:val="HTMLPreformatted"/>
    <w:uiPriority w:val="99"/>
    <w:rsid w:val="00B34D0D"/>
    <w:rPr>
      <w:rFonts w:ascii="Courier New" w:hAnsi="Courier New"/>
    </w:rPr>
  </w:style>
  <w:style w:type="paragraph" w:styleId="Index1">
    <w:name w:val="index 1"/>
    <w:basedOn w:val="Normal"/>
    <w:next w:val="Normal"/>
    <w:autoRedefine/>
    <w:uiPriority w:val="99"/>
    <w:rsid w:val="00B34D0D"/>
    <w:pPr>
      <w:ind w:left="240" w:hanging="240"/>
    </w:pPr>
  </w:style>
  <w:style w:type="paragraph" w:styleId="Index2">
    <w:name w:val="index 2"/>
    <w:basedOn w:val="Normal"/>
    <w:next w:val="Normal"/>
    <w:autoRedefine/>
    <w:uiPriority w:val="99"/>
    <w:rsid w:val="00B34D0D"/>
    <w:pPr>
      <w:ind w:left="480" w:hanging="240"/>
    </w:pPr>
  </w:style>
  <w:style w:type="paragraph" w:styleId="Index3">
    <w:name w:val="index 3"/>
    <w:basedOn w:val="Normal"/>
    <w:next w:val="Normal"/>
    <w:autoRedefine/>
    <w:uiPriority w:val="99"/>
    <w:rsid w:val="00B34D0D"/>
    <w:pPr>
      <w:ind w:left="720" w:hanging="240"/>
    </w:pPr>
  </w:style>
  <w:style w:type="paragraph" w:styleId="Index4">
    <w:name w:val="index 4"/>
    <w:basedOn w:val="Normal"/>
    <w:next w:val="Normal"/>
    <w:autoRedefine/>
    <w:uiPriority w:val="99"/>
    <w:rsid w:val="00B34D0D"/>
    <w:pPr>
      <w:ind w:left="960" w:hanging="240"/>
    </w:pPr>
  </w:style>
  <w:style w:type="paragraph" w:styleId="Index5">
    <w:name w:val="index 5"/>
    <w:basedOn w:val="Normal"/>
    <w:next w:val="Normal"/>
    <w:autoRedefine/>
    <w:uiPriority w:val="99"/>
    <w:rsid w:val="00B34D0D"/>
    <w:pPr>
      <w:ind w:left="1200" w:hanging="240"/>
    </w:pPr>
  </w:style>
  <w:style w:type="paragraph" w:styleId="Index6">
    <w:name w:val="index 6"/>
    <w:basedOn w:val="Normal"/>
    <w:next w:val="Normal"/>
    <w:autoRedefine/>
    <w:uiPriority w:val="99"/>
    <w:rsid w:val="00B34D0D"/>
    <w:pPr>
      <w:ind w:left="1440" w:hanging="240"/>
    </w:pPr>
  </w:style>
  <w:style w:type="paragraph" w:styleId="Index7">
    <w:name w:val="index 7"/>
    <w:basedOn w:val="Normal"/>
    <w:next w:val="Normal"/>
    <w:autoRedefine/>
    <w:uiPriority w:val="99"/>
    <w:rsid w:val="00B34D0D"/>
    <w:pPr>
      <w:ind w:left="1680" w:hanging="240"/>
    </w:pPr>
  </w:style>
  <w:style w:type="paragraph" w:styleId="Index8">
    <w:name w:val="index 8"/>
    <w:basedOn w:val="Normal"/>
    <w:next w:val="Normal"/>
    <w:autoRedefine/>
    <w:uiPriority w:val="99"/>
    <w:rsid w:val="00B34D0D"/>
    <w:pPr>
      <w:ind w:left="1920" w:hanging="240"/>
    </w:pPr>
  </w:style>
  <w:style w:type="paragraph" w:styleId="Index9">
    <w:name w:val="index 9"/>
    <w:basedOn w:val="Normal"/>
    <w:next w:val="Normal"/>
    <w:autoRedefine/>
    <w:uiPriority w:val="99"/>
    <w:rsid w:val="00B34D0D"/>
    <w:pPr>
      <w:ind w:left="2160" w:hanging="240"/>
    </w:pPr>
  </w:style>
  <w:style w:type="paragraph" w:styleId="IndexHeading">
    <w:name w:val="index heading"/>
    <w:basedOn w:val="Normal"/>
    <w:next w:val="Index1"/>
    <w:uiPriority w:val="99"/>
    <w:rsid w:val="00B34D0D"/>
    <w:rPr>
      <w:rFonts w:ascii="Arial" w:hAnsi="Arial" w:cs="Arial"/>
      <w:b/>
      <w:bCs/>
    </w:rPr>
  </w:style>
  <w:style w:type="paragraph" w:styleId="List">
    <w:name w:val="List"/>
    <w:basedOn w:val="Normal"/>
    <w:uiPriority w:val="99"/>
    <w:rsid w:val="00B34D0D"/>
    <w:pPr>
      <w:ind w:left="360" w:hanging="360"/>
    </w:pPr>
  </w:style>
  <w:style w:type="paragraph" w:styleId="List3">
    <w:name w:val="List 3"/>
    <w:basedOn w:val="Normal"/>
    <w:uiPriority w:val="99"/>
    <w:rsid w:val="00B34D0D"/>
    <w:pPr>
      <w:ind w:left="1080" w:hanging="360"/>
    </w:pPr>
  </w:style>
  <w:style w:type="paragraph" w:styleId="List4">
    <w:name w:val="List 4"/>
    <w:basedOn w:val="Normal"/>
    <w:uiPriority w:val="99"/>
    <w:rsid w:val="00B34D0D"/>
    <w:pPr>
      <w:ind w:left="1440" w:hanging="360"/>
    </w:pPr>
  </w:style>
  <w:style w:type="paragraph" w:styleId="List5">
    <w:name w:val="List 5"/>
    <w:basedOn w:val="Normal"/>
    <w:uiPriority w:val="99"/>
    <w:rsid w:val="00B34D0D"/>
    <w:pPr>
      <w:ind w:left="1800" w:hanging="360"/>
    </w:pPr>
  </w:style>
  <w:style w:type="paragraph" w:styleId="ListContinue">
    <w:name w:val="List Continue"/>
    <w:basedOn w:val="Normal"/>
    <w:uiPriority w:val="99"/>
    <w:rsid w:val="00B34D0D"/>
    <w:pPr>
      <w:spacing w:after="120"/>
      <w:ind w:left="360"/>
    </w:pPr>
  </w:style>
  <w:style w:type="paragraph" w:styleId="ListContinue2">
    <w:name w:val="List Continue 2"/>
    <w:basedOn w:val="Normal"/>
    <w:uiPriority w:val="99"/>
    <w:rsid w:val="00B34D0D"/>
    <w:pPr>
      <w:spacing w:after="120"/>
      <w:ind w:left="720"/>
    </w:pPr>
  </w:style>
  <w:style w:type="paragraph" w:styleId="ListContinue3">
    <w:name w:val="List Continue 3"/>
    <w:basedOn w:val="Normal"/>
    <w:uiPriority w:val="99"/>
    <w:rsid w:val="00B34D0D"/>
    <w:pPr>
      <w:spacing w:after="120"/>
      <w:ind w:left="1080"/>
    </w:pPr>
  </w:style>
  <w:style w:type="paragraph" w:styleId="ListContinue4">
    <w:name w:val="List Continue 4"/>
    <w:basedOn w:val="Normal"/>
    <w:uiPriority w:val="99"/>
    <w:rsid w:val="00B34D0D"/>
    <w:pPr>
      <w:spacing w:after="120"/>
      <w:ind w:left="1440"/>
    </w:pPr>
  </w:style>
  <w:style w:type="paragraph" w:styleId="ListContinue5">
    <w:name w:val="List Continue 5"/>
    <w:basedOn w:val="Normal"/>
    <w:uiPriority w:val="99"/>
    <w:rsid w:val="00B34D0D"/>
    <w:pPr>
      <w:spacing w:after="120"/>
      <w:ind w:left="1800"/>
    </w:pPr>
  </w:style>
  <w:style w:type="paragraph" w:styleId="MacroText">
    <w:name w:val="macro"/>
    <w:link w:val="MacroTextChar"/>
    <w:uiPriority w:val="99"/>
    <w:rsid w:val="00B34D0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uiPriority w:val="99"/>
    <w:rsid w:val="00B34D0D"/>
    <w:rPr>
      <w:rFonts w:ascii="Courier New" w:hAnsi="Courier New" w:cs="Courier New"/>
      <w:lang w:val="en-US" w:eastAsia="en-US" w:bidi="ar-SA"/>
    </w:rPr>
  </w:style>
  <w:style w:type="paragraph" w:styleId="MessageHeader">
    <w:name w:val="Message Header"/>
    <w:basedOn w:val="Normal"/>
    <w:link w:val="MessageHeaderChar"/>
    <w:uiPriority w:val="99"/>
    <w:rsid w:val="00B34D0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uiPriority w:val="99"/>
    <w:rsid w:val="00B34D0D"/>
    <w:rPr>
      <w:rFonts w:ascii="Cambria" w:hAnsi="Cambria"/>
      <w:sz w:val="24"/>
      <w:szCs w:val="24"/>
      <w:shd w:val="pct20" w:color="auto" w:fill="auto"/>
    </w:rPr>
  </w:style>
  <w:style w:type="paragraph" w:styleId="NormalIndent">
    <w:name w:val="Normal Indent"/>
    <w:basedOn w:val="Normal"/>
    <w:uiPriority w:val="99"/>
    <w:rsid w:val="00B34D0D"/>
    <w:pPr>
      <w:ind w:left="720"/>
    </w:pPr>
  </w:style>
  <w:style w:type="paragraph" w:styleId="NoteHeading">
    <w:name w:val="Note Heading"/>
    <w:basedOn w:val="Normal"/>
    <w:next w:val="Normal"/>
    <w:link w:val="NoteHeadingChar"/>
    <w:uiPriority w:val="99"/>
    <w:rsid w:val="00B34D0D"/>
  </w:style>
  <w:style w:type="character" w:customStyle="1" w:styleId="NoteHeadingChar">
    <w:name w:val="Note Heading Char"/>
    <w:link w:val="NoteHeading"/>
    <w:uiPriority w:val="99"/>
    <w:rsid w:val="00B34D0D"/>
    <w:rPr>
      <w:sz w:val="24"/>
      <w:szCs w:val="24"/>
    </w:rPr>
  </w:style>
  <w:style w:type="paragraph" w:styleId="Salutation">
    <w:name w:val="Salutation"/>
    <w:basedOn w:val="Normal"/>
    <w:next w:val="Normal"/>
    <w:link w:val="SalutationChar"/>
    <w:uiPriority w:val="99"/>
    <w:rsid w:val="00B34D0D"/>
  </w:style>
  <w:style w:type="character" w:customStyle="1" w:styleId="SalutationChar">
    <w:name w:val="Salutation Char"/>
    <w:link w:val="Salutation"/>
    <w:uiPriority w:val="99"/>
    <w:rsid w:val="00B34D0D"/>
    <w:rPr>
      <w:sz w:val="24"/>
      <w:szCs w:val="24"/>
    </w:rPr>
  </w:style>
  <w:style w:type="paragraph" w:styleId="Signature">
    <w:name w:val="Signature"/>
    <w:basedOn w:val="Normal"/>
    <w:link w:val="SignatureChar"/>
    <w:uiPriority w:val="99"/>
    <w:rsid w:val="00B34D0D"/>
    <w:pPr>
      <w:ind w:left="4320"/>
    </w:pPr>
  </w:style>
  <w:style w:type="character" w:customStyle="1" w:styleId="SignatureChar">
    <w:name w:val="Signature Char"/>
    <w:link w:val="Signature"/>
    <w:uiPriority w:val="99"/>
    <w:rsid w:val="00B34D0D"/>
    <w:rPr>
      <w:sz w:val="24"/>
      <w:szCs w:val="24"/>
    </w:rPr>
  </w:style>
  <w:style w:type="character" w:customStyle="1" w:styleId="SubtitleChar">
    <w:name w:val="Subtitle Char"/>
    <w:link w:val="Subtitle"/>
    <w:uiPriority w:val="99"/>
    <w:locked/>
    <w:rsid w:val="00B34D0D"/>
    <w:rPr>
      <w:rFonts w:ascii="Arial" w:hAnsi="Arial" w:cs="Arial"/>
      <w:sz w:val="24"/>
      <w:szCs w:val="24"/>
    </w:rPr>
  </w:style>
  <w:style w:type="paragraph" w:styleId="TableofAuthorities">
    <w:name w:val="table of authorities"/>
    <w:basedOn w:val="Normal"/>
    <w:next w:val="Normal"/>
    <w:uiPriority w:val="99"/>
    <w:rsid w:val="00B34D0D"/>
    <w:pPr>
      <w:ind w:left="240" w:hanging="240"/>
    </w:pPr>
  </w:style>
  <w:style w:type="paragraph" w:styleId="TableofFigures">
    <w:name w:val="table of figures"/>
    <w:basedOn w:val="Normal"/>
    <w:next w:val="Normal"/>
    <w:uiPriority w:val="99"/>
    <w:rsid w:val="00B34D0D"/>
    <w:pPr>
      <w:ind w:left="480" w:hanging="480"/>
    </w:pPr>
  </w:style>
  <w:style w:type="character" w:customStyle="1" w:styleId="TitleChar">
    <w:name w:val="Title Char"/>
    <w:link w:val="Title"/>
    <w:uiPriority w:val="99"/>
    <w:locked/>
    <w:rsid w:val="00B34D0D"/>
    <w:rPr>
      <w:rFonts w:ascii="Arial" w:hAnsi="Arial"/>
      <w:b/>
      <w:bCs/>
      <w:sz w:val="36"/>
      <w:szCs w:val="32"/>
      <w:lang w:bidi="ar-SA"/>
    </w:rPr>
  </w:style>
  <w:style w:type="paragraph" w:styleId="TOAHeading">
    <w:name w:val="toa heading"/>
    <w:basedOn w:val="Normal"/>
    <w:next w:val="Normal"/>
    <w:uiPriority w:val="99"/>
    <w:rsid w:val="00B34D0D"/>
    <w:pPr>
      <w:spacing w:before="120"/>
    </w:pPr>
    <w:rPr>
      <w:rFonts w:ascii="Arial" w:hAnsi="Arial" w:cs="Arial"/>
      <w:b/>
      <w:bCs/>
    </w:rPr>
  </w:style>
  <w:style w:type="paragraph" w:customStyle="1" w:styleId="Paragraph2">
    <w:name w:val="Paragraph2"/>
    <w:basedOn w:val="Normal"/>
    <w:uiPriority w:val="99"/>
    <w:rsid w:val="00B34D0D"/>
    <w:pPr>
      <w:spacing w:before="80"/>
      <w:jc w:val="both"/>
    </w:pPr>
    <w:rPr>
      <w:sz w:val="20"/>
      <w:szCs w:val="20"/>
    </w:rPr>
  </w:style>
  <w:style w:type="paragraph" w:customStyle="1" w:styleId="Paragraph3">
    <w:name w:val="Paragraph3"/>
    <w:basedOn w:val="Normal"/>
    <w:uiPriority w:val="99"/>
    <w:rsid w:val="00B34D0D"/>
    <w:pPr>
      <w:spacing w:before="80"/>
      <w:ind w:left="360"/>
      <w:jc w:val="both"/>
    </w:pPr>
    <w:rPr>
      <w:sz w:val="20"/>
      <w:szCs w:val="20"/>
    </w:rPr>
  </w:style>
  <w:style w:type="paragraph" w:customStyle="1" w:styleId="Paragraph4">
    <w:name w:val="Paragraph4"/>
    <w:basedOn w:val="Normal"/>
    <w:uiPriority w:val="99"/>
    <w:rsid w:val="00B34D0D"/>
    <w:pPr>
      <w:spacing w:before="80"/>
      <w:ind w:left="792"/>
      <w:jc w:val="both"/>
    </w:pPr>
    <w:rPr>
      <w:sz w:val="20"/>
      <w:szCs w:val="20"/>
    </w:rPr>
  </w:style>
  <w:style w:type="paragraph" w:customStyle="1" w:styleId="Paragraph5">
    <w:name w:val="Paragraph5"/>
    <w:basedOn w:val="Paragraph1"/>
    <w:uiPriority w:val="99"/>
    <w:rsid w:val="00B34D0D"/>
    <w:pPr>
      <w:ind w:left="1152"/>
    </w:pPr>
  </w:style>
  <w:style w:type="paragraph" w:customStyle="1" w:styleId="Paragraph1">
    <w:name w:val="Paragraph1"/>
    <w:basedOn w:val="Normal"/>
    <w:uiPriority w:val="99"/>
    <w:rsid w:val="00B34D0D"/>
    <w:pPr>
      <w:spacing w:before="80"/>
      <w:jc w:val="both"/>
    </w:pPr>
    <w:rPr>
      <w:sz w:val="20"/>
      <w:szCs w:val="20"/>
    </w:rPr>
  </w:style>
  <w:style w:type="paragraph" w:customStyle="1" w:styleId="Style1">
    <w:name w:val="Style1"/>
    <w:basedOn w:val="BodyTextIndent2"/>
    <w:uiPriority w:val="99"/>
    <w:rsid w:val="00B34D0D"/>
    <w:pPr>
      <w:tabs>
        <w:tab w:val="num" w:pos="2940"/>
      </w:tabs>
      <w:autoSpaceDE/>
      <w:autoSpaceDN/>
      <w:adjustRightInd/>
      <w:ind w:left="720"/>
    </w:pPr>
  </w:style>
  <w:style w:type="character" w:styleId="Emphasis">
    <w:name w:val="Emphasis"/>
    <w:uiPriority w:val="99"/>
    <w:qFormat/>
    <w:rsid w:val="00B34D0D"/>
    <w:rPr>
      <w:rFonts w:cs="Times New Roman"/>
      <w:i/>
      <w:iCs/>
    </w:rPr>
  </w:style>
  <w:style w:type="paragraph" w:customStyle="1" w:styleId="ROF">
    <w:name w:val="ROF"/>
    <w:basedOn w:val="Normal"/>
    <w:uiPriority w:val="99"/>
    <w:rsid w:val="00B34D0D"/>
    <w:rPr>
      <w:rFonts w:ascii="Arial" w:hAnsi="Arial"/>
      <w:sz w:val="18"/>
      <w:szCs w:val="20"/>
    </w:rPr>
  </w:style>
  <w:style w:type="paragraph" w:customStyle="1" w:styleId="SCREENCAPTURE">
    <w:name w:val="SCREEN CAPTURE"/>
    <w:basedOn w:val="Normal"/>
    <w:uiPriority w:val="99"/>
    <w:rsid w:val="00B34D0D"/>
    <w:pPr>
      <w:pBdr>
        <w:top w:val="single" w:sz="4" w:space="1" w:color="0000FF"/>
        <w:left w:val="single" w:sz="4" w:space="1" w:color="0000FF"/>
        <w:bottom w:val="single" w:sz="4" w:space="1" w:color="0000FF"/>
        <w:right w:val="single" w:sz="4" w:space="1" w:color="0000FF"/>
      </w:pBdr>
      <w:ind w:left="360" w:hanging="360"/>
    </w:pPr>
    <w:rPr>
      <w:rFonts w:ascii="Courier New" w:hAnsi="Courier New" w:cs="Courier New"/>
      <w:sz w:val="18"/>
      <w:szCs w:val="20"/>
    </w:rPr>
  </w:style>
  <w:style w:type="character" w:customStyle="1" w:styleId="EmailStyle1541">
    <w:name w:val="EmailStyle1541"/>
    <w:uiPriority w:val="99"/>
    <w:semiHidden/>
    <w:rsid w:val="00B34D0D"/>
    <w:rPr>
      <w:rFonts w:ascii="Arial" w:hAnsi="Arial" w:cs="Arial"/>
      <w:color w:val="auto"/>
      <w:sz w:val="20"/>
      <w:szCs w:val="20"/>
    </w:rPr>
  </w:style>
  <w:style w:type="paragraph" w:styleId="CommentSubject">
    <w:name w:val="annotation subject"/>
    <w:basedOn w:val="CommentText"/>
    <w:next w:val="CommentText"/>
    <w:link w:val="CommentSubjectChar"/>
    <w:uiPriority w:val="99"/>
    <w:rsid w:val="00B34D0D"/>
    <w:pPr>
      <w:tabs>
        <w:tab w:val="clear" w:pos="9360"/>
      </w:tabs>
      <w:ind w:left="0" w:firstLine="0"/>
    </w:pPr>
    <w:rPr>
      <w:b/>
      <w:bCs/>
    </w:rPr>
  </w:style>
  <w:style w:type="character" w:customStyle="1" w:styleId="CommentSubjectChar">
    <w:name w:val="Comment Subject Char"/>
    <w:link w:val="CommentSubject"/>
    <w:uiPriority w:val="99"/>
    <w:rsid w:val="00B34D0D"/>
    <w:rPr>
      <w:b/>
      <w:bCs/>
    </w:rPr>
  </w:style>
  <w:style w:type="paragraph" w:customStyle="1" w:styleId="ComputerScreen">
    <w:name w:val="Computer Screen"/>
    <w:basedOn w:val="Normal"/>
    <w:uiPriority w:val="99"/>
    <w:rsid w:val="00B34D0D"/>
    <w:pPr>
      <w:pBdr>
        <w:top w:val="single" w:sz="6" w:space="1" w:color="auto"/>
        <w:left w:val="single" w:sz="6" w:space="1" w:color="auto"/>
        <w:bottom w:val="single" w:sz="6" w:space="1" w:color="auto"/>
        <w:right w:val="single" w:sz="6" w:space="1" w:color="auto"/>
      </w:pBdr>
      <w:ind w:left="720" w:right="-720"/>
    </w:pPr>
    <w:rPr>
      <w:rFonts w:ascii="Courier New" w:hAnsi="Courier New" w:cs="Courier New"/>
      <w:sz w:val="19"/>
      <w:szCs w:val="19"/>
    </w:rPr>
  </w:style>
  <w:style w:type="character" w:customStyle="1" w:styleId="normalChar">
    <w:name w:val="normal Char"/>
    <w:link w:val="Normal1"/>
    <w:uiPriority w:val="99"/>
    <w:locked/>
    <w:rsid w:val="00B34D0D"/>
    <w:rPr>
      <w:rFonts w:ascii="Century Schoolbook" w:hAnsi="Century Schoolbook"/>
      <w:snapToGrid w:val="0"/>
      <w:sz w:val="24"/>
    </w:rPr>
  </w:style>
  <w:style w:type="paragraph" w:customStyle="1" w:styleId="Question">
    <w:name w:val="Question"/>
    <w:basedOn w:val="Normal"/>
    <w:uiPriority w:val="99"/>
    <w:rsid w:val="00B34D0D"/>
    <w:pPr>
      <w:numPr>
        <w:numId w:val="14"/>
      </w:numPr>
    </w:pPr>
    <w:rPr>
      <w:bCs/>
      <w:sz w:val="22"/>
      <w:szCs w:val="20"/>
    </w:rPr>
  </w:style>
  <w:style w:type="paragraph" w:customStyle="1" w:styleId="Table0">
    <w:name w:val="Table"/>
    <w:basedOn w:val="Normal"/>
    <w:uiPriority w:val="99"/>
    <w:rsid w:val="00B34D0D"/>
    <w:rPr>
      <w:rFonts w:ascii="Arial" w:hAnsi="Arial" w:cs="Arial"/>
      <w:sz w:val="20"/>
      <w:szCs w:val="20"/>
    </w:rPr>
  </w:style>
  <w:style w:type="paragraph" w:customStyle="1" w:styleId="ecmsonormal">
    <w:name w:val="ec_msonormal"/>
    <w:basedOn w:val="Normal"/>
    <w:uiPriority w:val="99"/>
    <w:rsid w:val="00B34D0D"/>
    <w:pPr>
      <w:spacing w:after="324"/>
    </w:pPr>
  </w:style>
  <w:style w:type="paragraph" w:customStyle="1" w:styleId="Bullet3">
    <w:name w:val="Bullet3"/>
    <w:basedOn w:val="Normal"/>
    <w:uiPriority w:val="99"/>
    <w:rsid w:val="00B34D0D"/>
    <w:pPr>
      <w:numPr>
        <w:numId w:val="15"/>
      </w:numPr>
      <w:tabs>
        <w:tab w:val="clear" w:pos="1800"/>
      </w:tabs>
      <w:spacing w:before="120"/>
      <w:ind w:left="634" w:hanging="274"/>
    </w:pPr>
    <w:rPr>
      <w:sz w:val="20"/>
      <w:szCs w:val="20"/>
    </w:rPr>
  </w:style>
  <w:style w:type="paragraph" w:customStyle="1" w:styleId="TableSpacer">
    <w:name w:val="Table Spacer"/>
    <w:basedOn w:val="BodyText"/>
    <w:link w:val="TableSpacerChar"/>
    <w:uiPriority w:val="99"/>
    <w:rsid w:val="00B34D0D"/>
    <w:pPr>
      <w:autoSpaceDE w:val="0"/>
      <w:autoSpaceDN w:val="0"/>
      <w:adjustRightInd w:val="0"/>
      <w:spacing w:before="60" w:after="60"/>
      <w:ind w:left="360"/>
    </w:pPr>
    <w:rPr>
      <w:iCs/>
      <w:sz w:val="22"/>
      <w:szCs w:val="22"/>
    </w:rPr>
  </w:style>
  <w:style w:type="character" w:customStyle="1" w:styleId="TableSpacerChar">
    <w:name w:val="Table Spacer Char"/>
    <w:link w:val="TableSpacer"/>
    <w:uiPriority w:val="99"/>
    <w:locked/>
    <w:rsid w:val="00B34D0D"/>
    <w:rPr>
      <w:iCs/>
      <w:sz w:val="22"/>
      <w:szCs w:val="22"/>
    </w:rPr>
  </w:style>
  <w:style w:type="character" w:customStyle="1" w:styleId="HiddenTextChar">
    <w:name w:val="Hidden Text Char"/>
    <w:link w:val="HiddenText"/>
    <w:uiPriority w:val="99"/>
    <w:locked/>
    <w:rsid w:val="00B34D0D"/>
    <w:rPr>
      <w:i/>
      <w:snapToGrid w:val="0"/>
      <w:vanish/>
      <w:color w:val="FF0000"/>
      <w:sz w:val="24"/>
    </w:rPr>
  </w:style>
  <w:style w:type="paragraph" w:customStyle="1" w:styleId="HiddenText">
    <w:name w:val="Hidden Text"/>
    <w:basedOn w:val="BodyText"/>
    <w:link w:val="HiddenTextChar"/>
    <w:autoRedefine/>
    <w:uiPriority w:val="99"/>
    <w:locked/>
    <w:rsid w:val="00B34D0D"/>
    <w:pPr>
      <w:spacing w:before="0" w:after="0"/>
      <w:jc w:val="both"/>
    </w:pPr>
    <w:rPr>
      <w:i/>
      <w:snapToGrid w:val="0"/>
      <w:vanish/>
      <w:color w:val="FF0000"/>
    </w:rPr>
  </w:style>
  <w:style w:type="paragraph" w:customStyle="1" w:styleId="CPRScapture">
    <w:name w:val="CPRS capture"/>
    <w:basedOn w:val="Normal"/>
    <w:rsid w:val="00B34D0D"/>
    <w:pPr>
      <w:pBdr>
        <w:top w:val="single" w:sz="6" w:space="1" w:color="0000FF"/>
        <w:left w:val="single" w:sz="6" w:space="1" w:color="0000FF"/>
        <w:bottom w:val="single" w:sz="6" w:space="1" w:color="0000FF"/>
        <w:right w:val="single" w:sz="6" w:space="1" w:color="0000FF"/>
      </w:pBdr>
      <w:ind w:left="720"/>
    </w:pPr>
    <w:rPr>
      <w:rFonts w:ascii="Courier New" w:hAnsi="Courier New"/>
      <w:sz w:val="18"/>
      <w:szCs w:val="20"/>
    </w:rPr>
  </w:style>
  <w:style w:type="paragraph" w:styleId="TOCHeading">
    <w:name w:val="TOC Heading"/>
    <w:basedOn w:val="Heading1"/>
    <w:next w:val="Normal"/>
    <w:uiPriority w:val="39"/>
    <w:unhideWhenUsed/>
    <w:qFormat/>
    <w:rsid w:val="00B34D0D"/>
    <w:pPr>
      <w:autoSpaceDE/>
      <w:autoSpaceDN/>
      <w:adjustRightInd/>
      <w:spacing w:before="240" w:after="60"/>
      <w:outlineLvl w:val="9"/>
    </w:pPr>
    <w:rPr>
      <w:rFonts w:ascii="Cambria" w:eastAsia="SimSun" w:hAnsi="Cambria"/>
      <w:bCs w:val="0"/>
      <w:sz w:val="32"/>
    </w:rPr>
  </w:style>
  <w:style w:type="paragraph" w:customStyle="1" w:styleId="Tableheading0">
    <w:name w:val="Table heading"/>
    <w:basedOn w:val="Normal"/>
    <w:uiPriority w:val="99"/>
    <w:rsid w:val="00B34D0D"/>
    <w:pPr>
      <w:keepNext/>
    </w:pPr>
    <w:rPr>
      <w:rFonts w:ascii="Arial" w:hAnsi="Arial" w:cs="Arial"/>
      <w:b/>
      <w:bCs/>
      <w:sz w:val="20"/>
      <w:szCs w:val="20"/>
    </w:rPr>
  </w:style>
  <w:style w:type="paragraph" w:styleId="NoSpacing">
    <w:name w:val="No Spacing"/>
    <w:basedOn w:val="Normal"/>
    <w:uiPriority w:val="1"/>
    <w:qFormat/>
    <w:rsid w:val="00B34D0D"/>
    <w:rPr>
      <w:rFonts w:eastAsia="SimSun"/>
      <w:sz w:val="22"/>
      <w:szCs w:val="22"/>
      <w:lang w:eastAsia="zh-CN"/>
    </w:rPr>
  </w:style>
  <w:style w:type="character" w:styleId="FootnoteReference">
    <w:name w:val="footnote reference"/>
    <w:rsid w:val="00B34D0D"/>
    <w:rPr>
      <w:vertAlign w:val="superscript"/>
    </w:rPr>
  </w:style>
  <w:style w:type="paragraph" w:customStyle="1" w:styleId="Hdg">
    <w:name w:val="Hdg"/>
    <w:basedOn w:val="Normal"/>
    <w:rsid w:val="00B34D0D"/>
    <w:pPr>
      <w:spacing w:before="240" w:after="240"/>
    </w:pPr>
    <w:rPr>
      <w:rFonts w:ascii="Arial" w:hAnsi="Arial"/>
      <w:b/>
      <w:sz w:val="36"/>
    </w:rPr>
  </w:style>
  <w:style w:type="paragraph" w:customStyle="1" w:styleId="screencapture0">
    <w:name w:val="screencapture"/>
    <w:basedOn w:val="Heading1"/>
    <w:link w:val="screencaptureChar"/>
    <w:qFormat/>
    <w:rsid w:val="00B34D0D"/>
    <w:pPr>
      <w:keepNext w:val="0"/>
      <w:autoSpaceDE/>
      <w:autoSpaceDN/>
      <w:adjustRightInd/>
      <w:spacing w:before="0" w:after="0"/>
      <w:ind w:right="-180"/>
    </w:pPr>
    <w:rPr>
      <w:rFonts w:ascii="Courier New" w:hAnsi="Courier New"/>
      <w:sz w:val="18"/>
      <w:szCs w:val="18"/>
    </w:rPr>
  </w:style>
  <w:style w:type="paragraph" w:customStyle="1" w:styleId="screen">
    <w:name w:val="screen"/>
    <w:basedOn w:val="screencapture0"/>
    <w:link w:val="screenChar"/>
    <w:qFormat/>
    <w:rsid w:val="00B34D0D"/>
  </w:style>
  <w:style w:type="character" w:customStyle="1" w:styleId="screencaptureChar">
    <w:name w:val="screencapture Char"/>
    <w:link w:val="screencapture0"/>
    <w:rsid w:val="00B34D0D"/>
    <w:rPr>
      <w:rFonts w:ascii="Courier New" w:hAnsi="Courier New"/>
      <w:b/>
      <w:bCs/>
      <w:kern w:val="32"/>
      <w:sz w:val="18"/>
      <w:szCs w:val="18"/>
    </w:rPr>
  </w:style>
  <w:style w:type="paragraph" w:customStyle="1" w:styleId="H1">
    <w:name w:val="H1"/>
    <w:basedOn w:val="Heading1"/>
    <w:link w:val="H1Char"/>
    <w:qFormat/>
    <w:rsid w:val="00B34D0D"/>
    <w:pPr>
      <w:keepNext w:val="0"/>
      <w:pBdr>
        <w:bottom w:val="single" w:sz="6" w:space="1" w:color="auto"/>
      </w:pBdr>
      <w:autoSpaceDE/>
      <w:autoSpaceDN/>
      <w:adjustRightInd/>
      <w:spacing w:before="240" w:after="0"/>
    </w:pPr>
    <w:rPr>
      <w:rFonts w:ascii="Arial Bold" w:hAnsi="Arial Bold"/>
      <w:bCs w:val="0"/>
      <w:sz w:val="40"/>
      <w:szCs w:val="40"/>
    </w:rPr>
  </w:style>
  <w:style w:type="character" w:customStyle="1" w:styleId="screenChar">
    <w:name w:val="screen Char"/>
    <w:link w:val="screen"/>
    <w:rsid w:val="00B34D0D"/>
    <w:rPr>
      <w:rFonts w:ascii="Courier New" w:hAnsi="Courier New"/>
      <w:b/>
      <w:bCs/>
      <w:kern w:val="32"/>
      <w:sz w:val="18"/>
      <w:szCs w:val="18"/>
    </w:rPr>
  </w:style>
  <w:style w:type="character" w:customStyle="1" w:styleId="H1Char">
    <w:name w:val="H1 Char"/>
    <w:link w:val="H1"/>
    <w:rsid w:val="00B34D0D"/>
    <w:rPr>
      <w:rFonts w:ascii="Arial Bold" w:hAnsi="Arial Bold"/>
      <w:b/>
      <w:kern w:val="32"/>
      <w:sz w:val="40"/>
      <w:szCs w:val="40"/>
    </w:rPr>
  </w:style>
  <w:style w:type="paragraph" w:customStyle="1" w:styleId="subheading">
    <w:name w:val="subheading"/>
    <w:basedOn w:val="Normal"/>
    <w:link w:val="subheadingChar"/>
    <w:rsid w:val="00B34D0D"/>
    <w:rPr>
      <w:rFonts w:ascii="Arial" w:hAnsi="Arial"/>
      <w:b/>
      <w:sz w:val="22"/>
      <w:szCs w:val="20"/>
    </w:rPr>
  </w:style>
  <w:style w:type="character" w:customStyle="1" w:styleId="captureChar">
    <w:name w:val="capture Char"/>
    <w:link w:val="capture"/>
    <w:rsid w:val="004442FE"/>
    <w:rPr>
      <w:rFonts w:ascii="Courier New" w:hAnsi="Courier New" w:cs="Courier New"/>
      <w:b/>
      <w:bCs/>
      <w:kern w:val="32"/>
      <w:sz w:val="18"/>
      <w:szCs w:val="18"/>
      <w:lang w:val="en-US" w:eastAsia="ar-SA" w:bidi="ar-SA"/>
    </w:rPr>
  </w:style>
  <w:style w:type="character" w:customStyle="1" w:styleId="subheadingChar">
    <w:name w:val="subheading Char"/>
    <w:link w:val="subheading"/>
    <w:rsid w:val="00B34D0D"/>
    <w:rPr>
      <w:rFonts w:ascii="Arial" w:hAnsi="Arial"/>
      <w:b/>
      <w:sz w:val="22"/>
    </w:rPr>
  </w:style>
  <w:style w:type="paragraph" w:customStyle="1" w:styleId="Default">
    <w:name w:val="Default"/>
    <w:rsid w:val="00B34D0D"/>
    <w:pPr>
      <w:autoSpaceDE w:val="0"/>
      <w:autoSpaceDN w:val="0"/>
      <w:adjustRightInd w:val="0"/>
    </w:pPr>
    <w:rPr>
      <w:rFonts w:ascii="Arial" w:hAnsi="Arial" w:cs="Arial"/>
      <w:color w:val="000000"/>
      <w:sz w:val="24"/>
      <w:szCs w:val="24"/>
    </w:rPr>
  </w:style>
  <w:style w:type="paragraph" w:customStyle="1" w:styleId="Bullet2">
    <w:name w:val="Bullet2"/>
    <w:basedOn w:val="Normal"/>
    <w:uiPriority w:val="99"/>
    <w:rsid w:val="009242E0"/>
    <w:pPr>
      <w:numPr>
        <w:numId w:val="17"/>
      </w:numPr>
      <w:spacing w:before="120"/>
    </w:pPr>
    <w:rPr>
      <w:sz w:val="20"/>
      <w:szCs w:val="20"/>
    </w:rPr>
  </w:style>
  <w:style w:type="paragraph" w:customStyle="1" w:styleId="Normal11">
    <w:name w:val="Normal11"/>
    <w:basedOn w:val="Normal"/>
    <w:uiPriority w:val="99"/>
    <w:rsid w:val="00737E5B"/>
    <w:pPr>
      <w:tabs>
        <w:tab w:val="right" w:pos="9360"/>
      </w:tabs>
      <w:ind w:left="-90" w:hanging="18"/>
    </w:pPr>
    <w:rPr>
      <w:rFonts w:ascii="Century Schoolbook" w:hAnsi="Century Schoolbook"/>
      <w:snapToGrid w:val="0"/>
      <w:szCs w:val="20"/>
    </w:rPr>
  </w:style>
  <w:style w:type="paragraph" w:customStyle="1" w:styleId="h3">
    <w:name w:val="h3"/>
    <w:basedOn w:val="BodyText"/>
    <w:link w:val="h3Char"/>
    <w:qFormat/>
    <w:rsid w:val="00705216"/>
    <w:pPr>
      <w:ind w:left="720"/>
    </w:pPr>
    <w:rPr>
      <w:rFonts w:ascii="Calibri" w:hAnsi="Calibri"/>
      <w:b/>
      <w:sz w:val="28"/>
    </w:rPr>
  </w:style>
  <w:style w:type="paragraph" w:customStyle="1" w:styleId="h4">
    <w:name w:val="h4"/>
    <w:basedOn w:val="BodyText"/>
    <w:link w:val="h4Char"/>
    <w:qFormat/>
    <w:rsid w:val="00705216"/>
    <w:pPr>
      <w:ind w:left="720"/>
    </w:pPr>
    <w:rPr>
      <w:rFonts w:ascii="Calibri" w:hAnsi="Calibri"/>
      <w:b/>
    </w:rPr>
  </w:style>
  <w:style w:type="character" w:customStyle="1" w:styleId="h3Char">
    <w:name w:val="h3 Char"/>
    <w:link w:val="h3"/>
    <w:rsid w:val="00705216"/>
    <w:rPr>
      <w:rFonts w:ascii="Calibri" w:hAnsi="Calibri"/>
      <w:b/>
      <w:sz w:val="28"/>
      <w:lang w:bidi="ar-SA"/>
    </w:rPr>
  </w:style>
  <w:style w:type="character" w:customStyle="1" w:styleId="h4Char">
    <w:name w:val="h4 Char"/>
    <w:link w:val="h4"/>
    <w:rsid w:val="00705216"/>
    <w:rPr>
      <w:rFonts w:ascii="Calibri" w:hAnsi="Calibri"/>
      <w:b/>
      <w:sz w:val="24"/>
      <w:lang w:bidi="ar-SA"/>
    </w:rPr>
  </w:style>
  <w:style w:type="character" w:customStyle="1" w:styleId="ScreencaptureCharChar">
    <w:name w:val="Screen capture Char Char"/>
    <w:link w:val="ScreencaptureChar0"/>
    <w:uiPriority w:val="99"/>
    <w:locked/>
    <w:rsid w:val="00355E1B"/>
    <w:rPr>
      <w:rFonts w:ascii="Courier New" w:hAnsi="Courier New" w:cs="Courier New"/>
      <w:sz w:val="18"/>
    </w:rPr>
  </w:style>
  <w:style w:type="paragraph" w:customStyle="1" w:styleId="ScreencaptureChar0">
    <w:name w:val="Screen capture Char"/>
    <w:basedOn w:val="Normal"/>
    <w:next w:val="Normal"/>
    <w:link w:val="ScreencaptureCharChar"/>
    <w:uiPriority w:val="99"/>
    <w:rsid w:val="00355E1B"/>
    <w:pPr>
      <w:keepLines/>
      <w:pBdr>
        <w:top w:val="single" w:sz="4" w:space="1" w:color="auto"/>
        <w:left w:val="single" w:sz="4" w:space="1" w:color="auto"/>
        <w:bottom w:val="single" w:sz="4" w:space="1" w:color="auto"/>
        <w:right w:val="single" w:sz="4" w:space="1" w:color="auto"/>
      </w:pBdr>
    </w:pPr>
    <w:rPr>
      <w:rFonts w:ascii="Courier New" w:hAnsi="Courier New" w:cs="Courier New"/>
      <w:sz w:val="18"/>
      <w:szCs w:val="20"/>
    </w:rPr>
  </w:style>
  <w:style w:type="paragraph" w:styleId="Bibliography">
    <w:name w:val="Bibliography"/>
    <w:basedOn w:val="Normal"/>
    <w:next w:val="Normal"/>
    <w:uiPriority w:val="37"/>
    <w:semiHidden/>
    <w:unhideWhenUsed/>
    <w:rsid w:val="00963412"/>
  </w:style>
  <w:style w:type="paragraph" w:styleId="IntenseQuote">
    <w:name w:val="Intense Quote"/>
    <w:basedOn w:val="Normal"/>
    <w:next w:val="Normal"/>
    <w:link w:val="IntenseQuoteChar"/>
    <w:uiPriority w:val="30"/>
    <w:qFormat/>
    <w:rsid w:val="0096341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963412"/>
    <w:rPr>
      <w:b/>
      <w:bCs/>
      <w:i/>
      <w:iCs/>
      <w:color w:val="4F81BD"/>
      <w:sz w:val="24"/>
      <w:szCs w:val="24"/>
    </w:rPr>
  </w:style>
  <w:style w:type="paragraph" w:styleId="Quote">
    <w:name w:val="Quote"/>
    <w:basedOn w:val="Normal"/>
    <w:next w:val="Normal"/>
    <w:link w:val="QuoteChar"/>
    <w:uiPriority w:val="29"/>
    <w:qFormat/>
    <w:rsid w:val="00963412"/>
    <w:rPr>
      <w:i/>
      <w:iCs/>
      <w:color w:val="000000"/>
    </w:rPr>
  </w:style>
  <w:style w:type="character" w:customStyle="1" w:styleId="QuoteChar">
    <w:name w:val="Quote Char"/>
    <w:link w:val="Quote"/>
    <w:uiPriority w:val="29"/>
    <w:rsid w:val="00963412"/>
    <w:rPr>
      <w:i/>
      <w:iC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qFormat="1"/>
    <w:lsdException w:name="heading 2" w:uiPriority="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line number" w:uiPriority="0"/>
    <w:lsdException w:name="endnote reference" w:uiPriority="0"/>
    <w:lsdException w:name="List Bullet" w:uiPriority="0"/>
    <w:lsdException w:name="Title" w:qFormat="1"/>
    <w:lsdException w:name="Default Paragraph Font" w:uiPriority="1"/>
    <w:lsdException w:name="Subtitle" w:qFormat="1"/>
    <w:lsdException w:name="Strong" w:qFormat="1"/>
    <w:lsdException w:name="Emphasis"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Grid" w:uiPriority="59"/>
    <w:lsdException w:name="Table Theme"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E7CD3"/>
    <w:rPr>
      <w:sz w:val="24"/>
      <w:szCs w:val="24"/>
    </w:rPr>
  </w:style>
  <w:style w:type="paragraph" w:styleId="Heading1">
    <w:name w:val="heading 1"/>
    <w:aliases w:val="l1"/>
    <w:next w:val="BodyText"/>
    <w:link w:val="Heading1Char"/>
    <w:uiPriority w:val="99"/>
    <w:qFormat/>
    <w:rsid w:val="00AB4AB3"/>
    <w:pPr>
      <w:keepNext/>
      <w:autoSpaceDE w:val="0"/>
      <w:autoSpaceDN w:val="0"/>
      <w:adjustRightInd w:val="0"/>
      <w:spacing w:before="120" w:after="120"/>
      <w:outlineLvl w:val="0"/>
    </w:pPr>
    <w:rPr>
      <w:rFonts w:ascii="Arial" w:hAnsi="Arial"/>
      <w:b/>
      <w:bCs/>
      <w:kern w:val="32"/>
      <w:sz w:val="36"/>
      <w:szCs w:val="32"/>
    </w:rPr>
  </w:style>
  <w:style w:type="paragraph" w:styleId="Heading2">
    <w:name w:val="heading 2"/>
    <w:aliases w:val="head 2,l2"/>
    <w:next w:val="BodyText"/>
    <w:link w:val="Heading2Char"/>
    <w:autoRedefine/>
    <w:qFormat/>
    <w:rsid w:val="005C5C1E"/>
    <w:pPr>
      <w:spacing w:before="120" w:after="60"/>
      <w:ind w:left="720"/>
      <w:outlineLvl w:val="1"/>
    </w:pPr>
    <w:rPr>
      <w:rFonts w:ascii="Arial Bold" w:hAnsi="Arial Bold"/>
      <w:b/>
      <w:iCs/>
      <w:kern w:val="32"/>
      <w:sz w:val="26"/>
      <w:szCs w:val="28"/>
    </w:rPr>
  </w:style>
  <w:style w:type="paragraph" w:styleId="Heading3">
    <w:name w:val="heading 3"/>
    <w:aliases w:val="l3"/>
    <w:next w:val="BodyText"/>
    <w:link w:val="Heading3Char"/>
    <w:uiPriority w:val="99"/>
    <w:qFormat/>
    <w:rsid w:val="008A79CE"/>
    <w:pPr>
      <w:numPr>
        <w:ilvl w:val="2"/>
        <w:numId w:val="10"/>
      </w:numPr>
      <w:spacing w:before="240" w:after="60"/>
      <w:outlineLvl w:val="2"/>
    </w:pPr>
    <w:rPr>
      <w:rFonts w:ascii="Arial" w:hAnsi="Arial"/>
      <w:b/>
      <w:bCs/>
      <w:iCs/>
      <w:kern w:val="32"/>
      <w:sz w:val="28"/>
      <w:szCs w:val="26"/>
    </w:rPr>
  </w:style>
  <w:style w:type="paragraph" w:styleId="Heading4">
    <w:name w:val="heading 4"/>
    <w:aliases w:val="l4"/>
    <w:next w:val="BodyText"/>
    <w:link w:val="Heading4Char"/>
    <w:uiPriority w:val="99"/>
    <w:qFormat/>
    <w:rsid w:val="008A79CE"/>
    <w:pPr>
      <w:numPr>
        <w:ilvl w:val="3"/>
        <w:numId w:val="13"/>
      </w:numPr>
      <w:spacing w:before="240" w:after="60"/>
      <w:ind w:left="648"/>
      <w:outlineLvl w:val="3"/>
    </w:pPr>
    <w:rPr>
      <w:rFonts w:ascii="Arial" w:hAnsi="Arial"/>
      <w:b/>
      <w:kern w:val="32"/>
      <w:sz w:val="24"/>
      <w:szCs w:val="28"/>
    </w:rPr>
  </w:style>
  <w:style w:type="paragraph" w:styleId="Heading5">
    <w:name w:val="heading 5"/>
    <w:aliases w:val="5,l5"/>
    <w:next w:val="BodyText"/>
    <w:link w:val="Heading5Char"/>
    <w:uiPriority w:val="99"/>
    <w:qFormat/>
    <w:rsid w:val="00A56830"/>
    <w:pPr>
      <w:spacing w:before="240" w:after="60"/>
      <w:outlineLvl w:val="4"/>
    </w:pPr>
    <w:rPr>
      <w:b/>
      <w:bCs/>
      <w:i/>
      <w:iCs/>
      <w:sz w:val="26"/>
      <w:szCs w:val="26"/>
    </w:rPr>
  </w:style>
  <w:style w:type="paragraph" w:styleId="Heading6">
    <w:name w:val="heading 6"/>
    <w:aliases w:val="Italic"/>
    <w:next w:val="BodyText"/>
    <w:link w:val="Heading6Char"/>
    <w:uiPriority w:val="99"/>
    <w:qFormat/>
    <w:rsid w:val="00A56830"/>
    <w:pPr>
      <w:spacing w:before="240" w:after="60"/>
      <w:outlineLvl w:val="5"/>
    </w:pPr>
    <w:rPr>
      <w:b/>
      <w:bCs/>
      <w:sz w:val="22"/>
      <w:szCs w:val="22"/>
    </w:rPr>
  </w:style>
  <w:style w:type="paragraph" w:styleId="Heading7">
    <w:name w:val="heading 7"/>
    <w:aliases w:val="l7"/>
    <w:next w:val="BodyText"/>
    <w:link w:val="Heading7Char"/>
    <w:uiPriority w:val="99"/>
    <w:qFormat/>
    <w:rsid w:val="00A56830"/>
    <w:pPr>
      <w:spacing w:before="240" w:after="60"/>
      <w:outlineLvl w:val="6"/>
    </w:pPr>
    <w:rPr>
      <w:sz w:val="24"/>
      <w:szCs w:val="24"/>
    </w:rPr>
  </w:style>
  <w:style w:type="paragraph" w:styleId="Heading8">
    <w:name w:val="heading 8"/>
    <w:aliases w:val="l8"/>
    <w:next w:val="BodyText"/>
    <w:link w:val="Heading8Char"/>
    <w:uiPriority w:val="99"/>
    <w:qFormat/>
    <w:rsid w:val="00A56830"/>
    <w:pPr>
      <w:spacing w:before="240" w:after="60"/>
      <w:outlineLvl w:val="7"/>
    </w:pPr>
    <w:rPr>
      <w:i/>
      <w:iCs/>
      <w:sz w:val="24"/>
      <w:szCs w:val="24"/>
    </w:rPr>
  </w:style>
  <w:style w:type="paragraph" w:styleId="Heading9">
    <w:name w:val="heading 9"/>
    <w:next w:val="BodyText"/>
    <w:link w:val="Heading9Char"/>
    <w:uiPriority w:val="99"/>
    <w:qFormat/>
    <w:rsid w:val="00A56830"/>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link w:val="captureChar"/>
    <w:qFormat/>
    <w:rsid w:val="004442FE"/>
    <w:pPr>
      <w:pBdr>
        <w:top w:val="single" w:sz="4" w:space="1" w:color="0000FF"/>
        <w:left w:val="single" w:sz="4" w:space="1" w:color="0000FF"/>
        <w:bottom w:val="single" w:sz="4" w:space="1" w:color="0000FF"/>
        <w:right w:val="single" w:sz="4" w:space="0" w:color="0000FF"/>
      </w:pBdr>
      <w:suppressAutoHyphens/>
    </w:pPr>
    <w:rPr>
      <w:rFonts w:ascii="Courier New" w:hAnsi="Courier New" w:cs="Courier New"/>
      <w:b/>
      <w:bCs/>
      <w:kern w:val="32"/>
      <w:sz w:val="18"/>
      <w:szCs w:val="18"/>
      <w:lang w:eastAsia="ar-SA"/>
    </w:rPr>
  </w:style>
  <w:style w:type="paragraph" w:customStyle="1" w:styleId="capturereverse">
    <w:name w:val="capture reverse"/>
    <w:rsid w:val="00F5549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Cs w:val="18"/>
      <w:lang w:eastAsia="ar-SA"/>
    </w:rPr>
  </w:style>
  <w:style w:type="character" w:styleId="FollowedHyperlink">
    <w:name w:val="FollowedHyperlink"/>
    <w:uiPriority w:val="99"/>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link w:val="SubtitleChar"/>
    <w:uiPriority w:val="99"/>
    <w:qFormat/>
    <w:rsid w:val="00F601FD"/>
    <w:pPr>
      <w:spacing w:after="60"/>
      <w:jc w:val="center"/>
      <w:outlineLvl w:val="1"/>
    </w:pPr>
    <w:rPr>
      <w:rFonts w:ascii="Arial" w:hAnsi="Arial"/>
    </w:rPr>
  </w:style>
  <w:style w:type="paragraph" w:styleId="Title">
    <w:name w:val="Title"/>
    <w:link w:val="TitleChar"/>
    <w:uiPriority w:val="99"/>
    <w:qFormat/>
    <w:rsid w:val="00D713C8"/>
    <w:pPr>
      <w:autoSpaceDE w:val="0"/>
      <w:autoSpaceDN w:val="0"/>
      <w:adjustRightInd w:val="0"/>
      <w:spacing w:after="360"/>
      <w:jc w:val="center"/>
    </w:pPr>
    <w:rPr>
      <w:rFonts w:ascii="Arial" w:hAnsi="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uiPriority w:val="99"/>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56830"/>
    <w:pPr>
      <w:numPr>
        <w:numId w:val="5"/>
      </w:numPr>
      <w:spacing w:before="60" w:after="60"/>
    </w:pPr>
    <w:rPr>
      <w:sz w:val="24"/>
    </w:rPr>
  </w:style>
  <w:style w:type="paragraph" w:styleId="TOC1">
    <w:name w:val="toc 1"/>
    <w:basedOn w:val="Normal"/>
    <w:next w:val="Normal"/>
    <w:autoRedefine/>
    <w:uiPriority w:val="39"/>
    <w:qFormat/>
    <w:rsid w:val="001F6008"/>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qFormat/>
    <w:rsid w:val="005D18C5"/>
    <w:pPr>
      <w:tabs>
        <w:tab w:val="left" w:pos="900"/>
        <w:tab w:val="right" w:leader="dot" w:pos="9350"/>
      </w:tabs>
      <w:spacing w:before="60"/>
      <w:ind w:left="360"/>
    </w:pPr>
    <w:rPr>
      <w:rFonts w:ascii="Arial" w:hAnsi="Arial"/>
      <w:b/>
    </w:rPr>
  </w:style>
  <w:style w:type="paragraph" w:styleId="TOC3">
    <w:name w:val="toc 3"/>
    <w:basedOn w:val="Normal"/>
    <w:next w:val="Normal"/>
    <w:autoRedefine/>
    <w:uiPriority w:val="39"/>
    <w:qFormat/>
    <w:rsid w:val="005D18C5"/>
    <w:pPr>
      <w:tabs>
        <w:tab w:val="left" w:pos="1440"/>
        <w:tab w:val="right" w:leader="dot" w:pos="9350"/>
      </w:tabs>
      <w:spacing w:before="60"/>
      <w:ind w:left="540"/>
    </w:pPr>
    <w:rPr>
      <w:rFonts w:ascii="Arial" w:hAnsi="Arial"/>
      <w:b/>
    </w:rPr>
  </w:style>
  <w:style w:type="paragraph" w:customStyle="1" w:styleId="BodyTextBullet2">
    <w:name w:val="Body Text Bullet 2"/>
    <w:rsid w:val="00A56830"/>
    <w:pPr>
      <w:spacing w:before="60" w:after="60"/>
    </w:pPr>
    <w:rPr>
      <w:sz w:val="24"/>
    </w:rPr>
  </w:style>
  <w:style w:type="paragraph" w:customStyle="1" w:styleId="BodyTextNumbered1">
    <w:name w:val="Body Text Numbered 1"/>
    <w:rsid w:val="00A56830"/>
    <w:pPr>
      <w:numPr>
        <w:numId w:val="1"/>
      </w:numPr>
    </w:pPr>
    <w:rPr>
      <w:sz w:val="24"/>
    </w:rPr>
  </w:style>
  <w:style w:type="paragraph" w:customStyle="1" w:styleId="BodyTextNumbered2">
    <w:name w:val="Body Text Numbered 2"/>
    <w:rsid w:val="00A56830"/>
    <w:pPr>
      <w:numPr>
        <w:numId w:val="2"/>
      </w:numPr>
      <w:tabs>
        <w:tab w:val="clear" w:pos="1440"/>
        <w:tab w:val="num" w:pos="1080"/>
      </w:tabs>
      <w:spacing w:before="120" w:after="120"/>
      <w:ind w:left="1080"/>
    </w:pPr>
    <w:rPr>
      <w:sz w:val="24"/>
    </w:rPr>
  </w:style>
  <w:style w:type="paragraph" w:customStyle="1" w:styleId="BodyTextLettered1">
    <w:name w:val="Body Text Lettered 1"/>
    <w:rsid w:val="00A56830"/>
    <w:pPr>
      <w:numPr>
        <w:numId w:val="3"/>
      </w:numPr>
      <w:tabs>
        <w:tab w:val="clear" w:pos="1080"/>
        <w:tab w:val="num" w:pos="720"/>
      </w:tabs>
      <w:ind w:left="720"/>
    </w:pPr>
    <w:rPr>
      <w:sz w:val="24"/>
    </w:rPr>
  </w:style>
  <w:style w:type="paragraph" w:customStyle="1" w:styleId="BodyTextLettered2">
    <w:name w:val="Body Text Lettered 2"/>
    <w:rsid w:val="00A56830"/>
    <w:pPr>
      <w:numPr>
        <w:numId w:val="4"/>
      </w:numPr>
      <w:tabs>
        <w:tab w:val="clear" w:pos="1440"/>
        <w:tab w:val="num" w:pos="1080"/>
      </w:tabs>
      <w:spacing w:before="120" w:after="120"/>
      <w:ind w:left="1080"/>
    </w:pPr>
    <w:rPr>
      <w:sz w:val="24"/>
    </w:rPr>
  </w:style>
  <w:style w:type="paragraph" w:styleId="Footer">
    <w:name w:val="footer"/>
    <w:link w:val="FooterChar"/>
    <w:uiPriority w:val="99"/>
    <w:rsid w:val="00D713C8"/>
    <w:pPr>
      <w:tabs>
        <w:tab w:val="center" w:pos="4680"/>
        <w:tab w:val="right" w:pos="9360"/>
      </w:tabs>
    </w:pPr>
    <w:rPr>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next w:val="BodyText"/>
    <w:link w:val="InstructionalText1Char"/>
    <w:rsid w:val="008F413E"/>
    <w:pPr>
      <w:keepLines/>
      <w:autoSpaceDE w:val="0"/>
      <w:autoSpaceDN w:val="0"/>
      <w:adjustRightInd w:val="0"/>
      <w:spacing w:before="60" w:after="120" w:line="240" w:lineRule="atLeast"/>
    </w:pPr>
    <w:rPr>
      <w:i/>
      <w:iCs/>
      <w:color w:val="0000FF"/>
      <w:sz w:val="24"/>
    </w:rPr>
  </w:style>
  <w:style w:type="character" w:customStyle="1" w:styleId="InstructionalText1Char">
    <w:name w:val="Instructional Text 1 Char"/>
    <w:link w:val="InstructionalText1"/>
    <w:rsid w:val="008F413E"/>
    <w:rPr>
      <w:i/>
      <w:iCs/>
      <w:color w:val="0000FF"/>
      <w:sz w:val="24"/>
      <w:lang w:bidi="ar-SA"/>
    </w:rPr>
  </w:style>
  <w:style w:type="paragraph" w:customStyle="1" w:styleId="InstructionalNote">
    <w:name w:val="Instructional Note"/>
    <w:basedOn w:val="Normal"/>
    <w:rsid w:val="000F3438"/>
    <w:pPr>
      <w:numPr>
        <w:numId w:val="6"/>
      </w:numPr>
      <w:tabs>
        <w:tab w:val="clear" w:pos="1512"/>
      </w:tabs>
      <w:autoSpaceDE w:val="0"/>
      <w:autoSpaceDN w:val="0"/>
      <w:adjustRightInd w:val="0"/>
      <w:spacing w:before="60" w:after="60"/>
      <w:ind w:left="1260" w:hanging="900"/>
    </w:pPr>
    <w:rPr>
      <w:i/>
      <w:iCs/>
      <w:color w:val="0000FF"/>
      <w:sz w:val="22"/>
      <w:szCs w:val="22"/>
    </w:rPr>
  </w:style>
  <w:style w:type="paragraph" w:customStyle="1" w:styleId="InstructionalBullet1">
    <w:name w:val="Instructional Bullet 1"/>
    <w:rsid w:val="008F413E"/>
    <w:pPr>
      <w:numPr>
        <w:numId w:val="7"/>
      </w:numPr>
      <w:tabs>
        <w:tab w:val="clear" w:pos="720"/>
        <w:tab w:val="num" w:pos="900"/>
      </w:tabs>
      <w:ind w:left="900"/>
    </w:pPr>
    <w:rPr>
      <w:i/>
      <w:color w:val="0000FF"/>
      <w:sz w:val="22"/>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8"/>
      </w:numPr>
      <w:tabs>
        <w:tab w:val="clear" w:pos="1800"/>
        <w:tab w:val="num" w:pos="1260"/>
      </w:tabs>
      <w:autoSpaceDE w:val="0"/>
      <w:autoSpaceDN w:val="0"/>
      <w:adjustRightInd w:val="0"/>
      <w:spacing w:before="60" w:after="60"/>
      <w:ind w:left="1260"/>
    </w:pPr>
    <w:rPr>
      <w:iCs/>
      <w:sz w:val="22"/>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uiPriority w:val="99"/>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C946FE"/>
    <w:pPr>
      <w:numPr>
        <w:numId w:val="9"/>
      </w:numPr>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link w:val="In-lineInstructionChar"/>
    <w:rsid w:val="008F413E"/>
    <w:pPr>
      <w:spacing w:before="120" w:after="120"/>
    </w:pPr>
    <w:rPr>
      <w:i/>
      <w:color w:val="0000FF"/>
      <w:sz w:val="24"/>
    </w:rPr>
  </w:style>
  <w:style w:type="character" w:customStyle="1" w:styleId="In-lineInstructionChar">
    <w:name w:val="In-line Instruction Char"/>
    <w:link w:val="In-lineInstruction"/>
    <w:rsid w:val="008F413E"/>
    <w:rPr>
      <w:i/>
      <w:color w:val="0000FF"/>
      <w:sz w:val="24"/>
      <w:lang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 w:val="22"/>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56830"/>
    <w:pPr>
      <w:numPr>
        <w:numId w:val="11"/>
      </w:numPr>
      <w:tabs>
        <w:tab w:val="num" w:pos="720"/>
      </w:tabs>
      <w:ind w:left="720"/>
    </w:pPr>
    <w:rPr>
      <w:i/>
      <w:color w:val="0000FF"/>
    </w:rPr>
  </w:style>
  <w:style w:type="paragraph" w:styleId="Caption">
    <w:name w:val="caption"/>
    <w:basedOn w:val="Normal"/>
    <w:next w:val="Normal"/>
    <w:qFormat/>
    <w:rsid w:val="00160824"/>
    <w:pPr>
      <w:keepNext/>
      <w:keepLines/>
      <w:spacing w:before="24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keepNext/>
      <w:keepLines/>
      <w:numPr>
        <w:numId w:val="12"/>
      </w:numPr>
      <w:tabs>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BodyText">
    <w:name w:val="Body Text"/>
    <w:link w:val="BodyTextChar"/>
    <w:uiPriority w:val="99"/>
    <w:rsid w:val="00A56830"/>
    <w:pPr>
      <w:spacing w:before="120" w:after="120"/>
    </w:pPr>
    <w:rPr>
      <w:sz w:val="24"/>
    </w:rPr>
  </w:style>
  <w:style w:type="character" w:customStyle="1" w:styleId="BodyTextChar">
    <w:name w:val="Body Text Char"/>
    <w:link w:val="BodyText"/>
    <w:uiPriority w:val="99"/>
    <w:rsid w:val="00A56830"/>
    <w:rPr>
      <w:sz w:val="24"/>
      <w:lang w:bidi="ar-SA"/>
    </w:rPr>
  </w:style>
  <w:style w:type="paragraph" w:styleId="BodyText2">
    <w:name w:val="Body Text 2"/>
    <w:link w:val="BodyText2Char"/>
    <w:uiPriority w:val="99"/>
    <w:rsid w:val="00A56830"/>
    <w:pPr>
      <w:keepNext/>
      <w:keepLines/>
      <w:spacing w:before="100" w:beforeAutospacing="1" w:after="100" w:afterAutospacing="1"/>
      <w:ind w:left="720"/>
    </w:pPr>
    <w:rPr>
      <w:sz w:val="24"/>
    </w:rPr>
  </w:style>
  <w:style w:type="character" w:customStyle="1" w:styleId="BodyText2Char">
    <w:name w:val="Body Text 2 Char"/>
    <w:link w:val="BodyText2"/>
    <w:uiPriority w:val="99"/>
    <w:rsid w:val="00A56830"/>
    <w:rPr>
      <w:sz w:val="24"/>
      <w:lang w:bidi="ar-SA"/>
    </w:rPr>
  </w:style>
  <w:style w:type="paragraph" w:styleId="BalloonText">
    <w:name w:val="Balloon Text"/>
    <w:basedOn w:val="Normal"/>
    <w:link w:val="BalloonTextChar"/>
    <w:uiPriority w:val="99"/>
    <w:rsid w:val="00760A00"/>
    <w:rPr>
      <w:rFonts w:ascii="Tahoma" w:hAnsi="Tahoma"/>
      <w:sz w:val="16"/>
      <w:szCs w:val="16"/>
    </w:rPr>
  </w:style>
  <w:style w:type="character" w:customStyle="1" w:styleId="BalloonTextChar">
    <w:name w:val="Balloon Text Char"/>
    <w:link w:val="BalloonText"/>
    <w:uiPriority w:val="99"/>
    <w:rsid w:val="00760A00"/>
    <w:rPr>
      <w:rFonts w:ascii="Tahoma" w:hAnsi="Tahoma" w:cs="Tahoma"/>
      <w:sz w:val="16"/>
      <w:szCs w:val="16"/>
    </w:rPr>
  </w:style>
  <w:style w:type="paragraph" w:styleId="TOC5">
    <w:name w:val="toc 5"/>
    <w:basedOn w:val="Normal"/>
    <w:next w:val="Normal"/>
    <w:autoRedefine/>
    <w:uiPriority w:val="39"/>
    <w:rsid w:val="00422564"/>
    <w:pPr>
      <w:spacing w:after="100"/>
      <w:ind w:left="880"/>
    </w:pPr>
  </w:style>
  <w:style w:type="paragraph" w:styleId="ListParagraph">
    <w:name w:val="List Paragraph"/>
    <w:basedOn w:val="Normal"/>
    <w:uiPriority w:val="34"/>
    <w:qFormat/>
    <w:rsid w:val="00C52DC5"/>
    <w:pPr>
      <w:spacing w:after="200" w:line="276" w:lineRule="auto"/>
      <w:ind w:left="720"/>
      <w:contextualSpacing/>
    </w:pPr>
    <w:rPr>
      <w:sz w:val="22"/>
      <w:szCs w:val="22"/>
    </w:rPr>
  </w:style>
  <w:style w:type="paragraph" w:customStyle="1" w:styleId="BulletList-Normal1">
    <w:name w:val="Bullet List-Normal 1"/>
    <w:aliases w:val="BN1"/>
    <w:autoRedefine/>
    <w:uiPriority w:val="99"/>
    <w:rsid w:val="0033577F"/>
    <w:pPr>
      <w:keepNext/>
      <w:keepLines/>
      <w:tabs>
        <w:tab w:val="left" w:pos="2862"/>
        <w:tab w:val="left" w:pos="3042"/>
      </w:tabs>
      <w:spacing w:after="60"/>
    </w:pPr>
    <w:rPr>
      <w:noProof/>
      <w:sz w:val="22"/>
    </w:rPr>
  </w:style>
  <w:style w:type="paragraph" w:styleId="BlockText">
    <w:name w:val="Block Text"/>
    <w:basedOn w:val="Normal"/>
    <w:uiPriority w:val="99"/>
    <w:rsid w:val="0033577F"/>
    <w:pPr>
      <w:tabs>
        <w:tab w:val="left" w:pos="990"/>
      </w:tabs>
      <w:ind w:left="360" w:right="270"/>
    </w:pPr>
  </w:style>
  <w:style w:type="paragraph" w:customStyle="1" w:styleId="Helvetica">
    <w:name w:val="Helvetica"/>
    <w:basedOn w:val="Normal"/>
    <w:uiPriority w:val="99"/>
    <w:rsid w:val="0033577F"/>
  </w:style>
  <w:style w:type="paragraph" w:styleId="List2">
    <w:name w:val="List 2"/>
    <w:basedOn w:val="Normal"/>
    <w:uiPriority w:val="99"/>
    <w:rsid w:val="0033577F"/>
    <w:pPr>
      <w:ind w:left="720" w:hanging="360"/>
    </w:pPr>
  </w:style>
  <w:style w:type="character" w:customStyle="1" w:styleId="Heading1Char">
    <w:name w:val="Heading 1 Char"/>
    <w:aliases w:val="l1 Char"/>
    <w:link w:val="Heading1"/>
    <w:uiPriority w:val="99"/>
    <w:locked/>
    <w:rsid w:val="00B34D0D"/>
    <w:rPr>
      <w:rFonts w:ascii="Arial" w:hAnsi="Arial"/>
      <w:b/>
      <w:bCs/>
      <w:kern w:val="32"/>
      <w:sz w:val="36"/>
      <w:szCs w:val="32"/>
      <w:lang w:bidi="ar-SA"/>
    </w:rPr>
  </w:style>
  <w:style w:type="character" w:customStyle="1" w:styleId="Heading2Char">
    <w:name w:val="Heading 2 Char"/>
    <w:aliases w:val="head 2 Char,l2 Char"/>
    <w:link w:val="Heading2"/>
    <w:locked/>
    <w:rsid w:val="005C5C1E"/>
    <w:rPr>
      <w:rFonts w:ascii="Arial Bold" w:hAnsi="Arial Bold"/>
      <w:b/>
      <w:iCs/>
      <w:kern w:val="32"/>
      <w:sz w:val="26"/>
      <w:szCs w:val="28"/>
    </w:rPr>
  </w:style>
  <w:style w:type="character" w:customStyle="1" w:styleId="Heading3Char">
    <w:name w:val="Heading 3 Char"/>
    <w:aliases w:val="l3 Char"/>
    <w:link w:val="Heading3"/>
    <w:uiPriority w:val="99"/>
    <w:locked/>
    <w:rsid w:val="00B34D0D"/>
    <w:rPr>
      <w:rFonts w:ascii="Arial" w:hAnsi="Arial"/>
      <w:b/>
      <w:bCs/>
      <w:iCs/>
      <w:kern w:val="32"/>
      <w:sz w:val="28"/>
      <w:szCs w:val="26"/>
    </w:rPr>
  </w:style>
  <w:style w:type="character" w:customStyle="1" w:styleId="Heading4Char">
    <w:name w:val="Heading 4 Char"/>
    <w:aliases w:val="l4 Char"/>
    <w:link w:val="Heading4"/>
    <w:uiPriority w:val="99"/>
    <w:locked/>
    <w:rsid w:val="00B34D0D"/>
    <w:rPr>
      <w:rFonts w:ascii="Arial" w:hAnsi="Arial"/>
      <w:b/>
      <w:kern w:val="32"/>
      <w:sz w:val="24"/>
      <w:szCs w:val="28"/>
    </w:rPr>
  </w:style>
  <w:style w:type="character" w:customStyle="1" w:styleId="Heading5Char">
    <w:name w:val="Heading 5 Char"/>
    <w:aliases w:val="5 Char,l5 Char"/>
    <w:link w:val="Heading5"/>
    <w:uiPriority w:val="99"/>
    <w:locked/>
    <w:rsid w:val="00B34D0D"/>
    <w:rPr>
      <w:b/>
      <w:bCs/>
      <w:i/>
      <w:iCs/>
      <w:sz w:val="26"/>
      <w:szCs w:val="26"/>
      <w:lang w:bidi="ar-SA"/>
    </w:rPr>
  </w:style>
  <w:style w:type="character" w:customStyle="1" w:styleId="Heading6Char">
    <w:name w:val="Heading 6 Char"/>
    <w:aliases w:val="Italic Char"/>
    <w:link w:val="Heading6"/>
    <w:uiPriority w:val="99"/>
    <w:locked/>
    <w:rsid w:val="00B34D0D"/>
    <w:rPr>
      <w:b/>
      <w:bCs/>
      <w:sz w:val="22"/>
      <w:szCs w:val="22"/>
      <w:lang w:bidi="ar-SA"/>
    </w:rPr>
  </w:style>
  <w:style w:type="character" w:customStyle="1" w:styleId="Heading7Char">
    <w:name w:val="Heading 7 Char"/>
    <w:aliases w:val="l7 Char"/>
    <w:link w:val="Heading7"/>
    <w:uiPriority w:val="99"/>
    <w:locked/>
    <w:rsid w:val="00B34D0D"/>
    <w:rPr>
      <w:sz w:val="24"/>
      <w:szCs w:val="24"/>
      <w:lang w:bidi="ar-SA"/>
    </w:rPr>
  </w:style>
  <w:style w:type="character" w:customStyle="1" w:styleId="Heading8Char">
    <w:name w:val="Heading 8 Char"/>
    <w:aliases w:val="l8 Char"/>
    <w:link w:val="Heading8"/>
    <w:uiPriority w:val="99"/>
    <w:locked/>
    <w:rsid w:val="00B34D0D"/>
    <w:rPr>
      <w:i/>
      <w:iCs/>
      <w:sz w:val="24"/>
      <w:szCs w:val="24"/>
      <w:lang w:bidi="ar-SA"/>
    </w:rPr>
  </w:style>
  <w:style w:type="character" w:customStyle="1" w:styleId="Heading9Char">
    <w:name w:val="Heading 9 Char"/>
    <w:link w:val="Heading9"/>
    <w:uiPriority w:val="99"/>
    <w:locked/>
    <w:rsid w:val="00B34D0D"/>
    <w:rPr>
      <w:rFonts w:ascii="Arial" w:hAnsi="Arial"/>
      <w:sz w:val="22"/>
      <w:szCs w:val="22"/>
      <w:lang w:bidi="ar-SA"/>
    </w:rPr>
  </w:style>
  <w:style w:type="paragraph" w:styleId="BodyTextIndent">
    <w:name w:val="Body Text Indent"/>
    <w:basedOn w:val="Normal"/>
    <w:link w:val="BodyTextIndentChar"/>
    <w:uiPriority w:val="99"/>
    <w:rsid w:val="00B34D0D"/>
    <w:pPr>
      <w:autoSpaceDE w:val="0"/>
      <w:autoSpaceDN w:val="0"/>
      <w:adjustRightInd w:val="0"/>
      <w:ind w:left="2448" w:firstLine="432"/>
    </w:pPr>
  </w:style>
  <w:style w:type="character" w:customStyle="1" w:styleId="BodyTextIndentChar">
    <w:name w:val="Body Text Indent Char"/>
    <w:link w:val="BodyTextIndent"/>
    <w:uiPriority w:val="99"/>
    <w:rsid w:val="00B34D0D"/>
    <w:rPr>
      <w:sz w:val="24"/>
      <w:szCs w:val="24"/>
    </w:rPr>
  </w:style>
  <w:style w:type="character" w:styleId="Strong">
    <w:name w:val="Strong"/>
    <w:uiPriority w:val="99"/>
    <w:qFormat/>
    <w:rsid w:val="00B34D0D"/>
    <w:rPr>
      <w:rFonts w:cs="Times New Roman"/>
      <w:b/>
      <w:bCs/>
    </w:rPr>
  </w:style>
  <w:style w:type="character" w:customStyle="1" w:styleId="HeaderChar">
    <w:name w:val="Header Char"/>
    <w:link w:val="Header"/>
    <w:uiPriority w:val="99"/>
    <w:locked/>
    <w:rsid w:val="00B34D0D"/>
    <w:rPr>
      <w:lang w:val="en-US" w:eastAsia="en-US" w:bidi="ar-SA"/>
    </w:rPr>
  </w:style>
  <w:style w:type="character" w:customStyle="1" w:styleId="FooterChar">
    <w:name w:val="Footer Char"/>
    <w:link w:val="Footer"/>
    <w:uiPriority w:val="99"/>
    <w:locked/>
    <w:rsid w:val="00B34D0D"/>
    <w:rPr>
      <w:szCs w:val="16"/>
      <w:lang w:bidi="ar-SA"/>
    </w:rPr>
  </w:style>
  <w:style w:type="paragraph" w:styleId="NormalWeb">
    <w:name w:val="Normal (Web)"/>
    <w:basedOn w:val="Normal"/>
    <w:uiPriority w:val="99"/>
    <w:rsid w:val="00B34D0D"/>
    <w:pPr>
      <w:spacing w:before="100" w:beforeAutospacing="1" w:after="100" w:afterAutospacing="1"/>
    </w:pPr>
    <w:rPr>
      <w:color w:val="0000FF"/>
    </w:rPr>
  </w:style>
  <w:style w:type="paragraph" w:styleId="BodyText3">
    <w:name w:val="Body Text 3"/>
    <w:basedOn w:val="Normal"/>
    <w:link w:val="BodyText3Char"/>
    <w:uiPriority w:val="99"/>
    <w:rsid w:val="00B34D0D"/>
    <w:pPr>
      <w:ind w:right="-180"/>
    </w:pPr>
    <w:rPr>
      <w:sz w:val="16"/>
      <w:szCs w:val="16"/>
    </w:rPr>
  </w:style>
  <w:style w:type="character" w:customStyle="1" w:styleId="BodyText3Char">
    <w:name w:val="Body Text 3 Char"/>
    <w:link w:val="BodyText3"/>
    <w:uiPriority w:val="99"/>
    <w:rsid w:val="00B34D0D"/>
    <w:rPr>
      <w:sz w:val="16"/>
      <w:szCs w:val="16"/>
    </w:rPr>
  </w:style>
  <w:style w:type="paragraph" w:styleId="BodyTextIndent2">
    <w:name w:val="Body Text Indent 2"/>
    <w:basedOn w:val="Normal"/>
    <w:link w:val="BodyTextIndent2Char"/>
    <w:uiPriority w:val="99"/>
    <w:rsid w:val="00B34D0D"/>
    <w:pPr>
      <w:autoSpaceDE w:val="0"/>
      <w:autoSpaceDN w:val="0"/>
      <w:adjustRightInd w:val="0"/>
      <w:ind w:left="360" w:hanging="360"/>
    </w:pPr>
  </w:style>
  <w:style w:type="character" w:customStyle="1" w:styleId="BodyTextIndent2Char">
    <w:name w:val="Body Text Indent 2 Char"/>
    <w:link w:val="BodyTextIndent2"/>
    <w:uiPriority w:val="99"/>
    <w:rsid w:val="00B34D0D"/>
    <w:rPr>
      <w:sz w:val="24"/>
      <w:szCs w:val="24"/>
    </w:rPr>
  </w:style>
  <w:style w:type="paragraph" w:customStyle="1" w:styleId="FooterFirst">
    <w:name w:val="Footer First"/>
    <w:basedOn w:val="Footer"/>
    <w:uiPriority w:val="99"/>
    <w:rsid w:val="00B34D0D"/>
    <w:pPr>
      <w:keepLines/>
      <w:tabs>
        <w:tab w:val="clear" w:pos="4680"/>
        <w:tab w:val="clear" w:pos="9360"/>
        <w:tab w:val="center" w:pos="4320"/>
      </w:tabs>
      <w:jc w:val="center"/>
    </w:pPr>
    <w:rPr>
      <w:sz w:val="24"/>
      <w:szCs w:val="24"/>
    </w:rPr>
  </w:style>
  <w:style w:type="paragraph" w:customStyle="1" w:styleId="PartTitle">
    <w:name w:val="Part Title"/>
    <w:basedOn w:val="HeadingBase"/>
    <w:next w:val="PartSubtitle"/>
    <w:uiPriority w:val="99"/>
    <w:rsid w:val="00B34D0D"/>
    <w:pPr>
      <w:spacing w:before="600"/>
      <w:jc w:val="center"/>
    </w:pPr>
  </w:style>
  <w:style w:type="paragraph" w:customStyle="1" w:styleId="HeadingBase">
    <w:name w:val="Heading Base"/>
    <w:basedOn w:val="Normal"/>
    <w:next w:val="BodyText"/>
    <w:uiPriority w:val="99"/>
    <w:rsid w:val="00B34D0D"/>
    <w:pPr>
      <w:keepNext/>
      <w:spacing w:before="240" w:after="120"/>
    </w:pPr>
    <w:rPr>
      <w:rFonts w:ascii="Arial" w:hAnsi="Arial"/>
      <w:b/>
      <w:kern w:val="28"/>
      <w:sz w:val="36"/>
    </w:rPr>
  </w:style>
  <w:style w:type="paragraph" w:customStyle="1" w:styleId="PartSubtitle">
    <w:name w:val="Part Subtitle"/>
    <w:basedOn w:val="Normal"/>
    <w:next w:val="BodyText"/>
    <w:uiPriority w:val="99"/>
    <w:rsid w:val="00B34D0D"/>
    <w:pPr>
      <w:keepNext/>
      <w:spacing w:before="360" w:after="120"/>
      <w:jc w:val="center"/>
    </w:pPr>
    <w:rPr>
      <w:rFonts w:ascii="Arial" w:hAnsi="Arial"/>
      <w:i/>
      <w:kern w:val="28"/>
      <w:sz w:val="32"/>
    </w:rPr>
  </w:style>
  <w:style w:type="paragraph" w:customStyle="1" w:styleId="BodyTextKeep">
    <w:name w:val="Body Text Keep"/>
    <w:basedOn w:val="BodyText"/>
    <w:uiPriority w:val="99"/>
    <w:rsid w:val="00B34D0D"/>
    <w:pPr>
      <w:keepNext/>
      <w:spacing w:before="0"/>
    </w:pPr>
    <w:rPr>
      <w:szCs w:val="24"/>
    </w:rPr>
  </w:style>
  <w:style w:type="paragraph" w:customStyle="1" w:styleId="table">
    <w:name w:val="table"/>
    <w:basedOn w:val="Normal"/>
    <w:uiPriority w:val="99"/>
    <w:rsid w:val="00B34D0D"/>
    <w:pPr>
      <w:tabs>
        <w:tab w:val="left" w:pos="1080"/>
        <w:tab w:val="left" w:pos="6120"/>
      </w:tabs>
    </w:pPr>
    <w:rPr>
      <w:sz w:val="20"/>
    </w:rPr>
  </w:style>
  <w:style w:type="paragraph" w:styleId="TOC6">
    <w:name w:val="toc 6"/>
    <w:basedOn w:val="Normal"/>
    <w:next w:val="Normal"/>
    <w:autoRedefine/>
    <w:uiPriority w:val="39"/>
    <w:rsid w:val="00B34D0D"/>
    <w:pPr>
      <w:ind w:left="1200"/>
    </w:pPr>
  </w:style>
  <w:style w:type="paragraph" w:styleId="TOC7">
    <w:name w:val="toc 7"/>
    <w:basedOn w:val="Normal"/>
    <w:next w:val="Normal"/>
    <w:autoRedefine/>
    <w:uiPriority w:val="39"/>
    <w:rsid w:val="00B34D0D"/>
    <w:pPr>
      <w:ind w:left="1440"/>
    </w:pPr>
  </w:style>
  <w:style w:type="paragraph" w:styleId="TOC8">
    <w:name w:val="toc 8"/>
    <w:basedOn w:val="Normal"/>
    <w:next w:val="Normal"/>
    <w:autoRedefine/>
    <w:uiPriority w:val="39"/>
    <w:rsid w:val="00B34D0D"/>
    <w:pPr>
      <w:ind w:left="1680"/>
    </w:pPr>
  </w:style>
  <w:style w:type="paragraph" w:styleId="TOC9">
    <w:name w:val="toc 9"/>
    <w:basedOn w:val="Normal"/>
    <w:next w:val="Normal"/>
    <w:autoRedefine/>
    <w:uiPriority w:val="39"/>
    <w:rsid w:val="00B34D0D"/>
    <w:pPr>
      <w:ind w:left="1920"/>
    </w:pPr>
  </w:style>
  <w:style w:type="paragraph" w:customStyle="1" w:styleId="Normal1">
    <w:name w:val="Normal1"/>
    <w:basedOn w:val="Normal"/>
    <w:link w:val="normalChar"/>
    <w:uiPriority w:val="99"/>
    <w:rsid w:val="00B34D0D"/>
    <w:pPr>
      <w:tabs>
        <w:tab w:val="right" w:pos="9360"/>
      </w:tabs>
      <w:ind w:left="-90" w:hanging="18"/>
    </w:pPr>
    <w:rPr>
      <w:rFonts w:ascii="Century Schoolbook" w:hAnsi="Century Schoolbook"/>
      <w:snapToGrid w:val="0"/>
      <w:szCs w:val="20"/>
    </w:rPr>
  </w:style>
  <w:style w:type="paragraph" w:styleId="PlainText">
    <w:name w:val="Plain Text"/>
    <w:basedOn w:val="Normal"/>
    <w:link w:val="PlainTextChar"/>
    <w:uiPriority w:val="99"/>
    <w:rsid w:val="00B34D0D"/>
    <w:pPr>
      <w:tabs>
        <w:tab w:val="right" w:pos="9360"/>
      </w:tabs>
      <w:ind w:left="-90" w:hanging="18"/>
    </w:pPr>
    <w:rPr>
      <w:rFonts w:ascii="Courier New" w:hAnsi="Courier New"/>
      <w:sz w:val="20"/>
      <w:szCs w:val="20"/>
    </w:rPr>
  </w:style>
  <w:style w:type="character" w:customStyle="1" w:styleId="PlainTextChar">
    <w:name w:val="Plain Text Char"/>
    <w:link w:val="PlainText"/>
    <w:uiPriority w:val="99"/>
    <w:rsid w:val="00B34D0D"/>
    <w:rPr>
      <w:rFonts w:ascii="Courier New" w:hAnsi="Courier New"/>
    </w:rPr>
  </w:style>
  <w:style w:type="paragraph" w:customStyle="1" w:styleId="Hint">
    <w:name w:val="Hint"/>
    <w:basedOn w:val="Normal"/>
    <w:uiPriority w:val="99"/>
    <w:rsid w:val="00B34D0D"/>
    <w:pPr>
      <w:tabs>
        <w:tab w:val="left" w:pos="360"/>
        <w:tab w:val="right" w:pos="9360"/>
      </w:tabs>
      <w:ind w:left="-90" w:hanging="18"/>
    </w:pPr>
    <w:rPr>
      <w:rFonts w:ascii="Century Schoolbook" w:hAnsi="Century Schoolbook"/>
      <w:szCs w:val="20"/>
    </w:rPr>
  </w:style>
  <w:style w:type="paragraph" w:styleId="BodyTextIndent3">
    <w:name w:val="Body Text Indent 3"/>
    <w:basedOn w:val="Normal"/>
    <w:link w:val="BodyTextIndent3Char"/>
    <w:uiPriority w:val="99"/>
    <w:rsid w:val="00B34D0D"/>
    <w:pPr>
      <w:ind w:left="900" w:hanging="900"/>
    </w:pPr>
    <w:rPr>
      <w:sz w:val="16"/>
      <w:szCs w:val="16"/>
    </w:rPr>
  </w:style>
  <w:style w:type="character" w:customStyle="1" w:styleId="BodyTextIndent3Char">
    <w:name w:val="Body Text Indent 3 Char"/>
    <w:link w:val="BodyTextIndent3"/>
    <w:uiPriority w:val="99"/>
    <w:rsid w:val="00B34D0D"/>
    <w:rPr>
      <w:sz w:val="16"/>
      <w:szCs w:val="16"/>
    </w:rPr>
  </w:style>
  <w:style w:type="paragraph" w:customStyle="1" w:styleId="Heading118hel">
    <w:name w:val="Heading 1 18 hel"/>
    <w:basedOn w:val="Normal"/>
    <w:uiPriority w:val="99"/>
    <w:rsid w:val="00B34D0D"/>
    <w:pPr>
      <w:tabs>
        <w:tab w:val="left" w:pos="90"/>
        <w:tab w:val="right" w:pos="9360"/>
      </w:tabs>
      <w:ind w:left="-90" w:hanging="18"/>
    </w:pPr>
    <w:rPr>
      <w:rFonts w:ascii="Helvetica" w:hAnsi="Helvetica"/>
      <w:sz w:val="36"/>
      <w:szCs w:val="20"/>
    </w:rPr>
  </w:style>
  <w:style w:type="paragraph" w:customStyle="1" w:styleId="screendisplay">
    <w:name w:val="screen display"/>
    <w:basedOn w:val="Normal"/>
    <w:uiPriority w:val="99"/>
    <w:rsid w:val="00B34D0D"/>
    <w:pPr>
      <w:tabs>
        <w:tab w:val="right" w:pos="9360"/>
      </w:tabs>
      <w:ind w:left="-90" w:hanging="18"/>
    </w:pPr>
    <w:rPr>
      <w:rFonts w:ascii="Courier" w:hAnsi="Courier"/>
      <w:sz w:val="20"/>
      <w:szCs w:val="20"/>
    </w:rPr>
  </w:style>
  <w:style w:type="paragraph" w:styleId="EndnoteText">
    <w:name w:val="endnote text"/>
    <w:basedOn w:val="Normal"/>
    <w:link w:val="EndnoteTextChar"/>
    <w:uiPriority w:val="99"/>
    <w:rsid w:val="00B34D0D"/>
    <w:pPr>
      <w:tabs>
        <w:tab w:val="right" w:pos="9360"/>
      </w:tabs>
      <w:ind w:left="-90" w:hanging="18"/>
    </w:pPr>
    <w:rPr>
      <w:sz w:val="20"/>
      <w:szCs w:val="20"/>
    </w:rPr>
  </w:style>
  <w:style w:type="character" w:customStyle="1" w:styleId="EndnoteTextChar">
    <w:name w:val="Endnote Text Char"/>
    <w:link w:val="EndnoteText"/>
    <w:uiPriority w:val="99"/>
    <w:rsid w:val="00B34D0D"/>
  </w:style>
  <w:style w:type="character" w:styleId="CommentReference">
    <w:name w:val="annotation reference"/>
    <w:uiPriority w:val="99"/>
    <w:rsid w:val="00B34D0D"/>
    <w:rPr>
      <w:rFonts w:cs="Times New Roman"/>
      <w:sz w:val="16"/>
    </w:rPr>
  </w:style>
  <w:style w:type="paragraph" w:styleId="CommentText">
    <w:name w:val="annotation text"/>
    <w:basedOn w:val="Normal"/>
    <w:link w:val="CommentTextChar"/>
    <w:uiPriority w:val="99"/>
    <w:rsid w:val="00B34D0D"/>
    <w:pPr>
      <w:tabs>
        <w:tab w:val="right" w:pos="9360"/>
      </w:tabs>
      <w:ind w:left="-90" w:hanging="18"/>
    </w:pPr>
    <w:rPr>
      <w:sz w:val="20"/>
      <w:szCs w:val="20"/>
    </w:rPr>
  </w:style>
  <w:style w:type="character" w:customStyle="1" w:styleId="CommentTextChar">
    <w:name w:val="Comment Text Char"/>
    <w:link w:val="CommentText"/>
    <w:uiPriority w:val="99"/>
    <w:rsid w:val="00B34D0D"/>
  </w:style>
  <w:style w:type="paragraph" w:styleId="ListBullet">
    <w:name w:val="List Bullet"/>
    <w:basedOn w:val="Normal"/>
    <w:autoRedefine/>
    <w:rsid w:val="00B34D0D"/>
    <w:pPr>
      <w:tabs>
        <w:tab w:val="num" w:pos="360"/>
      </w:tabs>
      <w:ind w:left="360" w:hanging="360"/>
    </w:pPr>
    <w:rPr>
      <w:szCs w:val="20"/>
    </w:rPr>
  </w:style>
  <w:style w:type="paragraph" w:styleId="ListBullet2">
    <w:name w:val="List Bullet 2"/>
    <w:basedOn w:val="Normal"/>
    <w:autoRedefine/>
    <w:uiPriority w:val="99"/>
    <w:rsid w:val="00B34D0D"/>
    <w:pPr>
      <w:tabs>
        <w:tab w:val="num" w:pos="720"/>
      </w:tabs>
      <w:ind w:left="720" w:hanging="360"/>
    </w:pPr>
    <w:rPr>
      <w:szCs w:val="20"/>
    </w:rPr>
  </w:style>
  <w:style w:type="paragraph" w:styleId="ListBullet3">
    <w:name w:val="List Bullet 3"/>
    <w:basedOn w:val="Normal"/>
    <w:autoRedefine/>
    <w:uiPriority w:val="99"/>
    <w:rsid w:val="00B34D0D"/>
    <w:pPr>
      <w:tabs>
        <w:tab w:val="num" w:pos="1080"/>
      </w:tabs>
      <w:ind w:left="1080" w:hanging="360"/>
    </w:pPr>
    <w:rPr>
      <w:szCs w:val="20"/>
    </w:rPr>
  </w:style>
  <w:style w:type="paragraph" w:styleId="ListBullet5">
    <w:name w:val="List Bullet 5"/>
    <w:basedOn w:val="Normal"/>
    <w:autoRedefine/>
    <w:uiPriority w:val="99"/>
    <w:rsid w:val="00B34D0D"/>
    <w:pPr>
      <w:tabs>
        <w:tab w:val="num" w:pos="1800"/>
      </w:tabs>
      <w:ind w:left="1800" w:hanging="360"/>
    </w:pPr>
    <w:rPr>
      <w:szCs w:val="20"/>
    </w:rPr>
  </w:style>
  <w:style w:type="paragraph" w:styleId="ListNumber">
    <w:name w:val="List Number"/>
    <w:basedOn w:val="Normal"/>
    <w:uiPriority w:val="99"/>
    <w:rsid w:val="00B34D0D"/>
    <w:pPr>
      <w:tabs>
        <w:tab w:val="num" w:pos="360"/>
      </w:tabs>
      <w:ind w:left="360" w:hanging="360"/>
    </w:pPr>
    <w:rPr>
      <w:szCs w:val="20"/>
    </w:rPr>
  </w:style>
  <w:style w:type="paragraph" w:styleId="ListNumber2">
    <w:name w:val="List Number 2"/>
    <w:basedOn w:val="Normal"/>
    <w:uiPriority w:val="99"/>
    <w:rsid w:val="00B34D0D"/>
    <w:pPr>
      <w:tabs>
        <w:tab w:val="num" w:pos="720"/>
      </w:tabs>
      <w:ind w:left="720" w:hanging="360"/>
    </w:pPr>
    <w:rPr>
      <w:szCs w:val="20"/>
    </w:rPr>
  </w:style>
  <w:style w:type="paragraph" w:styleId="ListNumber3">
    <w:name w:val="List Number 3"/>
    <w:basedOn w:val="Normal"/>
    <w:uiPriority w:val="99"/>
    <w:rsid w:val="00B34D0D"/>
    <w:pPr>
      <w:tabs>
        <w:tab w:val="num" w:pos="1080"/>
      </w:tabs>
      <w:ind w:left="1080" w:hanging="360"/>
    </w:pPr>
    <w:rPr>
      <w:szCs w:val="20"/>
    </w:rPr>
  </w:style>
  <w:style w:type="paragraph" w:styleId="ListNumber4">
    <w:name w:val="List Number 4"/>
    <w:basedOn w:val="Normal"/>
    <w:uiPriority w:val="99"/>
    <w:rsid w:val="00B34D0D"/>
    <w:pPr>
      <w:tabs>
        <w:tab w:val="num" w:pos="1440"/>
      </w:tabs>
      <w:ind w:left="1440" w:hanging="360"/>
    </w:pPr>
    <w:rPr>
      <w:szCs w:val="20"/>
    </w:rPr>
  </w:style>
  <w:style w:type="paragraph" w:styleId="ListNumber5">
    <w:name w:val="List Number 5"/>
    <w:basedOn w:val="Normal"/>
    <w:uiPriority w:val="99"/>
    <w:rsid w:val="00B34D0D"/>
    <w:pPr>
      <w:tabs>
        <w:tab w:val="num" w:pos="1800"/>
      </w:tabs>
      <w:ind w:left="1800" w:hanging="360"/>
    </w:pPr>
    <w:rPr>
      <w:szCs w:val="20"/>
    </w:rPr>
  </w:style>
  <w:style w:type="paragraph" w:customStyle="1" w:styleId="FEEMANUAL">
    <w:name w:val="FEE MANUAL"/>
    <w:basedOn w:val="Normal"/>
    <w:uiPriority w:val="99"/>
    <w:rsid w:val="00B34D0D"/>
  </w:style>
  <w:style w:type="paragraph" w:styleId="BodyTextFirstIndent">
    <w:name w:val="Body Text First Indent"/>
    <w:basedOn w:val="BodyText"/>
    <w:link w:val="BodyTextFirstIndentChar"/>
    <w:uiPriority w:val="99"/>
    <w:rsid w:val="00B34D0D"/>
    <w:pPr>
      <w:spacing w:before="0"/>
      <w:ind w:firstLine="210"/>
    </w:pPr>
    <w:rPr>
      <w:szCs w:val="24"/>
    </w:rPr>
  </w:style>
  <w:style w:type="character" w:customStyle="1" w:styleId="BodyTextFirstIndentChar">
    <w:name w:val="Body Text First Indent Char"/>
    <w:link w:val="BodyTextFirstIndent"/>
    <w:uiPriority w:val="99"/>
    <w:rsid w:val="00B34D0D"/>
    <w:rPr>
      <w:sz w:val="24"/>
      <w:szCs w:val="24"/>
      <w:lang w:bidi="ar-SA"/>
    </w:rPr>
  </w:style>
  <w:style w:type="paragraph" w:styleId="BodyTextFirstIndent2">
    <w:name w:val="Body Text First Indent 2"/>
    <w:basedOn w:val="BodyTextIndent"/>
    <w:link w:val="BodyTextFirstIndent2Char"/>
    <w:uiPriority w:val="99"/>
    <w:rsid w:val="00B34D0D"/>
    <w:pPr>
      <w:autoSpaceDE/>
      <w:autoSpaceDN/>
      <w:adjustRightInd/>
      <w:spacing w:after="120"/>
      <w:ind w:left="360" w:firstLine="210"/>
    </w:pPr>
  </w:style>
  <w:style w:type="character" w:customStyle="1" w:styleId="BodyTextFirstIndent2Char">
    <w:name w:val="Body Text First Indent 2 Char"/>
    <w:link w:val="BodyTextFirstIndent2"/>
    <w:uiPriority w:val="99"/>
    <w:rsid w:val="00B34D0D"/>
    <w:rPr>
      <w:sz w:val="24"/>
      <w:szCs w:val="24"/>
    </w:rPr>
  </w:style>
  <w:style w:type="paragraph" w:styleId="Closing">
    <w:name w:val="Closing"/>
    <w:basedOn w:val="Normal"/>
    <w:link w:val="ClosingChar"/>
    <w:uiPriority w:val="99"/>
    <w:rsid w:val="00B34D0D"/>
    <w:pPr>
      <w:ind w:left="4320"/>
    </w:pPr>
  </w:style>
  <w:style w:type="character" w:customStyle="1" w:styleId="ClosingChar">
    <w:name w:val="Closing Char"/>
    <w:link w:val="Closing"/>
    <w:uiPriority w:val="99"/>
    <w:rsid w:val="00B34D0D"/>
    <w:rPr>
      <w:sz w:val="24"/>
      <w:szCs w:val="24"/>
    </w:rPr>
  </w:style>
  <w:style w:type="paragraph" w:styleId="Date">
    <w:name w:val="Date"/>
    <w:basedOn w:val="Normal"/>
    <w:next w:val="Normal"/>
    <w:link w:val="DateChar"/>
    <w:uiPriority w:val="99"/>
    <w:rsid w:val="00B34D0D"/>
  </w:style>
  <w:style w:type="character" w:customStyle="1" w:styleId="DateChar">
    <w:name w:val="Date Char"/>
    <w:link w:val="Date"/>
    <w:uiPriority w:val="99"/>
    <w:rsid w:val="00B34D0D"/>
    <w:rPr>
      <w:sz w:val="24"/>
      <w:szCs w:val="24"/>
    </w:rPr>
  </w:style>
  <w:style w:type="paragraph" w:styleId="DocumentMap">
    <w:name w:val="Document Map"/>
    <w:basedOn w:val="Normal"/>
    <w:link w:val="DocumentMapChar"/>
    <w:uiPriority w:val="99"/>
    <w:rsid w:val="00B34D0D"/>
    <w:pPr>
      <w:shd w:val="clear" w:color="auto" w:fill="000080"/>
    </w:pPr>
    <w:rPr>
      <w:sz w:val="2"/>
      <w:szCs w:val="20"/>
    </w:rPr>
  </w:style>
  <w:style w:type="character" w:customStyle="1" w:styleId="DocumentMapChar">
    <w:name w:val="Document Map Char"/>
    <w:link w:val="DocumentMap"/>
    <w:uiPriority w:val="99"/>
    <w:rsid w:val="00B34D0D"/>
    <w:rPr>
      <w:sz w:val="2"/>
      <w:shd w:val="clear" w:color="auto" w:fill="000080"/>
    </w:rPr>
  </w:style>
  <w:style w:type="paragraph" w:styleId="E-mailSignature">
    <w:name w:val="E-mail Signature"/>
    <w:basedOn w:val="Normal"/>
    <w:link w:val="E-mailSignatureChar"/>
    <w:uiPriority w:val="99"/>
    <w:rsid w:val="00B34D0D"/>
  </w:style>
  <w:style w:type="character" w:customStyle="1" w:styleId="E-mailSignatureChar">
    <w:name w:val="E-mail Signature Char"/>
    <w:link w:val="E-mailSignature"/>
    <w:uiPriority w:val="99"/>
    <w:rsid w:val="00B34D0D"/>
    <w:rPr>
      <w:sz w:val="24"/>
      <w:szCs w:val="24"/>
    </w:rPr>
  </w:style>
  <w:style w:type="paragraph" w:styleId="EnvelopeAddress">
    <w:name w:val="envelope address"/>
    <w:basedOn w:val="Normal"/>
    <w:uiPriority w:val="99"/>
    <w:rsid w:val="00B34D0D"/>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sid w:val="00B34D0D"/>
    <w:rPr>
      <w:rFonts w:ascii="Arial" w:hAnsi="Arial" w:cs="Arial"/>
      <w:sz w:val="20"/>
      <w:szCs w:val="20"/>
    </w:rPr>
  </w:style>
  <w:style w:type="paragraph" w:styleId="FootnoteText">
    <w:name w:val="footnote text"/>
    <w:basedOn w:val="Normal"/>
    <w:link w:val="FootnoteTextChar"/>
    <w:rsid w:val="00B34D0D"/>
    <w:rPr>
      <w:sz w:val="20"/>
      <w:szCs w:val="20"/>
    </w:rPr>
  </w:style>
  <w:style w:type="character" w:customStyle="1" w:styleId="FootnoteTextChar">
    <w:name w:val="Footnote Text Char"/>
    <w:link w:val="FootnoteText"/>
    <w:rsid w:val="00B34D0D"/>
  </w:style>
  <w:style w:type="paragraph" w:styleId="HTMLAddress">
    <w:name w:val="HTML Address"/>
    <w:basedOn w:val="Normal"/>
    <w:link w:val="HTMLAddressChar"/>
    <w:uiPriority w:val="99"/>
    <w:rsid w:val="00B34D0D"/>
    <w:rPr>
      <w:i/>
      <w:iCs/>
    </w:rPr>
  </w:style>
  <w:style w:type="character" w:customStyle="1" w:styleId="HTMLAddressChar">
    <w:name w:val="HTML Address Char"/>
    <w:link w:val="HTMLAddress"/>
    <w:uiPriority w:val="99"/>
    <w:rsid w:val="00B34D0D"/>
    <w:rPr>
      <w:i/>
      <w:iCs/>
      <w:sz w:val="24"/>
      <w:szCs w:val="24"/>
    </w:rPr>
  </w:style>
  <w:style w:type="paragraph" w:styleId="HTMLPreformatted">
    <w:name w:val="HTML Preformatted"/>
    <w:basedOn w:val="Normal"/>
    <w:link w:val="HTMLPreformattedChar"/>
    <w:uiPriority w:val="99"/>
    <w:rsid w:val="00B34D0D"/>
    <w:rPr>
      <w:rFonts w:ascii="Courier New" w:hAnsi="Courier New"/>
      <w:sz w:val="20"/>
      <w:szCs w:val="20"/>
    </w:rPr>
  </w:style>
  <w:style w:type="character" w:customStyle="1" w:styleId="HTMLPreformattedChar">
    <w:name w:val="HTML Preformatted Char"/>
    <w:link w:val="HTMLPreformatted"/>
    <w:uiPriority w:val="99"/>
    <w:rsid w:val="00B34D0D"/>
    <w:rPr>
      <w:rFonts w:ascii="Courier New" w:hAnsi="Courier New"/>
    </w:rPr>
  </w:style>
  <w:style w:type="paragraph" w:styleId="Index1">
    <w:name w:val="index 1"/>
    <w:basedOn w:val="Normal"/>
    <w:next w:val="Normal"/>
    <w:autoRedefine/>
    <w:uiPriority w:val="99"/>
    <w:rsid w:val="00B34D0D"/>
    <w:pPr>
      <w:ind w:left="240" w:hanging="240"/>
    </w:pPr>
  </w:style>
  <w:style w:type="paragraph" w:styleId="Index2">
    <w:name w:val="index 2"/>
    <w:basedOn w:val="Normal"/>
    <w:next w:val="Normal"/>
    <w:autoRedefine/>
    <w:uiPriority w:val="99"/>
    <w:rsid w:val="00B34D0D"/>
    <w:pPr>
      <w:ind w:left="480" w:hanging="240"/>
    </w:pPr>
  </w:style>
  <w:style w:type="paragraph" w:styleId="Index3">
    <w:name w:val="index 3"/>
    <w:basedOn w:val="Normal"/>
    <w:next w:val="Normal"/>
    <w:autoRedefine/>
    <w:uiPriority w:val="99"/>
    <w:rsid w:val="00B34D0D"/>
    <w:pPr>
      <w:ind w:left="720" w:hanging="240"/>
    </w:pPr>
  </w:style>
  <w:style w:type="paragraph" w:styleId="Index4">
    <w:name w:val="index 4"/>
    <w:basedOn w:val="Normal"/>
    <w:next w:val="Normal"/>
    <w:autoRedefine/>
    <w:uiPriority w:val="99"/>
    <w:rsid w:val="00B34D0D"/>
    <w:pPr>
      <w:ind w:left="960" w:hanging="240"/>
    </w:pPr>
  </w:style>
  <w:style w:type="paragraph" w:styleId="Index5">
    <w:name w:val="index 5"/>
    <w:basedOn w:val="Normal"/>
    <w:next w:val="Normal"/>
    <w:autoRedefine/>
    <w:uiPriority w:val="99"/>
    <w:rsid w:val="00B34D0D"/>
    <w:pPr>
      <w:ind w:left="1200" w:hanging="240"/>
    </w:pPr>
  </w:style>
  <w:style w:type="paragraph" w:styleId="Index6">
    <w:name w:val="index 6"/>
    <w:basedOn w:val="Normal"/>
    <w:next w:val="Normal"/>
    <w:autoRedefine/>
    <w:uiPriority w:val="99"/>
    <w:rsid w:val="00B34D0D"/>
    <w:pPr>
      <w:ind w:left="1440" w:hanging="240"/>
    </w:pPr>
  </w:style>
  <w:style w:type="paragraph" w:styleId="Index7">
    <w:name w:val="index 7"/>
    <w:basedOn w:val="Normal"/>
    <w:next w:val="Normal"/>
    <w:autoRedefine/>
    <w:uiPriority w:val="99"/>
    <w:rsid w:val="00B34D0D"/>
    <w:pPr>
      <w:ind w:left="1680" w:hanging="240"/>
    </w:pPr>
  </w:style>
  <w:style w:type="paragraph" w:styleId="Index8">
    <w:name w:val="index 8"/>
    <w:basedOn w:val="Normal"/>
    <w:next w:val="Normal"/>
    <w:autoRedefine/>
    <w:uiPriority w:val="99"/>
    <w:rsid w:val="00B34D0D"/>
    <w:pPr>
      <w:ind w:left="1920" w:hanging="240"/>
    </w:pPr>
  </w:style>
  <w:style w:type="paragraph" w:styleId="Index9">
    <w:name w:val="index 9"/>
    <w:basedOn w:val="Normal"/>
    <w:next w:val="Normal"/>
    <w:autoRedefine/>
    <w:uiPriority w:val="99"/>
    <w:rsid w:val="00B34D0D"/>
    <w:pPr>
      <w:ind w:left="2160" w:hanging="240"/>
    </w:pPr>
  </w:style>
  <w:style w:type="paragraph" w:styleId="IndexHeading">
    <w:name w:val="index heading"/>
    <w:basedOn w:val="Normal"/>
    <w:next w:val="Index1"/>
    <w:uiPriority w:val="99"/>
    <w:rsid w:val="00B34D0D"/>
    <w:rPr>
      <w:rFonts w:ascii="Arial" w:hAnsi="Arial" w:cs="Arial"/>
      <w:b/>
      <w:bCs/>
    </w:rPr>
  </w:style>
  <w:style w:type="paragraph" w:styleId="List">
    <w:name w:val="List"/>
    <w:basedOn w:val="Normal"/>
    <w:uiPriority w:val="99"/>
    <w:rsid w:val="00B34D0D"/>
    <w:pPr>
      <w:ind w:left="360" w:hanging="360"/>
    </w:pPr>
  </w:style>
  <w:style w:type="paragraph" w:styleId="List3">
    <w:name w:val="List 3"/>
    <w:basedOn w:val="Normal"/>
    <w:uiPriority w:val="99"/>
    <w:rsid w:val="00B34D0D"/>
    <w:pPr>
      <w:ind w:left="1080" w:hanging="360"/>
    </w:pPr>
  </w:style>
  <w:style w:type="paragraph" w:styleId="List4">
    <w:name w:val="List 4"/>
    <w:basedOn w:val="Normal"/>
    <w:uiPriority w:val="99"/>
    <w:rsid w:val="00B34D0D"/>
    <w:pPr>
      <w:ind w:left="1440" w:hanging="360"/>
    </w:pPr>
  </w:style>
  <w:style w:type="paragraph" w:styleId="List5">
    <w:name w:val="List 5"/>
    <w:basedOn w:val="Normal"/>
    <w:uiPriority w:val="99"/>
    <w:rsid w:val="00B34D0D"/>
    <w:pPr>
      <w:ind w:left="1800" w:hanging="360"/>
    </w:pPr>
  </w:style>
  <w:style w:type="paragraph" w:styleId="ListContinue">
    <w:name w:val="List Continue"/>
    <w:basedOn w:val="Normal"/>
    <w:uiPriority w:val="99"/>
    <w:rsid w:val="00B34D0D"/>
    <w:pPr>
      <w:spacing w:after="120"/>
      <w:ind w:left="360"/>
    </w:pPr>
  </w:style>
  <w:style w:type="paragraph" w:styleId="ListContinue2">
    <w:name w:val="List Continue 2"/>
    <w:basedOn w:val="Normal"/>
    <w:uiPriority w:val="99"/>
    <w:rsid w:val="00B34D0D"/>
    <w:pPr>
      <w:spacing w:after="120"/>
      <w:ind w:left="720"/>
    </w:pPr>
  </w:style>
  <w:style w:type="paragraph" w:styleId="ListContinue3">
    <w:name w:val="List Continue 3"/>
    <w:basedOn w:val="Normal"/>
    <w:uiPriority w:val="99"/>
    <w:rsid w:val="00B34D0D"/>
    <w:pPr>
      <w:spacing w:after="120"/>
      <w:ind w:left="1080"/>
    </w:pPr>
  </w:style>
  <w:style w:type="paragraph" w:styleId="ListContinue4">
    <w:name w:val="List Continue 4"/>
    <w:basedOn w:val="Normal"/>
    <w:uiPriority w:val="99"/>
    <w:rsid w:val="00B34D0D"/>
    <w:pPr>
      <w:spacing w:after="120"/>
      <w:ind w:left="1440"/>
    </w:pPr>
  </w:style>
  <w:style w:type="paragraph" w:styleId="ListContinue5">
    <w:name w:val="List Continue 5"/>
    <w:basedOn w:val="Normal"/>
    <w:uiPriority w:val="99"/>
    <w:rsid w:val="00B34D0D"/>
    <w:pPr>
      <w:spacing w:after="120"/>
      <w:ind w:left="1800"/>
    </w:pPr>
  </w:style>
  <w:style w:type="paragraph" w:styleId="MacroText">
    <w:name w:val="macro"/>
    <w:link w:val="MacroTextChar"/>
    <w:uiPriority w:val="99"/>
    <w:rsid w:val="00B34D0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uiPriority w:val="99"/>
    <w:rsid w:val="00B34D0D"/>
    <w:rPr>
      <w:rFonts w:ascii="Courier New" w:hAnsi="Courier New" w:cs="Courier New"/>
      <w:lang w:val="en-US" w:eastAsia="en-US" w:bidi="ar-SA"/>
    </w:rPr>
  </w:style>
  <w:style w:type="paragraph" w:styleId="MessageHeader">
    <w:name w:val="Message Header"/>
    <w:basedOn w:val="Normal"/>
    <w:link w:val="MessageHeaderChar"/>
    <w:uiPriority w:val="99"/>
    <w:rsid w:val="00B34D0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uiPriority w:val="99"/>
    <w:rsid w:val="00B34D0D"/>
    <w:rPr>
      <w:rFonts w:ascii="Cambria" w:hAnsi="Cambria"/>
      <w:sz w:val="24"/>
      <w:szCs w:val="24"/>
      <w:shd w:val="pct20" w:color="auto" w:fill="auto"/>
    </w:rPr>
  </w:style>
  <w:style w:type="paragraph" w:styleId="NormalIndent">
    <w:name w:val="Normal Indent"/>
    <w:basedOn w:val="Normal"/>
    <w:uiPriority w:val="99"/>
    <w:rsid w:val="00B34D0D"/>
    <w:pPr>
      <w:ind w:left="720"/>
    </w:pPr>
  </w:style>
  <w:style w:type="paragraph" w:styleId="NoteHeading">
    <w:name w:val="Note Heading"/>
    <w:basedOn w:val="Normal"/>
    <w:next w:val="Normal"/>
    <w:link w:val="NoteHeadingChar"/>
    <w:uiPriority w:val="99"/>
    <w:rsid w:val="00B34D0D"/>
  </w:style>
  <w:style w:type="character" w:customStyle="1" w:styleId="NoteHeadingChar">
    <w:name w:val="Note Heading Char"/>
    <w:link w:val="NoteHeading"/>
    <w:uiPriority w:val="99"/>
    <w:rsid w:val="00B34D0D"/>
    <w:rPr>
      <w:sz w:val="24"/>
      <w:szCs w:val="24"/>
    </w:rPr>
  </w:style>
  <w:style w:type="paragraph" w:styleId="Salutation">
    <w:name w:val="Salutation"/>
    <w:basedOn w:val="Normal"/>
    <w:next w:val="Normal"/>
    <w:link w:val="SalutationChar"/>
    <w:uiPriority w:val="99"/>
    <w:rsid w:val="00B34D0D"/>
  </w:style>
  <w:style w:type="character" w:customStyle="1" w:styleId="SalutationChar">
    <w:name w:val="Salutation Char"/>
    <w:link w:val="Salutation"/>
    <w:uiPriority w:val="99"/>
    <w:rsid w:val="00B34D0D"/>
    <w:rPr>
      <w:sz w:val="24"/>
      <w:szCs w:val="24"/>
    </w:rPr>
  </w:style>
  <w:style w:type="paragraph" w:styleId="Signature">
    <w:name w:val="Signature"/>
    <w:basedOn w:val="Normal"/>
    <w:link w:val="SignatureChar"/>
    <w:uiPriority w:val="99"/>
    <w:rsid w:val="00B34D0D"/>
    <w:pPr>
      <w:ind w:left="4320"/>
    </w:pPr>
  </w:style>
  <w:style w:type="character" w:customStyle="1" w:styleId="SignatureChar">
    <w:name w:val="Signature Char"/>
    <w:link w:val="Signature"/>
    <w:uiPriority w:val="99"/>
    <w:rsid w:val="00B34D0D"/>
    <w:rPr>
      <w:sz w:val="24"/>
      <w:szCs w:val="24"/>
    </w:rPr>
  </w:style>
  <w:style w:type="character" w:customStyle="1" w:styleId="SubtitleChar">
    <w:name w:val="Subtitle Char"/>
    <w:link w:val="Subtitle"/>
    <w:uiPriority w:val="99"/>
    <w:locked/>
    <w:rsid w:val="00B34D0D"/>
    <w:rPr>
      <w:rFonts w:ascii="Arial" w:hAnsi="Arial" w:cs="Arial"/>
      <w:sz w:val="24"/>
      <w:szCs w:val="24"/>
    </w:rPr>
  </w:style>
  <w:style w:type="paragraph" w:styleId="TableofAuthorities">
    <w:name w:val="table of authorities"/>
    <w:basedOn w:val="Normal"/>
    <w:next w:val="Normal"/>
    <w:uiPriority w:val="99"/>
    <w:rsid w:val="00B34D0D"/>
    <w:pPr>
      <w:ind w:left="240" w:hanging="240"/>
    </w:pPr>
  </w:style>
  <w:style w:type="paragraph" w:styleId="TableofFigures">
    <w:name w:val="table of figures"/>
    <w:basedOn w:val="Normal"/>
    <w:next w:val="Normal"/>
    <w:uiPriority w:val="99"/>
    <w:rsid w:val="00B34D0D"/>
    <w:pPr>
      <w:ind w:left="480" w:hanging="480"/>
    </w:pPr>
  </w:style>
  <w:style w:type="character" w:customStyle="1" w:styleId="TitleChar">
    <w:name w:val="Title Char"/>
    <w:link w:val="Title"/>
    <w:uiPriority w:val="99"/>
    <w:locked/>
    <w:rsid w:val="00B34D0D"/>
    <w:rPr>
      <w:rFonts w:ascii="Arial" w:hAnsi="Arial"/>
      <w:b/>
      <w:bCs/>
      <w:sz w:val="36"/>
      <w:szCs w:val="32"/>
      <w:lang w:bidi="ar-SA"/>
    </w:rPr>
  </w:style>
  <w:style w:type="paragraph" w:styleId="TOAHeading">
    <w:name w:val="toa heading"/>
    <w:basedOn w:val="Normal"/>
    <w:next w:val="Normal"/>
    <w:uiPriority w:val="99"/>
    <w:rsid w:val="00B34D0D"/>
    <w:pPr>
      <w:spacing w:before="120"/>
    </w:pPr>
    <w:rPr>
      <w:rFonts w:ascii="Arial" w:hAnsi="Arial" w:cs="Arial"/>
      <w:b/>
      <w:bCs/>
    </w:rPr>
  </w:style>
  <w:style w:type="paragraph" w:customStyle="1" w:styleId="Paragraph2">
    <w:name w:val="Paragraph2"/>
    <w:basedOn w:val="Normal"/>
    <w:uiPriority w:val="99"/>
    <w:rsid w:val="00B34D0D"/>
    <w:pPr>
      <w:spacing w:before="80"/>
      <w:jc w:val="both"/>
    </w:pPr>
    <w:rPr>
      <w:sz w:val="20"/>
      <w:szCs w:val="20"/>
    </w:rPr>
  </w:style>
  <w:style w:type="paragraph" w:customStyle="1" w:styleId="Paragraph3">
    <w:name w:val="Paragraph3"/>
    <w:basedOn w:val="Normal"/>
    <w:uiPriority w:val="99"/>
    <w:rsid w:val="00B34D0D"/>
    <w:pPr>
      <w:spacing w:before="80"/>
      <w:ind w:left="360"/>
      <w:jc w:val="both"/>
    </w:pPr>
    <w:rPr>
      <w:sz w:val="20"/>
      <w:szCs w:val="20"/>
    </w:rPr>
  </w:style>
  <w:style w:type="paragraph" w:customStyle="1" w:styleId="Paragraph4">
    <w:name w:val="Paragraph4"/>
    <w:basedOn w:val="Normal"/>
    <w:uiPriority w:val="99"/>
    <w:rsid w:val="00B34D0D"/>
    <w:pPr>
      <w:spacing w:before="80"/>
      <w:ind w:left="792"/>
      <w:jc w:val="both"/>
    </w:pPr>
    <w:rPr>
      <w:sz w:val="20"/>
      <w:szCs w:val="20"/>
    </w:rPr>
  </w:style>
  <w:style w:type="paragraph" w:customStyle="1" w:styleId="Paragraph5">
    <w:name w:val="Paragraph5"/>
    <w:basedOn w:val="Paragraph1"/>
    <w:uiPriority w:val="99"/>
    <w:rsid w:val="00B34D0D"/>
    <w:pPr>
      <w:ind w:left="1152"/>
    </w:pPr>
  </w:style>
  <w:style w:type="paragraph" w:customStyle="1" w:styleId="Paragraph1">
    <w:name w:val="Paragraph1"/>
    <w:basedOn w:val="Normal"/>
    <w:uiPriority w:val="99"/>
    <w:rsid w:val="00B34D0D"/>
    <w:pPr>
      <w:spacing w:before="80"/>
      <w:jc w:val="both"/>
    </w:pPr>
    <w:rPr>
      <w:sz w:val="20"/>
      <w:szCs w:val="20"/>
    </w:rPr>
  </w:style>
  <w:style w:type="paragraph" w:customStyle="1" w:styleId="Style1">
    <w:name w:val="Style1"/>
    <w:basedOn w:val="BodyTextIndent2"/>
    <w:uiPriority w:val="99"/>
    <w:rsid w:val="00B34D0D"/>
    <w:pPr>
      <w:tabs>
        <w:tab w:val="num" w:pos="2940"/>
      </w:tabs>
      <w:autoSpaceDE/>
      <w:autoSpaceDN/>
      <w:adjustRightInd/>
      <w:ind w:left="720"/>
    </w:pPr>
  </w:style>
  <w:style w:type="character" w:styleId="Emphasis">
    <w:name w:val="Emphasis"/>
    <w:uiPriority w:val="99"/>
    <w:qFormat/>
    <w:rsid w:val="00B34D0D"/>
    <w:rPr>
      <w:rFonts w:cs="Times New Roman"/>
      <w:i/>
      <w:iCs/>
    </w:rPr>
  </w:style>
  <w:style w:type="paragraph" w:customStyle="1" w:styleId="ROF">
    <w:name w:val="ROF"/>
    <w:basedOn w:val="Normal"/>
    <w:uiPriority w:val="99"/>
    <w:rsid w:val="00B34D0D"/>
    <w:rPr>
      <w:rFonts w:ascii="Arial" w:hAnsi="Arial"/>
      <w:sz w:val="18"/>
      <w:szCs w:val="20"/>
    </w:rPr>
  </w:style>
  <w:style w:type="paragraph" w:customStyle="1" w:styleId="SCREENCAPTURE">
    <w:name w:val="SCREEN CAPTURE"/>
    <w:basedOn w:val="Normal"/>
    <w:uiPriority w:val="99"/>
    <w:rsid w:val="00B34D0D"/>
    <w:pPr>
      <w:pBdr>
        <w:top w:val="single" w:sz="4" w:space="1" w:color="0000FF"/>
        <w:left w:val="single" w:sz="4" w:space="1" w:color="0000FF"/>
        <w:bottom w:val="single" w:sz="4" w:space="1" w:color="0000FF"/>
        <w:right w:val="single" w:sz="4" w:space="1" w:color="0000FF"/>
      </w:pBdr>
      <w:ind w:left="360" w:hanging="360"/>
    </w:pPr>
    <w:rPr>
      <w:rFonts w:ascii="Courier New" w:hAnsi="Courier New" w:cs="Courier New"/>
      <w:sz w:val="18"/>
      <w:szCs w:val="20"/>
    </w:rPr>
  </w:style>
  <w:style w:type="character" w:customStyle="1" w:styleId="EmailStyle1541">
    <w:name w:val="EmailStyle1541"/>
    <w:uiPriority w:val="99"/>
    <w:semiHidden/>
    <w:rsid w:val="00B34D0D"/>
    <w:rPr>
      <w:rFonts w:ascii="Arial" w:hAnsi="Arial" w:cs="Arial"/>
      <w:color w:val="auto"/>
      <w:sz w:val="20"/>
      <w:szCs w:val="20"/>
    </w:rPr>
  </w:style>
  <w:style w:type="paragraph" w:styleId="CommentSubject">
    <w:name w:val="annotation subject"/>
    <w:basedOn w:val="CommentText"/>
    <w:next w:val="CommentText"/>
    <w:link w:val="CommentSubjectChar"/>
    <w:uiPriority w:val="99"/>
    <w:rsid w:val="00B34D0D"/>
    <w:pPr>
      <w:tabs>
        <w:tab w:val="clear" w:pos="9360"/>
      </w:tabs>
      <w:ind w:left="0" w:firstLine="0"/>
    </w:pPr>
    <w:rPr>
      <w:b/>
      <w:bCs/>
    </w:rPr>
  </w:style>
  <w:style w:type="character" w:customStyle="1" w:styleId="CommentSubjectChar">
    <w:name w:val="Comment Subject Char"/>
    <w:link w:val="CommentSubject"/>
    <w:uiPriority w:val="99"/>
    <w:rsid w:val="00B34D0D"/>
    <w:rPr>
      <w:b/>
      <w:bCs/>
    </w:rPr>
  </w:style>
  <w:style w:type="paragraph" w:customStyle="1" w:styleId="ComputerScreen">
    <w:name w:val="Computer Screen"/>
    <w:basedOn w:val="Normal"/>
    <w:uiPriority w:val="99"/>
    <w:rsid w:val="00B34D0D"/>
    <w:pPr>
      <w:pBdr>
        <w:top w:val="single" w:sz="6" w:space="1" w:color="auto"/>
        <w:left w:val="single" w:sz="6" w:space="1" w:color="auto"/>
        <w:bottom w:val="single" w:sz="6" w:space="1" w:color="auto"/>
        <w:right w:val="single" w:sz="6" w:space="1" w:color="auto"/>
      </w:pBdr>
      <w:ind w:left="720" w:right="-720"/>
    </w:pPr>
    <w:rPr>
      <w:rFonts w:ascii="Courier New" w:hAnsi="Courier New" w:cs="Courier New"/>
      <w:sz w:val="19"/>
      <w:szCs w:val="19"/>
    </w:rPr>
  </w:style>
  <w:style w:type="character" w:customStyle="1" w:styleId="normalChar">
    <w:name w:val="normal Char"/>
    <w:link w:val="Normal1"/>
    <w:uiPriority w:val="99"/>
    <w:locked/>
    <w:rsid w:val="00B34D0D"/>
    <w:rPr>
      <w:rFonts w:ascii="Century Schoolbook" w:hAnsi="Century Schoolbook"/>
      <w:snapToGrid w:val="0"/>
      <w:sz w:val="24"/>
    </w:rPr>
  </w:style>
  <w:style w:type="paragraph" w:customStyle="1" w:styleId="Question">
    <w:name w:val="Question"/>
    <w:basedOn w:val="Normal"/>
    <w:uiPriority w:val="99"/>
    <w:rsid w:val="00B34D0D"/>
    <w:pPr>
      <w:numPr>
        <w:numId w:val="14"/>
      </w:numPr>
    </w:pPr>
    <w:rPr>
      <w:bCs/>
      <w:sz w:val="22"/>
      <w:szCs w:val="20"/>
    </w:rPr>
  </w:style>
  <w:style w:type="paragraph" w:customStyle="1" w:styleId="Table0">
    <w:name w:val="Table"/>
    <w:basedOn w:val="Normal"/>
    <w:uiPriority w:val="99"/>
    <w:rsid w:val="00B34D0D"/>
    <w:rPr>
      <w:rFonts w:ascii="Arial" w:hAnsi="Arial" w:cs="Arial"/>
      <w:sz w:val="20"/>
      <w:szCs w:val="20"/>
    </w:rPr>
  </w:style>
  <w:style w:type="paragraph" w:customStyle="1" w:styleId="ecmsonormal">
    <w:name w:val="ec_msonormal"/>
    <w:basedOn w:val="Normal"/>
    <w:uiPriority w:val="99"/>
    <w:rsid w:val="00B34D0D"/>
    <w:pPr>
      <w:spacing w:after="324"/>
    </w:pPr>
  </w:style>
  <w:style w:type="paragraph" w:customStyle="1" w:styleId="Bullet3">
    <w:name w:val="Bullet3"/>
    <w:basedOn w:val="Normal"/>
    <w:uiPriority w:val="99"/>
    <w:rsid w:val="00B34D0D"/>
    <w:pPr>
      <w:numPr>
        <w:numId w:val="15"/>
      </w:numPr>
      <w:tabs>
        <w:tab w:val="clear" w:pos="1800"/>
      </w:tabs>
      <w:spacing w:before="120"/>
      <w:ind w:left="634" w:hanging="274"/>
    </w:pPr>
    <w:rPr>
      <w:sz w:val="20"/>
      <w:szCs w:val="20"/>
    </w:rPr>
  </w:style>
  <w:style w:type="paragraph" w:customStyle="1" w:styleId="TableSpacer">
    <w:name w:val="Table Spacer"/>
    <w:basedOn w:val="BodyText"/>
    <w:link w:val="TableSpacerChar"/>
    <w:uiPriority w:val="99"/>
    <w:rsid w:val="00B34D0D"/>
    <w:pPr>
      <w:autoSpaceDE w:val="0"/>
      <w:autoSpaceDN w:val="0"/>
      <w:adjustRightInd w:val="0"/>
      <w:spacing w:before="60" w:after="60"/>
      <w:ind w:left="360"/>
    </w:pPr>
    <w:rPr>
      <w:iCs/>
      <w:sz w:val="22"/>
      <w:szCs w:val="22"/>
    </w:rPr>
  </w:style>
  <w:style w:type="character" w:customStyle="1" w:styleId="TableSpacerChar">
    <w:name w:val="Table Spacer Char"/>
    <w:link w:val="TableSpacer"/>
    <w:uiPriority w:val="99"/>
    <w:locked/>
    <w:rsid w:val="00B34D0D"/>
    <w:rPr>
      <w:iCs/>
      <w:sz w:val="22"/>
      <w:szCs w:val="22"/>
    </w:rPr>
  </w:style>
  <w:style w:type="character" w:customStyle="1" w:styleId="HiddenTextChar">
    <w:name w:val="Hidden Text Char"/>
    <w:link w:val="HiddenText"/>
    <w:uiPriority w:val="99"/>
    <w:locked/>
    <w:rsid w:val="00B34D0D"/>
    <w:rPr>
      <w:i/>
      <w:snapToGrid w:val="0"/>
      <w:vanish/>
      <w:color w:val="FF0000"/>
      <w:sz w:val="24"/>
    </w:rPr>
  </w:style>
  <w:style w:type="paragraph" w:customStyle="1" w:styleId="HiddenText">
    <w:name w:val="Hidden Text"/>
    <w:basedOn w:val="BodyText"/>
    <w:link w:val="HiddenTextChar"/>
    <w:autoRedefine/>
    <w:uiPriority w:val="99"/>
    <w:locked/>
    <w:rsid w:val="00B34D0D"/>
    <w:pPr>
      <w:spacing w:before="0" w:after="0"/>
      <w:jc w:val="both"/>
    </w:pPr>
    <w:rPr>
      <w:i/>
      <w:snapToGrid w:val="0"/>
      <w:vanish/>
      <w:color w:val="FF0000"/>
    </w:rPr>
  </w:style>
  <w:style w:type="paragraph" w:customStyle="1" w:styleId="CPRScapture">
    <w:name w:val="CPRS capture"/>
    <w:basedOn w:val="Normal"/>
    <w:rsid w:val="00B34D0D"/>
    <w:pPr>
      <w:pBdr>
        <w:top w:val="single" w:sz="6" w:space="1" w:color="0000FF"/>
        <w:left w:val="single" w:sz="6" w:space="1" w:color="0000FF"/>
        <w:bottom w:val="single" w:sz="6" w:space="1" w:color="0000FF"/>
        <w:right w:val="single" w:sz="6" w:space="1" w:color="0000FF"/>
      </w:pBdr>
      <w:ind w:left="720"/>
    </w:pPr>
    <w:rPr>
      <w:rFonts w:ascii="Courier New" w:hAnsi="Courier New"/>
      <w:sz w:val="18"/>
      <w:szCs w:val="20"/>
    </w:rPr>
  </w:style>
  <w:style w:type="paragraph" w:styleId="TOCHeading">
    <w:name w:val="TOC Heading"/>
    <w:basedOn w:val="Heading1"/>
    <w:next w:val="Normal"/>
    <w:uiPriority w:val="39"/>
    <w:unhideWhenUsed/>
    <w:qFormat/>
    <w:rsid w:val="00B34D0D"/>
    <w:pPr>
      <w:autoSpaceDE/>
      <w:autoSpaceDN/>
      <w:adjustRightInd/>
      <w:spacing w:before="240" w:after="60"/>
      <w:outlineLvl w:val="9"/>
    </w:pPr>
    <w:rPr>
      <w:rFonts w:ascii="Cambria" w:eastAsia="SimSun" w:hAnsi="Cambria"/>
      <w:bCs w:val="0"/>
      <w:sz w:val="32"/>
    </w:rPr>
  </w:style>
  <w:style w:type="paragraph" w:customStyle="1" w:styleId="Tableheading0">
    <w:name w:val="Table heading"/>
    <w:basedOn w:val="Normal"/>
    <w:uiPriority w:val="99"/>
    <w:rsid w:val="00B34D0D"/>
    <w:pPr>
      <w:keepNext/>
    </w:pPr>
    <w:rPr>
      <w:rFonts w:ascii="Arial" w:hAnsi="Arial" w:cs="Arial"/>
      <w:b/>
      <w:bCs/>
      <w:sz w:val="20"/>
      <w:szCs w:val="20"/>
    </w:rPr>
  </w:style>
  <w:style w:type="paragraph" w:styleId="NoSpacing">
    <w:name w:val="No Spacing"/>
    <w:basedOn w:val="Normal"/>
    <w:uiPriority w:val="1"/>
    <w:qFormat/>
    <w:rsid w:val="00B34D0D"/>
    <w:rPr>
      <w:rFonts w:eastAsia="SimSun"/>
      <w:sz w:val="22"/>
      <w:szCs w:val="22"/>
      <w:lang w:eastAsia="zh-CN"/>
    </w:rPr>
  </w:style>
  <w:style w:type="character" w:styleId="FootnoteReference">
    <w:name w:val="footnote reference"/>
    <w:rsid w:val="00B34D0D"/>
    <w:rPr>
      <w:vertAlign w:val="superscript"/>
    </w:rPr>
  </w:style>
  <w:style w:type="paragraph" w:customStyle="1" w:styleId="Hdg">
    <w:name w:val="Hdg"/>
    <w:basedOn w:val="Normal"/>
    <w:rsid w:val="00B34D0D"/>
    <w:pPr>
      <w:spacing w:before="240" w:after="240"/>
    </w:pPr>
    <w:rPr>
      <w:rFonts w:ascii="Arial" w:hAnsi="Arial"/>
      <w:b/>
      <w:sz w:val="36"/>
    </w:rPr>
  </w:style>
  <w:style w:type="paragraph" w:customStyle="1" w:styleId="screencapture0">
    <w:name w:val="screencapture"/>
    <w:basedOn w:val="Heading1"/>
    <w:link w:val="screencaptureChar"/>
    <w:qFormat/>
    <w:rsid w:val="00B34D0D"/>
    <w:pPr>
      <w:keepNext w:val="0"/>
      <w:autoSpaceDE/>
      <w:autoSpaceDN/>
      <w:adjustRightInd/>
      <w:spacing w:before="0" w:after="0"/>
      <w:ind w:right="-180"/>
    </w:pPr>
    <w:rPr>
      <w:rFonts w:ascii="Courier New" w:hAnsi="Courier New"/>
      <w:sz w:val="18"/>
      <w:szCs w:val="18"/>
    </w:rPr>
  </w:style>
  <w:style w:type="paragraph" w:customStyle="1" w:styleId="screen">
    <w:name w:val="screen"/>
    <w:basedOn w:val="screencapture0"/>
    <w:link w:val="screenChar"/>
    <w:qFormat/>
    <w:rsid w:val="00B34D0D"/>
  </w:style>
  <w:style w:type="character" w:customStyle="1" w:styleId="screencaptureChar">
    <w:name w:val="screencapture Char"/>
    <w:link w:val="screencapture0"/>
    <w:rsid w:val="00B34D0D"/>
    <w:rPr>
      <w:rFonts w:ascii="Courier New" w:hAnsi="Courier New"/>
      <w:b/>
      <w:bCs/>
      <w:kern w:val="32"/>
      <w:sz w:val="18"/>
      <w:szCs w:val="18"/>
    </w:rPr>
  </w:style>
  <w:style w:type="paragraph" w:customStyle="1" w:styleId="H1">
    <w:name w:val="H1"/>
    <w:basedOn w:val="Heading1"/>
    <w:link w:val="H1Char"/>
    <w:qFormat/>
    <w:rsid w:val="00B34D0D"/>
    <w:pPr>
      <w:keepNext w:val="0"/>
      <w:pBdr>
        <w:bottom w:val="single" w:sz="6" w:space="1" w:color="auto"/>
      </w:pBdr>
      <w:autoSpaceDE/>
      <w:autoSpaceDN/>
      <w:adjustRightInd/>
      <w:spacing w:before="240" w:after="0"/>
    </w:pPr>
    <w:rPr>
      <w:rFonts w:ascii="Arial Bold" w:hAnsi="Arial Bold"/>
      <w:bCs w:val="0"/>
      <w:sz w:val="40"/>
      <w:szCs w:val="40"/>
    </w:rPr>
  </w:style>
  <w:style w:type="character" w:customStyle="1" w:styleId="screenChar">
    <w:name w:val="screen Char"/>
    <w:link w:val="screen"/>
    <w:rsid w:val="00B34D0D"/>
    <w:rPr>
      <w:rFonts w:ascii="Courier New" w:hAnsi="Courier New"/>
      <w:b/>
      <w:bCs/>
      <w:kern w:val="32"/>
      <w:sz w:val="18"/>
      <w:szCs w:val="18"/>
    </w:rPr>
  </w:style>
  <w:style w:type="character" w:customStyle="1" w:styleId="H1Char">
    <w:name w:val="H1 Char"/>
    <w:link w:val="H1"/>
    <w:rsid w:val="00B34D0D"/>
    <w:rPr>
      <w:rFonts w:ascii="Arial Bold" w:hAnsi="Arial Bold"/>
      <w:b/>
      <w:kern w:val="32"/>
      <w:sz w:val="40"/>
      <w:szCs w:val="40"/>
    </w:rPr>
  </w:style>
  <w:style w:type="paragraph" w:customStyle="1" w:styleId="subheading">
    <w:name w:val="subheading"/>
    <w:basedOn w:val="Normal"/>
    <w:link w:val="subheadingChar"/>
    <w:rsid w:val="00B34D0D"/>
    <w:rPr>
      <w:rFonts w:ascii="Arial" w:hAnsi="Arial"/>
      <w:b/>
      <w:sz w:val="22"/>
      <w:szCs w:val="20"/>
    </w:rPr>
  </w:style>
  <w:style w:type="character" w:customStyle="1" w:styleId="captureChar">
    <w:name w:val="capture Char"/>
    <w:link w:val="capture"/>
    <w:rsid w:val="004442FE"/>
    <w:rPr>
      <w:rFonts w:ascii="Courier New" w:hAnsi="Courier New" w:cs="Courier New"/>
      <w:b/>
      <w:bCs/>
      <w:kern w:val="32"/>
      <w:sz w:val="18"/>
      <w:szCs w:val="18"/>
      <w:lang w:val="en-US" w:eastAsia="ar-SA" w:bidi="ar-SA"/>
    </w:rPr>
  </w:style>
  <w:style w:type="character" w:customStyle="1" w:styleId="subheadingChar">
    <w:name w:val="subheading Char"/>
    <w:link w:val="subheading"/>
    <w:rsid w:val="00B34D0D"/>
    <w:rPr>
      <w:rFonts w:ascii="Arial" w:hAnsi="Arial"/>
      <w:b/>
      <w:sz w:val="22"/>
    </w:rPr>
  </w:style>
  <w:style w:type="paragraph" w:customStyle="1" w:styleId="Default">
    <w:name w:val="Default"/>
    <w:rsid w:val="00B34D0D"/>
    <w:pPr>
      <w:autoSpaceDE w:val="0"/>
      <w:autoSpaceDN w:val="0"/>
      <w:adjustRightInd w:val="0"/>
    </w:pPr>
    <w:rPr>
      <w:rFonts w:ascii="Arial" w:hAnsi="Arial" w:cs="Arial"/>
      <w:color w:val="000000"/>
      <w:sz w:val="24"/>
      <w:szCs w:val="24"/>
    </w:rPr>
  </w:style>
  <w:style w:type="paragraph" w:customStyle="1" w:styleId="Bullet2">
    <w:name w:val="Bullet2"/>
    <w:basedOn w:val="Normal"/>
    <w:uiPriority w:val="99"/>
    <w:rsid w:val="009242E0"/>
    <w:pPr>
      <w:numPr>
        <w:numId w:val="17"/>
      </w:numPr>
      <w:spacing w:before="120"/>
    </w:pPr>
    <w:rPr>
      <w:sz w:val="20"/>
      <w:szCs w:val="20"/>
    </w:rPr>
  </w:style>
  <w:style w:type="paragraph" w:customStyle="1" w:styleId="Normal11">
    <w:name w:val="Normal11"/>
    <w:basedOn w:val="Normal"/>
    <w:uiPriority w:val="99"/>
    <w:rsid w:val="00737E5B"/>
    <w:pPr>
      <w:tabs>
        <w:tab w:val="right" w:pos="9360"/>
      </w:tabs>
      <w:ind w:left="-90" w:hanging="18"/>
    </w:pPr>
    <w:rPr>
      <w:rFonts w:ascii="Century Schoolbook" w:hAnsi="Century Schoolbook"/>
      <w:snapToGrid w:val="0"/>
      <w:szCs w:val="20"/>
    </w:rPr>
  </w:style>
  <w:style w:type="paragraph" w:customStyle="1" w:styleId="h3">
    <w:name w:val="h3"/>
    <w:basedOn w:val="BodyText"/>
    <w:link w:val="h3Char"/>
    <w:qFormat/>
    <w:rsid w:val="00705216"/>
    <w:pPr>
      <w:ind w:left="720"/>
    </w:pPr>
    <w:rPr>
      <w:rFonts w:ascii="Calibri" w:hAnsi="Calibri"/>
      <w:b/>
      <w:sz w:val="28"/>
    </w:rPr>
  </w:style>
  <w:style w:type="paragraph" w:customStyle="1" w:styleId="h4">
    <w:name w:val="h4"/>
    <w:basedOn w:val="BodyText"/>
    <w:link w:val="h4Char"/>
    <w:qFormat/>
    <w:rsid w:val="00705216"/>
    <w:pPr>
      <w:ind w:left="720"/>
    </w:pPr>
    <w:rPr>
      <w:rFonts w:ascii="Calibri" w:hAnsi="Calibri"/>
      <w:b/>
    </w:rPr>
  </w:style>
  <w:style w:type="character" w:customStyle="1" w:styleId="h3Char">
    <w:name w:val="h3 Char"/>
    <w:link w:val="h3"/>
    <w:rsid w:val="00705216"/>
    <w:rPr>
      <w:rFonts w:ascii="Calibri" w:hAnsi="Calibri"/>
      <w:b/>
      <w:sz w:val="28"/>
      <w:lang w:bidi="ar-SA"/>
    </w:rPr>
  </w:style>
  <w:style w:type="character" w:customStyle="1" w:styleId="h4Char">
    <w:name w:val="h4 Char"/>
    <w:link w:val="h4"/>
    <w:rsid w:val="00705216"/>
    <w:rPr>
      <w:rFonts w:ascii="Calibri" w:hAnsi="Calibri"/>
      <w:b/>
      <w:sz w:val="24"/>
      <w:lang w:bidi="ar-SA"/>
    </w:rPr>
  </w:style>
  <w:style w:type="character" w:customStyle="1" w:styleId="ScreencaptureCharChar">
    <w:name w:val="Screen capture Char Char"/>
    <w:link w:val="ScreencaptureChar0"/>
    <w:uiPriority w:val="99"/>
    <w:locked/>
    <w:rsid w:val="00355E1B"/>
    <w:rPr>
      <w:rFonts w:ascii="Courier New" w:hAnsi="Courier New" w:cs="Courier New"/>
      <w:sz w:val="18"/>
    </w:rPr>
  </w:style>
  <w:style w:type="paragraph" w:customStyle="1" w:styleId="ScreencaptureChar0">
    <w:name w:val="Screen capture Char"/>
    <w:basedOn w:val="Normal"/>
    <w:next w:val="Normal"/>
    <w:link w:val="ScreencaptureCharChar"/>
    <w:uiPriority w:val="99"/>
    <w:rsid w:val="00355E1B"/>
    <w:pPr>
      <w:keepLines/>
      <w:pBdr>
        <w:top w:val="single" w:sz="4" w:space="1" w:color="auto"/>
        <w:left w:val="single" w:sz="4" w:space="1" w:color="auto"/>
        <w:bottom w:val="single" w:sz="4" w:space="1" w:color="auto"/>
        <w:right w:val="single" w:sz="4" w:space="1" w:color="auto"/>
      </w:pBdr>
    </w:pPr>
    <w:rPr>
      <w:rFonts w:ascii="Courier New" w:hAnsi="Courier New" w:cs="Courier New"/>
      <w:sz w:val="18"/>
      <w:szCs w:val="20"/>
    </w:rPr>
  </w:style>
  <w:style w:type="paragraph" w:styleId="Bibliography">
    <w:name w:val="Bibliography"/>
    <w:basedOn w:val="Normal"/>
    <w:next w:val="Normal"/>
    <w:uiPriority w:val="37"/>
    <w:semiHidden/>
    <w:unhideWhenUsed/>
    <w:rsid w:val="00963412"/>
  </w:style>
  <w:style w:type="paragraph" w:styleId="IntenseQuote">
    <w:name w:val="Intense Quote"/>
    <w:basedOn w:val="Normal"/>
    <w:next w:val="Normal"/>
    <w:link w:val="IntenseQuoteChar"/>
    <w:uiPriority w:val="30"/>
    <w:qFormat/>
    <w:rsid w:val="0096341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963412"/>
    <w:rPr>
      <w:b/>
      <w:bCs/>
      <w:i/>
      <w:iCs/>
      <w:color w:val="4F81BD"/>
      <w:sz w:val="24"/>
      <w:szCs w:val="24"/>
    </w:rPr>
  </w:style>
  <w:style w:type="paragraph" w:styleId="Quote">
    <w:name w:val="Quote"/>
    <w:basedOn w:val="Normal"/>
    <w:next w:val="Normal"/>
    <w:link w:val="QuoteChar"/>
    <w:uiPriority w:val="29"/>
    <w:qFormat/>
    <w:rsid w:val="00963412"/>
    <w:rPr>
      <w:i/>
      <w:iCs/>
      <w:color w:val="000000"/>
    </w:rPr>
  </w:style>
  <w:style w:type="character" w:customStyle="1" w:styleId="QuoteChar">
    <w:name w:val="Quote Char"/>
    <w:link w:val="Quote"/>
    <w:uiPriority w:val="29"/>
    <w:rsid w:val="00963412"/>
    <w:rPr>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0850">
      <w:bodyDiv w:val="1"/>
      <w:marLeft w:val="0"/>
      <w:marRight w:val="0"/>
      <w:marTop w:val="0"/>
      <w:marBottom w:val="0"/>
      <w:divBdr>
        <w:top w:val="none" w:sz="0" w:space="0" w:color="auto"/>
        <w:left w:val="none" w:sz="0" w:space="0" w:color="auto"/>
        <w:bottom w:val="none" w:sz="0" w:space="0" w:color="auto"/>
        <w:right w:val="none" w:sz="0" w:space="0" w:color="auto"/>
      </w:divBdr>
    </w:div>
    <w:div w:id="358044670">
      <w:bodyDiv w:val="1"/>
      <w:marLeft w:val="0"/>
      <w:marRight w:val="0"/>
      <w:marTop w:val="0"/>
      <w:marBottom w:val="0"/>
      <w:divBdr>
        <w:top w:val="none" w:sz="0" w:space="0" w:color="auto"/>
        <w:left w:val="none" w:sz="0" w:space="0" w:color="auto"/>
        <w:bottom w:val="none" w:sz="0" w:space="0" w:color="auto"/>
        <w:right w:val="none" w:sz="0" w:space="0" w:color="auto"/>
      </w:divBdr>
      <w:divsChild>
        <w:div w:id="871844339">
          <w:marLeft w:val="1166"/>
          <w:marRight w:val="0"/>
          <w:marTop w:val="115"/>
          <w:marBottom w:val="0"/>
          <w:divBdr>
            <w:top w:val="none" w:sz="0" w:space="0" w:color="auto"/>
            <w:left w:val="none" w:sz="0" w:space="0" w:color="auto"/>
            <w:bottom w:val="none" w:sz="0" w:space="0" w:color="auto"/>
            <w:right w:val="none" w:sz="0" w:space="0" w:color="auto"/>
          </w:divBdr>
        </w:div>
        <w:div w:id="1257056710">
          <w:marLeft w:val="1166"/>
          <w:marRight w:val="0"/>
          <w:marTop w:val="115"/>
          <w:marBottom w:val="0"/>
          <w:divBdr>
            <w:top w:val="none" w:sz="0" w:space="0" w:color="auto"/>
            <w:left w:val="none" w:sz="0" w:space="0" w:color="auto"/>
            <w:bottom w:val="none" w:sz="0" w:space="0" w:color="auto"/>
            <w:right w:val="none" w:sz="0" w:space="0" w:color="auto"/>
          </w:divBdr>
        </w:div>
        <w:div w:id="1601717400">
          <w:marLeft w:val="547"/>
          <w:marRight w:val="0"/>
          <w:marTop w:val="115"/>
          <w:marBottom w:val="0"/>
          <w:divBdr>
            <w:top w:val="none" w:sz="0" w:space="0" w:color="auto"/>
            <w:left w:val="none" w:sz="0" w:space="0" w:color="auto"/>
            <w:bottom w:val="none" w:sz="0" w:space="0" w:color="auto"/>
            <w:right w:val="none" w:sz="0" w:space="0" w:color="auto"/>
          </w:divBdr>
        </w:div>
        <w:div w:id="1949772450">
          <w:marLeft w:val="1800"/>
          <w:marRight w:val="0"/>
          <w:marTop w:val="115"/>
          <w:marBottom w:val="0"/>
          <w:divBdr>
            <w:top w:val="none" w:sz="0" w:space="0" w:color="auto"/>
            <w:left w:val="none" w:sz="0" w:space="0" w:color="auto"/>
            <w:bottom w:val="none" w:sz="0" w:space="0" w:color="auto"/>
            <w:right w:val="none" w:sz="0" w:space="0" w:color="auto"/>
          </w:divBdr>
        </w:div>
        <w:div w:id="2015840473">
          <w:marLeft w:val="1800"/>
          <w:marRight w:val="0"/>
          <w:marTop w:val="115"/>
          <w:marBottom w:val="0"/>
          <w:divBdr>
            <w:top w:val="none" w:sz="0" w:space="0" w:color="auto"/>
            <w:left w:val="none" w:sz="0" w:space="0" w:color="auto"/>
            <w:bottom w:val="none" w:sz="0" w:space="0" w:color="auto"/>
            <w:right w:val="none" w:sz="0" w:space="0" w:color="auto"/>
          </w:divBdr>
        </w:div>
      </w:divsChild>
    </w:div>
    <w:div w:id="419713751">
      <w:bodyDiv w:val="1"/>
      <w:marLeft w:val="0"/>
      <w:marRight w:val="0"/>
      <w:marTop w:val="0"/>
      <w:marBottom w:val="0"/>
      <w:divBdr>
        <w:top w:val="none" w:sz="0" w:space="0" w:color="auto"/>
        <w:left w:val="none" w:sz="0" w:space="0" w:color="auto"/>
        <w:bottom w:val="none" w:sz="0" w:space="0" w:color="auto"/>
        <w:right w:val="none" w:sz="0" w:space="0" w:color="auto"/>
      </w:divBdr>
      <w:divsChild>
        <w:div w:id="58484593">
          <w:marLeft w:val="2520"/>
          <w:marRight w:val="0"/>
          <w:marTop w:val="67"/>
          <w:marBottom w:val="0"/>
          <w:divBdr>
            <w:top w:val="none" w:sz="0" w:space="0" w:color="auto"/>
            <w:left w:val="none" w:sz="0" w:space="0" w:color="auto"/>
            <w:bottom w:val="none" w:sz="0" w:space="0" w:color="auto"/>
            <w:right w:val="none" w:sz="0" w:space="0" w:color="auto"/>
          </w:divBdr>
        </w:div>
        <w:div w:id="92896685">
          <w:marLeft w:val="1166"/>
          <w:marRight w:val="0"/>
          <w:marTop w:val="67"/>
          <w:marBottom w:val="0"/>
          <w:divBdr>
            <w:top w:val="none" w:sz="0" w:space="0" w:color="auto"/>
            <w:left w:val="none" w:sz="0" w:space="0" w:color="auto"/>
            <w:bottom w:val="none" w:sz="0" w:space="0" w:color="auto"/>
            <w:right w:val="none" w:sz="0" w:space="0" w:color="auto"/>
          </w:divBdr>
        </w:div>
        <w:div w:id="205022073">
          <w:marLeft w:val="1166"/>
          <w:marRight w:val="0"/>
          <w:marTop w:val="67"/>
          <w:marBottom w:val="0"/>
          <w:divBdr>
            <w:top w:val="none" w:sz="0" w:space="0" w:color="auto"/>
            <w:left w:val="none" w:sz="0" w:space="0" w:color="auto"/>
            <w:bottom w:val="none" w:sz="0" w:space="0" w:color="auto"/>
            <w:right w:val="none" w:sz="0" w:space="0" w:color="auto"/>
          </w:divBdr>
        </w:div>
        <w:div w:id="349458500">
          <w:marLeft w:val="547"/>
          <w:marRight w:val="0"/>
          <w:marTop w:val="96"/>
          <w:marBottom w:val="0"/>
          <w:divBdr>
            <w:top w:val="none" w:sz="0" w:space="0" w:color="auto"/>
            <w:left w:val="none" w:sz="0" w:space="0" w:color="auto"/>
            <w:bottom w:val="none" w:sz="0" w:space="0" w:color="auto"/>
            <w:right w:val="none" w:sz="0" w:space="0" w:color="auto"/>
          </w:divBdr>
        </w:div>
        <w:div w:id="492916536">
          <w:marLeft w:val="2520"/>
          <w:marRight w:val="0"/>
          <w:marTop w:val="67"/>
          <w:marBottom w:val="0"/>
          <w:divBdr>
            <w:top w:val="none" w:sz="0" w:space="0" w:color="auto"/>
            <w:left w:val="none" w:sz="0" w:space="0" w:color="auto"/>
            <w:bottom w:val="none" w:sz="0" w:space="0" w:color="auto"/>
            <w:right w:val="none" w:sz="0" w:space="0" w:color="auto"/>
          </w:divBdr>
        </w:div>
        <w:div w:id="513031076">
          <w:marLeft w:val="547"/>
          <w:marRight w:val="0"/>
          <w:marTop w:val="96"/>
          <w:marBottom w:val="0"/>
          <w:divBdr>
            <w:top w:val="none" w:sz="0" w:space="0" w:color="auto"/>
            <w:left w:val="none" w:sz="0" w:space="0" w:color="auto"/>
            <w:bottom w:val="none" w:sz="0" w:space="0" w:color="auto"/>
            <w:right w:val="none" w:sz="0" w:space="0" w:color="auto"/>
          </w:divBdr>
        </w:div>
        <w:div w:id="885603165">
          <w:marLeft w:val="2520"/>
          <w:marRight w:val="0"/>
          <w:marTop w:val="67"/>
          <w:marBottom w:val="0"/>
          <w:divBdr>
            <w:top w:val="none" w:sz="0" w:space="0" w:color="auto"/>
            <w:left w:val="none" w:sz="0" w:space="0" w:color="auto"/>
            <w:bottom w:val="none" w:sz="0" w:space="0" w:color="auto"/>
            <w:right w:val="none" w:sz="0" w:space="0" w:color="auto"/>
          </w:divBdr>
        </w:div>
        <w:div w:id="913247101">
          <w:marLeft w:val="1800"/>
          <w:marRight w:val="0"/>
          <w:marTop w:val="67"/>
          <w:marBottom w:val="0"/>
          <w:divBdr>
            <w:top w:val="none" w:sz="0" w:space="0" w:color="auto"/>
            <w:left w:val="none" w:sz="0" w:space="0" w:color="auto"/>
            <w:bottom w:val="none" w:sz="0" w:space="0" w:color="auto"/>
            <w:right w:val="none" w:sz="0" w:space="0" w:color="auto"/>
          </w:divBdr>
        </w:div>
        <w:div w:id="951280351">
          <w:marLeft w:val="547"/>
          <w:marRight w:val="0"/>
          <w:marTop w:val="96"/>
          <w:marBottom w:val="0"/>
          <w:divBdr>
            <w:top w:val="none" w:sz="0" w:space="0" w:color="auto"/>
            <w:left w:val="none" w:sz="0" w:space="0" w:color="auto"/>
            <w:bottom w:val="none" w:sz="0" w:space="0" w:color="auto"/>
            <w:right w:val="none" w:sz="0" w:space="0" w:color="auto"/>
          </w:divBdr>
        </w:div>
        <w:div w:id="981541620">
          <w:marLeft w:val="1800"/>
          <w:marRight w:val="0"/>
          <w:marTop w:val="67"/>
          <w:marBottom w:val="0"/>
          <w:divBdr>
            <w:top w:val="none" w:sz="0" w:space="0" w:color="auto"/>
            <w:left w:val="none" w:sz="0" w:space="0" w:color="auto"/>
            <w:bottom w:val="none" w:sz="0" w:space="0" w:color="auto"/>
            <w:right w:val="none" w:sz="0" w:space="0" w:color="auto"/>
          </w:divBdr>
        </w:div>
        <w:div w:id="1064917025">
          <w:marLeft w:val="2520"/>
          <w:marRight w:val="0"/>
          <w:marTop w:val="67"/>
          <w:marBottom w:val="0"/>
          <w:divBdr>
            <w:top w:val="none" w:sz="0" w:space="0" w:color="auto"/>
            <w:left w:val="none" w:sz="0" w:space="0" w:color="auto"/>
            <w:bottom w:val="none" w:sz="0" w:space="0" w:color="auto"/>
            <w:right w:val="none" w:sz="0" w:space="0" w:color="auto"/>
          </w:divBdr>
        </w:div>
        <w:div w:id="1090733852">
          <w:marLeft w:val="1800"/>
          <w:marRight w:val="0"/>
          <w:marTop w:val="67"/>
          <w:marBottom w:val="0"/>
          <w:divBdr>
            <w:top w:val="none" w:sz="0" w:space="0" w:color="auto"/>
            <w:left w:val="none" w:sz="0" w:space="0" w:color="auto"/>
            <w:bottom w:val="none" w:sz="0" w:space="0" w:color="auto"/>
            <w:right w:val="none" w:sz="0" w:space="0" w:color="auto"/>
          </w:divBdr>
        </w:div>
        <w:div w:id="1360820305">
          <w:marLeft w:val="1800"/>
          <w:marRight w:val="0"/>
          <w:marTop w:val="67"/>
          <w:marBottom w:val="0"/>
          <w:divBdr>
            <w:top w:val="none" w:sz="0" w:space="0" w:color="auto"/>
            <w:left w:val="none" w:sz="0" w:space="0" w:color="auto"/>
            <w:bottom w:val="none" w:sz="0" w:space="0" w:color="auto"/>
            <w:right w:val="none" w:sz="0" w:space="0" w:color="auto"/>
          </w:divBdr>
        </w:div>
        <w:div w:id="1627201231">
          <w:marLeft w:val="1800"/>
          <w:marRight w:val="0"/>
          <w:marTop w:val="67"/>
          <w:marBottom w:val="0"/>
          <w:divBdr>
            <w:top w:val="none" w:sz="0" w:space="0" w:color="auto"/>
            <w:left w:val="none" w:sz="0" w:space="0" w:color="auto"/>
            <w:bottom w:val="none" w:sz="0" w:space="0" w:color="auto"/>
            <w:right w:val="none" w:sz="0" w:space="0" w:color="auto"/>
          </w:divBdr>
        </w:div>
        <w:div w:id="1771582432">
          <w:marLeft w:val="2520"/>
          <w:marRight w:val="0"/>
          <w:marTop w:val="67"/>
          <w:marBottom w:val="0"/>
          <w:divBdr>
            <w:top w:val="none" w:sz="0" w:space="0" w:color="auto"/>
            <w:left w:val="none" w:sz="0" w:space="0" w:color="auto"/>
            <w:bottom w:val="none" w:sz="0" w:space="0" w:color="auto"/>
            <w:right w:val="none" w:sz="0" w:space="0" w:color="auto"/>
          </w:divBdr>
        </w:div>
      </w:divsChild>
    </w:div>
    <w:div w:id="437146138">
      <w:bodyDiv w:val="1"/>
      <w:marLeft w:val="0"/>
      <w:marRight w:val="0"/>
      <w:marTop w:val="0"/>
      <w:marBottom w:val="0"/>
      <w:divBdr>
        <w:top w:val="none" w:sz="0" w:space="0" w:color="auto"/>
        <w:left w:val="none" w:sz="0" w:space="0" w:color="auto"/>
        <w:bottom w:val="none" w:sz="0" w:space="0" w:color="auto"/>
        <w:right w:val="none" w:sz="0" w:space="0" w:color="auto"/>
      </w:divBdr>
    </w:div>
    <w:div w:id="472136087">
      <w:bodyDiv w:val="1"/>
      <w:marLeft w:val="0"/>
      <w:marRight w:val="0"/>
      <w:marTop w:val="0"/>
      <w:marBottom w:val="0"/>
      <w:divBdr>
        <w:top w:val="none" w:sz="0" w:space="0" w:color="auto"/>
        <w:left w:val="none" w:sz="0" w:space="0" w:color="auto"/>
        <w:bottom w:val="none" w:sz="0" w:space="0" w:color="auto"/>
        <w:right w:val="none" w:sz="0" w:space="0" w:color="auto"/>
      </w:divBdr>
    </w:div>
    <w:div w:id="593897682">
      <w:bodyDiv w:val="1"/>
      <w:marLeft w:val="0"/>
      <w:marRight w:val="0"/>
      <w:marTop w:val="0"/>
      <w:marBottom w:val="0"/>
      <w:divBdr>
        <w:top w:val="none" w:sz="0" w:space="0" w:color="auto"/>
        <w:left w:val="none" w:sz="0" w:space="0" w:color="auto"/>
        <w:bottom w:val="none" w:sz="0" w:space="0" w:color="auto"/>
        <w:right w:val="none" w:sz="0" w:space="0" w:color="auto"/>
      </w:divBdr>
    </w:div>
    <w:div w:id="631519017">
      <w:bodyDiv w:val="1"/>
      <w:marLeft w:val="0"/>
      <w:marRight w:val="0"/>
      <w:marTop w:val="0"/>
      <w:marBottom w:val="0"/>
      <w:divBdr>
        <w:top w:val="none" w:sz="0" w:space="0" w:color="auto"/>
        <w:left w:val="none" w:sz="0" w:space="0" w:color="auto"/>
        <w:bottom w:val="none" w:sz="0" w:space="0" w:color="auto"/>
        <w:right w:val="none" w:sz="0" w:space="0" w:color="auto"/>
      </w:divBdr>
    </w:div>
    <w:div w:id="765153175">
      <w:bodyDiv w:val="1"/>
      <w:marLeft w:val="0"/>
      <w:marRight w:val="0"/>
      <w:marTop w:val="0"/>
      <w:marBottom w:val="0"/>
      <w:divBdr>
        <w:top w:val="none" w:sz="0" w:space="0" w:color="auto"/>
        <w:left w:val="none" w:sz="0" w:space="0" w:color="auto"/>
        <w:bottom w:val="none" w:sz="0" w:space="0" w:color="auto"/>
        <w:right w:val="none" w:sz="0" w:space="0" w:color="auto"/>
      </w:divBdr>
      <w:divsChild>
        <w:div w:id="1806658765">
          <w:marLeft w:val="547"/>
          <w:marRight w:val="0"/>
          <w:marTop w:val="115"/>
          <w:marBottom w:val="0"/>
          <w:divBdr>
            <w:top w:val="none" w:sz="0" w:space="0" w:color="auto"/>
            <w:left w:val="none" w:sz="0" w:space="0" w:color="auto"/>
            <w:bottom w:val="none" w:sz="0" w:space="0" w:color="auto"/>
            <w:right w:val="none" w:sz="0" w:space="0" w:color="auto"/>
          </w:divBdr>
        </w:div>
      </w:divsChild>
    </w:div>
    <w:div w:id="784812049">
      <w:bodyDiv w:val="1"/>
      <w:marLeft w:val="0"/>
      <w:marRight w:val="0"/>
      <w:marTop w:val="0"/>
      <w:marBottom w:val="0"/>
      <w:divBdr>
        <w:top w:val="none" w:sz="0" w:space="0" w:color="auto"/>
        <w:left w:val="none" w:sz="0" w:space="0" w:color="auto"/>
        <w:bottom w:val="none" w:sz="0" w:space="0" w:color="auto"/>
        <w:right w:val="none" w:sz="0" w:space="0" w:color="auto"/>
      </w:divBdr>
      <w:divsChild>
        <w:div w:id="400560857">
          <w:marLeft w:val="1800"/>
          <w:marRight w:val="0"/>
          <w:marTop w:val="115"/>
          <w:marBottom w:val="0"/>
          <w:divBdr>
            <w:top w:val="none" w:sz="0" w:space="0" w:color="auto"/>
            <w:left w:val="none" w:sz="0" w:space="0" w:color="auto"/>
            <w:bottom w:val="none" w:sz="0" w:space="0" w:color="auto"/>
            <w:right w:val="none" w:sz="0" w:space="0" w:color="auto"/>
          </w:divBdr>
        </w:div>
        <w:div w:id="1912153210">
          <w:marLeft w:val="1800"/>
          <w:marRight w:val="0"/>
          <w:marTop w:val="115"/>
          <w:marBottom w:val="0"/>
          <w:divBdr>
            <w:top w:val="none" w:sz="0" w:space="0" w:color="auto"/>
            <w:left w:val="none" w:sz="0" w:space="0" w:color="auto"/>
            <w:bottom w:val="none" w:sz="0" w:space="0" w:color="auto"/>
            <w:right w:val="none" w:sz="0" w:space="0" w:color="auto"/>
          </w:divBdr>
        </w:div>
      </w:divsChild>
    </w:div>
    <w:div w:id="880046949">
      <w:bodyDiv w:val="1"/>
      <w:marLeft w:val="0"/>
      <w:marRight w:val="0"/>
      <w:marTop w:val="0"/>
      <w:marBottom w:val="0"/>
      <w:divBdr>
        <w:top w:val="none" w:sz="0" w:space="0" w:color="auto"/>
        <w:left w:val="none" w:sz="0" w:space="0" w:color="auto"/>
        <w:bottom w:val="none" w:sz="0" w:space="0" w:color="auto"/>
        <w:right w:val="none" w:sz="0" w:space="0" w:color="auto"/>
      </w:divBdr>
    </w:div>
    <w:div w:id="1040931465">
      <w:bodyDiv w:val="1"/>
      <w:marLeft w:val="0"/>
      <w:marRight w:val="0"/>
      <w:marTop w:val="0"/>
      <w:marBottom w:val="0"/>
      <w:divBdr>
        <w:top w:val="none" w:sz="0" w:space="0" w:color="auto"/>
        <w:left w:val="none" w:sz="0" w:space="0" w:color="auto"/>
        <w:bottom w:val="none" w:sz="0" w:space="0" w:color="auto"/>
        <w:right w:val="none" w:sz="0" w:space="0" w:color="auto"/>
      </w:divBdr>
      <w:divsChild>
        <w:div w:id="111176553">
          <w:marLeft w:val="547"/>
          <w:marRight w:val="0"/>
          <w:marTop w:val="125"/>
          <w:marBottom w:val="0"/>
          <w:divBdr>
            <w:top w:val="none" w:sz="0" w:space="0" w:color="auto"/>
            <w:left w:val="none" w:sz="0" w:space="0" w:color="auto"/>
            <w:bottom w:val="none" w:sz="0" w:space="0" w:color="auto"/>
            <w:right w:val="none" w:sz="0" w:space="0" w:color="auto"/>
          </w:divBdr>
        </w:div>
        <w:div w:id="413741321">
          <w:marLeft w:val="1166"/>
          <w:marRight w:val="0"/>
          <w:marTop w:val="86"/>
          <w:marBottom w:val="0"/>
          <w:divBdr>
            <w:top w:val="none" w:sz="0" w:space="0" w:color="auto"/>
            <w:left w:val="none" w:sz="0" w:space="0" w:color="auto"/>
            <w:bottom w:val="none" w:sz="0" w:space="0" w:color="auto"/>
            <w:right w:val="none" w:sz="0" w:space="0" w:color="auto"/>
          </w:divBdr>
        </w:div>
        <w:div w:id="427122728">
          <w:marLeft w:val="1166"/>
          <w:marRight w:val="0"/>
          <w:marTop w:val="86"/>
          <w:marBottom w:val="0"/>
          <w:divBdr>
            <w:top w:val="none" w:sz="0" w:space="0" w:color="auto"/>
            <w:left w:val="none" w:sz="0" w:space="0" w:color="auto"/>
            <w:bottom w:val="none" w:sz="0" w:space="0" w:color="auto"/>
            <w:right w:val="none" w:sz="0" w:space="0" w:color="auto"/>
          </w:divBdr>
        </w:div>
        <w:div w:id="456410500">
          <w:marLeft w:val="1166"/>
          <w:marRight w:val="0"/>
          <w:marTop w:val="86"/>
          <w:marBottom w:val="0"/>
          <w:divBdr>
            <w:top w:val="none" w:sz="0" w:space="0" w:color="auto"/>
            <w:left w:val="none" w:sz="0" w:space="0" w:color="auto"/>
            <w:bottom w:val="none" w:sz="0" w:space="0" w:color="auto"/>
            <w:right w:val="none" w:sz="0" w:space="0" w:color="auto"/>
          </w:divBdr>
        </w:div>
        <w:div w:id="602223391">
          <w:marLeft w:val="1166"/>
          <w:marRight w:val="0"/>
          <w:marTop w:val="86"/>
          <w:marBottom w:val="0"/>
          <w:divBdr>
            <w:top w:val="none" w:sz="0" w:space="0" w:color="auto"/>
            <w:left w:val="none" w:sz="0" w:space="0" w:color="auto"/>
            <w:bottom w:val="none" w:sz="0" w:space="0" w:color="auto"/>
            <w:right w:val="none" w:sz="0" w:space="0" w:color="auto"/>
          </w:divBdr>
        </w:div>
        <w:div w:id="1050569734">
          <w:marLeft w:val="547"/>
          <w:marRight w:val="0"/>
          <w:marTop w:val="115"/>
          <w:marBottom w:val="0"/>
          <w:divBdr>
            <w:top w:val="none" w:sz="0" w:space="0" w:color="auto"/>
            <w:left w:val="none" w:sz="0" w:space="0" w:color="auto"/>
            <w:bottom w:val="none" w:sz="0" w:space="0" w:color="auto"/>
            <w:right w:val="none" w:sz="0" w:space="0" w:color="auto"/>
          </w:divBdr>
        </w:div>
        <w:div w:id="1585646271">
          <w:marLeft w:val="1166"/>
          <w:marRight w:val="0"/>
          <w:marTop w:val="86"/>
          <w:marBottom w:val="0"/>
          <w:divBdr>
            <w:top w:val="none" w:sz="0" w:space="0" w:color="auto"/>
            <w:left w:val="none" w:sz="0" w:space="0" w:color="auto"/>
            <w:bottom w:val="none" w:sz="0" w:space="0" w:color="auto"/>
            <w:right w:val="none" w:sz="0" w:space="0" w:color="auto"/>
          </w:divBdr>
        </w:div>
        <w:div w:id="1589388968">
          <w:marLeft w:val="547"/>
          <w:marRight w:val="0"/>
          <w:marTop w:val="115"/>
          <w:marBottom w:val="0"/>
          <w:divBdr>
            <w:top w:val="none" w:sz="0" w:space="0" w:color="auto"/>
            <w:left w:val="none" w:sz="0" w:space="0" w:color="auto"/>
            <w:bottom w:val="none" w:sz="0" w:space="0" w:color="auto"/>
            <w:right w:val="none" w:sz="0" w:space="0" w:color="auto"/>
          </w:divBdr>
        </w:div>
        <w:div w:id="1673558053">
          <w:marLeft w:val="1166"/>
          <w:marRight w:val="0"/>
          <w:marTop w:val="86"/>
          <w:marBottom w:val="0"/>
          <w:divBdr>
            <w:top w:val="none" w:sz="0" w:space="0" w:color="auto"/>
            <w:left w:val="none" w:sz="0" w:space="0" w:color="auto"/>
            <w:bottom w:val="none" w:sz="0" w:space="0" w:color="auto"/>
            <w:right w:val="none" w:sz="0" w:space="0" w:color="auto"/>
          </w:divBdr>
        </w:div>
      </w:divsChild>
    </w:div>
    <w:div w:id="1111978256">
      <w:bodyDiv w:val="1"/>
      <w:marLeft w:val="0"/>
      <w:marRight w:val="0"/>
      <w:marTop w:val="0"/>
      <w:marBottom w:val="0"/>
      <w:divBdr>
        <w:top w:val="none" w:sz="0" w:space="0" w:color="auto"/>
        <w:left w:val="none" w:sz="0" w:space="0" w:color="auto"/>
        <w:bottom w:val="none" w:sz="0" w:space="0" w:color="auto"/>
        <w:right w:val="none" w:sz="0" w:space="0" w:color="auto"/>
      </w:divBdr>
      <w:divsChild>
        <w:div w:id="260914528">
          <w:marLeft w:val="1354"/>
          <w:marRight w:val="0"/>
          <w:marTop w:val="115"/>
          <w:marBottom w:val="0"/>
          <w:divBdr>
            <w:top w:val="none" w:sz="0" w:space="0" w:color="auto"/>
            <w:left w:val="none" w:sz="0" w:space="0" w:color="auto"/>
            <w:bottom w:val="none" w:sz="0" w:space="0" w:color="auto"/>
            <w:right w:val="none" w:sz="0" w:space="0" w:color="auto"/>
          </w:divBdr>
        </w:div>
        <w:div w:id="328287508">
          <w:marLeft w:val="1354"/>
          <w:marRight w:val="0"/>
          <w:marTop w:val="115"/>
          <w:marBottom w:val="0"/>
          <w:divBdr>
            <w:top w:val="none" w:sz="0" w:space="0" w:color="auto"/>
            <w:left w:val="none" w:sz="0" w:space="0" w:color="auto"/>
            <w:bottom w:val="none" w:sz="0" w:space="0" w:color="auto"/>
            <w:right w:val="none" w:sz="0" w:space="0" w:color="auto"/>
          </w:divBdr>
        </w:div>
        <w:div w:id="859271624">
          <w:marLeft w:val="1354"/>
          <w:marRight w:val="0"/>
          <w:marTop w:val="115"/>
          <w:marBottom w:val="0"/>
          <w:divBdr>
            <w:top w:val="none" w:sz="0" w:space="0" w:color="auto"/>
            <w:left w:val="none" w:sz="0" w:space="0" w:color="auto"/>
            <w:bottom w:val="none" w:sz="0" w:space="0" w:color="auto"/>
            <w:right w:val="none" w:sz="0" w:space="0" w:color="auto"/>
          </w:divBdr>
        </w:div>
        <w:div w:id="982319753">
          <w:marLeft w:val="1354"/>
          <w:marRight w:val="0"/>
          <w:marTop w:val="115"/>
          <w:marBottom w:val="0"/>
          <w:divBdr>
            <w:top w:val="none" w:sz="0" w:space="0" w:color="auto"/>
            <w:left w:val="none" w:sz="0" w:space="0" w:color="auto"/>
            <w:bottom w:val="none" w:sz="0" w:space="0" w:color="auto"/>
            <w:right w:val="none" w:sz="0" w:space="0" w:color="auto"/>
          </w:divBdr>
        </w:div>
        <w:div w:id="1145969346">
          <w:marLeft w:val="1987"/>
          <w:marRight w:val="0"/>
          <w:marTop w:val="115"/>
          <w:marBottom w:val="0"/>
          <w:divBdr>
            <w:top w:val="none" w:sz="0" w:space="0" w:color="auto"/>
            <w:left w:val="none" w:sz="0" w:space="0" w:color="auto"/>
            <w:bottom w:val="none" w:sz="0" w:space="0" w:color="auto"/>
            <w:right w:val="none" w:sz="0" w:space="0" w:color="auto"/>
          </w:divBdr>
        </w:div>
        <w:div w:id="1523010456">
          <w:marLeft w:val="1987"/>
          <w:marRight w:val="0"/>
          <w:marTop w:val="115"/>
          <w:marBottom w:val="0"/>
          <w:divBdr>
            <w:top w:val="none" w:sz="0" w:space="0" w:color="auto"/>
            <w:left w:val="none" w:sz="0" w:space="0" w:color="auto"/>
            <w:bottom w:val="none" w:sz="0" w:space="0" w:color="auto"/>
            <w:right w:val="none" w:sz="0" w:space="0" w:color="auto"/>
          </w:divBdr>
        </w:div>
        <w:div w:id="1968122841">
          <w:marLeft w:val="1987"/>
          <w:marRight w:val="0"/>
          <w:marTop w:val="115"/>
          <w:marBottom w:val="0"/>
          <w:divBdr>
            <w:top w:val="none" w:sz="0" w:space="0" w:color="auto"/>
            <w:left w:val="none" w:sz="0" w:space="0" w:color="auto"/>
            <w:bottom w:val="none" w:sz="0" w:space="0" w:color="auto"/>
            <w:right w:val="none" w:sz="0" w:space="0" w:color="auto"/>
          </w:divBdr>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122190">
      <w:bodyDiv w:val="1"/>
      <w:marLeft w:val="0"/>
      <w:marRight w:val="0"/>
      <w:marTop w:val="0"/>
      <w:marBottom w:val="0"/>
      <w:divBdr>
        <w:top w:val="none" w:sz="0" w:space="0" w:color="auto"/>
        <w:left w:val="none" w:sz="0" w:space="0" w:color="auto"/>
        <w:bottom w:val="none" w:sz="0" w:space="0" w:color="auto"/>
        <w:right w:val="none" w:sz="0" w:space="0" w:color="auto"/>
      </w:divBdr>
    </w:div>
    <w:div w:id="1709646559">
      <w:bodyDiv w:val="1"/>
      <w:marLeft w:val="0"/>
      <w:marRight w:val="0"/>
      <w:marTop w:val="0"/>
      <w:marBottom w:val="0"/>
      <w:divBdr>
        <w:top w:val="none" w:sz="0" w:space="0" w:color="auto"/>
        <w:left w:val="none" w:sz="0" w:space="0" w:color="auto"/>
        <w:bottom w:val="none" w:sz="0" w:space="0" w:color="auto"/>
        <w:right w:val="none" w:sz="0" w:space="0" w:color="auto"/>
      </w:divBdr>
      <w:divsChild>
        <w:div w:id="1961062083">
          <w:marLeft w:val="547"/>
          <w:marRight w:val="0"/>
          <w:marTop w:val="115"/>
          <w:marBottom w:val="0"/>
          <w:divBdr>
            <w:top w:val="none" w:sz="0" w:space="0" w:color="auto"/>
            <w:left w:val="none" w:sz="0" w:space="0" w:color="auto"/>
            <w:bottom w:val="none" w:sz="0" w:space="0" w:color="auto"/>
            <w:right w:val="none" w:sz="0" w:space="0" w:color="auto"/>
          </w:divBdr>
        </w:div>
      </w:divsChild>
    </w:div>
    <w:div w:id="1754662488">
      <w:bodyDiv w:val="1"/>
      <w:marLeft w:val="0"/>
      <w:marRight w:val="0"/>
      <w:marTop w:val="0"/>
      <w:marBottom w:val="0"/>
      <w:divBdr>
        <w:top w:val="none" w:sz="0" w:space="0" w:color="auto"/>
        <w:left w:val="none" w:sz="0" w:space="0" w:color="auto"/>
        <w:bottom w:val="none" w:sz="0" w:space="0" w:color="auto"/>
        <w:right w:val="none" w:sz="0" w:space="0" w:color="auto"/>
      </w:divBdr>
      <w:divsChild>
        <w:div w:id="104617238">
          <w:marLeft w:val="1800"/>
          <w:marRight w:val="0"/>
          <w:marTop w:val="91"/>
          <w:marBottom w:val="0"/>
          <w:divBdr>
            <w:top w:val="none" w:sz="0" w:space="0" w:color="auto"/>
            <w:left w:val="none" w:sz="0" w:space="0" w:color="auto"/>
            <w:bottom w:val="none" w:sz="0" w:space="0" w:color="auto"/>
            <w:right w:val="none" w:sz="0" w:space="0" w:color="auto"/>
          </w:divBdr>
        </w:div>
        <w:div w:id="198250218">
          <w:marLeft w:val="1800"/>
          <w:marRight w:val="0"/>
          <w:marTop w:val="91"/>
          <w:marBottom w:val="0"/>
          <w:divBdr>
            <w:top w:val="none" w:sz="0" w:space="0" w:color="auto"/>
            <w:left w:val="none" w:sz="0" w:space="0" w:color="auto"/>
            <w:bottom w:val="none" w:sz="0" w:space="0" w:color="auto"/>
            <w:right w:val="none" w:sz="0" w:space="0" w:color="auto"/>
          </w:divBdr>
        </w:div>
        <w:div w:id="626931532">
          <w:marLeft w:val="1800"/>
          <w:marRight w:val="0"/>
          <w:marTop w:val="91"/>
          <w:marBottom w:val="0"/>
          <w:divBdr>
            <w:top w:val="none" w:sz="0" w:space="0" w:color="auto"/>
            <w:left w:val="none" w:sz="0" w:space="0" w:color="auto"/>
            <w:bottom w:val="none" w:sz="0" w:space="0" w:color="auto"/>
            <w:right w:val="none" w:sz="0" w:space="0" w:color="auto"/>
          </w:divBdr>
        </w:div>
        <w:div w:id="855078123">
          <w:marLeft w:val="1166"/>
          <w:marRight w:val="0"/>
          <w:marTop w:val="91"/>
          <w:marBottom w:val="0"/>
          <w:divBdr>
            <w:top w:val="none" w:sz="0" w:space="0" w:color="auto"/>
            <w:left w:val="none" w:sz="0" w:space="0" w:color="auto"/>
            <w:bottom w:val="none" w:sz="0" w:space="0" w:color="auto"/>
            <w:right w:val="none" w:sz="0" w:space="0" w:color="auto"/>
          </w:divBdr>
        </w:div>
        <w:div w:id="948389922">
          <w:marLeft w:val="2520"/>
          <w:marRight w:val="0"/>
          <w:marTop w:val="91"/>
          <w:marBottom w:val="0"/>
          <w:divBdr>
            <w:top w:val="none" w:sz="0" w:space="0" w:color="auto"/>
            <w:left w:val="none" w:sz="0" w:space="0" w:color="auto"/>
            <w:bottom w:val="none" w:sz="0" w:space="0" w:color="auto"/>
            <w:right w:val="none" w:sz="0" w:space="0" w:color="auto"/>
          </w:divBdr>
        </w:div>
        <w:div w:id="1332563670">
          <w:marLeft w:val="1800"/>
          <w:marRight w:val="0"/>
          <w:marTop w:val="91"/>
          <w:marBottom w:val="0"/>
          <w:divBdr>
            <w:top w:val="none" w:sz="0" w:space="0" w:color="auto"/>
            <w:left w:val="none" w:sz="0" w:space="0" w:color="auto"/>
            <w:bottom w:val="none" w:sz="0" w:space="0" w:color="auto"/>
            <w:right w:val="none" w:sz="0" w:space="0" w:color="auto"/>
          </w:divBdr>
        </w:div>
        <w:div w:id="1362511068">
          <w:marLeft w:val="1800"/>
          <w:marRight w:val="0"/>
          <w:marTop w:val="91"/>
          <w:marBottom w:val="0"/>
          <w:divBdr>
            <w:top w:val="none" w:sz="0" w:space="0" w:color="auto"/>
            <w:left w:val="none" w:sz="0" w:space="0" w:color="auto"/>
            <w:bottom w:val="none" w:sz="0" w:space="0" w:color="auto"/>
            <w:right w:val="none" w:sz="0" w:space="0" w:color="auto"/>
          </w:divBdr>
        </w:div>
        <w:div w:id="1399010504">
          <w:marLeft w:val="1800"/>
          <w:marRight w:val="0"/>
          <w:marTop w:val="91"/>
          <w:marBottom w:val="0"/>
          <w:divBdr>
            <w:top w:val="none" w:sz="0" w:space="0" w:color="auto"/>
            <w:left w:val="none" w:sz="0" w:space="0" w:color="auto"/>
            <w:bottom w:val="none" w:sz="0" w:space="0" w:color="auto"/>
            <w:right w:val="none" w:sz="0" w:space="0" w:color="auto"/>
          </w:divBdr>
        </w:div>
        <w:div w:id="1580165587">
          <w:marLeft w:val="547"/>
          <w:marRight w:val="0"/>
          <w:marTop w:val="106"/>
          <w:marBottom w:val="0"/>
          <w:divBdr>
            <w:top w:val="none" w:sz="0" w:space="0" w:color="auto"/>
            <w:left w:val="none" w:sz="0" w:space="0" w:color="auto"/>
            <w:bottom w:val="none" w:sz="0" w:space="0" w:color="auto"/>
            <w:right w:val="none" w:sz="0" w:space="0" w:color="auto"/>
          </w:divBdr>
        </w:div>
        <w:div w:id="1595549997">
          <w:marLeft w:val="1800"/>
          <w:marRight w:val="0"/>
          <w:marTop w:val="91"/>
          <w:marBottom w:val="0"/>
          <w:divBdr>
            <w:top w:val="none" w:sz="0" w:space="0" w:color="auto"/>
            <w:left w:val="none" w:sz="0" w:space="0" w:color="auto"/>
            <w:bottom w:val="none" w:sz="0" w:space="0" w:color="auto"/>
            <w:right w:val="none" w:sz="0" w:space="0" w:color="auto"/>
          </w:divBdr>
        </w:div>
      </w:divsChild>
    </w:div>
    <w:div w:id="1869102468">
      <w:bodyDiv w:val="1"/>
      <w:marLeft w:val="0"/>
      <w:marRight w:val="0"/>
      <w:marTop w:val="0"/>
      <w:marBottom w:val="0"/>
      <w:divBdr>
        <w:top w:val="none" w:sz="0" w:space="0" w:color="auto"/>
        <w:left w:val="none" w:sz="0" w:space="0" w:color="auto"/>
        <w:bottom w:val="none" w:sz="0" w:space="0" w:color="auto"/>
        <w:right w:val="none" w:sz="0" w:space="0" w:color="auto"/>
      </w:divBdr>
      <w:divsChild>
        <w:div w:id="424150769">
          <w:marLeft w:val="547"/>
          <w:marRight w:val="0"/>
          <w:marTop w:val="115"/>
          <w:marBottom w:val="0"/>
          <w:divBdr>
            <w:top w:val="none" w:sz="0" w:space="0" w:color="auto"/>
            <w:left w:val="none" w:sz="0" w:space="0" w:color="auto"/>
            <w:bottom w:val="none" w:sz="0" w:space="0" w:color="auto"/>
            <w:right w:val="none" w:sz="0" w:space="0" w:color="auto"/>
          </w:divBdr>
        </w:div>
        <w:div w:id="507674509">
          <w:marLeft w:val="1166"/>
          <w:marRight w:val="0"/>
          <w:marTop w:val="86"/>
          <w:marBottom w:val="0"/>
          <w:divBdr>
            <w:top w:val="none" w:sz="0" w:space="0" w:color="auto"/>
            <w:left w:val="none" w:sz="0" w:space="0" w:color="auto"/>
            <w:bottom w:val="none" w:sz="0" w:space="0" w:color="auto"/>
            <w:right w:val="none" w:sz="0" w:space="0" w:color="auto"/>
          </w:divBdr>
        </w:div>
        <w:div w:id="1806198755">
          <w:marLeft w:val="1166"/>
          <w:marRight w:val="0"/>
          <w:marTop w:val="86"/>
          <w:marBottom w:val="0"/>
          <w:divBdr>
            <w:top w:val="none" w:sz="0" w:space="0" w:color="auto"/>
            <w:left w:val="none" w:sz="0" w:space="0" w:color="auto"/>
            <w:bottom w:val="none" w:sz="0" w:space="0" w:color="auto"/>
            <w:right w:val="none" w:sz="0" w:space="0" w:color="auto"/>
          </w:divBdr>
        </w:div>
        <w:div w:id="1907716110">
          <w:marLeft w:val="1166"/>
          <w:marRight w:val="0"/>
          <w:marTop w:val="86"/>
          <w:marBottom w:val="0"/>
          <w:divBdr>
            <w:top w:val="none" w:sz="0" w:space="0" w:color="auto"/>
            <w:left w:val="none" w:sz="0" w:space="0" w:color="auto"/>
            <w:bottom w:val="none" w:sz="0" w:space="0" w:color="auto"/>
            <w:right w:val="none" w:sz="0" w:space="0" w:color="auto"/>
          </w:divBdr>
        </w:div>
      </w:divsChild>
    </w:div>
    <w:div w:id="1886143014">
      <w:bodyDiv w:val="1"/>
      <w:marLeft w:val="0"/>
      <w:marRight w:val="0"/>
      <w:marTop w:val="0"/>
      <w:marBottom w:val="0"/>
      <w:divBdr>
        <w:top w:val="none" w:sz="0" w:space="0" w:color="auto"/>
        <w:left w:val="none" w:sz="0" w:space="0" w:color="auto"/>
        <w:bottom w:val="none" w:sz="0" w:space="0" w:color="auto"/>
        <w:right w:val="none" w:sz="0" w:space="0" w:color="auto"/>
      </w:divBdr>
      <w:divsChild>
        <w:div w:id="1133672042">
          <w:marLeft w:val="547"/>
          <w:marRight w:val="0"/>
          <w:marTop w:val="115"/>
          <w:marBottom w:val="0"/>
          <w:divBdr>
            <w:top w:val="none" w:sz="0" w:space="0" w:color="auto"/>
            <w:left w:val="none" w:sz="0" w:space="0" w:color="auto"/>
            <w:bottom w:val="none" w:sz="0" w:space="0" w:color="auto"/>
            <w:right w:val="none" w:sz="0" w:space="0" w:color="auto"/>
          </w:divBdr>
        </w:div>
      </w:divsChild>
    </w:div>
    <w:div w:id="1931769441">
      <w:bodyDiv w:val="1"/>
      <w:marLeft w:val="0"/>
      <w:marRight w:val="0"/>
      <w:marTop w:val="0"/>
      <w:marBottom w:val="0"/>
      <w:divBdr>
        <w:top w:val="none" w:sz="0" w:space="0" w:color="auto"/>
        <w:left w:val="none" w:sz="0" w:space="0" w:color="auto"/>
        <w:bottom w:val="none" w:sz="0" w:space="0" w:color="auto"/>
        <w:right w:val="none" w:sz="0" w:space="0" w:color="auto"/>
      </w:divBdr>
      <w:divsChild>
        <w:div w:id="1828084789">
          <w:marLeft w:val="1800"/>
          <w:marRight w:val="0"/>
          <w:marTop w:val="115"/>
          <w:marBottom w:val="0"/>
          <w:divBdr>
            <w:top w:val="none" w:sz="0" w:space="0" w:color="auto"/>
            <w:left w:val="none" w:sz="0" w:space="0" w:color="auto"/>
            <w:bottom w:val="none" w:sz="0" w:space="0" w:color="auto"/>
            <w:right w:val="none" w:sz="0" w:space="0" w:color="auto"/>
          </w:divBdr>
        </w:div>
      </w:divsChild>
    </w:div>
    <w:div w:id="1937637433">
      <w:bodyDiv w:val="1"/>
      <w:marLeft w:val="0"/>
      <w:marRight w:val="0"/>
      <w:marTop w:val="0"/>
      <w:marBottom w:val="0"/>
      <w:divBdr>
        <w:top w:val="none" w:sz="0" w:space="0" w:color="auto"/>
        <w:left w:val="none" w:sz="0" w:space="0" w:color="auto"/>
        <w:bottom w:val="none" w:sz="0" w:space="0" w:color="auto"/>
        <w:right w:val="none" w:sz="0" w:space="0" w:color="auto"/>
      </w:divBdr>
    </w:div>
    <w:div w:id="1950506188">
      <w:bodyDiv w:val="1"/>
      <w:marLeft w:val="0"/>
      <w:marRight w:val="0"/>
      <w:marTop w:val="0"/>
      <w:marBottom w:val="0"/>
      <w:divBdr>
        <w:top w:val="none" w:sz="0" w:space="0" w:color="auto"/>
        <w:left w:val="none" w:sz="0" w:space="0" w:color="auto"/>
        <w:bottom w:val="none" w:sz="0" w:space="0" w:color="auto"/>
        <w:right w:val="none" w:sz="0" w:space="0" w:color="auto"/>
      </w:divBdr>
    </w:div>
    <w:div w:id="2060089281">
      <w:bodyDiv w:val="1"/>
      <w:marLeft w:val="0"/>
      <w:marRight w:val="0"/>
      <w:marTop w:val="0"/>
      <w:marBottom w:val="0"/>
      <w:divBdr>
        <w:top w:val="none" w:sz="0" w:space="0" w:color="auto"/>
        <w:left w:val="none" w:sz="0" w:space="0" w:color="auto"/>
        <w:bottom w:val="none" w:sz="0" w:space="0" w:color="auto"/>
        <w:right w:val="none" w:sz="0" w:space="0" w:color="auto"/>
      </w:divBdr>
      <w:divsChild>
        <w:div w:id="262299464">
          <w:marLeft w:val="1166"/>
          <w:marRight w:val="0"/>
          <w:marTop w:val="115"/>
          <w:marBottom w:val="0"/>
          <w:divBdr>
            <w:top w:val="none" w:sz="0" w:space="0" w:color="auto"/>
            <w:left w:val="none" w:sz="0" w:space="0" w:color="auto"/>
            <w:bottom w:val="none" w:sz="0" w:space="0" w:color="auto"/>
            <w:right w:val="none" w:sz="0" w:space="0" w:color="auto"/>
          </w:divBdr>
        </w:div>
        <w:div w:id="925462708">
          <w:marLeft w:val="1166"/>
          <w:marRight w:val="0"/>
          <w:marTop w:val="115"/>
          <w:marBottom w:val="0"/>
          <w:divBdr>
            <w:top w:val="none" w:sz="0" w:space="0" w:color="auto"/>
            <w:left w:val="none" w:sz="0" w:space="0" w:color="auto"/>
            <w:bottom w:val="none" w:sz="0" w:space="0" w:color="auto"/>
            <w:right w:val="none" w:sz="0" w:space="0" w:color="auto"/>
          </w:divBdr>
        </w:div>
        <w:div w:id="1334721805">
          <w:marLeft w:val="1800"/>
          <w:marRight w:val="0"/>
          <w:marTop w:val="115"/>
          <w:marBottom w:val="0"/>
          <w:divBdr>
            <w:top w:val="none" w:sz="0" w:space="0" w:color="auto"/>
            <w:left w:val="none" w:sz="0" w:space="0" w:color="auto"/>
            <w:bottom w:val="none" w:sz="0" w:space="0" w:color="auto"/>
            <w:right w:val="none" w:sz="0" w:space="0" w:color="auto"/>
          </w:divBdr>
        </w:div>
        <w:div w:id="1934164679">
          <w:marLeft w:val="547"/>
          <w:marRight w:val="0"/>
          <w:marTop w:val="115"/>
          <w:marBottom w:val="0"/>
          <w:divBdr>
            <w:top w:val="none" w:sz="0" w:space="0" w:color="auto"/>
            <w:left w:val="none" w:sz="0" w:space="0" w:color="auto"/>
            <w:bottom w:val="none" w:sz="0" w:space="0" w:color="auto"/>
            <w:right w:val="none" w:sz="0" w:space="0" w:color="auto"/>
          </w:divBdr>
        </w:div>
      </w:divsChild>
    </w:div>
    <w:div w:id="211335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vista.med.va.gov/reminder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vaww1.va.gov/Acronyms/" TargetMode="External"/><Relationship Id="rId2" Type="http://schemas.openxmlformats.org/officeDocument/2006/relationships/numbering" Target="numbering.xml"/><Relationship Id="rId16" Type="http://schemas.openxmlformats.org/officeDocument/2006/relationships/hyperlink" Target="https://vaww.vha.vaco.portal.va.gov/sites/HDI/HIM/vaco_HIM/SitePages/Home.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va.gov/vdl/"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vaww.portal.va.gov/sites/ncrcpublic/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2B439A-69E4-4E9F-8C5A-810DCD74E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6135</Words>
  <Characters>45820</Characters>
  <Application>Microsoft Office Word</Application>
  <DocSecurity>4</DocSecurity>
  <Lines>381</Lines>
  <Paragraphs>103</Paragraphs>
  <ScaleCrop>false</ScaleCrop>
  <HeadingPairs>
    <vt:vector size="2" baseType="variant">
      <vt:variant>
        <vt:lpstr>Title</vt:lpstr>
      </vt:variant>
      <vt:variant>
        <vt:i4>1</vt:i4>
      </vt:variant>
    </vt:vector>
  </HeadingPairs>
  <TitlesOfParts>
    <vt:vector size="1" baseType="lpstr">
      <vt:lpstr>User Documentation Template</vt:lpstr>
    </vt:vector>
  </TitlesOfParts>
  <Company>Process Management</Company>
  <LinksUpToDate>false</LinksUpToDate>
  <CharactersWithSpaces>51852</CharactersWithSpaces>
  <SharedDoc>false</SharedDoc>
  <HLinks>
    <vt:vector size="42" baseType="variant">
      <vt:variant>
        <vt:i4>589846</vt:i4>
      </vt:variant>
      <vt:variant>
        <vt:i4>147</vt:i4>
      </vt:variant>
      <vt:variant>
        <vt:i4>0</vt:i4>
      </vt:variant>
      <vt:variant>
        <vt:i4>5</vt:i4>
      </vt:variant>
      <vt:variant>
        <vt:lpwstr/>
      </vt:variant>
      <vt:variant>
        <vt:lpwstr>APPENDIXA</vt:lpwstr>
      </vt:variant>
      <vt:variant>
        <vt:i4>327761</vt:i4>
      </vt:variant>
      <vt:variant>
        <vt:i4>144</vt:i4>
      </vt:variant>
      <vt:variant>
        <vt:i4>0</vt:i4>
      </vt:variant>
      <vt:variant>
        <vt:i4>5</vt:i4>
      </vt:variant>
      <vt:variant>
        <vt:lpwstr>http://vaww1.va.gov/Acronyms/</vt:lpwstr>
      </vt:variant>
      <vt:variant>
        <vt:lpwstr/>
      </vt:variant>
      <vt:variant>
        <vt:i4>7733322</vt:i4>
      </vt:variant>
      <vt:variant>
        <vt:i4>141</vt:i4>
      </vt:variant>
      <vt:variant>
        <vt:i4>0</vt:i4>
      </vt:variant>
      <vt:variant>
        <vt:i4>5</vt:i4>
      </vt:variant>
      <vt:variant>
        <vt:lpwstr>http://vaww.oed.wss.va.gov/process/Library/master_glossary/masterglossary.htm</vt:lpwstr>
      </vt:variant>
      <vt:variant>
        <vt:lpwstr/>
      </vt:variant>
      <vt:variant>
        <vt:i4>7405631</vt:i4>
      </vt:variant>
      <vt:variant>
        <vt:i4>138</vt:i4>
      </vt:variant>
      <vt:variant>
        <vt:i4>0</vt:i4>
      </vt:variant>
      <vt:variant>
        <vt:i4>5</vt:i4>
      </vt:variant>
      <vt:variant>
        <vt:lpwstr>http://vaww.vhahim.va.gov/</vt:lpwstr>
      </vt:variant>
      <vt:variant>
        <vt:lpwstr/>
      </vt:variant>
      <vt:variant>
        <vt:i4>7864378</vt:i4>
      </vt:variant>
      <vt:variant>
        <vt:i4>135</vt:i4>
      </vt:variant>
      <vt:variant>
        <vt:i4>0</vt:i4>
      </vt:variant>
      <vt:variant>
        <vt:i4>5</vt:i4>
      </vt:variant>
      <vt:variant>
        <vt:lpwstr>http://www.va.gov/vdl/</vt:lpwstr>
      </vt:variant>
      <vt:variant>
        <vt:lpwstr/>
      </vt:variant>
      <vt:variant>
        <vt:i4>2097195</vt:i4>
      </vt:variant>
      <vt:variant>
        <vt:i4>132</vt:i4>
      </vt:variant>
      <vt:variant>
        <vt:i4>0</vt:i4>
      </vt:variant>
      <vt:variant>
        <vt:i4>5</vt:i4>
      </vt:variant>
      <vt:variant>
        <vt:lpwstr>http://vaww.portal.va.gov/sites/ncrcpublic/default.aspx</vt:lpwstr>
      </vt:variant>
      <vt:variant>
        <vt:lpwstr/>
      </vt:variant>
      <vt:variant>
        <vt:i4>4456469</vt:i4>
      </vt:variant>
      <vt:variant>
        <vt:i4>129</vt:i4>
      </vt:variant>
      <vt:variant>
        <vt:i4>0</vt:i4>
      </vt:variant>
      <vt:variant>
        <vt:i4>5</vt:i4>
      </vt:variant>
      <vt:variant>
        <vt:lpwstr>http://vista.med.va.gov/reminders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Documentation Template</dc:title>
  <dc:subject>User Documentation Template</dc:subject>
  <dc:creator>JoAnn Green</dc:creator>
  <cp:lastModifiedBy>Department of Veterans Affairs</cp:lastModifiedBy>
  <cp:revision>2</cp:revision>
  <cp:lastPrinted>2014-03-17T16:53:00Z</cp:lastPrinted>
  <dcterms:created xsi:type="dcterms:W3CDTF">2017-12-08T20:46:00Z</dcterms:created>
  <dcterms:modified xsi:type="dcterms:W3CDTF">2017-12-08T20:46:00Z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0x01010029446D7515A67346943E0AA71354E640</vt:lpwstr>
  </property>
  <property fmtid="{D5CDD505-2E9C-101B-9397-08002B2CF9AE}" pid="4" name="_DocHome">
    <vt:i4>-1021119144</vt:i4>
  </property>
</Properties>
</file>