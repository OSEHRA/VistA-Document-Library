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E91" w:rsidRPr="006C09CD" w:rsidRDefault="001A5C80" w:rsidP="007F64EE">
      <w:pPr>
        <w:tabs>
          <w:tab w:val="left" w:pos="9180"/>
        </w:tabs>
        <w:jc w:val="center"/>
        <w:rPr>
          <w:b/>
          <w:bCs/>
        </w:rPr>
      </w:pPr>
      <w:bookmarkStart w:id="0" w:name="_GoBack"/>
      <w:bookmarkEnd w:id="0"/>
      <w:r>
        <w:rPr>
          <w:rFonts w:ascii="Arial" w:hAnsi="Arial" w:cs="Arial"/>
          <w:noProof/>
          <w:sz w:val="18"/>
          <w:szCs w:val="18"/>
        </w:rPr>
        <w:drawing>
          <wp:inline distT="0" distB="0" distL="0" distR="0">
            <wp:extent cx="2286000" cy="1714500"/>
            <wp:effectExtent l="0" t="0" r="0" b="0"/>
            <wp:docPr id="1" name="Picture 1" descr="http://vaww.vhaco.va.gov/vhacio/images/OILogos/Vis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haco.va.gov/vhacio/images/OILogos/VistA.gif"/>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2286000" cy="1714500"/>
                    </a:xfrm>
                    <a:prstGeom prst="rect">
                      <a:avLst/>
                    </a:prstGeom>
                    <a:noFill/>
                    <a:ln>
                      <a:noFill/>
                    </a:ln>
                  </pic:spPr>
                </pic:pic>
              </a:graphicData>
            </a:graphic>
          </wp:inline>
        </w:drawing>
      </w:r>
    </w:p>
    <w:p w:rsidR="00180E91" w:rsidRDefault="00180E91">
      <w:pPr>
        <w:pStyle w:val="TOC1"/>
        <w:jc w:val="center"/>
      </w:pPr>
    </w:p>
    <w:p w:rsidR="006D6E00" w:rsidRDefault="006D6E00">
      <w:pPr>
        <w:pStyle w:val="TOC1"/>
        <w:jc w:val="center"/>
      </w:pPr>
    </w:p>
    <w:p w:rsidR="00684E2D" w:rsidRDefault="00684E2D" w:rsidP="00684E2D"/>
    <w:p w:rsidR="00180E91" w:rsidRDefault="00180E91" w:rsidP="00684E2D"/>
    <w:p w:rsidR="00684E2D" w:rsidRPr="00684E2D" w:rsidRDefault="00684E2D" w:rsidP="00684E2D"/>
    <w:p w:rsidR="006D6E00" w:rsidRPr="005256DD" w:rsidRDefault="000C64D0" w:rsidP="007C29DA">
      <w:pPr>
        <w:pStyle w:val="Title"/>
      </w:pPr>
      <w:r>
        <w:t>OncoTraX</w:t>
      </w:r>
      <w:r w:rsidR="009E3D28">
        <w:t>:</w:t>
      </w:r>
      <w:r w:rsidR="005F6188">
        <w:t xml:space="preserve"> </w:t>
      </w:r>
      <w:r w:rsidR="00E0147B">
        <w:t>Cancer</w:t>
      </w:r>
      <w:r w:rsidR="005F6188">
        <w:t xml:space="preserve"> Registry</w:t>
      </w:r>
      <w:r w:rsidR="00C04EE2" w:rsidRPr="005256DD">
        <w:br/>
      </w:r>
      <w:r w:rsidR="00B22C94" w:rsidRPr="005256DD">
        <w:t>User Manual</w:t>
      </w:r>
    </w:p>
    <w:p w:rsidR="00330313" w:rsidRPr="005256DD" w:rsidRDefault="00330313" w:rsidP="005256DD"/>
    <w:p w:rsidR="00C73EEC" w:rsidRPr="005256DD" w:rsidRDefault="00C73EEC" w:rsidP="005256DD"/>
    <w:p w:rsidR="00C73EEC" w:rsidRPr="005256DD" w:rsidRDefault="00C73EEC" w:rsidP="005256DD"/>
    <w:p w:rsidR="005256DD" w:rsidRDefault="005256DD" w:rsidP="005256DD"/>
    <w:p w:rsidR="005256DD" w:rsidRDefault="005256DD" w:rsidP="005256DD"/>
    <w:p w:rsidR="00D008B5" w:rsidRDefault="007C47ED" w:rsidP="007C29DA">
      <w:pPr>
        <w:pStyle w:val="Subtitle"/>
      </w:pPr>
      <w:r>
        <w:t>June 2015</w:t>
      </w:r>
    </w:p>
    <w:p w:rsidR="0060549F" w:rsidRDefault="0060549F" w:rsidP="007C29DA">
      <w:pPr>
        <w:pStyle w:val="Subtitle"/>
      </w:pPr>
    </w:p>
    <w:p w:rsidR="007A17D4" w:rsidRDefault="007A17D4" w:rsidP="007C29DA">
      <w:pPr>
        <w:pStyle w:val="Subtitle"/>
      </w:pPr>
    </w:p>
    <w:p w:rsidR="00214092" w:rsidRDefault="00214092" w:rsidP="00E0226C"/>
    <w:p w:rsidR="00E0226C" w:rsidRDefault="00E0226C" w:rsidP="00E0226C"/>
    <w:p w:rsidR="00E0226C" w:rsidRPr="00E0226C" w:rsidRDefault="00E0226C" w:rsidP="00E0226C"/>
    <w:p w:rsidR="0047496A" w:rsidRDefault="0047496A" w:rsidP="005256DD"/>
    <w:p w:rsidR="0047496A" w:rsidRPr="005256DD" w:rsidRDefault="0047496A" w:rsidP="005256DD"/>
    <w:p w:rsidR="00C73EEC" w:rsidRPr="005256DD" w:rsidRDefault="00C73EEC" w:rsidP="007A17D4">
      <w:pPr>
        <w:jc w:val="center"/>
      </w:pPr>
    </w:p>
    <w:p w:rsidR="00D008B5" w:rsidRDefault="006D6E00" w:rsidP="007C29DA">
      <w:pPr>
        <w:pStyle w:val="Subtitle"/>
      </w:pPr>
      <w:r w:rsidRPr="0047496A">
        <w:t>Department of Veterans Affairs</w:t>
      </w:r>
    </w:p>
    <w:p w:rsidR="00330313" w:rsidRPr="0047496A" w:rsidRDefault="00C73EEC" w:rsidP="007C29DA">
      <w:pPr>
        <w:pStyle w:val="Subtitle"/>
      </w:pPr>
      <w:r w:rsidRPr="0047496A">
        <w:t>Health Systems Design &amp; Development</w:t>
      </w:r>
    </w:p>
    <w:p w:rsidR="00A15741" w:rsidRDefault="00A15741" w:rsidP="00180E91">
      <w:pPr>
        <w:jc w:val="center"/>
        <w:rPr>
          <w:i/>
        </w:rPr>
      </w:pPr>
      <w:bookmarkStart w:id="1" w:name="_Toc456598586"/>
      <w:bookmarkStart w:id="2" w:name="_Toc456600917"/>
      <w:bookmarkStart w:id="3" w:name="_Toc39994668"/>
    </w:p>
    <w:p w:rsidR="00A15741" w:rsidRDefault="00A15741" w:rsidP="00180E91">
      <w:pPr>
        <w:jc w:val="center"/>
        <w:rPr>
          <w:i/>
        </w:rPr>
      </w:pPr>
    </w:p>
    <w:p w:rsidR="005F6188" w:rsidRDefault="005F6188" w:rsidP="00180E91">
      <w:pPr>
        <w:jc w:val="center"/>
        <w:rPr>
          <w:i/>
        </w:rPr>
        <w:sectPr w:rsidR="005F6188" w:rsidSect="004B0246">
          <w:footerReference w:type="even" r:id="rId11"/>
          <w:footerReference w:type="default" r:id="rId12"/>
          <w:pgSz w:w="12240" w:h="15840" w:code="1"/>
          <w:pgMar w:top="1440" w:right="1440" w:bottom="1440" w:left="1440" w:header="720" w:footer="720" w:gutter="0"/>
          <w:cols w:space="720"/>
          <w:titlePg/>
        </w:sectPr>
      </w:pPr>
    </w:p>
    <w:p w:rsidR="00A15741" w:rsidRDefault="00A15741" w:rsidP="00180E91">
      <w:pPr>
        <w:jc w:val="center"/>
        <w:rPr>
          <w:i/>
        </w:rPr>
      </w:pPr>
    </w:p>
    <w:p w:rsidR="00A15741" w:rsidRDefault="00A15741" w:rsidP="00180E91">
      <w:pPr>
        <w:jc w:val="center"/>
        <w:rPr>
          <w:i/>
        </w:rPr>
      </w:pPr>
    </w:p>
    <w:p w:rsidR="00555848" w:rsidRDefault="00555848" w:rsidP="00180E91">
      <w:pPr>
        <w:jc w:val="center"/>
        <w:rPr>
          <w:i/>
        </w:rPr>
      </w:pPr>
    </w:p>
    <w:p w:rsidR="00180E91" w:rsidRDefault="00180E91" w:rsidP="00180E91">
      <w:pPr>
        <w:jc w:val="center"/>
        <w:rPr>
          <w:i/>
        </w:rPr>
      </w:pPr>
    </w:p>
    <w:p w:rsidR="0050580A" w:rsidRDefault="0050580A" w:rsidP="00180E91">
      <w:pPr>
        <w:jc w:val="center"/>
        <w:rPr>
          <w:i/>
        </w:rPr>
      </w:pPr>
    </w:p>
    <w:p w:rsidR="0050580A" w:rsidRDefault="0050580A" w:rsidP="00180E91">
      <w:pPr>
        <w:jc w:val="center"/>
        <w:rPr>
          <w:i/>
        </w:rPr>
        <w:sectPr w:rsidR="0050580A" w:rsidSect="004B0246">
          <w:pgSz w:w="12240" w:h="15840" w:code="1"/>
          <w:pgMar w:top="1440" w:right="1440" w:bottom="1440" w:left="1440" w:header="720" w:footer="720" w:gutter="0"/>
          <w:cols w:space="720"/>
          <w:titlePg/>
        </w:sectPr>
      </w:pPr>
    </w:p>
    <w:p w:rsidR="00E556D4" w:rsidRPr="002754CD" w:rsidRDefault="006D6E00" w:rsidP="00BF36F9">
      <w:pPr>
        <w:pageBreakBefore/>
        <w:rPr>
          <w:rFonts w:ascii="Arial" w:hAnsi="Arial" w:cs="Arial"/>
          <w:b/>
          <w:bCs/>
          <w:sz w:val="32"/>
          <w:szCs w:val="32"/>
        </w:rPr>
      </w:pPr>
      <w:r w:rsidRPr="002754CD">
        <w:rPr>
          <w:rFonts w:ascii="Arial" w:hAnsi="Arial" w:cs="Arial"/>
          <w:b/>
          <w:bCs/>
          <w:sz w:val="32"/>
          <w:szCs w:val="32"/>
        </w:rPr>
        <w:lastRenderedPageBreak/>
        <w:t>Revision History</w:t>
      </w:r>
    </w:p>
    <w:p w:rsidR="00F12426" w:rsidRDefault="00F12426" w:rsidP="00F12426"/>
    <w:tbl>
      <w:tblPr>
        <w:tblW w:w="93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0"/>
        <w:gridCol w:w="5587"/>
        <w:gridCol w:w="1965"/>
      </w:tblGrid>
      <w:tr w:rsidR="00341A87" w:rsidTr="0044166A">
        <w:trPr>
          <w:cantSplit/>
          <w:trHeight w:val="384"/>
          <w:tblHeader/>
        </w:trPr>
        <w:tc>
          <w:tcPr>
            <w:tcW w:w="1820" w:type="dxa"/>
            <w:shd w:val="clear" w:color="auto" w:fill="auto"/>
          </w:tcPr>
          <w:p w:rsidR="00341A87" w:rsidRPr="00251C15" w:rsidRDefault="00341A87" w:rsidP="00F12426">
            <w:pPr>
              <w:rPr>
                <w:b/>
              </w:rPr>
            </w:pPr>
            <w:r w:rsidRPr="00251C15">
              <w:rPr>
                <w:b/>
              </w:rPr>
              <w:t>Date</w:t>
            </w:r>
          </w:p>
        </w:tc>
        <w:tc>
          <w:tcPr>
            <w:tcW w:w="5587" w:type="dxa"/>
            <w:shd w:val="clear" w:color="auto" w:fill="auto"/>
          </w:tcPr>
          <w:p w:rsidR="00341A87" w:rsidRPr="00251C15" w:rsidRDefault="00341A87" w:rsidP="00F12426">
            <w:pPr>
              <w:rPr>
                <w:b/>
              </w:rPr>
            </w:pPr>
            <w:r w:rsidRPr="00251C15">
              <w:rPr>
                <w:b/>
              </w:rPr>
              <w:t>Description</w:t>
            </w:r>
          </w:p>
        </w:tc>
        <w:tc>
          <w:tcPr>
            <w:tcW w:w="1965" w:type="dxa"/>
            <w:shd w:val="clear" w:color="auto" w:fill="auto"/>
          </w:tcPr>
          <w:p w:rsidR="00341A87" w:rsidRPr="00251C15" w:rsidRDefault="00341A87" w:rsidP="00F12426">
            <w:pPr>
              <w:rPr>
                <w:b/>
              </w:rPr>
            </w:pPr>
            <w:r w:rsidRPr="00251C15">
              <w:rPr>
                <w:b/>
              </w:rPr>
              <w:t>Author</w:t>
            </w:r>
          </w:p>
        </w:tc>
      </w:tr>
      <w:tr w:rsidR="00341A87" w:rsidTr="0044166A">
        <w:trPr>
          <w:trHeight w:val="684"/>
        </w:trPr>
        <w:tc>
          <w:tcPr>
            <w:tcW w:w="1820" w:type="dxa"/>
            <w:shd w:val="clear" w:color="auto" w:fill="auto"/>
          </w:tcPr>
          <w:p w:rsidR="00341A87" w:rsidRDefault="004929A3" w:rsidP="00F12426">
            <w:r>
              <w:t>May</w:t>
            </w:r>
            <w:r w:rsidR="00341A87">
              <w:t xml:space="preserve"> 2007</w:t>
            </w:r>
          </w:p>
        </w:tc>
        <w:tc>
          <w:tcPr>
            <w:tcW w:w="5587" w:type="dxa"/>
            <w:shd w:val="clear" w:color="auto" w:fill="auto"/>
          </w:tcPr>
          <w:p w:rsidR="00341A87" w:rsidRDefault="00341A87" w:rsidP="00F12426">
            <w:r>
              <w:t>Initial Publication of OncoTraX: Cancer Registry User Manual</w:t>
            </w:r>
          </w:p>
        </w:tc>
        <w:tc>
          <w:tcPr>
            <w:tcW w:w="1965" w:type="dxa"/>
            <w:shd w:val="clear" w:color="auto" w:fill="auto"/>
          </w:tcPr>
          <w:p w:rsidR="00341A87" w:rsidRDefault="00341A87" w:rsidP="00F12426">
            <w:r>
              <w:t>Christine Beynon</w:t>
            </w:r>
          </w:p>
        </w:tc>
      </w:tr>
      <w:tr w:rsidR="00597DCD" w:rsidTr="0044166A">
        <w:trPr>
          <w:trHeight w:val="684"/>
        </w:trPr>
        <w:tc>
          <w:tcPr>
            <w:tcW w:w="1820" w:type="dxa"/>
            <w:shd w:val="clear" w:color="auto" w:fill="auto"/>
          </w:tcPr>
          <w:p w:rsidR="00597DCD" w:rsidRDefault="00597DCD" w:rsidP="00F12426">
            <w:r>
              <w:t>June 2015</w:t>
            </w:r>
          </w:p>
        </w:tc>
        <w:tc>
          <w:tcPr>
            <w:tcW w:w="5587" w:type="dxa"/>
            <w:shd w:val="clear" w:color="auto" w:fill="auto"/>
          </w:tcPr>
          <w:p w:rsidR="00597DCD" w:rsidRDefault="00597DCD" w:rsidP="00F12426">
            <w:r>
              <w:t>Revise</w:t>
            </w:r>
            <w:r w:rsidR="00BB0890">
              <w:t>d</w:t>
            </w:r>
            <w:r>
              <w:t xml:space="preserve"> to</w:t>
            </w:r>
            <w:r w:rsidR="00BB0890">
              <w:t xml:space="preserve"> reflect</w:t>
            </w:r>
            <w:r>
              <w:t xml:space="preserve"> current record layout (NAACCR v15)</w:t>
            </w:r>
          </w:p>
        </w:tc>
        <w:tc>
          <w:tcPr>
            <w:tcW w:w="1965" w:type="dxa"/>
            <w:shd w:val="clear" w:color="auto" w:fill="auto"/>
          </w:tcPr>
          <w:p w:rsidR="00597DCD" w:rsidRDefault="00597DCD" w:rsidP="00F12426">
            <w:r>
              <w:t>Kathleen Waller</w:t>
            </w:r>
          </w:p>
        </w:tc>
      </w:tr>
    </w:tbl>
    <w:p w:rsidR="00341A87" w:rsidRPr="00F12426" w:rsidRDefault="00341A87" w:rsidP="00F12426"/>
    <w:p w:rsidR="00F12426" w:rsidRPr="00F12426" w:rsidRDefault="00F12426" w:rsidP="00F12426"/>
    <w:p w:rsidR="00F12426" w:rsidRPr="00F12426" w:rsidRDefault="00917C54" w:rsidP="00F12426">
      <w:r>
        <w:br w:type="page"/>
      </w:r>
    </w:p>
    <w:p w:rsidR="00450A79" w:rsidRDefault="00450A79" w:rsidP="00180E91">
      <w:pPr>
        <w:jc w:val="center"/>
        <w:rPr>
          <w:i/>
        </w:rPr>
      </w:pPr>
    </w:p>
    <w:p w:rsidR="00450A79" w:rsidRDefault="00450A79" w:rsidP="00180E91">
      <w:pPr>
        <w:jc w:val="center"/>
        <w:rPr>
          <w:i/>
        </w:rPr>
      </w:pPr>
    </w:p>
    <w:p w:rsidR="00450A79" w:rsidRDefault="00450A79" w:rsidP="00180E91">
      <w:pPr>
        <w:jc w:val="center"/>
        <w:rPr>
          <w:i/>
        </w:rPr>
      </w:pPr>
    </w:p>
    <w:p w:rsidR="00180E91" w:rsidRPr="00D9402C" w:rsidRDefault="00180E91" w:rsidP="00180E91">
      <w:pPr>
        <w:jc w:val="center"/>
        <w:rPr>
          <w:i/>
        </w:rPr>
      </w:pPr>
      <w:r w:rsidRPr="00D9402C">
        <w:rPr>
          <w:i/>
        </w:rPr>
        <w:t>This page intentionally left blank for double-sided printing.</w:t>
      </w:r>
    </w:p>
    <w:p w:rsidR="00180E91" w:rsidRPr="007B3FDE" w:rsidRDefault="00180E91" w:rsidP="00180E91"/>
    <w:p w:rsidR="001509DD" w:rsidRDefault="001509DD"/>
    <w:p w:rsidR="00180E91" w:rsidRDefault="00180E91"/>
    <w:p w:rsidR="000B2485" w:rsidRDefault="001E4E85" w:rsidP="00601178">
      <w:pPr>
        <w:rPr>
          <w:noProof/>
        </w:rPr>
      </w:pPr>
      <w:r>
        <w:br w:type="page"/>
      </w:r>
      <w:r w:rsidR="00441E24" w:rsidRPr="00441E24">
        <w:rPr>
          <w:rFonts w:ascii="Arial" w:hAnsi="Arial" w:cs="Arial"/>
          <w:b/>
          <w:sz w:val="32"/>
          <w:szCs w:val="32"/>
        </w:rPr>
        <w:lastRenderedPageBreak/>
        <w:t>T</w:t>
      </w:r>
      <w:r w:rsidR="006D6E00" w:rsidRPr="00441E24">
        <w:rPr>
          <w:rFonts w:ascii="Arial" w:hAnsi="Arial" w:cs="Arial"/>
          <w:b/>
          <w:sz w:val="32"/>
          <w:szCs w:val="32"/>
        </w:rPr>
        <w:t>able of Contents</w:t>
      </w:r>
      <w:r w:rsidR="004475DF">
        <w:rPr>
          <w:rFonts w:ascii="Arial" w:hAnsi="Arial" w:cs="Arial"/>
          <w:b/>
          <w:sz w:val="32"/>
          <w:szCs w:val="32"/>
        </w:rPr>
        <w:fldChar w:fldCharType="begin"/>
      </w:r>
      <w:r w:rsidR="004475DF">
        <w:rPr>
          <w:rFonts w:ascii="Arial" w:hAnsi="Arial" w:cs="Arial"/>
          <w:b/>
          <w:sz w:val="32"/>
          <w:szCs w:val="32"/>
        </w:rPr>
        <w:instrText xml:space="preserve"> TOC \o "3-3" \h \z \t "Heading 1,1,Heading 2,2" </w:instrText>
      </w:r>
      <w:r w:rsidR="004475DF">
        <w:rPr>
          <w:rFonts w:ascii="Arial" w:hAnsi="Arial" w:cs="Arial"/>
          <w:b/>
          <w:sz w:val="32"/>
          <w:szCs w:val="32"/>
        </w:rPr>
        <w:fldChar w:fldCharType="separate"/>
      </w:r>
    </w:p>
    <w:p w:rsidR="000B2485" w:rsidRDefault="008B4A52">
      <w:pPr>
        <w:pStyle w:val="TOC1"/>
        <w:rPr>
          <w:rFonts w:asciiTheme="minorHAnsi" w:eastAsiaTheme="minorEastAsia" w:hAnsiTheme="minorHAnsi" w:cstheme="minorBidi"/>
          <w:bCs w:val="0"/>
          <w:color w:val="auto"/>
          <w:sz w:val="22"/>
          <w:szCs w:val="22"/>
        </w:rPr>
      </w:pPr>
      <w:hyperlink w:anchor="_Toc421254962" w:history="1">
        <w:r w:rsidR="000B2485" w:rsidRPr="00E14369">
          <w:rPr>
            <w:rStyle w:val="Hyperlink"/>
          </w:rPr>
          <w:t>Introduction</w:t>
        </w:r>
        <w:r w:rsidR="000B2485">
          <w:rPr>
            <w:webHidden/>
          </w:rPr>
          <w:tab/>
        </w:r>
        <w:r w:rsidR="000B2485">
          <w:rPr>
            <w:webHidden/>
          </w:rPr>
          <w:fldChar w:fldCharType="begin"/>
        </w:r>
        <w:r w:rsidR="000B2485">
          <w:rPr>
            <w:webHidden/>
          </w:rPr>
          <w:instrText xml:space="preserve"> PAGEREF _Toc421254962 \h </w:instrText>
        </w:r>
        <w:r w:rsidR="000B2485">
          <w:rPr>
            <w:webHidden/>
          </w:rPr>
        </w:r>
        <w:r w:rsidR="000B2485">
          <w:rPr>
            <w:webHidden/>
          </w:rPr>
          <w:fldChar w:fldCharType="separate"/>
        </w:r>
        <w:r w:rsidR="00650C20">
          <w:rPr>
            <w:webHidden/>
          </w:rPr>
          <w:t>1</w:t>
        </w:r>
        <w:r w:rsidR="000B2485">
          <w:rPr>
            <w:webHidden/>
          </w:rPr>
          <w:fldChar w:fldCharType="end"/>
        </w:r>
      </w:hyperlink>
    </w:p>
    <w:p w:rsidR="000B2485" w:rsidRDefault="008B4A52">
      <w:pPr>
        <w:pStyle w:val="TOC2"/>
        <w:rPr>
          <w:rFonts w:asciiTheme="minorHAnsi" w:eastAsiaTheme="minorEastAsia" w:hAnsiTheme="minorHAnsi" w:cstheme="minorBidi"/>
          <w:sz w:val="22"/>
          <w:szCs w:val="22"/>
        </w:rPr>
      </w:pPr>
      <w:hyperlink w:anchor="_Toc421254963" w:history="1">
        <w:r w:rsidR="000B2485" w:rsidRPr="00E14369">
          <w:rPr>
            <w:rStyle w:val="Hyperlink"/>
          </w:rPr>
          <w:t>Recommended Users</w:t>
        </w:r>
        <w:r w:rsidR="000B2485">
          <w:rPr>
            <w:webHidden/>
          </w:rPr>
          <w:tab/>
        </w:r>
        <w:r w:rsidR="000B2485">
          <w:rPr>
            <w:webHidden/>
          </w:rPr>
          <w:fldChar w:fldCharType="begin"/>
        </w:r>
        <w:r w:rsidR="000B2485">
          <w:rPr>
            <w:webHidden/>
          </w:rPr>
          <w:instrText xml:space="preserve"> PAGEREF _Toc421254963 \h </w:instrText>
        </w:r>
        <w:r w:rsidR="000B2485">
          <w:rPr>
            <w:webHidden/>
          </w:rPr>
        </w:r>
        <w:r w:rsidR="000B2485">
          <w:rPr>
            <w:webHidden/>
          </w:rPr>
          <w:fldChar w:fldCharType="separate"/>
        </w:r>
        <w:r w:rsidR="00650C20">
          <w:rPr>
            <w:webHidden/>
          </w:rPr>
          <w:t>2</w:t>
        </w:r>
        <w:r w:rsidR="000B2485">
          <w:rPr>
            <w:webHidden/>
          </w:rPr>
          <w:fldChar w:fldCharType="end"/>
        </w:r>
      </w:hyperlink>
    </w:p>
    <w:p w:rsidR="000B2485" w:rsidRDefault="008B4A52">
      <w:pPr>
        <w:pStyle w:val="TOC2"/>
        <w:rPr>
          <w:rFonts w:asciiTheme="minorHAnsi" w:eastAsiaTheme="minorEastAsia" w:hAnsiTheme="minorHAnsi" w:cstheme="minorBidi"/>
          <w:sz w:val="22"/>
          <w:szCs w:val="22"/>
        </w:rPr>
      </w:pPr>
      <w:hyperlink w:anchor="_Toc421254964" w:history="1">
        <w:r w:rsidR="000B2485" w:rsidRPr="00E14369">
          <w:rPr>
            <w:rStyle w:val="Hyperlink"/>
          </w:rPr>
          <w:t>Related Manuals</w:t>
        </w:r>
        <w:r w:rsidR="000B2485">
          <w:rPr>
            <w:webHidden/>
          </w:rPr>
          <w:tab/>
        </w:r>
        <w:r w:rsidR="000B2485">
          <w:rPr>
            <w:webHidden/>
          </w:rPr>
          <w:fldChar w:fldCharType="begin"/>
        </w:r>
        <w:r w:rsidR="000B2485">
          <w:rPr>
            <w:webHidden/>
          </w:rPr>
          <w:instrText xml:space="preserve"> PAGEREF _Toc421254964 \h </w:instrText>
        </w:r>
        <w:r w:rsidR="000B2485">
          <w:rPr>
            <w:webHidden/>
          </w:rPr>
        </w:r>
        <w:r w:rsidR="000B2485">
          <w:rPr>
            <w:webHidden/>
          </w:rPr>
          <w:fldChar w:fldCharType="separate"/>
        </w:r>
        <w:r w:rsidR="00650C20">
          <w:rPr>
            <w:webHidden/>
          </w:rPr>
          <w:t>2</w:t>
        </w:r>
        <w:r w:rsidR="000B2485">
          <w:rPr>
            <w:webHidden/>
          </w:rPr>
          <w:fldChar w:fldCharType="end"/>
        </w:r>
      </w:hyperlink>
    </w:p>
    <w:p w:rsidR="000B2485" w:rsidRDefault="008B4A52">
      <w:pPr>
        <w:pStyle w:val="TOC2"/>
        <w:rPr>
          <w:rFonts w:asciiTheme="minorHAnsi" w:eastAsiaTheme="minorEastAsia" w:hAnsiTheme="minorHAnsi" w:cstheme="minorBidi"/>
          <w:sz w:val="22"/>
          <w:szCs w:val="22"/>
        </w:rPr>
      </w:pPr>
      <w:hyperlink w:anchor="_Toc421254965" w:history="1">
        <w:r w:rsidR="000B2485" w:rsidRPr="00E14369">
          <w:rPr>
            <w:rStyle w:val="Hyperlink"/>
          </w:rPr>
          <w:t>Recommended Websites</w:t>
        </w:r>
        <w:r w:rsidR="000B2485">
          <w:rPr>
            <w:webHidden/>
          </w:rPr>
          <w:tab/>
        </w:r>
        <w:r w:rsidR="000B2485">
          <w:rPr>
            <w:webHidden/>
          </w:rPr>
          <w:fldChar w:fldCharType="begin"/>
        </w:r>
        <w:r w:rsidR="000B2485">
          <w:rPr>
            <w:webHidden/>
          </w:rPr>
          <w:instrText xml:space="preserve"> PAGEREF _Toc421254965 \h </w:instrText>
        </w:r>
        <w:r w:rsidR="000B2485">
          <w:rPr>
            <w:webHidden/>
          </w:rPr>
        </w:r>
        <w:r w:rsidR="000B2485">
          <w:rPr>
            <w:webHidden/>
          </w:rPr>
          <w:fldChar w:fldCharType="separate"/>
        </w:r>
        <w:r w:rsidR="00650C20">
          <w:rPr>
            <w:webHidden/>
          </w:rPr>
          <w:t>2</w:t>
        </w:r>
        <w:r w:rsidR="000B2485">
          <w:rPr>
            <w:webHidden/>
          </w:rPr>
          <w:fldChar w:fldCharType="end"/>
        </w:r>
      </w:hyperlink>
    </w:p>
    <w:p w:rsidR="000B2485" w:rsidRDefault="008B4A52">
      <w:pPr>
        <w:pStyle w:val="TOC2"/>
        <w:rPr>
          <w:rFonts w:asciiTheme="minorHAnsi" w:eastAsiaTheme="minorEastAsia" w:hAnsiTheme="minorHAnsi" w:cstheme="minorBidi"/>
          <w:sz w:val="22"/>
          <w:szCs w:val="22"/>
        </w:rPr>
      </w:pPr>
      <w:hyperlink w:anchor="_Toc421254966" w:history="1">
        <w:r w:rsidR="000B2485" w:rsidRPr="00E14369">
          <w:rPr>
            <w:rStyle w:val="Hyperlink"/>
          </w:rPr>
          <w:t>OncoTraX Conventions</w:t>
        </w:r>
        <w:r w:rsidR="000B2485">
          <w:rPr>
            <w:webHidden/>
          </w:rPr>
          <w:tab/>
        </w:r>
        <w:r w:rsidR="000B2485">
          <w:rPr>
            <w:webHidden/>
          </w:rPr>
          <w:fldChar w:fldCharType="begin"/>
        </w:r>
        <w:r w:rsidR="000B2485">
          <w:rPr>
            <w:webHidden/>
          </w:rPr>
          <w:instrText xml:space="preserve"> PAGEREF _Toc421254966 \h </w:instrText>
        </w:r>
        <w:r w:rsidR="000B2485">
          <w:rPr>
            <w:webHidden/>
          </w:rPr>
        </w:r>
        <w:r w:rsidR="000B2485">
          <w:rPr>
            <w:webHidden/>
          </w:rPr>
          <w:fldChar w:fldCharType="separate"/>
        </w:r>
        <w:r w:rsidR="00650C20">
          <w:rPr>
            <w:webHidden/>
          </w:rPr>
          <w:t>3</w:t>
        </w:r>
        <w:r w:rsidR="000B2485">
          <w:rPr>
            <w:webHidden/>
          </w:rPr>
          <w:fldChar w:fldCharType="end"/>
        </w:r>
      </w:hyperlink>
    </w:p>
    <w:p w:rsidR="000B2485" w:rsidRDefault="008B4A52">
      <w:pPr>
        <w:pStyle w:val="TOC2"/>
        <w:rPr>
          <w:rFonts w:asciiTheme="minorHAnsi" w:eastAsiaTheme="minorEastAsia" w:hAnsiTheme="minorHAnsi" w:cstheme="minorBidi"/>
          <w:sz w:val="22"/>
          <w:szCs w:val="22"/>
        </w:rPr>
      </w:pPr>
      <w:hyperlink w:anchor="_Toc421254967" w:history="1">
        <w:r w:rsidR="000B2485" w:rsidRPr="00E14369">
          <w:rPr>
            <w:rStyle w:val="Hyperlink"/>
          </w:rPr>
          <w:t>OncoTraX Menu</w:t>
        </w:r>
        <w:r w:rsidR="000B2485">
          <w:rPr>
            <w:webHidden/>
          </w:rPr>
          <w:tab/>
        </w:r>
        <w:r w:rsidR="000B2485">
          <w:rPr>
            <w:webHidden/>
          </w:rPr>
          <w:fldChar w:fldCharType="begin"/>
        </w:r>
        <w:r w:rsidR="000B2485">
          <w:rPr>
            <w:webHidden/>
          </w:rPr>
          <w:instrText xml:space="preserve"> PAGEREF _Toc421254967 \h </w:instrText>
        </w:r>
        <w:r w:rsidR="000B2485">
          <w:rPr>
            <w:webHidden/>
          </w:rPr>
        </w:r>
        <w:r w:rsidR="000B2485">
          <w:rPr>
            <w:webHidden/>
          </w:rPr>
          <w:fldChar w:fldCharType="separate"/>
        </w:r>
        <w:r w:rsidR="00650C20">
          <w:rPr>
            <w:webHidden/>
          </w:rPr>
          <w:t>6</w:t>
        </w:r>
        <w:r w:rsidR="000B2485">
          <w:rPr>
            <w:webHidden/>
          </w:rPr>
          <w:fldChar w:fldCharType="end"/>
        </w:r>
      </w:hyperlink>
    </w:p>
    <w:p w:rsidR="000B2485" w:rsidRDefault="008B4A52">
      <w:pPr>
        <w:pStyle w:val="TOC2"/>
        <w:rPr>
          <w:rFonts w:asciiTheme="minorHAnsi" w:eastAsiaTheme="minorEastAsia" w:hAnsiTheme="minorHAnsi" w:cstheme="minorBidi"/>
          <w:sz w:val="22"/>
          <w:szCs w:val="22"/>
        </w:rPr>
      </w:pPr>
      <w:hyperlink w:anchor="_Toc421254968" w:history="1">
        <w:r w:rsidR="000B2485" w:rsidRPr="00E14369">
          <w:rPr>
            <w:rStyle w:val="Hyperlink"/>
          </w:rPr>
          <w:t>Getting Started</w:t>
        </w:r>
        <w:r w:rsidR="000B2485">
          <w:rPr>
            <w:webHidden/>
          </w:rPr>
          <w:tab/>
        </w:r>
        <w:r w:rsidR="000B2485">
          <w:rPr>
            <w:webHidden/>
          </w:rPr>
          <w:fldChar w:fldCharType="begin"/>
        </w:r>
        <w:r w:rsidR="000B2485">
          <w:rPr>
            <w:webHidden/>
          </w:rPr>
          <w:instrText xml:space="preserve"> PAGEREF _Toc421254968 \h </w:instrText>
        </w:r>
        <w:r w:rsidR="000B2485">
          <w:rPr>
            <w:webHidden/>
          </w:rPr>
        </w:r>
        <w:r w:rsidR="000B2485">
          <w:rPr>
            <w:webHidden/>
          </w:rPr>
          <w:fldChar w:fldCharType="separate"/>
        </w:r>
        <w:r w:rsidR="00650C20">
          <w:rPr>
            <w:webHidden/>
          </w:rPr>
          <w:t>7</w:t>
        </w:r>
        <w:r w:rsidR="000B2485">
          <w:rPr>
            <w:webHidden/>
          </w:rPr>
          <w:fldChar w:fldCharType="end"/>
        </w:r>
      </w:hyperlink>
    </w:p>
    <w:p w:rsidR="000B2485" w:rsidRDefault="008B4A52">
      <w:pPr>
        <w:pStyle w:val="TOC2"/>
        <w:rPr>
          <w:rFonts w:asciiTheme="minorHAnsi" w:eastAsiaTheme="minorEastAsia" w:hAnsiTheme="minorHAnsi" w:cstheme="minorBidi"/>
          <w:sz w:val="22"/>
          <w:szCs w:val="22"/>
        </w:rPr>
      </w:pPr>
      <w:hyperlink w:anchor="_Toc421254969" w:history="1">
        <w:r w:rsidR="000B2485" w:rsidRPr="00E14369">
          <w:rPr>
            <w:rStyle w:val="Hyperlink"/>
          </w:rPr>
          <w:t>Define Cancer Registry Parameters</w:t>
        </w:r>
        <w:r w:rsidR="000B2485">
          <w:rPr>
            <w:webHidden/>
          </w:rPr>
          <w:tab/>
        </w:r>
        <w:r w:rsidR="000B2485">
          <w:rPr>
            <w:webHidden/>
          </w:rPr>
          <w:fldChar w:fldCharType="begin"/>
        </w:r>
        <w:r w:rsidR="000B2485">
          <w:rPr>
            <w:webHidden/>
          </w:rPr>
          <w:instrText xml:space="preserve"> PAGEREF _Toc421254969 \h </w:instrText>
        </w:r>
        <w:r w:rsidR="000B2485">
          <w:rPr>
            <w:webHidden/>
          </w:rPr>
        </w:r>
        <w:r w:rsidR="000B2485">
          <w:rPr>
            <w:webHidden/>
          </w:rPr>
          <w:fldChar w:fldCharType="separate"/>
        </w:r>
        <w:r w:rsidR="00650C20">
          <w:rPr>
            <w:webHidden/>
          </w:rPr>
          <w:t>8</w:t>
        </w:r>
        <w:r w:rsidR="000B2485">
          <w:rPr>
            <w:webHidden/>
          </w:rPr>
          <w:fldChar w:fldCharType="end"/>
        </w:r>
      </w:hyperlink>
    </w:p>
    <w:p w:rsidR="000B2485" w:rsidRDefault="008B4A52">
      <w:pPr>
        <w:pStyle w:val="TOC1"/>
        <w:rPr>
          <w:rFonts w:asciiTheme="minorHAnsi" w:eastAsiaTheme="minorEastAsia" w:hAnsiTheme="minorHAnsi" w:cstheme="minorBidi"/>
          <w:bCs w:val="0"/>
          <w:color w:val="auto"/>
          <w:sz w:val="22"/>
          <w:szCs w:val="22"/>
        </w:rPr>
      </w:pPr>
      <w:hyperlink w:anchor="_Toc421254970" w:history="1">
        <w:r w:rsidR="000B2485" w:rsidRPr="00E14369">
          <w:rPr>
            <w:rStyle w:val="Hyperlink"/>
          </w:rPr>
          <w:t>SUS  Case Finding and Suspense Module</w:t>
        </w:r>
        <w:r w:rsidR="000B2485">
          <w:rPr>
            <w:webHidden/>
          </w:rPr>
          <w:tab/>
        </w:r>
        <w:r w:rsidR="000B2485">
          <w:rPr>
            <w:webHidden/>
          </w:rPr>
          <w:fldChar w:fldCharType="begin"/>
        </w:r>
        <w:r w:rsidR="000B2485">
          <w:rPr>
            <w:webHidden/>
          </w:rPr>
          <w:instrText xml:space="preserve"> PAGEREF _Toc421254970 \h </w:instrText>
        </w:r>
        <w:r w:rsidR="000B2485">
          <w:rPr>
            <w:webHidden/>
          </w:rPr>
        </w:r>
        <w:r w:rsidR="000B2485">
          <w:rPr>
            <w:webHidden/>
          </w:rPr>
          <w:fldChar w:fldCharType="separate"/>
        </w:r>
        <w:r w:rsidR="00650C20">
          <w:rPr>
            <w:webHidden/>
          </w:rPr>
          <w:t>10</w:t>
        </w:r>
        <w:r w:rsidR="000B2485">
          <w:rPr>
            <w:webHidden/>
          </w:rPr>
          <w:fldChar w:fldCharType="end"/>
        </w:r>
      </w:hyperlink>
    </w:p>
    <w:p w:rsidR="000B2485" w:rsidRDefault="008B4A52">
      <w:pPr>
        <w:pStyle w:val="TOC2"/>
        <w:rPr>
          <w:rFonts w:asciiTheme="minorHAnsi" w:eastAsiaTheme="minorEastAsia" w:hAnsiTheme="minorHAnsi" w:cstheme="minorBidi"/>
          <w:sz w:val="22"/>
          <w:szCs w:val="22"/>
        </w:rPr>
      </w:pPr>
      <w:hyperlink w:anchor="_Toc421254971" w:history="1">
        <w:r w:rsidR="000B2485" w:rsidRPr="00E14369">
          <w:rPr>
            <w:rStyle w:val="Hyperlink"/>
          </w:rPr>
          <w:t>CF  Automatic Case Finding - Lab Search</w:t>
        </w:r>
        <w:r w:rsidR="000B2485">
          <w:rPr>
            <w:webHidden/>
          </w:rPr>
          <w:tab/>
        </w:r>
        <w:r w:rsidR="000B2485">
          <w:rPr>
            <w:webHidden/>
          </w:rPr>
          <w:fldChar w:fldCharType="begin"/>
        </w:r>
        <w:r w:rsidR="000B2485">
          <w:rPr>
            <w:webHidden/>
          </w:rPr>
          <w:instrText xml:space="preserve"> PAGEREF _Toc421254971 \h </w:instrText>
        </w:r>
        <w:r w:rsidR="000B2485">
          <w:rPr>
            <w:webHidden/>
          </w:rPr>
        </w:r>
        <w:r w:rsidR="000B2485">
          <w:rPr>
            <w:webHidden/>
          </w:rPr>
          <w:fldChar w:fldCharType="separate"/>
        </w:r>
        <w:r w:rsidR="00650C20">
          <w:rPr>
            <w:webHidden/>
          </w:rPr>
          <w:t>10</w:t>
        </w:r>
        <w:r w:rsidR="000B2485">
          <w:rPr>
            <w:webHidden/>
          </w:rPr>
          <w:fldChar w:fldCharType="end"/>
        </w:r>
      </w:hyperlink>
    </w:p>
    <w:p w:rsidR="000B2485" w:rsidRDefault="008B4A52">
      <w:pPr>
        <w:pStyle w:val="TOC2"/>
        <w:rPr>
          <w:rFonts w:asciiTheme="minorHAnsi" w:eastAsiaTheme="minorEastAsia" w:hAnsiTheme="minorHAnsi" w:cstheme="minorBidi"/>
          <w:sz w:val="22"/>
          <w:szCs w:val="22"/>
        </w:rPr>
      </w:pPr>
      <w:hyperlink w:anchor="_Toc421254972" w:history="1">
        <w:r w:rsidR="000B2485" w:rsidRPr="00E14369">
          <w:rPr>
            <w:rStyle w:val="Hyperlink"/>
          </w:rPr>
          <w:t>LR  Print Case Finding - Lab Report</w:t>
        </w:r>
        <w:r w:rsidR="000B2485">
          <w:rPr>
            <w:webHidden/>
          </w:rPr>
          <w:tab/>
        </w:r>
        <w:r w:rsidR="000B2485">
          <w:rPr>
            <w:webHidden/>
          </w:rPr>
          <w:fldChar w:fldCharType="begin"/>
        </w:r>
        <w:r w:rsidR="000B2485">
          <w:rPr>
            <w:webHidden/>
          </w:rPr>
          <w:instrText xml:space="preserve"> PAGEREF _Toc421254972 \h </w:instrText>
        </w:r>
        <w:r w:rsidR="000B2485">
          <w:rPr>
            <w:webHidden/>
          </w:rPr>
        </w:r>
        <w:r w:rsidR="000B2485">
          <w:rPr>
            <w:webHidden/>
          </w:rPr>
          <w:fldChar w:fldCharType="separate"/>
        </w:r>
        <w:r w:rsidR="00650C20">
          <w:rPr>
            <w:webHidden/>
          </w:rPr>
          <w:t>11</w:t>
        </w:r>
        <w:r w:rsidR="000B2485">
          <w:rPr>
            <w:webHidden/>
          </w:rPr>
          <w:fldChar w:fldCharType="end"/>
        </w:r>
      </w:hyperlink>
    </w:p>
    <w:p w:rsidR="000B2485" w:rsidRDefault="008B4A52">
      <w:pPr>
        <w:pStyle w:val="TOC2"/>
        <w:rPr>
          <w:rFonts w:asciiTheme="minorHAnsi" w:eastAsiaTheme="minorEastAsia" w:hAnsiTheme="minorHAnsi" w:cstheme="minorBidi"/>
          <w:sz w:val="22"/>
          <w:szCs w:val="22"/>
        </w:rPr>
      </w:pPr>
      <w:hyperlink w:anchor="_Toc421254973" w:history="1">
        <w:r w:rsidR="000B2485" w:rsidRPr="00E14369">
          <w:rPr>
            <w:rStyle w:val="Hyperlink"/>
          </w:rPr>
          <w:t>RA  Automatic Case Finding - Radiology Search</w:t>
        </w:r>
        <w:r w:rsidR="000B2485">
          <w:rPr>
            <w:webHidden/>
          </w:rPr>
          <w:tab/>
        </w:r>
        <w:r w:rsidR="000B2485">
          <w:rPr>
            <w:webHidden/>
          </w:rPr>
          <w:fldChar w:fldCharType="begin"/>
        </w:r>
        <w:r w:rsidR="000B2485">
          <w:rPr>
            <w:webHidden/>
          </w:rPr>
          <w:instrText xml:space="preserve"> PAGEREF _Toc421254973 \h </w:instrText>
        </w:r>
        <w:r w:rsidR="000B2485">
          <w:rPr>
            <w:webHidden/>
          </w:rPr>
        </w:r>
        <w:r w:rsidR="000B2485">
          <w:rPr>
            <w:webHidden/>
          </w:rPr>
          <w:fldChar w:fldCharType="separate"/>
        </w:r>
        <w:r w:rsidR="00650C20">
          <w:rPr>
            <w:webHidden/>
          </w:rPr>
          <w:t>12</w:t>
        </w:r>
        <w:r w:rsidR="000B2485">
          <w:rPr>
            <w:webHidden/>
          </w:rPr>
          <w:fldChar w:fldCharType="end"/>
        </w:r>
      </w:hyperlink>
    </w:p>
    <w:p w:rsidR="000B2485" w:rsidRDefault="008B4A52">
      <w:pPr>
        <w:pStyle w:val="TOC2"/>
        <w:rPr>
          <w:rFonts w:asciiTheme="minorHAnsi" w:eastAsiaTheme="minorEastAsia" w:hAnsiTheme="minorHAnsi" w:cstheme="minorBidi"/>
          <w:sz w:val="22"/>
          <w:szCs w:val="22"/>
        </w:rPr>
      </w:pPr>
      <w:hyperlink w:anchor="_Toc421254974" w:history="1">
        <w:r w:rsidR="000B2485" w:rsidRPr="00E14369">
          <w:rPr>
            <w:rStyle w:val="Hyperlink"/>
          </w:rPr>
          <w:t>PT  Automatic Case Finding - PTF Search</w:t>
        </w:r>
        <w:r w:rsidR="000B2485">
          <w:rPr>
            <w:webHidden/>
          </w:rPr>
          <w:tab/>
        </w:r>
        <w:r w:rsidR="000B2485">
          <w:rPr>
            <w:webHidden/>
          </w:rPr>
          <w:fldChar w:fldCharType="begin"/>
        </w:r>
        <w:r w:rsidR="000B2485">
          <w:rPr>
            <w:webHidden/>
          </w:rPr>
          <w:instrText xml:space="preserve"> PAGEREF _Toc421254974 \h </w:instrText>
        </w:r>
        <w:r w:rsidR="000B2485">
          <w:rPr>
            <w:webHidden/>
          </w:rPr>
        </w:r>
        <w:r w:rsidR="000B2485">
          <w:rPr>
            <w:webHidden/>
          </w:rPr>
          <w:fldChar w:fldCharType="separate"/>
        </w:r>
        <w:r w:rsidR="00650C20">
          <w:rPr>
            <w:webHidden/>
          </w:rPr>
          <w:t>12</w:t>
        </w:r>
        <w:r w:rsidR="000B2485">
          <w:rPr>
            <w:webHidden/>
          </w:rPr>
          <w:fldChar w:fldCharType="end"/>
        </w:r>
      </w:hyperlink>
    </w:p>
    <w:p w:rsidR="000B2485" w:rsidRDefault="008B4A52">
      <w:pPr>
        <w:pStyle w:val="TOC2"/>
        <w:rPr>
          <w:rFonts w:asciiTheme="minorHAnsi" w:eastAsiaTheme="minorEastAsia" w:hAnsiTheme="minorHAnsi" w:cstheme="minorBidi"/>
          <w:sz w:val="22"/>
          <w:szCs w:val="22"/>
        </w:rPr>
      </w:pPr>
      <w:hyperlink w:anchor="_Toc421254975" w:history="1">
        <w:r w:rsidR="000B2485" w:rsidRPr="00E14369">
          <w:rPr>
            <w:rStyle w:val="Hyperlink"/>
          </w:rPr>
          <w:t>SE  Add/Edit/Delete from Suspense</w:t>
        </w:r>
        <w:r w:rsidR="000B2485">
          <w:rPr>
            <w:webHidden/>
          </w:rPr>
          <w:tab/>
        </w:r>
        <w:r w:rsidR="000B2485">
          <w:rPr>
            <w:webHidden/>
          </w:rPr>
          <w:fldChar w:fldCharType="begin"/>
        </w:r>
        <w:r w:rsidR="000B2485">
          <w:rPr>
            <w:webHidden/>
          </w:rPr>
          <w:instrText xml:space="preserve"> PAGEREF _Toc421254975 \h </w:instrText>
        </w:r>
        <w:r w:rsidR="000B2485">
          <w:rPr>
            <w:webHidden/>
          </w:rPr>
        </w:r>
        <w:r w:rsidR="000B2485">
          <w:rPr>
            <w:webHidden/>
          </w:rPr>
          <w:fldChar w:fldCharType="separate"/>
        </w:r>
        <w:r w:rsidR="00650C20">
          <w:rPr>
            <w:webHidden/>
          </w:rPr>
          <w:t>13</w:t>
        </w:r>
        <w:r w:rsidR="000B2485">
          <w:rPr>
            <w:webHidden/>
          </w:rPr>
          <w:fldChar w:fldCharType="end"/>
        </w:r>
      </w:hyperlink>
    </w:p>
    <w:p w:rsidR="000B2485" w:rsidRDefault="008B4A52">
      <w:pPr>
        <w:pStyle w:val="TOC3"/>
        <w:rPr>
          <w:rFonts w:asciiTheme="minorHAnsi" w:eastAsiaTheme="minorEastAsia" w:hAnsiTheme="minorHAnsi" w:cstheme="minorBidi"/>
          <w:iCs w:val="0"/>
          <w:noProof/>
          <w:sz w:val="22"/>
          <w:szCs w:val="22"/>
        </w:rPr>
      </w:pPr>
      <w:hyperlink w:anchor="_Toc421254976" w:history="1">
        <w:r w:rsidR="000B2485" w:rsidRPr="00E14369">
          <w:rPr>
            <w:rStyle w:val="Hyperlink"/>
            <w:noProof/>
          </w:rPr>
          <w:t>Adding a VA Patient to Suspense</w:t>
        </w:r>
        <w:r w:rsidR="000B2485">
          <w:rPr>
            <w:noProof/>
            <w:webHidden/>
          </w:rPr>
          <w:tab/>
        </w:r>
        <w:r w:rsidR="000B2485">
          <w:rPr>
            <w:noProof/>
            <w:webHidden/>
          </w:rPr>
          <w:fldChar w:fldCharType="begin"/>
        </w:r>
        <w:r w:rsidR="000B2485">
          <w:rPr>
            <w:noProof/>
            <w:webHidden/>
          </w:rPr>
          <w:instrText xml:space="preserve"> PAGEREF _Toc421254976 \h </w:instrText>
        </w:r>
        <w:r w:rsidR="000B2485">
          <w:rPr>
            <w:noProof/>
            <w:webHidden/>
          </w:rPr>
        </w:r>
        <w:r w:rsidR="000B2485">
          <w:rPr>
            <w:noProof/>
            <w:webHidden/>
          </w:rPr>
          <w:fldChar w:fldCharType="separate"/>
        </w:r>
        <w:r w:rsidR="00650C20">
          <w:rPr>
            <w:noProof/>
            <w:webHidden/>
          </w:rPr>
          <w:t>13</w:t>
        </w:r>
        <w:r w:rsidR="000B2485">
          <w:rPr>
            <w:noProof/>
            <w:webHidden/>
          </w:rPr>
          <w:fldChar w:fldCharType="end"/>
        </w:r>
      </w:hyperlink>
    </w:p>
    <w:p w:rsidR="000B2485" w:rsidRDefault="008B4A52">
      <w:pPr>
        <w:pStyle w:val="TOC3"/>
        <w:rPr>
          <w:rFonts w:asciiTheme="minorHAnsi" w:eastAsiaTheme="minorEastAsia" w:hAnsiTheme="minorHAnsi" w:cstheme="minorBidi"/>
          <w:iCs w:val="0"/>
          <w:noProof/>
          <w:sz w:val="22"/>
          <w:szCs w:val="22"/>
        </w:rPr>
      </w:pPr>
      <w:hyperlink w:anchor="_Toc421254977" w:history="1">
        <w:r w:rsidR="000B2485" w:rsidRPr="00E14369">
          <w:rPr>
            <w:rStyle w:val="Hyperlink"/>
            <w:noProof/>
          </w:rPr>
          <w:t>Editing a VA Patient in Suspense</w:t>
        </w:r>
        <w:r w:rsidR="000B2485">
          <w:rPr>
            <w:noProof/>
            <w:webHidden/>
          </w:rPr>
          <w:tab/>
        </w:r>
        <w:r w:rsidR="000B2485">
          <w:rPr>
            <w:noProof/>
            <w:webHidden/>
          </w:rPr>
          <w:fldChar w:fldCharType="begin"/>
        </w:r>
        <w:r w:rsidR="000B2485">
          <w:rPr>
            <w:noProof/>
            <w:webHidden/>
          </w:rPr>
          <w:instrText xml:space="preserve"> PAGEREF _Toc421254977 \h </w:instrText>
        </w:r>
        <w:r w:rsidR="000B2485">
          <w:rPr>
            <w:noProof/>
            <w:webHidden/>
          </w:rPr>
        </w:r>
        <w:r w:rsidR="000B2485">
          <w:rPr>
            <w:noProof/>
            <w:webHidden/>
          </w:rPr>
          <w:fldChar w:fldCharType="separate"/>
        </w:r>
        <w:r w:rsidR="00650C20">
          <w:rPr>
            <w:noProof/>
            <w:webHidden/>
          </w:rPr>
          <w:t>13</w:t>
        </w:r>
        <w:r w:rsidR="000B2485">
          <w:rPr>
            <w:noProof/>
            <w:webHidden/>
          </w:rPr>
          <w:fldChar w:fldCharType="end"/>
        </w:r>
      </w:hyperlink>
    </w:p>
    <w:p w:rsidR="000B2485" w:rsidRDefault="008B4A52">
      <w:pPr>
        <w:pStyle w:val="TOC3"/>
        <w:rPr>
          <w:rFonts w:asciiTheme="minorHAnsi" w:eastAsiaTheme="minorEastAsia" w:hAnsiTheme="minorHAnsi" w:cstheme="minorBidi"/>
          <w:iCs w:val="0"/>
          <w:noProof/>
          <w:sz w:val="22"/>
          <w:szCs w:val="22"/>
        </w:rPr>
      </w:pPr>
      <w:hyperlink w:anchor="_Toc421254978" w:history="1">
        <w:r w:rsidR="000B2485" w:rsidRPr="00E14369">
          <w:rPr>
            <w:rStyle w:val="Hyperlink"/>
            <w:noProof/>
          </w:rPr>
          <w:t>Deleting a VA Patient from Suspense</w:t>
        </w:r>
        <w:r w:rsidR="000B2485">
          <w:rPr>
            <w:noProof/>
            <w:webHidden/>
          </w:rPr>
          <w:tab/>
        </w:r>
        <w:r w:rsidR="000B2485">
          <w:rPr>
            <w:noProof/>
            <w:webHidden/>
          </w:rPr>
          <w:fldChar w:fldCharType="begin"/>
        </w:r>
        <w:r w:rsidR="000B2485">
          <w:rPr>
            <w:noProof/>
            <w:webHidden/>
          </w:rPr>
          <w:instrText xml:space="preserve"> PAGEREF _Toc421254978 \h </w:instrText>
        </w:r>
        <w:r w:rsidR="000B2485">
          <w:rPr>
            <w:noProof/>
            <w:webHidden/>
          </w:rPr>
        </w:r>
        <w:r w:rsidR="000B2485">
          <w:rPr>
            <w:noProof/>
            <w:webHidden/>
          </w:rPr>
          <w:fldChar w:fldCharType="separate"/>
        </w:r>
        <w:r w:rsidR="00650C20">
          <w:rPr>
            <w:noProof/>
            <w:webHidden/>
          </w:rPr>
          <w:t>14</w:t>
        </w:r>
        <w:r w:rsidR="000B2485">
          <w:rPr>
            <w:noProof/>
            <w:webHidden/>
          </w:rPr>
          <w:fldChar w:fldCharType="end"/>
        </w:r>
      </w:hyperlink>
    </w:p>
    <w:p w:rsidR="000B2485" w:rsidRDefault="008B4A52">
      <w:pPr>
        <w:pStyle w:val="TOC2"/>
        <w:rPr>
          <w:rFonts w:asciiTheme="minorHAnsi" w:eastAsiaTheme="minorEastAsia" w:hAnsiTheme="minorHAnsi" w:cstheme="minorBidi"/>
          <w:sz w:val="22"/>
          <w:szCs w:val="22"/>
        </w:rPr>
      </w:pPr>
      <w:hyperlink w:anchor="_Toc421254979" w:history="1">
        <w:r w:rsidR="000B2485" w:rsidRPr="00E14369">
          <w:rPr>
            <w:rStyle w:val="Hyperlink"/>
          </w:rPr>
          <w:t>SP  Print Suspense List by Suspense Date (132c)</w:t>
        </w:r>
        <w:r w:rsidR="000B2485">
          <w:rPr>
            <w:webHidden/>
          </w:rPr>
          <w:tab/>
        </w:r>
        <w:r w:rsidR="000B2485">
          <w:rPr>
            <w:webHidden/>
          </w:rPr>
          <w:fldChar w:fldCharType="begin"/>
        </w:r>
        <w:r w:rsidR="000B2485">
          <w:rPr>
            <w:webHidden/>
          </w:rPr>
          <w:instrText xml:space="preserve"> PAGEREF _Toc421254979 \h </w:instrText>
        </w:r>
        <w:r w:rsidR="000B2485">
          <w:rPr>
            <w:webHidden/>
          </w:rPr>
        </w:r>
        <w:r w:rsidR="000B2485">
          <w:rPr>
            <w:webHidden/>
          </w:rPr>
          <w:fldChar w:fldCharType="separate"/>
        </w:r>
        <w:r w:rsidR="00650C20">
          <w:rPr>
            <w:webHidden/>
          </w:rPr>
          <w:t>14</w:t>
        </w:r>
        <w:r w:rsidR="000B2485">
          <w:rPr>
            <w:webHidden/>
          </w:rPr>
          <w:fldChar w:fldCharType="end"/>
        </w:r>
      </w:hyperlink>
    </w:p>
    <w:p w:rsidR="000B2485" w:rsidRDefault="008B4A52">
      <w:pPr>
        <w:pStyle w:val="TOC2"/>
        <w:rPr>
          <w:rFonts w:asciiTheme="minorHAnsi" w:eastAsiaTheme="minorEastAsia" w:hAnsiTheme="minorHAnsi" w:cstheme="minorBidi"/>
          <w:sz w:val="22"/>
          <w:szCs w:val="22"/>
        </w:rPr>
      </w:pPr>
      <w:hyperlink w:anchor="_Toc421254980" w:history="1">
        <w:r w:rsidR="000B2485" w:rsidRPr="00E14369">
          <w:rPr>
            <w:rStyle w:val="Hyperlink"/>
          </w:rPr>
          <w:t>NP  Patients in Suspense with No Primaries</w:t>
        </w:r>
        <w:r w:rsidR="000B2485">
          <w:rPr>
            <w:webHidden/>
          </w:rPr>
          <w:tab/>
        </w:r>
        <w:r w:rsidR="000B2485">
          <w:rPr>
            <w:webHidden/>
          </w:rPr>
          <w:fldChar w:fldCharType="begin"/>
        </w:r>
        <w:r w:rsidR="000B2485">
          <w:rPr>
            <w:webHidden/>
          </w:rPr>
          <w:instrText xml:space="preserve"> PAGEREF _Toc421254980 \h </w:instrText>
        </w:r>
        <w:r w:rsidR="000B2485">
          <w:rPr>
            <w:webHidden/>
          </w:rPr>
        </w:r>
        <w:r w:rsidR="000B2485">
          <w:rPr>
            <w:webHidden/>
          </w:rPr>
          <w:fldChar w:fldCharType="separate"/>
        </w:r>
        <w:r w:rsidR="00650C20">
          <w:rPr>
            <w:webHidden/>
          </w:rPr>
          <w:t>15</w:t>
        </w:r>
        <w:r w:rsidR="000B2485">
          <w:rPr>
            <w:webHidden/>
          </w:rPr>
          <w:fldChar w:fldCharType="end"/>
        </w:r>
      </w:hyperlink>
    </w:p>
    <w:p w:rsidR="000B2485" w:rsidRDefault="008B4A52">
      <w:pPr>
        <w:pStyle w:val="TOC1"/>
        <w:rPr>
          <w:rFonts w:asciiTheme="minorHAnsi" w:eastAsiaTheme="minorEastAsia" w:hAnsiTheme="minorHAnsi" w:cstheme="minorBidi"/>
          <w:bCs w:val="0"/>
          <w:color w:val="auto"/>
          <w:sz w:val="22"/>
          <w:szCs w:val="22"/>
        </w:rPr>
      </w:pPr>
      <w:hyperlink w:anchor="_Toc421254981" w:history="1">
        <w:r w:rsidR="000B2485" w:rsidRPr="00E14369">
          <w:rPr>
            <w:rStyle w:val="Hyperlink"/>
          </w:rPr>
          <w:t>ABS  Abstract Entry and Printing Module</w:t>
        </w:r>
        <w:r w:rsidR="000B2485">
          <w:rPr>
            <w:webHidden/>
          </w:rPr>
          <w:tab/>
        </w:r>
        <w:r w:rsidR="000B2485">
          <w:rPr>
            <w:webHidden/>
          </w:rPr>
          <w:fldChar w:fldCharType="begin"/>
        </w:r>
        <w:r w:rsidR="000B2485">
          <w:rPr>
            <w:webHidden/>
          </w:rPr>
          <w:instrText xml:space="preserve"> PAGEREF _Toc421254981 \h </w:instrText>
        </w:r>
        <w:r w:rsidR="000B2485">
          <w:rPr>
            <w:webHidden/>
          </w:rPr>
        </w:r>
        <w:r w:rsidR="000B2485">
          <w:rPr>
            <w:webHidden/>
          </w:rPr>
          <w:fldChar w:fldCharType="separate"/>
        </w:r>
        <w:r w:rsidR="00650C20">
          <w:rPr>
            <w:webHidden/>
          </w:rPr>
          <w:t>16</w:t>
        </w:r>
        <w:r w:rsidR="000B2485">
          <w:rPr>
            <w:webHidden/>
          </w:rPr>
          <w:fldChar w:fldCharType="end"/>
        </w:r>
      </w:hyperlink>
    </w:p>
    <w:p w:rsidR="000B2485" w:rsidRDefault="008B4A52">
      <w:pPr>
        <w:pStyle w:val="TOC2"/>
        <w:rPr>
          <w:rFonts w:asciiTheme="minorHAnsi" w:eastAsiaTheme="minorEastAsia" w:hAnsiTheme="minorHAnsi" w:cstheme="minorBidi"/>
          <w:sz w:val="22"/>
          <w:szCs w:val="22"/>
        </w:rPr>
      </w:pPr>
      <w:hyperlink w:anchor="_Toc421254982" w:history="1">
        <w:r w:rsidR="000B2485" w:rsidRPr="00E14369">
          <w:rPr>
            <w:rStyle w:val="Hyperlink"/>
          </w:rPr>
          <w:t>AI  Complete Abstract</w:t>
        </w:r>
        <w:r w:rsidR="000B2485">
          <w:rPr>
            <w:webHidden/>
          </w:rPr>
          <w:tab/>
        </w:r>
        <w:r w:rsidR="000B2485">
          <w:rPr>
            <w:webHidden/>
          </w:rPr>
          <w:fldChar w:fldCharType="begin"/>
        </w:r>
        <w:r w:rsidR="000B2485">
          <w:rPr>
            <w:webHidden/>
          </w:rPr>
          <w:instrText xml:space="preserve"> PAGEREF _Toc421254982 \h </w:instrText>
        </w:r>
        <w:r w:rsidR="000B2485">
          <w:rPr>
            <w:webHidden/>
          </w:rPr>
        </w:r>
        <w:r w:rsidR="000B2485">
          <w:rPr>
            <w:webHidden/>
          </w:rPr>
          <w:fldChar w:fldCharType="separate"/>
        </w:r>
        <w:r w:rsidR="00650C20">
          <w:rPr>
            <w:webHidden/>
          </w:rPr>
          <w:t>16</w:t>
        </w:r>
        <w:r w:rsidR="000B2485">
          <w:rPr>
            <w:webHidden/>
          </w:rPr>
          <w:fldChar w:fldCharType="end"/>
        </w:r>
      </w:hyperlink>
    </w:p>
    <w:p w:rsidR="000B2485" w:rsidRDefault="008B4A52">
      <w:pPr>
        <w:pStyle w:val="TOC3"/>
        <w:rPr>
          <w:rFonts w:asciiTheme="minorHAnsi" w:eastAsiaTheme="minorEastAsia" w:hAnsiTheme="minorHAnsi" w:cstheme="minorBidi"/>
          <w:iCs w:val="0"/>
          <w:noProof/>
          <w:sz w:val="22"/>
          <w:szCs w:val="22"/>
        </w:rPr>
      </w:pPr>
      <w:hyperlink w:anchor="_Toc421254983" w:history="1">
        <w:r w:rsidR="000B2485" w:rsidRPr="00E14369">
          <w:rPr>
            <w:rStyle w:val="Hyperlink"/>
            <w:noProof/>
          </w:rPr>
          <w:t>Abstracting a Case</w:t>
        </w:r>
        <w:r w:rsidR="000B2485">
          <w:rPr>
            <w:noProof/>
            <w:webHidden/>
          </w:rPr>
          <w:tab/>
        </w:r>
        <w:r w:rsidR="000B2485">
          <w:rPr>
            <w:noProof/>
            <w:webHidden/>
          </w:rPr>
          <w:fldChar w:fldCharType="begin"/>
        </w:r>
        <w:r w:rsidR="000B2485">
          <w:rPr>
            <w:noProof/>
            <w:webHidden/>
          </w:rPr>
          <w:instrText xml:space="preserve"> PAGEREF _Toc421254983 \h </w:instrText>
        </w:r>
        <w:r w:rsidR="000B2485">
          <w:rPr>
            <w:noProof/>
            <w:webHidden/>
          </w:rPr>
        </w:r>
        <w:r w:rsidR="000B2485">
          <w:rPr>
            <w:noProof/>
            <w:webHidden/>
          </w:rPr>
          <w:fldChar w:fldCharType="separate"/>
        </w:r>
        <w:r w:rsidR="00650C20">
          <w:rPr>
            <w:noProof/>
            <w:webHidden/>
          </w:rPr>
          <w:t>17</w:t>
        </w:r>
        <w:r w:rsidR="000B2485">
          <w:rPr>
            <w:noProof/>
            <w:webHidden/>
          </w:rPr>
          <w:fldChar w:fldCharType="end"/>
        </w:r>
      </w:hyperlink>
    </w:p>
    <w:p w:rsidR="000B2485" w:rsidRDefault="008B4A52">
      <w:pPr>
        <w:pStyle w:val="TOC3"/>
        <w:rPr>
          <w:rFonts w:asciiTheme="minorHAnsi" w:eastAsiaTheme="minorEastAsia" w:hAnsiTheme="minorHAnsi" w:cstheme="minorBidi"/>
          <w:iCs w:val="0"/>
          <w:noProof/>
          <w:sz w:val="22"/>
          <w:szCs w:val="22"/>
        </w:rPr>
      </w:pPr>
      <w:hyperlink w:anchor="_Toc421254984" w:history="1">
        <w:r w:rsidR="000B2485" w:rsidRPr="00E14369">
          <w:rPr>
            <w:rStyle w:val="Hyperlink"/>
            <w:noProof/>
          </w:rPr>
          <w:t>Completing an Abstract</w:t>
        </w:r>
        <w:r w:rsidR="000B2485">
          <w:rPr>
            <w:noProof/>
            <w:webHidden/>
          </w:rPr>
          <w:tab/>
        </w:r>
        <w:r w:rsidR="000B2485">
          <w:rPr>
            <w:noProof/>
            <w:webHidden/>
          </w:rPr>
          <w:fldChar w:fldCharType="begin"/>
        </w:r>
        <w:r w:rsidR="000B2485">
          <w:rPr>
            <w:noProof/>
            <w:webHidden/>
          </w:rPr>
          <w:instrText xml:space="preserve"> PAGEREF _Toc421254984 \h </w:instrText>
        </w:r>
        <w:r w:rsidR="000B2485">
          <w:rPr>
            <w:noProof/>
            <w:webHidden/>
          </w:rPr>
        </w:r>
        <w:r w:rsidR="000B2485">
          <w:rPr>
            <w:noProof/>
            <w:webHidden/>
          </w:rPr>
          <w:fldChar w:fldCharType="separate"/>
        </w:r>
        <w:r w:rsidR="00650C20">
          <w:rPr>
            <w:noProof/>
            <w:webHidden/>
          </w:rPr>
          <w:t>23</w:t>
        </w:r>
        <w:r w:rsidR="000B2485">
          <w:rPr>
            <w:noProof/>
            <w:webHidden/>
          </w:rPr>
          <w:fldChar w:fldCharType="end"/>
        </w:r>
      </w:hyperlink>
    </w:p>
    <w:p w:rsidR="000B2485" w:rsidRDefault="008B4A52">
      <w:pPr>
        <w:pStyle w:val="TOC2"/>
        <w:rPr>
          <w:rFonts w:asciiTheme="minorHAnsi" w:eastAsiaTheme="minorEastAsia" w:hAnsiTheme="minorHAnsi" w:cstheme="minorBidi"/>
          <w:sz w:val="22"/>
          <w:szCs w:val="22"/>
        </w:rPr>
      </w:pPr>
      <w:hyperlink w:anchor="_Toc421254985" w:history="1">
        <w:r w:rsidR="000B2485" w:rsidRPr="00E14369">
          <w:rPr>
            <w:rStyle w:val="Hyperlink"/>
          </w:rPr>
          <w:t>EE  Abstract Edit Primary</w:t>
        </w:r>
        <w:r w:rsidR="000B2485">
          <w:rPr>
            <w:webHidden/>
          </w:rPr>
          <w:tab/>
        </w:r>
        <w:r w:rsidR="000B2485">
          <w:rPr>
            <w:webHidden/>
          </w:rPr>
          <w:fldChar w:fldCharType="begin"/>
        </w:r>
        <w:r w:rsidR="000B2485">
          <w:rPr>
            <w:webHidden/>
          </w:rPr>
          <w:instrText xml:space="preserve"> PAGEREF _Toc421254985 \h </w:instrText>
        </w:r>
        <w:r w:rsidR="000B2485">
          <w:rPr>
            <w:webHidden/>
          </w:rPr>
        </w:r>
        <w:r w:rsidR="000B2485">
          <w:rPr>
            <w:webHidden/>
          </w:rPr>
          <w:fldChar w:fldCharType="separate"/>
        </w:r>
        <w:r w:rsidR="00650C20">
          <w:rPr>
            <w:webHidden/>
          </w:rPr>
          <w:t>24</w:t>
        </w:r>
        <w:r w:rsidR="000B2485">
          <w:rPr>
            <w:webHidden/>
          </w:rPr>
          <w:fldChar w:fldCharType="end"/>
        </w:r>
      </w:hyperlink>
    </w:p>
    <w:p w:rsidR="000B2485" w:rsidRDefault="008B4A52">
      <w:pPr>
        <w:pStyle w:val="TOC2"/>
        <w:rPr>
          <w:rFonts w:asciiTheme="minorHAnsi" w:eastAsiaTheme="minorEastAsia" w:hAnsiTheme="minorHAnsi" w:cstheme="minorBidi"/>
          <w:sz w:val="22"/>
          <w:szCs w:val="22"/>
        </w:rPr>
      </w:pPr>
      <w:hyperlink w:anchor="_Toc421254986" w:history="1">
        <w:r w:rsidR="000B2485" w:rsidRPr="00E14369">
          <w:rPr>
            <w:rStyle w:val="Hyperlink"/>
          </w:rPr>
          <w:t>NC  Print Abstract NOT Complete List</w:t>
        </w:r>
        <w:r w:rsidR="000B2485">
          <w:rPr>
            <w:webHidden/>
          </w:rPr>
          <w:tab/>
        </w:r>
        <w:r w:rsidR="000B2485">
          <w:rPr>
            <w:webHidden/>
          </w:rPr>
          <w:fldChar w:fldCharType="begin"/>
        </w:r>
        <w:r w:rsidR="000B2485">
          <w:rPr>
            <w:webHidden/>
          </w:rPr>
          <w:instrText xml:space="preserve"> PAGEREF _Toc421254986 \h </w:instrText>
        </w:r>
        <w:r w:rsidR="000B2485">
          <w:rPr>
            <w:webHidden/>
          </w:rPr>
        </w:r>
        <w:r w:rsidR="000B2485">
          <w:rPr>
            <w:webHidden/>
          </w:rPr>
          <w:fldChar w:fldCharType="separate"/>
        </w:r>
        <w:r w:rsidR="00650C20">
          <w:rPr>
            <w:webHidden/>
          </w:rPr>
          <w:t>24</w:t>
        </w:r>
        <w:r w:rsidR="000B2485">
          <w:rPr>
            <w:webHidden/>
          </w:rPr>
          <w:fldChar w:fldCharType="end"/>
        </w:r>
      </w:hyperlink>
    </w:p>
    <w:p w:rsidR="000B2485" w:rsidRDefault="008B4A52">
      <w:pPr>
        <w:pStyle w:val="TOC2"/>
        <w:rPr>
          <w:rFonts w:asciiTheme="minorHAnsi" w:eastAsiaTheme="minorEastAsia" w:hAnsiTheme="minorHAnsi" w:cstheme="minorBidi"/>
          <w:sz w:val="22"/>
          <w:szCs w:val="22"/>
        </w:rPr>
      </w:pPr>
      <w:hyperlink w:anchor="_Toc421254987" w:history="1">
        <w:r w:rsidR="000B2485" w:rsidRPr="00E14369">
          <w:rPr>
            <w:rStyle w:val="Hyperlink"/>
          </w:rPr>
          <w:t>IR  Patient Summary</w:t>
        </w:r>
        <w:r w:rsidR="000B2485">
          <w:rPr>
            <w:webHidden/>
          </w:rPr>
          <w:tab/>
        </w:r>
        <w:r w:rsidR="000B2485">
          <w:rPr>
            <w:webHidden/>
          </w:rPr>
          <w:fldChar w:fldCharType="begin"/>
        </w:r>
        <w:r w:rsidR="000B2485">
          <w:rPr>
            <w:webHidden/>
          </w:rPr>
          <w:instrText xml:space="preserve"> PAGEREF _Toc421254987 \h </w:instrText>
        </w:r>
        <w:r w:rsidR="000B2485">
          <w:rPr>
            <w:webHidden/>
          </w:rPr>
        </w:r>
        <w:r w:rsidR="000B2485">
          <w:rPr>
            <w:webHidden/>
          </w:rPr>
          <w:fldChar w:fldCharType="separate"/>
        </w:r>
        <w:r w:rsidR="00650C20">
          <w:rPr>
            <w:webHidden/>
          </w:rPr>
          <w:t>24</w:t>
        </w:r>
        <w:r w:rsidR="000B2485">
          <w:rPr>
            <w:webHidden/>
          </w:rPr>
          <w:fldChar w:fldCharType="end"/>
        </w:r>
      </w:hyperlink>
    </w:p>
    <w:p w:rsidR="000B2485" w:rsidRDefault="008B4A52">
      <w:pPr>
        <w:pStyle w:val="TOC2"/>
        <w:rPr>
          <w:rFonts w:asciiTheme="minorHAnsi" w:eastAsiaTheme="minorEastAsia" w:hAnsiTheme="minorHAnsi" w:cstheme="minorBidi"/>
          <w:sz w:val="22"/>
          <w:szCs w:val="22"/>
        </w:rPr>
      </w:pPr>
      <w:hyperlink w:anchor="_Toc421254988" w:history="1">
        <w:r w:rsidR="000B2485" w:rsidRPr="00E14369">
          <w:rPr>
            <w:rStyle w:val="Hyperlink"/>
          </w:rPr>
          <w:t>QA  Print Abstract QA (80c)</w:t>
        </w:r>
        <w:r w:rsidR="000B2485">
          <w:rPr>
            <w:webHidden/>
          </w:rPr>
          <w:tab/>
        </w:r>
        <w:r w:rsidR="000B2485">
          <w:rPr>
            <w:webHidden/>
          </w:rPr>
          <w:fldChar w:fldCharType="begin"/>
        </w:r>
        <w:r w:rsidR="000B2485">
          <w:rPr>
            <w:webHidden/>
          </w:rPr>
          <w:instrText xml:space="preserve"> PAGEREF _Toc421254988 \h </w:instrText>
        </w:r>
        <w:r w:rsidR="000B2485">
          <w:rPr>
            <w:webHidden/>
          </w:rPr>
        </w:r>
        <w:r w:rsidR="000B2485">
          <w:rPr>
            <w:webHidden/>
          </w:rPr>
          <w:fldChar w:fldCharType="separate"/>
        </w:r>
        <w:r w:rsidR="00650C20">
          <w:rPr>
            <w:webHidden/>
          </w:rPr>
          <w:t>25</w:t>
        </w:r>
        <w:r w:rsidR="000B2485">
          <w:rPr>
            <w:webHidden/>
          </w:rPr>
          <w:fldChar w:fldCharType="end"/>
        </w:r>
      </w:hyperlink>
    </w:p>
    <w:p w:rsidR="000B2485" w:rsidRDefault="008B4A52">
      <w:pPr>
        <w:pStyle w:val="TOC2"/>
        <w:rPr>
          <w:rFonts w:asciiTheme="minorHAnsi" w:eastAsiaTheme="minorEastAsia" w:hAnsiTheme="minorHAnsi" w:cstheme="minorBidi"/>
          <w:sz w:val="22"/>
          <w:szCs w:val="22"/>
        </w:rPr>
      </w:pPr>
      <w:hyperlink w:anchor="_Toc421254989" w:history="1">
        <w:r w:rsidR="000B2485" w:rsidRPr="00E14369">
          <w:rPr>
            <w:rStyle w:val="Hyperlink"/>
          </w:rPr>
          <w:t>EX  Print Abstract-Extended (80c)</w:t>
        </w:r>
        <w:r w:rsidR="000B2485">
          <w:rPr>
            <w:webHidden/>
          </w:rPr>
          <w:tab/>
        </w:r>
        <w:r w:rsidR="000B2485">
          <w:rPr>
            <w:webHidden/>
          </w:rPr>
          <w:fldChar w:fldCharType="begin"/>
        </w:r>
        <w:r w:rsidR="000B2485">
          <w:rPr>
            <w:webHidden/>
          </w:rPr>
          <w:instrText xml:space="preserve"> PAGEREF _Toc421254989 \h </w:instrText>
        </w:r>
        <w:r w:rsidR="000B2485">
          <w:rPr>
            <w:webHidden/>
          </w:rPr>
        </w:r>
        <w:r w:rsidR="000B2485">
          <w:rPr>
            <w:webHidden/>
          </w:rPr>
          <w:fldChar w:fldCharType="separate"/>
        </w:r>
        <w:r w:rsidR="00650C20">
          <w:rPr>
            <w:webHidden/>
          </w:rPr>
          <w:t>25</w:t>
        </w:r>
        <w:r w:rsidR="000B2485">
          <w:rPr>
            <w:webHidden/>
          </w:rPr>
          <w:fldChar w:fldCharType="end"/>
        </w:r>
      </w:hyperlink>
    </w:p>
    <w:p w:rsidR="000B2485" w:rsidRDefault="008B4A52">
      <w:pPr>
        <w:pStyle w:val="TOC2"/>
        <w:rPr>
          <w:rFonts w:asciiTheme="minorHAnsi" w:eastAsiaTheme="minorEastAsia" w:hAnsiTheme="minorHAnsi" w:cstheme="minorBidi"/>
          <w:sz w:val="22"/>
          <w:szCs w:val="22"/>
        </w:rPr>
      </w:pPr>
      <w:hyperlink w:anchor="_Toc421254990" w:history="1">
        <w:r w:rsidR="000B2485" w:rsidRPr="00E14369">
          <w:rPr>
            <w:rStyle w:val="Hyperlink"/>
          </w:rPr>
          <w:t>PA  Print Complete Abstract (132c)</w:t>
        </w:r>
        <w:r w:rsidR="000B2485">
          <w:rPr>
            <w:webHidden/>
          </w:rPr>
          <w:tab/>
        </w:r>
        <w:r w:rsidR="000B2485">
          <w:rPr>
            <w:webHidden/>
          </w:rPr>
          <w:fldChar w:fldCharType="begin"/>
        </w:r>
        <w:r w:rsidR="000B2485">
          <w:rPr>
            <w:webHidden/>
          </w:rPr>
          <w:instrText xml:space="preserve"> PAGEREF _Toc421254990 \h </w:instrText>
        </w:r>
        <w:r w:rsidR="000B2485">
          <w:rPr>
            <w:webHidden/>
          </w:rPr>
        </w:r>
        <w:r w:rsidR="000B2485">
          <w:rPr>
            <w:webHidden/>
          </w:rPr>
          <w:fldChar w:fldCharType="separate"/>
        </w:r>
        <w:r w:rsidR="00650C20">
          <w:rPr>
            <w:webHidden/>
          </w:rPr>
          <w:t>25</w:t>
        </w:r>
        <w:r w:rsidR="000B2485">
          <w:rPr>
            <w:webHidden/>
          </w:rPr>
          <w:fldChar w:fldCharType="end"/>
        </w:r>
      </w:hyperlink>
    </w:p>
    <w:p w:rsidR="000B2485" w:rsidRDefault="008B4A52">
      <w:pPr>
        <w:pStyle w:val="TOC2"/>
        <w:rPr>
          <w:rFonts w:asciiTheme="minorHAnsi" w:eastAsiaTheme="minorEastAsia" w:hAnsiTheme="minorHAnsi" w:cstheme="minorBidi"/>
          <w:sz w:val="22"/>
          <w:szCs w:val="22"/>
        </w:rPr>
      </w:pPr>
      <w:hyperlink w:anchor="_Toc421254991" w:history="1">
        <w:r w:rsidR="000B2485" w:rsidRPr="00E14369">
          <w:rPr>
            <w:rStyle w:val="Hyperlink"/>
          </w:rPr>
          <w:t>MA  Print QA/Multiple Abstracts</w:t>
        </w:r>
        <w:r w:rsidR="000B2485">
          <w:rPr>
            <w:webHidden/>
          </w:rPr>
          <w:tab/>
        </w:r>
        <w:r w:rsidR="000B2485">
          <w:rPr>
            <w:webHidden/>
          </w:rPr>
          <w:fldChar w:fldCharType="begin"/>
        </w:r>
        <w:r w:rsidR="000B2485">
          <w:rPr>
            <w:webHidden/>
          </w:rPr>
          <w:instrText xml:space="preserve"> PAGEREF _Toc421254991 \h </w:instrText>
        </w:r>
        <w:r w:rsidR="000B2485">
          <w:rPr>
            <w:webHidden/>
          </w:rPr>
        </w:r>
        <w:r w:rsidR="000B2485">
          <w:rPr>
            <w:webHidden/>
          </w:rPr>
          <w:fldChar w:fldCharType="separate"/>
        </w:r>
        <w:r w:rsidR="00650C20">
          <w:rPr>
            <w:webHidden/>
          </w:rPr>
          <w:t>25</w:t>
        </w:r>
        <w:r w:rsidR="000B2485">
          <w:rPr>
            <w:webHidden/>
          </w:rPr>
          <w:fldChar w:fldCharType="end"/>
        </w:r>
      </w:hyperlink>
    </w:p>
    <w:p w:rsidR="000B2485" w:rsidRDefault="008B4A52">
      <w:pPr>
        <w:pStyle w:val="TOC2"/>
        <w:rPr>
          <w:rFonts w:asciiTheme="minorHAnsi" w:eastAsiaTheme="minorEastAsia" w:hAnsiTheme="minorHAnsi" w:cstheme="minorBidi"/>
          <w:sz w:val="22"/>
          <w:szCs w:val="22"/>
        </w:rPr>
      </w:pPr>
      <w:hyperlink w:anchor="_Toc421254992" w:history="1">
        <w:r w:rsidR="000B2485" w:rsidRPr="00E14369">
          <w:rPr>
            <w:rStyle w:val="Hyperlink"/>
          </w:rPr>
          <w:t>AS  Abstract Screens Menu (80c)</w:t>
        </w:r>
        <w:r w:rsidR="000B2485">
          <w:rPr>
            <w:webHidden/>
          </w:rPr>
          <w:tab/>
        </w:r>
        <w:r w:rsidR="000B2485">
          <w:rPr>
            <w:webHidden/>
          </w:rPr>
          <w:fldChar w:fldCharType="begin"/>
        </w:r>
        <w:r w:rsidR="000B2485">
          <w:rPr>
            <w:webHidden/>
          </w:rPr>
          <w:instrText xml:space="preserve"> PAGEREF _Toc421254992 \h </w:instrText>
        </w:r>
        <w:r w:rsidR="000B2485">
          <w:rPr>
            <w:webHidden/>
          </w:rPr>
        </w:r>
        <w:r w:rsidR="000B2485">
          <w:rPr>
            <w:webHidden/>
          </w:rPr>
          <w:fldChar w:fldCharType="separate"/>
        </w:r>
        <w:r w:rsidR="00650C20">
          <w:rPr>
            <w:webHidden/>
          </w:rPr>
          <w:t>25</w:t>
        </w:r>
        <w:r w:rsidR="000B2485">
          <w:rPr>
            <w:webHidden/>
          </w:rPr>
          <w:fldChar w:fldCharType="end"/>
        </w:r>
      </w:hyperlink>
    </w:p>
    <w:p w:rsidR="000B2485" w:rsidRDefault="008B4A52">
      <w:pPr>
        <w:pStyle w:val="TOC1"/>
        <w:rPr>
          <w:rFonts w:asciiTheme="minorHAnsi" w:eastAsiaTheme="minorEastAsia" w:hAnsiTheme="minorHAnsi" w:cstheme="minorBidi"/>
          <w:bCs w:val="0"/>
          <w:color w:val="auto"/>
          <w:sz w:val="22"/>
          <w:szCs w:val="22"/>
        </w:rPr>
      </w:pPr>
      <w:hyperlink w:anchor="_Toc421254993" w:history="1">
        <w:r w:rsidR="000B2485" w:rsidRPr="00E14369">
          <w:rPr>
            <w:rStyle w:val="Hyperlink"/>
          </w:rPr>
          <w:t>FOL  Follow-up Module</w:t>
        </w:r>
        <w:r w:rsidR="000B2485">
          <w:rPr>
            <w:webHidden/>
          </w:rPr>
          <w:tab/>
        </w:r>
        <w:r w:rsidR="000B2485">
          <w:rPr>
            <w:webHidden/>
          </w:rPr>
          <w:fldChar w:fldCharType="begin"/>
        </w:r>
        <w:r w:rsidR="000B2485">
          <w:rPr>
            <w:webHidden/>
          </w:rPr>
          <w:instrText xml:space="preserve"> PAGEREF _Toc421254993 \h </w:instrText>
        </w:r>
        <w:r w:rsidR="000B2485">
          <w:rPr>
            <w:webHidden/>
          </w:rPr>
        </w:r>
        <w:r w:rsidR="000B2485">
          <w:rPr>
            <w:webHidden/>
          </w:rPr>
          <w:fldChar w:fldCharType="separate"/>
        </w:r>
        <w:r w:rsidR="00650C20">
          <w:rPr>
            <w:webHidden/>
          </w:rPr>
          <w:t>26</w:t>
        </w:r>
        <w:r w:rsidR="000B2485">
          <w:rPr>
            <w:webHidden/>
          </w:rPr>
          <w:fldChar w:fldCharType="end"/>
        </w:r>
      </w:hyperlink>
    </w:p>
    <w:p w:rsidR="000B2485" w:rsidRDefault="008B4A52">
      <w:pPr>
        <w:pStyle w:val="TOC2"/>
        <w:rPr>
          <w:rFonts w:asciiTheme="minorHAnsi" w:eastAsiaTheme="minorEastAsia" w:hAnsiTheme="minorHAnsi" w:cstheme="minorBidi"/>
          <w:sz w:val="22"/>
          <w:szCs w:val="22"/>
        </w:rPr>
      </w:pPr>
      <w:hyperlink w:anchor="_Toc421254994" w:history="1">
        <w:r w:rsidR="000B2485" w:rsidRPr="00E14369">
          <w:rPr>
            <w:rStyle w:val="Hyperlink"/>
          </w:rPr>
          <w:t>PF  Post/Edit Follow-up</w:t>
        </w:r>
        <w:r w:rsidR="000B2485">
          <w:rPr>
            <w:webHidden/>
          </w:rPr>
          <w:tab/>
        </w:r>
        <w:r w:rsidR="000B2485">
          <w:rPr>
            <w:webHidden/>
          </w:rPr>
          <w:fldChar w:fldCharType="begin"/>
        </w:r>
        <w:r w:rsidR="000B2485">
          <w:rPr>
            <w:webHidden/>
          </w:rPr>
          <w:instrText xml:space="preserve"> PAGEREF _Toc421254994 \h </w:instrText>
        </w:r>
        <w:r w:rsidR="000B2485">
          <w:rPr>
            <w:webHidden/>
          </w:rPr>
        </w:r>
        <w:r w:rsidR="000B2485">
          <w:rPr>
            <w:webHidden/>
          </w:rPr>
          <w:fldChar w:fldCharType="separate"/>
        </w:r>
        <w:r w:rsidR="00650C20">
          <w:rPr>
            <w:webHidden/>
          </w:rPr>
          <w:t>26</w:t>
        </w:r>
        <w:r w:rsidR="000B2485">
          <w:rPr>
            <w:webHidden/>
          </w:rPr>
          <w:fldChar w:fldCharType="end"/>
        </w:r>
      </w:hyperlink>
    </w:p>
    <w:p w:rsidR="000B2485" w:rsidRDefault="008B4A52">
      <w:pPr>
        <w:pStyle w:val="TOC2"/>
        <w:rPr>
          <w:rFonts w:asciiTheme="minorHAnsi" w:eastAsiaTheme="minorEastAsia" w:hAnsiTheme="minorHAnsi" w:cstheme="minorBidi"/>
          <w:sz w:val="22"/>
          <w:szCs w:val="22"/>
        </w:rPr>
      </w:pPr>
      <w:hyperlink w:anchor="_Toc421254995" w:history="1">
        <w:r w:rsidR="000B2485" w:rsidRPr="00E14369">
          <w:rPr>
            <w:rStyle w:val="Hyperlink"/>
          </w:rPr>
          <w:t>RF  Recurrence/Sub Tx Follow-up</w:t>
        </w:r>
        <w:r w:rsidR="000B2485">
          <w:rPr>
            <w:webHidden/>
          </w:rPr>
          <w:tab/>
        </w:r>
        <w:r w:rsidR="000B2485">
          <w:rPr>
            <w:webHidden/>
          </w:rPr>
          <w:fldChar w:fldCharType="begin"/>
        </w:r>
        <w:r w:rsidR="000B2485">
          <w:rPr>
            <w:webHidden/>
          </w:rPr>
          <w:instrText xml:space="preserve"> PAGEREF _Toc421254995 \h </w:instrText>
        </w:r>
        <w:r w:rsidR="000B2485">
          <w:rPr>
            <w:webHidden/>
          </w:rPr>
        </w:r>
        <w:r w:rsidR="000B2485">
          <w:rPr>
            <w:webHidden/>
          </w:rPr>
          <w:fldChar w:fldCharType="separate"/>
        </w:r>
        <w:r w:rsidR="00650C20">
          <w:rPr>
            <w:webHidden/>
          </w:rPr>
          <w:t>27</w:t>
        </w:r>
        <w:r w:rsidR="000B2485">
          <w:rPr>
            <w:webHidden/>
          </w:rPr>
          <w:fldChar w:fldCharType="end"/>
        </w:r>
      </w:hyperlink>
    </w:p>
    <w:p w:rsidR="000B2485" w:rsidRDefault="008B4A52">
      <w:pPr>
        <w:pStyle w:val="TOC2"/>
        <w:rPr>
          <w:rFonts w:asciiTheme="minorHAnsi" w:eastAsiaTheme="minorEastAsia" w:hAnsiTheme="minorHAnsi" w:cstheme="minorBidi"/>
          <w:sz w:val="22"/>
          <w:szCs w:val="22"/>
        </w:rPr>
      </w:pPr>
      <w:hyperlink w:anchor="_Toc421254996" w:history="1">
        <w:r w:rsidR="000B2485" w:rsidRPr="00E14369">
          <w:rPr>
            <w:rStyle w:val="Hyperlink"/>
          </w:rPr>
          <w:t>FH  Patient Follow-up History</w:t>
        </w:r>
        <w:r w:rsidR="000B2485">
          <w:rPr>
            <w:webHidden/>
          </w:rPr>
          <w:tab/>
        </w:r>
        <w:r w:rsidR="000B2485">
          <w:rPr>
            <w:webHidden/>
          </w:rPr>
          <w:fldChar w:fldCharType="begin"/>
        </w:r>
        <w:r w:rsidR="000B2485">
          <w:rPr>
            <w:webHidden/>
          </w:rPr>
          <w:instrText xml:space="preserve"> PAGEREF _Toc421254996 \h </w:instrText>
        </w:r>
        <w:r w:rsidR="000B2485">
          <w:rPr>
            <w:webHidden/>
          </w:rPr>
        </w:r>
        <w:r w:rsidR="000B2485">
          <w:rPr>
            <w:webHidden/>
          </w:rPr>
          <w:fldChar w:fldCharType="separate"/>
        </w:r>
        <w:r w:rsidR="00650C20">
          <w:rPr>
            <w:webHidden/>
          </w:rPr>
          <w:t>28</w:t>
        </w:r>
        <w:r w:rsidR="000B2485">
          <w:rPr>
            <w:webHidden/>
          </w:rPr>
          <w:fldChar w:fldCharType="end"/>
        </w:r>
      </w:hyperlink>
    </w:p>
    <w:p w:rsidR="000B2485" w:rsidRDefault="008B4A52">
      <w:pPr>
        <w:pStyle w:val="TOC2"/>
        <w:rPr>
          <w:rFonts w:asciiTheme="minorHAnsi" w:eastAsiaTheme="minorEastAsia" w:hAnsiTheme="minorHAnsi" w:cstheme="minorBidi"/>
          <w:sz w:val="22"/>
          <w:szCs w:val="22"/>
        </w:rPr>
      </w:pPr>
      <w:hyperlink w:anchor="_Toc421254997" w:history="1">
        <w:r w:rsidR="000B2485" w:rsidRPr="00E14369">
          <w:rPr>
            <w:rStyle w:val="Hyperlink"/>
          </w:rPr>
          <w:t>DF  Print Due Follow-up List by Month Due</w:t>
        </w:r>
        <w:r w:rsidR="000B2485">
          <w:rPr>
            <w:webHidden/>
          </w:rPr>
          <w:tab/>
        </w:r>
        <w:r w:rsidR="000B2485">
          <w:rPr>
            <w:webHidden/>
          </w:rPr>
          <w:fldChar w:fldCharType="begin"/>
        </w:r>
        <w:r w:rsidR="000B2485">
          <w:rPr>
            <w:webHidden/>
          </w:rPr>
          <w:instrText xml:space="preserve"> PAGEREF _Toc421254997 \h </w:instrText>
        </w:r>
        <w:r w:rsidR="000B2485">
          <w:rPr>
            <w:webHidden/>
          </w:rPr>
        </w:r>
        <w:r w:rsidR="000B2485">
          <w:rPr>
            <w:webHidden/>
          </w:rPr>
          <w:fldChar w:fldCharType="separate"/>
        </w:r>
        <w:r w:rsidR="00650C20">
          <w:rPr>
            <w:webHidden/>
          </w:rPr>
          <w:t>28</w:t>
        </w:r>
        <w:r w:rsidR="000B2485">
          <w:rPr>
            <w:webHidden/>
          </w:rPr>
          <w:fldChar w:fldCharType="end"/>
        </w:r>
      </w:hyperlink>
    </w:p>
    <w:p w:rsidR="000B2485" w:rsidRDefault="008B4A52">
      <w:pPr>
        <w:pStyle w:val="TOC2"/>
        <w:rPr>
          <w:rFonts w:asciiTheme="minorHAnsi" w:eastAsiaTheme="minorEastAsia" w:hAnsiTheme="minorHAnsi" w:cstheme="minorBidi"/>
          <w:sz w:val="22"/>
          <w:szCs w:val="22"/>
        </w:rPr>
      </w:pPr>
      <w:hyperlink w:anchor="_Toc421254998" w:history="1">
        <w:r w:rsidR="000B2485" w:rsidRPr="00E14369">
          <w:rPr>
            <w:rStyle w:val="Hyperlink"/>
          </w:rPr>
          <w:t>LF  Print Delinquent (LTF) List</w:t>
        </w:r>
        <w:r w:rsidR="000B2485">
          <w:rPr>
            <w:webHidden/>
          </w:rPr>
          <w:tab/>
        </w:r>
        <w:r w:rsidR="000B2485">
          <w:rPr>
            <w:webHidden/>
          </w:rPr>
          <w:fldChar w:fldCharType="begin"/>
        </w:r>
        <w:r w:rsidR="000B2485">
          <w:rPr>
            <w:webHidden/>
          </w:rPr>
          <w:instrText xml:space="preserve"> PAGEREF _Toc421254998 \h </w:instrText>
        </w:r>
        <w:r w:rsidR="000B2485">
          <w:rPr>
            <w:webHidden/>
          </w:rPr>
        </w:r>
        <w:r w:rsidR="000B2485">
          <w:rPr>
            <w:webHidden/>
          </w:rPr>
          <w:fldChar w:fldCharType="separate"/>
        </w:r>
        <w:r w:rsidR="00650C20">
          <w:rPr>
            <w:webHidden/>
          </w:rPr>
          <w:t>28</w:t>
        </w:r>
        <w:r w:rsidR="000B2485">
          <w:rPr>
            <w:webHidden/>
          </w:rPr>
          <w:fldChar w:fldCharType="end"/>
        </w:r>
      </w:hyperlink>
    </w:p>
    <w:p w:rsidR="000B2485" w:rsidRDefault="008B4A52">
      <w:pPr>
        <w:pStyle w:val="TOC2"/>
        <w:rPr>
          <w:rFonts w:asciiTheme="minorHAnsi" w:eastAsiaTheme="minorEastAsia" w:hAnsiTheme="minorHAnsi" w:cstheme="minorBidi"/>
          <w:sz w:val="22"/>
          <w:szCs w:val="22"/>
        </w:rPr>
      </w:pPr>
      <w:hyperlink w:anchor="_Toc421254999" w:history="1">
        <w:r w:rsidR="000B2485" w:rsidRPr="00E14369">
          <w:rPr>
            <w:rStyle w:val="Hyperlink"/>
          </w:rPr>
          <w:t>FP  Follow-up Procedures Menu</w:t>
        </w:r>
        <w:r w:rsidR="000B2485">
          <w:rPr>
            <w:webHidden/>
          </w:rPr>
          <w:tab/>
        </w:r>
        <w:r w:rsidR="000B2485">
          <w:rPr>
            <w:webHidden/>
          </w:rPr>
          <w:fldChar w:fldCharType="begin"/>
        </w:r>
        <w:r w:rsidR="000B2485">
          <w:rPr>
            <w:webHidden/>
          </w:rPr>
          <w:instrText xml:space="preserve"> PAGEREF _Toc421254999 \h </w:instrText>
        </w:r>
        <w:r w:rsidR="000B2485">
          <w:rPr>
            <w:webHidden/>
          </w:rPr>
        </w:r>
        <w:r w:rsidR="000B2485">
          <w:rPr>
            <w:webHidden/>
          </w:rPr>
          <w:fldChar w:fldCharType="separate"/>
        </w:r>
        <w:r w:rsidR="00650C20">
          <w:rPr>
            <w:webHidden/>
          </w:rPr>
          <w:t>29</w:t>
        </w:r>
        <w:r w:rsidR="000B2485">
          <w:rPr>
            <w:webHidden/>
          </w:rPr>
          <w:fldChar w:fldCharType="end"/>
        </w:r>
      </w:hyperlink>
    </w:p>
    <w:p w:rsidR="000B2485" w:rsidRDefault="008B4A52">
      <w:pPr>
        <w:pStyle w:val="TOC2"/>
        <w:rPr>
          <w:rFonts w:asciiTheme="minorHAnsi" w:eastAsiaTheme="minorEastAsia" w:hAnsiTheme="minorHAnsi" w:cstheme="minorBidi"/>
          <w:sz w:val="22"/>
          <w:szCs w:val="22"/>
        </w:rPr>
      </w:pPr>
      <w:hyperlink w:anchor="_Toc421255000" w:history="1">
        <w:r w:rsidR="000B2485" w:rsidRPr="00E14369">
          <w:rPr>
            <w:rStyle w:val="Hyperlink"/>
          </w:rPr>
          <w:t>Follow-up Letter</w:t>
        </w:r>
        <w:r w:rsidR="000B2485">
          <w:rPr>
            <w:webHidden/>
          </w:rPr>
          <w:tab/>
        </w:r>
        <w:r w:rsidR="000B2485">
          <w:rPr>
            <w:webHidden/>
          </w:rPr>
          <w:fldChar w:fldCharType="begin"/>
        </w:r>
        <w:r w:rsidR="000B2485">
          <w:rPr>
            <w:webHidden/>
          </w:rPr>
          <w:instrText xml:space="preserve"> PAGEREF _Toc421255000 \h </w:instrText>
        </w:r>
        <w:r w:rsidR="000B2485">
          <w:rPr>
            <w:webHidden/>
          </w:rPr>
        </w:r>
        <w:r w:rsidR="000B2485">
          <w:rPr>
            <w:webHidden/>
          </w:rPr>
          <w:fldChar w:fldCharType="separate"/>
        </w:r>
        <w:r w:rsidR="00650C20">
          <w:rPr>
            <w:webHidden/>
          </w:rPr>
          <w:t>29</w:t>
        </w:r>
        <w:r w:rsidR="000B2485">
          <w:rPr>
            <w:webHidden/>
          </w:rPr>
          <w:fldChar w:fldCharType="end"/>
        </w:r>
      </w:hyperlink>
    </w:p>
    <w:p w:rsidR="000B2485" w:rsidRDefault="008B4A52">
      <w:pPr>
        <w:pStyle w:val="TOC1"/>
        <w:rPr>
          <w:rFonts w:asciiTheme="minorHAnsi" w:eastAsiaTheme="minorEastAsia" w:hAnsiTheme="minorHAnsi" w:cstheme="minorBidi"/>
          <w:bCs w:val="0"/>
          <w:color w:val="auto"/>
          <w:sz w:val="22"/>
          <w:szCs w:val="22"/>
        </w:rPr>
      </w:pPr>
      <w:hyperlink w:anchor="_Toc421255001" w:history="1">
        <w:r w:rsidR="000B2485" w:rsidRPr="00E14369">
          <w:rPr>
            <w:rStyle w:val="Hyperlink"/>
          </w:rPr>
          <w:t>LIS  Registry Lists Module</w:t>
        </w:r>
        <w:r w:rsidR="000B2485">
          <w:rPr>
            <w:webHidden/>
          </w:rPr>
          <w:tab/>
        </w:r>
        <w:r w:rsidR="000B2485">
          <w:rPr>
            <w:webHidden/>
          </w:rPr>
          <w:fldChar w:fldCharType="begin"/>
        </w:r>
        <w:r w:rsidR="000B2485">
          <w:rPr>
            <w:webHidden/>
          </w:rPr>
          <w:instrText xml:space="preserve"> PAGEREF _Toc421255001 \h </w:instrText>
        </w:r>
        <w:r w:rsidR="000B2485">
          <w:rPr>
            <w:webHidden/>
          </w:rPr>
        </w:r>
        <w:r w:rsidR="000B2485">
          <w:rPr>
            <w:webHidden/>
          </w:rPr>
          <w:fldChar w:fldCharType="separate"/>
        </w:r>
        <w:r w:rsidR="00650C20">
          <w:rPr>
            <w:webHidden/>
          </w:rPr>
          <w:t>35</w:t>
        </w:r>
        <w:r w:rsidR="000B2485">
          <w:rPr>
            <w:webHidden/>
          </w:rPr>
          <w:fldChar w:fldCharType="end"/>
        </w:r>
      </w:hyperlink>
    </w:p>
    <w:p w:rsidR="000B2485" w:rsidRDefault="008B4A52">
      <w:pPr>
        <w:pStyle w:val="TOC2"/>
        <w:rPr>
          <w:rFonts w:asciiTheme="minorHAnsi" w:eastAsiaTheme="minorEastAsia" w:hAnsiTheme="minorHAnsi" w:cstheme="minorBidi"/>
          <w:sz w:val="22"/>
          <w:szCs w:val="22"/>
        </w:rPr>
      </w:pPr>
      <w:hyperlink w:anchor="_Toc421255002" w:history="1">
        <w:r w:rsidR="000B2485" w:rsidRPr="00E14369">
          <w:rPr>
            <w:rStyle w:val="Hyperlink"/>
          </w:rPr>
          <w:t>AA  Accession Register-ACoS (80c)</w:t>
        </w:r>
        <w:r w:rsidR="000B2485">
          <w:rPr>
            <w:webHidden/>
          </w:rPr>
          <w:tab/>
        </w:r>
        <w:r w:rsidR="000B2485">
          <w:rPr>
            <w:webHidden/>
          </w:rPr>
          <w:fldChar w:fldCharType="begin"/>
        </w:r>
        <w:r w:rsidR="000B2485">
          <w:rPr>
            <w:webHidden/>
          </w:rPr>
          <w:instrText xml:space="preserve"> PAGEREF _Toc421255002 \h </w:instrText>
        </w:r>
        <w:r w:rsidR="000B2485">
          <w:rPr>
            <w:webHidden/>
          </w:rPr>
        </w:r>
        <w:r w:rsidR="000B2485">
          <w:rPr>
            <w:webHidden/>
          </w:rPr>
          <w:fldChar w:fldCharType="separate"/>
        </w:r>
        <w:r w:rsidR="00650C20">
          <w:rPr>
            <w:webHidden/>
          </w:rPr>
          <w:t>35</w:t>
        </w:r>
        <w:r w:rsidR="000B2485">
          <w:rPr>
            <w:webHidden/>
          </w:rPr>
          <w:fldChar w:fldCharType="end"/>
        </w:r>
      </w:hyperlink>
    </w:p>
    <w:p w:rsidR="000B2485" w:rsidRDefault="008B4A52">
      <w:pPr>
        <w:pStyle w:val="TOC2"/>
        <w:rPr>
          <w:rFonts w:asciiTheme="minorHAnsi" w:eastAsiaTheme="minorEastAsia" w:hAnsiTheme="minorHAnsi" w:cstheme="minorBidi"/>
          <w:sz w:val="22"/>
          <w:szCs w:val="22"/>
        </w:rPr>
      </w:pPr>
      <w:hyperlink w:anchor="_Toc421255003" w:history="1">
        <w:r w:rsidR="000B2485" w:rsidRPr="00E14369">
          <w:rPr>
            <w:rStyle w:val="Hyperlink"/>
          </w:rPr>
          <w:t>AS  Accession Register-Site (80c)</w:t>
        </w:r>
        <w:r w:rsidR="000B2485">
          <w:rPr>
            <w:webHidden/>
          </w:rPr>
          <w:tab/>
        </w:r>
        <w:r w:rsidR="000B2485">
          <w:rPr>
            <w:webHidden/>
          </w:rPr>
          <w:fldChar w:fldCharType="begin"/>
        </w:r>
        <w:r w:rsidR="000B2485">
          <w:rPr>
            <w:webHidden/>
          </w:rPr>
          <w:instrText xml:space="preserve"> PAGEREF _Toc421255003 \h </w:instrText>
        </w:r>
        <w:r w:rsidR="000B2485">
          <w:rPr>
            <w:webHidden/>
          </w:rPr>
        </w:r>
        <w:r w:rsidR="000B2485">
          <w:rPr>
            <w:webHidden/>
          </w:rPr>
          <w:fldChar w:fldCharType="separate"/>
        </w:r>
        <w:r w:rsidR="00650C20">
          <w:rPr>
            <w:webHidden/>
          </w:rPr>
          <w:t>36</w:t>
        </w:r>
        <w:r w:rsidR="000B2485">
          <w:rPr>
            <w:webHidden/>
          </w:rPr>
          <w:fldChar w:fldCharType="end"/>
        </w:r>
      </w:hyperlink>
    </w:p>
    <w:p w:rsidR="000B2485" w:rsidRDefault="008B4A52">
      <w:pPr>
        <w:pStyle w:val="TOC2"/>
        <w:rPr>
          <w:rFonts w:asciiTheme="minorHAnsi" w:eastAsiaTheme="minorEastAsia" w:hAnsiTheme="minorHAnsi" w:cstheme="minorBidi"/>
          <w:sz w:val="22"/>
          <w:szCs w:val="22"/>
        </w:rPr>
      </w:pPr>
      <w:hyperlink w:anchor="_Toc421255004" w:history="1">
        <w:r w:rsidR="000B2485" w:rsidRPr="00E14369">
          <w:rPr>
            <w:rStyle w:val="Hyperlink"/>
          </w:rPr>
          <w:t>AE  Accession Register-EOVA (132c)</w:t>
        </w:r>
        <w:r w:rsidR="000B2485">
          <w:rPr>
            <w:webHidden/>
          </w:rPr>
          <w:tab/>
        </w:r>
        <w:r w:rsidR="000B2485">
          <w:rPr>
            <w:webHidden/>
          </w:rPr>
          <w:fldChar w:fldCharType="begin"/>
        </w:r>
        <w:r w:rsidR="000B2485">
          <w:rPr>
            <w:webHidden/>
          </w:rPr>
          <w:instrText xml:space="preserve"> PAGEREF _Toc421255004 \h </w:instrText>
        </w:r>
        <w:r w:rsidR="000B2485">
          <w:rPr>
            <w:webHidden/>
          </w:rPr>
        </w:r>
        <w:r w:rsidR="000B2485">
          <w:rPr>
            <w:webHidden/>
          </w:rPr>
          <w:fldChar w:fldCharType="separate"/>
        </w:r>
        <w:r w:rsidR="00650C20">
          <w:rPr>
            <w:webHidden/>
          </w:rPr>
          <w:t>36</w:t>
        </w:r>
        <w:r w:rsidR="000B2485">
          <w:rPr>
            <w:webHidden/>
          </w:rPr>
          <w:fldChar w:fldCharType="end"/>
        </w:r>
      </w:hyperlink>
    </w:p>
    <w:p w:rsidR="000B2485" w:rsidRDefault="008B4A52">
      <w:pPr>
        <w:pStyle w:val="TOC2"/>
        <w:rPr>
          <w:rFonts w:asciiTheme="minorHAnsi" w:eastAsiaTheme="minorEastAsia" w:hAnsiTheme="minorHAnsi" w:cstheme="minorBidi"/>
          <w:sz w:val="22"/>
          <w:szCs w:val="22"/>
        </w:rPr>
      </w:pPr>
      <w:hyperlink w:anchor="_Toc421255005" w:history="1">
        <w:r w:rsidR="000B2485" w:rsidRPr="00E14369">
          <w:rPr>
            <w:rStyle w:val="Hyperlink"/>
          </w:rPr>
          <w:t>PA  Patient Index-ACoS (132c)</w:t>
        </w:r>
        <w:r w:rsidR="000B2485">
          <w:rPr>
            <w:webHidden/>
          </w:rPr>
          <w:tab/>
        </w:r>
        <w:r w:rsidR="000B2485">
          <w:rPr>
            <w:webHidden/>
          </w:rPr>
          <w:fldChar w:fldCharType="begin"/>
        </w:r>
        <w:r w:rsidR="000B2485">
          <w:rPr>
            <w:webHidden/>
          </w:rPr>
          <w:instrText xml:space="preserve"> PAGEREF _Toc421255005 \h </w:instrText>
        </w:r>
        <w:r w:rsidR="000B2485">
          <w:rPr>
            <w:webHidden/>
          </w:rPr>
        </w:r>
        <w:r w:rsidR="000B2485">
          <w:rPr>
            <w:webHidden/>
          </w:rPr>
          <w:fldChar w:fldCharType="separate"/>
        </w:r>
        <w:r w:rsidR="00650C20">
          <w:rPr>
            <w:webHidden/>
          </w:rPr>
          <w:t>36</w:t>
        </w:r>
        <w:r w:rsidR="000B2485">
          <w:rPr>
            <w:webHidden/>
          </w:rPr>
          <w:fldChar w:fldCharType="end"/>
        </w:r>
      </w:hyperlink>
    </w:p>
    <w:p w:rsidR="000B2485" w:rsidRDefault="008B4A52">
      <w:pPr>
        <w:pStyle w:val="TOC2"/>
        <w:rPr>
          <w:rFonts w:asciiTheme="minorHAnsi" w:eastAsiaTheme="minorEastAsia" w:hAnsiTheme="minorHAnsi" w:cstheme="minorBidi"/>
          <w:sz w:val="22"/>
          <w:szCs w:val="22"/>
        </w:rPr>
      </w:pPr>
      <w:hyperlink w:anchor="_Toc421255006" w:history="1">
        <w:r w:rsidR="000B2485" w:rsidRPr="00E14369">
          <w:rPr>
            <w:rStyle w:val="Hyperlink"/>
          </w:rPr>
          <w:t>PS  Patient Index-Site (80c)</w:t>
        </w:r>
        <w:r w:rsidR="000B2485">
          <w:rPr>
            <w:webHidden/>
          </w:rPr>
          <w:tab/>
        </w:r>
        <w:r w:rsidR="000B2485">
          <w:rPr>
            <w:webHidden/>
          </w:rPr>
          <w:fldChar w:fldCharType="begin"/>
        </w:r>
        <w:r w:rsidR="000B2485">
          <w:rPr>
            <w:webHidden/>
          </w:rPr>
          <w:instrText xml:space="preserve"> PAGEREF _Toc421255006 \h </w:instrText>
        </w:r>
        <w:r w:rsidR="000B2485">
          <w:rPr>
            <w:webHidden/>
          </w:rPr>
        </w:r>
        <w:r w:rsidR="000B2485">
          <w:rPr>
            <w:webHidden/>
          </w:rPr>
          <w:fldChar w:fldCharType="separate"/>
        </w:r>
        <w:r w:rsidR="00650C20">
          <w:rPr>
            <w:webHidden/>
          </w:rPr>
          <w:t>36</w:t>
        </w:r>
        <w:r w:rsidR="000B2485">
          <w:rPr>
            <w:webHidden/>
          </w:rPr>
          <w:fldChar w:fldCharType="end"/>
        </w:r>
      </w:hyperlink>
    </w:p>
    <w:p w:rsidR="000B2485" w:rsidRDefault="008B4A52">
      <w:pPr>
        <w:pStyle w:val="TOC2"/>
        <w:rPr>
          <w:rFonts w:asciiTheme="minorHAnsi" w:eastAsiaTheme="minorEastAsia" w:hAnsiTheme="minorHAnsi" w:cstheme="minorBidi"/>
          <w:sz w:val="22"/>
          <w:szCs w:val="22"/>
        </w:rPr>
      </w:pPr>
      <w:hyperlink w:anchor="_Toc421255007" w:history="1">
        <w:r w:rsidR="000B2485" w:rsidRPr="00E14369">
          <w:rPr>
            <w:rStyle w:val="Hyperlink"/>
          </w:rPr>
          <w:t>PE  Patient Index-EOVA (132c)</w:t>
        </w:r>
        <w:r w:rsidR="000B2485">
          <w:rPr>
            <w:webHidden/>
          </w:rPr>
          <w:tab/>
        </w:r>
        <w:r w:rsidR="000B2485">
          <w:rPr>
            <w:webHidden/>
          </w:rPr>
          <w:fldChar w:fldCharType="begin"/>
        </w:r>
        <w:r w:rsidR="000B2485">
          <w:rPr>
            <w:webHidden/>
          </w:rPr>
          <w:instrText xml:space="preserve"> PAGEREF _Toc421255007 \h </w:instrText>
        </w:r>
        <w:r w:rsidR="000B2485">
          <w:rPr>
            <w:webHidden/>
          </w:rPr>
        </w:r>
        <w:r w:rsidR="000B2485">
          <w:rPr>
            <w:webHidden/>
          </w:rPr>
          <w:fldChar w:fldCharType="separate"/>
        </w:r>
        <w:r w:rsidR="00650C20">
          <w:rPr>
            <w:webHidden/>
          </w:rPr>
          <w:t>36</w:t>
        </w:r>
        <w:r w:rsidR="000B2485">
          <w:rPr>
            <w:webHidden/>
          </w:rPr>
          <w:fldChar w:fldCharType="end"/>
        </w:r>
      </w:hyperlink>
    </w:p>
    <w:p w:rsidR="000B2485" w:rsidRDefault="008B4A52">
      <w:pPr>
        <w:pStyle w:val="TOC2"/>
        <w:rPr>
          <w:rFonts w:asciiTheme="minorHAnsi" w:eastAsiaTheme="minorEastAsia" w:hAnsiTheme="minorHAnsi" w:cstheme="minorBidi"/>
          <w:sz w:val="22"/>
          <w:szCs w:val="22"/>
        </w:rPr>
      </w:pPr>
      <w:hyperlink w:anchor="_Toc421255008" w:history="1">
        <w:r w:rsidR="000B2485" w:rsidRPr="00E14369">
          <w:rPr>
            <w:rStyle w:val="Hyperlink"/>
          </w:rPr>
          <w:t>IN  Primary ICDO Listing (80c)</w:t>
        </w:r>
        <w:r w:rsidR="000B2485">
          <w:rPr>
            <w:webHidden/>
          </w:rPr>
          <w:tab/>
        </w:r>
        <w:r w:rsidR="000B2485">
          <w:rPr>
            <w:webHidden/>
          </w:rPr>
          <w:fldChar w:fldCharType="begin"/>
        </w:r>
        <w:r w:rsidR="000B2485">
          <w:rPr>
            <w:webHidden/>
          </w:rPr>
          <w:instrText xml:space="preserve"> PAGEREF _Toc421255008 \h </w:instrText>
        </w:r>
        <w:r w:rsidR="000B2485">
          <w:rPr>
            <w:webHidden/>
          </w:rPr>
        </w:r>
        <w:r w:rsidR="000B2485">
          <w:rPr>
            <w:webHidden/>
          </w:rPr>
          <w:fldChar w:fldCharType="separate"/>
        </w:r>
        <w:r w:rsidR="00650C20">
          <w:rPr>
            <w:webHidden/>
          </w:rPr>
          <w:t>37</w:t>
        </w:r>
        <w:r w:rsidR="000B2485">
          <w:rPr>
            <w:webHidden/>
          </w:rPr>
          <w:fldChar w:fldCharType="end"/>
        </w:r>
      </w:hyperlink>
    </w:p>
    <w:p w:rsidR="000B2485" w:rsidRDefault="008B4A52">
      <w:pPr>
        <w:pStyle w:val="TOC2"/>
        <w:rPr>
          <w:rFonts w:asciiTheme="minorHAnsi" w:eastAsiaTheme="minorEastAsia" w:hAnsiTheme="minorHAnsi" w:cstheme="minorBidi"/>
          <w:sz w:val="22"/>
          <w:szCs w:val="22"/>
        </w:rPr>
      </w:pPr>
      <w:hyperlink w:anchor="_Toc421255009" w:history="1">
        <w:r w:rsidR="000B2485" w:rsidRPr="00E14369">
          <w:rPr>
            <w:rStyle w:val="Hyperlink"/>
          </w:rPr>
          <w:t>SG  Primary Site/GP Listing (80c)</w:t>
        </w:r>
        <w:r w:rsidR="000B2485">
          <w:rPr>
            <w:webHidden/>
          </w:rPr>
          <w:tab/>
        </w:r>
        <w:r w:rsidR="000B2485">
          <w:rPr>
            <w:webHidden/>
          </w:rPr>
          <w:fldChar w:fldCharType="begin"/>
        </w:r>
        <w:r w:rsidR="000B2485">
          <w:rPr>
            <w:webHidden/>
          </w:rPr>
          <w:instrText xml:space="preserve"> PAGEREF _Toc421255009 \h </w:instrText>
        </w:r>
        <w:r w:rsidR="000B2485">
          <w:rPr>
            <w:webHidden/>
          </w:rPr>
        </w:r>
        <w:r w:rsidR="000B2485">
          <w:rPr>
            <w:webHidden/>
          </w:rPr>
          <w:fldChar w:fldCharType="separate"/>
        </w:r>
        <w:r w:rsidR="00650C20">
          <w:rPr>
            <w:webHidden/>
          </w:rPr>
          <w:t>37</w:t>
        </w:r>
        <w:r w:rsidR="000B2485">
          <w:rPr>
            <w:webHidden/>
          </w:rPr>
          <w:fldChar w:fldCharType="end"/>
        </w:r>
      </w:hyperlink>
    </w:p>
    <w:p w:rsidR="000B2485" w:rsidRDefault="008B4A52">
      <w:pPr>
        <w:pStyle w:val="TOC2"/>
        <w:rPr>
          <w:rFonts w:asciiTheme="minorHAnsi" w:eastAsiaTheme="minorEastAsia" w:hAnsiTheme="minorHAnsi" w:cstheme="minorBidi"/>
          <w:sz w:val="22"/>
          <w:szCs w:val="22"/>
        </w:rPr>
      </w:pPr>
      <w:hyperlink w:anchor="_Toc421255010" w:history="1">
        <w:r w:rsidR="000B2485" w:rsidRPr="00E14369">
          <w:rPr>
            <w:rStyle w:val="Hyperlink"/>
          </w:rPr>
          <w:t>IW  Primary ICDO Listing (132c)</w:t>
        </w:r>
        <w:r w:rsidR="000B2485">
          <w:rPr>
            <w:webHidden/>
          </w:rPr>
          <w:tab/>
        </w:r>
        <w:r w:rsidR="000B2485">
          <w:rPr>
            <w:webHidden/>
          </w:rPr>
          <w:fldChar w:fldCharType="begin"/>
        </w:r>
        <w:r w:rsidR="000B2485">
          <w:rPr>
            <w:webHidden/>
          </w:rPr>
          <w:instrText xml:space="preserve"> PAGEREF _Toc421255010 \h </w:instrText>
        </w:r>
        <w:r w:rsidR="000B2485">
          <w:rPr>
            <w:webHidden/>
          </w:rPr>
        </w:r>
        <w:r w:rsidR="000B2485">
          <w:rPr>
            <w:webHidden/>
          </w:rPr>
          <w:fldChar w:fldCharType="separate"/>
        </w:r>
        <w:r w:rsidR="00650C20">
          <w:rPr>
            <w:webHidden/>
          </w:rPr>
          <w:t>37</w:t>
        </w:r>
        <w:r w:rsidR="000B2485">
          <w:rPr>
            <w:webHidden/>
          </w:rPr>
          <w:fldChar w:fldCharType="end"/>
        </w:r>
      </w:hyperlink>
    </w:p>
    <w:p w:rsidR="000B2485" w:rsidRDefault="008B4A52">
      <w:pPr>
        <w:pStyle w:val="TOC1"/>
        <w:rPr>
          <w:rFonts w:asciiTheme="minorHAnsi" w:eastAsiaTheme="minorEastAsia" w:hAnsiTheme="minorHAnsi" w:cstheme="minorBidi"/>
          <w:bCs w:val="0"/>
          <w:color w:val="auto"/>
          <w:sz w:val="22"/>
          <w:szCs w:val="22"/>
        </w:rPr>
      </w:pPr>
      <w:hyperlink w:anchor="_Toc421255011" w:history="1">
        <w:r w:rsidR="000B2485" w:rsidRPr="00E14369">
          <w:rPr>
            <w:rStyle w:val="Hyperlink"/>
          </w:rPr>
          <w:t>ANN  Annual Reporting Module</w:t>
        </w:r>
        <w:r w:rsidR="000B2485">
          <w:rPr>
            <w:webHidden/>
          </w:rPr>
          <w:tab/>
        </w:r>
        <w:r w:rsidR="000B2485">
          <w:rPr>
            <w:webHidden/>
          </w:rPr>
          <w:fldChar w:fldCharType="begin"/>
        </w:r>
        <w:r w:rsidR="000B2485">
          <w:rPr>
            <w:webHidden/>
          </w:rPr>
          <w:instrText xml:space="preserve"> PAGEREF _Toc421255011 \h </w:instrText>
        </w:r>
        <w:r w:rsidR="000B2485">
          <w:rPr>
            <w:webHidden/>
          </w:rPr>
        </w:r>
        <w:r w:rsidR="000B2485">
          <w:rPr>
            <w:webHidden/>
          </w:rPr>
          <w:fldChar w:fldCharType="separate"/>
        </w:r>
        <w:r w:rsidR="00650C20">
          <w:rPr>
            <w:webHidden/>
          </w:rPr>
          <w:t>39</w:t>
        </w:r>
        <w:r w:rsidR="000B2485">
          <w:rPr>
            <w:webHidden/>
          </w:rPr>
          <w:fldChar w:fldCharType="end"/>
        </w:r>
      </w:hyperlink>
    </w:p>
    <w:p w:rsidR="000B2485" w:rsidRDefault="008B4A52">
      <w:pPr>
        <w:pStyle w:val="TOC2"/>
        <w:rPr>
          <w:rFonts w:asciiTheme="minorHAnsi" w:eastAsiaTheme="minorEastAsia" w:hAnsiTheme="minorHAnsi" w:cstheme="minorBidi"/>
          <w:sz w:val="22"/>
          <w:szCs w:val="22"/>
        </w:rPr>
      </w:pPr>
      <w:hyperlink w:anchor="_Toc421255012" w:history="1">
        <w:r w:rsidR="000B2485" w:rsidRPr="00E14369">
          <w:rPr>
            <w:rStyle w:val="Hyperlink"/>
          </w:rPr>
          <w:t>AAR  Annual ACoS Accession Register (80c)</w:t>
        </w:r>
        <w:r w:rsidR="000B2485">
          <w:rPr>
            <w:webHidden/>
          </w:rPr>
          <w:tab/>
        </w:r>
        <w:r w:rsidR="000B2485">
          <w:rPr>
            <w:webHidden/>
          </w:rPr>
          <w:fldChar w:fldCharType="begin"/>
        </w:r>
        <w:r w:rsidR="000B2485">
          <w:rPr>
            <w:webHidden/>
          </w:rPr>
          <w:instrText xml:space="preserve"> PAGEREF _Toc421255012 \h </w:instrText>
        </w:r>
        <w:r w:rsidR="000B2485">
          <w:rPr>
            <w:webHidden/>
          </w:rPr>
        </w:r>
        <w:r w:rsidR="000B2485">
          <w:rPr>
            <w:webHidden/>
          </w:rPr>
          <w:fldChar w:fldCharType="separate"/>
        </w:r>
        <w:r w:rsidR="00650C20">
          <w:rPr>
            <w:webHidden/>
          </w:rPr>
          <w:t>39</w:t>
        </w:r>
        <w:r w:rsidR="000B2485">
          <w:rPr>
            <w:webHidden/>
          </w:rPr>
          <w:fldChar w:fldCharType="end"/>
        </w:r>
      </w:hyperlink>
    </w:p>
    <w:p w:rsidR="000B2485" w:rsidRDefault="008B4A52">
      <w:pPr>
        <w:pStyle w:val="TOC2"/>
        <w:rPr>
          <w:rFonts w:asciiTheme="minorHAnsi" w:eastAsiaTheme="minorEastAsia" w:hAnsiTheme="minorHAnsi" w:cstheme="minorBidi"/>
          <w:sz w:val="22"/>
          <w:szCs w:val="22"/>
        </w:rPr>
      </w:pPr>
      <w:hyperlink w:anchor="_Toc421255013" w:history="1">
        <w:r w:rsidR="000B2485" w:rsidRPr="00E14369">
          <w:rPr>
            <w:rStyle w:val="Hyperlink"/>
          </w:rPr>
          <w:t>API  Annual ACoS Patient Index (132c)</w:t>
        </w:r>
        <w:r w:rsidR="000B2485">
          <w:rPr>
            <w:webHidden/>
          </w:rPr>
          <w:tab/>
        </w:r>
        <w:r w:rsidR="000B2485">
          <w:rPr>
            <w:webHidden/>
          </w:rPr>
          <w:fldChar w:fldCharType="begin"/>
        </w:r>
        <w:r w:rsidR="000B2485">
          <w:rPr>
            <w:webHidden/>
          </w:rPr>
          <w:instrText xml:space="preserve"> PAGEREF _Toc421255013 \h </w:instrText>
        </w:r>
        <w:r w:rsidR="000B2485">
          <w:rPr>
            <w:webHidden/>
          </w:rPr>
        </w:r>
        <w:r w:rsidR="000B2485">
          <w:rPr>
            <w:webHidden/>
          </w:rPr>
          <w:fldChar w:fldCharType="separate"/>
        </w:r>
        <w:r w:rsidR="00650C20">
          <w:rPr>
            <w:webHidden/>
          </w:rPr>
          <w:t>39</w:t>
        </w:r>
        <w:r w:rsidR="000B2485">
          <w:rPr>
            <w:webHidden/>
          </w:rPr>
          <w:fldChar w:fldCharType="end"/>
        </w:r>
      </w:hyperlink>
    </w:p>
    <w:p w:rsidR="000B2485" w:rsidRDefault="008B4A52">
      <w:pPr>
        <w:pStyle w:val="TOC2"/>
        <w:rPr>
          <w:rFonts w:asciiTheme="minorHAnsi" w:eastAsiaTheme="minorEastAsia" w:hAnsiTheme="minorHAnsi" w:cstheme="minorBidi"/>
          <w:sz w:val="22"/>
          <w:szCs w:val="22"/>
        </w:rPr>
      </w:pPr>
      <w:hyperlink w:anchor="_Toc421255014" w:history="1">
        <w:r w:rsidR="000B2485" w:rsidRPr="00E14369">
          <w:rPr>
            <w:rStyle w:val="Hyperlink"/>
          </w:rPr>
          <w:t>ASL  Annual Primary Site/GP Listing (132c)</w:t>
        </w:r>
        <w:r w:rsidR="000B2485">
          <w:rPr>
            <w:webHidden/>
          </w:rPr>
          <w:tab/>
        </w:r>
        <w:r w:rsidR="000B2485">
          <w:rPr>
            <w:webHidden/>
          </w:rPr>
          <w:fldChar w:fldCharType="begin"/>
        </w:r>
        <w:r w:rsidR="000B2485">
          <w:rPr>
            <w:webHidden/>
          </w:rPr>
          <w:instrText xml:space="preserve"> PAGEREF _Toc421255014 \h </w:instrText>
        </w:r>
        <w:r w:rsidR="000B2485">
          <w:rPr>
            <w:webHidden/>
          </w:rPr>
        </w:r>
        <w:r w:rsidR="000B2485">
          <w:rPr>
            <w:webHidden/>
          </w:rPr>
          <w:fldChar w:fldCharType="separate"/>
        </w:r>
        <w:r w:rsidR="00650C20">
          <w:rPr>
            <w:webHidden/>
          </w:rPr>
          <w:t>40</w:t>
        </w:r>
        <w:r w:rsidR="000B2485">
          <w:rPr>
            <w:webHidden/>
          </w:rPr>
          <w:fldChar w:fldCharType="end"/>
        </w:r>
      </w:hyperlink>
    </w:p>
    <w:p w:rsidR="000B2485" w:rsidRDefault="008B4A52">
      <w:pPr>
        <w:pStyle w:val="TOC2"/>
        <w:rPr>
          <w:rFonts w:asciiTheme="minorHAnsi" w:eastAsiaTheme="minorEastAsia" w:hAnsiTheme="minorHAnsi" w:cstheme="minorBidi"/>
          <w:sz w:val="22"/>
          <w:szCs w:val="22"/>
        </w:rPr>
      </w:pPr>
      <w:hyperlink w:anchor="_Toc421255015" w:history="1">
        <w:r w:rsidR="000B2485" w:rsidRPr="00E14369">
          <w:rPr>
            <w:rStyle w:val="Hyperlink"/>
          </w:rPr>
          <w:t>ACL  Annual Patient List by Class of Case (80c)</w:t>
        </w:r>
        <w:r w:rsidR="000B2485">
          <w:rPr>
            <w:webHidden/>
          </w:rPr>
          <w:tab/>
        </w:r>
        <w:r w:rsidR="000B2485">
          <w:rPr>
            <w:webHidden/>
          </w:rPr>
          <w:fldChar w:fldCharType="begin"/>
        </w:r>
        <w:r w:rsidR="000B2485">
          <w:rPr>
            <w:webHidden/>
          </w:rPr>
          <w:instrText xml:space="preserve"> PAGEREF _Toc421255015 \h </w:instrText>
        </w:r>
        <w:r w:rsidR="000B2485">
          <w:rPr>
            <w:webHidden/>
          </w:rPr>
        </w:r>
        <w:r w:rsidR="000B2485">
          <w:rPr>
            <w:webHidden/>
          </w:rPr>
          <w:fldChar w:fldCharType="separate"/>
        </w:r>
        <w:r w:rsidR="00650C20">
          <w:rPr>
            <w:webHidden/>
          </w:rPr>
          <w:t>40</w:t>
        </w:r>
        <w:r w:rsidR="000B2485">
          <w:rPr>
            <w:webHidden/>
          </w:rPr>
          <w:fldChar w:fldCharType="end"/>
        </w:r>
      </w:hyperlink>
    </w:p>
    <w:p w:rsidR="000B2485" w:rsidRDefault="008B4A52">
      <w:pPr>
        <w:pStyle w:val="TOC2"/>
        <w:rPr>
          <w:rFonts w:asciiTheme="minorHAnsi" w:eastAsiaTheme="minorEastAsia" w:hAnsiTheme="minorHAnsi" w:cstheme="minorBidi"/>
          <w:sz w:val="22"/>
          <w:szCs w:val="22"/>
        </w:rPr>
      </w:pPr>
      <w:hyperlink w:anchor="_Toc421255016" w:history="1">
        <w:r w:rsidR="000B2485" w:rsidRPr="00E14369">
          <w:rPr>
            <w:rStyle w:val="Hyperlink"/>
          </w:rPr>
          <w:t>SST  Annual Primary Site/Stage/Tx (132c)</w:t>
        </w:r>
        <w:r w:rsidR="000B2485">
          <w:rPr>
            <w:webHidden/>
          </w:rPr>
          <w:tab/>
        </w:r>
        <w:r w:rsidR="000B2485">
          <w:rPr>
            <w:webHidden/>
          </w:rPr>
          <w:fldChar w:fldCharType="begin"/>
        </w:r>
        <w:r w:rsidR="000B2485">
          <w:rPr>
            <w:webHidden/>
          </w:rPr>
          <w:instrText xml:space="preserve"> PAGEREF _Toc421255016 \h </w:instrText>
        </w:r>
        <w:r w:rsidR="000B2485">
          <w:rPr>
            <w:webHidden/>
          </w:rPr>
        </w:r>
        <w:r w:rsidR="000B2485">
          <w:rPr>
            <w:webHidden/>
          </w:rPr>
          <w:fldChar w:fldCharType="separate"/>
        </w:r>
        <w:r w:rsidR="00650C20">
          <w:rPr>
            <w:webHidden/>
          </w:rPr>
          <w:t>40</w:t>
        </w:r>
        <w:r w:rsidR="000B2485">
          <w:rPr>
            <w:webHidden/>
          </w:rPr>
          <w:fldChar w:fldCharType="end"/>
        </w:r>
      </w:hyperlink>
    </w:p>
    <w:p w:rsidR="000B2485" w:rsidRDefault="008B4A52">
      <w:pPr>
        <w:pStyle w:val="TOC2"/>
        <w:rPr>
          <w:rFonts w:asciiTheme="minorHAnsi" w:eastAsiaTheme="minorEastAsia" w:hAnsiTheme="minorHAnsi" w:cstheme="minorBidi"/>
          <w:sz w:val="22"/>
          <w:szCs w:val="22"/>
        </w:rPr>
      </w:pPr>
      <w:hyperlink w:anchor="_Toc421255017" w:history="1">
        <w:r w:rsidR="000B2485" w:rsidRPr="00E14369">
          <w:rPr>
            <w:rStyle w:val="Hyperlink"/>
          </w:rPr>
          <w:t>TST  Annual ICDO Topography/Stage/Tx (132c)</w:t>
        </w:r>
        <w:r w:rsidR="000B2485">
          <w:rPr>
            <w:webHidden/>
          </w:rPr>
          <w:tab/>
        </w:r>
        <w:r w:rsidR="000B2485">
          <w:rPr>
            <w:webHidden/>
          </w:rPr>
          <w:fldChar w:fldCharType="begin"/>
        </w:r>
        <w:r w:rsidR="000B2485">
          <w:rPr>
            <w:webHidden/>
          </w:rPr>
          <w:instrText xml:space="preserve"> PAGEREF _Toc421255017 \h </w:instrText>
        </w:r>
        <w:r w:rsidR="000B2485">
          <w:rPr>
            <w:webHidden/>
          </w:rPr>
        </w:r>
        <w:r w:rsidR="000B2485">
          <w:rPr>
            <w:webHidden/>
          </w:rPr>
          <w:fldChar w:fldCharType="separate"/>
        </w:r>
        <w:r w:rsidR="00650C20">
          <w:rPr>
            <w:webHidden/>
          </w:rPr>
          <w:t>40</w:t>
        </w:r>
        <w:r w:rsidR="000B2485">
          <w:rPr>
            <w:webHidden/>
          </w:rPr>
          <w:fldChar w:fldCharType="end"/>
        </w:r>
      </w:hyperlink>
    </w:p>
    <w:p w:rsidR="000B2485" w:rsidRDefault="008B4A52">
      <w:pPr>
        <w:pStyle w:val="TOC2"/>
        <w:rPr>
          <w:rFonts w:asciiTheme="minorHAnsi" w:eastAsiaTheme="minorEastAsia" w:hAnsiTheme="minorHAnsi" w:cstheme="minorBidi"/>
          <w:sz w:val="22"/>
          <w:szCs w:val="22"/>
        </w:rPr>
      </w:pPr>
      <w:hyperlink w:anchor="_Toc421255018" w:history="1">
        <w:r w:rsidR="000B2485" w:rsidRPr="00E14369">
          <w:rPr>
            <w:rStyle w:val="Hyperlink"/>
          </w:rPr>
          <w:t>SDX  Annual Status/Site/Dx-Age (132c)</w:t>
        </w:r>
        <w:r w:rsidR="000B2485">
          <w:rPr>
            <w:webHidden/>
          </w:rPr>
          <w:tab/>
        </w:r>
        <w:r w:rsidR="000B2485">
          <w:rPr>
            <w:webHidden/>
          </w:rPr>
          <w:fldChar w:fldCharType="begin"/>
        </w:r>
        <w:r w:rsidR="000B2485">
          <w:rPr>
            <w:webHidden/>
          </w:rPr>
          <w:instrText xml:space="preserve"> PAGEREF _Toc421255018 \h </w:instrText>
        </w:r>
        <w:r w:rsidR="000B2485">
          <w:rPr>
            <w:webHidden/>
          </w:rPr>
        </w:r>
        <w:r w:rsidR="000B2485">
          <w:rPr>
            <w:webHidden/>
          </w:rPr>
          <w:fldChar w:fldCharType="separate"/>
        </w:r>
        <w:r w:rsidR="00650C20">
          <w:rPr>
            <w:webHidden/>
          </w:rPr>
          <w:t>41</w:t>
        </w:r>
        <w:r w:rsidR="000B2485">
          <w:rPr>
            <w:webHidden/>
          </w:rPr>
          <w:fldChar w:fldCharType="end"/>
        </w:r>
      </w:hyperlink>
    </w:p>
    <w:p w:rsidR="000B2485" w:rsidRDefault="008B4A52">
      <w:pPr>
        <w:pStyle w:val="TOC2"/>
        <w:rPr>
          <w:rFonts w:asciiTheme="minorHAnsi" w:eastAsiaTheme="minorEastAsia" w:hAnsiTheme="minorHAnsi" w:cstheme="minorBidi"/>
          <w:sz w:val="22"/>
          <w:szCs w:val="22"/>
        </w:rPr>
      </w:pPr>
      <w:hyperlink w:anchor="_Toc421255019" w:history="1">
        <w:r w:rsidR="000B2485" w:rsidRPr="00E14369">
          <w:rPr>
            <w:rStyle w:val="Hyperlink"/>
          </w:rPr>
          <w:t>HIS  Annual Histology/Site/Topography (80c)</w:t>
        </w:r>
        <w:r w:rsidR="000B2485">
          <w:rPr>
            <w:webHidden/>
          </w:rPr>
          <w:tab/>
        </w:r>
        <w:r w:rsidR="000B2485">
          <w:rPr>
            <w:webHidden/>
          </w:rPr>
          <w:fldChar w:fldCharType="begin"/>
        </w:r>
        <w:r w:rsidR="000B2485">
          <w:rPr>
            <w:webHidden/>
          </w:rPr>
          <w:instrText xml:space="preserve"> PAGEREF _Toc421255019 \h </w:instrText>
        </w:r>
        <w:r w:rsidR="000B2485">
          <w:rPr>
            <w:webHidden/>
          </w:rPr>
        </w:r>
        <w:r w:rsidR="000B2485">
          <w:rPr>
            <w:webHidden/>
          </w:rPr>
          <w:fldChar w:fldCharType="separate"/>
        </w:r>
        <w:r w:rsidR="00650C20">
          <w:rPr>
            <w:webHidden/>
          </w:rPr>
          <w:t>42</w:t>
        </w:r>
        <w:r w:rsidR="000B2485">
          <w:rPr>
            <w:webHidden/>
          </w:rPr>
          <w:fldChar w:fldCharType="end"/>
        </w:r>
      </w:hyperlink>
    </w:p>
    <w:p w:rsidR="000B2485" w:rsidRDefault="008B4A52">
      <w:pPr>
        <w:pStyle w:val="TOC2"/>
        <w:rPr>
          <w:rFonts w:asciiTheme="minorHAnsi" w:eastAsiaTheme="minorEastAsia" w:hAnsiTheme="minorHAnsi" w:cstheme="minorBidi"/>
          <w:sz w:val="22"/>
          <w:szCs w:val="22"/>
        </w:rPr>
      </w:pPr>
      <w:hyperlink w:anchor="_Toc421255020" w:history="1">
        <w:r w:rsidR="000B2485" w:rsidRPr="00E14369">
          <w:rPr>
            <w:rStyle w:val="Hyperlink"/>
          </w:rPr>
          <w:t>ACT  Annual Cross Tabs (80c)</w:t>
        </w:r>
        <w:r w:rsidR="000B2485">
          <w:rPr>
            <w:webHidden/>
          </w:rPr>
          <w:tab/>
        </w:r>
        <w:r w:rsidR="000B2485">
          <w:rPr>
            <w:webHidden/>
          </w:rPr>
          <w:fldChar w:fldCharType="begin"/>
        </w:r>
        <w:r w:rsidR="000B2485">
          <w:rPr>
            <w:webHidden/>
          </w:rPr>
          <w:instrText xml:space="preserve"> PAGEREF _Toc421255020 \h </w:instrText>
        </w:r>
        <w:r w:rsidR="000B2485">
          <w:rPr>
            <w:webHidden/>
          </w:rPr>
        </w:r>
        <w:r w:rsidR="000B2485">
          <w:rPr>
            <w:webHidden/>
          </w:rPr>
          <w:fldChar w:fldCharType="separate"/>
        </w:r>
        <w:r w:rsidR="00650C20">
          <w:rPr>
            <w:webHidden/>
          </w:rPr>
          <w:t>42</w:t>
        </w:r>
        <w:r w:rsidR="000B2485">
          <w:rPr>
            <w:webHidden/>
          </w:rPr>
          <w:fldChar w:fldCharType="end"/>
        </w:r>
      </w:hyperlink>
    </w:p>
    <w:p w:rsidR="000B2485" w:rsidRDefault="008B4A52">
      <w:pPr>
        <w:pStyle w:val="TOC2"/>
        <w:rPr>
          <w:rFonts w:asciiTheme="minorHAnsi" w:eastAsiaTheme="minorEastAsia" w:hAnsiTheme="minorHAnsi" w:cstheme="minorBidi"/>
          <w:sz w:val="22"/>
          <w:szCs w:val="22"/>
        </w:rPr>
      </w:pPr>
      <w:hyperlink w:anchor="_Toc421255021" w:history="1">
        <w:r w:rsidR="000B2485" w:rsidRPr="00E14369">
          <w:rPr>
            <w:rStyle w:val="Hyperlink"/>
          </w:rPr>
          <w:t>CPR  PRINT Custom Reports</w:t>
        </w:r>
        <w:r w:rsidR="000B2485">
          <w:rPr>
            <w:webHidden/>
          </w:rPr>
          <w:tab/>
        </w:r>
        <w:r w:rsidR="000B2485">
          <w:rPr>
            <w:webHidden/>
          </w:rPr>
          <w:fldChar w:fldCharType="begin"/>
        </w:r>
        <w:r w:rsidR="000B2485">
          <w:rPr>
            <w:webHidden/>
          </w:rPr>
          <w:instrText xml:space="preserve"> PAGEREF _Toc421255021 \h </w:instrText>
        </w:r>
        <w:r w:rsidR="000B2485">
          <w:rPr>
            <w:webHidden/>
          </w:rPr>
        </w:r>
        <w:r w:rsidR="000B2485">
          <w:rPr>
            <w:webHidden/>
          </w:rPr>
          <w:fldChar w:fldCharType="separate"/>
        </w:r>
        <w:r w:rsidR="00650C20">
          <w:rPr>
            <w:webHidden/>
          </w:rPr>
          <w:t>42</w:t>
        </w:r>
        <w:r w:rsidR="000B2485">
          <w:rPr>
            <w:webHidden/>
          </w:rPr>
          <w:fldChar w:fldCharType="end"/>
        </w:r>
      </w:hyperlink>
    </w:p>
    <w:p w:rsidR="000B2485" w:rsidRDefault="008B4A52">
      <w:pPr>
        <w:pStyle w:val="TOC1"/>
        <w:rPr>
          <w:rFonts w:asciiTheme="minorHAnsi" w:eastAsiaTheme="minorEastAsia" w:hAnsiTheme="minorHAnsi" w:cstheme="minorBidi"/>
          <w:bCs w:val="0"/>
          <w:color w:val="auto"/>
          <w:sz w:val="22"/>
          <w:szCs w:val="22"/>
        </w:rPr>
      </w:pPr>
      <w:hyperlink w:anchor="_Toc421255022" w:history="1">
        <w:r w:rsidR="000B2485" w:rsidRPr="00E14369">
          <w:rPr>
            <w:rStyle w:val="Hyperlink"/>
          </w:rPr>
          <w:t>STA  Statistical Reporting Module</w:t>
        </w:r>
        <w:r w:rsidR="000B2485">
          <w:rPr>
            <w:webHidden/>
          </w:rPr>
          <w:tab/>
        </w:r>
        <w:r w:rsidR="000B2485">
          <w:rPr>
            <w:webHidden/>
          </w:rPr>
          <w:fldChar w:fldCharType="begin"/>
        </w:r>
        <w:r w:rsidR="000B2485">
          <w:rPr>
            <w:webHidden/>
          </w:rPr>
          <w:instrText xml:space="preserve"> PAGEREF _Toc421255022 \h </w:instrText>
        </w:r>
        <w:r w:rsidR="000B2485">
          <w:rPr>
            <w:webHidden/>
          </w:rPr>
        </w:r>
        <w:r w:rsidR="000B2485">
          <w:rPr>
            <w:webHidden/>
          </w:rPr>
          <w:fldChar w:fldCharType="separate"/>
        </w:r>
        <w:r w:rsidR="00650C20">
          <w:rPr>
            <w:webHidden/>
          </w:rPr>
          <w:t>45</w:t>
        </w:r>
        <w:r w:rsidR="000B2485">
          <w:rPr>
            <w:webHidden/>
          </w:rPr>
          <w:fldChar w:fldCharType="end"/>
        </w:r>
      </w:hyperlink>
    </w:p>
    <w:p w:rsidR="000B2485" w:rsidRDefault="008B4A52">
      <w:pPr>
        <w:pStyle w:val="TOC2"/>
        <w:rPr>
          <w:rFonts w:asciiTheme="minorHAnsi" w:eastAsiaTheme="minorEastAsia" w:hAnsiTheme="minorHAnsi" w:cstheme="minorBidi"/>
          <w:sz w:val="22"/>
          <w:szCs w:val="22"/>
        </w:rPr>
      </w:pPr>
      <w:hyperlink w:anchor="_Toc421255023" w:history="1">
        <w:r w:rsidR="000B2485" w:rsidRPr="00E14369">
          <w:rPr>
            <w:rStyle w:val="Hyperlink"/>
          </w:rPr>
          <w:t>DS  Define Search Criteria</w:t>
        </w:r>
        <w:r w:rsidR="000B2485">
          <w:rPr>
            <w:webHidden/>
          </w:rPr>
          <w:tab/>
        </w:r>
        <w:r w:rsidR="000B2485">
          <w:rPr>
            <w:webHidden/>
          </w:rPr>
          <w:fldChar w:fldCharType="begin"/>
        </w:r>
        <w:r w:rsidR="000B2485">
          <w:rPr>
            <w:webHidden/>
          </w:rPr>
          <w:instrText xml:space="preserve"> PAGEREF _Toc421255023 \h </w:instrText>
        </w:r>
        <w:r w:rsidR="000B2485">
          <w:rPr>
            <w:webHidden/>
          </w:rPr>
        </w:r>
        <w:r w:rsidR="000B2485">
          <w:rPr>
            <w:webHidden/>
          </w:rPr>
          <w:fldChar w:fldCharType="separate"/>
        </w:r>
        <w:r w:rsidR="00650C20">
          <w:rPr>
            <w:webHidden/>
          </w:rPr>
          <w:t>45</w:t>
        </w:r>
        <w:r w:rsidR="000B2485">
          <w:rPr>
            <w:webHidden/>
          </w:rPr>
          <w:fldChar w:fldCharType="end"/>
        </w:r>
      </w:hyperlink>
    </w:p>
    <w:p w:rsidR="000B2485" w:rsidRDefault="008B4A52">
      <w:pPr>
        <w:pStyle w:val="TOC3"/>
        <w:rPr>
          <w:rFonts w:asciiTheme="minorHAnsi" w:eastAsiaTheme="minorEastAsia" w:hAnsiTheme="minorHAnsi" w:cstheme="minorBidi"/>
          <w:iCs w:val="0"/>
          <w:noProof/>
          <w:sz w:val="22"/>
          <w:szCs w:val="22"/>
        </w:rPr>
      </w:pPr>
      <w:hyperlink w:anchor="_Toc421255024" w:history="1">
        <w:r w:rsidR="000B2485" w:rsidRPr="00E14369">
          <w:rPr>
            <w:rStyle w:val="Hyperlink"/>
            <w:noProof/>
          </w:rPr>
          <w:t>SP  Survival by Site</w:t>
        </w:r>
        <w:r w:rsidR="000B2485">
          <w:rPr>
            <w:noProof/>
            <w:webHidden/>
          </w:rPr>
          <w:tab/>
        </w:r>
        <w:r w:rsidR="000B2485">
          <w:rPr>
            <w:noProof/>
            <w:webHidden/>
          </w:rPr>
          <w:fldChar w:fldCharType="begin"/>
        </w:r>
        <w:r w:rsidR="000B2485">
          <w:rPr>
            <w:noProof/>
            <w:webHidden/>
          </w:rPr>
          <w:instrText xml:space="preserve"> PAGEREF _Toc421255024 \h </w:instrText>
        </w:r>
        <w:r w:rsidR="000B2485">
          <w:rPr>
            <w:noProof/>
            <w:webHidden/>
          </w:rPr>
        </w:r>
        <w:r w:rsidR="000B2485">
          <w:rPr>
            <w:noProof/>
            <w:webHidden/>
          </w:rPr>
          <w:fldChar w:fldCharType="separate"/>
        </w:r>
        <w:r w:rsidR="00650C20">
          <w:rPr>
            <w:noProof/>
            <w:webHidden/>
          </w:rPr>
          <w:t>46</w:t>
        </w:r>
        <w:r w:rsidR="000B2485">
          <w:rPr>
            <w:noProof/>
            <w:webHidden/>
          </w:rPr>
          <w:fldChar w:fldCharType="end"/>
        </w:r>
      </w:hyperlink>
    </w:p>
    <w:p w:rsidR="000B2485" w:rsidRDefault="008B4A52">
      <w:pPr>
        <w:pStyle w:val="TOC3"/>
        <w:rPr>
          <w:rFonts w:asciiTheme="minorHAnsi" w:eastAsiaTheme="minorEastAsia" w:hAnsiTheme="minorHAnsi" w:cstheme="minorBidi"/>
          <w:iCs w:val="0"/>
          <w:noProof/>
          <w:sz w:val="22"/>
          <w:szCs w:val="22"/>
        </w:rPr>
      </w:pPr>
      <w:hyperlink w:anchor="_Toc421255025" w:history="1">
        <w:r w:rsidR="000B2485" w:rsidRPr="00E14369">
          <w:rPr>
            <w:rStyle w:val="Hyperlink"/>
            <w:noProof/>
          </w:rPr>
          <w:t>SS  Survival by Stage</w:t>
        </w:r>
        <w:r w:rsidR="000B2485">
          <w:rPr>
            <w:noProof/>
            <w:webHidden/>
          </w:rPr>
          <w:tab/>
        </w:r>
        <w:r w:rsidR="000B2485">
          <w:rPr>
            <w:noProof/>
            <w:webHidden/>
          </w:rPr>
          <w:fldChar w:fldCharType="begin"/>
        </w:r>
        <w:r w:rsidR="000B2485">
          <w:rPr>
            <w:noProof/>
            <w:webHidden/>
          </w:rPr>
          <w:instrText xml:space="preserve"> PAGEREF _Toc421255025 \h </w:instrText>
        </w:r>
        <w:r w:rsidR="000B2485">
          <w:rPr>
            <w:noProof/>
            <w:webHidden/>
          </w:rPr>
        </w:r>
        <w:r w:rsidR="000B2485">
          <w:rPr>
            <w:noProof/>
            <w:webHidden/>
          </w:rPr>
          <w:fldChar w:fldCharType="separate"/>
        </w:r>
        <w:r w:rsidR="00650C20">
          <w:rPr>
            <w:noProof/>
            <w:webHidden/>
          </w:rPr>
          <w:t>46</w:t>
        </w:r>
        <w:r w:rsidR="000B2485">
          <w:rPr>
            <w:noProof/>
            <w:webHidden/>
          </w:rPr>
          <w:fldChar w:fldCharType="end"/>
        </w:r>
      </w:hyperlink>
    </w:p>
    <w:p w:rsidR="000B2485" w:rsidRDefault="008B4A52">
      <w:pPr>
        <w:pStyle w:val="TOC3"/>
        <w:rPr>
          <w:rFonts w:asciiTheme="minorHAnsi" w:eastAsiaTheme="minorEastAsia" w:hAnsiTheme="minorHAnsi" w:cstheme="minorBidi"/>
          <w:iCs w:val="0"/>
          <w:noProof/>
          <w:sz w:val="22"/>
          <w:szCs w:val="22"/>
        </w:rPr>
      </w:pPr>
      <w:hyperlink w:anchor="_Toc421255026" w:history="1">
        <w:r w:rsidR="000B2485" w:rsidRPr="00E14369">
          <w:rPr>
            <w:rStyle w:val="Hyperlink"/>
            <w:noProof/>
          </w:rPr>
          <w:t>TX  Survival by Treatment</w:t>
        </w:r>
        <w:r w:rsidR="000B2485">
          <w:rPr>
            <w:noProof/>
            <w:webHidden/>
          </w:rPr>
          <w:tab/>
        </w:r>
        <w:r w:rsidR="000B2485">
          <w:rPr>
            <w:noProof/>
            <w:webHidden/>
          </w:rPr>
          <w:fldChar w:fldCharType="begin"/>
        </w:r>
        <w:r w:rsidR="000B2485">
          <w:rPr>
            <w:noProof/>
            <w:webHidden/>
          </w:rPr>
          <w:instrText xml:space="preserve"> PAGEREF _Toc421255026 \h </w:instrText>
        </w:r>
        <w:r w:rsidR="000B2485">
          <w:rPr>
            <w:noProof/>
            <w:webHidden/>
          </w:rPr>
        </w:r>
        <w:r w:rsidR="000B2485">
          <w:rPr>
            <w:noProof/>
            <w:webHidden/>
          </w:rPr>
          <w:fldChar w:fldCharType="separate"/>
        </w:r>
        <w:r w:rsidR="00650C20">
          <w:rPr>
            <w:noProof/>
            <w:webHidden/>
          </w:rPr>
          <w:t>47</w:t>
        </w:r>
        <w:r w:rsidR="000B2485">
          <w:rPr>
            <w:noProof/>
            <w:webHidden/>
          </w:rPr>
          <w:fldChar w:fldCharType="end"/>
        </w:r>
      </w:hyperlink>
    </w:p>
    <w:p w:rsidR="000B2485" w:rsidRDefault="008B4A52">
      <w:pPr>
        <w:pStyle w:val="TOC2"/>
        <w:rPr>
          <w:rFonts w:asciiTheme="minorHAnsi" w:eastAsiaTheme="minorEastAsia" w:hAnsiTheme="minorHAnsi" w:cstheme="minorBidi"/>
          <w:sz w:val="22"/>
          <w:szCs w:val="22"/>
        </w:rPr>
      </w:pPr>
      <w:hyperlink w:anchor="_Toc421255027" w:history="1">
        <w:r w:rsidR="000B2485" w:rsidRPr="00E14369">
          <w:rPr>
            <w:rStyle w:val="Hyperlink"/>
          </w:rPr>
          <w:t>TS  Treatment by Stage - Cross Tabs</w:t>
        </w:r>
        <w:r w:rsidR="000B2485">
          <w:rPr>
            <w:webHidden/>
          </w:rPr>
          <w:tab/>
        </w:r>
        <w:r w:rsidR="000B2485">
          <w:rPr>
            <w:webHidden/>
          </w:rPr>
          <w:fldChar w:fldCharType="begin"/>
        </w:r>
        <w:r w:rsidR="000B2485">
          <w:rPr>
            <w:webHidden/>
          </w:rPr>
          <w:instrText xml:space="preserve"> PAGEREF _Toc421255027 \h </w:instrText>
        </w:r>
        <w:r w:rsidR="000B2485">
          <w:rPr>
            <w:webHidden/>
          </w:rPr>
        </w:r>
        <w:r w:rsidR="000B2485">
          <w:rPr>
            <w:webHidden/>
          </w:rPr>
          <w:fldChar w:fldCharType="separate"/>
        </w:r>
        <w:r w:rsidR="00650C20">
          <w:rPr>
            <w:webHidden/>
          </w:rPr>
          <w:t>47</w:t>
        </w:r>
        <w:r w:rsidR="000B2485">
          <w:rPr>
            <w:webHidden/>
          </w:rPr>
          <w:fldChar w:fldCharType="end"/>
        </w:r>
      </w:hyperlink>
    </w:p>
    <w:p w:rsidR="000B2485" w:rsidRDefault="008B4A52">
      <w:pPr>
        <w:pStyle w:val="TOC1"/>
        <w:rPr>
          <w:rFonts w:asciiTheme="minorHAnsi" w:eastAsiaTheme="minorEastAsia" w:hAnsiTheme="minorHAnsi" w:cstheme="minorBidi"/>
          <w:bCs w:val="0"/>
          <w:color w:val="auto"/>
          <w:sz w:val="22"/>
          <w:szCs w:val="22"/>
        </w:rPr>
      </w:pPr>
      <w:hyperlink w:anchor="_Toc421255028" w:history="1">
        <w:r w:rsidR="000B2485" w:rsidRPr="00E14369">
          <w:rPr>
            <w:rStyle w:val="Hyperlink"/>
          </w:rPr>
          <w:t>UTL  Utility Options Module</w:t>
        </w:r>
        <w:r w:rsidR="000B2485">
          <w:rPr>
            <w:webHidden/>
          </w:rPr>
          <w:tab/>
        </w:r>
        <w:r w:rsidR="000B2485">
          <w:rPr>
            <w:webHidden/>
          </w:rPr>
          <w:fldChar w:fldCharType="begin"/>
        </w:r>
        <w:r w:rsidR="000B2485">
          <w:rPr>
            <w:webHidden/>
          </w:rPr>
          <w:instrText xml:space="preserve"> PAGEREF _Toc421255028 \h </w:instrText>
        </w:r>
        <w:r w:rsidR="000B2485">
          <w:rPr>
            <w:webHidden/>
          </w:rPr>
        </w:r>
        <w:r w:rsidR="000B2485">
          <w:rPr>
            <w:webHidden/>
          </w:rPr>
          <w:fldChar w:fldCharType="separate"/>
        </w:r>
        <w:r w:rsidR="00650C20">
          <w:rPr>
            <w:webHidden/>
          </w:rPr>
          <w:t>49</w:t>
        </w:r>
        <w:r w:rsidR="000B2485">
          <w:rPr>
            <w:webHidden/>
          </w:rPr>
          <w:fldChar w:fldCharType="end"/>
        </w:r>
      </w:hyperlink>
    </w:p>
    <w:p w:rsidR="000B2485" w:rsidRDefault="008B4A52">
      <w:pPr>
        <w:pStyle w:val="TOC2"/>
        <w:rPr>
          <w:rFonts w:asciiTheme="minorHAnsi" w:eastAsiaTheme="minorEastAsia" w:hAnsiTheme="minorHAnsi" w:cstheme="minorBidi"/>
          <w:sz w:val="22"/>
          <w:szCs w:val="22"/>
        </w:rPr>
      </w:pPr>
      <w:hyperlink w:anchor="_Toc421255029" w:history="1">
        <w:r w:rsidR="000B2485" w:rsidRPr="00E14369">
          <w:rPr>
            <w:rStyle w:val="Hyperlink"/>
          </w:rPr>
          <w:t>RS  Registry Summary Reports</w:t>
        </w:r>
        <w:r w:rsidR="000B2485">
          <w:rPr>
            <w:webHidden/>
          </w:rPr>
          <w:tab/>
        </w:r>
        <w:r w:rsidR="000B2485">
          <w:rPr>
            <w:webHidden/>
          </w:rPr>
          <w:fldChar w:fldCharType="begin"/>
        </w:r>
        <w:r w:rsidR="000B2485">
          <w:rPr>
            <w:webHidden/>
          </w:rPr>
          <w:instrText xml:space="preserve"> PAGEREF _Toc421255029 \h </w:instrText>
        </w:r>
        <w:r w:rsidR="000B2485">
          <w:rPr>
            <w:webHidden/>
          </w:rPr>
        </w:r>
        <w:r w:rsidR="000B2485">
          <w:rPr>
            <w:webHidden/>
          </w:rPr>
          <w:fldChar w:fldCharType="separate"/>
        </w:r>
        <w:r w:rsidR="00650C20">
          <w:rPr>
            <w:webHidden/>
          </w:rPr>
          <w:t>49</w:t>
        </w:r>
        <w:r w:rsidR="000B2485">
          <w:rPr>
            <w:webHidden/>
          </w:rPr>
          <w:fldChar w:fldCharType="end"/>
        </w:r>
      </w:hyperlink>
    </w:p>
    <w:p w:rsidR="000B2485" w:rsidRDefault="008B4A52">
      <w:pPr>
        <w:pStyle w:val="TOC2"/>
        <w:rPr>
          <w:rFonts w:asciiTheme="minorHAnsi" w:eastAsiaTheme="minorEastAsia" w:hAnsiTheme="minorHAnsi" w:cstheme="minorBidi"/>
          <w:sz w:val="22"/>
          <w:szCs w:val="22"/>
        </w:rPr>
      </w:pPr>
      <w:hyperlink w:anchor="_Toc421255030" w:history="1">
        <w:r w:rsidR="000B2485" w:rsidRPr="00E14369">
          <w:rPr>
            <w:rStyle w:val="Hyperlink"/>
          </w:rPr>
          <w:t>DP  Delete OncoTraX Patient</w:t>
        </w:r>
        <w:r w:rsidR="000B2485">
          <w:rPr>
            <w:webHidden/>
          </w:rPr>
          <w:tab/>
        </w:r>
        <w:r w:rsidR="000B2485">
          <w:rPr>
            <w:webHidden/>
          </w:rPr>
          <w:fldChar w:fldCharType="begin"/>
        </w:r>
        <w:r w:rsidR="000B2485">
          <w:rPr>
            <w:webHidden/>
          </w:rPr>
          <w:instrText xml:space="preserve"> PAGEREF _Toc421255030 \h </w:instrText>
        </w:r>
        <w:r w:rsidR="000B2485">
          <w:rPr>
            <w:webHidden/>
          </w:rPr>
        </w:r>
        <w:r w:rsidR="000B2485">
          <w:rPr>
            <w:webHidden/>
          </w:rPr>
          <w:fldChar w:fldCharType="separate"/>
        </w:r>
        <w:r w:rsidR="00650C20">
          <w:rPr>
            <w:webHidden/>
          </w:rPr>
          <w:t>50</w:t>
        </w:r>
        <w:r w:rsidR="000B2485">
          <w:rPr>
            <w:webHidden/>
          </w:rPr>
          <w:fldChar w:fldCharType="end"/>
        </w:r>
      </w:hyperlink>
    </w:p>
    <w:p w:rsidR="000B2485" w:rsidRDefault="008B4A52">
      <w:pPr>
        <w:pStyle w:val="TOC2"/>
        <w:rPr>
          <w:rFonts w:asciiTheme="minorHAnsi" w:eastAsiaTheme="minorEastAsia" w:hAnsiTheme="minorHAnsi" w:cstheme="minorBidi"/>
          <w:sz w:val="22"/>
          <w:szCs w:val="22"/>
        </w:rPr>
      </w:pPr>
      <w:hyperlink w:anchor="_Toc421255031" w:history="1">
        <w:r w:rsidR="000B2485" w:rsidRPr="00E14369">
          <w:rPr>
            <w:rStyle w:val="Hyperlink"/>
          </w:rPr>
          <w:t>DS  Delete Primary Site/Gp Record</w:t>
        </w:r>
        <w:r w:rsidR="000B2485">
          <w:rPr>
            <w:webHidden/>
          </w:rPr>
          <w:tab/>
        </w:r>
        <w:r w:rsidR="000B2485">
          <w:rPr>
            <w:webHidden/>
          </w:rPr>
          <w:fldChar w:fldCharType="begin"/>
        </w:r>
        <w:r w:rsidR="000B2485">
          <w:rPr>
            <w:webHidden/>
          </w:rPr>
          <w:instrText xml:space="preserve"> PAGEREF _Toc421255031 \h </w:instrText>
        </w:r>
        <w:r w:rsidR="000B2485">
          <w:rPr>
            <w:webHidden/>
          </w:rPr>
        </w:r>
        <w:r w:rsidR="000B2485">
          <w:rPr>
            <w:webHidden/>
          </w:rPr>
          <w:fldChar w:fldCharType="separate"/>
        </w:r>
        <w:r w:rsidR="00650C20">
          <w:rPr>
            <w:webHidden/>
          </w:rPr>
          <w:t>51</w:t>
        </w:r>
        <w:r w:rsidR="000B2485">
          <w:rPr>
            <w:webHidden/>
          </w:rPr>
          <w:fldChar w:fldCharType="end"/>
        </w:r>
      </w:hyperlink>
    </w:p>
    <w:p w:rsidR="000B2485" w:rsidRDefault="008B4A52">
      <w:pPr>
        <w:pStyle w:val="TOC2"/>
        <w:rPr>
          <w:rFonts w:asciiTheme="minorHAnsi" w:eastAsiaTheme="minorEastAsia" w:hAnsiTheme="minorHAnsi" w:cstheme="minorBidi"/>
          <w:sz w:val="22"/>
          <w:szCs w:val="22"/>
        </w:rPr>
      </w:pPr>
      <w:hyperlink w:anchor="_Toc421255032" w:history="1">
        <w:r w:rsidR="000B2485" w:rsidRPr="00E14369">
          <w:rPr>
            <w:rStyle w:val="Hyperlink"/>
          </w:rPr>
          <w:t>SQ     Find Duplicate Acc/Seq Numbers</w:t>
        </w:r>
        <w:r w:rsidR="000B2485">
          <w:rPr>
            <w:webHidden/>
          </w:rPr>
          <w:tab/>
        </w:r>
        <w:r w:rsidR="000B2485">
          <w:rPr>
            <w:webHidden/>
          </w:rPr>
          <w:fldChar w:fldCharType="begin"/>
        </w:r>
        <w:r w:rsidR="000B2485">
          <w:rPr>
            <w:webHidden/>
          </w:rPr>
          <w:instrText xml:space="preserve"> PAGEREF _Toc421255032 \h </w:instrText>
        </w:r>
        <w:r w:rsidR="000B2485">
          <w:rPr>
            <w:webHidden/>
          </w:rPr>
        </w:r>
        <w:r w:rsidR="000B2485">
          <w:rPr>
            <w:webHidden/>
          </w:rPr>
          <w:fldChar w:fldCharType="separate"/>
        </w:r>
        <w:r w:rsidR="00650C20">
          <w:rPr>
            <w:webHidden/>
          </w:rPr>
          <w:t>51</w:t>
        </w:r>
        <w:r w:rsidR="000B2485">
          <w:rPr>
            <w:webHidden/>
          </w:rPr>
          <w:fldChar w:fldCharType="end"/>
        </w:r>
      </w:hyperlink>
    </w:p>
    <w:p w:rsidR="000B2485" w:rsidRDefault="008B4A52">
      <w:pPr>
        <w:pStyle w:val="TOC2"/>
        <w:rPr>
          <w:rFonts w:asciiTheme="minorHAnsi" w:eastAsiaTheme="minorEastAsia" w:hAnsiTheme="minorHAnsi" w:cstheme="minorBidi"/>
          <w:sz w:val="22"/>
          <w:szCs w:val="22"/>
        </w:rPr>
      </w:pPr>
      <w:hyperlink w:anchor="_Toc421255033" w:history="1">
        <w:r w:rsidR="000B2485" w:rsidRPr="00E14369">
          <w:rPr>
            <w:rStyle w:val="Hyperlink"/>
          </w:rPr>
          <w:t>EA  Edit Site/AccSeq# Data</w:t>
        </w:r>
        <w:r w:rsidR="000B2485">
          <w:rPr>
            <w:webHidden/>
          </w:rPr>
          <w:tab/>
        </w:r>
        <w:r w:rsidR="000B2485">
          <w:rPr>
            <w:webHidden/>
          </w:rPr>
          <w:fldChar w:fldCharType="begin"/>
        </w:r>
        <w:r w:rsidR="000B2485">
          <w:rPr>
            <w:webHidden/>
          </w:rPr>
          <w:instrText xml:space="preserve"> PAGEREF _Toc421255033 \h </w:instrText>
        </w:r>
        <w:r w:rsidR="000B2485">
          <w:rPr>
            <w:webHidden/>
          </w:rPr>
        </w:r>
        <w:r w:rsidR="000B2485">
          <w:rPr>
            <w:webHidden/>
          </w:rPr>
          <w:fldChar w:fldCharType="separate"/>
        </w:r>
        <w:r w:rsidR="00650C20">
          <w:rPr>
            <w:webHidden/>
          </w:rPr>
          <w:t>51</w:t>
        </w:r>
        <w:r w:rsidR="000B2485">
          <w:rPr>
            <w:webHidden/>
          </w:rPr>
          <w:fldChar w:fldCharType="end"/>
        </w:r>
      </w:hyperlink>
    </w:p>
    <w:p w:rsidR="000B2485" w:rsidRDefault="008B4A52">
      <w:pPr>
        <w:pStyle w:val="TOC2"/>
        <w:rPr>
          <w:rFonts w:asciiTheme="minorHAnsi" w:eastAsiaTheme="minorEastAsia" w:hAnsiTheme="minorHAnsi" w:cstheme="minorBidi"/>
          <w:sz w:val="22"/>
          <w:szCs w:val="22"/>
        </w:rPr>
      </w:pPr>
      <w:hyperlink w:anchor="_Toc421255034" w:history="1">
        <w:r w:rsidR="000B2485" w:rsidRPr="00E14369">
          <w:rPr>
            <w:rStyle w:val="Hyperlink"/>
          </w:rPr>
          <w:t>AR  Create a Report to Preview ACoS Output</w:t>
        </w:r>
        <w:r w:rsidR="000B2485">
          <w:rPr>
            <w:webHidden/>
          </w:rPr>
          <w:tab/>
        </w:r>
        <w:r w:rsidR="000B2485">
          <w:rPr>
            <w:webHidden/>
          </w:rPr>
          <w:fldChar w:fldCharType="begin"/>
        </w:r>
        <w:r w:rsidR="000B2485">
          <w:rPr>
            <w:webHidden/>
          </w:rPr>
          <w:instrText xml:space="preserve"> PAGEREF _Toc421255034 \h </w:instrText>
        </w:r>
        <w:r w:rsidR="000B2485">
          <w:rPr>
            <w:webHidden/>
          </w:rPr>
        </w:r>
        <w:r w:rsidR="000B2485">
          <w:rPr>
            <w:webHidden/>
          </w:rPr>
          <w:fldChar w:fldCharType="separate"/>
        </w:r>
        <w:r w:rsidR="00650C20">
          <w:rPr>
            <w:webHidden/>
          </w:rPr>
          <w:t>51</w:t>
        </w:r>
        <w:r w:rsidR="000B2485">
          <w:rPr>
            <w:webHidden/>
          </w:rPr>
          <w:fldChar w:fldCharType="end"/>
        </w:r>
      </w:hyperlink>
    </w:p>
    <w:p w:rsidR="000B2485" w:rsidRDefault="008B4A52">
      <w:pPr>
        <w:pStyle w:val="TOC2"/>
        <w:rPr>
          <w:rFonts w:asciiTheme="minorHAnsi" w:eastAsiaTheme="minorEastAsia" w:hAnsiTheme="minorHAnsi" w:cstheme="minorBidi"/>
          <w:sz w:val="22"/>
          <w:szCs w:val="22"/>
        </w:rPr>
      </w:pPr>
      <w:hyperlink w:anchor="_Toc421255035" w:history="1">
        <w:r w:rsidR="000B2485" w:rsidRPr="00E14369">
          <w:rPr>
            <w:rStyle w:val="Hyperlink"/>
          </w:rPr>
          <w:t>CT  Create ACoS Data Download</w:t>
        </w:r>
        <w:r w:rsidR="000B2485">
          <w:rPr>
            <w:webHidden/>
          </w:rPr>
          <w:tab/>
        </w:r>
        <w:r w:rsidR="000B2485">
          <w:rPr>
            <w:webHidden/>
          </w:rPr>
          <w:fldChar w:fldCharType="begin"/>
        </w:r>
        <w:r w:rsidR="000B2485">
          <w:rPr>
            <w:webHidden/>
          </w:rPr>
          <w:instrText xml:space="preserve"> PAGEREF _Toc421255035 \h </w:instrText>
        </w:r>
        <w:r w:rsidR="000B2485">
          <w:rPr>
            <w:webHidden/>
          </w:rPr>
        </w:r>
        <w:r w:rsidR="000B2485">
          <w:rPr>
            <w:webHidden/>
          </w:rPr>
          <w:fldChar w:fldCharType="separate"/>
        </w:r>
        <w:r w:rsidR="00650C20">
          <w:rPr>
            <w:webHidden/>
          </w:rPr>
          <w:t>51</w:t>
        </w:r>
        <w:r w:rsidR="000B2485">
          <w:rPr>
            <w:webHidden/>
          </w:rPr>
          <w:fldChar w:fldCharType="end"/>
        </w:r>
      </w:hyperlink>
    </w:p>
    <w:p w:rsidR="000B2485" w:rsidRDefault="008B4A52">
      <w:pPr>
        <w:pStyle w:val="TOC2"/>
        <w:rPr>
          <w:rFonts w:asciiTheme="minorHAnsi" w:eastAsiaTheme="minorEastAsia" w:hAnsiTheme="minorHAnsi" w:cstheme="minorBidi"/>
          <w:sz w:val="22"/>
          <w:szCs w:val="22"/>
        </w:rPr>
      </w:pPr>
      <w:hyperlink w:anchor="_Toc421255036" w:history="1">
        <w:r w:rsidR="000B2485" w:rsidRPr="00E14369">
          <w:rPr>
            <w:rStyle w:val="Hyperlink"/>
          </w:rPr>
          <w:t>SR Create a Report to Preview State/VACCR Output</w:t>
        </w:r>
        <w:r w:rsidR="000B2485">
          <w:rPr>
            <w:webHidden/>
          </w:rPr>
          <w:tab/>
        </w:r>
        <w:r w:rsidR="000B2485">
          <w:rPr>
            <w:webHidden/>
          </w:rPr>
          <w:fldChar w:fldCharType="begin"/>
        </w:r>
        <w:r w:rsidR="000B2485">
          <w:rPr>
            <w:webHidden/>
          </w:rPr>
          <w:instrText xml:space="preserve"> PAGEREF _Toc421255036 \h </w:instrText>
        </w:r>
        <w:r w:rsidR="000B2485">
          <w:rPr>
            <w:webHidden/>
          </w:rPr>
        </w:r>
        <w:r w:rsidR="000B2485">
          <w:rPr>
            <w:webHidden/>
          </w:rPr>
          <w:fldChar w:fldCharType="separate"/>
        </w:r>
        <w:r w:rsidR="00650C20">
          <w:rPr>
            <w:webHidden/>
          </w:rPr>
          <w:t>51</w:t>
        </w:r>
        <w:r w:rsidR="000B2485">
          <w:rPr>
            <w:webHidden/>
          </w:rPr>
          <w:fldChar w:fldCharType="end"/>
        </w:r>
      </w:hyperlink>
    </w:p>
    <w:p w:rsidR="000B2485" w:rsidRDefault="008B4A52">
      <w:pPr>
        <w:pStyle w:val="TOC2"/>
        <w:rPr>
          <w:rFonts w:asciiTheme="minorHAnsi" w:eastAsiaTheme="minorEastAsia" w:hAnsiTheme="minorHAnsi" w:cstheme="minorBidi"/>
          <w:sz w:val="22"/>
          <w:szCs w:val="22"/>
        </w:rPr>
      </w:pPr>
      <w:hyperlink w:anchor="_Toc421255037" w:history="1">
        <w:r w:rsidR="000B2485" w:rsidRPr="00E14369">
          <w:rPr>
            <w:rStyle w:val="Hyperlink"/>
          </w:rPr>
          <w:t>CC  Create State/VACCR Data Download</w:t>
        </w:r>
        <w:r w:rsidR="000B2485">
          <w:rPr>
            <w:webHidden/>
          </w:rPr>
          <w:tab/>
        </w:r>
        <w:r w:rsidR="000B2485">
          <w:rPr>
            <w:webHidden/>
          </w:rPr>
          <w:fldChar w:fldCharType="begin"/>
        </w:r>
        <w:r w:rsidR="000B2485">
          <w:rPr>
            <w:webHidden/>
          </w:rPr>
          <w:instrText xml:space="preserve"> PAGEREF _Toc421255037 \h </w:instrText>
        </w:r>
        <w:r w:rsidR="000B2485">
          <w:rPr>
            <w:webHidden/>
          </w:rPr>
        </w:r>
        <w:r w:rsidR="000B2485">
          <w:rPr>
            <w:webHidden/>
          </w:rPr>
          <w:fldChar w:fldCharType="separate"/>
        </w:r>
        <w:r w:rsidR="00650C20">
          <w:rPr>
            <w:webHidden/>
          </w:rPr>
          <w:t>51</w:t>
        </w:r>
        <w:r w:rsidR="000B2485">
          <w:rPr>
            <w:webHidden/>
          </w:rPr>
          <w:fldChar w:fldCharType="end"/>
        </w:r>
      </w:hyperlink>
    </w:p>
    <w:p w:rsidR="000B2485" w:rsidRDefault="008B4A52">
      <w:pPr>
        <w:pStyle w:val="TOC2"/>
        <w:rPr>
          <w:rFonts w:asciiTheme="minorHAnsi" w:eastAsiaTheme="minorEastAsia" w:hAnsiTheme="minorHAnsi" w:cstheme="minorBidi"/>
          <w:sz w:val="22"/>
          <w:szCs w:val="22"/>
        </w:rPr>
      </w:pPr>
      <w:hyperlink w:anchor="_Toc421255038" w:history="1">
        <w:r w:rsidR="000B2485" w:rsidRPr="00E14369">
          <w:rPr>
            <w:rStyle w:val="Hyperlink"/>
          </w:rPr>
          <w:t>TR  Define Cancer Registry Parameters</w:t>
        </w:r>
        <w:r w:rsidR="000B2485">
          <w:rPr>
            <w:webHidden/>
          </w:rPr>
          <w:tab/>
        </w:r>
        <w:r w:rsidR="000B2485">
          <w:rPr>
            <w:webHidden/>
          </w:rPr>
          <w:fldChar w:fldCharType="begin"/>
        </w:r>
        <w:r w:rsidR="000B2485">
          <w:rPr>
            <w:webHidden/>
          </w:rPr>
          <w:instrText xml:space="preserve"> PAGEREF _Toc421255038 \h </w:instrText>
        </w:r>
        <w:r w:rsidR="000B2485">
          <w:rPr>
            <w:webHidden/>
          </w:rPr>
        </w:r>
        <w:r w:rsidR="000B2485">
          <w:rPr>
            <w:webHidden/>
          </w:rPr>
          <w:fldChar w:fldCharType="separate"/>
        </w:r>
        <w:r w:rsidR="00650C20">
          <w:rPr>
            <w:webHidden/>
          </w:rPr>
          <w:t>51</w:t>
        </w:r>
        <w:r w:rsidR="000B2485">
          <w:rPr>
            <w:webHidden/>
          </w:rPr>
          <w:fldChar w:fldCharType="end"/>
        </w:r>
      </w:hyperlink>
    </w:p>
    <w:p w:rsidR="000B2485" w:rsidRDefault="008B4A52">
      <w:pPr>
        <w:pStyle w:val="TOC2"/>
        <w:rPr>
          <w:rFonts w:asciiTheme="minorHAnsi" w:eastAsiaTheme="minorEastAsia" w:hAnsiTheme="minorHAnsi" w:cstheme="minorBidi"/>
          <w:sz w:val="22"/>
          <w:szCs w:val="22"/>
        </w:rPr>
      </w:pPr>
      <w:hyperlink w:anchor="_Toc421255039" w:history="1">
        <w:r w:rsidR="000B2485" w:rsidRPr="00E14369">
          <w:rPr>
            <w:rStyle w:val="Hyperlink"/>
          </w:rPr>
          <w:t>AC  Enter/Edit Facility File</w:t>
        </w:r>
        <w:r w:rsidR="000B2485">
          <w:rPr>
            <w:webHidden/>
          </w:rPr>
          <w:tab/>
        </w:r>
        <w:r w:rsidR="000B2485">
          <w:rPr>
            <w:webHidden/>
          </w:rPr>
          <w:fldChar w:fldCharType="begin"/>
        </w:r>
        <w:r w:rsidR="000B2485">
          <w:rPr>
            <w:webHidden/>
          </w:rPr>
          <w:instrText xml:space="preserve"> PAGEREF _Toc421255039 \h </w:instrText>
        </w:r>
        <w:r w:rsidR="000B2485">
          <w:rPr>
            <w:webHidden/>
          </w:rPr>
        </w:r>
        <w:r w:rsidR="000B2485">
          <w:rPr>
            <w:webHidden/>
          </w:rPr>
          <w:fldChar w:fldCharType="separate"/>
        </w:r>
        <w:r w:rsidR="00650C20">
          <w:rPr>
            <w:webHidden/>
          </w:rPr>
          <w:t>52</w:t>
        </w:r>
        <w:r w:rsidR="000B2485">
          <w:rPr>
            <w:webHidden/>
          </w:rPr>
          <w:fldChar w:fldCharType="end"/>
        </w:r>
      </w:hyperlink>
    </w:p>
    <w:p w:rsidR="000B2485" w:rsidRDefault="008B4A52">
      <w:pPr>
        <w:pStyle w:val="TOC2"/>
        <w:rPr>
          <w:rFonts w:asciiTheme="minorHAnsi" w:eastAsiaTheme="minorEastAsia" w:hAnsiTheme="minorHAnsi" w:cstheme="minorBidi"/>
          <w:sz w:val="22"/>
          <w:szCs w:val="22"/>
        </w:rPr>
      </w:pPr>
      <w:hyperlink w:anchor="_Toc421255040" w:history="1">
        <w:r w:rsidR="000B2485" w:rsidRPr="00E14369">
          <w:rPr>
            <w:rStyle w:val="Hyperlink"/>
          </w:rPr>
          <w:t>CDD1  Print Condensed DD--OncoTraX Patient file</w:t>
        </w:r>
        <w:r w:rsidR="000B2485">
          <w:rPr>
            <w:webHidden/>
          </w:rPr>
          <w:tab/>
        </w:r>
        <w:r w:rsidR="000B2485">
          <w:rPr>
            <w:webHidden/>
          </w:rPr>
          <w:fldChar w:fldCharType="begin"/>
        </w:r>
        <w:r w:rsidR="000B2485">
          <w:rPr>
            <w:webHidden/>
          </w:rPr>
          <w:instrText xml:space="preserve"> PAGEREF _Toc421255040 \h </w:instrText>
        </w:r>
        <w:r w:rsidR="000B2485">
          <w:rPr>
            <w:webHidden/>
          </w:rPr>
        </w:r>
        <w:r w:rsidR="000B2485">
          <w:rPr>
            <w:webHidden/>
          </w:rPr>
          <w:fldChar w:fldCharType="separate"/>
        </w:r>
        <w:r w:rsidR="00650C20">
          <w:rPr>
            <w:webHidden/>
          </w:rPr>
          <w:t>52</w:t>
        </w:r>
        <w:r w:rsidR="000B2485">
          <w:rPr>
            <w:webHidden/>
          </w:rPr>
          <w:fldChar w:fldCharType="end"/>
        </w:r>
      </w:hyperlink>
    </w:p>
    <w:p w:rsidR="000B2485" w:rsidRDefault="008B4A52">
      <w:pPr>
        <w:pStyle w:val="TOC2"/>
        <w:rPr>
          <w:rFonts w:asciiTheme="minorHAnsi" w:eastAsiaTheme="minorEastAsia" w:hAnsiTheme="minorHAnsi" w:cstheme="minorBidi"/>
          <w:sz w:val="22"/>
          <w:szCs w:val="22"/>
        </w:rPr>
      </w:pPr>
      <w:hyperlink w:anchor="_Toc421255041" w:history="1">
        <w:r w:rsidR="000B2485" w:rsidRPr="00E14369">
          <w:rPr>
            <w:rStyle w:val="Hyperlink"/>
          </w:rPr>
          <w:t>CDD2  Print Condensed DD--OncoTraX Primary file</w:t>
        </w:r>
        <w:r w:rsidR="000B2485">
          <w:rPr>
            <w:webHidden/>
          </w:rPr>
          <w:tab/>
        </w:r>
        <w:r w:rsidR="000B2485">
          <w:rPr>
            <w:webHidden/>
          </w:rPr>
          <w:fldChar w:fldCharType="begin"/>
        </w:r>
        <w:r w:rsidR="000B2485">
          <w:rPr>
            <w:webHidden/>
          </w:rPr>
          <w:instrText xml:space="preserve"> PAGEREF _Toc421255041 \h </w:instrText>
        </w:r>
        <w:r w:rsidR="000B2485">
          <w:rPr>
            <w:webHidden/>
          </w:rPr>
        </w:r>
        <w:r w:rsidR="000B2485">
          <w:rPr>
            <w:webHidden/>
          </w:rPr>
          <w:fldChar w:fldCharType="separate"/>
        </w:r>
        <w:r w:rsidR="00650C20">
          <w:rPr>
            <w:webHidden/>
          </w:rPr>
          <w:t>52</w:t>
        </w:r>
        <w:r w:rsidR="000B2485">
          <w:rPr>
            <w:webHidden/>
          </w:rPr>
          <w:fldChar w:fldCharType="end"/>
        </w:r>
      </w:hyperlink>
    </w:p>
    <w:p w:rsidR="000B2485" w:rsidRDefault="008B4A52">
      <w:pPr>
        <w:pStyle w:val="TOC2"/>
        <w:rPr>
          <w:rFonts w:asciiTheme="minorHAnsi" w:eastAsiaTheme="minorEastAsia" w:hAnsiTheme="minorHAnsi" w:cstheme="minorBidi"/>
          <w:sz w:val="22"/>
          <w:szCs w:val="22"/>
        </w:rPr>
      </w:pPr>
      <w:hyperlink w:anchor="_Toc421255042" w:history="1">
        <w:r w:rsidR="000B2485" w:rsidRPr="00E14369">
          <w:rPr>
            <w:rStyle w:val="Hyperlink"/>
          </w:rPr>
          <w:t>PSR  Purge Suspense Records</w:t>
        </w:r>
        <w:r w:rsidR="000B2485">
          <w:rPr>
            <w:webHidden/>
          </w:rPr>
          <w:tab/>
        </w:r>
        <w:r w:rsidR="000B2485">
          <w:rPr>
            <w:webHidden/>
          </w:rPr>
          <w:fldChar w:fldCharType="begin"/>
        </w:r>
        <w:r w:rsidR="000B2485">
          <w:rPr>
            <w:webHidden/>
          </w:rPr>
          <w:instrText xml:space="preserve"> PAGEREF _Toc421255042 \h </w:instrText>
        </w:r>
        <w:r w:rsidR="000B2485">
          <w:rPr>
            <w:webHidden/>
          </w:rPr>
        </w:r>
        <w:r w:rsidR="000B2485">
          <w:rPr>
            <w:webHidden/>
          </w:rPr>
          <w:fldChar w:fldCharType="separate"/>
        </w:r>
        <w:r w:rsidR="00650C20">
          <w:rPr>
            <w:webHidden/>
          </w:rPr>
          <w:t>52</w:t>
        </w:r>
        <w:r w:rsidR="000B2485">
          <w:rPr>
            <w:webHidden/>
          </w:rPr>
          <w:fldChar w:fldCharType="end"/>
        </w:r>
      </w:hyperlink>
    </w:p>
    <w:p w:rsidR="000B2485" w:rsidRDefault="008B4A52">
      <w:pPr>
        <w:pStyle w:val="TOC2"/>
        <w:rPr>
          <w:rFonts w:asciiTheme="minorHAnsi" w:eastAsiaTheme="minorEastAsia" w:hAnsiTheme="minorHAnsi" w:cstheme="minorBidi"/>
          <w:sz w:val="22"/>
          <w:szCs w:val="22"/>
        </w:rPr>
      </w:pPr>
      <w:hyperlink w:anchor="_Toc421255043" w:history="1">
        <w:r w:rsidR="000B2485" w:rsidRPr="00E14369">
          <w:rPr>
            <w:rStyle w:val="Hyperlink"/>
          </w:rPr>
          <w:t>SP  Purge Patient Records with No Suspense/Primaries</w:t>
        </w:r>
        <w:r w:rsidR="000B2485">
          <w:rPr>
            <w:webHidden/>
          </w:rPr>
          <w:tab/>
        </w:r>
        <w:r w:rsidR="000B2485">
          <w:rPr>
            <w:webHidden/>
          </w:rPr>
          <w:fldChar w:fldCharType="begin"/>
        </w:r>
        <w:r w:rsidR="000B2485">
          <w:rPr>
            <w:webHidden/>
          </w:rPr>
          <w:instrText xml:space="preserve"> PAGEREF _Toc421255043 \h </w:instrText>
        </w:r>
        <w:r w:rsidR="000B2485">
          <w:rPr>
            <w:webHidden/>
          </w:rPr>
        </w:r>
        <w:r w:rsidR="000B2485">
          <w:rPr>
            <w:webHidden/>
          </w:rPr>
          <w:fldChar w:fldCharType="separate"/>
        </w:r>
        <w:r w:rsidR="00650C20">
          <w:rPr>
            <w:webHidden/>
          </w:rPr>
          <w:t>52</w:t>
        </w:r>
        <w:r w:rsidR="000B2485">
          <w:rPr>
            <w:webHidden/>
          </w:rPr>
          <w:fldChar w:fldCharType="end"/>
        </w:r>
      </w:hyperlink>
    </w:p>
    <w:p w:rsidR="000B2485" w:rsidRDefault="008B4A52">
      <w:pPr>
        <w:pStyle w:val="TOC2"/>
        <w:rPr>
          <w:rFonts w:asciiTheme="minorHAnsi" w:eastAsiaTheme="minorEastAsia" w:hAnsiTheme="minorHAnsi" w:cstheme="minorBidi"/>
          <w:sz w:val="22"/>
          <w:szCs w:val="22"/>
        </w:rPr>
      </w:pPr>
      <w:hyperlink w:anchor="_Toc421255044" w:history="1">
        <w:r w:rsidR="000B2485" w:rsidRPr="00E14369">
          <w:rPr>
            <w:rStyle w:val="Hyperlink"/>
          </w:rPr>
          <w:t>CS  Restage CS Cases</w:t>
        </w:r>
        <w:r w:rsidR="000B2485">
          <w:rPr>
            <w:webHidden/>
          </w:rPr>
          <w:tab/>
        </w:r>
        <w:r w:rsidR="000B2485">
          <w:rPr>
            <w:webHidden/>
          </w:rPr>
          <w:fldChar w:fldCharType="begin"/>
        </w:r>
        <w:r w:rsidR="000B2485">
          <w:rPr>
            <w:webHidden/>
          </w:rPr>
          <w:instrText xml:space="preserve"> PAGEREF _Toc421255044 \h </w:instrText>
        </w:r>
        <w:r w:rsidR="000B2485">
          <w:rPr>
            <w:webHidden/>
          </w:rPr>
        </w:r>
        <w:r w:rsidR="000B2485">
          <w:rPr>
            <w:webHidden/>
          </w:rPr>
          <w:fldChar w:fldCharType="separate"/>
        </w:r>
        <w:r w:rsidR="00650C20">
          <w:rPr>
            <w:webHidden/>
          </w:rPr>
          <w:t>52</w:t>
        </w:r>
        <w:r w:rsidR="000B2485">
          <w:rPr>
            <w:webHidden/>
          </w:rPr>
          <w:fldChar w:fldCharType="end"/>
        </w:r>
      </w:hyperlink>
    </w:p>
    <w:p w:rsidR="000B2485" w:rsidRDefault="008B4A52">
      <w:pPr>
        <w:pStyle w:val="TOC2"/>
        <w:rPr>
          <w:rFonts w:asciiTheme="minorHAnsi" w:eastAsiaTheme="minorEastAsia" w:hAnsiTheme="minorHAnsi" w:cstheme="minorBidi"/>
          <w:sz w:val="22"/>
          <w:szCs w:val="22"/>
        </w:rPr>
      </w:pPr>
      <w:hyperlink w:anchor="_Toc421255045" w:history="1">
        <w:r w:rsidR="000B2485" w:rsidRPr="00E14369">
          <w:rPr>
            <w:rStyle w:val="Hyperlink"/>
          </w:rPr>
          <w:t>TNM  Compute Percentage of TNM Forms Completed</w:t>
        </w:r>
        <w:r w:rsidR="000B2485">
          <w:rPr>
            <w:webHidden/>
          </w:rPr>
          <w:tab/>
        </w:r>
        <w:r w:rsidR="000B2485">
          <w:rPr>
            <w:webHidden/>
          </w:rPr>
          <w:fldChar w:fldCharType="begin"/>
        </w:r>
        <w:r w:rsidR="000B2485">
          <w:rPr>
            <w:webHidden/>
          </w:rPr>
          <w:instrText xml:space="preserve"> PAGEREF _Toc421255045 \h </w:instrText>
        </w:r>
        <w:r w:rsidR="000B2485">
          <w:rPr>
            <w:webHidden/>
          </w:rPr>
        </w:r>
        <w:r w:rsidR="000B2485">
          <w:rPr>
            <w:webHidden/>
          </w:rPr>
          <w:fldChar w:fldCharType="separate"/>
        </w:r>
        <w:r w:rsidR="00650C20">
          <w:rPr>
            <w:webHidden/>
          </w:rPr>
          <w:t>52</w:t>
        </w:r>
        <w:r w:rsidR="000B2485">
          <w:rPr>
            <w:webHidden/>
          </w:rPr>
          <w:fldChar w:fldCharType="end"/>
        </w:r>
      </w:hyperlink>
    </w:p>
    <w:p w:rsidR="000B2485" w:rsidRDefault="008B4A52">
      <w:pPr>
        <w:pStyle w:val="TOC2"/>
        <w:rPr>
          <w:rFonts w:asciiTheme="minorHAnsi" w:eastAsiaTheme="minorEastAsia" w:hAnsiTheme="minorHAnsi" w:cstheme="minorBidi"/>
          <w:sz w:val="22"/>
          <w:szCs w:val="22"/>
        </w:rPr>
      </w:pPr>
      <w:hyperlink w:anchor="_Toc421255046" w:history="1">
        <w:r w:rsidR="000B2485" w:rsidRPr="00E14369">
          <w:rPr>
            <w:rStyle w:val="Hyperlink"/>
          </w:rPr>
          <w:t>TIME  Timeliness Report</w:t>
        </w:r>
        <w:r w:rsidR="000B2485">
          <w:rPr>
            <w:webHidden/>
          </w:rPr>
          <w:tab/>
        </w:r>
        <w:r w:rsidR="000B2485">
          <w:rPr>
            <w:webHidden/>
          </w:rPr>
          <w:fldChar w:fldCharType="begin"/>
        </w:r>
        <w:r w:rsidR="000B2485">
          <w:rPr>
            <w:webHidden/>
          </w:rPr>
          <w:instrText xml:space="preserve"> PAGEREF _Toc421255046 \h </w:instrText>
        </w:r>
        <w:r w:rsidR="000B2485">
          <w:rPr>
            <w:webHidden/>
          </w:rPr>
        </w:r>
        <w:r w:rsidR="000B2485">
          <w:rPr>
            <w:webHidden/>
          </w:rPr>
          <w:fldChar w:fldCharType="separate"/>
        </w:r>
        <w:r w:rsidR="00650C20">
          <w:rPr>
            <w:webHidden/>
          </w:rPr>
          <w:t>52</w:t>
        </w:r>
        <w:r w:rsidR="000B2485">
          <w:rPr>
            <w:webHidden/>
          </w:rPr>
          <w:fldChar w:fldCharType="end"/>
        </w:r>
      </w:hyperlink>
    </w:p>
    <w:p w:rsidR="000B2485" w:rsidRDefault="008B4A52">
      <w:pPr>
        <w:pStyle w:val="TOC2"/>
        <w:rPr>
          <w:rFonts w:asciiTheme="minorHAnsi" w:eastAsiaTheme="minorEastAsia" w:hAnsiTheme="minorHAnsi" w:cstheme="minorBidi"/>
          <w:sz w:val="22"/>
          <w:szCs w:val="22"/>
        </w:rPr>
      </w:pPr>
      <w:hyperlink w:anchor="_Toc421255047" w:history="1">
        <w:r w:rsidR="000B2485" w:rsidRPr="00E14369">
          <w:rPr>
            <w:rStyle w:val="Hyperlink"/>
          </w:rPr>
          <w:t>CHEM Enter/Edit chemotherapeutic Drug File</w:t>
        </w:r>
        <w:r w:rsidR="000B2485">
          <w:rPr>
            <w:webHidden/>
          </w:rPr>
          <w:tab/>
        </w:r>
        <w:r w:rsidR="000B2485">
          <w:rPr>
            <w:webHidden/>
          </w:rPr>
          <w:fldChar w:fldCharType="begin"/>
        </w:r>
        <w:r w:rsidR="000B2485">
          <w:rPr>
            <w:webHidden/>
          </w:rPr>
          <w:instrText xml:space="preserve"> PAGEREF _Toc421255047 \h </w:instrText>
        </w:r>
        <w:r w:rsidR="000B2485">
          <w:rPr>
            <w:webHidden/>
          </w:rPr>
        </w:r>
        <w:r w:rsidR="000B2485">
          <w:rPr>
            <w:webHidden/>
          </w:rPr>
          <w:fldChar w:fldCharType="separate"/>
        </w:r>
        <w:r w:rsidR="00650C20">
          <w:rPr>
            <w:webHidden/>
          </w:rPr>
          <w:t>52</w:t>
        </w:r>
        <w:r w:rsidR="000B2485">
          <w:rPr>
            <w:webHidden/>
          </w:rPr>
          <w:fldChar w:fldCharType="end"/>
        </w:r>
      </w:hyperlink>
    </w:p>
    <w:p w:rsidR="000B2485" w:rsidRDefault="008B4A52">
      <w:pPr>
        <w:pStyle w:val="TOC2"/>
        <w:rPr>
          <w:rFonts w:asciiTheme="minorHAnsi" w:eastAsiaTheme="minorEastAsia" w:hAnsiTheme="minorHAnsi" w:cstheme="minorBidi"/>
          <w:sz w:val="22"/>
          <w:szCs w:val="22"/>
        </w:rPr>
      </w:pPr>
      <w:hyperlink w:anchor="_Toc421255048" w:history="1">
        <w:r w:rsidR="000B2485" w:rsidRPr="00E14369">
          <w:rPr>
            <w:rStyle w:val="Hyperlink"/>
          </w:rPr>
          <w:t>RQRS  Create RQRS Extract</w:t>
        </w:r>
        <w:r w:rsidR="000B2485">
          <w:rPr>
            <w:webHidden/>
          </w:rPr>
          <w:tab/>
        </w:r>
        <w:r w:rsidR="000B2485">
          <w:rPr>
            <w:webHidden/>
          </w:rPr>
          <w:fldChar w:fldCharType="begin"/>
        </w:r>
        <w:r w:rsidR="000B2485">
          <w:rPr>
            <w:webHidden/>
          </w:rPr>
          <w:instrText xml:space="preserve"> PAGEREF _Toc421255048 \h </w:instrText>
        </w:r>
        <w:r w:rsidR="000B2485">
          <w:rPr>
            <w:webHidden/>
          </w:rPr>
        </w:r>
        <w:r w:rsidR="000B2485">
          <w:rPr>
            <w:webHidden/>
          </w:rPr>
          <w:fldChar w:fldCharType="separate"/>
        </w:r>
        <w:r w:rsidR="00650C20">
          <w:rPr>
            <w:webHidden/>
          </w:rPr>
          <w:t>53</w:t>
        </w:r>
        <w:r w:rsidR="000B2485">
          <w:rPr>
            <w:webHidden/>
          </w:rPr>
          <w:fldChar w:fldCharType="end"/>
        </w:r>
      </w:hyperlink>
    </w:p>
    <w:p w:rsidR="000B2485" w:rsidRDefault="008B4A52">
      <w:pPr>
        <w:pStyle w:val="TOC1"/>
        <w:rPr>
          <w:rFonts w:asciiTheme="minorHAnsi" w:eastAsiaTheme="minorEastAsia" w:hAnsiTheme="minorHAnsi" w:cstheme="minorBidi"/>
          <w:bCs w:val="0"/>
          <w:color w:val="auto"/>
          <w:sz w:val="22"/>
          <w:szCs w:val="22"/>
        </w:rPr>
      </w:pPr>
      <w:hyperlink w:anchor="_Toc421255049" w:history="1">
        <w:r w:rsidR="000B2485" w:rsidRPr="00E14369">
          <w:rPr>
            <w:rStyle w:val="Hyperlink"/>
          </w:rPr>
          <w:t>Reporting to VA Central Cancer Registry</w:t>
        </w:r>
        <w:r w:rsidR="000B2485">
          <w:rPr>
            <w:webHidden/>
          </w:rPr>
          <w:tab/>
        </w:r>
        <w:r w:rsidR="000B2485">
          <w:rPr>
            <w:webHidden/>
          </w:rPr>
          <w:fldChar w:fldCharType="begin"/>
        </w:r>
        <w:r w:rsidR="000B2485">
          <w:rPr>
            <w:webHidden/>
          </w:rPr>
          <w:instrText xml:space="preserve"> PAGEREF _Toc421255049 \h </w:instrText>
        </w:r>
        <w:r w:rsidR="000B2485">
          <w:rPr>
            <w:webHidden/>
          </w:rPr>
        </w:r>
        <w:r w:rsidR="000B2485">
          <w:rPr>
            <w:webHidden/>
          </w:rPr>
          <w:fldChar w:fldCharType="separate"/>
        </w:r>
        <w:r w:rsidR="00650C20">
          <w:rPr>
            <w:webHidden/>
          </w:rPr>
          <w:t>55</w:t>
        </w:r>
        <w:r w:rsidR="000B2485">
          <w:rPr>
            <w:webHidden/>
          </w:rPr>
          <w:fldChar w:fldCharType="end"/>
        </w:r>
      </w:hyperlink>
    </w:p>
    <w:p w:rsidR="000B2485" w:rsidRDefault="008B4A52">
      <w:pPr>
        <w:pStyle w:val="TOC1"/>
        <w:rPr>
          <w:rFonts w:asciiTheme="minorHAnsi" w:eastAsiaTheme="minorEastAsia" w:hAnsiTheme="minorHAnsi" w:cstheme="minorBidi"/>
          <w:bCs w:val="0"/>
          <w:color w:val="auto"/>
          <w:sz w:val="22"/>
          <w:szCs w:val="22"/>
        </w:rPr>
      </w:pPr>
      <w:hyperlink w:anchor="_Toc421255050" w:history="1">
        <w:r w:rsidR="000B2485" w:rsidRPr="00E14369">
          <w:rPr>
            <w:rStyle w:val="Hyperlink"/>
          </w:rPr>
          <w:t>Utility Tools</w:t>
        </w:r>
        <w:r w:rsidR="000B2485">
          <w:rPr>
            <w:webHidden/>
          </w:rPr>
          <w:tab/>
        </w:r>
        <w:r w:rsidR="000B2485">
          <w:rPr>
            <w:webHidden/>
          </w:rPr>
          <w:fldChar w:fldCharType="begin"/>
        </w:r>
        <w:r w:rsidR="000B2485">
          <w:rPr>
            <w:webHidden/>
          </w:rPr>
          <w:instrText xml:space="preserve"> PAGEREF _Toc421255050 \h </w:instrText>
        </w:r>
        <w:r w:rsidR="000B2485">
          <w:rPr>
            <w:webHidden/>
          </w:rPr>
        </w:r>
        <w:r w:rsidR="000B2485">
          <w:rPr>
            <w:webHidden/>
          </w:rPr>
          <w:fldChar w:fldCharType="separate"/>
        </w:r>
        <w:r w:rsidR="00650C20">
          <w:rPr>
            <w:webHidden/>
          </w:rPr>
          <w:t>57</w:t>
        </w:r>
        <w:r w:rsidR="000B2485">
          <w:rPr>
            <w:webHidden/>
          </w:rPr>
          <w:fldChar w:fldCharType="end"/>
        </w:r>
      </w:hyperlink>
    </w:p>
    <w:p w:rsidR="000B2485" w:rsidRDefault="008B4A52">
      <w:pPr>
        <w:pStyle w:val="TOC2"/>
        <w:rPr>
          <w:rFonts w:asciiTheme="minorHAnsi" w:eastAsiaTheme="minorEastAsia" w:hAnsiTheme="minorHAnsi" w:cstheme="minorBidi"/>
          <w:sz w:val="22"/>
          <w:szCs w:val="22"/>
        </w:rPr>
      </w:pPr>
      <w:hyperlink w:anchor="_Toc421255051" w:history="1">
        <w:r w:rsidR="000B2485" w:rsidRPr="00E14369">
          <w:rPr>
            <w:rStyle w:val="Hyperlink"/>
          </w:rPr>
          <w:t>PC Capture Program</w:t>
        </w:r>
        <w:r w:rsidR="000B2485">
          <w:rPr>
            <w:webHidden/>
          </w:rPr>
          <w:tab/>
        </w:r>
        <w:r w:rsidR="000B2485">
          <w:rPr>
            <w:webHidden/>
          </w:rPr>
          <w:fldChar w:fldCharType="begin"/>
        </w:r>
        <w:r w:rsidR="000B2485">
          <w:rPr>
            <w:webHidden/>
          </w:rPr>
          <w:instrText xml:space="preserve"> PAGEREF _Toc421255051 \h </w:instrText>
        </w:r>
        <w:r w:rsidR="000B2485">
          <w:rPr>
            <w:webHidden/>
          </w:rPr>
        </w:r>
        <w:r w:rsidR="000B2485">
          <w:rPr>
            <w:webHidden/>
          </w:rPr>
          <w:fldChar w:fldCharType="separate"/>
        </w:r>
        <w:r w:rsidR="00650C20">
          <w:rPr>
            <w:webHidden/>
          </w:rPr>
          <w:t>57</w:t>
        </w:r>
        <w:r w:rsidR="000B2485">
          <w:rPr>
            <w:webHidden/>
          </w:rPr>
          <w:fldChar w:fldCharType="end"/>
        </w:r>
      </w:hyperlink>
    </w:p>
    <w:p w:rsidR="000B2485" w:rsidRDefault="008B4A52">
      <w:pPr>
        <w:pStyle w:val="TOC2"/>
        <w:rPr>
          <w:rFonts w:asciiTheme="minorHAnsi" w:eastAsiaTheme="minorEastAsia" w:hAnsiTheme="minorHAnsi" w:cstheme="minorBidi"/>
          <w:sz w:val="22"/>
          <w:szCs w:val="22"/>
        </w:rPr>
      </w:pPr>
      <w:hyperlink w:anchor="_Toc421255052" w:history="1">
        <w:r w:rsidR="000B2485" w:rsidRPr="00E14369">
          <w:rPr>
            <w:rStyle w:val="Hyperlink"/>
          </w:rPr>
          <w:t>KEA Term - Illustrated Directions</w:t>
        </w:r>
        <w:r w:rsidR="000B2485">
          <w:rPr>
            <w:webHidden/>
          </w:rPr>
          <w:tab/>
        </w:r>
        <w:r w:rsidR="000B2485">
          <w:rPr>
            <w:webHidden/>
          </w:rPr>
          <w:fldChar w:fldCharType="begin"/>
        </w:r>
        <w:r w:rsidR="000B2485">
          <w:rPr>
            <w:webHidden/>
          </w:rPr>
          <w:instrText xml:space="preserve"> PAGEREF _Toc421255052 \h </w:instrText>
        </w:r>
        <w:r w:rsidR="000B2485">
          <w:rPr>
            <w:webHidden/>
          </w:rPr>
        </w:r>
        <w:r w:rsidR="000B2485">
          <w:rPr>
            <w:webHidden/>
          </w:rPr>
          <w:fldChar w:fldCharType="separate"/>
        </w:r>
        <w:r w:rsidR="00650C20">
          <w:rPr>
            <w:webHidden/>
          </w:rPr>
          <w:t>57</w:t>
        </w:r>
        <w:r w:rsidR="000B2485">
          <w:rPr>
            <w:webHidden/>
          </w:rPr>
          <w:fldChar w:fldCharType="end"/>
        </w:r>
      </w:hyperlink>
    </w:p>
    <w:p w:rsidR="000B2485" w:rsidRDefault="008B4A52">
      <w:pPr>
        <w:pStyle w:val="TOC2"/>
        <w:rPr>
          <w:rFonts w:asciiTheme="minorHAnsi" w:eastAsiaTheme="minorEastAsia" w:hAnsiTheme="minorHAnsi" w:cstheme="minorBidi"/>
          <w:sz w:val="22"/>
          <w:szCs w:val="22"/>
        </w:rPr>
      </w:pPr>
      <w:hyperlink w:anchor="_Toc421255053" w:history="1">
        <w:r w:rsidR="000B2485" w:rsidRPr="00E14369">
          <w:rPr>
            <w:rStyle w:val="Hyperlink"/>
          </w:rPr>
          <w:t>Emailing the VACCR file</w:t>
        </w:r>
        <w:r w:rsidR="000B2485">
          <w:rPr>
            <w:webHidden/>
          </w:rPr>
          <w:tab/>
        </w:r>
        <w:r w:rsidR="000B2485">
          <w:rPr>
            <w:webHidden/>
          </w:rPr>
          <w:fldChar w:fldCharType="begin"/>
        </w:r>
        <w:r w:rsidR="000B2485">
          <w:rPr>
            <w:webHidden/>
          </w:rPr>
          <w:instrText xml:space="preserve"> PAGEREF _Toc421255053 \h </w:instrText>
        </w:r>
        <w:r w:rsidR="000B2485">
          <w:rPr>
            <w:webHidden/>
          </w:rPr>
        </w:r>
        <w:r w:rsidR="000B2485">
          <w:rPr>
            <w:webHidden/>
          </w:rPr>
          <w:fldChar w:fldCharType="separate"/>
        </w:r>
        <w:r w:rsidR="00650C20">
          <w:rPr>
            <w:webHidden/>
          </w:rPr>
          <w:t>58</w:t>
        </w:r>
        <w:r w:rsidR="000B2485">
          <w:rPr>
            <w:webHidden/>
          </w:rPr>
          <w:fldChar w:fldCharType="end"/>
        </w:r>
      </w:hyperlink>
    </w:p>
    <w:p w:rsidR="000B2485" w:rsidRDefault="008B4A52">
      <w:pPr>
        <w:pStyle w:val="TOC2"/>
        <w:rPr>
          <w:rFonts w:asciiTheme="minorHAnsi" w:eastAsiaTheme="minorEastAsia" w:hAnsiTheme="minorHAnsi" w:cstheme="minorBidi"/>
          <w:sz w:val="22"/>
          <w:szCs w:val="22"/>
        </w:rPr>
      </w:pPr>
      <w:hyperlink w:anchor="_Toc421255054" w:history="1">
        <w:r w:rsidR="000B2485" w:rsidRPr="00E14369">
          <w:rPr>
            <w:rStyle w:val="Hyperlink"/>
          </w:rPr>
          <w:t>State Reporting</w:t>
        </w:r>
        <w:r w:rsidR="000B2485">
          <w:rPr>
            <w:webHidden/>
          </w:rPr>
          <w:tab/>
        </w:r>
        <w:r w:rsidR="000B2485">
          <w:rPr>
            <w:webHidden/>
          </w:rPr>
          <w:fldChar w:fldCharType="begin"/>
        </w:r>
        <w:r w:rsidR="000B2485">
          <w:rPr>
            <w:webHidden/>
          </w:rPr>
          <w:instrText xml:space="preserve"> PAGEREF _Toc421255054 \h </w:instrText>
        </w:r>
        <w:r w:rsidR="000B2485">
          <w:rPr>
            <w:webHidden/>
          </w:rPr>
        </w:r>
        <w:r w:rsidR="000B2485">
          <w:rPr>
            <w:webHidden/>
          </w:rPr>
          <w:fldChar w:fldCharType="separate"/>
        </w:r>
        <w:r w:rsidR="00650C20">
          <w:rPr>
            <w:webHidden/>
          </w:rPr>
          <w:t>58</w:t>
        </w:r>
        <w:r w:rsidR="000B2485">
          <w:rPr>
            <w:webHidden/>
          </w:rPr>
          <w:fldChar w:fldCharType="end"/>
        </w:r>
      </w:hyperlink>
    </w:p>
    <w:p w:rsidR="000B2485" w:rsidRDefault="008B4A52">
      <w:pPr>
        <w:pStyle w:val="TOC2"/>
        <w:rPr>
          <w:rFonts w:asciiTheme="minorHAnsi" w:eastAsiaTheme="minorEastAsia" w:hAnsiTheme="minorHAnsi" w:cstheme="minorBidi"/>
          <w:sz w:val="22"/>
          <w:szCs w:val="22"/>
        </w:rPr>
      </w:pPr>
      <w:hyperlink w:anchor="_Toc421255055" w:history="1">
        <w:r w:rsidR="000B2485" w:rsidRPr="00E14369">
          <w:rPr>
            <w:rStyle w:val="Hyperlink"/>
          </w:rPr>
          <w:t>PC Capture Program</w:t>
        </w:r>
        <w:r w:rsidR="000B2485">
          <w:rPr>
            <w:webHidden/>
          </w:rPr>
          <w:tab/>
        </w:r>
        <w:r w:rsidR="000B2485">
          <w:rPr>
            <w:webHidden/>
          </w:rPr>
          <w:fldChar w:fldCharType="begin"/>
        </w:r>
        <w:r w:rsidR="000B2485">
          <w:rPr>
            <w:webHidden/>
          </w:rPr>
          <w:instrText xml:space="preserve"> PAGEREF _Toc421255055 \h </w:instrText>
        </w:r>
        <w:r w:rsidR="000B2485">
          <w:rPr>
            <w:webHidden/>
          </w:rPr>
        </w:r>
        <w:r w:rsidR="000B2485">
          <w:rPr>
            <w:webHidden/>
          </w:rPr>
          <w:fldChar w:fldCharType="separate"/>
        </w:r>
        <w:r w:rsidR="00650C20">
          <w:rPr>
            <w:webHidden/>
          </w:rPr>
          <w:t>59</w:t>
        </w:r>
        <w:r w:rsidR="000B2485">
          <w:rPr>
            <w:webHidden/>
          </w:rPr>
          <w:fldChar w:fldCharType="end"/>
        </w:r>
      </w:hyperlink>
    </w:p>
    <w:p w:rsidR="000B2485" w:rsidRDefault="008B4A52">
      <w:pPr>
        <w:pStyle w:val="TOC2"/>
        <w:rPr>
          <w:rFonts w:asciiTheme="minorHAnsi" w:eastAsiaTheme="minorEastAsia" w:hAnsiTheme="minorHAnsi" w:cstheme="minorBidi"/>
          <w:sz w:val="22"/>
          <w:szCs w:val="22"/>
        </w:rPr>
      </w:pPr>
      <w:hyperlink w:anchor="_Toc421255056" w:history="1">
        <w:r w:rsidR="000B2485" w:rsidRPr="00E14369">
          <w:rPr>
            <w:rStyle w:val="Hyperlink"/>
          </w:rPr>
          <w:t>Downloading Your Data from VistA for the ACoS</w:t>
        </w:r>
        <w:r w:rsidR="000B2485">
          <w:rPr>
            <w:webHidden/>
          </w:rPr>
          <w:tab/>
        </w:r>
        <w:r w:rsidR="000B2485">
          <w:rPr>
            <w:webHidden/>
          </w:rPr>
          <w:fldChar w:fldCharType="begin"/>
        </w:r>
        <w:r w:rsidR="000B2485">
          <w:rPr>
            <w:webHidden/>
          </w:rPr>
          <w:instrText xml:space="preserve"> PAGEREF _Toc421255056 \h </w:instrText>
        </w:r>
        <w:r w:rsidR="000B2485">
          <w:rPr>
            <w:webHidden/>
          </w:rPr>
        </w:r>
        <w:r w:rsidR="000B2485">
          <w:rPr>
            <w:webHidden/>
          </w:rPr>
          <w:fldChar w:fldCharType="separate"/>
        </w:r>
        <w:r w:rsidR="00650C20">
          <w:rPr>
            <w:webHidden/>
          </w:rPr>
          <w:t>60</w:t>
        </w:r>
        <w:r w:rsidR="000B2485">
          <w:rPr>
            <w:webHidden/>
          </w:rPr>
          <w:fldChar w:fldCharType="end"/>
        </w:r>
      </w:hyperlink>
    </w:p>
    <w:p w:rsidR="000B2485" w:rsidRDefault="008B4A52">
      <w:pPr>
        <w:pStyle w:val="TOC2"/>
        <w:rPr>
          <w:rFonts w:asciiTheme="minorHAnsi" w:eastAsiaTheme="minorEastAsia" w:hAnsiTheme="minorHAnsi" w:cstheme="minorBidi"/>
          <w:sz w:val="22"/>
          <w:szCs w:val="22"/>
        </w:rPr>
      </w:pPr>
      <w:hyperlink w:anchor="_Toc421255057" w:history="1">
        <w:r w:rsidR="000B2485" w:rsidRPr="00E14369">
          <w:rPr>
            <w:rStyle w:val="Hyperlink"/>
          </w:rPr>
          <w:t>Downloading and Installing Genedits  &gt;&gt;NEED LATEST&lt;&lt;&lt;&lt;</w:t>
        </w:r>
        <w:r w:rsidR="000B2485">
          <w:rPr>
            <w:webHidden/>
          </w:rPr>
          <w:tab/>
        </w:r>
        <w:r w:rsidR="000B2485">
          <w:rPr>
            <w:webHidden/>
          </w:rPr>
          <w:fldChar w:fldCharType="begin"/>
        </w:r>
        <w:r w:rsidR="000B2485">
          <w:rPr>
            <w:webHidden/>
          </w:rPr>
          <w:instrText xml:space="preserve"> PAGEREF _Toc421255057 \h </w:instrText>
        </w:r>
        <w:r w:rsidR="000B2485">
          <w:rPr>
            <w:webHidden/>
          </w:rPr>
        </w:r>
        <w:r w:rsidR="000B2485">
          <w:rPr>
            <w:webHidden/>
          </w:rPr>
          <w:fldChar w:fldCharType="separate"/>
        </w:r>
        <w:r w:rsidR="00650C20">
          <w:rPr>
            <w:webHidden/>
          </w:rPr>
          <w:t>60</w:t>
        </w:r>
        <w:r w:rsidR="000B2485">
          <w:rPr>
            <w:webHidden/>
          </w:rPr>
          <w:fldChar w:fldCharType="end"/>
        </w:r>
      </w:hyperlink>
    </w:p>
    <w:p w:rsidR="000B2485" w:rsidRDefault="008B4A52">
      <w:pPr>
        <w:pStyle w:val="TOC2"/>
        <w:rPr>
          <w:rFonts w:asciiTheme="minorHAnsi" w:eastAsiaTheme="minorEastAsia" w:hAnsiTheme="minorHAnsi" w:cstheme="minorBidi"/>
          <w:sz w:val="22"/>
          <w:szCs w:val="22"/>
        </w:rPr>
      </w:pPr>
      <w:hyperlink w:anchor="_Toc421255058" w:history="1">
        <w:r w:rsidR="000B2485" w:rsidRPr="00E14369">
          <w:rPr>
            <w:rStyle w:val="Hyperlink"/>
          </w:rPr>
          <w:t>Line Editor</w:t>
        </w:r>
        <w:r w:rsidR="000B2485">
          <w:rPr>
            <w:webHidden/>
          </w:rPr>
          <w:tab/>
        </w:r>
        <w:r w:rsidR="000B2485">
          <w:rPr>
            <w:webHidden/>
          </w:rPr>
          <w:fldChar w:fldCharType="begin"/>
        </w:r>
        <w:r w:rsidR="000B2485">
          <w:rPr>
            <w:webHidden/>
          </w:rPr>
          <w:instrText xml:space="preserve"> PAGEREF _Toc421255058 \h </w:instrText>
        </w:r>
        <w:r w:rsidR="000B2485">
          <w:rPr>
            <w:webHidden/>
          </w:rPr>
        </w:r>
        <w:r w:rsidR="000B2485">
          <w:rPr>
            <w:webHidden/>
          </w:rPr>
          <w:fldChar w:fldCharType="separate"/>
        </w:r>
        <w:r w:rsidR="00650C20">
          <w:rPr>
            <w:webHidden/>
          </w:rPr>
          <w:t>61</w:t>
        </w:r>
        <w:r w:rsidR="000B2485">
          <w:rPr>
            <w:webHidden/>
          </w:rPr>
          <w:fldChar w:fldCharType="end"/>
        </w:r>
      </w:hyperlink>
    </w:p>
    <w:p w:rsidR="000B2485" w:rsidRDefault="008B4A52">
      <w:pPr>
        <w:pStyle w:val="TOC2"/>
        <w:rPr>
          <w:rFonts w:asciiTheme="minorHAnsi" w:eastAsiaTheme="minorEastAsia" w:hAnsiTheme="minorHAnsi" w:cstheme="minorBidi"/>
          <w:sz w:val="22"/>
          <w:szCs w:val="22"/>
        </w:rPr>
      </w:pPr>
      <w:hyperlink w:anchor="_Toc421255059" w:history="1">
        <w:r w:rsidR="000B2485" w:rsidRPr="00E14369">
          <w:rPr>
            <w:rStyle w:val="Hyperlink"/>
          </w:rPr>
          <w:t>Screen Editor</w:t>
        </w:r>
        <w:r w:rsidR="000B2485">
          <w:rPr>
            <w:webHidden/>
          </w:rPr>
          <w:tab/>
        </w:r>
        <w:r w:rsidR="000B2485">
          <w:rPr>
            <w:webHidden/>
          </w:rPr>
          <w:fldChar w:fldCharType="begin"/>
        </w:r>
        <w:r w:rsidR="000B2485">
          <w:rPr>
            <w:webHidden/>
          </w:rPr>
          <w:instrText xml:space="preserve"> PAGEREF _Toc421255059 \h </w:instrText>
        </w:r>
        <w:r w:rsidR="000B2485">
          <w:rPr>
            <w:webHidden/>
          </w:rPr>
        </w:r>
        <w:r w:rsidR="000B2485">
          <w:rPr>
            <w:webHidden/>
          </w:rPr>
          <w:fldChar w:fldCharType="separate"/>
        </w:r>
        <w:r w:rsidR="00650C20">
          <w:rPr>
            <w:webHidden/>
          </w:rPr>
          <w:t>62</w:t>
        </w:r>
        <w:r w:rsidR="000B2485">
          <w:rPr>
            <w:webHidden/>
          </w:rPr>
          <w:fldChar w:fldCharType="end"/>
        </w:r>
      </w:hyperlink>
    </w:p>
    <w:p w:rsidR="000B2485" w:rsidRDefault="008B4A52">
      <w:pPr>
        <w:pStyle w:val="TOC2"/>
        <w:rPr>
          <w:rFonts w:asciiTheme="minorHAnsi" w:eastAsiaTheme="minorEastAsia" w:hAnsiTheme="minorHAnsi" w:cstheme="minorBidi"/>
          <w:sz w:val="22"/>
          <w:szCs w:val="22"/>
        </w:rPr>
      </w:pPr>
      <w:hyperlink w:anchor="_Toc421255060" w:history="1">
        <w:r w:rsidR="000B2485" w:rsidRPr="00E14369">
          <w:rPr>
            <w:rStyle w:val="Hyperlink"/>
          </w:rPr>
          <w:t>Menu Options</w:t>
        </w:r>
        <w:r w:rsidR="000B2485">
          <w:rPr>
            <w:webHidden/>
          </w:rPr>
          <w:tab/>
        </w:r>
        <w:r w:rsidR="000B2485">
          <w:rPr>
            <w:webHidden/>
          </w:rPr>
          <w:fldChar w:fldCharType="begin"/>
        </w:r>
        <w:r w:rsidR="000B2485">
          <w:rPr>
            <w:webHidden/>
          </w:rPr>
          <w:instrText xml:space="preserve"> PAGEREF _Toc421255060 \h </w:instrText>
        </w:r>
        <w:r w:rsidR="000B2485">
          <w:rPr>
            <w:webHidden/>
          </w:rPr>
        </w:r>
        <w:r w:rsidR="000B2485">
          <w:rPr>
            <w:webHidden/>
          </w:rPr>
          <w:fldChar w:fldCharType="separate"/>
        </w:r>
        <w:r w:rsidR="00650C20">
          <w:rPr>
            <w:webHidden/>
          </w:rPr>
          <w:t>66</w:t>
        </w:r>
        <w:r w:rsidR="000B2485">
          <w:rPr>
            <w:webHidden/>
          </w:rPr>
          <w:fldChar w:fldCharType="end"/>
        </w:r>
      </w:hyperlink>
    </w:p>
    <w:p w:rsidR="000B2485" w:rsidRDefault="008B4A52">
      <w:pPr>
        <w:pStyle w:val="TOC1"/>
        <w:rPr>
          <w:rFonts w:asciiTheme="minorHAnsi" w:eastAsiaTheme="minorEastAsia" w:hAnsiTheme="minorHAnsi" w:cstheme="minorBidi"/>
          <w:bCs w:val="0"/>
          <w:color w:val="auto"/>
          <w:sz w:val="22"/>
          <w:szCs w:val="22"/>
        </w:rPr>
      </w:pPr>
      <w:hyperlink w:anchor="_Toc421255061" w:history="1">
        <w:r w:rsidR="000B2485" w:rsidRPr="00E14369">
          <w:rPr>
            <w:rStyle w:val="Hyperlink"/>
          </w:rPr>
          <w:t>Edits within OncoTraX</w:t>
        </w:r>
        <w:r w:rsidR="000B2485">
          <w:rPr>
            <w:webHidden/>
          </w:rPr>
          <w:tab/>
        </w:r>
        <w:r w:rsidR="000B2485">
          <w:rPr>
            <w:webHidden/>
          </w:rPr>
          <w:fldChar w:fldCharType="begin"/>
        </w:r>
        <w:r w:rsidR="000B2485">
          <w:rPr>
            <w:webHidden/>
          </w:rPr>
          <w:instrText xml:space="preserve"> PAGEREF _Toc421255061 \h </w:instrText>
        </w:r>
        <w:r w:rsidR="000B2485">
          <w:rPr>
            <w:webHidden/>
          </w:rPr>
        </w:r>
        <w:r w:rsidR="000B2485">
          <w:rPr>
            <w:webHidden/>
          </w:rPr>
          <w:fldChar w:fldCharType="separate"/>
        </w:r>
        <w:r w:rsidR="00650C20">
          <w:rPr>
            <w:webHidden/>
          </w:rPr>
          <w:t>69</w:t>
        </w:r>
        <w:r w:rsidR="000B2485">
          <w:rPr>
            <w:webHidden/>
          </w:rPr>
          <w:fldChar w:fldCharType="end"/>
        </w:r>
      </w:hyperlink>
    </w:p>
    <w:p w:rsidR="000B2485" w:rsidRDefault="008B4A52">
      <w:pPr>
        <w:pStyle w:val="TOC1"/>
        <w:rPr>
          <w:rFonts w:asciiTheme="minorHAnsi" w:eastAsiaTheme="minorEastAsia" w:hAnsiTheme="minorHAnsi" w:cstheme="minorBidi"/>
          <w:bCs w:val="0"/>
          <w:color w:val="auto"/>
          <w:sz w:val="22"/>
          <w:szCs w:val="22"/>
        </w:rPr>
      </w:pPr>
      <w:hyperlink w:anchor="_Toc421255062" w:history="1">
        <w:r w:rsidR="000B2485" w:rsidRPr="00E14369">
          <w:rPr>
            <w:rStyle w:val="Hyperlink"/>
          </w:rPr>
          <w:t>Edits within Genedits</w:t>
        </w:r>
        <w:r w:rsidR="000B2485">
          <w:rPr>
            <w:webHidden/>
          </w:rPr>
          <w:tab/>
        </w:r>
        <w:r w:rsidR="000B2485">
          <w:rPr>
            <w:webHidden/>
          </w:rPr>
          <w:fldChar w:fldCharType="begin"/>
        </w:r>
        <w:r w:rsidR="000B2485">
          <w:rPr>
            <w:webHidden/>
          </w:rPr>
          <w:instrText xml:space="preserve"> PAGEREF _Toc421255062 \h </w:instrText>
        </w:r>
        <w:r w:rsidR="000B2485">
          <w:rPr>
            <w:webHidden/>
          </w:rPr>
        </w:r>
        <w:r w:rsidR="000B2485">
          <w:rPr>
            <w:webHidden/>
          </w:rPr>
          <w:fldChar w:fldCharType="separate"/>
        </w:r>
        <w:r w:rsidR="00650C20">
          <w:rPr>
            <w:webHidden/>
          </w:rPr>
          <w:t>73</w:t>
        </w:r>
        <w:r w:rsidR="000B2485">
          <w:rPr>
            <w:webHidden/>
          </w:rPr>
          <w:fldChar w:fldCharType="end"/>
        </w:r>
      </w:hyperlink>
    </w:p>
    <w:p w:rsidR="000B2485" w:rsidRDefault="008B4A52">
      <w:pPr>
        <w:pStyle w:val="TOC1"/>
        <w:rPr>
          <w:rFonts w:asciiTheme="minorHAnsi" w:eastAsiaTheme="minorEastAsia" w:hAnsiTheme="minorHAnsi" w:cstheme="minorBidi"/>
          <w:bCs w:val="0"/>
          <w:color w:val="auto"/>
          <w:sz w:val="22"/>
          <w:szCs w:val="22"/>
        </w:rPr>
      </w:pPr>
      <w:hyperlink w:anchor="_Toc421255063" w:history="1">
        <w:r w:rsidR="000B2485" w:rsidRPr="00E14369">
          <w:rPr>
            <w:rStyle w:val="Hyperlink"/>
          </w:rPr>
          <w:t>Glossary</w:t>
        </w:r>
        <w:r w:rsidR="000B2485">
          <w:rPr>
            <w:webHidden/>
          </w:rPr>
          <w:tab/>
        </w:r>
        <w:r w:rsidR="000B2485">
          <w:rPr>
            <w:webHidden/>
          </w:rPr>
          <w:fldChar w:fldCharType="begin"/>
        </w:r>
        <w:r w:rsidR="000B2485">
          <w:rPr>
            <w:webHidden/>
          </w:rPr>
          <w:instrText xml:space="preserve"> PAGEREF _Toc421255063 \h </w:instrText>
        </w:r>
        <w:r w:rsidR="000B2485">
          <w:rPr>
            <w:webHidden/>
          </w:rPr>
        </w:r>
        <w:r w:rsidR="000B2485">
          <w:rPr>
            <w:webHidden/>
          </w:rPr>
          <w:fldChar w:fldCharType="separate"/>
        </w:r>
        <w:r w:rsidR="00650C20">
          <w:rPr>
            <w:webHidden/>
          </w:rPr>
          <w:t>107</w:t>
        </w:r>
        <w:r w:rsidR="000B2485">
          <w:rPr>
            <w:webHidden/>
          </w:rPr>
          <w:fldChar w:fldCharType="end"/>
        </w:r>
      </w:hyperlink>
    </w:p>
    <w:p w:rsidR="000B2485" w:rsidRDefault="008B4A52">
      <w:pPr>
        <w:pStyle w:val="TOC1"/>
        <w:rPr>
          <w:rFonts w:asciiTheme="minorHAnsi" w:eastAsiaTheme="minorEastAsia" w:hAnsiTheme="minorHAnsi" w:cstheme="minorBidi"/>
          <w:bCs w:val="0"/>
          <w:color w:val="auto"/>
          <w:sz w:val="22"/>
          <w:szCs w:val="22"/>
        </w:rPr>
      </w:pPr>
      <w:hyperlink w:anchor="_Toc421255064" w:history="1">
        <w:r w:rsidR="000B2485" w:rsidRPr="00E14369">
          <w:rPr>
            <w:rStyle w:val="Hyperlink"/>
          </w:rPr>
          <w:t>Appendix A: Edits API</w:t>
        </w:r>
        <w:r w:rsidR="000B2485">
          <w:rPr>
            <w:webHidden/>
          </w:rPr>
          <w:tab/>
        </w:r>
        <w:r w:rsidR="000B2485">
          <w:rPr>
            <w:webHidden/>
          </w:rPr>
          <w:fldChar w:fldCharType="begin"/>
        </w:r>
        <w:r w:rsidR="000B2485">
          <w:rPr>
            <w:webHidden/>
          </w:rPr>
          <w:instrText xml:space="preserve"> PAGEREF _Toc421255064 \h </w:instrText>
        </w:r>
        <w:r w:rsidR="000B2485">
          <w:rPr>
            <w:webHidden/>
          </w:rPr>
        </w:r>
        <w:r w:rsidR="000B2485">
          <w:rPr>
            <w:webHidden/>
          </w:rPr>
          <w:fldChar w:fldCharType="separate"/>
        </w:r>
        <w:r w:rsidR="00650C20">
          <w:rPr>
            <w:webHidden/>
          </w:rPr>
          <w:t>109</w:t>
        </w:r>
        <w:r w:rsidR="000B2485">
          <w:rPr>
            <w:webHidden/>
          </w:rPr>
          <w:fldChar w:fldCharType="end"/>
        </w:r>
      </w:hyperlink>
    </w:p>
    <w:p w:rsidR="000B2485" w:rsidRDefault="008B4A52">
      <w:pPr>
        <w:pStyle w:val="TOC1"/>
        <w:rPr>
          <w:rFonts w:asciiTheme="minorHAnsi" w:eastAsiaTheme="minorEastAsia" w:hAnsiTheme="minorHAnsi" w:cstheme="minorBidi"/>
          <w:bCs w:val="0"/>
          <w:color w:val="auto"/>
          <w:sz w:val="22"/>
          <w:szCs w:val="22"/>
        </w:rPr>
      </w:pPr>
      <w:hyperlink w:anchor="_Toc421255065" w:history="1">
        <w:r w:rsidR="00650C20">
          <w:rPr>
            <w:rStyle w:val="Hyperlink"/>
          </w:rPr>
          <w:t>Appendix B: Patch Installation</w:t>
        </w:r>
        <w:r w:rsidR="000B2485">
          <w:rPr>
            <w:webHidden/>
          </w:rPr>
          <w:tab/>
        </w:r>
        <w:r w:rsidR="00650C20">
          <w:rPr>
            <w:webHidden/>
          </w:rPr>
          <w:t>112</w:t>
        </w:r>
      </w:hyperlink>
    </w:p>
    <w:p w:rsidR="006D6E00" w:rsidRPr="00601178" w:rsidRDefault="004475DF" w:rsidP="00601178">
      <w:r>
        <w:rPr>
          <w:rFonts w:ascii="Arial" w:hAnsi="Arial" w:cs="Arial"/>
          <w:b/>
          <w:sz w:val="32"/>
          <w:szCs w:val="32"/>
        </w:rPr>
        <w:fldChar w:fldCharType="end"/>
      </w:r>
      <w:r w:rsidR="00BB3461">
        <w:tab/>
      </w:r>
    </w:p>
    <w:p w:rsidR="00E10388" w:rsidRPr="00180E91" w:rsidRDefault="00E10388" w:rsidP="00E10388">
      <w:pPr>
        <w:pageBreakBefore/>
      </w:pPr>
      <w:bookmarkStart w:id="9" w:name="_Ref126744247"/>
      <w:bookmarkStart w:id="10" w:name="_Toc127843923"/>
      <w:bookmarkStart w:id="11" w:name="_Toc518198529"/>
      <w:bookmarkEnd w:id="1"/>
      <w:bookmarkEnd w:id="2"/>
      <w:bookmarkEnd w:id="3"/>
    </w:p>
    <w:p w:rsidR="00E10388" w:rsidRDefault="00E10388" w:rsidP="00E10388">
      <w:pPr>
        <w:jc w:val="center"/>
        <w:rPr>
          <w:i/>
        </w:rPr>
      </w:pPr>
    </w:p>
    <w:p w:rsidR="00E10388" w:rsidRDefault="00E10388" w:rsidP="00E10388">
      <w:pPr>
        <w:jc w:val="center"/>
        <w:rPr>
          <w:i/>
        </w:rPr>
      </w:pPr>
    </w:p>
    <w:p w:rsidR="0082045E" w:rsidRDefault="0082045E" w:rsidP="00E10388">
      <w:pPr>
        <w:jc w:val="center"/>
        <w:rPr>
          <w:i/>
        </w:rPr>
      </w:pPr>
    </w:p>
    <w:p w:rsidR="00E10388" w:rsidRDefault="00E10388" w:rsidP="00E10388">
      <w:pPr>
        <w:jc w:val="center"/>
        <w:rPr>
          <w:i/>
        </w:rPr>
      </w:pPr>
      <w:r w:rsidRPr="00D9402C">
        <w:rPr>
          <w:i/>
        </w:rPr>
        <w:t>This page intentionally left blank for double-sided printing.</w:t>
      </w:r>
    </w:p>
    <w:p w:rsidR="0047127C" w:rsidRDefault="0047127C" w:rsidP="00E10388">
      <w:pPr>
        <w:jc w:val="center"/>
        <w:rPr>
          <w:i/>
        </w:rPr>
      </w:pPr>
    </w:p>
    <w:p w:rsidR="0047127C" w:rsidRDefault="0047127C" w:rsidP="00E10388">
      <w:pPr>
        <w:jc w:val="center"/>
        <w:rPr>
          <w:i/>
        </w:rPr>
      </w:pPr>
    </w:p>
    <w:p w:rsidR="0047127C" w:rsidRDefault="0047127C" w:rsidP="00E10388">
      <w:pPr>
        <w:jc w:val="center"/>
        <w:rPr>
          <w:i/>
        </w:rPr>
        <w:sectPr w:rsidR="0047127C" w:rsidSect="004B0246">
          <w:pgSz w:w="12240" w:h="15840" w:code="1"/>
          <w:pgMar w:top="1440" w:right="1440" w:bottom="1440" w:left="1440" w:header="720" w:footer="720" w:gutter="0"/>
          <w:pgNumType w:fmt="lowerRoman"/>
          <w:cols w:space="720"/>
        </w:sectPr>
      </w:pPr>
    </w:p>
    <w:p w:rsidR="006D6E00" w:rsidRDefault="00330313" w:rsidP="003448A7">
      <w:pPr>
        <w:pStyle w:val="Heading1"/>
      </w:pPr>
      <w:bookmarkStart w:id="12" w:name="_Toc151451031"/>
      <w:bookmarkStart w:id="13" w:name="_Ref154459908"/>
      <w:bookmarkStart w:id="14" w:name="_Ref165274819"/>
      <w:bookmarkStart w:id="15" w:name="_Toc421254962"/>
      <w:r w:rsidRPr="00441E24">
        <w:lastRenderedPageBreak/>
        <w:t>Introduction</w:t>
      </w:r>
      <w:bookmarkEnd w:id="9"/>
      <w:bookmarkEnd w:id="10"/>
      <w:bookmarkEnd w:id="12"/>
      <w:bookmarkEnd w:id="13"/>
      <w:bookmarkEnd w:id="14"/>
      <w:bookmarkEnd w:id="15"/>
    </w:p>
    <w:p w:rsidR="00BA7CE3" w:rsidRDefault="00107D9C" w:rsidP="00CA33ED">
      <w:r>
        <w:t xml:space="preserve">OncoTraX: </w:t>
      </w:r>
      <w:r w:rsidR="00C95EC5">
        <w:t>Cancer</w:t>
      </w:r>
      <w:r>
        <w:t xml:space="preserve"> Registry</w:t>
      </w:r>
      <w:r w:rsidR="006D4027" w:rsidRPr="001704D9">
        <w:t xml:space="preserve"> is an integrated collection of computer programs and routines</w:t>
      </w:r>
      <w:r w:rsidR="005C05D7">
        <w:t>,</w:t>
      </w:r>
      <w:r w:rsidR="006D4027" w:rsidRPr="001704D9">
        <w:t xml:space="preserve"> which work together </w:t>
      </w:r>
      <w:r w:rsidR="00C95EC5">
        <w:t>in</w:t>
      </w:r>
      <w:r w:rsidR="006D4027" w:rsidRPr="001704D9">
        <w:t xml:space="preserve"> assist</w:t>
      </w:r>
      <w:r w:rsidR="00C95EC5">
        <w:t xml:space="preserve">ing </w:t>
      </w:r>
      <w:r w:rsidR="006D4027" w:rsidRPr="001704D9">
        <w:t>the Cancer Registrar</w:t>
      </w:r>
      <w:r w:rsidR="00C95EC5">
        <w:t>s</w:t>
      </w:r>
      <w:r w:rsidR="006D4027" w:rsidRPr="001704D9">
        <w:t xml:space="preserve"> to create and maint</w:t>
      </w:r>
      <w:r w:rsidR="00CB429A">
        <w:t xml:space="preserve">ain a cancer patient database. </w:t>
      </w:r>
      <w:r w:rsidR="0041770F" w:rsidRPr="001704D9">
        <w:t xml:space="preserve">The </w:t>
      </w:r>
      <w:r w:rsidR="00D571D4">
        <w:t>software</w:t>
      </w:r>
      <w:r w:rsidR="0041770F" w:rsidRPr="001704D9">
        <w:t xml:space="preserve"> create</w:t>
      </w:r>
      <w:r w:rsidR="0041770F">
        <w:t>s</w:t>
      </w:r>
      <w:r w:rsidR="0041770F" w:rsidRPr="001704D9">
        <w:t xml:space="preserve"> case listings and registry reports for </w:t>
      </w:r>
      <w:r w:rsidR="004F2B87">
        <w:t>Cancer</w:t>
      </w:r>
      <w:r w:rsidR="0041770F" w:rsidRPr="001704D9">
        <w:t xml:space="preserve"> Boards</w:t>
      </w:r>
      <w:r w:rsidR="003C4320">
        <w:t xml:space="preserve"> (Cancer Conferences)</w:t>
      </w:r>
      <w:r w:rsidR="0041770F" w:rsidRPr="001704D9">
        <w:t>, special studies, and the Annual Report re</w:t>
      </w:r>
      <w:r w:rsidR="00D571D4">
        <w:t>commended</w:t>
      </w:r>
      <w:r w:rsidR="0041770F" w:rsidRPr="001704D9">
        <w:t xml:space="preserve"> by the </w:t>
      </w:r>
      <w:smartTag w:uri="urn:schemas-microsoft-com:office:smarttags" w:element="place">
        <w:smartTag w:uri="urn:schemas-microsoft-com:office:smarttags" w:element="PlaceName">
          <w:r w:rsidR="0041770F" w:rsidRPr="001704D9">
            <w:t>American</w:t>
          </w:r>
        </w:smartTag>
        <w:r w:rsidR="0041770F" w:rsidRPr="001704D9">
          <w:t xml:space="preserve"> </w:t>
        </w:r>
        <w:smartTag w:uri="urn:schemas-microsoft-com:office:smarttags" w:element="PlaceType">
          <w:r w:rsidR="0041770F" w:rsidRPr="001704D9">
            <w:t>College</w:t>
          </w:r>
        </w:smartTag>
      </w:smartTag>
      <w:r w:rsidR="0041770F" w:rsidRPr="001704D9">
        <w:t xml:space="preserve"> of Surgeons</w:t>
      </w:r>
      <w:r w:rsidR="00D571D4">
        <w:t xml:space="preserve"> (</w:t>
      </w:r>
      <w:r w:rsidR="003A74AE">
        <w:t>ACoS</w:t>
      </w:r>
      <w:r w:rsidR="00D571D4">
        <w:t>)</w:t>
      </w:r>
      <w:r w:rsidR="0041770F" w:rsidRPr="001704D9">
        <w:t>.</w:t>
      </w:r>
      <w:r w:rsidR="0041770F">
        <w:t xml:space="preserve"> </w:t>
      </w:r>
    </w:p>
    <w:p w:rsidR="0041770F" w:rsidRDefault="006D4027" w:rsidP="00CA33ED">
      <w:r w:rsidRPr="001704D9">
        <w:t xml:space="preserve">The </w:t>
      </w:r>
      <w:r w:rsidR="00D571D4">
        <w:t>software</w:t>
      </w:r>
      <w:r w:rsidRPr="001704D9">
        <w:t xml:space="preserve"> allows </w:t>
      </w:r>
      <w:r w:rsidR="00723E49" w:rsidRPr="001704D9">
        <w:t xml:space="preserve">the </w:t>
      </w:r>
      <w:r w:rsidR="00C95EC5">
        <w:t xml:space="preserve">Cancer Registrars </w:t>
      </w:r>
      <w:r w:rsidRPr="001704D9">
        <w:t>to</w:t>
      </w:r>
      <w:r w:rsidR="005C3A6D">
        <w:t>:</w:t>
      </w:r>
    </w:p>
    <w:p w:rsidR="006741E6" w:rsidRDefault="00D571D4" w:rsidP="00D571D4">
      <w:pPr>
        <w:pStyle w:val="ListNumber"/>
      </w:pPr>
      <w:r>
        <w:t>Perform</w:t>
      </w:r>
      <w:r w:rsidR="006741E6">
        <w:t xml:space="preserve"> case finding.</w:t>
      </w:r>
    </w:p>
    <w:p w:rsidR="006D4027" w:rsidRDefault="006741E6" w:rsidP="00D571D4">
      <w:pPr>
        <w:pStyle w:val="ListNumber"/>
      </w:pPr>
      <w:r>
        <w:t>I</w:t>
      </w:r>
      <w:r w:rsidR="006D4027" w:rsidRPr="001704D9">
        <w:t xml:space="preserve">dentify potential cases </w:t>
      </w:r>
      <w:r w:rsidR="0030148D">
        <w:t xml:space="preserve">to include </w:t>
      </w:r>
      <w:r w:rsidR="006D4027" w:rsidRPr="001704D9">
        <w:t xml:space="preserve">in your registry, enter the pertinent data directly into </w:t>
      </w:r>
      <w:r w:rsidR="00F032CA">
        <w:t>the</w:t>
      </w:r>
      <w:r w:rsidR="006D4027" w:rsidRPr="001704D9">
        <w:t xml:space="preserve"> computer system, and maintain patient follow-up information on an annual basis</w:t>
      </w:r>
      <w:r w:rsidR="005C05D7">
        <w:t>.</w:t>
      </w:r>
    </w:p>
    <w:p w:rsidR="00D571D4" w:rsidRDefault="00D571D4" w:rsidP="00D571D4">
      <w:pPr>
        <w:pStyle w:val="ListNumber"/>
      </w:pPr>
      <w:r>
        <w:t>Enter abstracts.</w:t>
      </w:r>
    </w:p>
    <w:p w:rsidR="006741E6" w:rsidRDefault="006741E6" w:rsidP="00D571D4">
      <w:pPr>
        <w:pStyle w:val="ListNumber"/>
      </w:pPr>
      <w:r>
        <w:t>D</w:t>
      </w:r>
      <w:r w:rsidR="00CB429A">
        <w:t xml:space="preserve">ownload and transmit </w:t>
      </w:r>
      <w:r w:rsidR="006D4027" w:rsidRPr="001704D9">
        <w:t>data electronically to the VA Central Cancer Registry, state central regist</w:t>
      </w:r>
      <w:r w:rsidR="00CB429A">
        <w:t>r</w:t>
      </w:r>
      <w:r>
        <w:t>ies</w:t>
      </w:r>
      <w:r w:rsidR="00CB429A">
        <w:t>, the National Cancer Database</w:t>
      </w:r>
      <w:r>
        <w:t xml:space="preserve"> </w:t>
      </w:r>
      <w:r w:rsidR="002B2576">
        <w:t>f</w:t>
      </w:r>
      <w:r>
        <w:t xml:space="preserve">or </w:t>
      </w:r>
      <w:r w:rsidRPr="00106E66">
        <w:t xml:space="preserve">the </w:t>
      </w:r>
      <w:r w:rsidR="003A74AE">
        <w:t>ACoS</w:t>
      </w:r>
      <w:r w:rsidRPr="00106E66">
        <w:t xml:space="preserve"> Call for Data</w:t>
      </w:r>
      <w:r>
        <w:t>.</w:t>
      </w:r>
    </w:p>
    <w:p w:rsidR="00B74494" w:rsidRDefault="006741E6" w:rsidP="00D571D4">
      <w:pPr>
        <w:pStyle w:val="ListNumber"/>
      </w:pPr>
      <w:r>
        <w:t>P</w:t>
      </w:r>
      <w:r w:rsidR="00B74494" w:rsidRPr="00710AE9">
        <w:t xml:space="preserve">roduce several reports by using an option in the Utility </w:t>
      </w:r>
      <w:r w:rsidR="00B74494">
        <w:t>m</w:t>
      </w:r>
      <w:r w:rsidR="00B74494" w:rsidRPr="00710AE9">
        <w:t>enu.</w:t>
      </w:r>
    </w:p>
    <w:p w:rsidR="006741E6" w:rsidRPr="006741E6" w:rsidRDefault="006741E6" w:rsidP="00D571D4">
      <w:pPr>
        <w:pStyle w:val="NoteText"/>
      </w:pPr>
      <w:r w:rsidRPr="006741E6">
        <w:rPr>
          <w:b/>
        </w:rPr>
        <w:t>Note:</w:t>
      </w:r>
      <w:r>
        <w:t xml:space="preserve"> S</w:t>
      </w:r>
      <w:r w:rsidRPr="00106E66">
        <w:t xml:space="preserve">everal reports within the </w:t>
      </w:r>
      <w:r w:rsidR="00D571D4">
        <w:t>software</w:t>
      </w:r>
      <w:r w:rsidRPr="00106E66">
        <w:t xml:space="preserve"> provide basic information</w:t>
      </w:r>
      <w:r>
        <w:t>;</w:t>
      </w:r>
      <w:r w:rsidRPr="00106E66">
        <w:t xml:space="preserve"> however</w:t>
      </w:r>
      <w:r w:rsidR="002B2576">
        <w:t>,</w:t>
      </w:r>
      <w:r w:rsidRPr="00106E66">
        <w:t xml:space="preserve"> for more specific reports</w:t>
      </w:r>
      <w:r>
        <w:t>,</w:t>
      </w:r>
      <w:r w:rsidRPr="00106E66">
        <w:t xml:space="preserve"> you need </w:t>
      </w:r>
      <w:r>
        <w:t xml:space="preserve">to know basic FileMan functions. </w:t>
      </w:r>
      <w:r w:rsidRPr="00106E66">
        <w:t xml:space="preserve">Any and all data collected within an abstract </w:t>
      </w:r>
      <w:r>
        <w:t>can</w:t>
      </w:r>
      <w:r w:rsidRPr="00106E66">
        <w:t xml:space="preserve"> be pulled back into reports.</w:t>
      </w:r>
    </w:p>
    <w:p w:rsidR="00B74494" w:rsidRPr="00710AE9" w:rsidRDefault="006741E6" w:rsidP="00D571D4">
      <w:pPr>
        <w:pStyle w:val="ListNumber"/>
      </w:pPr>
      <w:r>
        <w:t>P</w:t>
      </w:r>
      <w:r w:rsidR="00B74494" w:rsidRPr="00710AE9">
        <w:t xml:space="preserve">rint out by year the number of cases by site, including sex, </w:t>
      </w:r>
      <w:r w:rsidR="00E34E6C" w:rsidRPr="00710AE9">
        <w:t>race,</w:t>
      </w:r>
      <w:r w:rsidR="00B74494" w:rsidRPr="00710AE9">
        <w:t xml:space="preserve"> and stages</w:t>
      </w:r>
      <w:r w:rsidR="00241A8E">
        <w:t>.</w:t>
      </w:r>
    </w:p>
    <w:p w:rsidR="00B74494" w:rsidRDefault="006741E6" w:rsidP="00D571D4">
      <w:pPr>
        <w:pStyle w:val="ListNumber"/>
      </w:pPr>
      <w:r>
        <w:t>G</w:t>
      </w:r>
      <w:r w:rsidR="00B74494">
        <w:t>enerate f</w:t>
      </w:r>
      <w:r w:rsidR="00B74494" w:rsidRPr="00710AE9">
        <w:t xml:space="preserve">ollow-up </w:t>
      </w:r>
      <w:r w:rsidR="00B74494">
        <w:t>r</w:t>
      </w:r>
      <w:r w:rsidR="00B74494" w:rsidRPr="00710AE9">
        <w:t>eport</w:t>
      </w:r>
      <w:r w:rsidR="00B74494">
        <w:t>s</w:t>
      </w:r>
      <w:r w:rsidR="00B74494" w:rsidRPr="00710AE9">
        <w:t xml:space="preserve"> as required by the </w:t>
      </w:r>
      <w:r w:rsidR="003A74AE">
        <w:t>ACoS</w:t>
      </w:r>
    </w:p>
    <w:p w:rsidR="0041770F" w:rsidRDefault="00B74494" w:rsidP="00B74494">
      <w:pPr>
        <w:pStyle w:val="NoteText"/>
      </w:pPr>
      <w:r w:rsidRPr="00B74494">
        <w:rPr>
          <w:b/>
        </w:rPr>
        <w:t>Note:</w:t>
      </w:r>
      <w:r>
        <w:t xml:space="preserve"> </w:t>
      </w:r>
      <w:r w:rsidR="00FE3F4A">
        <w:t>OncoTraX</w:t>
      </w:r>
      <w:r w:rsidR="0041770F">
        <w:t xml:space="preserve"> </w:t>
      </w:r>
      <w:r w:rsidR="006D4027" w:rsidRPr="001704D9">
        <w:t xml:space="preserve">is in complete compliance with all </w:t>
      </w:r>
      <w:r w:rsidR="003A74AE">
        <w:t>ACoS</w:t>
      </w:r>
      <w:r w:rsidR="006D4027" w:rsidRPr="001704D9">
        <w:t xml:space="preserve"> required data elements, a</w:t>
      </w:r>
      <w:r w:rsidR="0041770F">
        <w:t>nd is updated as changes occur.</w:t>
      </w:r>
    </w:p>
    <w:p w:rsidR="006741E6" w:rsidRDefault="00D571D4" w:rsidP="00CA33ED">
      <w:r>
        <w:t>OncoTraX</w:t>
      </w:r>
      <w:r w:rsidR="00AF1411" w:rsidRPr="00106E66">
        <w:t xml:space="preserve"> is used by cancer registrars and meets all requirements set forth by the </w:t>
      </w:r>
      <w:smartTag w:uri="urn:schemas-microsoft-com:office:smarttags" w:element="place">
        <w:smartTag w:uri="urn:schemas-microsoft-com:office:smarttags" w:element="PlaceName">
          <w:r w:rsidR="00AF1411" w:rsidRPr="00106E66">
            <w:t>American</w:t>
          </w:r>
        </w:smartTag>
        <w:r w:rsidR="00AF1411" w:rsidRPr="00106E66">
          <w:t xml:space="preserve"> </w:t>
        </w:r>
        <w:smartTag w:uri="urn:schemas-microsoft-com:office:smarttags" w:element="PlaceType">
          <w:r w:rsidR="00AF1411" w:rsidRPr="00106E66">
            <w:t>College</w:t>
          </w:r>
        </w:smartTag>
      </w:smartTag>
      <w:r w:rsidR="00AF1411" w:rsidRPr="00106E66">
        <w:t xml:space="preserve"> of Surgeons</w:t>
      </w:r>
      <w:r w:rsidR="00AF1411">
        <w:t xml:space="preserve"> for approved cancer programs. </w:t>
      </w:r>
    </w:p>
    <w:p w:rsidR="003E5A54" w:rsidRDefault="003E5A54" w:rsidP="003E5A54">
      <w:pPr>
        <w:pStyle w:val="NoteText"/>
      </w:pPr>
      <w:r w:rsidRPr="0041770F">
        <w:rPr>
          <w:b/>
        </w:rPr>
        <w:t>Note:</w:t>
      </w:r>
      <w:r>
        <w:t xml:space="preserve"> </w:t>
      </w:r>
      <w:r w:rsidRPr="003E5A54">
        <w:t>OncoTraX makes extensive use of Help screens,</w:t>
      </w:r>
      <w:r w:rsidRPr="00BB6F0A">
        <w:rPr>
          <w:b/>
        </w:rPr>
        <w:t xml:space="preserve"> </w:t>
      </w:r>
      <w:r>
        <w:rPr>
          <w:b/>
        </w:rPr>
        <w:t xml:space="preserve">but </w:t>
      </w:r>
      <w:r w:rsidRPr="00BB6F0A">
        <w:rPr>
          <w:b/>
        </w:rPr>
        <w:t>it does not replace the use of your reference manuals.</w:t>
      </w:r>
    </w:p>
    <w:p w:rsidR="006D4027" w:rsidRPr="001704D9" w:rsidRDefault="0041770F" w:rsidP="00CA33ED">
      <w:r>
        <w:t>T</w:t>
      </w:r>
      <w:r w:rsidR="005C3A6D">
        <w:t>his manual</w:t>
      </w:r>
      <w:r w:rsidR="006D4027" w:rsidRPr="001704D9">
        <w:t xml:space="preserve"> deal</w:t>
      </w:r>
      <w:r w:rsidR="005C3A6D">
        <w:t>s</w:t>
      </w:r>
      <w:r w:rsidR="00BA7CE3">
        <w:t xml:space="preserve"> with the</w:t>
      </w:r>
      <w:r w:rsidR="006D4027" w:rsidRPr="001704D9">
        <w:t xml:space="preserve"> </w:t>
      </w:r>
      <w:r w:rsidR="00BA7CE3" w:rsidRPr="001704D9">
        <w:t>three most commonly used areas of th</w:t>
      </w:r>
      <w:r w:rsidR="00BA7CE3">
        <w:t>e</w:t>
      </w:r>
      <w:r w:rsidR="00BA7CE3" w:rsidRPr="001704D9">
        <w:t xml:space="preserve"> </w:t>
      </w:r>
      <w:r w:rsidR="00D571D4">
        <w:t>software</w:t>
      </w:r>
      <w:r w:rsidR="002B2576">
        <w:t>.</w:t>
      </w:r>
      <w:r w:rsidR="00BA7CE3">
        <w:t xml:space="preserve"> </w:t>
      </w:r>
      <w:r w:rsidR="002B2576">
        <w:t>These are the</w:t>
      </w:r>
      <w:r w:rsidR="00AF1411">
        <w:t xml:space="preserve"> </w:t>
      </w:r>
      <w:r w:rsidR="00BA7CE3">
        <w:t>main</w:t>
      </w:r>
      <w:r w:rsidR="00BA7CE3" w:rsidRPr="00A435DC">
        <w:t xml:space="preserve"> </w:t>
      </w:r>
      <w:r w:rsidR="00BA7CE3">
        <w:t>functions of registry work</w:t>
      </w:r>
      <w:r w:rsidR="006D4027" w:rsidRPr="001704D9">
        <w:t xml:space="preserve"> </w:t>
      </w:r>
      <w:r w:rsidR="00BA7CE3">
        <w:t xml:space="preserve">used to maintain </w:t>
      </w:r>
      <w:r w:rsidR="002B2576">
        <w:t>the cancer</w:t>
      </w:r>
      <w:r w:rsidR="00BA7CE3">
        <w:t xml:space="preserve"> registry.</w:t>
      </w:r>
    </w:p>
    <w:p w:rsidR="006D4027" w:rsidRPr="008C1489" w:rsidRDefault="006D4027" w:rsidP="008C1489">
      <w:pPr>
        <w:pStyle w:val="ListNumber"/>
        <w:numPr>
          <w:ilvl w:val="0"/>
          <w:numId w:val="37"/>
        </w:numPr>
      </w:pPr>
      <w:r w:rsidRPr="00F032CA">
        <w:rPr>
          <w:b/>
        </w:rPr>
        <w:t>Case Finding/Suspense Module</w:t>
      </w:r>
      <w:r w:rsidRPr="008C1489">
        <w:t xml:space="preserve"> </w:t>
      </w:r>
      <w:r w:rsidR="00F032CA">
        <w:t>allows you to perform</w:t>
      </w:r>
      <w:r w:rsidRPr="008C1489">
        <w:t xml:space="preserve"> an automated case finding search of relevant hospital databases (pathology, radiology</w:t>
      </w:r>
      <w:r w:rsidR="004C3D7B" w:rsidRPr="008C1489">
        <w:t>,</w:t>
      </w:r>
      <w:r w:rsidRPr="008C1489">
        <w:t xml:space="preserve"> and patient treatment files) for cases meeting specific criteria for inclusion </w:t>
      </w:r>
      <w:r w:rsidR="006D14D1" w:rsidRPr="008C1489">
        <w:t xml:space="preserve">in </w:t>
      </w:r>
      <w:r w:rsidRPr="008C1489">
        <w:t>the registry.</w:t>
      </w:r>
    </w:p>
    <w:p w:rsidR="006D4027" w:rsidRPr="008C1489" w:rsidRDefault="006D4027" w:rsidP="008C1489">
      <w:pPr>
        <w:pStyle w:val="ListNumber"/>
      </w:pPr>
      <w:r w:rsidRPr="00F032CA">
        <w:rPr>
          <w:b/>
        </w:rPr>
        <w:t>Abstracting/Printing</w:t>
      </w:r>
      <w:r w:rsidRPr="008C1489">
        <w:t xml:space="preserve"> allows you to enter coded data into the database </w:t>
      </w:r>
      <w:r w:rsidR="006D14D1" w:rsidRPr="008C1489">
        <w:t xml:space="preserve">directly </w:t>
      </w:r>
      <w:r w:rsidRPr="008C1489">
        <w:t>or by utilizing auto</w:t>
      </w:r>
      <w:r w:rsidR="006D14D1" w:rsidRPr="008C1489">
        <w:t>-</w:t>
      </w:r>
      <w:r w:rsidR="004C3D7B" w:rsidRPr="008C1489">
        <w:t xml:space="preserve">coding techniques. </w:t>
      </w:r>
      <w:r w:rsidRPr="008C1489">
        <w:t xml:space="preserve">The </w:t>
      </w:r>
      <w:r w:rsidR="001A1C46">
        <w:t>software</w:t>
      </w:r>
      <w:r w:rsidRPr="008C1489">
        <w:t xml:space="preserve"> is site</w:t>
      </w:r>
      <w:r w:rsidR="006D14D1" w:rsidRPr="008C1489">
        <w:t>-</w:t>
      </w:r>
      <w:r w:rsidRPr="008C1489">
        <w:t>specific prompt driven</w:t>
      </w:r>
      <w:r w:rsidR="006D14D1" w:rsidRPr="008C1489">
        <w:t xml:space="preserve">; </w:t>
      </w:r>
      <w:r w:rsidR="004C3D7B" w:rsidRPr="008C1489">
        <w:t xml:space="preserve">the </w:t>
      </w:r>
      <w:r w:rsidRPr="008C1489">
        <w:t xml:space="preserve">only data elements </w:t>
      </w:r>
      <w:r w:rsidR="004C3D7B" w:rsidRPr="008C1489">
        <w:t xml:space="preserve">presented are those </w:t>
      </w:r>
      <w:r w:rsidRPr="008C1489">
        <w:t xml:space="preserve">pertinent to the site </w:t>
      </w:r>
      <w:r w:rsidR="006D14D1" w:rsidRPr="008C1489">
        <w:t>you are</w:t>
      </w:r>
      <w:r w:rsidRPr="008C1489">
        <w:t xml:space="preserve"> abstract</w:t>
      </w:r>
      <w:r w:rsidR="006D14D1" w:rsidRPr="008C1489">
        <w:t>ing</w:t>
      </w:r>
      <w:r w:rsidRPr="008C1489">
        <w:t>.</w:t>
      </w:r>
    </w:p>
    <w:p w:rsidR="00C25C21" w:rsidRPr="00A10AFA" w:rsidRDefault="006D4027" w:rsidP="008C1489">
      <w:pPr>
        <w:pStyle w:val="ListNumber"/>
      </w:pPr>
      <w:r w:rsidRPr="00F032CA">
        <w:rPr>
          <w:b/>
        </w:rPr>
        <w:t>Follow-Up</w:t>
      </w:r>
      <w:r w:rsidR="006D14D1" w:rsidRPr="008C1489">
        <w:t xml:space="preserve"> </w:t>
      </w:r>
      <w:r w:rsidR="00106E66" w:rsidRPr="008C1489">
        <w:t xml:space="preserve">in </w:t>
      </w:r>
      <w:r w:rsidR="00D571D4" w:rsidRPr="008C1489">
        <w:t>OncoTraX</w:t>
      </w:r>
      <w:r w:rsidRPr="008C1489">
        <w:t xml:space="preserve"> assists you in following your patients. The </w:t>
      </w:r>
      <w:r w:rsidR="00B62F81" w:rsidRPr="008C1489">
        <w:t>database</w:t>
      </w:r>
      <w:r w:rsidRPr="008C1489">
        <w:t xml:space="preserve"> automatically remind</w:t>
      </w:r>
      <w:r w:rsidR="004C3D7B" w:rsidRPr="008C1489">
        <w:t>s</w:t>
      </w:r>
      <w:r w:rsidRPr="008C1489">
        <w:t xml:space="preserve"> you when it is time to</w:t>
      </w:r>
      <w:r w:rsidR="001A1C46">
        <w:t xml:space="preserve"> do</w:t>
      </w:r>
      <w:r w:rsidRPr="008C1489">
        <w:t xml:space="preserve"> </w:t>
      </w:r>
      <w:r w:rsidR="001A1C46">
        <w:t xml:space="preserve">a </w:t>
      </w:r>
      <w:r w:rsidRPr="008C1489">
        <w:t>follow</w:t>
      </w:r>
      <w:r w:rsidR="001A1C46">
        <w:t>-up on</w:t>
      </w:r>
      <w:r w:rsidRPr="008C1489">
        <w:t xml:space="preserve"> </w:t>
      </w:r>
      <w:r w:rsidR="001A1C46">
        <w:t xml:space="preserve">a </w:t>
      </w:r>
      <w:r w:rsidRPr="008C1489">
        <w:t xml:space="preserve">patient. </w:t>
      </w:r>
      <w:r w:rsidR="00B62F81" w:rsidRPr="008C1489">
        <w:t xml:space="preserve">You can update each patient’s record with new follow-up information. </w:t>
      </w:r>
      <w:r w:rsidR="004C3D7B" w:rsidRPr="008C1489">
        <w:t>T</w:t>
      </w:r>
      <w:r w:rsidRPr="008C1489">
        <w:t xml:space="preserve">he </w:t>
      </w:r>
      <w:r w:rsidR="00F032CA">
        <w:t>software</w:t>
      </w:r>
      <w:r w:rsidRPr="008C1489">
        <w:t xml:space="preserve"> comes with a variety of follow-up letter</w:t>
      </w:r>
      <w:r w:rsidRPr="001704D9">
        <w:t xml:space="preserve">s, which may be customized to fit </w:t>
      </w:r>
      <w:r w:rsidR="004C3D7B">
        <w:t>the needs of</w:t>
      </w:r>
      <w:r w:rsidRPr="001704D9">
        <w:t xml:space="preserve"> individual facilities. </w:t>
      </w:r>
    </w:p>
    <w:p w:rsidR="00DF3C5C" w:rsidRPr="00A435DC" w:rsidRDefault="00620418" w:rsidP="0024778C">
      <w:r w:rsidRPr="0024778C">
        <w:t>When</w:t>
      </w:r>
      <w:r w:rsidR="00DF3C5C" w:rsidRPr="0024778C">
        <w:t xml:space="preserve"> using the electronic version of th</w:t>
      </w:r>
      <w:r w:rsidR="00BE3801">
        <w:t>e</w:t>
      </w:r>
      <w:r w:rsidR="00DF3C5C" w:rsidRPr="0024778C">
        <w:t xml:space="preserve"> manual</w:t>
      </w:r>
      <w:r w:rsidRPr="0024778C">
        <w:t xml:space="preserve"> to</w:t>
      </w:r>
      <w:r w:rsidR="00DF3C5C" w:rsidRPr="0024778C">
        <w:t xml:space="preserve"> search for information, click Edit </w:t>
      </w:r>
      <w:r w:rsidRPr="0024778C">
        <w:t>o</w:t>
      </w:r>
      <w:r w:rsidR="00DF3C5C" w:rsidRPr="0024778C">
        <w:t xml:space="preserve">n the </w:t>
      </w:r>
      <w:r w:rsidR="001F32FA" w:rsidRPr="0024778C">
        <w:t xml:space="preserve">menu </w:t>
      </w:r>
      <w:r w:rsidR="00DF3C5C" w:rsidRPr="0024778C">
        <w:t>bar and select Find (</w:t>
      </w:r>
      <w:r w:rsidR="001F32FA" w:rsidRPr="0024778C">
        <w:t>binoculars</w:t>
      </w:r>
      <w:r w:rsidR="00DF3C5C" w:rsidRPr="0024778C">
        <w:t xml:space="preserve"> icon)</w:t>
      </w:r>
      <w:r w:rsidR="001F32FA" w:rsidRPr="0024778C">
        <w:t xml:space="preserve">. </w:t>
      </w:r>
      <w:r w:rsidR="00DF3C5C" w:rsidRPr="0024778C">
        <w:t xml:space="preserve">Enter the word or words </w:t>
      </w:r>
      <w:r w:rsidR="001F32FA" w:rsidRPr="0024778C">
        <w:t xml:space="preserve">for which </w:t>
      </w:r>
      <w:r w:rsidR="00DF3C5C" w:rsidRPr="0024778C">
        <w:t xml:space="preserve">you are looking and </w:t>
      </w:r>
      <w:r w:rsidR="00DF3C5C" w:rsidRPr="00A435DC">
        <w:t xml:space="preserve">Microsoft Word </w:t>
      </w:r>
      <w:r w:rsidR="001F32FA">
        <w:t>searches</w:t>
      </w:r>
      <w:r w:rsidR="00DF3C5C" w:rsidRPr="00A435DC">
        <w:t xml:space="preserve"> the document</w:t>
      </w:r>
      <w:r w:rsidR="001F32FA">
        <w:t>.</w:t>
      </w:r>
    </w:p>
    <w:p w:rsidR="006D6E00" w:rsidRDefault="006D6E00" w:rsidP="00330313">
      <w:pPr>
        <w:pStyle w:val="Heading2"/>
      </w:pPr>
      <w:bookmarkStart w:id="16" w:name="_Toc42857001"/>
      <w:bookmarkStart w:id="17" w:name="_Toc42909246"/>
      <w:bookmarkStart w:id="18" w:name="_Toc127843924"/>
      <w:bookmarkStart w:id="19" w:name="_Toc151451032"/>
      <w:bookmarkStart w:id="20" w:name="_Toc421254963"/>
      <w:r>
        <w:lastRenderedPageBreak/>
        <w:t>Recommended Users</w:t>
      </w:r>
      <w:bookmarkEnd w:id="16"/>
      <w:bookmarkEnd w:id="17"/>
      <w:bookmarkEnd w:id="18"/>
      <w:bookmarkEnd w:id="19"/>
      <w:bookmarkEnd w:id="20"/>
    </w:p>
    <w:p w:rsidR="00C420FD" w:rsidRDefault="00186501" w:rsidP="009B73AE">
      <w:bookmarkStart w:id="21" w:name="_Toc518201381"/>
      <w:bookmarkStart w:id="22" w:name="_Toc42857002"/>
      <w:bookmarkStart w:id="23" w:name="_Toc42909247"/>
      <w:bookmarkStart w:id="24" w:name="_Toc127843925"/>
      <w:bookmarkStart w:id="25" w:name="_Toc151451033"/>
      <w:r w:rsidRPr="0024778C">
        <w:t>This manual is intended for</w:t>
      </w:r>
      <w:r w:rsidR="00106E66" w:rsidRPr="0024778C">
        <w:t xml:space="preserve"> </w:t>
      </w:r>
      <w:r w:rsidR="00C420FD" w:rsidRPr="0024778C">
        <w:t xml:space="preserve">VA </w:t>
      </w:r>
      <w:r w:rsidR="00106E66" w:rsidRPr="0024778C">
        <w:t xml:space="preserve">registrars using the </w:t>
      </w:r>
      <w:r w:rsidR="00FE3F4A" w:rsidRPr="0024778C">
        <w:t xml:space="preserve">OncoTraX: </w:t>
      </w:r>
      <w:r w:rsidR="009B73AE">
        <w:t>Cancer</w:t>
      </w:r>
      <w:r w:rsidR="00FE3F4A" w:rsidRPr="0024778C">
        <w:t xml:space="preserve"> Registry</w:t>
      </w:r>
      <w:r w:rsidR="00106E66" w:rsidRPr="0024778C">
        <w:t xml:space="preserve"> </w:t>
      </w:r>
      <w:r w:rsidR="00D571D4" w:rsidRPr="0024778C">
        <w:t>software</w:t>
      </w:r>
      <w:r w:rsidR="00106E66" w:rsidRPr="00A435DC">
        <w:t>.</w:t>
      </w:r>
    </w:p>
    <w:p w:rsidR="006D6E00" w:rsidRDefault="006D6E00" w:rsidP="00C420FD">
      <w:pPr>
        <w:pStyle w:val="Heading2"/>
      </w:pPr>
      <w:bookmarkStart w:id="26" w:name="_Related_Manuals"/>
      <w:bookmarkStart w:id="27" w:name="_Ref154459963"/>
      <w:bookmarkStart w:id="28" w:name="_Toc421254964"/>
      <w:bookmarkEnd w:id="26"/>
      <w:r>
        <w:t>Related Manual</w:t>
      </w:r>
      <w:bookmarkEnd w:id="21"/>
      <w:r>
        <w:t>s</w:t>
      </w:r>
      <w:bookmarkEnd w:id="22"/>
      <w:bookmarkEnd w:id="23"/>
      <w:bookmarkEnd w:id="24"/>
      <w:bookmarkEnd w:id="25"/>
      <w:bookmarkEnd w:id="27"/>
      <w:bookmarkEnd w:id="28"/>
      <w:r w:rsidR="003324CF">
        <w:fldChar w:fldCharType="begin"/>
      </w:r>
      <w:r w:rsidR="003324CF">
        <w:instrText xml:space="preserve"> XE "</w:instrText>
      </w:r>
      <w:r w:rsidR="003324CF" w:rsidRPr="00404B6C">
        <w:instrText>Related manuals</w:instrText>
      </w:r>
      <w:r w:rsidR="003324CF">
        <w:instrText xml:space="preserve">" </w:instrText>
      </w:r>
      <w:r w:rsidR="003324CF">
        <w:fldChar w:fldCharType="end"/>
      </w:r>
    </w:p>
    <w:p w:rsidR="00C25C21" w:rsidRDefault="00C7595F" w:rsidP="00C25C21">
      <w:r>
        <w:t>E</w:t>
      </w:r>
      <w:r w:rsidRPr="00A10AFA">
        <w:t xml:space="preserve">very </w:t>
      </w:r>
      <w:r w:rsidR="00BE3801">
        <w:t>cancer</w:t>
      </w:r>
      <w:r w:rsidRPr="00A10AFA">
        <w:t xml:space="preserve"> registry office </w:t>
      </w:r>
      <w:r>
        <w:t xml:space="preserve">should have the </w:t>
      </w:r>
      <w:r w:rsidR="00C25C21" w:rsidRPr="00A10AFA">
        <w:t xml:space="preserve">following </w:t>
      </w:r>
      <w:r w:rsidR="00E73BE6">
        <w:t>reference material</w:t>
      </w:r>
      <w:r>
        <w:t>.</w:t>
      </w:r>
    </w:p>
    <w:p w:rsidR="00BE3801" w:rsidRPr="00C25C21" w:rsidRDefault="00BE3801" w:rsidP="00BE3801">
      <w:pPr>
        <w:pStyle w:val="NoteText"/>
      </w:pPr>
      <w:r w:rsidRPr="00C7595F">
        <w:rPr>
          <w:b/>
        </w:rPr>
        <w:t>Note</w:t>
      </w:r>
      <w:r>
        <w:t>: Use</w:t>
      </w:r>
      <w:r w:rsidRPr="00A10AFA">
        <w:t xml:space="preserve"> the older </w:t>
      </w:r>
      <w:r>
        <w:t>e</w:t>
      </w:r>
      <w:r w:rsidRPr="00A10AFA">
        <w:t>ditions of the reference</w:t>
      </w:r>
      <w:r>
        <w:t xml:space="preserve"> materials when entering old cases.</w:t>
      </w:r>
    </w:p>
    <w:p w:rsidR="00BE3801" w:rsidRPr="00BE3801" w:rsidRDefault="00BE3801" w:rsidP="00A27FB7">
      <w:pPr>
        <w:numPr>
          <w:ilvl w:val="0"/>
          <w:numId w:val="9"/>
        </w:numPr>
      </w:pPr>
      <w:r w:rsidRPr="00C7595F">
        <w:rPr>
          <w:i/>
        </w:rPr>
        <w:t xml:space="preserve">Facility </w:t>
      </w:r>
      <w:r>
        <w:rPr>
          <w:i/>
        </w:rPr>
        <w:t>Oncology</w:t>
      </w:r>
      <w:r w:rsidRPr="00C7595F">
        <w:rPr>
          <w:i/>
        </w:rPr>
        <w:t xml:space="preserve"> Registry Data Standards</w:t>
      </w:r>
      <w:r w:rsidRPr="00A10AFA">
        <w:t xml:space="preserve"> (FORDS)</w:t>
      </w:r>
      <w:r>
        <w:t xml:space="preserve">, </w:t>
      </w:r>
      <w:r w:rsidR="00A27FB7">
        <w:t>2011</w:t>
      </w:r>
      <w:r w:rsidRPr="00F76002">
        <w:t xml:space="preserve"> and after</w:t>
      </w:r>
    </w:p>
    <w:p w:rsidR="00C25C21" w:rsidRPr="00A10AFA" w:rsidRDefault="00C25C21" w:rsidP="00E73BE6">
      <w:pPr>
        <w:numPr>
          <w:ilvl w:val="0"/>
          <w:numId w:val="9"/>
        </w:numPr>
      </w:pPr>
      <w:r w:rsidRPr="00C7595F">
        <w:rPr>
          <w:i/>
        </w:rPr>
        <w:t>Registry Operations and Data Standards</w:t>
      </w:r>
      <w:r w:rsidRPr="00A10AFA">
        <w:t xml:space="preserve"> (ROADS)</w:t>
      </w:r>
      <w:r w:rsidR="00F76002">
        <w:t>, p</w:t>
      </w:r>
      <w:r w:rsidRPr="00F76002">
        <w:t>rior to 2003 cases</w:t>
      </w:r>
    </w:p>
    <w:p w:rsidR="00C25C21" w:rsidRPr="00A10AFA" w:rsidRDefault="00C25C21" w:rsidP="00E73BE6">
      <w:pPr>
        <w:numPr>
          <w:ilvl w:val="0"/>
          <w:numId w:val="9"/>
        </w:numPr>
      </w:pPr>
      <w:r w:rsidRPr="00C7595F">
        <w:rPr>
          <w:i/>
        </w:rPr>
        <w:t xml:space="preserve">Facility </w:t>
      </w:r>
      <w:r w:rsidR="00BE3801">
        <w:rPr>
          <w:i/>
        </w:rPr>
        <w:t>Oncology</w:t>
      </w:r>
      <w:r w:rsidRPr="00C7595F">
        <w:rPr>
          <w:i/>
        </w:rPr>
        <w:t xml:space="preserve"> Registry Data Standards</w:t>
      </w:r>
      <w:r w:rsidRPr="00A10AFA">
        <w:t xml:space="preserve"> (FORDS)</w:t>
      </w:r>
      <w:r w:rsidR="00F76002">
        <w:t xml:space="preserve">, </w:t>
      </w:r>
      <w:r w:rsidRPr="00F76002">
        <w:t>2003 and after</w:t>
      </w:r>
    </w:p>
    <w:p w:rsidR="00AC234A" w:rsidRDefault="00C25C21" w:rsidP="00AC234A">
      <w:pPr>
        <w:numPr>
          <w:ilvl w:val="0"/>
          <w:numId w:val="9"/>
        </w:numPr>
      </w:pPr>
      <w:r w:rsidRPr="00C7595F">
        <w:rPr>
          <w:i/>
        </w:rPr>
        <w:t>Collaborative Staging Manual and Coding Instructions</w:t>
      </w:r>
      <w:r w:rsidR="00AC234A">
        <w:rPr>
          <w:i/>
        </w:rPr>
        <w:br/>
      </w:r>
      <w:r w:rsidR="00AC234A" w:rsidRPr="00B42B30">
        <w:t xml:space="preserve">Collaborative Staging was added to </w:t>
      </w:r>
      <w:r w:rsidR="00AC234A">
        <w:t>OncoTraX</w:t>
      </w:r>
      <w:r w:rsidR="00AC234A" w:rsidRPr="00B42B30">
        <w:t xml:space="preserve"> </w:t>
      </w:r>
      <w:r w:rsidR="00AC234A">
        <w:t>in July 2004. U</w:t>
      </w:r>
      <w:r w:rsidR="00AC234A" w:rsidRPr="00B42B30">
        <w:t xml:space="preserve">se the </w:t>
      </w:r>
      <w:r w:rsidR="00AC234A" w:rsidRPr="002A573F">
        <w:rPr>
          <w:i/>
        </w:rPr>
        <w:t>Collaborative Staging Manual</w:t>
      </w:r>
      <w:r w:rsidR="00AC234A" w:rsidRPr="00B42B30">
        <w:t xml:space="preserve"> </w:t>
      </w:r>
      <w:r w:rsidR="00AC234A" w:rsidRPr="002A573F">
        <w:rPr>
          <w:i/>
        </w:rPr>
        <w:t>and</w:t>
      </w:r>
      <w:r w:rsidR="00AC234A" w:rsidRPr="00B42B30">
        <w:t xml:space="preserve"> </w:t>
      </w:r>
      <w:r w:rsidR="00AC234A" w:rsidRPr="002A573F">
        <w:rPr>
          <w:i/>
        </w:rPr>
        <w:t>Coding Instructions</w:t>
      </w:r>
      <w:r w:rsidR="00AC234A" w:rsidRPr="00B42B30">
        <w:t xml:space="preserve"> for all cas</w:t>
      </w:r>
      <w:r w:rsidR="00AC234A">
        <w:t>es diagnosed in 2004 and after.</w:t>
      </w:r>
    </w:p>
    <w:p w:rsidR="00A27FB7" w:rsidRPr="00AC234A" w:rsidRDefault="00A27FB7" w:rsidP="00AC234A">
      <w:pPr>
        <w:numPr>
          <w:ilvl w:val="0"/>
          <w:numId w:val="9"/>
        </w:numPr>
      </w:pPr>
      <w:r>
        <w:rPr>
          <w:i/>
        </w:rPr>
        <w:t>AJCC Cancer Staging Manual, 7</w:t>
      </w:r>
      <w:r w:rsidRPr="00A27FB7">
        <w:rPr>
          <w:i/>
          <w:vertAlign w:val="superscript"/>
        </w:rPr>
        <w:t>th</w:t>
      </w:r>
      <w:r>
        <w:rPr>
          <w:i/>
        </w:rPr>
        <w:t xml:space="preserve"> Edition </w:t>
      </w:r>
      <w:r>
        <w:t>on cancer cases diagnosed beginning January 1, 2010</w:t>
      </w:r>
    </w:p>
    <w:p w:rsidR="00C25C21" w:rsidRPr="00A10AFA" w:rsidRDefault="00C25C21" w:rsidP="00E73BE6">
      <w:pPr>
        <w:numPr>
          <w:ilvl w:val="0"/>
          <w:numId w:val="9"/>
        </w:numPr>
      </w:pPr>
      <w:r w:rsidRPr="00C7595F">
        <w:rPr>
          <w:i/>
        </w:rPr>
        <w:t>AJCC Cancer Staging Manual</w:t>
      </w:r>
      <w:r w:rsidRPr="00A10AFA">
        <w:t xml:space="preserve">, </w:t>
      </w:r>
      <w:r w:rsidR="00F76002">
        <w:t>6th</w:t>
      </w:r>
      <w:r w:rsidRPr="00A10AFA">
        <w:t xml:space="preserve"> </w:t>
      </w:r>
      <w:r w:rsidR="00A27FB7">
        <w:rPr>
          <w:i/>
        </w:rPr>
        <w:t>E</w:t>
      </w:r>
      <w:r w:rsidRPr="00A27FB7">
        <w:rPr>
          <w:i/>
        </w:rPr>
        <w:t>dition</w:t>
      </w:r>
      <w:r w:rsidRPr="00A10AFA">
        <w:t xml:space="preserve"> on cancer cases diagnosed beginning January 1, 2003</w:t>
      </w:r>
    </w:p>
    <w:p w:rsidR="001F7804" w:rsidRDefault="00C25C21" w:rsidP="00E73BE6">
      <w:pPr>
        <w:numPr>
          <w:ilvl w:val="0"/>
          <w:numId w:val="9"/>
        </w:numPr>
      </w:pPr>
      <w:r w:rsidRPr="00C7595F">
        <w:rPr>
          <w:i/>
        </w:rPr>
        <w:t>AJCC Cancer Staging Manual</w:t>
      </w:r>
      <w:r w:rsidR="00C7595F">
        <w:t>,</w:t>
      </w:r>
      <w:r w:rsidRPr="00A10AFA">
        <w:t xml:space="preserve"> </w:t>
      </w:r>
      <w:r w:rsidR="00F76002">
        <w:t xml:space="preserve">5th edition, for entering </w:t>
      </w:r>
      <w:r w:rsidRPr="00A10AFA">
        <w:t>older cases</w:t>
      </w:r>
    </w:p>
    <w:p w:rsidR="00C25C21" w:rsidRPr="00A10AFA" w:rsidRDefault="00C25C21" w:rsidP="00E73BE6">
      <w:pPr>
        <w:numPr>
          <w:ilvl w:val="0"/>
          <w:numId w:val="9"/>
        </w:numPr>
      </w:pPr>
      <w:r w:rsidRPr="00C7595F">
        <w:rPr>
          <w:i/>
        </w:rPr>
        <w:t>SEER Summary Staging Manual</w:t>
      </w:r>
      <w:r w:rsidR="00F76002">
        <w:t>,</w:t>
      </w:r>
      <w:r w:rsidRPr="00A10AFA">
        <w:t xml:space="preserve"> 2000</w:t>
      </w:r>
    </w:p>
    <w:p w:rsidR="00C25C21" w:rsidRPr="00A10AFA" w:rsidRDefault="00C25C21" w:rsidP="00E73BE6">
      <w:pPr>
        <w:numPr>
          <w:ilvl w:val="0"/>
          <w:numId w:val="9"/>
        </w:numPr>
      </w:pPr>
      <w:r w:rsidRPr="00C7595F">
        <w:rPr>
          <w:i/>
        </w:rPr>
        <w:t>Summary Staging Guide</w:t>
      </w:r>
      <w:r w:rsidR="00F76002">
        <w:t>, 1977</w:t>
      </w:r>
    </w:p>
    <w:p w:rsidR="00773ED5" w:rsidRPr="00773ED5" w:rsidRDefault="00773ED5" w:rsidP="00E73BE6">
      <w:pPr>
        <w:numPr>
          <w:ilvl w:val="0"/>
          <w:numId w:val="9"/>
        </w:numPr>
      </w:pPr>
      <w:r w:rsidRPr="00C7595F">
        <w:rPr>
          <w:i/>
        </w:rPr>
        <w:t>SEER Extent of Disease</w:t>
      </w:r>
      <w:r>
        <w:t xml:space="preserve">, </w:t>
      </w:r>
      <w:r w:rsidRPr="00A10AFA">
        <w:t>19</w:t>
      </w:r>
      <w:r>
        <w:t>8</w:t>
      </w:r>
      <w:r w:rsidRPr="00A10AFA">
        <w:t>8</w:t>
      </w:r>
      <w:r>
        <w:t>;</w:t>
      </w:r>
      <w:r w:rsidRPr="00A10AFA">
        <w:t xml:space="preserve"> </w:t>
      </w:r>
      <w:r w:rsidRPr="00F76002">
        <w:rPr>
          <w:i/>
        </w:rPr>
        <w:t>Codes and Coding Instructions</w:t>
      </w:r>
      <w:r>
        <w:t>, 2nd</w:t>
      </w:r>
      <w:r w:rsidRPr="00A10AFA">
        <w:t xml:space="preserve"> </w:t>
      </w:r>
      <w:r>
        <w:t>edition, 1994</w:t>
      </w:r>
    </w:p>
    <w:p w:rsidR="00C25C21" w:rsidRPr="00A10AFA" w:rsidRDefault="00C25C21" w:rsidP="00E73BE6">
      <w:pPr>
        <w:numPr>
          <w:ilvl w:val="0"/>
          <w:numId w:val="9"/>
        </w:numPr>
      </w:pPr>
      <w:r w:rsidRPr="00C7595F">
        <w:rPr>
          <w:i/>
        </w:rPr>
        <w:t>SEER Extent of Disease</w:t>
      </w:r>
      <w:r w:rsidR="00F76002">
        <w:t xml:space="preserve">, </w:t>
      </w:r>
      <w:r w:rsidRPr="00A10AFA">
        <w:t>1998</w:t>
      </w:r>
      <w:r w:rsidR="00F76002">
        <w:t>;</w:t>
      </w:r>
      <w:r w:rsidRPr="00A10AFA">
        <w:t xml:space="preserve"> </w:t>
      </w:r>
      <w:r w:rsidRPr="00F76002">
        <w:rPr>
          <w:i/>
        </w:rPr>
        <w:t>Codes and Coding Instructions</w:t>
      </w:r>
      <w:r w:rsidR="00F76002">
        <w:t xml:space="preserve">, </w:t>
      </w:r>
      <w:r w:rsidRPr="00A10AFA">
        <w:t xml:space="preserve">3rd </w:t>
      </w:r>
      <w:r w:rsidR="00F76002">
        <w:t>edition, 1998</w:t>
      </w:r>
      <w:r w:rsidRPr="00A10AFA">
        <w:t xml:space="preserve"> </w:t>
      </w:r>
    </w:p>
    <w:p w:rsidR="00C25C21" w:rsidRPr="00A10AFA" w:rsidRDefault="00C25C21" w:rsidP="00E73BE6">
      <w:pPr>
        <w:numPr>
          <w:ilvl w:val="0"/>
          <w:numId w:val="9"/>
        </w:numPr>
      </w:pPr>
      <w:r w:rsidRPr="00C7595F">
        <w:rPr>
          <w:i/>
        </w:rPr>
        <w:t>SEER Program Coding and Staging Manual</w:t>
      </w:r>
      <w:r w:rsidR="00E73BE6">
        <w:t>,</w:t>
      </w:r>
      <w:r w:rsidRPr="00A10AFA">
        <w:t xml:space="preserve"> 2004 (on CD)</w:t>
      </w:r>
    </w:p>
    <w:p w:rsidR="00E73BE6" w:rsidRDefault="00A91412" w:rsidP="00A91412">
      <w:pPr>
        <w:numPr>
          <w:ilvl w:val="0"/>
          <w:numId w:val="9"/>
        </w:numPr>
      </w:pPr>
      <w:r w:rsidRPr="00A91412">
        <w:rPr>
          <w:i/>
        </w:rPr>
        <w:t>SEER*Rx - Interactive Antineoplastic Drugs Database</w:t>
      </w:r>
      <w:r>
        <w:br/>
      </w:r>
      <w:r w:rsidR="00C25C21" w:rsidRPr="00A10AFA">
        <w:t>The interactive antineoplastic drugs database</w:t>
      </w:r>
      <w:r w:rsidR="00B75678">
        <w:t xml:space="preserve"> (helpful when abstracting)</w:t>
      </w:r>
      <w:r w:rsidR="00C25C21" w:rsidRPr="00A10AFA">
        <w:t xml:space="preserve"> </w:t>
      </w:r>
      <w:r w:rsidR="00B75678">
        <w:t xml:space="preserve">is </w:t>
      </w:r>
      <w:r w:rsidR="00C25C21" w:rsidRPr="00A10AFA">
        <w:t>available from SEER</w:t>
      </w:r>
      <w:r w:rsidR="00E73BE6">
        <w:t xml:space="preserve"> on the following website</w:t>
      </w:r>
      <w:r w:rsidR="00E34E6C">
        <w:t xml:space="preserve">: </w:t>
      </w:r>
      <w:hyperlink r:id="rId13" w:history="1">
        <w:r w:rsidR="00C25C21" w:rsidRPr="00A10AFA">
          <w:rPr>
            <w:rStyle w:val="Hyperlink"/>
          </w:rPr>
          <w:t>http://www.seer.cancer.gov/tools/seerrx/</w:t>
        </w:r>
      </w:hyperlink>
    </w:p>
    <w:p w:rsidR="00A91412" w:rsidRDefault="00A91412" w:rsidP="00A91412">
      <w:pPr>
        <w:numPr>
          <w:ilvl w:val="0"/>
          <w:numId w:val="9"/>
        </w:numPr>
      </w:pPr>
      <w:r w:rsidRPr="00A91412">
        <w:rPr>
          <w:i/>
        </w:rPr>
        <w:t>SEER Self Instructional Manuals for Tumor Registrars</w:t>
      </w:r>
      <w:r>
        <w:br/>
        <w:t xml:space="preserve">SEER self instructional manuals are available for download on the following website: </w:t>
      </w:r>
      <w:hyperlink r:id="rId14" w:history="1">
        <w:r w:rsidRPr="00A91412">
          <w:rPr>
            <w:rStyle w:val="Hyperlink"/>
          </w:rPr>
          <w:t>http://www.seer.cancer.gov/training/manuals/</w:t>
        </w:r>
      </w:hyperlink>
    </w:p>
    <w:p w:rsidR="00C25C21" w:rsidRPr="00A10AFA" w:rsidRDefault="00C25C21" w:rsidP="00E73BE6">
      <w:pPr>
        <w:numPr>
          <w:ilvl w:val="0"/>
          <w:numId w:val="10"/>
        </w:numPr>
      </w:pPr>
      <w:r w:rsidRPr="00C7595F">
        <w:rPr>
          <w:i/>
        </w:rPr>
        <w:t>ICD-O-3</w:t>
      </w:r>
      <w:r w:rsidRPr="00A10AFA">
        <w:t xml:space="preserve">, International Classification of Diseases for </w:t>
      </w:r>
      <w:r w:rsidR="00D571D4">
        <w:t>O</w:t>
      </w:r>
      <w:r w:rsidR="00BE3801">
        <w:t>ncology</w:t>
      </w:r>
      <w:r w:rsidRPr="00A10AFA">
        <w:t xml:space="preserve"> (ICD-O), </w:t>
      </w:r>
      <w:r w:rsidR="00F76002">
        <w:t>3rd</w:t>
      </w:r>
      <w:r w:rsidRPr="00A10AFA">
        <w:t xml:space="preserve"> edition</w:t>
      </w:r>
    </w:p>
    <w:p w:rsidR="00C25C21" w:rsidRPr="00A10AFA" w:rsidRDefault="00C25C21" w:rsidP="00E73BE6">
      <w:pPr>
        <w:numPr>
          <w:ilvl w:val="0"/>
          <w:numId w:val="10"/>
        </w:numPr>
      </w:pPr>
      <w:r w:rsidRPr="00C7595F">
        <w:rPr>
          <w:i/>
        </w:rPr>
        <w:t>ICD-O-2</w:t>
      </w:r>
      <w:r w:rsidRPr="00A10AFA">
        <w:t xml:space="preserve">, International Classification of Diseases for </w:t>
      </w:r>
      <w:r w:rsidR="00D571D4">
        <w:t>Onco</w:t>
      </w:r>
      <w:r w:rsidR="00BE3801">
        <w:t xml:space="preserve">logy </w:t>
      </w:r>
      <w:r w:rsidRPr="00A10AFA">
        <w:t>(ICD-O), 2nd edition</w:t>
      </w:r>
    </w:p>
    <w:p w:rsidR="00C25C21" w:rsidRPr="00A10AFA" w:rsidRDefault="00C25C21" w:rsidP="00E73BE6">
      <w:pPr>
        <w:numPr>
          <w:ilvl w:val="0"/>
          <w:numId w:val="10"/>
        </w:numPr>
      </w:pPr>
      <w:r w:rsidRPr="00C7595F">
        <w:rPr>
          <w:i/>
        </w:rPr>
        <w:t>C</w:t>
      </w:r>
      <w:r w:rsidR="00C7595F" w:rsidRPr="00C7595F">
        <w:rPr>
          <w:i/>
        </w:rPr>
        <w:t>ancer</w:t>
      </w:r>
      <w:r w:rsidRPr="00C7595F">
        <w:rPr>
          <w:i/>
        </w:rPr>
        <w:t xml:space="preserve"> R</w:t>
      </w:r>
      <w:r w:rsidR="00C7595F" w:rsidRPr="00C7595F">
        <w:rPr>
          <w:i/>
        </w:rPr>
        <w:t>egistry</w:t>
      </w:r>
      <w:r w:rsidRPr="00C7595F">
        <w:rPr>
          <w:i/>
        </w:rPr>
        <w:t xml:space="preserve"> M</w:t>
      </w:r>
      <w:r w:rsidR="00C7595F" w:rsidRPr="00C7595F">
        <w:rPr>
          <w:i/>
        </w:rPr>
        <w:t>anagement</w:t>
      </w:r>
      <w:r w:rsidRPr="00C7595F">
        <w:rPr>
          <w:i/>
        </w:rPr>
        <w:t xml:space="preserve"> P</w:t>
      </w:r>
      <w:r w:rsidR="00C7595F" w:rsidRPr="00C7595F">
        <w:rPr>
          <w:i/>
        </w:rPr>
        <w:t>rinciples</w:t>
      </w:r>
      <w:r w:rsidRPr="00C7595F">
        <w:rPr>
          <w:i/>
        </w:rPr>
        <w:t xml:space="preserve"> </w:t>
      </w:r>
      <w:r w:rsidR="00C7595F" w:rsidRPr="00C7595F">
        <w:rPr>
          <w:i/>
        </w:rPr>
        <w:t>and</w:t>
      </w:r>
      <w:r w:rsidRPr="00C7595F">
        <w:rPr>
          <w:i/>
        </w:rPr>
        <w:t xml:space="preserve"> P</w:t>
      </w:r>
      <w:r w:rsidR="00C7595F" w:rsidRPr="00C7595F">
        <w:rPr>
          <w:i/>
        </w:rPr>
        <w:t>ractice</w:t>
      </w:r>
      <w:r w:rsidRPr="00A10AFA">
        <w:t xml:space="preserve">, </w:t>
      </w:r>
      <w:r w:rsidR="00A27FB7">
        <w:t>3</w:t>
      </w:r>
      <w:r w:rsidR="00C7595F">
        <w:t>nd</w:t>
      </w:r>
      <w:r w:rsidRPr="00A10AFA">
        <w:t xml:space="preserve"> </w:t>
      </w:r>
      <w:r w:rsidR="00C7595F">
        <w:t>e</w:t>
      </w:r>
      <w:r w:rsidR="00F76002">
        <w:t>dition</w:t>
      </w:r>
    </w:p>
    <w:p w:rsidR="008A5E18" w:rsidRPr="00A10AFA" w:rsidRDefault="00241A8E" w:rsidP="008A5E18">
      <w:pPr>
        <w:pStyle w:val="Heading2"/>
      </w:pPr>
      <w:bookmarkStart w:id="29" w:name="_Toc149545511"/>
      <w:bookmarkStart w:id="30" w:name="_Toc421254965"/>
      <w:bookmarkStart w:id="31" w:name="_Ref20552131"/>
      <w:bookmarkStart w:id="32" w:name="_Toc42857003"/>
      <w:bookmarkStart w:id="33" w:name="_Toc42909248"/>
      <w:r>
        <w:t>Recommended</w:t>
      </w:r>
      <w:r w:rsidR="008A5E18" w:rsidRPr="00A10AFA">
        <w:t xml:space="preserve"> Web</w:t>
      </w:r>
      <w:r w:rsidR="00ED687C">
        <w:t>s</w:t>
      </w:r>
      <w:r w:rsidR="008A5E18" w:rsidRPr="00A10AFA">
        <w:t>ites</w:t>
      </w:r>
      <w:bookmarkEnd w:id="29"/>
      <w:bookmarkEnd w:id="30"/>
      <w:r w:rsidR="003324CF">
        <w:fldChar w:fldCharType="begin"/>
      </w:r>
      <w:r w:rsidR="003324CF">
        <w:instrText xml:space="preserve"> XE "</w:instrText>
      </w:r>
      <w:r w:rsidR="003324CF" w:rsidRPr="00404B6C">
        <w:instrText>Recommended websites</w:instrText>
      </w:r>
      <w:r w:rsidR="003324CF">
        <w:instrText xml:space="preserve">" </w:instrText>
      </w:r>
      <w:r w:rsidR="003324CF">
        <w:fldChar w:fldCharType="end"/>
      </w:r>
    </w:p>
    <w:p w:rsidR="008A5E18" w:rsidRPr="00A10AFA" w:rsidRDefault="008B4A52" w:rsidP="003A270C">
      <w:pPr>
        <w:pStyle w:val="ListBullet"/>
      </w:pPr>
      <w:hyperlink r:id="rId15" w:history="1">
        <w:r w:rsidR="008A5E18" w:rsidRPr="00A10AFA">
          <w:rPr>
            <w:rStyle w:val="Hyperlink"/>
          </w:rPr>
          <w:t>http://cancer.gov/</w:t>
        </w:r>
      </w:hyperlink>
      <w:r w:rsidR="008A5E18" w:rsidRPr="00A10AFA">
        <w:t xml:space="preserve"> </w:t>
      </w:r>
      <w:r w:rsidR="00241A8E">
        <w:br/>
      </w:r>
      <w:r w:rsidR="00ED687C">
        <w:t>W</w:t>
      </w:r>
      <w:r w:rsidR="008A5E18" w:rsidRPr="00A10AFA">
        <w:t>ebsite for the National Cancer Institute</w:t>
      </w:r>
    </w:p>
    <w:p w:rsidR="008A5E18" w:rsidRPr="00A10AFA" w:rsidRDefault="008B4A52" w:rsidP="003A270C">
      <w:pPr>
        <w:pStyle w:val="ListBullet"/>
      </w:pPr>
      <w:hyperlink r:id="rId16" w:history="1">
        <w:r w:rsidR="008A5E18" w:rsidRPr="00A10AFA">
          <w:rPr>
            <w:rStyle w:val="Hyperlink"/>
          </w:rPr>
          <w:t>http://www.facs.org/cancer/index.html</w:t>
        </w:r>
      </w:hyperlink>
      <w:r w:rsidR="00241A8E">
        <w:br/>
      </w:r>
      <w:r w:rsidR="008A5E18" w:rsidRPr="00A10AFA">
        <w:t xml:space="preserve">Home page for </w:t>
      </w:r>
      <w:r w:rsidR="00AA7029">
        <w:t xml:space="preserve">the </w:t>
      </w:r>
      <w:r w:rsidR="008A5E18" w:rsidRPr="00A10AFA">
        <w:t>Commission on Cancer</w:t>
      </w:r>
      <w:r w:rsidR="00AA7029">
        <w:t xml:space="preserve">, American </w:t>
      </w:r>
      <w:smartTag w:uri="urn:schemas-microsoft-com:office:smarttags" w:element="place">
        <w:smartTag w:uri="urn:schemas-microsoft-com:office:smarttags" w:element="PlaceType">
          <w:r w:rsidR="00AA7029">
            <w:t>College</w:t>
          </w:r>
        </w:smartTag>
        <w:r w:rsidR="00AA7029">
          <w:t xml:space="preserve"> of </w:t>
        </w:r>
        <w:smartTag w:uri="urn:schemas-microsoft-com:office:smarttags" w:element="PlaceName">
          <w:r w:rsidR="00AA7029">
            <w:t>Surgeons</w:t>
          </w:r>
        </w:smartTag>
      </w:smartTag>
      <w:r w:rsidR="00AA7029">
        <w:t>, Cancer Programs</w:t>
      </w:r>
    </w:p>
    <w:p w:rsidR="008A5E18" w:rsidRPr="00A10AFA" w:rsidRDefault="008B4A52" w:rsidP="003A270C">
      <w:pPr>
        <w:pStyle w:val="ListBullet"/>
      </w:pPr>
      <w:hyperlink r:id="rId17" w:history="1">
        <w:r w:rsidR="008A5E18" w:rsidRPr="00A10AFA">
          <w:rPr>
            <w:rStyle w:val="Hyperlink"/>
          </w:rPr>
          <w:t>http://www.facs.org/cancer/cocflash/</w:t>
        </w:r>
      </w:hyperlink>
      <w:r w:rsidR="00A27FB7">
        <w:t xml:space="preserve"> </w:t>
      </w:r>
      <w:r w:rsidR="00241A8E">
        <w:br/>
      </w:r>
      <w:r w:rsidR="00AA7029">
        <w:t>Highlights for the month</w:t>
      </w:r>
      <w:r w:rsidR="008A5E18" w:rsidRPr="00A10AFA">
        <w:t xml:space="preserve"> from </w:t>
      </w:r>
      <w:r w:rsidR="00AA7029">
        <w:t xml:space="preserve">the </w:t>
      </w:r>
      <w:r w:rsidR="00AA7029" w:rsidRPr="00A10AFA">
        <w:t>Commission on Cancer</w:t>
      </w:r>
      <w:r w:rsidR="00AA7029">
        <w:t>, American College of Surgeons, Cancer Programs</w:t>
      </w:r>
    </w:p>
    <w:p w:rsidR="008A5E18" w:rsidRPr="00A10AFA" w:rsidRDefault="008B4A52" w:rsidP="003A270C">
      <w:pPr>
        <w:pStyle w:val="ListBullet"/>
      </w:pPr>
      <w:hyperlink r:id="rId18" w:history="1">
        <w:r w:rsidR="008A5E18" w:rsidRPr="00A10AFA">
          <w:rPr>
            <w:rStyle w:val="Hyperlink"/>
          </w:rPr>
          <w:t>http://web.facs.org/coc/default.htm</w:t>
        </w:r>
      </w:hyperlink>
      <w:r w:rsidR="008A5E18" w:rsidRPr="00A10AFA">
        <w:t xml:space="preserve"> </w:t>
      </w:r>
      <w:r w:rsidR="00241A8E">
        <w:br/>
      </w:r>
      <w:smartTag w:uri="urn:schemas-microsoft-com:office:smarttags" w:element="place">
        <w:smartTag w:uri="urn:schemas-microsoft-com:office:smarttags" w:element="PlaceName">
          <w:r w:rsidR="00E826FA">
            <w:t>American</w:t>
          </w:r>
        </w:smartTag>
        <w:r w:rsidR="00E826FA">
          <w:t xml:space="preserve"> </w:t>
        </w:r>
        <w:smartTag w:uri="urn:schemas-microsoft-com:office:smarttags" w:element="PlaceType">
          <w:r w:rsidR="00E826FA">
            <w:t>College</w:t>
          </w:r>
        </w:smartTag>
      </w:smartTag>
      <w:r w:rsidR="00E826FA">
        <w:t xml:space="preserve"> of Surgeons, Commission on Cancer: </w:t>
      </w:r>
      <w:r w:rsidR="008A5E18" w:rsidRPr="00A10AFA">
        <w:t>Inquiry and Response System (I &amp; R)</w:t>
      </w:r>
      <w:r w:rsidR="00AF5D89">
        <w:t xml:space="preserve"> </w:t>
      </w:r>
      <w:r w:rsidR="00AF5D89">
        <w:br/>
      </w:r>
      <w:r w:rsidR="00451851">
        <w:t>A</w:t>
      </w:r>
      <w:r w:rsidR="008A5E18" w:rsidRPr="00A10AFA">
        <w:t>vailable to all cancer care professionals. It is a repository of thousands of questions and answers related to the Approvals and Accreditation Program, the National Cancer Data</w:t>
      </w:r>
      <w:r w:rsidR="00451851">
        <w:t xml:space="preserve"> B</w:t>
      </w:r>
      <w:r w:rsidR="008A5E18" w:rsidRPr="00A10AFA">
        <w:t>ase (NCDB), the American Joint Committee on Cancer (AJCC)</w:t>
      </w:r>
      <w:r w:rsidR="00E34E6C" w:rsidRPr="00A10AFA">
        <w:t>, and</w:t>
      </w:r>
      <w:r w:rsidR="007C4B3C">
        <w:t xml:space="preserve"> the </w:t>
      </w:r>
      <w:r w:rsidR="008A5E18" w:rsidRPr="00A10AFA">
        <w:t xml:space="preserve">Facility </w:t>
      </w:r>
      <w:r w:rsidR="00D571D4">
        <w:t>Onco</w:t>
      </w:r>
      <w:r w:rsidR="00BE3801">
        <w:t>logy</w:t>
      </w:r>
      <w:r w:rsidR="008A5E18" w:rsidRPr="00A10AFA">
        <w:t xml:space="preserve"> Registry Data Standards (FORDS).</w:t>
      </w:r>
    </w:p>
    <w:p w:rsidR="008A5E18" w:rsidRPr="00A10AFA" w:rsidRDefault="008B4A52" w:rsidP="003A270C">
      <w:pPr>
        <w:pStyle w:val="ListBullet"/>
      </w:pPr>
      <w:hyperlink r:id="rId19" w:history="1">
        <w:r w:rsidR="008A5E18" w:rsidRPr="00A10AFA">
          <w:rPr>
            <w:rStyle w:val="Hyperlink"/>
          </w:rPr>
          <w:t>http://www.ncra-usa.org/</w:t>
        </w:r>
      </w:hyperlink>
      <w:r w:rsidR="008A5E18" w:rsidRPr="00A10AFA">
        <w:t xml:space="preserve">   </w:t>
      </w:r>
      <w:r w:rsidR="00241A8E">
        <w:br/>
      </w:r>
      <w:r w:rsidR="00057EB2">
        <w:t xml:space="preserve">Website for the </w:t>
      </w:r>
      <w:r w:rsidR="008A5E18" w:rsidRPr="00A10AFA">
        <w:t>Nationa</w:t>
      </w:r>
      <w:r w:rsidR="00057EB2">
        <w:t>l Cancer Registrars Association</w:t>
      </w:r>
    </w:p>
    <w:p w:rsidR="008A5E18" w:rsidRPr="00A10AFA" w:rsidRDefault="008B4A52" w:rsidP="003A270C">
      <w:pPr>
        <w:pStyle w:val="ListBullet"/>
      </w:pPr>
      <w:hyperlink r:id="rId20" w:history="1">
        <w:r w:rsidR="008A5E18" w:rsidRPr="00A10AFA">
          <w:rPr>
            <w:rStyle w:val="Hyperlink"/>
          </w:rPr>
          <w:t>http://www.cancerstaging.org/</w:t>
        </w:r>
      </w:hyperlink>
      <w:r w:rsidR="008A5E18" w:rsidRPr="00A10AFA">
        <w:t xml:space="preserve">  </w:t>
      </w:r>
      <w:r w:rsidR="00241A8E">
        <w:br/>
      </w:r>
      <w:r w:rsidR="00057EB2">
        <w:t>Website for t</w:t>
      </w:r>
      <w:r w:rsidR="008A5E18" w:rsidRPr="00A10AFA">
        <w:t>he American Joint Committee on Cancer</w:t>
      </w:r>
      <w:r w:rsidR="00057EB2">
        <w:t xml:space="preserve"> (AJCC)</w:t>
      </w:r>
    </w:p>
    <w:p w:rsidR="008A5E18" w:rsidRDefault="008B4A52" w:rsidP="003A270C">
      <w:pPr>
        <w:pStyle w:val="ListBullet"/>
      </w:pPr>
      <w:hyperlink r:id="rId21" w:history="1">
        <w:r w:rsidR="008A5E18" w:rsidRPr="00A10AFA">
          <w:rPr>
            <w:rStyle w:val="Hyperlink"/>
          </w:rPr>
          <w:t>http://cancerstaging.org/cstage/manuals.html</w:t>
        </w:r>
      </w:hyperlink>
      <w:r w:rsidR="008A5E18" w:rsidRPr="00A10AFA">
        <w:t xml:space="preserve">  </w:t>
      </w:r>
      <w:r w:rsidR="00241A8E">
        <w:br/>
      </w:r>
      <w:r w:rsidR="00057EB2">
        <w:t>Website for Collaborative Staging</w:t>
      </w:r>
    </w:p>
    <w:p w:rsidR="003A270C" w:rsidRPr="00A10AFA" w:rsidRDefault="008B4A52" w:rsidP="003A270C">
      <w:pPr>
        <w:pStyle w:val="ListBullet"/>
      </w:pPr>
      <w:hyperlink r:id="rId22" w:history="1">
        <w:r w:rsidR="00A27FB7" w:rsidRPr="00A27FB7">
          <w:rPr>
            <w:rStyle w:val="Hyperlink"/>
          </w:rPr>
          <w:t>http://vaww.medicalsurgical.va.gov/cancer/index.asp</w:t>
        </w:r>
      </w:hyperlink>
      <w:r w:rsidR="003A270C">
        <w:br/>
        <w:t xml:space="preserve">All links for the </w:t>
      </w:r>
      <w:r w:rsidR="003A270C" w:rsidRPr="00A10AFA">
        <w:t>Veterans Health Administration Cancer Program</w:t>
      </w:r>
    </w:p>
    <w:p w:rsidR="003A270C" w:rsidRPr="00A10AFA" w:rsidRDefault="008B4A52" w:rsidP="003A270C">
      <w:pPr>
        <w:pStyle w:val="ListBullet"/>
      </w:pPr>
      <w:hyperlink r:id="rId23" w:history="1">
        <w:r w:rsidR="003A270C" w:rsidRPr="00A10AFA">
          <w:rPr>
            <w:rStyle w:val="Hyperlink"/>
          </w:rPr>
          <w:t>http://www.training.seer.cancer.gov</w:t>
        </w:r>
      </w:hyperlink>
      <w:r w:rsidR="003A270C">
        <w:br/>
        <w:t>SEER’s</w:t>
      </w:r>
      <w:r w:rsidR="003A270C" w:rsidRPr="00A10AFA">
        <w:t xml:space="preserve"> Training Web Site</w:t>
      </w:r>
      <w:r w:rsidR="003A270C">
        <w:t xml:space="preserve"> </w:t>
      </w:r>
      <w:r w:rsidR="003A270C" w:rsidRPr="00A10AFA">
        <w:t>provides web-based training modules for cancer registration and surveillance. When the site is complete, it will comprise about 30 training modules, each covering a particular cancer registration training subject.</w:t>
      </w:r>
    </w:p>
    <w:p w:rsidR="00057EB2" w:rsidRDefault="008B4A52" w:rsidP="003A270C">
      <w:pPr>
        <w:pStyle w:val="ListBullet"/>
      </w:pPr>
      <w:hyperlink r:id="rId24" w:history="1">
        <w:r w:rsidR="00241A8E" w:rsidRPr="00A10AFA">
          <w:rPr>
            <w:rStyle w:val="Hyperlink"/>
          </w:rPr>
          <w:t>http://www.seer.cancer.gov/tools/seerrx/</w:t>
        </w:r>
      </w:hyperlink>
      <w:r w:rsidR="00057EB2">
        <w:br/>
        <w:t>Download the SEER*Rx - Interactive Antineoplastic Drugs Data</w:t>
      </w:r>
      <w:r w:rsidR="00451851">
        <w:t>b</w:t>
      </w:r>
      <w:r w:rsidR="00057EB2">
        <w:t>ase, version 1.1.1</w:t>
      </w:r>
      <w:r w:rsidR="003A270C">
        <w:t xml:space="preserve"> </w:t>
      </w:r>
      <w:r w:rsidR="003A270C" w:rsidRPr="00A10AFA">
        <w:t>(replaces Book 8)</w:t>
      </w:r>
    </w:p>
    <w:p w:rsidR="003A270C" w:rsidRPr="00A10AFA" w:rsidRDefault="008B4A52" w:rsidP="003A270C">
      <w:pPr>
        <w:pStyle w:val="ListBullet"/>
      </w:pPr>
      <w:hyperlink r:id="rId25" w:history="1">
        <w:r w:rsidR="003A270C" w:rsidRPr="00C93667">
          <w:rPr>
            <w:rStyle w:val="Hyperlink"/>
          </w:rPr>
          <w:t>http://www.cancerstaging.org/cstage/csmanualpart1.pdf</w:t>
        </w:r>
      </w:hyperlink>
      <w:r w:rsidR="003A270C">
        <w:t xml:space="preserve"> </w:t>
      </w:r>
      <w:r w:rsidR="003A270C">
        <w:br/>
      </w:r>
      <w:r w:rsidR="003A270C" w:rsidRPr="00241A8E">
        <w:t>C</w:t>
      </w:r>
      <w:r w:rsidR="003A270C">
        <w:t>ollaborative</w:t>
      </w:r>
      <w:r w:rsidR="003A270C" w:rsidRPr="00241A8E">
        <w:t xml:space="preserve"> S</w:t>
      </w:r>
      <w:r w:rsidR="003A270C">
        <w:t>taging</w:t>
      </w:r>
      <w:r w:rsidR="003A270C" w:rsidRPr="00241A8E">
        <w:t xml:space="preserve"> M</w:t>
      </w:r>
      <w:r w:rsidR="003A270C">
        <w:t>anual</w:t>
      </w:r>
      <w:r w:rsidR="003A270C" w:rsidRPr="00241A8E">
        <w:t xml:space="preserve"> </w:t>
      </w:r>
      <w:r w:rsidR="003A270C">
        <w:t>and</w:t>
      </w:r>
      <w:r w:rsidR="003A270C" w:rsidRPr="00241A8E">
        <w:t xml:space="preserve"> C</w:t>
      </w:r>
      <w:r w:rsidR="003A270C">
        <w:t>oding</w:t>
      </w:r>
      <w:r w:rsidR="003A270C" w:rsidRPr="00241A8E">
        <w:t xml:space="preserve"> I</w:t>
      </w:r>
      <w:r w:rsidR="003A270C">
        <w:t>nstructions Part I</w:t>
      </w:r>
    </w:p>
    <w:p w:rsidR="003A270C" w:rsidRDefault="008B4A52" w:rsidP="003A270C">
      <w:pPr>
        <w:pStyle w:val="ListBullet"/>
      </w:pPr>
      <w:hyperlink r:id="rId26" w:history="1">
        <w:r w:rsidR="003A270C" w:rsidRPr="00A10AFA">
          <w:rPr>
            <w:rStyle w:val="Hyperlink"/>
          </w:rPr>
          <w:t>http://cancerstaging.org/cstage/CSPart2Manual.pdf</w:t>
        </w:r>
      </w:hyperlink>
      <w:r w:rsidR="003A270C" w:rsidRPr="00A10AFA">
        <w:t xml:space="preserve"> </w:t>
      </w:r>
      <w:r w:rsidR="003A270C">
        <w:br/>
      </w:r>
      <w:r w:rsidR="003A270C" w:rsidRPr="00241A8E">
        <w:t>C</w:t>
      </w:r>
      <w:r w:rsidR="003A270C">
        <w:t>ollaborative</w:t>
      </w:r>
      <w:r w:rsidR="003A270C" w:rsidRPr="00241A8E">
        <w:t xml:space="preserve"> S</w:t>
      </w:r>
      <w:r w:rsidR="003A270C">
        <w:t>taging</w:t>
      </w:r>
      <w:r w:rsidR="003A270C" w:rsidRPr="00241A8E">
        <w:t xml:space="preserve"> M</w:t>
      </w:r>
      <w:r w:rsidR="003A270C">
        <w:t>anual</w:t>
      </w:r>
      <w:r w:rsidR="003A270C" w:rsidRPr="00241A8E">
        <w:t xml:space="preserve"> </w:t>
      </w:r>
      <w:r w:rsidR="003A270C">
        <w:t>and</w:t>
      </w:r>
      <w:r w:rsidR="003A270C" w:rsidRPr="00241A8E">
        <w:t xml:space="preserve"> C</w:t>
      </w:r>
      <w:r w:rsidR="003A270C">
        <w:t>oding</w:t>
      </w:r>
      <w:r w:rsidR="003A270C" w:rsidRPr="00241A8E">
        <w:t xml:space="preserve"> I</w:t>
      </w:r>
      <w:r w:rsidR="003A270C">
        <w:t>nstructions Part II</w:t>
      </w:r>
    </w:p>
    <w:p w:rsidR="003A270C" w:rsidRPr="00A10AFA" w:rsidRDefault="008B4A52" w:rsidP="003A270C">
      <w:pPr>
        <w:pStyle w:val="ListBullet"/>
      </w:pPr>
      <w:hyperlink r:id="rId27" w:history="1">
        <w:r w:rsidR="003A270C" w:rsidRPr="00A10AFA">
          <w:rPr>
            <w:rStyle w:val="Hyperlink"/>
          </w:rPr>
          <w:t>http://seer.cancer.gov/manuals/codeman.pdf</w:t>
        </w:r>
      </w:hyperlink>
      <w:r w:rsidR="003A270C" w:rsidRPr="00A10AFA">
        <w:t xml:space="preserve">  </w:t>
      </w:r>
      <w:r w:rsidR="003A270C">
        <w:br/>
      </w:r>
      <w:r w:rsidR="003A270C" w:rsidRPr="00A10AFA">
        <w:t>T</w:t>
      </w:r>
      <w:r w:rsidR="003A270C">
        <w:t>he</w:t>
      </w:r>
      <w:r w:rsidR="003A270C" w:rsidRPr="00A10AFA">
        <w:t xml:space="preserve"> SEER P</w:t>
      </w:r>
      <w:r w:rsidR="003A270C">
        <w:t>rogram</w:t>
      </w:r>
      <w:r w:rsidR="003A270C" w:rsidRPr="00A10AFA">
        <w:t xml:space="preserve"> C</w:t>
      </w:r>
      <w:r w:rsidR="003A270C">
        <w:t>ode</w:t>
      </w:r>
      <w:r w:rsidR="003A270C" w:rsidRPr="00A10AFA">
        <w:t xml:space="preserve"> M</w:t>
      </w:r>
      <w:r w:rsidR="003A270C">
        <w:t>anual, Third</w:t>
      </w:r>
      <w:r w:rsidR="003A270C" w:rsidRPr="00A10AFA">
        <w:t xml:space="preserve"> Edition</w:t>
      </w:r>
      <w:r w:rsidR="003A270C">
        <w:t>,</w:t>
      </w:r>
      <w:r w:rsidR="003A270C" w:rsidRPr="00A10AFA">
        <w:t xml:space="preserve"> 1998</w:t>
      </w:r>
    </w:p>
    <w:p w:rsidR="003A270C" w:rsidRDefault="008B4A52" w:rsidP="003A270C">
      <w:pPr>
        <w:pStyle w:val="ListBullet"/>
      </w:pPr>
      <w:hyperlink r:id="rId28" w:history="1">
        <w:r w:rsidR="003A270C" w:rsidRPr="00A10AFA">
          <w:rPr>
            <w:rStyle w:val="Hyperlink"/>
          </w:rPr>
          <w:t>http://seer.cancer.gov/manuals/EOD10Dig.pub.pdf</w:t>
        </w:r>
      </w:hyperlink>
      <w:r w:rsidR="003A270C">
        <w:br/>
      </w:r>
      <w:r w:rsidR="003A270C" w:rsidRPr="00A10AFA">
        <w:t>SEER E</w:t>
      </w:r>
      <w:r w:rsidR="003A270C">
        <w:t>xtent</w:t>
      </w:r>
      <w:r w:rsidR="003A270C" w:rsidRPr="00A10AFA">
        <w:t xml:space="preserve"> </w:t>
      </w:r>
      <w:r w:rsidR="003A270C">
        <w:t>of</w:t>
      </w:r>
      <w:r w:rsidR="003A270C" w:rsidRPr="00A10AFA">
        <w:t xml:space="preserve"> D</w:t>
      </w:r>
      <w:r w:rsidR="003A270C">
        <w:t>isease -</w:t>
      </w:r>
      <w:r w:rsidR="003A270C" w:rsidRPr="00A10AFA">
        <w:t xml:space="preserve"> 1988,</w:t>
      </w:r>
      <w:r w:rsidR="003A270C">
        <w:t xml:space="preserve"> </w:t>
      </w:r>
      <w:r w:rsidR="003A270C" w:rsidRPr="00A10AFA">
        <w:t>C</w:t>
      </w:r>
      <w:r w:rsidR="003A270C">
        <w:t>odes and</w:t>
      </w:r>
      <w:r w:rsidR="003A270C" w:rsidRPr="00A10AFA">
        <w:t xml:space="preserve"> C</w:t>
      </w:r>
      <w:r w:rsidR="003A270C">
        <w:t>oding</w:t>
      </w:r>
      <w:r w:rsidR="003A270C" w:rsidRPr="00A10AFA">
        <w:t xml:space="preserve"> I</w:t>
      </w:r>
      <w:r w:rsidR="003A270C">
        <w:t>nstructions, Third</w:t>
      </w:r>
      <w:r w:rsidR="003A270C" w:rsidRPr="00A10AFA">
        <w:t xml:space="preserve"> Ed</w:t>
      </w:r>
      <w:r w:rsidR="003A270C">
        <w:t xml:space="preserve">ition, .January </w:t>
      </w:r>
      <w:r w:rsidR="003A270C" w:rsidRPr="00A10AFA">
        <w:t>1998</w:t>
      </w:r>
    </w:p>
    <w:p w:rsidR="003A270C" w:rsidRDefault="008B4A52" w:rsidP="003A270C">
      <w:pPr>
        <w:pStyle w:val="ListBullet"/>
      </w:pPr>
      <w:hyperlink r:id="rId29" w:history="1">
        <w:r w:rsidR="003A270C" w:rsidRPr="00A10AFA">
          <w:rPr>
            <w:rStyle w:val="Hyperlink"/>
          </w:rPr>
          <w:t>http://www.facs.org/cancer/coc/cocprogramstandards.pdf</w:t>
        </w:r>
      </w:hyperlink>
      <w:r w:rsidR="003A270C">
        <w:br/>
        <w:t>Commission on Cancer: Cancer Program Standards 20</w:t>
      </w:r>
      <w:r w:rsidR="00E23632">
        <w:t xml:space="preserve">11 </w:t>
      </w:r>
      <w:r w:rsidR="003A270C">
        <w:t xml:space="preserve">Revised Edition, </w:t>
      </w:r>
      <w:r w:rsidR="003A74AE">
        <w:t>ACoS</w:t>
      </w:r>
      <w:r w:rsidR="003A270C" w:rsidRPr="00A10AFA">
        <w:t xml:space="preserve"> </w:t>
      </w:r>
      <w:r w:rsidR="003A270C">
        <w:t>required standards</w:t>
      </w:r>
      <w:r w:rsidR="003A270C" w:rsidRPr="00A10AFA">
        <w:t xml:space="preserve"> </w:t>
      </w:r>
      <w:r w:rsidR="003A270C">
        <w:t>for</w:t>
      </w:r>
      <w:r w:rsidR="003A270C" w:rsidRPr="00A10AFA">
        <w:t xml:space="preserve"> </w:t>
      </w:r>
      <w:r w:rsidR="003A270C">
        <w:t>approved</w:t>
      </w:r>
      <w:r w:rsidR="003A270C" w:rsidRPr="00A10AFA">
        <w:t xml:space="preserve"> </w:t>
      </w:r>
      <w:r w:rsidR="003A270C">
        <w:t>cancer</w:t>
      </w:r>
      <w:r w:rsidR="003A270C" w:rsidRPr="00A10AFA">
        <w:t xml:space="preserve"> </w:t>
      </w:r>
      <w:r w:rsidR="003A270C">
        <w:t>programs</w:t>
      </w:r>
    </w:p>
    <w:p w:rsidR="000E134A" w:rsidRPr="00A10AFA" w:rsidRDefault="008B4A52" w:rsidP="000E134A">
      <w:pPr>
        <w:pStyle w:val="ListBullet"/>
      </w:pPr>
      <w:hyperlink r:id="rId30" w:history="1">
        <w:r w:rsidR="000E134A" w:rsidRPr="000E134A">
          <w:rPr>
            <w:rStyle w:val="Hyperlink"/>
          </w:rPr>
          <w:t>http://www.facs.org/cancer/coc/fordsmanual.html</w:t>
        </w:r>
      </w:hyperlink>
      <w:r w:rsidR="000E134A">
        <w:br/>
      </w:r>
      <w:r w:rsidR="000E134A" w:rsidRPr="000E134A">
        <w:t>Facility Oncology Registry Data Standards (FORDS): Revised for 20</w:t>
      </w:r>
      <w:r w:rsidR="00E23632">
        <w:t>11</w:t>
      </w:r>
    </w:p>
    <w:p w:rsidR="00322EAC" w:rsidRDefault="00322EAC" w:rsidP="00322EAC">
      <w:pPr>
        <w:pStyle w:val="Heading2"/>
      </w:pPr>
      <w:bookmarkStart w:id="34" w:name="_Ref162679760"/>
      <w:bookmarkStart w:id="35" w:name="_Toc421254966"/>
      <w:r>
        <w:t>OncoTraX Conventions</w:t>
      </w:r>
      <w:bookmarkEnd w:id="34"/>
      <w:bookmarkEnd w:id="35"/>
      <w:r>
        <w:fldChar w:fldCharType="begin"/>
      </w:r>
      <w:r>
        <w:instrText xml:space="preserve"> XE "</w:instrText>
      </w:r>
      <w:r w:rsidRPr="001F356F">
        <w:instrText>OncoTraX conventions</w:instrText>
      </w:r>
      <w:r>
        <w:instrText xml:space="preserve">" </w:instrText>
      </w:r>
      <w:r>
        <w:fldChar w:fldCharType="end"/>
      </w:r>
    </w:p>
    <w:p w:rsidR="00900F0E" w:rsidRDefault="00900F0E" w:rsidP="0013280C">
      <w:r>
        <w:t>You must</w:t>
      </w:r>
      <w:r w:rsidR="00802F9B" w:rsidRPr="00807AFA">
        <w:t xml:space="preserve"> h</w:t>
      </w:r>
      <w:r>
        <w:t xml:space="preserve">ave a working knowledge of </w:t>
      </w:r>
      <w:smartTag w:uri="urn:schemas-microsoft-com:office:smarttags" w:element="place">
        <w:r w:rsidR="00C561A6">
          <w:t>VistA</w:t>
        </w:r>
      </w:smartTag>
      <w:r w:rsidR="00322EAC">
        <w:fldChar w:fldCharType="begin"/>
      </w:r>
      <w:r w:rsidR="00322EAC">
        <w:instrText xml:space="preserve"> XE "</w:instrText>
      </w:r>
      <w:r w:rsidR="00322EAC" w:rsidRPr="001F356F">
        <w:instrText>VistA conventions</w:instrText>
      </w:r>
      <w:r w:rsidR="00322EAC">
        <w:instrText xml:space="preserve">" </w:instrText>
      </w:r>
      <w:r w:rsidR="00322EAC">
        <w:fldChar w:fldCharType="end"/>
      </w:r>
      <w:r>
        <w:t xml:space="preserve"> conventions,</w:t>
      </w:r>
      <w:r w:rsidR="00802F9B" w:rsidRPr="00807AFA">
        <w:t xml:space="preserve"> </w:t>
      </w:r>
      <w:r>
        <w:t>in order</w:t>
      </w:r>
      <w:r w:rsidR="00802F9B" w:rsidRPr="00807AFA">
        <w:t xml:space="preserve"> to </w:t>
      </w:r>
      <w:r w:rsidR="00946B52">
        <w:t>maneuver easily</w:t>
      </w:r>
      <w:r w:rsidR="00802F9B" w:rsidRPr="00807AFA">
        <w:t xml:space="preserve"> in </w:t>
      </w:r>
      <w:r w:rsidR="00FE3F4A">
        <w:t>OncoTraX</w:t>
      </w:r>
      <w:r w:rsidR="00037DC1">
        <w:t xml:space="preserve">. </w:t>
      </w:r>
      <w:r w:rsidR="0013280C">
        <w:t>The table contains frequently used characters and their descriptions with examples.</w:t>
      </w:r>
    </w:p>
    <w:p w:rsidR="00D42558" w:rsidRDefault="00D42558" w:rsidP="00802F9B"/>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7722"/>
      </w:tblGrid>
      <w:tr w:rsidR="00D9428C" w:rsidTr="00251C15">
        <w:trPr>
          <w:cantSplit/>
          <w:tblHeader/>
        </w:trPr>
        <w:tc>
          <w:tcPr>
            <w:tcW w:w="1638" w:type="dxa"/>
            <w:shd w:val="clear" w:color="auto" w:fill="auto"/>
          </w:tcPr>
          <w:p w:rsidR="00D9428C" w:rsidRPr="00251C15" w:rsidRDefault="00D9428C" w:rsidP="003C3D23">
            <w:pPr>
              <w:pStyle w:val="TableText"/>
              <w:rPr>
                <w:b/>
              </w:rPr>
            </w:pPr>
            <w:r w:rsidRPr="00251C15">
              <w:rPr>
                <w:b/>
              </w:rPr>
              <w:t>Character</w:t>
            </w:r>
          </w:p>
        </w:tc>
        <w:tc>
          <w:tcPr>
            <w:tcW w:w="7722" w:type="dxa"/>
            <w:shd w:val="clear" w:color="auto" w:fill="auto"/>
          </w:tcPr>
          <w:p w:rsidR="00D9428C" w:rsidRPr="00251C15" w:rsidRDefault="00D9428C" w:rsidP="003C3D23">
            <w:pPr>
              <w:pStyle w:val="TableText"/>
              <w:rPr>
                <w:b/>
              </w:rPr>
            </w:pPr>
            <w:r w:rsidRPr="00251C15">
              <w:rPr>
                <w:b/>
              </w:rPr>
              <w:t>Description</w:t>
            </w:r>
          </w:p>
        </w:tc>
      </w:tr>
      <w:tr w:rsidR="00D9428C" w:rsidTr="00251C15">
        <w:tc>
          <w:tcPr>
            <w:tcW w:w="1638" w:type="dxa"/>
            <w:shd w:val="clear" w:color="auto" w:fill="auto"/>
          </w:tcPr>
          <w:p w:rsidR="00D9428C" w:rsidRPr="001D3E96" w:rsidRDefault="00D9428C" w:rsidP="003C3D23">
            <w:pPr>
              <w:pStyle w:val="TableText"/>
            </w:pPr>
            <w:r w:rsidRPr="001D3E96">
              <w:t>&lt;ret&gt;</w:t>
            </w:r>
            <w:r>
              <w:fldChar w:fldCharType="begin"/>
            </w:r>
            <w:r>
              <w:instrText xml:space="preserve"> XE "</w:instrText>
            </w:r>
            <w:r w:rsidRPr="00033B41">
              <w:instrText>Character:&lt;ret&gt;</w:instrText>
            </w:r>
            <w:r>
              <w:instrText xml:space="preserve">" </w:instrText>
            </w:r>
            <w:r>
              <w:fldChar w:fldCharType="end"/>
            </w:r>
          </w:p>
        </w:tc>
        <w:tc>
          <w:tcPr>
            <w:tcW w:w="7722" w:type="dxa"/>
            <w:shd w:val="clear" w:color="auto" w:fill="auto"/>
          </w:tcPr>
          <w:p w:rsidR="00D9428C" w:rsidRPr="00D15DC6" w:rsidRDefault="00D9428C" w:rsidP="003C3D23">
            <w:pPr>
              <w:pStyle w:val="TableText"/>
            </w:pPr>
            <w:r w:rsidRPr="00251C15">
              <w:rPr>
                <w:b/>
                <w:szCs w:val="24"/>
              </w:rPr>
              <w:t>&lt;ret&gt;</w:t>
            </w:r>
            <w:r w:rsidRPr="00251C15">
              <w:rPr>
                <w:szCs w:val="24"/>
              </w:rPr>
              <w:t xml:space="preserve"> is the s</w:t>
            </w:r>
            <w:r w:rsidRPr="00D15DC6">
              <w:t xml:space="preserve">ymbol for the Return or Enter key. </w:t>
            </w:r>
            <w:r w:rsidR="00071358">
              <w:br/>
            </w:r>
            <w:r w:rsidRPr="00D15DC6">
              <w:t xml:space="preserve">Type </w:t>
            </w:r>
            <w:r w:rsidRPr="00251C15">
              <w:rPr>
                <w:b/>
              </w:rPr>
              <w:t>&lt;ret&gt;</w:t>
            </w:r>
            <w:r w:rsidRPr="00D15DC6">
              <w:t xml:space="preserve"> after every response, or to bypass a prompt or accept a default. </w:t>
            </w:r>
          </w:p>
          <w:p w:rsidR="00D9428C" w:rsidRPr="00251C15" w:rsidRDefault="00D9428C" w:rsidP="00251C15">
            <w:pPr>
              <w:pStyle w:val="tablenote"/>
              <w:spacing w:before="0" w:after="0"/>
              <w:rPr>
                <w:szCs w:val="24"/>
              </w:rPr>
            </w:pPr>
            <w:r w:rsidRPr="00251C15">
              <w:rPr>
                <w:b/>
              </w:rPr>
              <w:t>Note:</w:t>
            </w:r>
            <w:r>
              <w:t xml:space="preserve"> Do</w:t>
            </w:r>
            <w:r w:rsidRPr="00807AFA">
              <w:t xml:space="preserve"> not press it more than necessary</w:t>
            </w:r>
            <w:r>
              <w:t>;</w:t>
            </w:r>
            <w:r w:rsidRPr="00807AFA">
              <w:t xml:space="preserve"> you </w:t>
            </w:r>
            <w:r>
              <w:t xml:space="preserve">do not want to </w:t>
            </w:r>
            <w:r w:rsidRPr="00807AFA">
              <w:t>bypass an</w:t>
            </w:r>
            <w:r>
              <w:t xml:space="preserve"> </w:t>
            </w:r>
            <w:r w:rsidRPr="00807AFA">
              <w:t>opportunity to enter valuable information.</w:t>
            </w:r>
          </w:p>
        </w:tc>
      </w:tr>
      <w:tr w:rsidR="00D9428C" w:rsidTr="00251C15">
        <w:tc>
          <w:tcPr>
            <w:tcW w:w="1638" w:type="dxa"/>
            <w:shd w:val="clear" w:color="auto" w:fill="auto"/>
          </w:tcPr>
          <w:p w:rsidR="00D9428C" w:rsidRPr="001D3E96" w:rsidRDefault="00D9428C" w:rsidP="003C3D23">
            <w:pPr>
              <w:pStyle w:val="TableText"/>
            </w:pPr>
            <w:r w:rsidRPr="001D3E96">
              <w:t>?</w:t>
            </w:r>
            <w:r>
              <w:fldChar w:fldCharType="begin"/>
            </w:r>
            <w:r>
              <w:instrText xml:space="preserve"> XE "</w:instrText>
            </w:r>
            <w:r w:rsidRPr="00E520F9">
              <w:instrText>Character:?</w:instrText>
            </w:r>
            <w:r>
              <w:instrText xml:space="preserve">" </w:instrText>
            </w:r>
            <w:r>
              <w:fldChar w:fldCharType="end"/>
            </w:r>
          </w:p>
        </w:tc>
        <w:tc>
          <w:tcPr>
            <w:tcW w:w="7722" w:type="dxa"/>
            <w:shd w:val="clear" w:color="auto" w:fill="auto"/>
          </w:tcPr>
          <w:p w:rsidR="00EF4E05" w:rsidRPr="00251C15" w:rsidRDefault="00D9428C" w:rsidP="003C3D23">
            <w:pPr>
              <w:pStyle w:val="TableText"/>
              <w:rPr>
                <w:szCs w:val="24"/>
              </w:rPr>
            </w:pPr>
            <w:r w:rsidRPr="00251C15">
              <w:rPr>
                <w:b/>
              </w:rPr>
              <w:t>?</w:t>
            </w:r>
            <w:r w:rsidRPr="00D15DC6">
              <w:t xml:space="preserve"> </w:t>
            </w:r>
            <w:r>
              <w:t xml:space="preserve">(one question mark) </w:t>
            </w:r>
            <w:r w:rsidR="00071358">
              <w:br/>
            </w:r>
            <w:r w:rsidR="00EF4E05">
              <w:t xml:space="preserve">Type </w:t>
            </w:r>
            <w:r w:rsidR="00EF4E05" w:rsidRPr="00251C15">
              <w:rPr>
                <w:b/>
              </w:rPr>
              <w:t xml:space="preserve">? </w:t>
            </w:r>
            <w:r w:rsidR="00EF4E05" w:rsidRPr="00B42B30">
              <w:t>at any prompt</w:t>
            </w:r>
            <w:r w:rsidR="00EF4E05">
              <w:t xml:space="preserve"> to</w:t>
            </w:r>
            <w:r w:rsidR="00EF4E05" w:rsidRPr="00B42B30">
              <w:t xml:space="preserve"> </w:t>
            </w:r>
            <w:r w:rsidR="00EF4E05">
              <w:t>view</w:t>
            </w:r>
            <w:r w:rsidR="00EF4E05" w:rsidRPr="00B42B30">
              <w:t xml:space="preserve"> </w:t>
            </w:r>
            <w:r w:rsidR="00EF4E05" w:rsidRPr="00D15DC6">
              <w:t>a message explaining the requested information or how to enter it</w:t>
            </w:r>
            <w:r w:rsidR="00D31077">
              <w:t>.</w:t>
            </w:r>
          </w:p>
        </w:tc>
      </w:tr>
      <w:tr w:rsidR="00D9428C" w:rsidTr="00251C15">
        <w:tc>
          <w:tcPr>
            <w:tcW w:w="1638" w:type="dxa"/>
            <w:shd w:val="clear" w:color="auto" w:fill="auto"/>
          </w:tcPr>
          <w:p w:rsidR="00D9428C" w:rsidRPr="001D3E96" w:rsidRDefault="00D9428C" w:rsidP="003C3D23">
            <w:pPr>
              <w:pStyle w:val="TableText"/>
            </w:pPr>
            <w:r>
              <w:t>??</w:t>
            </w:r>
            <w:r>
              <w:fldChar w:fldCharType="begin"/>
            </w:r>
            <w:r>
              <w:instrText xml:space="preserve"> XE "</w:instrText>
            </w:r>
            <w:r w:rsidRPr="00DC6ECC">
              <w:instrText>Character:??</w:instrText>
            </w:r>
            <w:r>
              <w:instrText xml:space="preserve">" </w:instrText>
            </w:r>
            <w:r>
              <w:fldChar w:fldCharType="end"/>
            </w:r>
          </w:p>
        </w:tc>
        <w:tc>
          <w:tcPr>
            <w:tcW w:w="7722" w:type="dxa"/>
            <w:shd w:val="clear" w:color="auto" w:fill="auto"/>
          </w:tcPr>
          <w:p w:rsidR="009169C9" w:rsidRPr="009169C9" w:rsidRDefault="00D9428C" w:rsidP="009169C9">
            <w:pPr>
              <w:pStyle w:val="TableText"/>
            </w:pPr>
            <w:r w:rsidRPr="00251C15">
              <w:rPr>
                <w:b/>
              </w:rPr>
              <w:t>??</w:t>
            </w:r>
            <w:r>
              <w:t xml:space="preserve"> (t</w:t>
            </w:r>
            <w:r w:rsidRPr="00D15DC6">
              <w:t>wo question marks</w:t>
            </w:r>
            <w:r>
              <w:t>)</w:t>
            </w:r>
            <w:r w:rsidR="00071358">
              <w:br/>
            </w:r>
            <w:r w:rsidR="00EF4E05">
              <w:t xml:space="preserve">Type </w:t>
            </w:r>
            <w:r w:rsidR="00EF4E05" w:rsidRPr="00251C15">
              <w:rPr>
                <w:b/>
              </w:rPr>
              <w:t>??</w:t>
            </w:r>
            <w:r w:rsidR="00EF4E05">
              <w:t xml:space="preserve"> </w:t>
            </w:r>
            <w:r w:rsidR="00EF4E05" w:rsidRPr="00B42B30">
              <w:t xml:space="preserve">at any prompt </w:t>
            </w:r>
            <w:r w:rsidR="00EF4E05">
              <w:t xml:space="preserve">to view </w:t>
            </w:r>
            <w:r w:rsidR="00EF4E05" w:rsidRPr="00D15DC6">
              <w:t>detailed instructions and/or a list of choices.</w:t>
            </w:r>
          </w:p>
        </w:tc>
      </w:tr>
      <w:tr w:rsidR="00D9428C" w:rsidTr="00251C15">
        <w:trPr>
          <w:cantSplit/>
        </w:trPr>
        <w:tc>
          <w:tcPr>
            <w:tcW w:w="1638" w:type="dxa"/>
            <w:shd w:val="clear" w:color="auto" w:fill="auto"/>
          </w:tcPr>
          <w:p w:rsidR="00D9428C" w:rsidRPr="001D3E96" w:rsidRDefault="00D9428C" w:rsidP="003C3D23">
            <w:pPr>
              <w:pStyle w:val="TableText"/>
            </w:pPr>
            <w:r>
              <w:t>//</w:t>
            </w:r>
            <w:r>
              <w:fldChar w:fldCharType="begin"/>
            </w:r>
            <w:r>
              <w:instrText xml:space="preserve"> XE "</w:instrText>
            </w:r>
            <w:r w:rsidRPr="00D52FDF">
              <w:instrText>Character://</w:instrText>
            </w:r>
            <w:r>
              <w:instrText xml:space="preserve">" </w:instrText>
            </w:r>
            <w:r>
              <w:fldChar w:fldCharType="end"/>
            </w:r>
          </w:p>
        </w:tc>
        <w:tc>
          <w:tcPr>
            <w:tcW w:w="7722" w:type="dxa"/>
            <w:shd w:val="clear" w:color="auto" w:fill="auto"/>
          </w:tcPr>
          <w:p w:rsidR="00D9428C" w:rsidRPr="00D15DC6" w:rsidRDefault="00D9428C" w:rsidP="003C3D23">
            <w:pPr>
              <w:pStyle w:val="TableText"/>
            </w:pPr>
            <w:r w:rsidRPr="00251C15">
              <w:rPr>
                <w:b/>
              </w:rPr>
              <w:t>//</w:t>
            </w:r>
            <w:r>
              <w:t xml:space="preserve"> (t</w:t>
            </w:r>
            <w:r w:rsidRPr="00D15DC6">
              <w:t>wo slash marks</w:t>
            </w:r>
            <w:r>
              <w:t>)</w:t>
            </w:r>
            <w:r w:rsidRPr="00D15DC6">
              <w:t xml:space="preserve"> </w:t>
            </w:r>
            <w:r w:rsidR="00071358">
              <w:br/>
              <w:t xml:space="preserve">Type </w:t>
            </w:r>
            <w:r w:rsidR="00071358" w:rsidRPr="00251C15">
              <w:rPr>
                <w:b/>
              </w:rPr>
              <w:t>//</w:t>
            </w:r>
            <w:r w:rsidR="00071358">
              <w:t xml:space="preserve"> </w:t>
            </w:r>
            <w:r w:rsidRPr="00D15DC6">
              <w:t xml:space="preserve">after text </w:t>
            </w:r>
            <w:r w:rsidR="00071358">
              <w:t>for the default response.</w:t>
            </w:r>
          </w:p>
          <w:p w:rsidR="00D9428C" w:rsidRPr="00D15DC6" w:rsidRDefault="00071358" w:rsidP="00071358">
            <w:pPr>
              <w:pStyle w:val="ListBullet"/>
            </w:pPr>
            <w:r>
              <w:t>If you accept</w:t>
            </w:r>
            <w:r w:rsidR="00D9428C" w:rsidRPr="00D15DC6">
              <w:t xml:space="preserve"> the default answer</w:t>
            </w:r>
            <w:r>
              <w:t>,</w:t>
            </w:r>
            <w:r w:rsidR="00D9428C" w:rsidRPr="00D15DC6">
              <w:t xml:space="preserve"> press </w:t>
            </w:r>
            <w:r w:rsidR="00D9428C" w:rsidRPr="00251C15">
              <w:rPr>
                <w:b/>
              </w:rPr>
              <w:t>&lt;ret&gt;</w:t>
            </w:r>
            <w:r w:rsidR="00D9428C" w:rsidRPr="00D15DC6">
              <w:t xml:space="preserve"> to continue to the next prompt. </w:t>
            </w:r>
          </w:p>
          <w:p w:rsidR="00D9428C" w:rsidRDefault="00D9428C" w:rsidP="00071358">
            <w:pPr>
              <w:pStyle w:val="ListBullet"/>
            </w:pPr>
            <w:r w:rsidRPr="00D15DC6">
              <w:t xml:space="preserve">For a different choice, type the choice and press </w:t>
            </w:r>
            <w:r w:rsidRPr="00251C15">
              <w:rPr>
                <w:b/>
              </w:rPr>
              <w:t>&lt;ret&gt;</w:t>
            </w:r>
            <w:r w:rsidRPr="00D15DC6">
              <w:t>.</w:t>
            </w:r>
          </w:p>
          <w:p w:rsidR="00EF4E05" w:rsidRDefault="00EF4E05" w:rsidP="001A6169">
            <w:pPr>
              <w:pStyle w:val="ListBullet"/>
              <w:rPr>
                <w:rStyle w:val="ListNumberChar"/>
              </w:rPr>
            </w:pPr>
            <w:r w:rsidRPr="00F6039F">
              <w:rPr>
                <w:rStyle w:val="ListNumberChar"/>
              </w:rPr>
              <w:t xml:space="preserve">Press </w:t>
            </w:r>
            <w:r w:rsidRPr="00251C15">
              <w:rPr>
                <w:rStyle w:val="ListNumberChar"/>
                <w:b/>
              </w:rPr>
              <w:t>Enter</w:t>
            </w:r>
            <w:r w:rsidRPr="00F6039F">
              <w:rPr>
                <w:rStyle w:val="ListNumberChar"/>
              </w:rPr>
              <w:t xml:space="preserve"> at </w:t>
            </w:r>
            <w:r w:rsidRPr="00251C15">
              <w:rPr>
                <w:rStyle w:val="ListNumberChar"/>
                <w:b/>
              </w:rPr>
              <w:t>//</w:t>
            </w:r>
            <w:r w:rsidRPr="00F6039F">
              <w:rPr>
                <w:rStyle w:val="ListNumberChar"/>
              </w:rPr>
              <w:t xml:space="preserve"> and the word before the slashes becomes the default response.</w:t>
            </w:r>
          </w:p>
          <w:p w:rsidR="00EF4E05" w:rsidRDefault="00EF4E05" w:rsidP="00B81CBE">
            <w:pPr>
              <w:pStyle w:val="ListBullet"/>
            </w:pPr>
            <w:r w:rsidRPr="00F6039F">
              <w:rPr>
                <w:rStyle w:val="ListNumberChar"/>
              </w:rPr>
              <w:t>Typ</w:t>
            </w:r>
            <w:r w:rsidRPr="00F6039F">
              <w:t xml:space="preserve">e </w:t>
            </w:r>
            <w:r w:rsidRPr="00251C15">
              <w:rPr>
                <w:b/>
              </w:rPr>
              <w:t>?</w:t>
            </w:r>
            <w:r w:rsidRPr="00F6039F">
              <w:t xml:space="preserve"> </w:t>
            </w:r>
            <w:r w:rsidR="001A6169">
              <w:t xml:space="preserve">at // and </w:t>
            </w:r>
            <w:r>
              <w:t>a list of choices</w:t>
            </w:r>
            <w:r w:rsidR="001A6169">
              <w:t xml:space="preserve"> displays</w:t>
            </w:r>
            <w:r>
              <w:t>.</w:t>
            </w:r>
            <w:r w:rsidR="001A6169">
              <w:br/>
            </w:r>
            <w:r w:rsidR="001A6169" w:rsidRPr="00251C15">
              <w:rPr>
                <w:b/>
              </w:rPr>
              <w:t>Example</w:t>
            </w:r>
          </w:p>
          <w:p w:rsidR="00EF4E05" w:rsidRPr="00251C15" w:rsidRDefault="00EF4E05" w:rsidP="00B81CBE">
            <w:pPr>
              <w:pStyle w:val="courier"/>
              <w:rPr>
                <w:sz w:val="16"/>
              </w:rPr>
            </w:pPr>
            <w:r w:rsidRPr="00251C15">
              <w:rPr>
                <w:sz w:val="16"/>
              </w:rPr>
              <w:t>PREVIOUS HISTORY OF CANCER: No// ?</w:t>
            </w:r>
          </w:p>
          <w:p w:rsidR="00EF4E05" w:rsidRPr="00251C15" w:rsidRDefault="00EF4E05" w:rsidP="00B81CBE">
            <w:pPr>
              <w:pStyle w:val="courier"/>
              <w:rPr>
                <w:sz w:val="16"/>
              </w:rPr>
            </w:pPr>
            <w:r w:rsidRPr="00251C15">
              <w:rPr>
                <w:sz w:val="16"/>
              </w:rPr>
              <w:t xml:space="preserve">Choose from: </w:t>
            </w:r>
          </w:p>
          <w:p w:rsidR="00EF4E05" w:rsidRPr="00251C15" w:rsidRDefault="00EF4E05" w:rsidP="00B81CBE">
            <w:pPr>
              <w:pStyle w:val="courier"/>
              <w:rPr>
                <w:sz w:val="16"/>
              </w:rPr>
            </w:pPr>
            <w:r w:rsidRPr="00251C15">
              <w:rPr>
                <w:sz w:val="16"/>
              </w:rPr>
              <w:t>0  No</w:t>
            </w:r>
          </w:p>
          <w:p w:rsidR="00EF4E05" w:rsidRPr="00251C15" w:rsidRDefault="00EF4E05" w:rsidP="00B81CBE">
            <w:pPr>
              <w:pStyle w:val="courier"/>
              <w:rPr>
                <w:sz w:val="16"/>
              </w:rPr>
            </w:pPr>
            <w:r w:rsidRPr="00251C15">
              <w:rPr>
                <w:sz w:val="16"/>
              </w:rPr>
              <w:t>1  Yes</w:t>
            </w:r>
          </w:p>
          <w:p w:rsidR="00EF4E05" w:rsidRPr="00251C15" w:rsidRDefault="00EF4E05" w:rsidP="00B81CBE">
            <w:pPr>
              <w:pStyle w:val="courier"/>
              <w:rPr>
                <w:szCs w:val="24"/>
              </w:rPr>
            </w:pPr>
            <w:r w:rsidRPr="00251C15">
              <w:rPr>
                <w:sz w:val="16"/>
              </w:rPr>
              <w:t>9  Unknown</w:t>
            </w:r>
          </w:p>
        </w:tc>
      </w:tr>
      <w:tr w:rsidR="00D9428C" w:rsidTr="00251C15">
        <w:tc>
          <w:tcPr>
            <w:tcW w:w="1638" w:type="dxa"/>
            <w:shd w:val="clear" w:color="auto" w:fill="auto"/>
          </w:tcPr>
          <w:p w:rsidR="00D9428C" w:rsidRPr="001D3E96" w:rsidRDefault="00415F39" w:rsidP="003C3D23">
            <w:pPr>
              <w:pStyle w:val="TableText"/>
            </w:pPr>
            <w:r>
              <w:t xml:space="preserve">^ </w:t>
            </w:r>
            <w:r w:rsidR="00D9428C">
              <w:fldChar w:fldCharType="begin"/>
            </w:r>
            <w:r w:rsidR="00D9428C">
              <w:instrText xml:space="preserve"> XE "</w:instrText>
            </w:r>
            <w:r w:rsidR="00D9428C" w:rsidRPr="00DE7203">
              <w:instrText>Character:^</w:instrText>
            </w:r>
            <w:r w:rsidR="00D9428C">
              <w:instrText xml:space="preserve">" </w:instrText>
            </w:r>
            <w:r w:rsidR="00D9428C">
              <w:fldChar w:fldCharType="end"/>
            </w:r>
          </w:p>
        </w:tc>
        <w:tc>
          <w:tcPr>
            <w:tcW w:w="7722" w:type="dxa"/>
            <w:shd w:val="clear" w:color="auto" w:fill="auto"/>
          </w:tcPr>
          <w:p w:rsidR="00D9428C" w:rsidRDefault="00D9428C" w:rsidP="003C3D23">
            <w:pPr>
              <w:pStyle w:val="TableText"/>
            </w:pPr>
            <w:r w:rsidRPr="00251C15">
              <w:rPr>
                <w:b/>
              </w:rPr>
              <w:t xml:space="preserve">^ </w:t>
            </w:r>
            <w:r w:rsidR="00415F39" w:rsidRPr="00415F39">
              <w:t>(caret)</w:t>
            </w:r>
            <w:r w:rsidRPr="00802179">
              <w:t xml:space="preserve"> </w:t>
            </w:r>
            <w:r w:rsidRPr="00C748AC">
              <w:t xml:space="preserve">is </w:t>
            </w:r>
            <w:r w:rsidR="00415F39">
              <w:t>S</w:t>
            </w:r>
            <w:r w:rsidR="001A6169">
              <w:t xml:space="preserve">hift + </w:t>
            </w:r>
            <w:r w:rsidRPr="00C748AC">
              <w:t xml:space="preserve">6 on </w:t>
            </w:r>
            <w:r w:rsidR="001A6169">
              <w:t>the</w:t>
            </w:r>
            <w:r w:rsidRPr="00C748AC">
              <w:t xml:space="preserve"> keyboard and is also called the up-caret symbol. </w:t>
            </w:r>
          </w:p>
          <w:p w:rsidR="00D9428C" w:rsidRDefault="002B5625" w:rsidP="00B81CBE">
            <w:pPr>
              <w:pStyle w:val="ListBullet"/>
            </w:pPr>
            <w:r>
              <w:t xml:space="preserve">Type ^ </w:t>
            </w:r>
            <w:r w:rsidR="00D9428C" w:rsidRPr="00C748AC">
              <w:t>to exit a</w:t>
            </w:r>
            <w:r w:rsidR="00D9428C">
              <w:t>n option and return to the menu;</w:t>
            </w:r>
            <w:r w:rsidR="00D9428C" w:rsidRPr="00C748AC">
              <w:t xml:space="preserve"> </w:t>
            </w:r>
          </w:p>
          <w:p w:rsidR="00D9428C" w:rsidRDefault="002B5625" w:rsidP="00B81CBE">
            <w:pPr>
              <w:pStyle w:val="ListBullet"/>
            </w:pPr>
            <w:r>
              <w:t xml:space="preserve">Type ^ </w:t>
            </w:r>
            <w:r w:rsidR="00D9428C" w:rsidRPr="00C748AC">
              <w:t xml:space="preserve">to jump to another field. </w:t>
            </w:r>
            <w:r>
              <w:br/>
            </w:r>
            <w:r w:rsidR="00D9428C" w:rsidRPr="00251C15">
              <w:rPr>
                <w:b/>
              </w:rPr>
              <w:t>Example</w:t>
            </w:r>
            <w:r w:rsidR="00D9428C" w:rsidRPr="00251C15">
              <w:rPr>
                <w:b/>
              </w:rPr>
              <w:br/>
            </w:r>
            <w:r w:rsidR="00D9428C" w:rsidRPr="00C748AC">
              <w:t xml:space="preserve">Type </w:t>
            </w:r>
            <w:r w:rsidR="00D9428C" w:rsidRPr="00251C15">
              <w:rPr>
                <w:b/>
              </w:rPr>
              <w:t>^</w:t>
            </w:r>
            <w:r w:rsidR="00DB3CD4" w:rsidRPr="00251C15">
              <w:rPr>
                <w:b/>
              </w:rPr>
              <w:t xml:space="preserve"> DATE DX</w:t>
            </w:r>
            <w:r w:rsidR="00D9428C" w:rsidRPr="00DB3CD4">
              <w:t xml:space="preserve"> </w:t>
            </w:r>
            <w:r w:rsidR="00DB3CD4" w:rsidRPr="00DB3CD4">
              <w:t xml:space="preserve">at the field prompt </w:t>
            </w:r>
            <w:r w:rsidR="00D9428C" w:rsidRPr="00C748AC">
              <w:t xml:space="preserve">to jump to the </w:t>
            </w:r>
            <w:r w:rsidR="00DB3CD4" w:rsidRPr="00251C15">
              <w:rPr>
                <w:b/>
              </w:rPr>
              <w:t>DATE DX</w:t>
            </w:r>
            <w:r w:rsidR="00D9428C" w:rsidRPr="00C748AC">
              <w:t xml:space="preserve"> field.</w:t>
            </w:r>
          </w:p>
          <w:p w:rsidR="00D9428C" w:rsidRPr="00251C15" w:rsidRDefault="00D9428C" w:rsidP="00B81CBE">
            <w:pPr>
              <w:pStyle w:val="courier"/>
              <w:rPr>
                <w:sz w:val="16"/>
              </w:rPr>
            </w:pPr>
            <w:r w:rsidRPr="00251C15">
              <w:rPr>
                <w:sz w:val="16"/>
              </w:rPr>
              <w:t xml:space="preserve">DATE DX: 04/05/2005// </w:t>
            </w:r>
          </w:p>
          <w:p w:rsidR="00D9428C" w:rsidRPr="00251C15" w:rsidRDefault="00D9428C" w:rsidP="00B81CBE">
            <w:pPr>
              <w:pStyle w:val="courier"/>
              <w:rPr>
                <w:sz w:val="16"/>
              </w:rPr>
            </w:pPr>
            <w:r w:rsidRPr="00251C15">
              <w:rPr>
                <w:sz w:val="16"/>
              </w:rPr>
              <w:t xml:space="preserve">DX FACILITY: BUFFALO VA </w:t>
            </w:r>
            <w:smartTag w:uri="urn:schemas-microsoft-com:office:smarttags" w:element="place">
              <w:smartTag w:uri="urn:schemas-microsoft-com:office:smarttags" w:element="PlaceName">
                <w:r w:rsidRPr="00251C15">
                  <w:rPr>
                    <w:sz w:val="16"/>
                  </w:rPr>
                  <w:t>MEDICAL</w:t>
                </w:r>
              </w:smartTag>
              <w:r w:rsidRPr="00251C15">
                <w:rPr>
                  <w:sz w:val="16"/>
                </w:rPr>
                <w:t xml:space="preserve"> </w:t>
              </w:r>
              <w:smartTag w:uri="urn:schemas-microsoft-com:office:smarttags" w:element="PlaceType">
                <w:r w:rsidRPr="00251C15">
                  <w:rPr>
                    <w:sz w:val="16"/>
                  </w:rPr>
                  <w:t>CENTER</w:t>
                </w:r>
              </w:smartTag>
            </w:smartTag>
            <w:r w:rsidRPr="00251C15">
              <w:rPr>
                <w:sz w:val="16"/>
              </w:rPr>
              <w:t xml:space="preserve">// </w:t>
            </w:r>
          </w:p>
          <w:p w:rsidR="00D9428C" w:rsidRPr="00251C15" w:rsidRDefault="00D9428C" w:rsidP="00B81CBE">
            <w:pPr>
              <w:pStyle w:val="courier"/>
              <w:rPr>
                <w:sz w:val="16"/>
              </w:rPr>
            </w:pPr>
            <w:r w:rsidRPr="00251C15">
              <w:rPr>
                <w:sz w:val="16"/>
              </w:rPr>
              <w:t xml:space="preserve">PRIMARY SITE: PROSTATE// </w:t>
            </w:r>
          </w:p>
          <w:p w:rsidR="00D9428C" w:rsidRPr="00251C15" w:rsidRDefault="00D9428C" w:rsidP="00B81CBE">
            <w:pPr>
              <w:pStyle w:val="courier"/>
              <w:rPr>
                <w:sz w:val="16"/>
              </w:rPr>
            </w:pPr>
            <w:r w:rsidRPr="00251C15">
              <w:rPr>
                <w:sz w:val="16"/>
              </w:rPr>
              <w:t xml:space="preserve">TEXT-PRIMARY SITE TITLE: PROSTATE// </w:t>
            </w:r>
          </w:p>
          <w:p w:rsidR="00D9428C" w:rsidRPr="00251C15" w:rsidRDefault="00D9428C" w:rsidP="00B81CBE">
            <w:pPr>
              <w:pStyle w:val="courier"/>
              <w:rPr>
                <w:sz w:val="16"/>
              </w:rPr>
            </w:pPr>
            <w:r w:rsidRPr="00251C15">
              <w:rPr>
                <w:sz w:val="16"/>
              </w:rPr>
              <w:t xml:space="preserve">LATERALITY: Not a paired site// </w:t>
            </w:r>
          </w:p>
          <w:p w:rsidR="00D9428C" w:rsidRPr="00251C15" w:rsidRDefault="00D9428C" w:rsidP="00B81CBE">
            <w:pPr>
              <w:pStyle w:val="courier"/>
              <w:rPr>
                <w:sz w:val="16"/>
              </w:rPr>
            </w:pPr>
            <w:r w:rsidRPr="00251C15">
              <w:rPr>
                <w:sz w:val="16"/>
              </w:rPr>
              <w:t xml:space="preserve">HISTOLOGY (ICD-O-3): ADENOCARCINOMA, NOS// </w:t>
            </w:r>
          </w:p>
          <w:p w:rsidR="00D9428C" w:rsidRPr="00251C15" w:rsidRDefault="00D9428C" w:rsidP="00B81CBE">
            <w:pPr>
              <w:pStyle w:val="courier"/>
              <w:rPr>
                <w:sz w:val="16"/>
              </w:rPr>
            </w:pPr>
            <w:r w:rsidRPr="00251C15">
              <w:rPr>
                <w:sz w:val="16"/>
              </w:rPr>
              <w:t>HISTOLOGY CODE: 8140/3</w:t>
            </w:r>
          </w:p>
          <w:p w:rsidR="00D9428C" w:rsidRPr="00251C15" w:rsidRDefault="00D9428C" w:rsidP="00B81CBE">
            <w:pPr>
              <w:pStyle w:val="courier"/>
              <w:rPr>
                <w:sz w:val="16"/>
              </w:rPr>
            </w:pPr>
            <w:r w:rsidRPr="00251C15">
              <w:rPr>
                <w:sz w:val="16"/>
              </w:rPr>
              <w:t xml:space="preserve">TEXT-HISTOLOGY TITLE: ADENOCARCINOMA, NOS// </w:t>
            </w:r>
            <w:r w:rsidRPr="00251C15">
              <w:rPr>
                <w:b/>
                <w:sz w:val="16"/>
              </w:rPr>
              <w:t>^DATE DX</w:t>
            </w:r>
            <w:r w:rsidRPr="00251C15">
              <w:rPr>
                <w:sz w:val="16"/>
              </w:rPr>
              <w:t xml:space="preserve">  </w:t>
            </w:r>
          </w:p>
          <w:p w:rsidR="00D9428C" w:rsidRPr="00251C15" w:rsidRDefault="00D9428C" w:rsidP="00B81CBE">
            <w:pPr>
              <w:pStyle w:val="courier"/>
              <w:rPr>
                <w:sz w:val="16"/>
              </w:rPr>
            </w:pPr>
            <w:r w:rsidRPr="00251C15">
              <w:rPr>
                <w:sz w:val="16"/>
              </w:rPr>
              <w:t>DATE DX: 04/05/2005//</w:t>
            </w:r>
          </w:p>
          <w:p w:rsidR="00D9428C" w:rsidRPr="00251C15" w:rsidRDefault="00DB3CD4" w:rsidP="00B81CBE">
            <w:pPr>
              <w:pStyle w:val="courier"/>
              <w:rPr>
                <w:b/>
              </w:rPr>
            </w:pPr>
            <w:r w:rsidRPr="00251C15">
              <w:rPr>
                <w:sz w:val="16"/>
              </w:rPr>
              <w:t>Type a new date a</w:t>
            </w:r>
            <w:r w:rsidR="00D9428C" w:rsidRPr="00251C15">
              <w:rPr>
                <w:sz w:val="16"/>
              </w:rPr>
              <w:t xml:space="preserve">fter </w:t>
            </w:r>
            <w:r w:rsidR="00D9428C" w:rsidRPr="00251C15">
              <w:rPr>
                <w:b/>
                <w:sz w:val="16"/>
              </w:rPr>
              <w:t>DATE DX:</w:t>
            </w:r>
          </w:p>
          <w:p w:rsidR="00DB3CD4" w:rsidRDefault="00DB3CD4" w:rsidP="00DB3CD4">
            <w:pPr>
              <w:pStyle w:val="TableText"/>
            </w:pPr>
            <w:r w:rsidRPr="00251C15">
              <w:rPr>
                <w:b/>
              </w:rPr>
              <w:t>In the Abstract</w:t>
            </w:r>
          </w:p>
          <w:p w:rsidR="00EF4E05" w:rsidRPr="00A73B70" w:rsidRDefault="00C867F8" w:rsidP="00C867F8">
            <w:pPr>
              <w:pStyle w:val="ListBullet"/>
            </w:pPr>
            <w:r>
              <w:t>G</w:t>
            </w:r>
            <w:r w:rsidR="00EF4E05" w:rsidRPr="00A73B70">
              <w:t xml:space="preserve">o from one field to another in most areas of </w:t>
            </w:r>
            <w:r w:rsidR="00EF4E05">
              <w:t>an</w:t>
            </w:r>
            <w:r w:rsidR="00EF4E05" w:rsidRPr="00A73B70">
              <w:t xml:space="preserve"> abstra</w:t>
            </w:r>
            <w:r>
              <w:t>ct</w:t>
            </w:r>
            <w:r>
              <w:br/>
            </w:r>
            <w:r w:rsidRPr="00251C15">
              <w:rPr>
                <w:b/>
              </w:rPr>
              <w:t>type ^&lt;field name&gt;</w:t>
            </w:r>
          </w:p>
          <w:p w:rsidR="00EF4E05" w:rsidRDefault="00C867F8" w:rsidP="00C867F8">
            <w:pPr>
              <w:pStyle w:val="ListBullet"/>
            </w:pPr>
            <w:r>
              <w:t>Go completely out of the abstract</w:t>
            </w:r>
            <w:r>
              <w:br/>
            </w:r>
            <w:r w:rsidRPr="00251C15">
              <w:rPr>
                <w:b/>
              </w:rPr>
              <w:t>type ^ without a field name</w:t>
            </w:r>
          </w:p>
          <w:p w:rsidR="00EF4E05" w:rsidRDefault="00C867F8" w:rsidP="00C867F8">
            <w:pPr>
              <w:pStyle w:val="ListBullet"/>
            </w:pPr>
            <w:r>
              <w:t>E</w:t>
            </w:r>
            <w:r w:rsidR="00EF4E05" w:rsidRPr="00A73B70">
              <w:t>dit a field already completed</w:t>
            </w:r>
            <w:r>
              <w:br/>
            </w:r>
            <w:r w:rsidR="00EF4E05" w:rsidRPr="00251C15">
              <w:rPr>
                <w:b/>
              </w:rPr>
              <w:lastRenderedPageBreak/>
              <w:t>type ^&lt;field name&gt;</w:t>
            </w:r>
            <w:r w:rsidR="00EF4E05" w:rsidRPr="00A73B70">
              <w:t xml:space="preserve"> to </w:t>
            </w:r>
            <w:r w:rsidR="00EF4E05">
              <w:t xml:space="preserve">return to </w:t>
            </w:r>
            <w:r w:rsidR="00EF4E05" w:rsidRPr="00A73B70">
              <w:t>th</w:t>
            </w:r>
            <w:r w:rsidR="00EF4E05">
              <w:t>e</w:t>
            </w:r>
            <w:r w:rsidR="00EF4E05" w:rsidRPr="00A73B70">
              <w:t xml:space="preserve"> field and </w:t>
            </w:r>
            <w:r w:rsidR="00EF4E05">
              <w:t>then edit.</w:t>
            </w:r>
          </w:p>
          <w:p w:rsidR="00C867F8" w:rsidRPr="00251C15" w:rsidRDefault="00C867F8" w:rsidP="00251C15">
            <w:pPr>
              <w:pStyle w:val="TableText"/>
              <w:ind w:left="288"/>
              <w:rPr>
                <w:b/>
              </w:rPr>
            </w:pPr>
            <w:r w:rsidRPr="00251C15">
              <w:rPr>
                <w:b/>
              </w:rPr>
              <w:t>Example</w:t>
            </w:r>
          </w:p>
          <w:p w:rsidR="00EF4E05" w:rsidRPr="00251C15" w:rsidRDefault="00EF4E05" w:rsidP="0012482B">
            <w:pPr>
              <w:pStyle w:val="courier"/>
              <w:rPr>
                <w:sz w:val="16"/>
              </w:rPr>
            </w:pPr>
            <w:r w:rsidRPr="00251C15">
              <w:rPr>
                <w:sz w:val="16"/>
              </w:rPr>
              <w:t>CLASS OF CASE: 1  Dx here, 1st tx here</w:t>
            </w:r>
          </w:p>
          <w:p w:rsidR="00EF4E05" w:rsidRPr="00251C15" w:rsidRDefault="00EF4E05" w:rsidP="0012482B">
            <w:pPr>
              <w:pStyle w:val="courier"/>
              <w:rPr>
                <w:sz w:val="16"/>
              </w:rPr>
            </w:pPr>
            <w:r w:rsidRPr="00251C15">
              <w:rPr>
                <w:sz w:val="16"/>
              </w:rPr>
              <w:t xml:space="preserve">FACILITY REFERRED FROM: NONE/ ^CLASS OF CASE  </w:t>
            </w:r>
          </w:p>
          <w:p w:rsidR="00EF4E05" w:rsidRPr="00251C15" w:rsidRDefault="00EF4E05" w:rsidP="0012482B">
            <w:pPr>
              <w:pStyle w:val="courier"/>
              <w:rPr>
                <w:szCs w:val="24"/>
              </w:rPr>
            </w:pPr>
            <w:r w:rsidRPr="00251C15">
              <w:rPr>
                <w:sz w:val="16"/>
              </w:rPr>
              <w:t>CLASS OF CASE: Dx here, 1st tx here//</w:t>
            </w:r>
          </w:p>
        </w:tc>
      </w:tr>
      <w:tr w:rsidR="00D9428C" w:rsidTr="00251C15">
        <w:trPr>
          <w:cantSplit/>
          <w:trHeight w:val="305"/>
        </w:trPr>
        <w:tc>
          <w:tcPr>
            <w:tcW w:w="1638" w:type="dxa"/>
            <w:shd w:val="clear" w:color="auto" w:fill="auto"/>
          </w:tcPr>
          <w:p w:rsidR="00D9428C" w:rsidRPr="001D3E96" w:rsidRDefault="00D9428C" w:rsidP="003C3D23">
            <w:pPr>
              <w:pStyle w:val="TableText"/>
            </w:pPr>
            <w:r>
              <w:lastRenderedPageBreak/>
              <w:t>@</w:t>
            </w:r>
            <w:r>
              <w:fldChar w:fldCharType="begin"/>
            </w:r>
            <w:r>
              <w:instrText xml:space="preserve"> XE "</w:instrText>
            </w:r>
            <w:r w:rsidRPr="004A0544">
              <w:instrText>Character:@</w:instrText>
            </w:r>
            <w:r>
              <w:instrText xml:space="preserve">" </w:instrText>
            </w:r>
            <w:r>
              <w:fldChar w:fldCharType="end"/>
            </w:r>
          </w:p>
        </w:tc>
        <w:tc>
          <w:tcPr>
            <w:tcW w:w="7722" w:type="dxa"/>
            <w:shd w:val="clear" w:color="auto" w:fill="auto"/>
          </w:tcPr>
          <w:p w:rsidR="00D9428C" w:rsidRPr="00251C15" w:rsidRDefault="00D9428C" w:rsidP="003C3D23">
            <w:pPr>
              <w:pStyle w:val="TableText"/>
              <w:rPr>
                <w:szCs w:val="24"/>
              </w:rPr>
            </w:pPr>
            <w:r w:rsidRPr="00251C15">
              <w:rPr>
                <w:b/>
              </w:rPr>
              <w:t>@</w:t>
            </w:r>
            <w:r w:rsidRPr="00802179">
              <w:t xml:space="preserve"> (at symbol) </w:t>
            </w:r>
            <w:r>
              <w:t xml:space="preserve">is </w:t>
            </w:r>
            <w:r w:rsidR="00C867F8">
              <w:t>S</w:t>
            </w:r>
            <w:r w:rsidRPr="0067430F">
              <w:t>hift</w:t>
            </w:r>
            <w:r w:rsidR="00C867F8">
              <w:t xml:space="preserve"> +</w:t>
            </w:r>
            <w:r w:rsidRPr="0067430F">
              <w:t xml:space="preserve"> 2</w:t>
            </w:r>
            <w:r>
              <w:t xml:space="preserve"> on </w:t>
            </w:r>
            <w:r w:rsidR="00C867F8">
              <w:t>the</w:t>
            </w:r>
            <w:r>
              <w:t xml:space="preserve"> keyboard.</w:t>
            </w:r>
            <w:r w:rsidRPr="0067430F">
              <w:t xml:space="preserve"> </w:t>
            </w:r>
            <w:r w:rsidR="00C867F8">
              <w:br/>
              <w:t xml:space="preserve">Type </w:t>
            </w:r>
            <w:r w:rsidR="00C867F8" w:rsidRPr="00251C15">
              <w:rPr>
                <w:b/>
              </w:rPr>
              <w:t>@</w:t>
            </w:r>
            <w:r w:rsidR="00C867F8">
              <w:t xml:space="preserve"> to d</w:t>
            </w:r>
            <w:r w:rsidRPr="0067430F">
              <w:t>elete data values stored in fields.</w:t>
            </w:r>
          </w:p>
        </w:tc>
      </w:tr>
      <w:tr w:rsidR="00D9428C" w:rsidTr="00251C15">
        <w:trPr>
          <w:cantSplit/>
        </w:trPr>
        <w:tc>
          <w:tcPr>
            <w:tcW w:w="1638" w:type="dxa"/>
            <w:shd w:val="clear" w:color="auto" w:fill="auto"/>
          </w:tcPr>
          <w:p w:rsidR="00D9428C" w:rsidRPr="001D3E96" w:rsidRDefault="00D9428C" w:rsidP="003C3D23">
            <w:pPr>
              <w:pStyle w:val="TableText"/>
            </w:pPr>
            <w:r>
              <w:t xml:space="preserve">… </w:t>
            </w:r>
            <w:r>
              <w:fldChar w:fldCharType="begin"/>
            </w:r>
            <w:r>
              <w:instrText xml:space="preserve"> XE "</w:instrText>
            </w:r>
            <w:r w:rsidRPr="005B6BFD">
              <w:instrText>Character:...</w:instrText>
            </w:r>
            <w:r>
              <w:instrText xml:space="preserve">" </w:instrText>
            </w:r>
            <w:r>
              <w:fldChar w:fldCharType="end"/>
            </w:r>
          </w:p>
        </w:tc>
        <w:tc>
          <w:tcPr>
            <w:tcW w:w="7722" w:type="dxa"/>
            <w:shd w:val="clear" w:color="auto" w:fill="auto"/>
          </w:tcPr>
          <w:p w:rsidR="00D9428C" w:rsidRDefault="00D9428C" w:rsidP="003C3D23">
            <w:pPr>
              <w:pStyle w:val="TableText"/>
            </w:pPr>
            <w:r w:rsidRPr="00251C15">
              <w:rPr>
                <w:b/>
              </w:rPr>
              <w:t>…</w:t>
            </w:r>
            <w:r w:rsidR="00415F39" w:rsidRPr="00251C15">
              <w:rPr>
                <w:b/>
              </w:rPr>
              <w:t xml:space="preserve"> </w:t>
            </w:r>
            <w:r w:rsidR="00415F39">
              <w:t>(three dots)</w:t>
            </w:r>
            <w:r w:rsidR="00C867F8">
              <w:br/>
              <w:t xml:space="preserve">Type </w:t>
            </w:r>
            <w:r w:rsidR="00C867F8" w:rsidRPr="00251C15">
              <w:rPr>
                <w:b/>
              </w:rPr>
              <w:t>…</w:t>
            </w:r>
            <w:r w:rsidRPr="0067430F">
              <w:t xml:space="preserve"> to </w:t>
            </w:r>
            <w:r w:rsidRPr="00251C15">
              <w:rPr>
                <w:i/>
              </w:rPr>
              <w:t>replace</w:t>
            </w:r>
            <w:r w:rsidRPr="0067430F">
              <w:t xml:space="preserve"> </w:t>
            </w:r>
            <w:r>
              <w:t xml:space="preserve">all </w:t>
            </w:r>
            <w:r w:rsidRPr="0067430F">
              <w:t>data in a field</w:t>
            </w:r>
            <w:r>
              <w:t>.</w:t>
            </w:r>
          </w:p>
          <w:p w:rsidR="0012482B" w:rsidRPr="00251C15" w:rsidRDefault="00D9428C" w:rsidP="00251C15">
            <w:pPr>
              <w:pStyle w:val="TableText"/>
              <w:ind w:left="360"/>
              <w:rPr>
                <w:b/>
              </w:rPr>
            </w:pPr>
            <w:r w:rsidRPr="00251C15">
              <w:rPr>
                <w:b/>
              </w:rPr>
              <w:t>Example</w:t>
            </w:r>
          </w:p>
          <w:p w:rsidR="00AB4CEF" w:rsidRPr="00251C15" w:rsidRDefault="00D9428C" w:rsidP="0012482B">
            <w:pPr>
              <w:pStyle w:val="courier"/>
              <w:rPr>
                <w:rFonts w:ascii="Arial" w:hAnsi="Arial" w:cs="Arial"/>
                <w:sz w:val="16"/>
              </w:rPr>
            </w:pPr>
            <w:r w:rsidRPr="00251C15">
              <w:rPr>
                <w:rStyle w:val="courierChar"/>
                <w:sz w:val="16"/>
              </w:rPr>
              <w:t xml:space="preserve">TX Primary </w:t>
            </w:r>
            <w:r w:rsidR="004F2B87" w:rsidRPr="00251C15">
              <w:rPr>
                <w:rStyle w:val="courierChar"/>
                <w:sz w:val="16"/>
              </w:rPr>
              <w:t>Cancer</w:t>
            </w:r>
            <w:r w:rsidRPr="00251C15">
              <w:rPr>
                <w:rStyle w:val="courierChar"/>
                <w:sz w:val="16"/>
              </w:rPr>
              <w:t xml:space="preserve"> cannot be assessed Replace … With</w:t>
            </w:r>
            <w:r w:rsidRPr="00251C15">
              <w:rPr>
                <w:rFonts w:ascii="Arial" w:hAnsi="Arial" w:cs="Arial"/>
                <w:sz w:val="16"/>
              </w:rPr>
              <w:br/>
            </w:r>
          </w:p>
          <w:p w:rsidR="00D9428C" w:rsidRDefault="00D9428C" w:rsidP="00251C15">
            <w:pPr>
              <w:pStyle w:val="TableText"/>
              <w:ind w:left="342"/>
            </w:pPr>
            <w:r w:rsidRPr="0067430F">
              <w:t xml:space="preserve">At the </w:t>
            </w:r>
            <w:r w:rsidRPr="00251C15">
              <w:rPr>
                <w:b/>
              </w:rPr>
              <w:t>Replace</w:t>
            </w:r>
            <w:r w:rsidRPr="0067430F">
              <w:t xml:space="preserve"> prompt, type </w:t>
            </w:r>
            <w:r w:rsidRPr="00251C15">
              <w:rPr>
                <w:b/>
              </w:rPr>
              <w:t>…</w:t>
            </w:r>
            <w:r w:rsidRPr="0067430F">
              <w:t xml:space="preserve"> and </w:t>
            </w:r>
            <w:r>
              <w:t xml:space="preserve">press </w:t>
            </w:r>
            <w:r w:rsidRPr="00251C15">
              <w:rPr>
                <w:b/>
              </w:rPr>
              <w:t>Enter</w:t>
            </w:r>
            <w:r w:rsidRPr="0067430F">
              <w:t xml:space="preserve">. </w:t>
            </w:r>
            <w:r w:rsidR="00C867F8">
              <w:t xml:space="preserve">When </w:t>
            </w:r>
            <w:r w:rsidRPr="00251C15">
              <w:rPr>
                <w:b/>
                <w:szCs w:val="24"/>
              </w:rPr>
              <w:t>With</w:t>
            </w:r>
            <w:r w:rsidRPr="0067430F">
              <w:t xml:space="preserve"> </w:t>
            </w:r>
            <w:r>
              <w:t>displays</w:t>
            </w:r>
            <w:r w:rsidR="00C867F8">
              <w:t xml:space="preserve">, </w:t>
            </w:r>
            <w:r>
              <w:t xml:space="preserve">type new </w:t>
            </w:r>
            <w:r w:rsidRPr="0067430F">
              <w:t>data</w:t>
            </w:r>
            <w:r>
              <w:t>.</w:t>
            </w:r>
          </w:p>
          <w:p w:rsidR="00AB4CEF" w:rsidRPr="00251C15" w:rsidRDefault="00AB4CEF" w:rsidP="00251C15">
            <w:pPr>
              <w:pStyle w:val="TableText"/>
              <w:ind w:left="360"/>
              <w:rPr>
                <w:b/>
              </w:rPr>
            </w:pPr>
            <w:r w:rsidRPr="00251C15">
              <w:rPr>
                <w:b/>
              </w:rPr>
              <w:t>Example</w:t>
            </w:r>
          </w:p>
          <w:p w:rsidR="00AB4CEF" w:rsidRPr="00251C15" w:rsidRDefault="00AB4CEF" w:rsidP="0012482B">
            <w:pPr>
              <w:pStyle w:val="courier"/>
              <w:rPr>
                <w:sz w:val="16"/>
              </w:rPr>
            </w:pPr>
            <w:r w:rsidRPr="00251C15">
              <w:rPr>
                <w:sz w:val="16"/>
              </w:rPr>
              <w:t>CLINICAL T: T3 Chest wall/diaphragm/mediastinal pleura etc</w:t>
            </w:r>
          </w:p>
          <w:p w:rsidR="00AB4CEF" w:rsidRDefault="00AB4CEF" w:rsidP="0012482B">
            <w:pPr>
              <w:pStyle w:val="courier"/>
            </w:pPr>
            <w:r w:rsidRPr="00251C15">
              <w:rPr>
                <w:sz w:val="16"/>
              </w:rPr>
              <w:t xml:space="preserve">           Replace ... With</w:t>
            </w:r>
          </w:p>
          <w:p w:rsidR="00D9428C" w:rsidRPr="0067430F" w:rsidRDefault="00AB4CEF" w:rsidP="003C3D23">
            <w:pPr>
              <w:pStyle w:val="TableText"/>
            </w:pPr>
            <w:r>
              <w:t>There is</w:t>
            </w:r>
            <w:r w:rsidR="00D9428C">
              <w:t xml:space="preserve"> a submenu when </w:t>
            </w:r>
            <w:r w:rsidR="00D9428C" w:rsidRPr="00251C15">
              <w:rPr>
                <w:b/>
              </w:rPr>
              <w:t>...</w:t>
            </w:r>
            <w:r w:rsidR="00D9428C">
              <w:t xml:space="preserve"> </w:t>
            </w:r>
            <w:r>
              <w:t xml:space="preserve">displays </w:t>
            </w:r>
            <w:r w:rsidR="00D9428C">
              <w:t>after</w:t>
            </w:r>
            <w:r>
              <w:t xml:space="preserve"> a menu option.</w:t>
            </w:r>
          </w:p>
          <w:p w:rsidR="00AB4CEF" w:rsidRPr="00251C15" w:rsidRDefault="00D9428C" w:rsidP="00251C15">
            <w:pPr>
              <w:pStyle w:val="TableText"/>
              <w:ind w:left="360"/>
              <w:rPr>
                <w:rStyle w:val="courierChar"/>
                <w:sz w:val="16"/>
              </w:rPr>
            </w:pPr>
            <w:r w:rsidRPr="00251C15">
              <w:rPr>
                <w:b/>
              </w:rPr>
              <w:t>Example</w:t>
            </w:r>
            <w:r w:rsidRPr="00251C15">
              <w:rPr>
                <w:b/>
              </w:rPr>
              <w:br/>
            </w:r>
            <w:r w:rsidRPr="00251C15">
              <w:rPr>
                <w:rStyle w:val="courierChar"/>
                <w:sz w:val="16"/>
              </w:rPr>
              <w:t>ANN    *Annual Reports ...</w:t>
            </w:r>
          </w:p>
          <w:p w:rsidR="00D9428C" w:rsidRDefault="00D9428C" w:rsidP="00251C15">
            <w:pPr>
              <w:pStyle w:val="TableText"/>
              <w:ind w:left="360"/>
            </w:pPr>
            <w:r w:rsidRPr="00251C15">
              <w:rPr>
                <w:rStyle w:val="codeChar"/>
                <w:sz w:val="20"/>
              </w:rPr>
              <w:t xml:space="preserve"> </w:t>
            </w:r>
            <w:r w:rsidRPr="0067430F">
              <w:t xml:space="preserve"> </w:t>
            </w:r>
            <w:r>
              <w:br/>
              <w:t>S</w:t>
            </w:r>
            <w:r w:rsidRPr="0067430F">
              <w:t xml:space="preserve">elect </w:t>
            </w:r>
            <w:r w:rsidRPr="00251C15">
              <w:rPr>
                <w:b/>
              </w:rPr>
              <w:t>ANN</w:t>
            </w:r>
            <w:r w:rsidRPr="0067430F">
              <w:t xml:space="preserve"> and the following </w:t>
            </w:r>
            <w:r>
              <w:t>displays.</w:t>
            </w:r>
          </w:p>
          <w:p w:rsidR="00AB4CEF" w:rsidRDefault="00AB4CEF" w:rsidP="00251C15">
            <w:pPr>
              <w:pStyle w:val="TableText"/>
              <w:ind w:left="360"/>
            </w:pPr>
          </w:p>
          <w:p w:rsidR="00D9428C" w:rsidRPr="00251C15" w:rsidRDefault="00D9428C" w:rsidP="0012482B">
            <w:pPr>
              <w:pStyle w:val="courier"/>
              <w:rPr>
                <w:sz w:val="16"/>
              </w:rPr>
            </w:pPr>
            <w:smartTag w:uri="urn:schemas-microsoft-com:office:smarttags" w:element="place">
              <w:r w:rsidRPr="00251C15">
                <w:rPr>
                  <w:sz w:val="16"/>
                </w:rPr>
                <w:t>AAR</w:t>
              </w:r>
            </w:smartTag>
            <w:r w:rsidRPr="00251C15">
              <w:rPr>
                <w:sz w:val="16"/>
              </w:rPr>
              <w:t xml:space="preserve">   Annual </w:t>
            </w:r>
            <w:r w:rsidR="00BF2F34" w:rsidRPr="00251C15">
              <w:rPr>
                <w:sz w:val="16"/>
              </w:rPr>
              <w:t>ACoS</w:t>
            </w:r>
            <w:r w:rsidRPr="00251C15">
              <w:rPr>
                <w:sz w:val="16"/>
              </w:rPr>
              <w:t xml:space="preserve"> Accession Register (80c)</w:t>
            </w:r>
          </w:p>
          <w:p w:rsidR="00D9428C" w:rsidRPr="00251C15" w:rsidRDefault="00D9428C" w:rsidP="0012482B">
            <w:pPr>
              <w:pStyle w:val="courier"/>
              <w:rPr>
                <w:sz w:val="16"/>
              </w:rPr>
            </w:pPr>
            <w:r w:rsidRPr="00251C15">
              <w:rPr>
                <w:sz w:val="16"/>
              </w:rPr>
              <w:t xml:space="preserve">API    Annual </w:t>
            </w:r>
            <w:r w:rsidR="00BF2F34" w:rsidRPr="00251C15">
              <w:rPr>
                <w:sz w:val="16"/>
              </w:rPr>
              <w:t>ACoS</w:t>
            </w:r>
            <w:r w:rsidRPr="00251C15">
              <w:rPr>
                <w:sz w:val="16"/>
              </w:rPr>
              <w:t xml:space="preserve"> Patient Index (132c)</w:t>
            </w:r>
          </w:p>
          <w:p w:rsidR="00D9428C" w:rsidRPr="00251C15" w:rsidRDefault="00D9428C" w:rsidP="0012482B">
            <w:pPr>
              <w:pStyle w:val="courier"/>
              <w:rPr>
                <w:sz w:val="16"/>
              </w:rPr>
            </w:pPr>
            <w:r w:rsidRPr="00251C15">
              <w:rPr>
                <w:sz w:val="16"/>
              </w:rPr>
              <w:t>ASL   Annual Primary Site/GP Listing (132c)</w:t>
            </w:r>
          </w:p>
          <w:p w:rsidR="00D9428C" w:rsidRPr="00251C15" w:rsidRDefault="00D9428C" w:rsidP="0012482B">
            <w:pPr>
              <w:pStyle w:val="courier"/>
              <w:rPr>
                <w:sz w:val="16"/>
              </w:rPr>
            </w:pPr>
            <w:r w:rsidRPr="00251C15">
              <w:rPr>
                <w:sz w:val="16"/>
              </w:rPr>
              <w:t>ACL   Annual Patient List by Class of Case (80c)</w:t>
            </w:r>
          </w:p>
          <w:p w:rsidR="00D9428C" w:rsidRPr="00251C15" w:rsidRDefault="00D9428C" w:rsidP="0012482B">
            <w:pPr>
              <w:pStyle w:val="courier"/>
              <w:rPr>
                <w:sz w:val="16"/>
              </w:rPr>
            </w:pPr>
            <w:r w:rsidRPr="00251C15">
              <w:rPr>
                <w:sz w:val="16"/>
              </w:rPr>
              <w:t>SST   Annual Primary Site/Stage/Tx (132c)</w:t>
            </w:r>
          </w:p>
          <w:p w:rsidR="00D9428C" w:rsidRPr="00251C15" w:rsidRDefault="00D9428C" w:rsidP="0012482B">
            <w:pPr>
              <w:pStyle w:val="courier"/>
              <w:rPr>
                <w:sz w:val="16"/>
              </w:rPr>
            </w:pPr>
            <w:r w:rsidRPr="00251C15">
              <w:rPr>
                <w:sz w:val="16"/>
              </w:rPr>
              <w:t>TST   Annual ICDO Topography/Stage/Tx (132c)</w:t>
            </w:r>
          </w:p>
          <w:p w:rsidR="00D9428C" w:rsidRPr="00251C15" w:rsidRDefault="00D9428C" w:rsidP="0012482B">
            <w:pPr>
              <w:pStyle w:val="courier"/>
              <w:rPr>
                <w:sz w:val="16"/>
              </w:rPr>
            </w:pPr>
            <w:r w:rsidRPr="00251C15">
              <w:rPr>
                <w:sz w:val="16"/>
              </w:rPr>
              <w:t>SDX   Annual Status/Site/Dx-Age (132c)</w:t>
            </w:r>
          </w:p>
          <w:p w:rsidR="00D9428C" w:rsidRPr="00251C15" w:rsidRDefault="00D9428C" w:rsidP="0012482B">
            <w:pPr>
              <w:pStyle w:val="courier"/>
              <w:rPr>
                <w:sz w:val="16"/>
              </w:rPr>
            </w:pPr>
            <w:r w:rsidRPr="00251C15">
              <w:rPr>
                <w:sz w:val="16"/>
              </w:rPr>
              <w:t>HIS    Annual Histology/Site/Topography (80c)</w:t>
            </w:r>
          </w:p>
          <w:p w:rsidR="00D9428C" w:rsidRPr="00251C15" w:rsidRDefault="00D9428C" w:rsidP="0012482B">
            <w:pPr>
              <w:pStyle w:val="courier"/>
              <w:rPr>
                <w:sz w:val="16"/>
              </w:rPr>
            </w:pPr>
            <w:r w:rsidRPr="00251C15">
              <w:rPr>
                <w:sz w:val="16"/>
              </w:rPr>
              <w:t>ACT   Annual Cross Tabs (80c)</w:t>
            </w:r>
          </w:p>
          <w:p w:rsidR="00415F39" w:rsidRPr="00415F39" w:rsidRDefault="00D9428C" w:rsidP="0012482B">
            <w:pPr>
              <w:pStyle w:val="courier"/>
            </w:pPr>
            <w:r w:rsidRPr="00251C15">
              <w:rPr>
                <w:sz w:val="16"/>
              </w:rPr>
              <w:t>CPR   Print Custom Reports</w:t>
            </w:r>
          </w:p>
        </w:tc>
      </w:tr>
      <w:tr w:rsidR="00D9428C" w:rsidTr="00251C15">
        <w:tc>
          <w:tcPr>
            <w:tcW w:w="1638" w:type="dxa"/>
            <w:shd w:val="clear" w:color="auto" w:fill="auto"/>
          </w:tcPr>
          <w:p w:rsidR="00D9428C" w:rsidRPr="001D3E96" w:rsidRDefault="00D9428C" w:rsidP="003C3D23">
            <w:pPr>
              <w:pStyle w:val="TableText"/>
            </w:pPr>
            <w:r>
              <w:t>Dates</w:t>
            </w:r>
            <w:r>
              <w:fldChar w:fldCharType="begin"/>
            </w:r>
            <w:r>
              <w:instrText xml:space="preserve"> XE "</w:instrText>
            </w:r>
            <w:r w:rsidRPr="00404B6C">
              <w:instrText>Dates</w:instrText>
            </w:r>
            <w:r>
              <w:instrText xml:space="preserve">" </w:instrText>
            </w:r>
            <w:r>
              <w:fldChar w:fldCharType="end"/>
            </w:r>
            <w:r>
              <w:fldChar w:fldCharType="begin"/>
            </w:r>
            <w:r>
              <w:instrText xml:space="preserve"> XE "</w:instrText>
            </w:r>
            <w:r w:rsidRPr="00404B6C">
              <w:instrText>Device prompt</w:instrText>
            </w:r>
            <w:r>
              <w:instrText xml:space="preserve">" </w:instrText>
            </w:r>
            <w:r>
              <w:fldChar w:fldCharType="end"/>
            </w:r>
          </w:p>
        </w:tc>
        <w:tc>
          <w:tcPr>
            <w:tcW w:w="7722" w:type="dxa"/>
            <w:shd w:val="clear" w:color="auto" w:fill="auto"/>
          </w:tcPr>
          <w:p w:rsidR="00D9428C" w:rsidRPr="0067430F" w:rsidRDefault="00D9428C" w:rsidP="00CC2521">
            <w:pPr>
              <w:pStyle w:val="TableText"/>
            </w:pPr>
            <w:r>
              <w:t>S</w:t>
            </w:r>
            <w:r w:rsidRPr="0067430F">
              <w:t xml:space="preserve">everal </w:t>
            </w:r>
            <w:r>
              <w:t>date formats are acceptable.</w:t>
            </w:r>
            <w:r>
              <w:br/>
            </w:r>
            <w:r w:rsidRPr="00251C15">
              <w:rPr>
                <w:b/>
              </w:rPr>
              <w:t>Examples</w:t>
            </w:r>
            <w:r w:rsidR="00F217C2" w:rsidRPr="00251C15">
              <w:rPr>
                <w:b/>
              </w:rPr>
              <w:br/>
            </w:r>
            <w:r w:rsidR="00723339" w:rsidRPr="00723339">
              <w:t xml:space="preserve">010102, </w:t>
            </w:r>
            <w:r w:rsidRPr="0067430F">
              <w:t>1-1-02</w:t>
            </w:r>
            <w:r>
              <w:t xml:space="preserve">, </w:t>
            </w:r>
            <w:r w:rsidRPr="0067430F">
              <w:t>1/1/02</w:t>
            </w:r>
            <w:r>
              <w:t xml:space="preserve">, </w:t>
            </w:r>
            <w:r w:rsidRPr="0067430F">
              <w:t>01/01/2002</w:t>
            </w:r>
            <w:r>
              <w:t xml:space="preserve">, </w:t>
            </w:r>
            <w:r w:rsidRPr="0067430F">
              <w:t xml:space="preserve">January 1, 2002 </w:t>
            </w:r>
          </w:p>
          <w:p w:rsidR="00D9428C" w:rsidRPr="00946B52" w:rsidRDefault="00D9428C" w:rsidP="00CC2521">
            <w:pPr>
              <w:pStyle w:val="TableText"/>
            </w:pPr>
            <w:r w:rsidRPr="0067430F">
              <w:t xml:space="preserve">If the year is omitted, the computer uses </w:t>
            </w:r>
            <w:r w:rsidRPr="00251C15">
              <w:rPr>
                <w:b/>
              </w:rPr>
              <w:t>Current Year</w:t>
            </w:r>
            <w:r w:rsidRPr="0067430F">
              <w:t>.</w:t>
            </w:r>
          </w:p>
        </w:tc>
      </w:tr>
      <w:tr w:rsidR="00D9428C" w:rsidTr="00251C15">
        <w:trPr>
          <w:cantSplit/>
        </w:trPr>
        <w:tc>
          <w:tcPr>
            <w:tcW w:w="1638" w:type="dxa"/>
            <w:shd w:val="clear" w:color="auto" w:fill="auto"/>
          </w:tcPr>
          <w:p w:rsidR="00D9428C" w:rsidRPr="001D3E96" w:rsidRDefault="00D9428C" w:rsidP="003C3D23">
            <w:pPr>
              <w:pStyle w:val="TableText"/>
            </w:pPr>
            <w:r>
              <w:lastRenderedPageBreak/>
              <w:t>Device prompt</w:t>
            </w:r>
          </w:p>
        </w:tc>
        <w:tc>
          <w:tcPr>
            <w:tcW w:w="7722" w:type="dxa"/>
            <w:shd w:val="clear" w:color="auto" w:fill="auto"/>
          </w:tcPr>
          <w:p w:rsidR="00D9428C" w:rsidRPr="0067430F" w:rsidRDefault="00D9428C" w:rsidP="00CC2521">
            <w:pPr>
              <w:pStyle w:val="TableText"/>
            </w:pPr>
            <w:r>
              <w:t>To send a report to a printer, type</w:t>
            </w:r>
            <w:r w:rsidRPr="0067430F">
              <w:t xml:space="preserve"> the name of the printer </w:t>
            </w:r>
            <w:r>
              <w:t xml:space="preserve">at the </w:t>
            </w:r>
            <w:r w:rsidRPr="00251C15">
              <w:rPr>
                <w:b/>
              </w:rPr>
              <w:t>Device</w:t>
            </w:r>
            <w:r>
              <w:t xml:space="preserve"> prompt</w:t>
            </w:r>
            <w:r w:rsidRPr="0067430F">
              <w:t xml:space="preserve">.  </w:t>
            </w:r>
          </w:p>
          <w:p w:rsidR="00D9428C" w:rsidRDefault="00D9428C" w:rsidP="00251C15">
            <w:pPr>
              <w:pStyle w:val="TableText"/>
              <w:numPr>
                <w:ilvl w:val="0"/>
                <w:numId w:val="12"/>
              </w:numPr>
            </w:pPr>
            <w:r w:rsidRPr="0067430F">
              <w:t xml:space="preserve">If the printer is </w:t>
            </w:r>
            <w:r>
              <w:t>shared</w:t>
            </w:r>
            <w:r w:rsidRPr="0067430F">
              <w:t xml:space="preserve">, queue your report by entering </w:t>
            </w:r>
            <w:r w:rsidRPr="00251C15">
              <w:rPr>
                <w:b/>
              </w:rPr>
              <w:t>Q</w:t>
            </w:r>
            <w:r w:rsidRPr="0067430F">
              <w:t xml:space="preserve"> at th</w:t>
            </w:r>
            <w:r>
              <w:t xml:space="preserve">e </w:t>
            </w:r>
            <w:r w:rsidRPr="00251C15">
              <w:rPr>
                <w:b/>
              </w:rPr>
              <w:t>Device</w:t>
            </w:r>
            <w:r w:rsidRPr="0067430F">
              <w:t xml:space="preserve"> prompt and then </w:t>
            </w:r>
            <w:r>
              <w:t>the name of the printer</w:t>
            </w:r>
            <w:r w:rsidRPr="0067430F">
              <w:t xml:space="preserve"> at the next prompt. </w:t>
            </w:r>
          </w:p>
          <w:p w:rsidR="00D9428C" w:rsidRDefault="00D9428C" w:rsidP="00251C15">
            <w:pPr>
              <w:pStyle w:val="TableText"/>
              <w:numPr>
                <w:ilvl w:val="0"/>
                <w:numId w:val="12"/>
              </w:numPr>
            </w:pPr>
            <w:r w:rsidRPr="0067430F">
              <w:t xml:space="preserve">To view a report on your computer screen, press the </w:t>
            </w:r>
            <w:r w:rsidRPr="00251C15">
              <w:rPr>
                <w:b/>
              </w:rPr>
              <w:t>&lt;ret&gt;</w:t>
            </w:r>
            <w:r w:rsidRPr="0067430F">
              <w:t xml:space="preserve"> key at the </w:t>
            </w:r>
            <w:r w:rsidRPr="00251C15">
              <w:rPr>
                <w:b/>
              </w:rPr>
              <w:t>Device</w:t>
            </w:r>
            <w:r w:rsidRPr="0067430F">
              <w:t xml:space="preserve"> prompt.</w:t>
            </w:r>
          </w:p>
          <w:p w:rsidR="005F6869" w:rsidRDefault="005F6869" w:rsidP="00CC2521">
            <w:pPr>
              <w:pStyle w:val="TableText"/>
            </w:pPr>
          </w:p>
          <w:p w:rsidR="00D9428C" w:rsidRDefault="00D9428C" w:rsidP="00CC2521">
            <w:pPr>
              <w:pStyle w:val="TableText"/>
            </w:pPr>
            <w:r>
              <w:t>When</w:t>
            </w:r>
            <w:r w:rsidRPr="0067430F">
              <w:t xml:space="preserve"> </w:t>
            </w:r>
            <w:r w:rsidRPr="00251C15">
              <w:rPr>
                <w:i/>
              </w:rPr>
              <w:t>capturing a file</w:t>
            </w:r>
            <w:r>
              <w:t>,</w:t>
            </w:r>
            <w:r w:rsidRPr="0067430F">
              <w:t xml:space="preserve"> </w:t>
            </w:r>
            <w:r>
              <w:t>type</w:t>
            </w:r>
            <w:r w:rsidRPr="0067430F">
              <w:t xml:space="preserve"> 0;269;9999999 a</w:t>
            </w:r>
            <w:r>
              <w:t>t</w:t>
            </w:r>
            <w:r w:rsidRPr="0067430F">
              <w:t xml:space="preserve"> the </w:t>
            </w:r>
            <w:r w:rsidRPr="00251C15">
              <w:rPr>
                <w:b/>
              </w:rPr>
              <w:t>Device</w:t>
            </w:r>
            <w:r>
              <w:t xml:space="preserve"> prompt. </w:t>
            </w:r>
          </w:p>
          <w:p w:rsidR="00D9428C" w:rsidRPr="00946B52" w:rsidRDefault="00D9428C" w:rsidP="00CC2521">
            <w:pPr>
              <w:pStyle w:val="tablenote"/>
            </w:pPr>
            <w:r w:rsidRPr="00251C15">
              <w:rPr>
                <w:b/>
              </w:rPr>
              <w:t>Note:</w:t>
            </w:r>
            <w:r>
              <w:t xml:space="preserve"> When</w:t>
            </w:r>
            <w:r w:rsidRPr="0067430F">
              <w:t xml:space="preserve"> you learn to </w:t>
            </w:r>
            <w:r w:rsidRPr="00251C15">
              <w:rPr>
                <w:i/>
              </w:rPr>
              <w:t xml:space="preserve">capture files </w:t>
            </w:r>
            <w:r w:rsidRPr="0067430F">
              <w:t xml:space="preserve">from the </w:t>
            </w:r>
            <w:r w:rsidR="00D571D4">
              <w:t>software</w:t>
            </w:r>
            <w:r>
              <w:t>, you can also learn many ways to display data.</w:t>
            </w:r>
          </w:p>
        </w:tc>
      </w:tr>
      <w:tr w:rsidR="001A1ABC" w:rsidTr="00251C15">
        <w:trPr>
          <w:cantSplit/>
        </w:trPr>
        <w:tc>
          <w:tcPr>
            <w:tcW w:w="1638" w:type="dxa"/>
            <w:shd w:val="clear" w:color="auto" w:fill="auto"/>
          </w:tcPr>
          <w:p w:rsidR="001A1ABC" w:rsidRPr="001D3E96" w:rsidRDefault="001A1ABC" w:rsidP="00B56C16">
            <w:pPr>
              <w:pStyle w:val="TableText"/>
            </w:pPr>
            <w:r>
              <w:t>Space bar return</w:t>
            </w:r>
            <w:r>
              <w:fldChar w:fldCharType="begin"/>
            </w:r>
            <w:r>
              <w:instrText xml:space="preserve"> XE "</w:instrText>
            </w:r>
            <w:r w:rsidRPr="000002C9">
              <w:instrText>Character:Space bar</w:instrText>
            </w:r>
            <w:r>
              <w:instrText xml:space="preserve">" </w:instrText>
            </w:r>
            <w:r>
              <w:fldChar w:fldCharType="end"/>
            </w:r>
          </w:p>
        </w:tc>
        <w:tc>
          <w:tcPr>
            <w:tcW w:w="7722" w:type="dxa"/>
            <w:shd w:val="clear" w:color="auto" w:fill="auto"/>
          </w:tcPr>
          <w:p w:rsidR="001A1ABC" w:rsidRDefault="001A1ABC" w:rsidP="00B56C16">
            <w:pPr>
              <w:pStyle w:val="TableText"/>
            </w:pPr>
            <w:r>
              <w:t xml:space="preserve">Press the </w:t>
            </w:r>
            <w:r w:rsidRPr="00251C15">
              <w:rPr>
                <w:b/>
              </w:rPr>
              <w:t>space bar</w:t>
            </w:r>
            <w:r>
              <w:t xml:space="preserve"> to</w:t>
            </w:r>
            <w:r w:rsidRPr="00807AFA">
              <w:t xml:space="preserve"> re-enter the last selection made at a particular level</w:t>
            </w:r>
            <w:r>
              <w:t xml:space="preserve">. </w:t>
            </w:r>
            <w:r w:rsidRPr="00807AFA">
              <w:t xml:space="preserve">(This feature </w:t>
            </w:r>
            <w:r>
              <w:t>may be limited for some options.</w:t>
            </w:r>
            <w:r w:rsidRPr="00807AFA">
              <w:t>)</w:t>
            </w:r>
          </w:p>
          <w:p w:rsidR="001A1ABC" w:rsidRDefault="001A1ABC" w:rsidP="00B56C16">
            <w:pPr>
              <w:pStyle w:val="TableText"/>
            </w:pPr>
            <w:r w:rsidRPr="00251C15">
              <w:rPr>
                <w:b/>
              </w:rPr>
              <w:t>Example</w:t>
            </w:r>
            <w:r>
              <w:t xml:space="preserve"> </w:t>
            </w:r>
          </w:p>
          <w:p w:rsidR="001A1ABC" w:rsidRDefault="001A1ABC" w:rsidP="00251C15">
            <w:pPr>
              <w:pStyle w:val="TableText"/>
              <w:numPr>
                <w:ilvl w:val="0"/>
                <w:numId w:val="11"/>
              </w:numPr>
            </w:pPr>
            <w:r w:rsidRPr="00807AFA">
              <w:t xml:space="preserve">At a submenu, </w:t>
            </w:r>
            <w:r>
              <w:t>the space bar</w:t>
            </w:r>
            <w:r w:rsidRPr="00807AFA">
              <w:t xml:space="preserve"> enters the last submenu option accessed. </w:t>
            </w:r>
          </w:p>
          <w:p w:rsidR="001A1ABC" w:rsidRDefault="001A1ABC" w:rsidP="00251C15">
            <w:pPr>
              <w:pStyle w:val="TableText"/>
              <w:numPr>
                <w:ilvl w:val="0"/>
                <w:numId w:val="11"/>
              </w:numPr>
            </w:pPr>
            <w:r>
              <w:t>A</w:t>
            </w:r>
            <w:r w:rsidRPr="00807AFA">
              <w:t xml:space="preserve">t a </w:t>
            </w:r>
            <w:r>
              <w:t>f</w:t>
            </w:r>
            <w:r w:rsidRPr="00807AFA">
              <w:t xml:space="preserve">ield, </w:t>
            </w:r>
            <w:r>
              <w:t>the space bar</w:t>
            </w:r>
            <w:r w:rsidRPr="00807AFA">
              <w:t xml:space="preserve"> re-enters whatever</w:t>
            </w:r>
            <w:r>
              <w:t xml:space="preserve"> was last entered, </w:t>
            </w:r>
            <w:r w:rsidRPr="00807AFA">
              <w:t xml:space="preserve">to any other field within the same option. </w:t>
            </w:r>
          </w:p>
          <w:p w:rsidR="001A1ABC" w:rsidRPr="00251C15" w:rsidRDefault="001A1ABC" w:rsidP="00251C15">
            <w:pPr>
              <w:pStyle w:val="tablenote"/>
              <w:spacing w:before="0" w:after="0"/>
              <w:rPr>
                <w:szCs w:val="24"/>
              </w:rPr>
            </w:pPr>
            <w:r w:rsidRPr="00251C15">
              <w:rPr>
                <w:b/>
              </w:rPr>
              <w:t xml:space="preserve">Note: </w:t>
            </w:r>
            <w:r>
              <w:t>P</w:t>
            </w:r>
            <w:r w:rsidRPr="00807AFA">
              <w:t xml:space="preserve">ress the space bar, and then press the </w:t>
            </w:r>
            <w:r>
              <w:t>R</w:t>
            </w:r>
            <w:r w:rsidRPr="00807AFA">
              <w:t xml:space="preserve">eturn key, not both </w:t>
            </w:r>
            <w:r>
              <w:t>at the same time.</w:t>
            </w:r>
          </w:p>
        </w:tc>
      </w:tr>
      <w:tr w:rsidR="00D9428C" w:rsidTr="00251C15">
        <w:tc>
          <w:tcPr>
            <w:tcW w:w="1638" w:type="dxa"/>
            <w:shd w:val="clear" w:color="auto" w:fill="auto"/>
          </w:tcPr>
          <w:p w:rsidR="00D9428C" w:rsidRPr="001D3E96" w:rsidRDefault="00D9428C" w:rsidP="003C3D23">
            <w:pPr>
              <w:pStyle w:val="TableText"/>
            </w:pPr>
            <w:r>
              <w:t>Report options</w:t>
            </w:r>
            <w:r>
              <w:fldChar w:fldCharType="begin"/>
            </w:r>
            <w:r>
              <w:instrText xml:space="preserve"> XE "</w:instrText>
            </w:r>
            <w:r w:rsidRPr="00404B6C">
              <w:instrText>Report options</w:instrText>
            </w:r>
            <w:r>
              <w:instrText xml:space="preserve">" </w:instrText>
            </w:r>
            <w:r>
              <w:fldChar w:fldCharType="end"/>
            </w:r>
          </w:p>
        </w:tc>
        <w:tc>
          <w:tcPr>
            <w:tcW w:w="7722" w:type="dxa"/>
            <w:shd w:val="clear" w:color="auto" w:fill="auto"/>
          </w:tcPr>
          <w:p w:rsidR="005F6869" w:rsidRDefault="00D9428C" w:rsidP="00CC2521">
            <w:pPr>
              <w:pStyle w:val="TableText"/>
            </w:pPr>
            <w:r w:rsidRPr="0067430F">
              <w:t xml:space="preserve">Report options with </w:t>
            </w:r>
            <w:r w:rsidR="005F6869" w:rsidRPr="00251C15">
              <w:rPr>
                <w:b/>
              </w:rPr>
              <w:t>80</w:t>
            </w:r>
            <w:r w:rsidRPr="00251C15">
              <w:rPr>
                <w:b/>
              </w:rPr>
              <w:t>c</w:t>
            </w:r>
            <w:r w:rsidRPr="0067430F">
              <w:t xml:space="preserve"> in the</w:t>
            </w:r>
            <w:r>
              <w:t xml:space="preserve"> </w:t>
            </w:r>
            <w:r w:rsidR="00037DC1" w:rsidRPr="0067430F">
              <w:t>name</w:t>
            </w:r>
            <w:r w:rsidR="00037DC1">
              <w:t>;</w:t>
            </w:r>
            <w:r w:rsidRPr="0067430F">
              <w:t xml:space="preserve"> require a</w:t>
            </w:r>
            <w:r w:rsidR="005F6869">
              <w:t>n</w:t>
            </w:r>
            <w:r w:rsidRPr="0067430F">
              <w:t xml:space="preserve"> </w:t>
            </w:r>
            <w:r w:rsidR="005F6869">
              <w:t xml:space="preserve">80-character line printer. Report options with 80c in the </w:t>
            </w:r>
            <w:r w:rsidR="00037DC1">
              <w:t>name;</w:t>
            </w:r>
            <w:r w:rsidR="005F6869">
              <w:t xml:space="preserve"> </w:t>
            </w:r>
            <w:r w:rsidR="005F6869" w:rsidRPr="0067430F">
              <w:t>look correct when vi</w:t>
            </w:r>
            <w:r w:rsidR="005F6869">
              <w:t xml:space="preserve">ewed on your monitor. </w:t>
            </w:r>
          </w:p>
          <w:p w:rsidR="00D9428C" w:rsidRDefault="005F6869" w:rsidP="00CC2521">
            <w:pPr>
              <w:pStyle w:val="TableText"/>
            </w:pPr>
            <w:r w:rsidRPr="0067430F">
              <w:t xml:space="preserve">Report options with </w:t>
            </w:r>
            <w:r w:rsidRPr="00251C15">
              <w:rPr>
                <w:b/>
              </w:rPr>
              <w:t>132c</w:t>
            </w:r>
            <w:r w:rsidRPr="0067430F">
              <w:t xml:space="preserve"> in the</w:t>
            </w:r>
            <w:r>
              <w:t xml:space="preserve"> </w:t>
            </w:r>
            <w:r w:rsidR="00037DC1" w:rsidRPr="0067430F">
              <w:t>name</w:t>
            </w:r>
            <w:r w:rsidR="00037DC1">
              <w:t>;</w:t>
            </w:r>
            <w:r w:rsidRPr="0067430F">
              <w:t xml:space="preserve"> require a 132-character line printer.</w:t>
            </w:r>
            <w:r>
              <w:t xml:space="preserve"> R</w:t>
            </w:r>
            <w:r w:rsidR="00D9428C" w:rsidRPr="0067430F">
              <w:t xml:space="preserve">eports </w:t>
            </w:r>
            <w:r>
              <w:t xml:space="preserve">with 132c in the </w:t>
            </w:r>
            <w:r w:rsidR="00037DC1">
              <w:t>name</w:t>
            </w:r>
            <w:r>
              <w:t xml:space="preserve"> </w:t>
            </w:r>
            <w:r w:rsidR="00D9428C" w:rsidRPr="0067430F">
              <w:t>do not look correct when vi</w:t>
            </w:r>
            <w:r w:rsidR="00D9428C">
              <w:t>ewed on your monitor–</w:t>
            </w:r>
            <w:r w:rsidR="00D9428C" w:rsidRPr="0067430F">
              <w:t>the text wrap</w:t>
            </w:r>
            <w:r w:rsidR="00D9428C">
              <w:t>s</w:t>
            </w:r>
            <w:r w:rsidR="00D9428C" w:rsidRPr="0067430F">
              <w:t>.</w:t>
            </w:r>
          </w:p>
          <w:p w:rsidR="00D9428C" w:rsidRPr="00946B52" w:rsidRDefault="00D9428C" w:rsidP="00912B27">
            <w:pPr>
              <w:pStyle w:val="tablenote"/>
            </w:pPr>
            <w:r w:rsidRPr="00251C15">
              <w:rPr>
                <w:b/>
              </w:rPr>
              <w:t>Note:</w:t>
            </w:r>
            <w:r>
              <w:t xml:space="preserve"> A</w:t>
            </w:r>
            <w:r w:rsidRPr="0067430F">
              <w:t xml:space="preserve"> printer </w:t>
            </w:r>
            <w:r>
              <w:t>that</w:t>
            </w:r>
            <w:r w:rsidRPr="0067430F">
              <w:t xml:space="preserve"> can print both </w:t>
            </w:r>
            <w:r w:rsidRPr="00251C15">
              <w:rPr>
                <w:b/>
              </w:rPr>
              <w:t>80c</w:t>
            </w:r>
            <w:r w:rsidRPr="0067430F">
              <w:t xml:space="preserve"> and </w:t>
            </w:r>
            <w:r w:rsidRPr="00251C15">
              <w:rPr>
                <w:b/>
              </w:rPr>
              <w:t>132c</w:t>
            </w:r>
            <w:r>
              <w:t xml:space="preserve"> is recommended.</w:t>
            </w:r>
          </w:p>
        </w:tc>
      </w:tr>
    </w:tbl>
    <w:p w:rsidR="00002A9E" w:rsidRDefault="00D571D4" w:rsidP="00CB32C9">
      <w:pPr>
        <w:pStyle w:val="Heading2"/>
      </w:pPr>
      <w:bookmarkStart w:id="36" w:name="_Toc421254967"/>
      <w:r>
        <w:t>OncoTraX</w:t>
      </w:r>
      <w:r w:rsidR="00CB32C9">
        <w:t xml:space="preserve"> Menu</w:t>
      </w:r>
      <w:bookmarkEnd w:id="36"/>
      <w:r w:rsidR="003324CF">
        <w:fldChar w:fldCharType="begin"/>
      </w:r>
      <w:r w:rsidR="003324CF">
        <w:instrText xml:space="preserve"> XE "</w:instrText>
      </w:r>
      <w:r w:rsidR="003324CF" w:rsidRPr="00404B6C">
        <w:instrText>Oncology menu</w:instrText>
      </w:r>
      <w:r w:rsidR="003324CF">
        <w:instrText xml:space="preserve">" </w:instrText>
      </w:r>
      <w:r w:rsidR="003324CF">
        <w:fldChar w:fldCharType="end"/>
      </w:r>
      <w:r w:rsidR="00D45210">
        <w:fldChar w:fldCharType="begin"/>
      </w:r>
      <w:r w:rsidR="00D45210">
        <w:instrText xml:space="preserve"> XE "</w:instrText>
      </w:r>
      <w:r w:rsidR="00D45210" w:rsidRPr="00E76C7E">
        <w:instrText>OncoTraX menu</w:instrText>
      </w:r>
      <w:r w:rsidR="00D45210">
        <w:instrText xml:space="preserve">" </w:instrText>
      </w:r>
      <w:r w:rsidR="00D45210">
        <w:fldChar w:fldCharType="end"/>
      </w:r>
    </w:p>
    <w:p w:rsidR="00823FD3" w:rsidRDefault="00CB32C9" w:rsidP="002570C8">
      <w:r w:rsidRPr="002570C8">
        <w:t xml:space="preserve">The main </w:t>
      </w:r>
      <w:r w:rsidR="00D571D4">
        <w:t>OncoTraX</w:t>
      </w:r>
      <w:r w:rsidRPr="002570C8">
        <w:t xml:space="preserve"> </w:t>
      </w:r>
      <w:r w:rsidR="00723339">
        <w:t>m</w:t>
      </w:r>
      <w:r w:rsidRPr="002570C8">
        <w:t xml:space="preserve">enu </w:t>
      </w:r>
      <w:r w:rsidR="00FF4DAB" w:rsidRPr="002570C8">
        <w:t>is the</w:t>
      </w:r>
      <w:r w:rsidR="00723339">
        <w:t xml:space="preserve"> first</w:t>
      </w:r>
      <w:r w:rsidR="00FF4DAB" w:rsidRPr="002570C8">
        <w:t xml:space="preserve"> screen that </w:t>
      </w:r>
      <w:r w:rsidRPr="002570C8">
        <w:t>displays when you sign on</w:t>
      </w:r>
      <w:r w:rsidR="00FF4DAB" w:rsidRPr="002570C8">
        <w:t xml:space="preserve"> </w:t>
      </w:r>
      <w:r w:rsidRPr="002570C8">
        <w:t>to the program</w:t>
      </w:r>
      <w:r w:rsidR="00723339">
        <w:t>. T</w:t>
      </w:r>
      <w:r w:rsidR="000C1F2C" w:rsidRPr="002570C8">
        <w:t xml:space="preserve">he </w:t>
      </w:r>
      <w:r w:rsidR="00D571D4">
        <w:t>OncoTraX</w:t>
      </w:r>
      <w:r w:rsidR="000C1F2C" w:rsidRPr="002570C8">
        <w:t xml:space="preserve"> </w:t>
      </w:r>
      <w:r w:rsidR="00723339">
        <w:t>m</w:t>
      </w:r>
      <w:r w:rsidR="000C1F2C" w:rsidRPr="002570C8">
        <w:t>enu displays the ve</w:t>
      </w:r>
      <w:r w:rsidR="000C1F2C" w:rsidRPr="00CC358C">
        <w:t xml:space="preserve">rsion </w:t>
      </w:r>
      <w:r w:rsidR="000C1F2C">
        <w:t xml:space="preserve">number </w:t>
      </w:r>
      <w:r w:rsidR="000C1F2C" w:rsidRPr="00CC358C">
        <w:t>of the</w:t>
      </w:r>
      <w:r w:rsidR="000C1F2C">
        <w:t xml:space="preserve"> </w:t>
      </w:r>
      <w:r w:rsidR="00FE3F4A">
        <w:t xml:space="preserve">OncoTraX: </w:t>
      </w:r>
      <w:r w:rsidR="00723339">
        <w:t>Cancer</w:t>
      </w:r>
      <w:r w:rsidR="00FE3F4A">
        <w:t xml:space="preserve"> Registry</w:t>
      </w:r>
      <w:r w:rsidR="000C1F2C" w:rsidRPr="00CC358C">
        <w:t xml:space="preserve"> </w:t>
      </w:r>
      <w:r w:rsidR="00D571D4">
        <w:t>software</w:t>
      </w:r>
      <w:r w:rsidR="000C1F2C" w:rsidRPr="00CC358C">
        <w:t xml:space="preserve"> run</w:t>
      </w:r>
      <w:r w:rsidR="000C1F2C">
        <w:t>ning</w:t>
      </w:r>
      <w:r w:rsidR="000C1F2C" w:rsidRPr="00CC358C">
        <w:t xml:space="preserve"> on your system</w:t>
      </w:r>
      <w:r w:rsidR="00823FD3">
        <w:t>.</w:t>
      </w:r>
    </w:p>
    <w:p w:rsidR="002570C8" w:rsidRDefault="00823FD3" w:rsidP="002570C8">
      <w:pPr>
        <w:rPr>
          <w:b/>
        </w:rPr>
      </w:pPr>
      <w:r w:rsidRPr="00823FD3">
        <w:rPr>
          <w:b/>
        </w:rPr>
        <w:t>Example</w:t>
      </w:r>
    </w:p>
    <w:p w:rsidR="000C1F2C" w:rsidRPr="004F2B87" w:rsidRDefault="00D571D4" w:rsidP="004F2B87">
      <w:pPr>
        <w:pStyle w:val="courier"/>
      </w:pPr>
      <w:r w:rsidRPr="004F2B87">
        <w:t>ONCOTRAX</w:t>
      </w:r>
      <w:r w:rsidR="00CB32C9" w:rsidRPr="004F2B87">
        <w:t xml:space="preserve"> </w:t>
      </w:r>
      <w:r w:rsidR="00FF7BAE" w:rsidRPr="004F2B87">
        <w:t>CANCER</w:t>
      </w:r>
      <w:r w:rsidR="00CB32C9" w:rsidRPr="004F2B87">
        <w:t xml:space="preserve"> REGISTRY V2.11</w:t>
      </w:r>
      <w:r w:rsidR="00FF7BAE" w:rsidRPr="004F2B87">
        <w:t xml:space="preserve"> PATCH ONC*2.11*</w:t>
      </w:r>
      <w:r w:rsidR="00E23632">
        <w:t>54</w:t>
      </w:r>
    </w:p>
    <w:p w:rsidR="00CB32C9" w:rsidRDefault="00695CF6" w:rsidP="00CB69D3">
      <w:r>
        <w:t>The</w:t>
      </w:r>
      <w:r w:rsidR="00FF4DAB">
        <w:t xml:space="preserve"> function</w:t>
      </w:r>
      <w:r>
        <w:t xml:space="preserve">s </w:t>
      </w:r>
      <w:r w:rsidR="000C1F2C">
        <w:t>on</w:t>
      </w:r>
      <w:r w:rsidR="00CB32C9" w:rsidRPr="00CC358C">
        <w:t xml:space="preserve"> the </w:t>
      </w:r>
      <w:r w:rsidR="00FF7BAE">
        <w:t>OncoTraX</w:t>
      </w:r>
      <w:r w:rsidR="00FF4DAB" w:rsidRPr="00CC358C">
        <w:t xml:space="preserve"> Option</w:t>
      </w:r>
      <w:r w:rsidR="00FF4DAB">
        <w:t xml:space="preserve"> list</w:t>
      </w:r>
      <w:r w:rsidR="000C1F2C">
        <w:t xml:space="preserve"> also display.</w:t>
      </w:r>
    </w:p>
    <w:p w:rsidR="00CB32C9" w:rsidRPr="00C73B09" w:rsidRDefault="00CB32C9" w:rsidP="0012482B">
      <w:pPr>
        <w:pStyle w:val="courier"/>
      </w:pPr>
      <w:r w:rsidRPr="00C73B09">
        <w:t>SUS</w:t>
      </w:r>
      <w:r w:rsidR="0046353F" w:rsidRPr="00C73B09">
        <w:tab/>
      </w:r>
      <w:r w:rsidRPr="00C73B09">
        <w:t>*..</w:t>
      </w:r>
      <w:r w:rsidR="0012482B">
        <w:t>Case Finding</w:t>
      </w:r>
      <w:r w:rsidRPr="00C73B09">
        <w:t>/Suspense ...</w:t>
      </w:r>
    </w:p>
    <w:p w:rsidR="00CB32C9" w:rsidRPr="00C73B09" w:rsidRDefault="00CB32C9" w:rsidP="0012482B">
      <w:pPr>
        <w:pStyle w:val="courier"/>
      </w:pPr>
      <w:r w:rsidRPr="00C73B09">
        <w:t>ABS</w:t>
      </w:r>
      <w:r w:rsidRPr="00C73B09">
        <w:tab/>
        <w:t>*..Abstracting/Printing ...</w:t>
      </w:r>
    </w:p>
    <w:p w:rsidR="00CB32C9" w:rsidRPr="00C73B09" w:rsidRDefault="00CB32C9" w:rsidP="0012482B">
      <w:pPr>
        <w:pStyle w:val="courier"/>
      </w:pPr>
      <w:r w:rsidRPr="00C73B09">
        <w:t>FOL</w:t>
      </w:r>
      <w:r w:rsidRPr="00C73B09">
        <w:tab/>
        <w:t>*..Follow-up Functions ...</w:t>
      </w:r>
    </w:p>
    <w:p w:rsidR="00CB32C9" w:rsidRPr="00C73B09" w:rsidRDefault="00CB32C9" w:rsidP="0012482B">
      <w:pPr>
        <w:pStyle w:val="courier"/>
      </w:pPr>
      <w:r w:rsidRPr="00C73B09">
        <w:t>LIS</w:t>
      </w:r>
      <w:r w:rsidR="00C73B09">
        <w:tab/>
      </w:r>
      <w:r w:rsidRPr="00C73B09">
        <w:t>*..Registry Lists ...</w:t>
      </w:r>
    </w:p>
    <w:p w:rsidR="00CB32C9" w:rsidRPr="00C73B09" w:rsidRDefault="00CB32C9" w:rsidP="0012482B">
      <w:pPr>
        <w:pStyle w:val="courier"/>
      </w:pPr>
      <w:r w:rsidRPr="00C73B09">
        <w:t>ANN</w:t>
      </w:r>
      <w:r w:rsidRPr="00C73B09">
        <w:tab/>
        <w:t>*..Annual Reports ...</w:t>
      </w:r>
    </w:p>
    <w:p w:rsidR="00CB32C9" w:rsidRPr="00C73B09" w:rsidRDefault="00CB32C9" w:rsidP="0012482B">
      <w:pPr>
        <w:pStyle w:val="courier"/>
      </w:pPr>
      <w:r w:rsidRPr="00C73B09">
        <w:t>STA</w:t>
      </w:r>
      <w:r w:rsidRPr="00C73B09">
        <w:tab/>
        <w:t>*..Statistical Reports ...</w:t>
      </w:r>
    </w:p>
    <w:p w:rsidR="00CB32C9" w:rsidRPr="00CC358C" w:rsidRDefault="00CB32C9" w:rsidP="0012482B">
      <w:pPr>
        <w:pStyle w:val="courier"/>
      </w:pPr>
      <w:r w:rsidRPr="00C73B09">
        <w:t>UTL</w:t>
      </w:r>
      <w:r w:rsidRPr="00C73B09">
        <w:tab/>
        <w:t xml:space="preserve">*..Utility Options </w:t>
      </w:r>
      <w:r w:rsidR="00133EB9" w:rsidRPr="00C73B09">
        <w:t>...</w:t>
      </w:r>
    </w:p>
    <w:p w:rsidR="00CB32C9" w:rsidRPr="00CC358C" w:rsidRDefault="00695CF6" w:rsidP="0074202F">
      <w:pPr>
        <w:numPr>
          <w:ilvl w:val="0"/>
          <w:numId w:val="13"/>
        </w:numPr>
        <w:tabs>
          <w:tab w:val="clear" w:pos="360"/>
          <w:tab w:val="num" w:pos="648"/>
        </w:tabs>
        <w:ind w:left="648" w:hanging="360"/>
      </w:pPr>
      <w:r w:rsidRPr="00695CF6">
        <w:rPr>
          <w:szCs w:val="24"/>
        </w:rPr>
        <w:lastRenderedPageBreak/>
        <w:t xml:space="preserve">The </w:t>
      </w:r>
      <w:r w:rsidRPr="0012482B">
        <w:rPr>
          <w:rStyle w:val="courierChar"/>
          <w:sz w:val="20"/>
          <w:szCs w:val="20"/>
        </w:rPr>
        <w:t xml:space="preserve">Select </w:t>
      </w:r>
      <w:r w:rsidR="001C0923" w:rsidRPr="0012482B">
        <w:rPr>
          <w:rStyle w:val="courierChar"/>
          <w:sz w:val="20"/>
          <w:szCs w:val="20"/>
        </w:rPr>
        <w:t xml:space="preserve">OncoTraX </w:t>
      </w:r>
      <w:r w:rsidRPr="0012482B">
        <w:rPr>
          <w:rStyle w:val="courierChar"/>
          <w:sz w:val="20"/>
          <w:szCs w:val="20"/>
        </w:rPr>
        <w:t xml:space="preserve">Option: </w:t>
      </w:r>
      <w:r w:rsidRPr="00695CF6">
        <w:rPr>
          <w:szCs w:val="24"/>
        </w:rPr>
        <w:t xml:space="preserve">prompt </w:t>
      </w:r>
      <w:r w:rsidRPr="00CC358C">
        <w:t xml:space="preserve">is the starting point for all of the modules within the </w:t>
      </w:r>
      <w:r w:rsidR="00D571D4">
        <w:t>software</w:t>
      </w:r>
      <w:r w:rsidRPr="00CC358C">
        <w:t>.</w:t>
      </w:r>
    </w:p>
    <w:p w:rsidR="00514024" w:rsidRDefault="005505FB" w:rsidP="009169C9">
      <w:pPr>
        <w:pStyle w:val="ListBullet"/>
        <w:tabs>
          <w:tab w:val="clear" w:pos="288"/>
          <w:tab w:val="num" w:pos="576"/>
        </w:tabs>
        <w:ind w:left="576"/>
      </w:pPr>
      <w:r>
        <w:t>At the prompt, t</w:t>
      </w:r>
      <w:r w:rsidR="00695CF6">
        <w:t>ype</w:t>
      </w:r>
      <w:r w:rsidR="00CB32C9" w:rsidRPr="00CC358C">
        <w:t xml:space="preserve"> </w:t>
      </w:r>
      <w:r w:rsidR="00695CF6">
        <w:t xml:space="preserve">in </w:t>
      </w:r>
      <w:r>
        <w:t>an</w:t>
      </w:r>
      <w:r w:rsidR="00CB32C9" w:rsidRPr="00CC358C">
        <w:t xml:space="preserve"> option/module</w:t>
      </w:r>
      <w:r w:rsidR="00695CF6">
        <w:t xml:space="preserve"> </w:t>
      </w:r>
      <w:r w:rsidR="00D455EF">
        <w:t xml:space="preserve">three-letter </w:t>
      </w:r>
      <w:r>
        <w:t>abbreviation</w:t>
      </w:r>
      <w:r w:rsidR="00695CF6">
        <w:t>. T</w:t>
      </w:r>
      <w:r w:rsidR="00CB32C9" w:rsidRPr="00CC358C">
        <w:t xml:space="preserve">he group of related submenu options </w:t>
      </w:r>
      <w:r w:rsidR="00695CF6">
        <w:t>display</w:t>
      </w:r>
      <w:r>
        <w:t>s</w:t>
      </w:r>
      <w:r w:rsidR="00CB32C9" w:rsidRPr="00CC358C">
        <w:t>.</w:t>
      </w:r>
    </w:p>
    <w:p w:rsidR="007975A4" w:rsidRPr="007975A4" w:rsidRDefault="00C70B4D" w:rsidP="007975A4">
      <w:pPr>
        <w:ind w:left="360"/>
        <w:rPr>
          <w:b/>
        </w:rPr>
      </w:pPr>
      <w:r>
        <w:rPr>
          <w:b/>
        </w:rPr>
        <w:t>Example</w:t>
      </w:r>
    </w:p>
    <w:p w:rsidR="005505FB" w:rsidRDefault="00CB32C9" w:rsidP="0012482B">
      <w:pPr>
        <w:pStyle w:val="courier"/>
      </w:pPr>
      <w:r w:rsidRPr="005505FB">
        <w:t xml:space="preserve">Select </w:t>
      </w:r>
      <w:r w:rsidR="00AE6C91">
        <w:t>OncoTraX</w:t>
      </w:r>
      <w:r w:rsidRPr="005505FB">
        <w:t xml:space="preserve"> Option: SUS</w:t>
      </w:r>
      <w:r w:rsidR="00A46D12">
        <w:t xml:space="preserve">   </w:t>
      </w:r>
      <w:r w:rsidRPr="005505FB">
        <w:t>*..</w:t>
      </w:r>
      <w:r w:rsidR="0012482B">
        <w:t>Case Finding</w:t>
      </w:r>
      <w:r w:rsidRPr="005505FB">
        <w:t>/Suspense</w:t>
      </w:r>
    </w:p>
    <w:p w:rsidR="00E23632" w:rsidRDefault="00E23632" w:rsidP="0012482B">
      <w:pPr>
        <w:pStyle w:val="courier"/>
      </w:pPr>
    </w:p>
    <w:p w:rsidR="00CB32C9" w:rsidRPr="00695CF6" w:rsidRDefault="00CB32C9" w:rsidP="0012482B">
      <w:pPr>
        <w:pStyle w:val="courier"/>
      </w:pPr>
      <w:r w:rsidRPr="005505FB">
        <w:t>*********** Suspense Cases ***********</w:t>
      </w:r>
    </w:p>
    <w:p w:rsidR="00CB32C9" w:rsidRPr="00695CF6" w:rsidRDefault="00CB32C9" w:rsidP="0012482B">
      <w:pPr>
        <w:pStyle w:val="courier"/>
      </w:pPr>
      <w:r w:rsidRPr="00695CF6">
        <w:t>CF</w:t>
      </w:r>
      <w:r w:rsidR="00C46D97">
        <w:tab/>
      </w:r>
      <w:r w:rsidRPr="00695CF6">
        <w:t xml:space="preserve">Automatic </w:t>
      </w:r>
      <w:r w:rsidR="0012482B">
        <w:t>Case Finding</w:t>
      </w:r>
      <w:r w:rsidRPr="00695CF6">
        <w:t>-Lab Search</w:t>
      </w:r>
    </w:p>
    <w:p w:rsidR="00CB32C9" w:rsidRPr="00695CF6" w:rsidRDefault="00CB32C9" w:rsidP="0012482B">
      <w:pPr>
        <w:pStyle w:val="courier"/>
      </w:pPr>
      <w:r w:rsidRPr="00695CF6">
        <w:t>LR</w:t>
      </w:r>
      <w:r w:rsidR="00514024">
        <w:tab/>
      </w:r>
      <w:r w:rsidRPr="00695CF6">
        <w:t xml:space="preserve">Print </w:t>
      </w:r>
      <w:r w:rsidR="0012482B">
        <w:t>Case Finding</w:t>
      </w:r>
      <w:r w:rsidRPr="00695CF6">
        <w:t>-Lab Report</w:t>
      </w:r>
    </w:p>
    <w:p w:rsidR="00CB32C9" w:rsidRPr="00695CF6" w:rsidRDefault="00CB32C9" w:rsidP="0012482B">
      <w:pPr>
        <w:pStyle w:val="courier"/>
      </w:pPr>
      <w:r w:rsidRPr="00695CF6">
        <w:t>RA</w:t>
      </w:r>
      <w:r w:rsidR="00695CF6">
        <w:tab/>
      </w:r>
      <w:r w:rsidRPr="00695CF6">
        <w:t xml:space="preserve">Automatic </w:t>
      </w:r>
      <w:r w:rsidR="0012482B">
        <w:t>Case Finding</w:t>
      </w:r>
      <w:r w:rsidRPr="00695CF6">
        <w:t>-Radiology Search</w:t>
      </w:r>
    </w:p>
    <w:p w:rsidR="00CB32C9" w:rsidRPr="00695CF6" w:rsidRDefault="00CB32C9" w:rsidP="0012482B">
      <w:pPr>
        <w:pStyle w:val="courier"/>
      </w:pPr>
      <w:r w:rsidRPr="00695CF6">
        <w:t>PT</w:t>
      </w:r>
      <w:r w:rsidR="00695CF6">
        <w:tab/>
      </w:r>
      <w:r w:rsidRPr="00695CF6">
        <w:t xml:space="preserve">Automatic </w:t>
      </w:r>
      <w:r w:rsidR="0012482B">
        <w:t>Case Finding</w:t>
      </w:r>
      <w:r w:rsidRPr="00695CF6">
        <w:t>-PTF Search</w:t>
      </w:r>
    </w:p>
    <w:p w:rsidR="00CB32C9" w:rsidRPr="00695CF6" w:rsidRDefault="00CB32C9" w:rsidP="0012482B">
      <w:pPr>
        <w:pStyle w:val="courier"/>
      </w:pPr>
      <w:r w:rsidRPr="00695CF6">
        <w:t>SE</w:t>
      </w:r>
      <w:r w:rsidR="00695CF6">
        <w:tab/>
      </w:r>
      <w:r w:rsidRPr="00695CF6">
        <w:t>Add/Edit/Delete 'Suspense' Case</w:t>
      </w:r>
    </w:p>
    <w:p w:rsidR="00CB32C9" w:rsidRPr="00695CF6" w:rsidRDefault="00CB32C9" w:rsidP="0012482B">
      <w:pPr>
        <w:pStyle w:val="courier"/>
      </w:pPr>
      <w:r w:rsidRPr="00695CF6">
        <w:t>SP</w:t>
      </w:r>
      <w:r w:rsidR="00695CF6">
        <w:tab/>
      </w:r>
      <w:r w:rsidRPr="00695CF6">
        <w:t>Print Suspense List by Suspense Date (132c)</w:t>
      </w:r>
    </w:p>
    <w:p w:rsidR="00CB32C9" w:rsidRPr="00695CF6" w:rsidRDefault="00CB32C9" w:rsidP="0012482B">
      <w:pPr>
        <w:pStyle w:val="courier"/>
      </w:pPr>
      <w:r w:rsidRPr="00695CF6">
        <w:t>NP</w:t>
      </w:r>
      <w:r w:rsidR="00695CF6">
        <w:tab/>
      </w:r>
      <w:r w:rsidRPr="00695CF6">
        <w:t>Patients in Suspense with no primaries</w:t>
      </w:r>
    </w:p>
    <w:p w:rsidR="00CB32C9" w:rsidRDefault="00CB32C9" w:rsidP="0012482B">
      <w:pPr>
        <w:pStyle w:val="courier"/>
      </w:pPr>
      <w:r w:rsidRPr="00695CF6">
        <w:t>DI</w:t>
      </w:r>
      <w:r w:rsidR="00695CF6">
        <w:tab/>
      </w:r>
      <w:r w:rsidRPr="00695CF6">
        <w:t>Disease Index</w:t>
      </w:r>
    </w:p>
    <w:p w:rsidR="00133EB9" w:rsidRPr="00586417" w:rsidRDefault="00133EB9" w:rsidP="00133EB9">
      <w:pPr>
        <w:pStyle w:val="Heading2"/>
      </w:pPr>
      <w:bookmarkStart w:id="37" w:name="_Toc149545516"/>
      <w:bookmarkStart w:id="38" w:name="_Toc421254968"/>
      <w:r w:rsidRPr="00586417">
        <w:t>Getting Started</w:t>
      </w:r>
      <w:bookmarkEnd w:id="37"/>
      <w:bookmarkEnd w:id="38"/>
    </w:p>
    <w:p w:rsidR="00133EB9" w:rsidRDefault="00133EB9" w:rsidP="00133EB9">
      <w:r w:rsidRPr="00586417">
        <w:t xml:space="preserve">Before using </w:t>
      </w:r>
      <w:r w:rsidR="00D571D4">
        <w:t>OncoTraX</w:t>
      </w:r>
      <w:r w:rsidRPr="00586417">
        <w:t xml:space="preserve"> for the first time, you </w:t>
      </w:r>
      <w:r>
        <w:t xml:space="preserve">must </w:t>
      </w:r>
      <w:r w:rsidRPr="00586417">
        <w:t>define your registry’s</w:t>
      </w:r>
      <w:r>
        <w:t xml:space="preserve"> </w:t>
      </w:r>
      <w:r w:rsidR="003324CF">
        <w:t xml:space="preserve">parameters. </w:t>
      </w:r>
      <w:r w:rsidR="003324CF">
        <w:fldChar w:fldCharType="begin"/>
      </w:r>
      <w:r w:rsidR="003324CF">
        <w:instrText xml:space="preserve"> XE "</w:instrText>
      </w:r>
      <w:r w:rsidR="003324CF" w:rsidRPr="00404B6C">
        <w:instrText>Define parameters</w:instrText>
      </w:r>
      <w:r w:rsidR="003324CF">
        <w:instrText xml:space="preserve">" </w:instrText>
      </w:r>
      <w:r w:rsidR="003324CF">
        <w:fldChar w:fldCharType="end"/>
      </w:r>
    </w:p>
    <w:p w:rsidR="00133EB9" w:rsidRDefault="00133EB9" w:rsidP="00133EB9">
      <w:r w:rsidRPr="00586417">
        <w:t xml:space="preserve">If </w:t>
      </w:r>
      <w:r w:rsidR="00D571D4">
        <w:t>OncoTraX</w:t>
      </w:r>
      <w:r w:rsidR="0085492B">
        <w:t xml:space="preserve"> is already being used by the registry</w:t>
      </w:r>
      <w:r w:rsidRPr="00586417">
        <w:t xml:space="preserve"> </w:t>
      </w:r>
      <w:r w:rsidR="0085492B">
        <w:t>and</w:t>
      </w:r>
      <w:r w:rsidRPr="00586417">
        <w:t xml:space="preserve"> you </w:t>
      </w:r>
      <w:r w:rsidR="0085492B">
        <w:t xml:space="preserve">are a new registrar, review the registry’s parameters because </w:t>
      </w:r>
      <w:r w:rsidR="00AE6C91">
        <w:t xml:space="preserve">you may need to </w:t>
      </w:r>
      <w:r w:rsidRPr="00586417">
        <w:t>updat</w:t>
      </w:r>
      <w:r w:rsidR="00AE6C91">
        <w:t>e them</w:t>
      </w:r>
      <w:r w:rsidR="0085492B">
        <w:t>.</w:t>
      </w:r>
    </w:p>
    <w:p w:rsidR="0085492B" w:rsidRPr="00586417" w:rsidRDefault="0085492B" w:rsidP="0085492B">
      <w:r>
        <w:t>To access</w:t>
      </w:r>
      <w:r w:rsidRPr="00586417">
        <w:t xml:space="preserve"> the </w:t>
      </w:r>
      <w:r>
        <w:t>registry’s parameters:</w:t>
      </w:r>
    </w:p>
    <w:p w:rsidR="00CB69D3" w:rsidRDefault="0085492B" w:rsidP="0012482B">
      <w:pPr>
        <w:pStyle w:val="ListNumber"/>
        <w:numPr>
          <w:ilvl w:val="0"/>
          <w:numId w:val="45"/>
        </w:numPr>
      </w:pPr>
      <w:r w:rsidRPr="00CB69D3">
        <w:t xml:space="preserve">From the main </w:t>
      </w:r>
      <w:r w:rsidR="00D571D4">
        <w:t>OncoTraX</w:t>
      </w:r>
      <w:r w:rsidRPr="00CB69D3">
        <w:t xml:space="preserve"> menu, s</w:t>
      </w:r>
      <w:r w:rsidR="00133EB9" w:rsidRPr="00CB69D3">
        <w:t xml:space="preserve">elect </w:t>
      </w:r>
      <w:r w:rsidR="00133EB9" w:rsidRPr="0012482B">
        <w:rPr>
          <w:rStyle w:val="courierChar"/>
          <w:sz w:val="20"/>
          <w:szCs w:val="20"/>
        </w:rPr>
        <w:t>UTL *..Utility Options</w:t>
      </w:r>
      <w:r w:rsidR="00B92C1B" w:rsidRPr="0012482B">
        <w:rPr>
          <w:rStyle w:val="courierChar"/>
          <w:sz w:val="20"/>
          <w:szCs w:val="20"/>
        </w:rPr>
        <w:t>…</w:t>
      </w:r>
      <w:r w:rsidR="00133EB9" w:rsidRPr="00CB69D3">
        <w:t xml:space="preserve"> </w:t>
      </w:r>
    </w:p>
    <w:p w:rsidR="00133EB9" w:rsidRPr="00E23632" w:rsidRDefault="0085492B" w:rsidP="00CB69D3">
      <w:pPr>
        <w:pStyle w:val="ListNumber"/>
        <w:rPr>
          <w:rStyle w:val="courierChar"/>
          <w:rFonts w:ascii="Times New Roman" w:hAnsi="Times New Roman"/>
          <w:szCs w:val="20"/>
        </w:rPr>
      </w:pPr>
      <w:r w:rsidRPr="00CB69D3">
        <w:t>Fr</w:t>
      </w:r>
      <w:r>
        <w:t>om the Utility Options, select</w:t>
      </w:r>
      <w:r w:rsidR="00133EB9" w:rsidRPr="00586417">
        <w:t xml:space="preserve"> </w:t>
      </w:r>
      <w:r w:rsidR="00133EB9" w:rsidRPr="0012482B">
        <w:rPr>
          <w:rStyle w:val="courierChar"/>
          <w:sz w:val="20"/>
          <w:szCs w:val="20"/>
        </w:rPr>
        <w:t>TR</w:t>
      </w:r>
      <w:r w:rsidR="004B72D4" w:rsidRPr="0012482B">
        <w:rPr>
          <w:rStyle w:val="courierChar"/>
          <w:sz w:val="20"/>
          <w:szCs w:val="20"/>
        </w:rPr>
        <w:tab/>
      </w:r>
      <w:r w:rsidR="00133EB9" w:rsidRPr="0012482B">
        <w:rPr>
          <w:rStyle w:val="courierChar"/>
          <w:sz w:val="20"/>
          <w:szCs w:val="20"/>
        </w:rPr>
        <w:t xml:space="preserve">Define </w:t>
      </w:r>
      <w:r w:rsidR="0012482B">
        <w:rPr>
          <w:rStyle w:val="courierChar"/>
          <w:sz w:val="20"/>
          <w:szCs w:val="20"/>
        </w:rPr>
        <w:t>Cancer</w:t>
      </w:r>
      <w:r w:rsidR="00133EB9" w:rsidRPr="0012482B">
        <w:rPr>
          <w:rStyle w:val="courierChar"/>
          <w:sz w:val="20"/>
          <w:szCs w:val="20"/>
        </w:rPr>
        <w:t xml:space="preserve"> Registry Parameters</w:t>
      </w:r>
    </w:p>
    <w:p w:rsidR="00E23632" w:rsidRPr="00586417" w:rsidRDefault="00E23632" w:rsidP="00E23632">
      <w:pPr>
        <w:pStyle w:val="ListNumber"/>
        <w:numPr>
          <w:ilvl w:val="0"/>
          <w:numId w:val="0"/>
        </w:numPr>
        <w:ind w:left="432"/>
      </w:pPr>
    </w:p>
    <w:p w:rsidR="00133EB9" w:rsidRPr="00B92C1B" w:rsidRDefault="00B92C1B" w:rsidP="00B92C1B">
      <w:pPr>
        <w:ind w:left="360"/>
        <w:rPr>
          <w:b/>
        </w:rPr>
      </w:pPr>
      <w:r w:rsidRPr="00B92C1B">
        <w:rPr>
          <w:b/>
        </w:rPr>
        <w:t xml:space="preserve">Example </w:t>
      </w:r>
    </w:p>
    <w:p w:rsidR="00133EB9" w:rsidRPr="00CB32C9" w:rsidRDefault="00133EB9" w:rsidP="0012482B">
      <w:pPr>
        <w:pStyle w:val="courier"/>
      </w:pPr>
      <w:r w:rsidRPr="00CB32C9">
        <w:t>SUS</w:t>
      </w:r>
      <w:r w:rsidR="00C46D97">
        <w:tab/>
      </w:r>
      <w:r w:rsidRPr="00CB32C9">
        <w:t>*..</w:t>
      </w:r>
      <w:r w:rsidR="0012482B">
        <w:t>Case Finding</w:t>
      </w:r>
      <w:r w:rsidRPr="00CB32C9">
        <w:t>/Suspense ...</w:t>
      </w:r>
    </w:p>
    <w:p w:rsidR="00133EB9" w:rsidRPr="00CB32C9" w:rsidRDefault="00133EB9" w:rsidP="0012482B">
      <w:pPr>
        <w:pStyle w:val="courier"/>
      </w:pPr>
      <w:r w:rsidRPr="00CB32C9">
        <w:t>ABS</w:t>
      </w:r>
      <w:r w:rsidR="00A46D12">
        <w:tab/>
      </w:r>
      <w:r w:rsidRPr="00CB32C9">
        <w:t>*..Abstracting/Printing ...</w:t>
      </w:r>
    </w:p>
    <w:p w:rsidR="00133EB9" w:rsidRPr="00CB32C9" w:rsidRDefault="00133EB9" w:rsidP="0012482B">
      <w:pPr>
        <w:pStyle w:val="courier"/>
      </w:pPr>
      <w:r w:rsidRPr="00CB32C9">
        <w:t>FOL</w:t>
      </w:r>
      <w:r>
        <w:tab/>
      </w:r>
      <w:r w:rsidRPr="00CB32C9">
        <w:t>*..Follow-up Functions ...</w:t>
      </w:r>
    </w:p>
    <w:p w:rsidR="00133EB9" w:rsidRDefault="00133EB9" w:rsidP="0012482B">
      <w:pPr>
        <w:pStyle w:val="courier"/>
      </w:pPr>
      <w:r w:rsidRPr="00CB32C9">
        <w:t>LIS</w:t>
      </w:r>
      <w:r w:rsidR="00C73B09">
        <w:tab/>
      </w:r>
      <w:r>
        <w:t>*..Registry Lists ...</w:t>
      </w:r>
    </w:p>
    <w:p w:rsidR="00133EB9" w:rsidRPr="00CB32C9" w:rsidRDefault="00133EB9" w:rsidP="0012482B">
      <w:pPr>
        <w:pStyle w:val="courier"/>
      </w:pPr>
      <w:r w:rsidRPr="00CB32C9">
        <w:t>ANN</w:t>
      </w:r>
      <w:r>
        <w:tab/>
      </w:r>
      <w:r w:rsidRPr="00CB32C9">
        <w:t>*..Annual Reports ...</w:t>
      </w:r>
    </w:p>
    <w:p w:rsidR="00133EB9" w:rsidRPr="00CB32C9" w:rsidRDefault="00133EB9" w:rsidP="0012482B">
      <w:pPr>
        <w:pStyle w:val="courier"/>
      </w:pPr>
      <w:r w:rsidRPr="00CB32C9">
        <w:t>STA</w:t>
      </w:r>
      <w:r>
        <w:tab/>
      </w:r>
      <w:r w:rsidRPr="00CB32C9">
        <w:t>*..Statistical Reports ...</w:t>
      </w:r>
    </w:p>
    <w:p w:rsidR="001D1D1E" w:rsidRDefault="00133EB9" w:rsidP="0012482B">
      <w:pPr>
        <w:pStyle w:val="courier"/>
      </w:pPr>
      <w:r w:rsidRPr="00CB32C9">
        <w:t>UTL</w:t>
      </w:r>
      <w:r>
        <w:tab/>
      </w:r>
      <w:r w:rsidRPr="00CB32C9">
        <w:t xml:space="preserve">*..Utility Options </w:t>
      </w:r>
      <w:r>
        <w:t>...</w:t>
      </w:r>
    </w:p>
    <w:p w:rsidR="00133EB9" w:rsidRDefault="00133EB9" w:rsidP="0012482B">
      <w:pPr>
        <w:pStyle w:val="courier"/>
        <w:rPr>
          <w:rStyle w:val="codeChar"/>
          <w:b/>
        </w:rPr>
      </w:pPr>
      <w:r w:rsidRPr="001D1D1E">
        <w:t xml:space="preserve">Select </w:t>
      </w:r>
      <w:r w:rsidR="001C0923">
        <w:t xml:space="preserve">OncoTraX </w:t>
      </w:r>
      <w:r w:rsidRPr="001D1D1E">
        <w:t xml:space="preserve">Option: </w:t>
      </w:r>
      <w:r w:rsidR="00484FC8" w:rsidRPr="0085492B">
        <w:rPr>
          <w:rStyle w:val="codeChar"/>
          <w:b/>
        </w:rPr>
        <w:t>UTL *..Utility Options</w:t>
      </w:r>
      <w:r w:rsidR="00484FC8">
        <w:rPr>
          <w:rStyle w:val="codeChar"/>
          <w:b/>
        </w:rPr>
        <w:t>…</w:t>
      </w:r>
    </w:p>
    <w:p w:rsidR="00E23632" w:rsidRPr="001D1D1E" w:rsidRDefault="00E23632" w:rsidP="0012482B">
      <w:pPr>
        <w:pStyle w:val="courier"/>
      </w:pPr>
    </w:p>
    <w:p w:rsidR="00133EB9" w:rsidRPr="00EF3A98" w:rsidRDefault="00133EB9" w:rsidP="0012482B">
      <w:pPr>
        <w:pStyle w:val="courier"/>
      </w:pPr>
      <w:r w:rsidRPr="00EF3A98">
        <w:t>*************UTILITY OPTIONS*************</w:t>
      </w:r>
    </w:p>
    <w:p w:rsidR="00133EB9" w:rsidRPr="00D628D2" w:rsidRDefault="00133EB9" w:rsidP="0012482B">
      <w:pPr>
        <w:pStyle w:val="courier"/>
      </w:pPr>
      <w:r w:rsidRPr="00D628D2">
        <w:t>DP</w:t>
      </w:r>
      <w:r w:rsidR="009A0370">
        <w:tab/>
      </w:r>
      <w:r w:rsidR="00C73B09">
        <w:tab/>
      </w:r>
      <w:r w:rsidRPr="00D628D2">
        <w:t xml:space="preserve">Delete </w:t>
      </w:r>
      <w:r w:rsidR="00D571D4">
        <w:t>OncoTraX</w:t>
      </w:r>
      <w:r w:rsidRPr="00D628D2">
        <w:t xml:space="preserve"> Patient</w:t>
      </w:r>
    </w:p>
    <w:p w:rsidR="00133EB9" w:rsidRPr="00D628D2" w:rsidRDefault="00133EB9" w:rsidP="0012482B">
      <w:pPr>
        <w:pStyle w:val="courier"/>
      </w:pPr>
      <w:r w:rsidRPr="00D628D2">
        <w:t>DS</w:t>
      </w:r>
      <w:r w:rsidR="00C46D97" w:rsidRPr="00D628D2">
        <w:tab/>
      </w:r>
      <w:r w:rsidR="00C73B09">
        <w:tab/>
      </w:r>
      <w:r w:rsidRPr="00D628D2">
        <w:t>Delete Primary Site/GP Record</w:t>
      </w:r>
    </w:p>
    <w:p w:rsidR="00133EB9" w:rsidRPr="00D628D2" w:rsidRDefault="00133EB9" w:rsidP="0012482B">
      <w:pPr>
        <w:pStyle w:val="courier"/>
      </w:pPr>
      <w:r w:rsidRPr="00D628D2">
        <w:t>EA</w:t>
      </w:r>
      <w:r w:rsidR="00C46D97" w:rsidRPr="00D628D2">
        <w:tab/>
      </w:r>
      <w:r w:rsidR="00C73B09">
        <w:tab/>
      </w:r>
      <w:r w:rsidRPr="00D628D2">
        <w:t>Edit Site/AccSeq# Data</w:t>
      </w:r>
    </w:p>
    <w:p w:rsidR="00133EB9" w:rsidRPr="00D628D2" w:rsidRDefault="00133EB9" w:rsidP="0012482B">
      <w:pPr>
        <w:pStyle w:val="courier"/>
      </w:pPr>
      <w:r w:rsidRPr="00D628D2">
        <w:t>LG</w:t>
      </w:r>
      <w:r w:rsidR="00C46D97" w:rsidRPr="00D628D2">
        <w:tab/>
      </w:r>
      <w:r w:rsidR="00C73B09">
        <w:tab/>
      </w:r>
      <w:r w:rsidRPr="00D628D2">
        <w:t>List Topographic Site Groups</w:t>
      </w:r>
    </w:p>
    <w:p w:rsidR="00133EB9" w:rsidRPr="00D628D2" w:rsidRDefault="00133EB9" w:rsidP="0012482B">
      <w:pPr>
        <w:pStyle w:val="courier"/>
      </w:pPr>
      <w:r w:rsidRPr="00D628D2">
        <w:t>LT</w:t>
      </w:r>
      <w:r w:rsidR="00C46D97" w:rsidRPr="00D628D2">
        <w:tab/>
      </w:r>
      <w:r w:rsidR="00C73B09">
        <w:tab/>
      </w:r>
      <w:r w:rsidRPr="00D628D2">
        <w:t>List Topography Codes by Site Group</w:t>
      </w:r>
    </w:p>
    <w:p w:rsidR="00133EB9" w:rsidRPr="00D628D2" w:rsidRDefault="00133EB9" w:rsidP="0012482B">
      <w:pPr>
        <w:pStyle w:val="courier"/>
      </w:pPr>
      <w:r w:rsidRPr="00D628D2">
        <w:t>AR</w:t>
      </w:r>
      <w:r w:rsidR="00C46D97" w:rsidRPr="00D628D2">
        <w:tab/>
      </w:r>
      <w:r w:rsidR="00C73B09">
        <w:tab/>
      </w:r>
      <w:r w:rsidRPr="00D628D2">
        <w:t xml:space="preserve">Create a report to preview </w:t>
      </w:r>
      <w:r w:rsidR="00BF2F34">
        <w:t>ACoS</w:t>
      </w:r>
      <w:r w:rsidRPr="00D628D2">
        <w:t xml:space="preserve"> output</w:t>
      </w:r>
    </w:p>
    <w:p w:rsidR="00133EB9" w:rsidRPr="00D628D2" w:rsidRDefault="00133EB9" w:rsidP="0012482B">
      <w:pPr>
        <w:pStyle w:val="courier"/>
      </w:pPr>
      <w:r w:rsidRPr="00D628D2">
        <w:t>CT</w:t>
      </w:r>
      <w:r w:rsidR="00C46D97" w:rsidRPr="00D628D2">
        <w:tab/>
      </w:r>
      <w:r w:rsidR="00C73B09">
        <w:tab/>
      </w:r>
      <w:r w:rsidRPr="00D628D2">
        <w:t xml:space="preserve">Create </w:t>
      </w:r>
      <w:r w:rsidR="00BF2F34">
        <w:t>ACoS</w:t>
      </w:r>
      <w:r w:rsidRPr="00D628D2">
        <w:t xml:space="preserve"> Data Download</w:t>
      </w:r>
    </w:p>
    <w:p w:rsidR="00133EB9" w:rsidRPr="00D628D2" w:rsidRDefault="00133EB9" w:rsidP="0012482B">
      <w:pPr>
        <w:pStyle w:val="courier"/>
      </w:pPr>
      <w:r w:rsidRPr="00D628D2">
        <w:t>SR</w:t>
      </w:r>
      <w:r w:rsidR="00C46D97" w:rsidRPr="00D628D2">
        <w:tab/>
      </w:r>
      <w:r w:rsidR="00C73B09">
        <w:tab/>
      </w:r>
      <w:r w:rsidRPr="00D628D2">
        <w:t>Create a report to preview State/VACCR output</w:t>
      </w:r>
    </w:p>
    <w:p w:rsidR="00133EB9" w:rsidRPr="00D628D2" w:rsidRDefault="00133EB9" w:rsidP="0012482B">
      <w:pPr>
        <w:pStyle w:val="courier"/>
      </w:pPr>
      <w:r w:rsidRPr="00D628D2">
        <w:t>CC</w:t>
      </w:r>
      <w:r w:rsidR="00C46D97" w:rsidRPr="00D628D2">
        <w:tab/>
      </w:r>
      <w:r w:rsidR="00C73B09">
        <w:tab/>
      </w:r>
      <w:r w:rsidRPr="00D628D2">
        <w:t>Create State/VACCR Data Download</w:t>
      </w:r>
    </w:p>
    <w:p w:rsidR="00133EB9" w:rsidRPr="00D628D2" w:rsidRDefault="00133EB9" w:rsidP="0012482B">
      <w:pPr>
        <w:pStyle w:val="courier"/>
      </w:pPr>
      <w:r w:rsidRPr="00D628D2">
        <w:t>TR</w:t>
      </w:r>
      <w:r w:rsidR="00C46D97" w:rsidRPr="00D628D2">
        <w:tab/>
      </w:r>
      <w:r w:rsidR="00C73B09">
        <w:tab/>
      </w:r>
      <w:r w:rsidRPr="00D628D2">
        <w:t xml:space="preserve">Define </w:t>
      </w:r>
      <w:r w:rsidR="004F2B87">
        <w:t>Cancer</w:t>
      </w:r>
      <w:r w:rsidRPr="00D628D2">
        <w:t xml:space="preserve"> Registry Parameters</w:t>
      </w:r>
    </w:p>
    <w:p w:rsidR="00133EB9" w:rsidRPr="00D628D2" w:rsidRDefault="00133EB9" w:rsidP="0012482B">
      <w:pPr>
        <w:pStyle w:val="courier"/>
      </w:pPr>
      <w:r w:rsidRPr="00D628D2">
        <w:t>AC</w:t>
      </w:r>
      <w:r w:rsidR="00C46D97" w:rsidRPr="00D628D2">
        <w:tab/>
      </w:r>
      <w:r w:rsidR="00C73B09">
        <w:tab/>
      </w:r>
      <w:r w:rsidRPr="00D628D2">
        <w:t>Enter/Edit Facility file</w:t>
      </w:r>
    </w:p>
    <w:p w:rsidR="00133EB9" w:rsidRPr="00D628D2" w:rsidRDefault="00133EB9" w:rsidP="0012482B">
      <w:pPr>
        <w:pStyle w:val="courier"/>
      </w:pPr>
      <w:r w:rsidRPr="00D628D2">
        <w:t>CDD1</w:t>
      </w:r>
      <w:r w:rsidR="00C73B09">
        <w:tab/>
      </w:r>
      <w:r w:rsidRPr="00D628D2">
        <w:t>Print Condensed DD--</w:t>
      </w:r>
      <w:r w:rsidR="00D571D4">
        <w:t>OncoTraX</w:t>
      </w:r>
      <w:r w:rsidRPr="00D628D2">
        <w:t xml:space="preserve"> Patient file</w:t>
      </w:r>
    </w:p>
    <w:p w:rsidR="00133EB9" w:rsidRPr="00D628D2" w:rsidRDefault="00133EB9" w:rsidP="0012482B">
      <w:pPr>
        <w:pStyle w:val="courier"/>
      </w:pPr>
      <w:r w:rsidRPr="00D628D2">
        <w:lastRenderedPageBreak/>
        <w:t>CDD2</w:t>
      </w:r>
      <w:r w:rsidR="00C46D97" w:rsidRPr="00D628D2">
        <w:tab/>
      </w:r>
      <w:r w:rsidRPr="00D628D2">
        <w:t>Print Condensed DD--</w:t>
      </w:r>
      <w:r w:rsidR="00D571D4">
        <w:t>OncoTraX</w:t>
      </w:r>
      <w:r w:rsidRPr="00D628D2">
        <w:t xml:space="preserve"> Primary file</w:t>
      </w:r>
    </w:p>
    <w:p w:rsidR="00133EB9" w:rsidRPr="00D628D2" w:rsidRDefault="00133EB9" w:rsidP="0012482B">
      <w:pPr>
        <w:pStyle w:val="courier"/>
      </w:pPr>
      <w:r w:rsidRPr="00D628D2">
        <w:t>PSR</w:t>
      </w:r>
      <w:r w:rsidR="00C46D97" w:rsidRPr="00D628D2">
        <w:tab/>
      </w:r>
      <w:r w:rsidRPr="00D628D2">
        <w:t>Purge Suspense Records</w:t>
      </w:r>
    </w:p>
    <w:p w:rsidR="00133EB9" w:rsidRPr="00D628D2" w:rsidRDefault="00133EB9" w:rsidP="0012482B">
      <w:pPr>
        <w:pStyle w:val="courier"/>
      </w:pPr>
      <w:r w:rsidRPr="00D628D2">
        <w:t>SP</w:t>
      </w:r>
      <w:r w:rsidR="00C46D97" w:rsidRPr="00D628D2">
        <w:tab/>
      </w:r>
      <w:r w:rsidR="00C73B09">
        <w:tab/>
      </w:r>
      <w:r w:rsidRPr="00D628D2">
        <w:t>Purge Patient Records with No Suspense/Primaries</w:t>
      </w:r>
    </w:p>
    <w:p w:rsidR="00133EB9" w:rsidRDefault="00133EB9" w:rsidP="0012482B">
      <w:pPr>
        <w:pStyle w:val="courier"/>
      </w:pPr>
      <w:r w:rsidRPr="00D628D2">
        <w:t>CS</w:t>
      </w:r>
      <w:r w:rsidR="00C46D97" w:rsidRPr="00D628D2">
        <w:tab/>
      </w:r>
      <w:r w:rsidR="00C73B09">
        <w:tab/>
      </w:r>
      <w:r w:rsidRPr="00D628D2">
        <w:t xml:space="preserve">Restage CS cases using </w:t>
      </w:r>
      <w:r w:rsidR="00941585">
        <w:t>latest version</w:t>
      </w:r>
    </w:p>
    <w:p w:rsidR="00941585" w:rsidRPr="00586417" w:rsidRDefault="00941585" w:rsidP="0012482B">
      <w:pPr>
        <w:pStyle w:val="courier"/>
      </w:pPr>
      <w:r>
        <w:t>TIME</w:t>
      </w:r>
      <w:r>
        <w:tab/>
        <w:t>Timeliness Report</w:t>
      </w:r>
    </w:p>
    <w:p w:rsidR="00D839CA" w:rsidRPr="00DD4AA7" w:rsidRDefault="00D839CA" w:rsidP="004511CB">
      <w:pPr>
        <w:pStyle w:val="Heading2"/>
      </w:pPr>
      <w:bookmarkStart w:id="39" w:name="_Toc149545517"/>
      <w:bookmarkStart w:id="40" w:name="_Toc421254969"/>
      <w:r w:rsidRPr="00DD4AA7">
        <w:t xml:space="preserve">Define </w:t>
      </w:r>
      <w:r w:rsidR="0012482B">
        <w:t>Cancer</w:t>
      </w:r>
      <w:r w:rsidRPr="00DD4AA7">
        <w:t xml:space="preserve"> Registry Parameters</w:t>
      </w:r>
      <w:bookmarkEnd w:id="39"/>
      <w:bookmarkEnd w:id="40"/>
      <w:r w:rsidR="003324CF">
        <w:fldChar w:fldCharType="begin"/>
      </w:r>
      <w:r w:rsidR="003324CF">
        <w:instrText xml:space="preserve"> XE "</w:instrText>
      </w:r>
      <w:r w:rsidR="003324CF" w:rsidRPr="00404B6C">
        <w:instrText xml:space="preserve">Define </w:instrText>
      </w:r>
      <w:r w:rsidR="00C07B4A">
        <w:instrText>cancer</w:instrText>
      </w:r>
      <w:r w:rsidR="003324CF" w:rsidRPr="00404B6C">
        <w:instrText xml:space="preserve"> </w:instrText>
      </w:r>
      <w:r w:rsidR="00A851FD">
        <w:instrText>r</w:instrText>
      </w:r>
      <w:r w:rsidR="003324CF" w:rsidRPr="00404B6C">
        <w:instrText>egistry parameters</w:instrText>
      </w:r>
      <w:r w:rsidR="003324CF">
        <w:instrText xml:space="preserve">" </w:instrText>
      </w:r>
      <w:r w:rsidR="003324CF">
        <w:fldChar w:fldCharType="end"/>
      </w:r>
    </w:p>
    <w:p w:rsidR="00D839CA" w:rsidRPr="00DD4AA7" w:rsidRDefault="00484FC8" w:rsidP="00D839CA">
      <w:r>
        <w:t xml:space="preserve">Use </w:t>
      </w:r>
      <w:r w:rsidRPr="00867A57">
        <w:rPr>
          <w:b/>
        </w:rPr>
        <w:t xml:space="preserve">Define </w:t>
      </w:r>
      <w:r w:rsidR="0012482B">
        <w:rPr>
          <w:b/>
        </w:rPr>
        <w:t>Cancer</w:t>
      </w:r>
      <w:r w:rsidRPr="00867A57">
        <w:rPr>
          <w:b/>
        </w:rPr>
        <w:t xml:space="preserve"> Registry Parameters</w:t>
      </w:r>
      <w:r>
        <w:t xml:space="preserve"> to </w:t>
      </w:r>
      <w:r w:rsidR="000B6B15">
        <w:t>update/</w:t>
      </w:r>
      <w:r w:rsidR="00D839CA" w:rsidRPr="00DD4AA7">
        <w:t>change</w:t>
      </w:r>
      <w:r>
        <w:t xml:space="preserve"> </w:t>
      </w:r>
      <w:r w:rsidR="000B6B15">
        <w:t>parameters</w:t>
      </w:r>
      <w:r w:rsidR="00D839CA" w:rsidRPr="00DD4AA7">
        <w:t xml:space="preserve">, such as the name of the </w:t>
      </w:r>
      <w:r w:rsidR="007137D2">
        <w:t>Cancer</w:t>
      </w:r>
      <w:r w:rsidR="00D839CA" w:rsidRPr="00DD4AA7">
        <w:t xml:space="preserve"> Registrar</w:t>
      </w:r>
      <w:r w:rsidR="000B6B15">
        <w:t>.</w:t>
      </w:r>
    </w:p>
    <w:p w:rsidR="000B6B15" w:rsidRDefault="000B6B15" w:rsidP="00D839CA">
      <w:r>
        <w:t>You are required to put in information for the following fields.</w:t>
      </w:r>
    </w:p>
    <w:p w:rsidR="00E23632" w:rsidRDefault="00E23632" w:rsidP="00D839CA"/>
    <w:p w:rsidR="00D839CA" w:rsidRPr="00DD4AA7" w:rsidRDefault="00D839CA" w:rsidP="00215E08">
      <w:pPr>
        <w:pStyle w:val="courier"/>
      </w:pPr>
      <w:r w:rsidRPr="00DD4AA7">
        <w:t xml:space="preserve">Select </w:t>
      </w:r>
      <w:r w:rsidR="00E75435" w:rsidRPr="00DF75B8">
        <w:rPr>
          <w:rStyle w:val="courierChar"/>
        </w:rPr>
        <w:t>ONCOLOGY</w:t>
      </w:r>
      <w:r w:rsidRPr="00DF75B8">
        <w:rPr>
          <w:rStyle w:val="courierChar"/>
        </w:rPr>
        <w:t xml:space="preserve"> SITE PARAMETERS HOSPITAL NAME:</w:t>
      </w:r>
    </w:p>
    <w:p w:rsidR="00D839CA" w:rsidRPr="00DD4AA7" w:rsidRDefault="00D839CA" w:rsidP="00215E08">
      <w:pPr>
        <w:pStyle w:val="courier"/>
        <w:ind w:left="2880" w:hanging="2520"/>
      </w:pPr>
      <w:r w:rsidRPr="00C07B4A">
        <w:rPr>
          <w:rStyle w:val="courierChar"/>
          <w:szCs w:val="20"/>
        </w:rPr>
        <w:t>HOSPITAL NAME</w:t>
      </w:r>
      <w:r w:rsidR="00977044" w:rsidRPr="00C07B4A">
        <w:rPr>
          <w:rStyle w:val="courierChar"/>
          <w:szCs w:val="20"/>
        </w:rPr>
        <w:t>:</w:t>
      </w:r>
      <w:r w:rsidR="00977044">
        <w:tab/>
      </w:r>
      <w:r w:rsidR="00977044">
        <w:tab/>
      </w:r>
      <w:r w:rsidR="00215E08">
        <w:tab/>
      </w:r>
      <w:r w:rsidR="00CF38CB" w:rsidRPr="00315650">
        <w:rPr>
          <w:rFonts w:ascii="Times New Roman" w:hAnsi="Times New Roman"/>
          <w:sz w:val="24"/>
          <w:szCs w:val="24"/>
        </w:rPr>
        <w:t>Type</w:t>
      </w:r>
      <w:r w:rsidRPr="00315650">
        <w:rPr>
          <w:rFonts w:ascii="Times New Roman" w:hAnsi="Times New Roman"/>
          <w:sz w:val="24"/>
          <w:szCs w:val="24"/>
        </w:rPr>
        <w:t xml:space="preserve"> the name of your medical center as you want it to </w:t>
      </w:r>
      <w:r w:rsidR="00867A57" w:rsidRPr="00315650">
        <w:rPr>
          <w:rFonts w:ascii="Times New Roman" w:hAnsi="Times New Roman"/>
          <w:sz w:val="24"/>
          <w:szCs w:val="24"/>
        </w:rPr>
        <w:t>display.</w:t>
      </w:r>
    </w:p>
    <w:p w:rsidR="00D839CA" w:rsidRPr="00DD4AA7" w:rsidRDefault="00D839CA" w:rsidP="00215E08">
      <w:pPr>
        <w:pStyle w:val="courier"/>
      </w:pPr>
      <w:r w:rsidRPr="00215E08">
        <w:rPr>
          <w:rStyle w:val="courierChar"/>
        </w:rPr>
        <w:t>STREET ADDRESS</w:t>
      </w:r>
      <w:r w:rsidR="00977044" w:rsidRPr="00215E08">
        <w:rPr>
          <w:rStyle w:val="courierChar"/>
        </w:rPr>
        <w:t>:</w:t>
      </w:r>
      <w:r w:rsidR="00977044" w:rsidRPr="00C07B4A">
        <w:tab/>
      </w:r>
      <w:r w:rsidR="00215E08">
        <w:tab/>
      </w:r>
      <w:r w:rsidR="00CF38CB" w:rsidRPr="00315650">
        <w:rPr>
          <w:rFonts w:ascii="Times New Roman" w:hAnsi="Times New Roman"/>
          <w:sz w:val="24"/>
          <w:szCs w:val="24"/>
        </w:rPr>
        <w:t>Type</w:t>
      </w:r>
      <w:r w:rsidRPr="00315650">
        <w:rPr>
          <w:rFonts w:ascii="Times New Roman" w:hAnsi="Times New Roman"/>
          <w:sz w:val="24"/>
          <w:szCs w:val="24"/>
        </w:rPr>
        <w:t xml:space="preserve"> the street address of your medical center</w:t>
      </w:r>
      <w:r w:rsidR="00867A57" w:rsidRPr="00315650">
        <w:rPr>
          <w:rFonts w:ascii="Times New Roman" w:hAnsi="Times New Roman"/>
          <w:sz w:val="24"/>
          <w:szCs w:val="24"/>
        </w:rPr>
        <w:t>.</w:t>
      </w:r>
    </w:p>
    <w:p w:rsidR="00D839CA" w:rsidRPr="00DD4AA7" w:rsidRDefault="00D839CA" w:rsidP="00215E08">
      <w:pPr>
        <w:pStyle w:val="courier"/>
      </w:pPr>
      <w:r w:rsidRPr="00C07B4A">
        <w:rPr>
          <w:rStyle w:val="courierChar"/>
          <w:szCs w:val="20"/>
        </w:rPr>
        <w:t>ZIP CODE</w:t>
      </w:r>
      <w:r w:rsidR="00977044" w:rsidRPr="00C07B4A">
        <w:rPr>
          <w:rStyle w:val="courierChar"/>
          <w:szCs w:val="20"/>
        </w:rPr>
        <w:t>:</w:t>
      </w:r>
      <w:r w:rsidRPr="00DD4AA7">
        <w:t xml:space="preserve"> </w:t>
      </w:r>
      <w:r w:rsidR="00977044">
        <w:tab/>
      </w:r>
      <w:r w:rsidR="00977044">
        <w:tab/>
      </w:r>
      <w:r w:rsidR="00977044">
        <w:tab/>
      </w:r>
      <w:r w:rsidR="00215E08">
        <w:tab/>
      </w:r>
      <w:r w:rsidR="00CF38CB" w:rsidRPr="00315650">
        <w:rPr>
          <w:rFonts w:ascii="Times New Roman" w:hAnsi="Times New Roman"/>
          <w:sz w:val="24"/>
          <w:szCs w:val="24"/>
        </w:rPr>
        <w:t>Type</w:t>
      </w:r>
      <w:r w:rsidRPr="00315650">
        <w:rPr>
          <w:rFonts w:ascii="Times New Roman" w:hAnsi="Times New Roman"/>
          <w:sz w:val="24"/>
          <w:szCs w:val="24"/>
        </w:rPr>
        <w:t xml:space="preserve"> the </w:t>
      </w:r>
      <w:r w:rsidR="00867A57" w:rsidRPr="00315650">
        <w:rPr>
          <w:rFonts w:ascii="Times New Roman" w:hAnsi="Times New Roman"/>
          <w:sz w:val="24"/>
          <w:szCs w:val="24"/>
        </w:rPr>
        <w:t>z</w:t>
      </w:r>
      <w:r w:rsidRPr="00315650">
        <w:rPr>
          <w:rFonts w:ascii="Times New Roman" w:hAnsi="Times New Roman"/>
          <w:sz w:val="24"/>
          <w:szCs w:val="24"/>
        </w:rPr>
        <w:t xml:space="preserve">ip </w:t>
      </w:r>
      <w:r w:rsidR="00867A57" w:rsidRPr="00315650">
        <w:rPr>
          <w:rFonts w:ascii="Times New Roman" w:hAnsi="Times New Roman"/>
          <w:sz w:val="24"/>
          <w:szCs w:val="24"/>
        </w:rPr>
        <w:t>c</w:t>
      </w:r>
      <w:r w:rsidRPr="00315650">
        <w:rPr>
          <w:rFonts w:ascii="Times New Roman" w:hAnsi="Times New Roman"/>
          <w:sz w:val="24"/>
          <w:szCs w:val="24"/>
        </w:rPr>
        <w:t>ode for your medical center</w:t>
      </w:r>
      <w:r w:rsidR="00867A57" w:rsidRPr="00315650">
        <w:rPr>
          <w:rFonts w:ascii="Times New Roman" w:hAnsi="Times New Roman"/>
          <w:sz w:val="24"/>
          <w:szCs w:val="24"/>
        </w:rPr>
        <w:t>.</w:t>
      </w:r>
    </w:p>
    <w:p w:rsidR="00D839CA" w:rsidRPr="00DD4AA7" w:rsidRDefault="00D839CA" w:rsidP="00215E08">
      <w:pPr>
        <w:pStyle w:val="courier"/>
        <w:ind w:left="2880" w:hanging="2520"/>
      </w:pPr>
      <w:r w:rsidRPr="00C07B4A">
        <w:rPr>
          <w:rStyle w:val="courierChar"/>
          <w:szCs w:val="20"/>
        </w:rPr>
        <w:t>REFERENCE DATE</w:t>
      </w:r>
      <w:r w:rsidR="00977044" w:rsidRPr="00C07B4A">
        <w:rPr>
          <w:rStyle w:val="courierChar"/>
          <w:szCs w:val="20"/>
        </w:rPr>
        <w:t>:</w:t>
      </w:r>
      <w:r w:rsidR="00977044" w:rsidRPr="00CF38CB">
        <w:tab/>
      </w:r>
      <w:r w:rsidR="00215E08">
        <w:tab/>
      </w:r>
      <w:r w:rsidR="00CF38CB" w:rsidRPr="00315650">
        <w:rPr>
          <w:rFonts w:ascii="Times New Roman" w:hAnsi="Times New Roman"/>
          <w:sz w:val="24"/>
          <w:szCs w:val="24"/>
        </w:rPr>
        <w:t>Type the year: f</w:t>
      </w:r>
      <w:r w:rsidRPr="00315650">
        <w:rPr>
          <w:rFonts w:ascii="Times New Roman" w:hAnsi="Times New Roman"/>
          <w:i/>
          <w:sz w:val="24"/>
          <w:szCs w:val="24"/>
        </w:rPr>
        <w:t>irst</w:t>
      </w:r>
      <w:r w:rsidRPr="00315650">
        <w:rPr>
          <w:rFonts w:ascii="Times New Roman" w:hAnsi="Times New Roman"/>
          <w:sz w:val="24"/>
          <w:szCs w:val="24"/>
        </w:rPr>
        <w:t xml:space="preserve"> day of the </w:t>
      </w:r>
      <w:r w:rsidRPr="00315650">
        <w:rPr>
          <w:rFonts w:ascii="Times New Roman" w:hAnsi="Times New Roman"/>
          <w:i/>
          <w:sz w:val="24"/>
          <w:szCs w:val="24"/>
        </w:rPr>
        <w:t>first</w:t>
      </w:r>
      <w:r w:rsidRPr="00315650">
        <w:rPr>
          <w:rFonts w:ascii="Times New Roman" w:hAnsi="Times New Roman"/>
          <w:sz w:val="24"/>
          <w:szCs w:val="24"/>
        </w:rPr>
        <w:t xml:space="preserve"> month of the year the registry </w:t>
      </w:r>
      <w:r w:rsidRPr="00315650">
        <w:rPr>
          <w:rFonts w:ascii="Times New Roman" w:hAnsi="Times New Roman"/>
          <w:i/>
          <w:sz w:val="24"/>
          <w:szCs w:val="24"/>
        </w:rPr>
        <w:t>first</w:t>
      </w:r>
      <w:r w:rsidRPr="00315650">
        <w:rPr>
          <w:rFonts w:ascii="Times New Roman" w:hAnsi="Times New Roman"/>
          <w:sz w:val="24"/>
          <w:szCs w:val="24"/>
        </w:rPr>
        <w:t xml:space="preserve"> start</w:t>
      </w:r>
      <w:r w:rsidR="00867A57" w:rsidRPr="00315650">
        <w:rPr>
          <w:rFonts w:ascii="Times New Roman" w:hAnsi="Times New Roman"/>
          <w:sz w:val="24"/>
          <w:szCs w:val="24"/>
        </w:rPr>
        <w:t>s</w:t>
      </w:r>
      <w:r w:rsidRPr="00315650">
        <w:rPr>
          <w:rFonts w:ascii="Times New Roman" w:hAnsi="Times New Roman"/>
          <w:sz w:val="24"/>
          <w:szCs w:val="24"/>
        </w:rPr>
        <w:t xml:space="preserve"> </w:t>
      </w:r>
      <w:r w:rsidR="0071204C" w:rsidRPr="00315650">
        <w:rPr>
          <w:rFonts w:ascii="Times New Roman" w:hAnsi="Times New Roman"/>
          <w:sz w:val="24"/>
          <w:szCs w:val="24"/>
        </w:rPr>
        <w:t>captur</w:t>
      </w:r>
      <w:r w:rsidRPr="00315650">
        <w:rPr>
          <w:rFonts w:ascii="Times New Roman" w:hAnsi="Times New Roman"/>
          <w:sz w:val="24"/>
          <w:szCs w:val="24"/>
        </w:rPr>
        <w:t>ing data</w:t>
      </w:r>
      <w:r w:rsidR="00867A57" w:rsidRPr="00315650">
        <w:rPr>
          <w:rFonts w:ascii="Times New Roman" w:hAnsi="Times New Roman"/>
          <w:sz w:val="24"/>
          <w:szCs w:val="24"/>
        </w:rPr>
        <w:t>.</w:t>
      </w:r>
      <w:r w:rsidRPr="00DD4AA7">
        <w:t xml:space="preserve"> </w:t>
      </w:r>
    </w:p>
    <w:p w:rsidR="00D839CA" w:rsidRPr="00DD4AA7" w:rsidRDefault="0044166A" w:rsidP="00215E08">
      <w:pPr>
        <w:pStyle w:val="courier"/>
        <w:ind w:left="2880" w:hanging="2520"/>
      </w:pPr>
      <w:r>
        <w:rPr>
          <w:rStyle w:val="courierChar"/>
          <w:szCs w:val="20"/>
        </w:rPr>
        <w:t>TUMOR</w:t>
      </w:r>
      <w:r w:rsidRPr="00C07B4A">
        <w:rPr>
          <w:rStyle w:val="courierChar"/>
          <w:szCs w:val="20"/>
        </w:rPr>
        <w:t xml:space="preserve"> </w:t>
      </w:r>
      <w:r w:rsidR="00D839CA" w:rsidRPr="00C07B4A">
        <w:rPr>
          <w:rStyle w:val="courierChar"/>
          <w:szCs w:val="20"/>
        </w:rPr>
        <w:t>REGISTRAR</w:t>
      </w:r>
      <w:r w:rsidR="00977044" w:rsidRPr="00C07B4A">
        <w:rPr>
          <w:rStyle w:val="courierChar"/>
          <w:szCs w:val="20"/>
        </w:rPr>
        <w:t>:</w:t>
      </w:r>
      <w:r w:rsidR="00977044" w:rsidRPr="00CF38CB">
        <w:tab/>
      </w:r>
      <w:r w:rsidR="00215E08">
        <w:tab/>
      </w:r>
      <w:r w:rsidR="00CF38CB" w:rsidRPr="00315650">
        <w:rPr>
          <w:rFonts w:ascii="Times New Roman" w:hAnsi="Times New Roman"/>
          <w:sz w:val="24"/>
          <w:szCs w:val="24"/>
        </w:rPr>
        <w:t>Type the n</w:t>
      </w:r>
      <w:r w:rsidR="00D839CA" w:rsidRPr="00315650">
        <w:rPr>
          <w:rFonts w:ascii="Times New Roman" w:hAnsi="Times New Roman"/>
          <w:sz w:val="24"/>
          <w:szCs w:val="24"/>
        </w:rPr>
        <w:t xml:space="preserve">ame of the </w:t>
      </w:r>
      <w:r w:rsidR="007137D2" w:rsidRPr="00315650">
        <w:rPr>
          <w:rFonts w:ascii="Times New Roman" w:hAnsi="Times New Roman"/>
          <w:sz w:val="24"/>
          <w:szCs w:val="24"/>
        </w:rPr>
        <w:t>cancer</w:t>
      </w:r>
      <w:r w:rsidR="00D839CA" w:rsidRPr="00315650">
        <w:rPr>
          <w:rFonts w:ascii="Times New Roman" w:hAnsi="Times New Roman"/>
          <w:sz w:val="24"/>
          <w:szCs w:val="24"/>
        </w:rPr>
        <w:t xml:space="preserve"> registrar (3 - 30 characters in length) as </w:t>
      </w:r>
      <w:r w:rsidR="00867A57" w:rsidRPr="00315650">
        <w:rPr>
          <w:rFonts w:ascii="Times New Roman" w:hAnsi="Times New Roman"/>
          <w:sz w:val="24"/>
          <w:szCs w:val="24"/>
        </w:rPr>
        <w:t>y</w:t>
      </w:r>
      <w:r w:rsidR="00D839CA" w:rsidRPr="00315650">
        <w:rPr>
          <w:rFonts w:ascii="Times New Roman" w:hAnsi="Times New Roman"/>
          <w:sz w:val="24"/>
          <w:szCs w:val="24"/>
        </w:rPr>
        <w:t xml:space="preserve">ou want it to </w:t>
      </w:r>
      <w:r w:rsidR="00867A57" w:rsidRPr="00315650">
        <w:rPr>
          <w:rFonts w:ascii="Times New Roman" w:hAnsi="Times New Roman"/>
          <w:sz w:val="24"/>
          <w:szCs w:val="24"/>
        </w:rPr>
        <w:t>display</w:t>
      </w:r>
      <w:r w:rsidR="00D839CA" w:rsidRPr="00315650">
        <w:rPr>
          <w:rFonts w:ascii="Times New Roman" w:hAnsi="Times New Roman"/>
          <w:sz w:val="24"/>
          <w:szCs w:val="24"/>
        </w:rPr>
        <w:t xml:space="preserve"> on letters and reports</w:t>
      </w:r>
      <w:r w:rsidR="00867A57" w:rsidRPr="00315650">
        <w:rPr>
          <w:rFonts w:ascii="Times New Roman" w:hAnsi="Times New Roman"/>
          <w:sz w:val="24"/>
          <w:szCs w:val="24"/>
        </w:rPr>
        <w:t>.</w:t>
      </w:r>
    </w:p>
    <w:p w:rsidR="00D839CA" w:rsidRPr="00DD4AA7" w:rsidRDefault="00D839CA" w:rsidP="00215E08">
      <w:pPr>
        <w:pStyle w:val="courier"/>
      </w:pPr>
      <w:r w:rsidRPr="00C07B4A">
        <w:rPr>
          <w:rStyle w:val="courierChar"/>
          <w:szCs w:val="20"/>
        </w:rPr>
        <w:t>PHONE NUMBER</w:t>
      </w:r>
      <w:r w:rsidR="00977044" w:rsidRPr="00C07B4A">
        <w:rPr>
          <w:rStyle w:val="courierChar"/>
          <w:szCs w:val="20"/>
        </w:rPr>
        <w:t>:</w:t>
      </w:r>
      <w:r w:rsidR="00977044" w:rsidRPr="00920F55">
        <w:tab/>
      </w:r>
      <w:r w:rsidR="00977044" w:rsidRPr="00920F55">
        <w:tab/>
      </w:r>
      <w:r w:rsidR="00215E08">
        <w:tab/>
      </w:r>
      <w:r w:rsidR="00CF38CB" w:rsidRPr="00315650">
        <w:rPr>
          <w:rFonts w:ascii="Times New Roman" w:hAnsi="Times New Roman"/>
          <w:sz w:val="24"/>
          <w:szCs w:val="24"/>
        </w:rPr>
        <w:t>Type the p</w:t>
      </w:r>
      <w:r w:rsidR="00867A57" w:rsidRPr="00315650">
        <w:rPr>
          <w:rFonts w:ascii="Times New Roman" w:hAnsi="Times New Roman"/>
          <w:sz w:val="24"/>
          <w:szCs w:val="24"/>
        </w:rPr>
        <w:t>hone number</w:t>
      </w:r>
      <w:r w:rsidR="00867A57" w:rsidRPr="00315650">
        <w:rPr>
          <w:rStyle w:val="codeChar"/>
          <w:rFonts w:ascii="Times New Roman" w:hAnsi="Times New Roman"/>
          <w:sz w:val="24"/>
          <w:szCs w:val="24"/>
        </w:rPr>
        <w:t xml:space="preserve"> of the </w:t>
      </w:r>
      <w:r w:rsidR="007137D2" w:rsidRPr="00315650">
        <w:rPr>
          <w:rFonts w:ascii="Times New Roman" w:hAnsi="Times New Roman"/>
          <w:sz w:val="24"/>
          <w:szCs w:val="24"/>
        </w:rPr>
        <w:t>cancer</w:t>
      </w:r>
      <w:r w:rsidRPr="00315650">
        <w:rPr>
          <w:rFonts w:ascii="Times New Roman" w:hAnsi="Times New Roman"/>
          <w:sz w:val="24"/>
          <w:szCs w:val="24"/>
        </w:rPr>
        <w:t xml:space="preserve"> registrar's office</w:t>
      </w:r>
      <w:r w:rsidR="00867A57" w:rsidRPr="00315650">
        <w:rPr>
          <w:rFonts w:ascii="Times New Roman" w:hAnsi="Times New Roman"/>
          <w:sz w:val="24"/>
          <w:szCs w:val="24"/>
        </w:rPr>
        <w:t>.</w:t>
      </w:r>
    </w:p>
    <w:p w:rsidR="00D839CA" w:rsidRPr="00DD4AA7" w:rsidRDefault="00D839CA" w:rsidP="005F5FE6">
      <w:pPr>
        <w:pStyle w:val="courier"/>
        <w:ind w:left="2880" w:hanging="2520"/>
      </w:pPr>
      <w:smartTag w:uri="urn:schemas-microsoft-com:office:smarttags" w:element="place">
        <w:smartTag w:uri="urn:schemas-microsoft-com:office:smarttags" w:element="PlaceType">
          <w:r w:rsidRPr="00C07B4A">
            <w:rPr>
              <w:rStyle w:val="courierChar"/>
              <w:szCs w:val="20"/>
            </w:rPr>
            <w:t>STATE</w:t>
          </w:r>
        </w:smartTag>
        <w:r w:rsidRPr="00C07B4A">
          <w:rPr>
            <w:rStyle w:val="courierChar"/>
            <w:szCs w:val="20"/>
          </w:rPr>
          <w:t xml:space="preserve"> </w:t>
        </w:r>
        <w:smartTag w:uri="urn:schemas-microsoft-com:office:smarttags" w:element="PlaceType">
          <w:r w:rsidRPr="00C07B4A">
            <w:rPr>
              <w:rStyle w:val="courierChar"/>
              <w:szCs w:val="20"/>
            </w:rPr>
            <w:t>HOSPITAL</w:t>
          </w:r>
        </w:smartTag>
      </w:smartTag>
      <w:r w:rsidR="00977044" w:rsidRPr="00C07B4A">
        <w:rPr>
          <w:rStyle w:val="courierChar"/>
          <w:szCs w:val="20"/>
        </w:rPr>
        <w:t xml:space="preserve"> #:</w:t>
      </w:r>
      <w:r w:rsidR="00977044" w:rsidRPr="00CF38CB">
        <w:tab/>
      </w:r>
      <w:r w:rsidR="00215E08">
        <w:tab/>
      </w:r>
      <w:r w:rsidR="00CF38CB" w:rsidRPr="00315650">
        <w:rPr>
          <w:rFonts w:ascii="Times New Roman" w:hAnsi="Times New Roman"/>
          <w:sz w:val="24"/>
          <w:szCs w:val="24"/>
        </w:rPr>
        <w:t>Type the n</w:t>
      </w:r>
      <w:r w:rsidRPr="00315650">
        <w:rPr>
          <w:rFonts w:ascii="Times New Roman" w:hAnsi="Times New Roman"/>
          <w:sz w:val="24"/>
          <w:szCs w:val="24"/>
        </w:rPr>
        <w:t>umber assigned by the state to your medical center.</w:t>
      </w:r>
    </w:p>
    <w:p w:rsidR="00D839CA" w:rsidRDefault="0044166A" w:rsidP="00215E08">
      <w:pPr>
        <w:pStyle w:val="courier"/>
        <w:ind w:left="2880" w:hanging="2520"/>
        <w:rPr>
          <w:ins w:id="41" w:author="Waller, Kathleen" w:date="2015-06-04T09:59:00Z"/>
          <w:rFonts w:ascii="Times New Roman" w:hAnsi="Times New Roman"/>
          <w:sz w:val="24"/>
          <w:szCs w:val="24"/>
        </w:rPr>
      </w:pPr>
      <w:r>
        <w:rPr>
          <w:rStyle w:val="courierChar"/>
          <w:szCs w:val="20"/>
        </w:rPr>
        <w:t>FACILITY</w:t>
      </w:r>
      <w:r w:rsidRPr="00C07B4A">
        <w:rPr>
          <w:rStyle w:val="courierChar"/>
          <w:szCs w:val="20"/>
        </w:rPr>
        <w:t xml:space="preserve"> </w:t>
      </w:r>
      <w:r w:rsidR="00D839CA" w:rsidRPr="00C07B4A">
        <w:rPr>
          <w:rStyle w:val="courierChar"/>
          <w:szCs w:val="20"/>
        </w:rPr>
        <w:t>ID #</w:t>
      </w:r>
      <w:r w:rsidR="00977044" w:rsidRPr="00C07B4A">
        <w:rPr>
          <w:rStyle w:val="courierChar"/>
          <w:szCs w:val="20"/>
        </w:rPr>
        <w:t>:</w:t>
      </w:r>
      <w:r w:rsidR="00977044" w:rsidRPr="00CF38CB">
        <w:tab/>
      </w:r>
      <w:r w:rsidR="00215E08">
        <w:tab/>
      </w:r>
      <w:r w:rsidR="00CF38CB" w:rsidRPr="00315650">
        <w:rPr>
          <w:rFonts w:ascii="Times New Roman" w:hAnsi="Times New Roman"/>
          <w:sz w:val="24"/>
          <w:szCs w:val="24"/>
        </w:rPr>
        <w:t>Type the r</w:t>
      </w:r>
      <w:r w:rsidR="00D839CA" w:rsidRPr="00315650">
        <w:rPr>
          <w:rFonts w:ascii="Times New Roman" w:hAnsi="Times New Roman"/>
          <w:sz w:val="24"/>
          <w:szCs w:val="24"/>
        </w:rPr>
        <w:t>egistry number assigned by the American College of</w:t>
      </w:r>
      <w:r w:rsidR="00920F55" w:rsidRPr="00315650">
        <w:rPr>
          <w:rFonts w:ascii="Times New Roman" w:hAnsi="Times New Roman"/>
          <w:sz w:val="24"/>
          <w:szCs w:val="24"/>
        </w:rPr>
        <w:t xml:space="preserve"> </w:t>
      </w:r>
      <w:r w:rsidR="00D839CA" w:rsidRPr="00315650">
        <w:rPr>
          <w:rFonts w:ascii="Times New Roman" w:hAnsi="Times New Roman"/>
          <w:sz w:val="24"/>
          <w:szCs w:val="24"/>
        </w:rPr>
        <w:t>Surgeons.</w:t>
      </w:r>
      <w:r w:rsidR="00920F55" w:rsidRPr="00315650">
        <w:rPr>
          <w:rFonts w:ascii="Times New Roman" w:hAnsi="Times New Roman"/>
          <w:sz w:val="24"/>
          <w:szCs w:val="24"/>
        </w:rPr>
        <w:t xml:space="preserve"> U</w:t>
      </w:r>
      <w:r w:rsidR="00D839CA" w:rsidRPr="00315650">
        <w:rPr>
          <w:rFonts w:ascii="Times New Roman" w:hAnsi="Times New Roman"/>
          <w:sz w:val="24"/>
          <w:szCs w:val="24"/>
        </w:rPr>
        <w:t>se</w:t>
      </w:r>
      <w:r w:rsidR="00920F55" w:rsidRPr="00315650">
        <w:rPr>
          <w:rFonts w:ascii="Times New Roman" w:hAnsi="Times New Roman"/>
          <w:sz w:val="24"/>
          <w:szCs w:val="24"/>
        </w:rPr>
        <w:t xml:space="preserve"> the ID</w:t>
      </w:r>
      <w:r w:rsidR="00D839CA" w:rsidRPr="00315650">
        <w:rPr>
          <w:rFonts w:ascii="Times New Roman" w:hAnsi="Times New Roman"/>
          <w:sz w:val="24"/>
          <w:szCs w:val="24"/>
        </w:rPr>
        <w:t xml:space="preserve"> to define the registry in the </w:t>
      </w:r>
      <w:r w:rsidR="003A74AE" w:rsidRPr="00315650">
        <w:rPr>
          <w:rFonts w:ascii="Times New Roman" w:hAnsi="Times New Roman"/>
          <w:sz w:val="24"/>
          <w:szCs w:val="24"/>
        </w:rPr>
        <w:t>ACoS</w:t>
      </w:r>
      <w:r w:rsidR="00D839CA" w:rsidRPr="00315650">
        <w:rPr>
          <w:rFonts w:ascii="Times New Roman" w:hAnsi="Times New Roman"/>
          <w:sz w:val="24"/>
          <w:szCs w:val="24"/>
        </w:rPr>
        <w:t xml:space="preserve"> Call for Data</w:t>
      </w:r>
      <w:r w:rsidR="00920F55" w:rsidRPr="00315650">
        <w:rPr>
          <w:rFonts w:ascii="Times New Roman" w:hAnsi="Times New Roman"/>
          <w:sz w:val="24"/>
          <w:szCs w:val="24"/>
        </w:rPr>
        <w:t>.</w:t>
      </w:r>
    </w:p>
    <w:p w:rsidR="0044166A" w:rsidRPr="00DD4AA7" w:rsidRDefault="0044166A" w:rsidP="00215E08">
      <w:pPr>
        <w:pStyle w:val="courier"/>
        <w:ind w:left="2880" w:hanging="2520"/>
      </w:pPr>
    </w:p>
    <w:p w:rsidR="0071204C" w:rsidRDefault="00D839CA" w:rsidP="00215E08">
      <w:pPr>
        <w:pStyle w:val="courier"/>
        <w:ind w:left="2880" w:hanging="2520"/>
      </w:pPr>
      <w:r w:rsidRPr="00C07B4A">
        <w:rPr>
          <w:rStyle w:val="courierChar"/>
          <w:szCs w:val="20"/>
        </w:rPr>
        <w:t>CENTRAL REGISTRY #</w:t>
      </w:r>
      <w:r w:rsidR="00977044" w:rsidRPr="00C07B4A">
        <w:rPr>
          <w:rStyle w:val="courierChar"/>
          <w:szCs w:val="20"/>
        </w:rPr>
        <w:t>:</w:t>
      </w:r>
      <w:r w:rsidR="00977044">
        <w:rPr>
          <w:rStyle w:val="codeChar"/>
        </w:rPr>
        <w:tab/>
      </w:r>
      <w:r w:rsidR="00CF38CB" w:rsidRPr="00315650">
        <w:rPr>
          <w:rFonts w:ascii="Times New Roman" w:hAnsi="Times New Roman"/>
          <w:sz w:val="24"/>
          <w:szCs w:val="24"/>
        </w:rPr>
        <w:t>Type the r</w:t>
      </w:r>
      <w:r w:rsidRPr="00315650">
        <w:rPr>
          <w:rFonts w:ascii="Times New Roman" w:hAnsi="Times New Roman"/>
          <w:sz w:val="24"/>
          <w:szCs w:val="24"/>
        </w:rPr>
        <w:t>egistry number assigned by the state central registry</w:t>
      </w:r>
      <w:r w:rsidR="00920F55" w:rsidRPr="00315650">
        <w:rPr>
          <w:rFonts w:ascii="Times New Roman" w:hAnsi="Times New Roman"/>
          <w:sz w:val="24"/>
          <w:szCs w:val="24"/>
        </w:rPr>
        <w:t>,</w:t>
      </w:r>
      <w:r w:rsidRPr="00315650">
        <w:rPr>
          <w:rFonts w:ascii="Times New Roman" w:hAnsi="Times New Roman"/>
          <w:sz w:val="24"/>
          <w:szCs w:val="24"/>
        </w:rPr>
        <w:t xml:space="preserve"> where applicable.</w:t>
      </w:r>
    </w:p>
    <w:p w:rsidR="00D839CA" w:rsidRPr="00DD4AA7" w:rsidRDefault="0071204C" w:rsidP="0071204C">
      <w:pPr>
        <w:pStyle w:val="NoteText"/>
      </w:pPr>
      <w:r w:rsidRPr="0071204C">
        <w:rPr>
          <w:b/>
        </w:rPr>
        <w:t>Note:</w:t>
      </w:r>
      <w:r>
        <w:t xml:space="preserve"> This field may be left blank.</w:t>
      </w:r>
    </w:p>
    <w:p w:rsidR="00D839CA" w:rsidRPr="00DD4AA7" w:rsidRDefault="00D839CA" w:rsidP="00CB0DBA">
      <w:pPr>
        <w:pStyle w:val="courier"/>
      </w:pPr>
      <w:r w:rsidRPr="00C07B4A">
        <w:rPr>
          <w:rStyle w:val="courierChar"/>
          <w:szCs w:val="20"/>
        </w:rPr>
        <w:t>VISN</w:t>
      </w:r>
      <w:r w:rsidR="00977044" w:rsidRPr="00C07B4A">
        <w:rPr>
          <w:rStyle w:val="courierChar"/>
          <w:szCs w:val="20"/>
        </w:rPr>
        <w:t>:</w:t>
      </w:r>
      <w:r w:rsidR="00977044" w:rsidRPr="00920F55">
        <w:tab/>
      </w:r>
      <w:r w:rsidR="00977044" w:rsidRPr="00920F55">
        <w:tab/>
      </w:r>
      <w:r w:rsidR="00977044" w:rsidRPr="00920F55">
        <w:tab/>
      </w:r>
      <w:r w:rsidR="00AE61BF">
        <w:tab/>
      </w:r>
      <w:r w:rsidR="00CB0DBA">
        <w:tab/>
      </w:r>
      <w:r w:rsidR="00CB0DBA">
        <w:tab/>
      </w:r>
      <w:r w:rsidR="00CF38CB" w:rsidRPr="00315650">
        <w:rPr>
          <w:rFonts w:ascii="Times New Roman" w:hAnsi="Times New Roman"/>
          <w:sz w:val="24"/>
          <w:szCs w:val="24"/>
        </w:rPr>
        <w:t xml:space="preserve">Type the </w:t>
      </w:r>
      <w:r w:rsidR="00920F55" w:rsidRPr="00315650">
        <w:rPr>
          <w:rFonts w:ascii="Times New Roman" w:hAnsi="Times New Roman"/>
          <w:sz w:val="24"/>
          <w:szCs w:val="24"/>
        </w:rPr>
        <w:t>V</w:t>
      </w:r>
      <w:r w:rsidRPr="00315650">
        <w:rPr>
          <w:rFonts w:ascii="Times New Roman" w:hAnsi="Times New Roman"/>
          <w:sz w:val="24"/>
          <w:szCs w:val="24"/>
        </w:rPr>
        <w:t>eterans Integrated Service Network number.</w:t>
      </w:r>
    </w:p>
    <w:p w:rsidR="00F83B2D" w:rsidRPr="00315650" w:rsidRDefault="00D839CA" w:rsidP="00CB0DBA">
      <w:pPr>
        <w:pStyle w:val="courier"/>
        <w:ind w:left="2880" w:hanging="2520"/>
        <w:rPr>
          <w:rFonts w:ascii="Times New Roman" w:hAnsi="Times New Roman"/>
          <w:sz w:val="24"/>
          <w:szCs w:val="24"/>
        </w:rPr>
      </w:pPr>
      <w:r w:rsidRPr="00C07B4A">
        <w:rPr>
          <w:rStyle w:val="courierChar"/>
          <w:szCs w:val="20"/>
        </w:rPr>
        <w:t>CS URL</w:t>
      </w:r>
      <w:r w:rsidR="00DF75B8" w:rsidRPr="00C07B4A">
        <w:rPr>
          <w:rStyle w:val="courierChar"/>
          <w:szCs w:val="20"/>
        </w:rPr>
        <w:t>:</w:t>
      </w:r>
      <w:r w:rsidR="00977044">
        <w:rPr>
          <w:rStyle w:val="codeChar"/>
        </w:rPr>
        <w:tab/>
      </w:r>
      <w:r w:rsidR="00CB0DBA">
        <w:rPr>
          <w:rStyle w:val="codeChar"/>
        </w:rPr>
        <w:tab/>
      </w:r>
      <w:r w:rsidR="00CB0DBA">
        <w:rPr>
          <w:rStyle w:val="codeChar"/>
        </w:rPr>
        <w:tab/>
      </w:r>
      <w:r w:rsidR="00CB0DBA">
        <w:rPr>
          <w:rStyle w:val="codeChar"/>
        </w:rPr>
        <w:tab/>
      </w:r>
      <w:r w:rsidR="00CB0DBA">
        <w:rPr>
          <w:rStyle w:val="codeChar"/>
        </w:rPr>
        <w:tab/>
      </w:r>
      <w:r w:rsidR="00CF38CB" w:rsidRPr="00315650">
        <w:rPr>
          <w:rFonts w:ascii="Times New Roman" w:hAnsi="Times New Roman"/>
          <w:sz w:val="24"/>
          <w:szCs w:val="24"/>
        </w:rPr>
        <w:t xml:space="preserve">Type the </w:t>
      </w:r>
      <w:r w:rsidRPr="00315650">
        <w:rPr>
          <w:rFonts w:ascii="Times New Roman" w:hAnsi="Times New Roman"/>
          <w:sz w:val="24"/>
          <w:szCs w:val="24"/>
        </w:rPr>
        <w:t>URL addres</w:t>
      </w:r>
      <w:r w:rsidR="00920F55" w:rsidRPr="00315650">
        <w:rPr>
          <w:rFonts w:ascii="Times New Roman" w:hAnsi="Times New Roman"/>
          <w:sz w:val="24"/>
          <w:szCs w:val="24"/>
        </w:rPr>
        <w:t xml:space="preserve">s for the Collaborative Staging </w:t>
      </w:r>
      <w:r w:rsidRPr="00315650">
        <w:rPr>
          <w:rFonts w:ascii="Times New Roman" w:hAnsi="Times New Roman"/>
          <w:sz w:val="24"/>
          <w:szCs w:val="24"/>
        </w:rPr>
        <w:t>computer algorithms</w:t>
      </w:r>
      <w:r w:rsidR="00CF38CB" w:rsidRPr="00315650">
        <w:rPr>
          <w:rFonts w:ascii="Times New Roman" w:hAnsi="Times New Roman"/>
          <w:sz w:val="24"/>
          <w:szCs w:val="24"/>
        </w:rPr>
        <w:t>:</w:t>
      </w:r>
      <w:r w:rsidR="00315650">
        <w:t xml:space="preserve"> </w:t>
      </w:r>
      <w:hyperlink r:id="rId31" w:history="1">
        <w:r w:rsidR="00F83B2D" w:rsidRPr="00315650">
          <w:rPr>
            <w:rStyle w:val="Hyperlink"/>
            <w:rFonts w:ascii="Times New Roman" w:hAnsi="Times New Roman"/>
            <w:sz w:val="24"/>
            <w:szCs w:val="24"/>
          </w:rPr>
          <w:t>http://vaww.va.gov/cstage/cgi-bin/cstage.exe</w:t>
        </w:r>
      </w:hyperlink>
      <w:r w:rsidR="00F83B2D" w:rsidRPr="00315650">
        <w:rPr>
          <w:rFonts w:ascii="Times New Roman" w:hAnsi="Times New Roman"/>
          <w:sz w:val="24"/>
          <w:szCs w:val="24"/>
        </w:rPr>
        <w:t xml:space="preserve"> </w:t>
      </w:r>
    </w:p>
    <w:p w:rsidR="00D839CA" w:rsidRPr="00DD4AA7" w:rsidRDefault="00920F55" w:rsidP="00F83B2D">
      <w:pPr>
        <w:pStyle w:val="NoteText"/>
      </w:pPr>
      <w:r w:rsidRPr="00920F55">
        <w:rPr>
          <w:b/>
        </w:rPr>
        <w:t>Note:</w:t>
      </w:r>
      <w:r>
        <w:t xml:space="preserve"> C</w:t>
      </w:r>
      <w:r w:rsidR="00D839CA" w:rsidRPr="00DD4AA7">
        <w:t>opy and paste th</w:t>
      </w:r>
      <w:r>
        <w:t>e address, so as not to</w:t>
      </w:r>
      <w:r w:rsidR="00D839CA" w:rsidRPr="00DD4AA7">
        <w:t xml:space="preserve"> make </w:t>
      </w:r>
      <w:r>
        <w:t>a</w:t>
      </w:r>
      <w:r w:rsidR="00D839CA" w:rsidRPr="00DD4AA7">
        <w:t xml:space="preserve"> mistake when typing</w:t>
      </w:r>
      <w:r>
        <w:t>.</w:t>
      </w:r>
    </w:p>
    <w:p w:rsidR="00D839CA" w:rsidRDefault="00D839CA" w:rsidP="00CB0DBA">
      <w:pPr>
        <w:pStyle w:val="courier"/>
        <w:ind w:left="2880" w:hanging="2520"/>
      </w:pPr>
      <w:r w:rsidRPr="00C07B4A">
        <w:rPr>
          <w:rStyle w:val="courierChar"/>
          <w:szCs w:val="20"/>
        </w:rPr>
        <w:t>DIVISION</w:t>
      </w:r>
      <w:r w:rsidR="00977044" w:rsidRPr="00C07B4A">
        <w:rPr>
          <w:rStyle w:val="courierChar"/>
          <w:szCs w:val="20"/>
        </w:rPr>
        <w:t>:</w:t>
      </w:r>
      <w:r w:rsidR="004A6E47">
        <w:rPr>
          <w:rStyle w:val="codeChar"/>
        </w:rPr>
        <w:tab/>
      </w:r>
      <w:r w:rsidR="00CB0DBA">
        <w:rPr>
          <w:rStyle w:val="codeChar"/>
        </w:rPr>
        <w:tab/>
      </w:r>
      <w:r w:rsidR="00CB0DBA">
        <w:rPr>
          <w:rStyle w:val="codeChar"/>
        </w:rPr>
        <w:tab/>
      </w:r>
      <w:r w:rsidR="00CB0DBA">
        <w:rPr>
          <w:rStyle w:val="codeChar"/>
        </w:rPr>
        <w:tab/>
      </w:r>
      <w:r w:rsidR="000E230B" w:rsidRPr="00315650">
        <w:rPr>
          <w:rFonts w:ascii="Times New Roman" w:hAnsi="Times New Roman"/>
          <w:sz w:val="24"/>
          <w:szCs w:val="24"/>
        </w:rPr>
        <w:t>Type in</w:t>
      </w:r>
      <w:r w:rsidRPr="00315650">
        <w:rPr>
          <w:rFonts w:ascii="Times New Roman" w:hAnsi="Times New Roman"/>
          <w:sz w:val="24"/>
          <w:szCs w:val="24"/>
        </w:rPr>
        <w:t xml:space="preserve"> your division or site number</w:t>
      </w:r>
      <w:r w:rsidR="000E230B" w:rsidRPr="00315650">
        <w:rPr>
          <w:rFonts w:ascii="Times New Roman" w:hAnsi="Times New Roman"/>
          <w:sz w:val="24"/>
          <w:szCs w:val="24"/>
        </w:rPr>
        <w:t>.</w:t>
      </w:r>
      <w:r w:rsidR="0054228A" w:rsidRPr="00315650">
        <w:rPr>
          <w:rFonts w:ascii="Times New Roman" w:hAnsi="Times New Roman"/>
          <w:sz w:val="24"/>
          <w:szCs w:val="24"/>
        </w:rPr>
        <w:t xml:space="preserve"> It is a required field, even for a single division site.</w:t>
      </w:r>
    </w:p>
    <w:p w:rsidR="0071204C" w:rsidRDefault="0071204C" w:rsidP="0071204C">
      <w:pPr>
        <w:pStyle w:val="NoteText"/>
      </w:pPr>
      <w:r w:rsidRPr="0071204C">
        <w:rPr>
          <w:b/>
        </w:rPr>
        <w:t>Note:</w:t>
      </w:r>
      <w:r w:rsidRPr="0071204C">
        <w:t xml:space="preserve"> </w:t>
      </w:r>
      <w:r>
        <w:t>Case finding does not work when Division is blank; type in the name of the hospital or the division.</w:t>
      </w:r>
    </w:p>
    <w:p w:rsidR="0044166A" w:rsidRPr="00597DCD" w:rsidRDefault="0044166A" w:rsidP="00597DCD">
      <w:pPr>
        <w:pStyle w:val="NoteText"/>
        <w:ind w:left="1008"/>
        <w:rPr>
          <w:rFonts w:ascii="Courier" w:hAnsi="Courier"/>
          <w:sz w:val="20"/>
          <w:szCs w:val="20"/>
        </w:rPr>
      </w:pPr>
      <w:r w:rsidRPr="00597DCD">
        <w:rPr>
          <w:rFonts w:ascii="Courier" w:hAnsi="Courier"/>
          <w:sz w:val="20"/>
          <w:szCs w:val="20"/>
        </w:rPr>
        <w:t xml:space="preserve">COC ACCREDITATION: Type 00 (Not accredited) or 01 (Coc Accredited) </w:t>
      </w:r>
    </w:p>
    <w:p w:rsidR="00113E15" w:rsidRPr="00CB0DBA" w:rsidRDefault="00D839CA" w:rsidP="00CB0DBA">
      <w:pPr>
        <w:pStyle w:val="courier"/>
        <w:ind w:left="3960" w:hanging="3600"/>
        <w:rPr>
          <w:szCs w:val="24"/>
        </w:rPr>
      </w:pPr>
      <w:r w:rsidRPr="00C07B4A">
        <w:rPr>
          <w:rStyle w:val="courierChar"/>
          <w:szCs w:val="20"/>
        </w:rPr>
        <w:t>Select AFFILIATED DIVISION:</w:t>
      </w:r>
      <w:r w:rsidR="004A6E47" w:rsidRPr="0054228A">
        <w:tab/>
      </w:r>
      <w:r w:rsidR="0054228A" w:rsidRPr="00CB0DBA">
        <w:rPr>
          <w:rFonts w:ascii="Times New Roman" w:hAnsi="Times New Roman"/>
          <w:sz w:val="24"/>
          <w:szCs w:val="24"/>
        </w:rPr>
        <w:t>Type the name of the d</w:t>
      </w:r>
      <w:r w:rsidRPr="00CB0DBA">
        <w:rPr>
          <w:rFonts w:ascii="Times New Roman" w:hAnsi="Times New Roman"/>
          <w:sz w:val="24"/>
          <w:szCs w:val="24"/>
        </w:rPr>
        <w:t xml:space="preserve">ivision that is </w:t>
      </w:r>
      <w:r w:rsidR="00113E15" w:rsidRPr="00CB0DBA">
        <w:rPr>
          <w:rFonts w:ascii="Times New Roman" w:hAnsi="Times New Roman"/>
          <w:sz w:val="24"/>
          <w:szCs w:val="24"/>
        </w:rPr>
        <w:t>associated</w:t>
      </w:r>
      <w:r w:rsidRPr="00CB0DBA">
        <w:rPr>
          <w:rFonts w:ascii="Times New Roman" w:hAnsi="Times New Roman"/>
          <w:sz w:val="24"/>
          <w:szCs w:val="24"/>
        </w:rPr>
        <w:t xml:space="preserve"> with the </w:t>
      </w:r>
      <w:r w:rsidR="00E81394" w:rsidRPr="00CB0DBA">
        <w:rPr>
          <w:rFonts w:ascii="Times New Roman" w:hAnsi="Times New Roman"/>
          <w:sz w:val="24"/>
          <w:szCs w:val="24"/>
        </w:rPr>
        <w:t xml:space="preserve">primary </w:t>
      </w:r>
      <w:r w:rsidRPr="00CB0DBA">
        <w:rPr>
          <w:rFonts w:ascii="Times New Roman" w:hAnsi="Times New Roman"/>
          <w:sz w:val="24"/>
          <w:szCs w:val="24"/>
        </w:rPr>
        <w:t xml:space="preserve">division for purposes of </w:t>
      </w:r>
      <w:r w:rsidR="00A94AB6" w:rsidRPr="00CB0DBA">
        <w:rPr>
          <w:rFonts w:ascii="Times New Roman" w:hAnsi="Times New Roman"/>
          <w:sz w:val="24"/>
          <w:szCs w:val="24"/>
        </w:rPr>
        <w:t xml:space="preserve">the </w:t>
      </w:r>
      <w:r w:rsidR="00987EF2" w:rsidRPr="00CB0DBA">
        <w:rPr>
          <w:rFonts w:ascii="Times New Roman" w:hAnsi="Times New Roman"/>
          <w:sz w:val="24"/>
          <w:szCs w:val="24"/>
        </w:rPr>
        <w:t>cancer</w:t>
      </w:r>
      <w:r w:rsidRPr="00CB0DBA">
        <w:rPr>
          <w:rFonts w:ascii="Times New Roman" w:hAnsi="Times New Roman"/>
          <w:sz w:val="24"/>
          <w:szCs w:val="24"/>
        </w:rPr>
        <w:t xml:space="preserve"> registry</w:t>
      </w:r>
      <w:r w:rsidR="00113E15" w:rsidRPr="00CB0DBA">
        <w:rPr>
          <w:rFonts w:ascii="Times New Roman" w:hAnsi="Times New Roman"/>
          <w:sz w:val="24"/>
          <w:szCs w:val="24"/>
        </w:rPr>
        <w:t>.</w:t>
      </w:r>
    </w:p>
    <w:p w:rsidR="00A94AB6" w:rsidRDefault="00D839CA" w:rsidP="00215E08">
      <w:pPr>
        <w:pStyle w:val="ListBullet3"/>
        <w:tabs>
          <w:tab w:val="clear" w:pos="1080"/>
          <w:tab w:val="num" w:pos="360"/>
        </w:tabs>
        <w:ind w:left="360"/>
      </w:pPr>
      <w:r w:rsidRPr="00DD4AA7">
        <w:t>If you are not an integrated site, bypass th</w:t>
      </w:r>
      <w:r w:rsidR="00A94AB6">
        <w:t xml:space="preserve">e Define </w:t>
      </w:r>
      <w:r w:rsidR="004F2B87">
        <w:t>Cancer</w:t>
      </w:r>
      <w:r w:rsidR="00A94AB6">
        <w:t xml:space="preserve"> Registry Parameters </w:t>
      </w:r>
      <w:r w:rsidRPr="00DD4AA7">
        <w:t xml:space="preserve">prompt by pressing </w:t>
      </w:r>
      <w:r w:rsidRPr="00A94AB6">
        <w:rPr>
          <w:b/>
        </w:rPr>
        <w:t>&lt;RET&gt;</w:t>
      </w:r>
      <w:r w:rsidR="00A94AB6">
        <w:t>.</w:t>
      </w:r>
    </w:p>
    <w:p w:rsidR="00D839CA" w:rsidRPr="00DD4AA7" w:rsidRDefault="00D839CA" w:rsidP="00215E08">
      <w:pPr>
        <w:pStyle w:val="ListBullet3"/>
        <w:tabs>
          <w:tab w:val="clear" w:pos="1080"/>
          <w:tab w:val="num" w:pos="360"/>
        </w:tabs>
        <w:ind w:left="360"/>
      </w:pPr>
      <w:r w:rsidRPr="00DD4AA7">
        <w:t xml:space="preserve">If you are an integrated site and each site/division manages its own </w:t>
      </w:r>
      <w:r w:rsidR="00987EF2">
        <w:t>cancer</w:t>
      </w:r>
      <w:r w:rsidRPr="00DD4AA7">
        <w:t xml:space="preserve"> registry,</w:t>
      </w:r>
      <w:r w:rsidR="00A94AB6">
        <w:t xml:space="preserve"> </w:t>
      </w:r>
      <w:r w:rsidRPr="00DD4AA7">
        <w:t xml:space="preserve">bypass </w:t>
      </w:r>
      <w:r w:rsidR="00A94AB6" w:rsidRPr="00DD4AA7">
        <w:t>th</w:t>
      </w:r>
      <w:r w:rsidR="00A94AB6">
        <w:t xml:space="preserve">e Define </w:t>
      </w:r>
      <w:r w:rsidR="004F2B87">
        <w:t>Cancer</w:t>
      </w:r>
      <w:r w:rsidR="00A94AB6">
        <w:t xml:space="preserve"> Registry Parameters</w:t>
      </w:r>
      <w:r w:rsidRPr="00DD4AA7">
        <w:t xml:space="preserve"> prompt by pressing </w:t>
      </w:r>
      <w:r w:rsidRPr="00A94AB6">
        <w:rPr>
          <w:b/>
        </w:rPr>
        <w:t>&lt;RET&gt;</w:t>
      </w:r>
      <w:r w:rsidR="00A94AB6" w:rsidRPr="00A94AB6">
        <w:t>.</w:t>
      </w:r>
    </w:p>
    <w:p w:rsidR="00D839CA" w:rsidRPr="00DD4AA7" w:rsidRDefault="00D839CA" w:rsidP="00215E08">
      <w:pPr>
        <w:pStyle w:val="ListBullet3"/>
        <w:tabs>
          <w:tab w:val="clear" w:pos="1080"/>
          <w:tab w:val="num" w:pos="360"/>
        </w:tabs>
        <w:ind w:left="360"/>
      </w:pPr>
      <w:r w:rsidRPr="00DD4AA7">
        <w:lastRenderedPageBreak/>
        <w:t xml:space="preserve">If you are an integrated site and one or more sites/divisions do not have a </w:t>
      </w:r>
      <w:r w:rsidR="00987EF2">
        <w:t>cancer</w:t>
      </w:r>
      <w:r w:rsidR="00A94AB6">
        <w:t xml:space="preserve"> </w:t>
      </w:r>
      <w:r w:rsidRPr="00DD4AA7">
        <w:t>registry and you are responsible for tracking patients from one or more of those sites in your</w:t>
      </w:r>
      <w:r w:rsidR="00987EF2">
        <w:t xml:space="preserve"> cancer</w:t>
      </w:r>
      <w:r w:rsidRPr="00DD4AA7">
        <w:t xml:space="preserve"> registry, </w:t>
      </w:r>
      <w:r w:rsidR="00A94AB6">
        <w:t>type</w:t>
      </w:r>
      <w:r w:rsidRPr="00DD4AA7">
        <w:t xml:space="preserve"> </w:t>
      </w:r>
      <w:r w:rsidR="00A94AB6">
        <w:t xml:space="preserve">the name of </w:t>
      </w:r>
      <w:r w:rsidRPr="00DD4AA7">
        <w:t xml:space="preserve">each </w:t>
      </w:r>
      <w:r w:rsidR="00A94AB6">
        <w:t xml:space="preserve">in </w:t>
      </w:r>
      <w:r w:rsidR="00A94AB6" w:rsidRPr="00C07B4A">
        <w:rPr>
          <w:b/>
        </w:rPr>
        <w:t>Select AFFILIATED DIVISION.</w:t>
      </w:r>
    </w:p>
    <w:p w:rsidR="00D839CA" w:rsidRPr="00DD4AA7" w:rsidRDefault="00D839CA" w:rsidP="005B6471">
      <w:pPr>
        <w:pStyle w:val="courier"/>
      </w:pPr>
      <w:r w:rsidRPr="00C07B4A">
        <w:rPr>
          <w:rStyle w:val="courierChar"/>
          <w:szCs w:val="20"/>
        </w:rPr>
        <w:t>Select Q</w:t>
      </w:r>
      <w:r w:rsidR="000B6B15" w:rsidRPr="00C07B4A">
        <w:rPr>
          <w:rStyle w:val="courierChar"/>
          <w:szCs w:val="20"/>
        </w:rPr>
        <w:t>A U</w:t>
      </w:r>
      <w:r w:rsidRPr="00C07B4A">
        <w:rPr>
          <w:rStyle w:val="courierChar"/>
          <w:szCs w:val="20"/>
        </w:rPr>
        <w:t>SER:</w:t>
      </w:r>
      <w:r w:rsidR="004A6E47" w:rsidRPr="00EA2D32">
        <w:tab/>
      </w:r>
      <w:r w:rsidR="004A6E47" w:rsidRPr="00EA2D32">
        <w:tab/>
      </w:r>
      <w:r w:rsidR="00EA2D32" w:rsidRPr="00EA2D32">
        <w:t>Type the n</w:t>
      </w:r>
      <w:r w:rsidRPr="00EA2D32">
        <w:t xml:space="preserve">ame </w:t>
      </w:r>
      <w:r w:rsidRPr="00DD4AA7">
        <w:t>of the cancer registrar</w:t>
      </w:r>
      <w:r w:rsidR="00EA2D32">
        <w:t>.</w:t>
      </w:r>
    </w:p>
    <w:p w:rsidR="00C07689" w:rsidRPr="00113E15" w:rsidRDefault="00C70B4D" w:rsidP="00C07689">
      <w:pPr>
        <w:pStyle w:val="NoteText"/>
        <w:ind w:left="2016"/>
      </w:pPr>
      <w:r>
        <w:rPr>
          <w:b/>
        </w:rPr>
        <w:t>Example</w:t>
      </w:r>
    </w:p>
    <w:p w:rsidR="00987EF2" w:rsidRPr="005B6471" w:rsidRDefault="00D839CA" w:rsidP="005B6471">
      <w:pPr>
        <w:ind w:left="1368"/>
      </w:pPr>
      <w:r w:rsidRPr="005B6471">
        <w:t>REFERENCE DATE</w:t>
      </w:r>
      <w:r w:rsidR="00977044" w:rsidRPr="005B6471">
        <w:t>:</w:t>
      </w:r>
      <w:r w:rsidR="001F1838" w:rsidRPr="005B6471">
        <w:tab/>
      </w:r>
      <w:r w:rsidR="00EA2D32" w:rsidRPr="005B6471">
        <w:t>??</w:t>
      </w:r>
    </w:p>
    <w:p w:rsidR="00987EF2" w:rsidRDefault="001F1838" w:rsidP="00987EF2">
      <w:pPr>
        <w:pStyle w:val="ListNumber4"/>
        <w:tabs>
          <w:tab w:val="clear" w:pos="1440"/>
          <w:tab w:val="num" w:pos="1728"/>
        </w:tabs>
        <w:ind w:left="1728"/>
      </w:pPr>
      <w:r w:rsidRPr="00DD4AA7">
        <w:t xml:space="preserve">Record </w:t>
      </w:r>
      <w:r w:rsidR="0071204C">
        <w:t>t</w:t>
      </w:r>
      <w:r w:rsidRPr="00DD4AA7">
        <w:t xml:space="preserve">he </w:t>
      </w:r>
      <w:r w:rsidR="005C4321">
        <w:t>r</w:t>
      </w:r>
      <w:r w:rsidRPr="00DD4AA7">
        <w:t>e</w:t>
      </w:r>
      <w:r>
        <w:t xml:space="preserve">ference </w:t>
      </w:r>
      <w:r w:rsidR="005C4321">
        <w:t>d</w:t>
      </w:r>
      <w:r>
        <w:t xml:space="preserve">ate </w:t>
      </w:r>
      <w:r w:rsidR="0071204C">
        <w:t>f</w:t>
      </w:r>
      <w:r>
        <w:t xml:space="preserve">or </w:t>
      </w:r>
      <w:r w:rsidR="0071204C">
        <w:t>t</w:t>
      </w:r>
      <w:r>
        <w:t xml:space="preserve">he </w:t>
      </w:r>
      <w:r w:rsidR="0071204C">
        <w:t>r</w:t>
      </w:r>
      <w:r>
        <w:t xml:space="preserve">egistry. </w:t>
      </w:r>
      <w:r w:rsidRPr="00DD4AA7">
        <w:t xml:space="preserve">This </w:t>
      </w:r>
      <w:r w:rsidR="0071204C">
        <w:t>d</w:t>
      </w:r>
      <w:r w:rsidRPr="00DD4AA7">
        <w:t xml:space="preserve">ate </w:t>
      </w:r>
      <w:r w:rsidR="0071204C">
        <w:t>i</w:t>
      </w:r>
      <w:r w:rsidRPr="00DD4AA7">
        <w:t xml:space="preserve">s </w:t>
      </w:r>
      <w:r w:rsidR="0071204C">
        <w:t>l</w:t>
      </w:r>
      <w:r w:rsidRPr="00DD4AA7">
        <w:t xml:space="preserve">isted </w:t>
      </w:r>
      <w:r w:rsidR="0071204C">
        <w:t>a</w:t>
      </w:r>
      <w:r w:rsidRPr="00DD4AA7">
        <w:t xml:space="preserve">s </w:t>
      </w:r>
      <w:r w:rsidR="0071204C">
        <w:t>t</w:t>
      </w:r>
      <w:r w:rsidRPr="00DD4AA7">
        <w:t xml:space="preserve">he </w:t>
      </w:r>
      <w:r w:rsidR="0071204C">
        <w:t>f</w:t>
      </w:r>
      <w:r w:rsidRPr="00DD4AA7">
        <w:t xml:space="preserve">irst </w:t>
      </w:r>
      <w:r w:rsidR="0071204C">
        <w:t>d</w:t>
      </w:r>
      <w:r w:rsidRPr="00DD4AA7">
        <w:t xml:space="preserve">ay </w:t>
      </w:r>
      <w:r w:rsidR="0071204C">
        <w:t>o</w:t>
      </w:r>
      <w:r w:rsidRPr="00DD4AA7">
        <w:t xml:space="preserve">f </w:t>
      </w:r>
      <w:r w:rsidR="0071204C">
        <w:t>t</w:t>
      </w:r>
      <w:r w:rsidRPr="00DD4AA7">
        <w:t xml:space="preserve">he </w:t>
      </w:r>
      <w:r w:rsidR="0071204C">
        <w:t>f</w:t>
      </w:r>
      <w:r w:rsidRPr="00DD4AA7">
        <w:t xml:space="preserve">irst </w:t>
      </w:r>
      <w:r w:rsidR="0071204C">
        <w:t>m</w:t>
      </w:r>
      <w:r w:rsidRPr="00DD4AA7">
        <w:t xml:space="preserve">onth </w:t>
      </w:r>
      <w:r w:rsidR="0071204C">
        <w:t>o</w:t>
      </w:r>
      <w:r w:rsidRPr="00DD4AA7">
        <w:t xml:space="preserve">f </w:t>
      </w:r>
      <w:r w:rsidR="0071204C">
        <w:t>t</w:t>
      </w:r>
      <w:r w:rsidRPr="00DD4AA7">
        <w:t xml:space="preserve">he </w:t>
      </w:r>
      <w:r w:rsidR="0071204C">
        <w:t>y</w:t>
      </w:r>
      <w:r w:rsidRPr="00DD4AA7">
        <w:t xml:space="preserve">ear </w:t>
      </w:r>
      <w:r w:rsidR="0071204C">
        <w:t>t</w:t>
      </w:r>
      <w:r w:rsidRPr="00DD4AA7">
        <w:t xml:space="preserve">he </w:t>
      </w:r>
      <w:r w:rsidR="0071204C">
        <w:t>r</w:t>
      </w:r>
      <w:r w:rsidRPr="00DD4AA7">
        <w:t xml:space="preserve">egistry </w:t>
      </w:r>
      <w:r w:rsidR="0071204C">
        <w:t>f</w:t>
      </w:r>
      <w:r w:rsidRPr="00DD4AA7">
        <w:t xml:space="preserve">irst </w:t>
      </w:r>
      <w:r w:rsidR="0071204C">
        <w:t>s</w:t>
      </w:r>
      <w:r w:rsidRPr="00DD4AA7">
        <w:t xml:space="preserve">tarts </w:t>
      </w:r>
      <w:r w:rsidR="0071204C">
        <w:t>k</w:t>
      </w:r>
      <w:r w:rsidRPr="00DD4AA7">
        <w:t xml:space="preserve">eeping </w:t>
      </w:r>
      <w:r w:rsidR="0071204C">
        <w:t>d</w:t>
      </w:r>
      <w:r w:rsidRPr="00DD4AA7">
        <w:t>ata.</w:t>
      </w:r>
      <w:r w:rsidR="00987EF2">
        <w:t xml:space="preserve"> </w:t>
      </w:r>
    </w:p>
    <w:p w:rsidR="00A94AB6" w:rsidRDefault="001F1838" w:rsidP="00987EF2">
      <w:pPr>
        <w:pStyle w:val="ListNumber4"/>
        <w:tabs>
          <w:tab w:val="clear" w:pos="1440"/>
          <w:tab w:val="num" w:pos="1728"/>
        </w:tabs>
        <w:ind w:left="1728"/>
      </w:pPr>
      <w:r w:rsidRPr="00DD4AA7">
        <w:t xml:space="preserve">Enter the </w:t>
      </w:r>
      <w:r w:rsidR="00264F23">
        <w:t>date</w:t>
      </w:r>
      <w:r w:rsidR="00DD7F4C">
        <w:t xml:space="preserve"> i</w:t>
      </w:r>
      <w:r w:rsidRPr="00DD4AA7">
        <w:t xml:space="preserve">n format: </w:t>
      </w:r>
      <w:r w:rsidR="00264F23">
        <w:t>010106</w:t>
      </w:r>
      <w:r w:rsidRPr="00DD4AA7">
        <w:t>.</w:t>
      </w:r>
    </w:p>
    <w:p w:rsidR="00E7651B" w:rsidRDefault="00E7651B" w:rsidP="00C07689">
      <w:pPr>
        <w:ind w:left="1368"/>
      </w:pPr>
    </w:p>
    <w:p w:rsidR="00E7651B" w:rsidRDefault="00E7651B" w:rsidP="00C07689">
      <w:pPr>
        <w:ind w:left="1368"/>
      </w:pPr>
    </w:p>
    <w:p w:rsidR="00E7651B" w:rsidRDefault="00E7651B" w:rsidP="00C07689">
      <w:pPr>
        <w:ind w:left="1368"/>
      </w:pPr>
    </w:p>
    <w:p w:rsidR="00E7651B" w:rsidRDefault="00E7651B" w:rsidP="00C07689">
      <w:pPr>
        <w:ind w:left="1368"/>
      </w:pPr>
    </w:p>
    <w:p w:rsidR="004E239B" w:rsidRPr="006C125C" w:rsidRDefault="005B6471" w:rsidP="003448A7">
      <w:pPr>
        <w:pStyle w:val="Heading1"/>
      </w:pPr>
      <w:bookmarkStart w:id="42" w:name="_Toc149545518"/>
      <w:r>
        <w:br w:type="page"/>
      </w:r>
      <w:bookmarkStart w:id="43" w:name="_Toc421254970"/>
      <w:r w:rsidR="004E239B" w:rsidRPr="006C125C">
        <w:lastRenderedPageBreak/>
        <w:t>SUS</w:t>
      </w:r>
      <w:r w:rsidR="003B7669">
        <w:t xml:space="preserve">  </w:t>
      </w:r>
      <w:r w:rsidR="004E239B" w:rsidRPr="006C125C">
        <w:t>Case Finding and Suspense Module</w:t>
      </w:r>
      <w:bookmarkEnd w:id="42"/>
      <w:bookmarkEnd w:id="43"/>
      <w:r w:rsidR="003324CF">
        <w:fldChar w:fldCharType="begin"/>
      </w:r>
      <w:r w:rsidR="003324CF">
        <w:instrText xml:space="preserve"> XE "</w:instrText>
      </w:r>
      <w:r w:rsidR="003324CF" w:rsidRPr="00404B6C">
        <w:instrText>SUS</w:instrText>
      </w:r>
      <w:r w:rsidR="003324CF">
        <w:instrText xml:space="preserve">" </w:instrText>
      </w:r>
      <w:r w:rsidR="003324CF">
        <w:fldChar w:fldCharType="end"/>
      </w:r>
    </w:p>
    <w:p w:rsidR="00E23632" w:rsidRDefault="00B7682C" w:rsidP="00B7682C">
      <w:r w:rsidRPr="006C125C">
        <w:t>Th</w:t>
      </w:r>
      <w:r>
        <w:t xml:space="preserve">e SUS Case Finding and Suspense </w:t>
      </w:r>
      <w:r w:rsidRPr="006C125C">
        <w:t xml:space="preserve">module provides </w:t>
      </w:r>
      <w:r w:rsidR="002357C4">
        <w:t xml:space="preserve">a way to </w:t>
      </w:r>
      <w:r w:rsidR="00DB1ADF">
        <w:t xml:space="preserve">automatically </w:t>
      </w:r>
      <w:r w:rsidR="002357C4">
        <w:t xml:space="preserve">find eligible cases </w:t>
      </w:r>
      <w:r w:rsidR="00DB1ADF">
        <w:t>or</w:t>
      </w:r>
      <w:r w:rsidR="002357C4">
        <w:t xml:space="preserve"> </w:t>
      </w:r>
      <w:r w:rsidRPr="006C125C">
        <w:t>manually add</w:t>
      </w:r>
      <w:r w:rsidR="002357C4">
        <w:t xml:space="preserve"> the </w:t>
      </w:r>
      <w:r w:rsidRPr="006C125C">
        <w:t xml:space="preserve">patients to </w:t>
      </w:r>
      <w:r w:rsidR="002357C4">
        <w:t>S</w:t>
      </w:r>
      <w:r w:rsidRPr="006C125C">
        <w:t>uspense</w:t>
      </w:r>
      <w:r w:rsidR="002357C4">
        <w:t>.</w:t>
      </w:r>
    </w:p>
    <w:p w:rsidR="00B7682C" w:rsidRDefault="00A851FD" w:rsidP="00B7682C">
      <w:r>
        <w:fldChar w:fldCharType="begin"/>
      </w:r>
      <w:r>
        <w:instrText xml:space="preserve"> XE "</w:instrText>
      </w:r>
      <w:r w:rsidRPr="00A21A8D">
        <w:instrText>Module:Case finding and suspense</w:instrText>
      </w:r>
      <w:r>
        <w:instrText xml:space="preserve">" </w:instrText>
      </w:r>
      <w:r>
        <w:fldChar w:fldCharType="end"/>
      </w:r>
    </w:p>
    <w:p w:rsidR="00B7682C" w:rsidRDefault="004E239B" w:rsidP="00B7682C">
      <w:r w:rsidRPr="006C125C">
        <w:t xml:space="preserve">Case finding is a systematic method of locating all eligible cases to </w:t>
      </w:r>
      <w:r w:rsidR="006256FF">
        <w:t>enter (</w:t>
      </w:r>
      <w:r>
        <w:t xml:space="preserve">accession </w:t>
      </w:r>
      <w:r w:rsidR="006256FF">
        <w:t xml:space="preserve">for abstracting) </w:t>
      </w:r>
      <w:r>
        <w:t xml:space="preserve">into your database. </w:t>
      </w:r>
      <w:r w:rsidRPr="006C125C">
        <w:t xml:space="preserve">One of the unique features of the </w:t>
      </w:r>
      <w:r w:rsidR="00D571D4">
        <w:t>OncoTraX</w:t>
      </w:r>
      <w:r w:rsidRPr="006C125C">
        <w:t xml:space="preserve"> </w:t>
      </w:r>
      <w:r w:rsidR="00D571D4">
        <w:t>software</w:t>
      </w:r>
      <w:r w:rsidRPr="006C125C">
        <w:t xml:space="preserve"> is Automatic Case Finding</w:t>
      </w:r>
      <w:r>
        <w:t>. E</w:t>
      </w:r>
      <w:r w:rsidRPr="006C125C">
        <w:t xml:space="preserve">nter a </w:t>
      </w:r>
      <w:r>
        <w:t xml:space="preserve">range, </w:t>
      </w:r>
      <w:r w:rsidRPr="006C125C">
        <w:t xml:space="preserve">start </w:t>
      </w:r>
      <w:r>
        <w:t xml:space="preserve">date </w:t>
      </w:r>
      <w:r w:rsidRPr="006C125C">
        <w:t>and</w:t>
      </w:r>
      <w:r>
        <w:t xml:space="preserve"> </w:t>
      </w:r>
      <w:r w:rsidRPr="006C125C">
        <w:t>end date</w:t>
      </w:r>
      <w:r>
        <w:t>, and</w:t>
      </w:r>
      <w:r w:rsidRPr="006C125C">
        <w:t xml:space="preserve"> the computer search</w:t>
      </w:r>
      <w:r>
        <w:t>es</w:t>
      </w:r>
      <w:r w:rsidRPr="006C125C">
        <w:t xml:space="preserve"> pathology</w:t>
      </w:r>
      <w:r>
        <w:t xml:space="preserve"> </w:t>
      </w:r>
      <w:r w:rsidRPr="006C125C">
        <w:t xml:space="preserve">(CF), radiology (RA) and the Patient Treatment File (PT) for </w:t>
      </w:r>
      <w:r>
        <w:t xml:space="preserve">eligible cases in </w:t>
      </w:r>
      <w:r w:rsidRPr="006C125C">
        <w:t>th</w:t>
      </w:r>
      <w:r>
        <w:t>at</w:t>
      </w:r>
      <w:r w:rsidRPr="006C125C">
        <w:t xml:space="preserve"> date range</w:t>
      </w:r>
      <w:r>
        <w:t xml:space="preserve">. </w:t>
      </w:r>
      <w:r w:rsidRPr="006C125C">
        <w:t xml:space="preserve">Each </w:t>
      </w:r>
      <w:r w:rsidR="00DB1ADF">
        <w:t>search</w:t>
      </w:r>
      <w:r>
        <w:t xml:space="preserve"> </w:t>
      </w:r>
      <w:r w:rsidRPr="006C125C">
        <w:t xml:space="preserve">is run separately </w:t>
      </w:r>
      <w:r>
        <w:t>according to your input.</w:t>
      </w:r>
      <w:r w:rsidRPr="006C125C">
        <w:t xml:space="preserve"> </w:t>
      </w:r>
      <w:r w:rsidR="00B7682C" w:rsidRPr="006C125C">
        <w:t xml:space="preserve">Cases meeting the defined criteria are captured electronically and added to </w:t>
      </w:r>
      <w:r w:rsidR="00B7682C">
        <w:t>S</w:t>
      </w:r>
      <w:r w:rsidR="00B7682C" w:rsidRPr="006C125C">
        <w:t>uspense.</w:t>
      </w:r>
    </w:p>
    <w:p w:rsidR="00E23632" w:rsidRDefault="00E23632" w:rsidP="00B7682C"/>
    <w:p w:rsidR="006256FF" w:rsidRDefault="00DB1ADF" w:rsidP="00B7682C">
      <w:r>
        <w:t>T</w:t>
      </w:r>
      <w:r w:rsidR="004E239B" w:rsidRPr="006C125C">
        <w:t xml:space="preserve">he </w:t>
      </w:r>
      <w:r w:rsidR="004E239B" w:rsidRPr="004E239B">
        <w:rPr>
          <w:b/>
        </w:rPr>
        <w:t>Suspense Date</w:t>
      </w:r>
      <w:r w:rsidR="004E239B">
        <w:t xml:space="preserve"> field</w:t>
      </w:r>
      <w:r w:rsidR="004E239B" w:rsidRPr="006C125C">
        <w:t>, the</w:t>
      </w:r>
      <w:r w:rsidR="00DE2D55">
        <w:t xml:space="preserve"> cases</w:t>
      </w:r>
      <w:r w:rsidR="004E239B" w:rsidRPr="006C125C">
        <w:t xml:space="preserve"> are held in Suspense</w:t>
      </w:r>
      <w:r w:rsidR="004E239B">
        <w:t xml:space="preserve"> </w:t>
      </w:r>
      <w:r w:rsidR="004E239B" w:rsidRPr="006C125C">
        <w:t>until they are accessioned for abstracting or manually deleted</w:t>
      </w:r>
      <w:r w:rsidR="004E239B">
        <w:t>.</w:t>
      </w:r>
      <w:r w:rsidR="004E239B" w:rsidRPr="006C125C">
        <w:t xml:space="preserve"> </w:t>
      </w:r>
      <w:r w:rsidR="003324CF">
        <w:fldChar w:fldCharType="begin"/>
      </w:r>
      <w:r w:rsidR="003324CF">
        <w:instrText xml:space="preserve"> XE "</w:instrText>
      </w:r>
      <w:r w:rsidR="003324CF" w:rsidRPr="00404B6C">
        <w:instrText>Suspense date</w:instrText>
      </w:r>
      <w:r w:rsidR="003324CF">
        <w:instrText xml:space="preserve">" </w:instrText>
      </w:r>
      <w:r w:rsidR="003324CF">
        <w:fldChar w:fldCharType="end"/>
      </w:r>
    </w:p>
    <w:p w:rsidR="006256FF" w:rsidRDefault="004E239B" w:rsidP="006256FF">
      <w:pPr>
        <w:pStyle w:val="ListBullet"/>
      </w:pPr>
      <w:r w:rsidRPr="006C125C">
        <w:t xml:space="preserve">The suspense date </w:t>
      </w:r>
      <w:r w:rsidR="00DE2D55">
        <w:t>is</w:t>
      </w:r>
      <w:r w:rsidRPr="006C125C">
        <w:t xml:space="preserve"> pulled into the abstract as the DATE DX</w:t>
      </w:r>
      <w:r w:rsidR="00DE2D55">
        <w:t>. The date can be</w:t>
      </w:r>
      <w:r w:rsidRPr="006C125C">
        <w:t xml:space="preserve"> change</w:t>
      </w:r>
      <w:r w:rsidR="00DE2D55">
        <w:t xml:space="preserve">d, if </w:t>
      </w:r>
      <w:r w:rsidR="006256FF">
        <w:t>necessary</w:t>
      </w:r>
      <w:r w:rsidR="00DE2D55">
        <w:t xml:space="preserve">. </w:t>
      </w:r>
    </w:p>
    <w:p w:rsidR="006256FF" w:rsidRDefault="00DE2D55" w:rsidP="006256FF">
      <w:pPr>
        <w:pStyle w:val="ListBullet"/>
      </w:pPr>
      <w:r>
        <w:t xml:space="preserve">After reviewing the </w:t>
      </w:r>
      <w:r w:rsidR="00DB1ADF">
        <w:t xml:space="preserve">Suspense </w:t>
      </w:r>
      <w:r w:rsidR="004E239B" w:rsidRPr="006C125C">
        <w:t>cases</w:t>
      </w:r>
      <w:r>
        <w:t>,</w:t>
      </w:r>
      <w:r w:rsidR="004E239B" w:rsidRPr="006C125C">
        <w:t xml:space="preserve"> </w:t>
      </w:r>
      <w:r>
        <w:t xml:space="preserve">you may find some </w:t>
      </w:r>
      <w:r w:rsidR="004E239B" w:rsidRPr="006C125C">
        <w:t>that are not required in the registry</w:t>
      </w:r>
      <w:r>
        <w:t>.</w:t>
      </w:r>
      <w:r w:rsidR="004E239B" w:rsidRPr="006C125C">
        <w:t xml:space="preserve"> </w:t>
      </w:r>
      <w:r>
        <w:t>Y</w:t>
      </w:r>
      <w:r w:rsidR="004E239B" w:rsidRPr="006C125C">
        <w:t xml:space="preserve">ou </w:t>
      </w:r>
      <w:r>
        <w:t>can manually delete them</w:t>
      </w:r>
      <w:r w:rsidR="00DB1ADF">
        <w:t xml:space="preserve">; refer to </w:t>
      </w:r>
      <w:hyperlink w:anchor="_Deleting_a_VA" w:history="1">
        <w:r w:rsidR="00DB1ADF" w:rsidRPr="00DB1ADF">
          <w:rPr>
            <w:rStyle w:val="Hyperlink"/>
          </w:rPr>
          <w:t>Deleting a VA Patient from Suspense</w:t>
        </w:r>
      </w:hyperlink>
      <w:r w:rsidR="00DB1ADF">
        <w:t xml:space="preserve">, page </w:t>
      </w:r>
      <w:r w:rsidR="00DB1ADF">
        <w:fldChar w:fldCharType="begin"/>
      </w:r>
      <w:r w:rsidR="00DB1ADF">
        <w:instrText xml:space="preserve"> PAGEREF _Ref164474433 \h </w:instrText>
      </w:r>
      <w:r w:rsidR="00DB1ADF">
        <w:fldChar w:fldCharType="separate"/>
      </w:r>
      <w:r w:rsidR="00794B93">
        <w:rPr>
          <w:noProof/>
        </w:rPr>
        <w:t>14</w:t>
      </w:r>
      <w:r w:rsidR="00DB1ADF">
        <w:fldChar w:fldCharType="end"/>
      </w:r>
      <w:r w:rsidR="00DB1ADF">
        <w:t>.</w:t>
      </w:r>
    </w:p>
    <w:p w:rsidR="00DE2D55" w:rsidRDefault="004E239B" w:rsidP="006256FF">
      <w:pPr>
        <w:pStyle w:val="ListBullet"/>
      </w:pPr>
      <w:r w:rsidRPr="006C125C">
        <w:t xml:space="preserve">You </w:t>
      </w:r>
      <w:r w:rsidR="00DE2D55">
        <w:t>may</w:t>
      </w:r>
      <w:r w:rsidR="006256FF">
        <w:t xml:space="preserve"> </w:t>
      </w:r>
      <w:r w:rsidRPr="006C125C">
        <w:t>find some</w:t>
      </w:r>
      <w:r w:rsidR="00DE2D55">
        <w:t xml:space="preserve"> cases that are</w:t>
      </w:r>
      <w:r w:rsidRPr="006C125C">
        <w:t xml:space="preserve"> recurrences of </w:t>
      </w:r>
      <w:r w:rsidR="00DE2D55">
        <w:t xml:space="preserve">an already documented primary. </w:t>
      </w:r>
      <w:r w:rsidR="00400913">
        <w:t>Recurrences require a follow up.</w:t>
      </w:r>
      <w:r w:rsidR="00AD105F">
        <w:t xml:space="preserve"> The recurrences must be updated using </w:t>
      </w:r>
      <w:hyperlink w:anchor="_RF__Recurrence/Sub" w:history="1">
        <w:r w:rsidR="00AD105F" w:rsidRPr="00AD105F">
          <w:rPr>
            <w:rStyle w:val="Hyperlink"/>
          </w:rPr>
          <w:t>RF  Recurrence/Sub Tx Follow-up</w:t>
        </w:r>
      </w:hyperlink>
      <w:r w:rsidR="00AD105F">
        <w:t xml:space="preserve">, page </w:t>
      </w:r>
      <w:r w:rsidR="00AD105F">
        <w:fldChar w:fldCharType="begin"/>
      </w:r>
      <w:r w:rsidR="00AD105F">
        <w:instrText xml:space="preserve"> PAGEREF _Ref164475161 \h </w:instrText>
      </w:r>
      <w:r w:rsidR="00AD105F">
        <w:fldChar w:fldCharType="separate"/>
      </w:r>
      <w:r w:rsidR="00794B93">
        <w:rPr>
          <w:noProof/>
        </w:rPr>
        <w:t>27</w:t>
      </w:r>
      <w:r w:rsidR="00AD105F">
        <w:fldChar w:fldCharType="end"/>
      </w:r>
      <w:r w:rsidR="00AD105F">
        <w:t xml:space="preserve"> in the Follow</w:t>
      </w:r>
      <w:r w:rsidR="00E0278E">
        <w:t>-u</w:t>
      </w:r>
      <w:r w:rsidR="00AD105F">
        <w:t>p Module</w:t>
      </w:r>
      <w:r w:rsidR="00E0278E">
        <w:t xml:space="preserve">. Update the follow-up using </w:t>
      </w:r>
      <w:hyperlink w:anchor="_PF__Post/Edit" w:history="1">
        <w:r w:rsidR="00E0278E" w:rsidRPr="00E0278E">
          <w:rPr>
            <w:rStyle w:val="Hyperlink"/>
          </w:rPr>
          <w:t>PF  Post/Edit Follow-up</w:t>
        </w:r>
      </w:hyperlink>
      <w:r w:rsidR="00E0278E">
        <w:t xml:space="preserve">, page </w:t>
      </w:r>
      <w:r w:rsidR="00E0278E">
        <w:fldChar w:fldCharType="begin"/>
      </w:r>
      <w:r w:rsidR="00E0278E">
        <w:instrText xml:space="preserve"> PAGEREF _Ref164475280 \h </w:instrText>
      </w:r>
      <w:r w:rsidR="00E0278E">
        <w:fldChar w:fldCharType="separate"/>
      </w:r>
      <w:r w:rsidR="00794B93">
        <w:rPr>
          <w:noProof/>
        </w:rPr>
        <w:t>26</w:t>
      </w:r>
      <w:r w:rsidR="00E0278E">
        <w:fldChar w:fldCharType="end"/>
      </w:r>
      <w:r w:rsidR="00E0278E">
        <w:t>.</w:t>
      </w:r>
    </w:p>
    <w:p w:rsidR="004E239B" w:rsidRPr="006C125C" w:rsidRDefault="006256FF" w:rsidP="00400913">
      <w:pPr>
        <w:pStyle w:val="ListBullet"/>
      </w:pPr>
      <w:r>
        <w:t>After you do a follow up for a patient, you must manually delete the</w:t>
      </w:r>
      <w:r w:rsidR="00AD105F">
        <w:t xml:space="preserve"> patient from the Suspense file; refer to </w:t>
      </w:r>
      <w:hyperlink w:anchor="_Deleting_a_VA" w:history="1">
        <w:r w:rsidR="00AD105F" w:rsidRPr="00DB1ADF">
          <w:rPr>
            <w:rStyle w:val="Hyperlink"/>
          </w:rPr>
          <w:t>Deleting a VA Patient from Suspense</w:t>
        </w:r>
      </w:hyperlink>
      <w:r w:rsidR="00AD105F">
        <w:t xml:space="preserve">, page </w:t>
      </w:r>
      <w:r w:rsidR="00AD105F">
        <w:fldChar w:fldCharType="begin"/>
      </w:r>
      <w:r w:rsidR="00AD105F">
        <w:instrText xml:space="preserve"> PAGEREF _Ref164474433 \h </w:instrText>
      </w:r>
      <w:r w:rsidR="00AD105F">
        <w:fldChar w:fldCharType="separate"/>
      </w:r>
      <w:r w:rsidR="00794B93">
        <w:rPr>
          <w:noProof/>
        </w:rPr>
        <w:t>14</w:t>
      </w:r>
      <w:r w:rsidR="00AD105F">
        <w:fldChar w:fldCharType="end"/>
      </w:r>
      <w:r w:rsidR="00AD105F">
        <w:t>.</w:t>
      </w:r>
    </w:p>
    <w:p w:rsidR="004E239B" w:rsidRPr="006C125C" w:rsidRDefault="00400913" w:rsidP="00AD105F">
      <w:pPr>
        <w:pStyle w:val="ListBullet"/>
      </w:pPr>
      <w:r>
        <w:t xml:space="preserve">Cases that are </w:t>
      </w:r>
      <w:r w:rsidR="006256FF">
        <w:t>accessioned are autom</w:t>
      </w:r>
      <w:r w:rsidR="00AD105F">
        <w:t>atically deleted from Suspense.</w:t>
      </w:r>
      <w:r w:rsidR="00E0278E">
        <w:t xml:space="preserve"> </w:t>
      </w:r>
    </w:p>
    <w:p w:rsidR="001F7E44" w:rsidRPr="00FE544C" w:rsidRDefault="001F7E44" w:rsidP="00543D22">
      <w:pPr>
        <w:pStyle w:val="courier"/>
      </w:pPr>
      <w:r w:rsidRPr="00FE544C">
        <w:t>Case Finding/Suspense Menu</w:t>
      </w:r>
    </w:p>
    <w:p w:rsidR="001F7E44" w:rsidRDefault="004E239B" w:rsidP="00543D22">
      <w:pPr>
        <w:pStyle w:val="courier"/>
      </w:pPr>
      <w:r w:rsidRPr="006C125C">
        <w:t>CF</w:t>
      </w:r>
      <w:r w:rsidR="00307DA6">
        <w:tab/>
      </w:r>
      <w:r w:rsidR="001F7E44">
        <w:t xml:space="preserve">Automatic </w:t>
      </w:r>
      <w:r w:rsidR="0012482B">
        <w:t>Case Finding</w:t>
      </w:r>
      <w:r w:rsidR="001F7E44">
        <w:t>-Lab Search</w:t>
      </w:r>
    </w:p>
    <w:p w:rsidR="004E239B" w:rsidRPr="006C125C" w:rsidRDefault="004E239B" w:rsidP="00543D22">
      <w:pPr>
        <w:pStyle w:val="courier"/>
      </w:pPr>
      <w:r w:rsidRPr="006C125C">
        <w:t>LR</w:t>
      </w:r>
      <w:r w:rsidR="00307DA6">
        <w:tab/>
      </w:r>
      <w:r w:rsidRPr="006C125C">
        <w:t xml:space="preserve">Print </w:t>
      </w:r>
      <w:r w:rsidR="0012482B">
        <w:t>Case Finding</w:t>
      </w:r>
      <w:r w:rsidRPr="006C125C">
        <w:t>-Lab Report</w:t>
      </w:r>
    </w:p>
    <w:p w:rsidR="004E239B" w:rsidRPr="006C125C" w:rsidRDefault="004E239B" w:rsidP="00543D22">
      <w:pPr>
        <w:pStyle w:val="courier"/>
      </w:pPr>
      <w:r w:rsidRPr="006C125C">
        <w:t>RA</w:t>
      </w:r>
      <w:r w:rsidR="00307DA6">
        <w:tab/>
      </w:r>
      <w:r w:rsidRPr="006C125C">
        <w:t xml:space="preserve">Automatic </w:t>
      </w:r>
      <w:r w:rsidR="0012482B">
        <w:t>Case Finding</w:t>
      </w:r>
      <w:r w:rsidRPr="006C125C">
        <w:t>-Radiology Search</w:t>
      </w:r>
    </w:p>
    <w:p w:rsidR="004E239B" w:rsidRPr="006C125C" w:rsidRDefault="004E239B" w:rsidP="00543D22">
      <w:pPr>
        <w:pStyle w:val="courier"/>
      </w:pPr>
      <w:r w:rsidRPr="006C125C">
        <w:t>PT</w:t>
      </w:r>
      <w:r w:rsidR="00307DA6">
        <w:tab/>
      </w:r>
      <w:r w:rsidRPr="006C125C">
        <w:t xml:space="preserve">Automatic </w:t>
      </w:r>
      <w:r w:rsidR="0012482B">
        <w:t>Case Finding</w:t>
      </w:r>
      <w:r w:rsidRPr="006C125C">
        <w:t>-PTF Search</w:t>
      </w:r>
    </w:p>
    <w:p w:rsidR="004E239B" w:rsidRPr="006C125C" w:rsidRDefault="004E239B" w:rsidP="00543D22">
      <w:pPr>
        <w:pStyle w:val="courier"/>
      </w:pPr>
      <w:r w:rsidRPr="006C125C">
        <w:t>SE</w:t>
      </w:r>
      <w:r w:rsidR="00307DA6">
        <w:tab/>
      </w:r>
      <w:r w:rsidRPr="006C125C">
        <w:t xml:space="preserve">Add/Edit/Delete </w:t>
      </w:r>
      <w:r w:rsidR="001B5A13">
        <w:t xml:space="preserve">from </w:t>
      </w:r>
      <w:r w:rsidRPr="006C125C">
        <w:t>Suspense</w:t>
      </w:r>
    </w:p>
    <w:p w:rsidR="004E239B" w:rsidRPr="006C125C" w:rsidRDefault="004E239B" w:rsidP="00543D22">
      <w:pPr>
        <w:pStyle w:val="courier"/>
      </w:pPr>
      <w:r w:rsidRPr="006C125C">
        <w:t>SP</w:t>
      </w:r>
      <w:r w:rsidR="00307DA6">
        <w:tab/>
      </w:r>
      <w:r w:rsidRPr="006C125C">
        <w:t>Print Suspense List by Suspense Date (132c)</w:t>
      </w:r>
    </w:p>
    <w:p w:rsidR="004E239B" w:rsidRPr="006C125C" w:rsidRDefault="004E239B" w:rsidP="00543D22">
      <w:pPr>
        <w:pStyle w:val="courier"/>
      </w:pPr>
      <w:r w:rsidRPr="006C125C">
        <w:t>NP</w:t>
      </w:r>
      <w:r w:rsidR="00307DA6">
        <w:tab/>
      </w:r>
      <w:r w:rsidRPr="006C125C">
        <w:t>Patients in Suspense with no primaries</w:t>
      </w:r>
    </w:p>
    <w:p w:rsidR="001F7E44" w:rsidRDefault="001F7E44" w:rsidP="00543D22">
      <w:pPr>
        <w:pStyle w:val="courier"/>
      </w:pPr>
      <w:r>
        <w:t>DI</w:t>
      </w:r>
      <w:r w:rsidR="00307DA6">
        <w:tab/>
      </w:r>
      <w:r>
        <w:t>Disease Index</w:t>
      </w:r>
    </w:p>
    <w:p w:rsidR="004E239B" w:rsidRPr="001F7E44" w:rsidRDefault="001F7E44" w:rsidP="001F7E44">
      <w:pPr>
        <w:pStyle w:val="NoteText"/>
      </w:pPr>
      <w:r w:rsidRPr="001F7E44">
        <w:rPr>
          <w:b/>
        </w:rPr>
        <w:t>Note:</w:t>
      </w:r>
      <w:r w:rsidRPr="001F7E44">
        <w:t xml:space="preserve"> For your date range, run CF, RA, and PT only once. </w:t>
      </w:r>
      <w:r>
        <w:t>If you repeat the search for your date range, cases already reviewed end up in your Suspense file.</w:t>
      </w:r>
    </w:p>
    <w:p w:rsidR="00CB41CA" w:rsidRDefault="00CB41CA" w:rsidP="00540D7D">
      <w:pPr>
        <w:pStyle w:val="Heading2"/>
      </w:pPr>
      <w:bookmarkStart w:id="44" w:name="_Toc421254971"/>
      <w:r>
        <w:t>CF</w:t>
      </w:r>
      <w:r w:rsidR="003B7669">
        <w:t xml:space="preserve">  </w:t>
      </w:r>
      <w:r>
        <w:t xml:space="preserve">Automatic </w:t>
      </w:r>
      <w:r w:rsidR="0012482B">
        <w:t>Case Finding</w:t>
      </w:r>
      <w:r>
        <w:t xml:space="preserve"> - Lab Search</w:t>
      </w:r>
      <w:bookmarkEnd w:id="44"/>
      <w:r w:rsidR="003324CF">
        <w:fldChar w:fldCharType="begin"/>
      </w:r>
      <w:r w:rsidR="003324CF">
        <w:instrText xml:space="preserve"> XE "</w:instrText>
      </w:r>
      <w:r w:rsidR="003324CF" w:rsidRPr="00404B6C">
        <w:instrText>CF</w:instrText>
      </w:r>
      <w:r w:rsidR="003324CF">
        <w:instrText xml:space="preserve">" </w:instrText>
      </w:r>
      <w:r w:rsidR="003324CF">
        <w:fldChar w:fldCharType="end"/>
      </w:r>
    </w:p>
    <w:p w:rsidR="004E239B" w:rsidRPr="006C125C" w:rsidRDefault="004E239B" w:rsidP="004E239B">
      <w:r w:rsidRPr="006C125C">
        <w:t xml:space="preserve">Use this option to search the Lab files </w:t>
      </w:r>
      <w:r w:rsidR="00A96E13">
        <w:t>to</w:t>
      </w:r>
      <w:r w:rsidRPr="006C125C">
        <w:t xml:space="preserve"> build a Suspense list of cases. </w:t>
      </w:r>
      <w:r w:rsidR="00A96E13">
        <w:t>When</w:t>
      </w:r>
      <w:r w:rsidRPr="006C125C">
        <w:t xml:space="preserve"> the search</w:t>
      </w:r>
      <w:r w:rsidR="00A96E13">
        <w:t xml:space="preserve"> is complete</w:t>
      </w:r>
      <w:r w:rsidRPr="006C125C">
        <w:t>, you can print the Suspense list on a selected device/printer</w:t>
      </w:r>
      <w:r w:rsidR="00A96E13">
        <w:t>.</w:t>
      </w:r>
      <w:r w:rsidR="00A851FD">
        <w:fldChar w:fldCharType="begin"/>
      </w:r>
      <w:r w:rsidR="00A851FD">
        <w:instrText xml:space="preserve"> XE "</w:instrText>
      </w:r>
      <w:r w:rsidR="00A851FD" w:rsidRPr="002274B8">
        <w:instrText>Case</w:instrText>
      </w:r>
      <w:r w:rsidR="00222C08">
        <w:instrText xml:space="preserve"> F</w:instrText>
      </w:r>
      <w:r w:rsidR="00A851FD" w:rsidRPr="002274B8">
        <w:instrText>inding:Lab search</w:instrText>
      </w:r>
      <w:r w:rsidR="00A851FD">
        <w:instrText xml:space="preserve">" </w:instrText>
      </w:r>
      <w:r w:rsidR="00A851FD">
        <w:fldChar w:fldCharType="end"/>
      </w:r>
    </w:p>
    <w:p w:rsidR="004E239B" w:rsidRPr="006C125C" w:rsidRDefault="004E239B" w:rsidP="00543D22">
      <w:pPr>
        <w:pStyle w:val="courier"/>
      </w:pPr>
      <w:r w:rsidRPr="006C125C">
        <w:t>Start with Date:.  .</w:t>
      </w:r>
    </w:p>
    <w:p w:rsidR="004E239B" w:rsidRPr="006C125C" w:rsidRDefault="00A96E13" w:rsidP="00E0278E">
      <w:pPr>
        <w:pStyle w:val="courier"/>
      </w:pPr>
      <w:r w:rsidRPr="00E0278E">
        <w:t>Go to Date:</w:t>
      </w:r>
      <w:r w:rsidRPr="00A96E13">
        <w:tab/>
      </w:r>
      <w:r w:rsidRPr="00E0278E">
        <w:t>Type t</w:t>
      </w:r>
      <w:r w:rsidR="004E239B" w:rsidRPr="00E0278E">
        <w:t xml:space="preserve">he </w:t>
      </w:r>
      <w:r w:rsidRPr="00E0278E">
        <w:t>end date of</w:t>
      </w:r>
      <w:r w:rsidR="00C70B4D" w:rsidRPr="00E0278E">
        <w:t xml:space="preserve"> the search, such as</w:t>
      </w:r>
      <w:r w:rsidRPr="00E0278E">
        <w:t xml:space="preserve"> </w:t>
      </w:r>
      <w:r w:rsidR="004E239B" w:rsidRPr="00E0278E">
        <w:t>1/31/04</w:t>
      </w:r>
      <w:r w:rsidRPr="00E0278E">
        <w:br/>
      </w:r>
      <w:r w:rsidRPr="00E0278E">
        <w:tab/>
      </w:r>
      <w:r w:rsidRPr="00E0278E">
        <w:tab/>
      </w:r>
      <w:r w:rsidR="00E0278E">
        <w:tab/>
      </w:r>
      <w:r w:rsidR="00424590" w:rsidRPr="00E0278E">
        <w:t>If the year is omitted, the computer uses Current Year.</w:t>
      </w:r>
    </w:p>
    <w:p w:rsidR="004E239B" w:rsidRPr="006C125C" w:rsidRDefault="004E239B" w:rsidP="00E0278E">
      <w:pPr>
        <w:pStyle w:val="courier"/>
      </w:pPr>
      <w:r w:rsidRPr="00E0278E">
        <w:lastRenderedPageBreak/>
        <w:t>Device:</w:t>
      </w:r>
      <w:r w:rsidR="00A96E13">
        <w:rPr>
          <w:rStyle w:val="codeChar"/>
        </w:rPr>
        <w:tab/>
      </w:r>
      <w:r w:rsidR="00A96E13">
        <w:rPr>
          <w:rStyle w:val="codeChar"/>
        </w:rPr>
        <w:tab/>
      </w:r>
      <w:r w:rsidR="00424590">
        <w:t>Type</w:t>
      </w:r>
      <w:r w:rsidRPr="006C125C">
        <w:t xml:space="preserve"> the name of your printer</w:t>
      </w:r>
      <w:r w:rsidR="00424590">
        <w:t>.</w:t>
      </w:r>
    </w:p>
    <w:p w:rsidR="004E239B" w:rsidRPr="00303C0C" w:rsidRDefault="004E239B" w:rsidP="00E0278E">
      <w:pPr>
        <w:pStyle w:val="courier"/>
      </w:pPr>
      <w:r w:rsidRPr="00303C0C">
        <w:t xml:space="preserve">************ LAB </w:t>
      </w:r>
      <w:r w:rsidR="0012482B">
        <w:t>CASE FINDING</w:t>
      </w:r>
      <w:r w:rsidRPr="00303C0C">
        <w:t xml:space="preserve"> ************</w:t>
      </w:r>
    </w:p>
    <w:p w:rsidR="004E239B" w:rsidRPr="00303C0C" w:rsidRDefault="004E239B" w:rsidP="00E0278E">
      <w:pPr>
        <w:pStyle w:val="courier"/>
      </w:pPr>
      <w:r w:rsidRPr="00303C0C">
        <w:t>This option will search the LAB DATA file</w:t>
      </w:r>
      <w:r w:rsidR="00D628D2">
        <w:br/>
      </w:r>
      <w:r w:rsidRPr="00303C0C">
        <w:t>for cases to add to the Suspense List.</w:t>
      </w:r>
    </w:p>
    <w:p w:rsidR="004E239B" w:rsidRPr="00303C0C" w:rsidRDefault="004E239B" w:rsidP="00E0278E">
      <w:pPr>
        <w:pStyle w:val="courier"/>
      </w:pPr>
      <w:r w:rsidRPr="00E0278E">
        <w:t>Start Date:</w:t>
      </w:r>
      <w:r w:rsidR="00303C0C">
        <w:tab/>
      </w:r>
      <w:r w:rsidR="002A5A8A">
        <w:t>Type</w:t>
      </w:r>
      <w:r w:rsidRPr="00303C0C">
        <w:t xml:space="preserve"> the </w:t>
      </w:r>
      <w:r w:rsidR="002A5A8A">
        <w:t xml:space="preserve">begin </w:t>
      </w:r>
      <w:r w:rsidRPr="00303C0C">
        <w:t>date</w:t>
      </w:r>
      <w:r w:rsidR="002A5A8A">
        <w:t xml:space="preserve"> of</w:t>
      </w:r>
      <w:r w:rsidRPr="00303C0C">
        <w:t xml:space="preserve"> the search</w:t>
      </w:r>
      <w:r w:rsidR="002A5A8A">
        <w:t>.</w:t>
      </w:r>
      <w:r w:rsidRPr="00303C0C">
        <w:t xml:space="preserve"> </w:t>
      </w:r>
      <w:r w:rsidR="002A5A8A">
        <w:br/>
      </w:r>
      <w:r w:rsidR="00122913">
        <w:t>I</w:t>
      </w:r>
      <w:r w:rsidRPr="00303C0C">
        <w:t xml:space="preserve">f this option </w:t>
      </w:r>
      <w:r w:rsidR="00122913">
        <w:t>was used previously,</w:t>
      </w:r>
      <w:r w:rsidRPr="00303C0C">
        <w:t xml:space="preserve"> </w:t>
      </w:r>
      <w:r w:rsidR="00FF6468" w:rsidRPr="00303C0C">
        <w:t>t</w:t>
      </w:r>
      <w:r w:rsidRPr="00303C0C">
        <w:t xml:space="preserve">he previous end date </w:t>
      </w:r>
      <w:r w:rsidR="00122913">
        <w:t>is</w:t>
      </w:r>
      <w:r w:rsidRPr="00303C0C">
        <w:t xml:space="preserve"> the </w:t>
      </w:r>
      <w:r w:rsidR="00122913">
        <w:t>begin</w:t>
      </w:r>
      <w:r w:rsidRPr="00303C0C">
        <w:t xml:space="preserve"> date</w:t>
      </w:r>
      <w:r w:rsidR="00C70B4D">
        <w:t xml:space="preserve">, such as </w:t>
      </w:r>
      <w:r w:rsidR="00122913">
        <w:t xml:space="preserve"> </w:t>
      </w:r>
      <w:r w:rsidRPr="00303C0C">
        <w:t>JUL 1, 2005</w:t>
      </w:r>
    </w:p>
    <w:p w:rsidR="004E239B" w:rsidRPr="00303C0C" w:rsidRDefault="004E239B" w:rsidP="00E0278E">
      <w:pPr>
        <w:pStyle w:val="courier"/>
      </w:pPr>
      <w:r w:rsidRPr="00E0278E">
        <w:t>End Date:</w:t>
      </w:r>
      <w:r w:rsidR="002447EB">
        <w:rPr>
          <w:rStyle w:val="codeChar"/>
        </w:rPr>
        <w:tab/>
      </w:r>
      <w:r w:rsidRPr="00303C0C">
        <w:t>JUL 31, 2005</w:t>
      </w:r>
    </w:p>
    <w:p w:rsidR="004E239B" w:rsidRPr="006C125C" w:rsidRDefault="004E239B" w:rsidP="00E0278E">
      <w:pPr>
        <w:pStyle w:val="courier"/>
      </w:pPr>
      <w:r w:rsidRPr="00E0278E">
        <w:t>Dates OK?</w:t>
      </w:r>
      <w:r w:rsidR="002447EB" w:rsidRPr="00E0278E">
        <w:tab/>
      </w:r>
      <w:r w:rsidRPr="00E0278E">
        <w:t xml:space="preserve">Y// </w:t>
      </w:r>
      <w:r w:rsidRPr="006C125C">
        <w:t xml:space="preserve">                             </w:t>
      </w:r>
      <w:r w:rsidR="002447EB">
        <w:br/>
        <w:t xml:space="preserve">Press </w:t>
      </w:r>
      <w:r w:rsidR="002447EB" w:rsidRPr="002447EB">
        <w:rPr>
          <w:b/>
        </w:rPr>
        <w:t>Enter</w:t>
      </w:r>
      <w:r w:rsidR="002447EB">
        <w:t>.</w:t>
      </w:r>
    </w:p>
    <w:p w:rsidR="0091494E" w:rsidRPr="005C4321" w:rsidRDefault="002447EB" w:rsidP="005C4321">
      <w:pPr>
        <w:pStyle w:val="NoteText"/>
        <w:ind w:left="1944" w:hanging="1224"/>
      </w:pPr>
      <w:r w:rsidRPr="005C4321">
        <w:rPr>
          <w:b/>
        </w:rPr>
        <w:t>Note:</w:t>
      </w:r>
      <w:r w:rsidRPr="005C4321">
        <w:t xml:space="preserve"> </w:t>
      </w:r>
      <w:r w:rsidR="004E239B" w:rsidRPr="005C4321">
        <w:t>Th</w:t>
      </w:r>
      <w:r w:rsidRPr="005C4321">
        <w:t>e</w:t>
      </w:r>
      <w:r w:rsidR="004E239B" w:rsidRPr="005C4321">
        <w:t xml:space="preserve"> option search</w:t>
      </w:r>
      <w:r w:rsidRPr="005C4321">
        <w:t>es</w:t>
      </w:r>
      <w:r w:rsidR="004E239B" w:rsidRPr="005C4321">
        <w:t xml:space="preserve"> for ICD-O morphology codes 800-998</w:t>
      </w:r>
      <w:r w:rsidRPr="005C4321">
        <w:t xml:space="preserve">, </w:t>
      </w:r>
      <w:r w:rsidR="004E239B" w:rsidRPr="005C4321">
        <w:t>excluding Behavior Code /0 (Benign) codes</w:t>
      </w:r>
      <w:r w:rsidRPr="005C4321">
        <w:t>.</w:t>
      </w:r>
    </w:p>
    <w:p w:rsidR="004E239B" w:rsidRPr="0091494E" w:rsidRDefault="004E239B" w:rsidP="00543D22">
      <w:pPr>
        <w:pStyle w:val="courier"/>
      </w:pPr>
      <w:r w:rsidRPr="0091494E">
        <w:t>Exceptions to the search criteria:</w:t>
      </w:r>
    </w:p>
    <w:p w:rsidR="004E239B" w:rsidRPr="0091494E" w:rsidRDefault="004E239B" w:rsidP="00E0278E">
      <w:pPr>
        <w:pStyle w:val="courier"/>
        <w:ind w:left="1080"/>
      </w:pPr>
      <w:r w:rsidRPr="0091494E">
        <w:t xml:space="preserve">Benign </w:t>
      </w:r>
      <w:r w:rsidR="004F2B87">
        <w:t>Cancer</w:t>
      </w:r>
      <w:r w:rsidRPr="0091494E">
        <w:t>s of the central nervous system will be included.</w:t>
      </w:r>
    </w:p>
    <w:p w:rsidR="004E239B" w:rsidRPr="0091494E" w:rsidRDefault="004E239B" w:rsidP="00E0278E">
      <w:pPr>
        <w:pStyle w:val="courier"/>
        <w:ind w:left="1080"/>
      </w:pPr>
      <w:r w:rsidRPr="0091494E">
        <w:t>Squamous cell neoplasms (805-808) of the skin will be excluded.</w:t>
      </w:r>
    </w:p>
    <w:p w:rsidR="004E239B" w:rsidRPr="0091494E" w:rsidRDefault="004E239B" w:rsidP="00E0278E">
      <w:pPr>
        <w:pStyle w:val="courier"/>
        <w:ind w:left="1080"/>
      </w:pPr>
      <w:r w:rsidRPr="0091494E">
        <w:t>Basal cell neoplasms (809) will be excluded.</w:t>
      </w:r>
    </w:p>
    <w:p w:rsidR="004E239B" w:rsidRPr="006C125C" w:rsidRDefault="004E239B" w:rsidP="00543D22">
      <w:pPr>
        <w:pStyle w:val="courier"/>
      </w:pPr>
      <w:r w:rsidRPr="006C125C">
        <w:t>DEVICE: HOME//</w:t>
      </w:r>
    </w:p>
    <w:p w:rsidR="004E239B" w:rsidRDefault="004E239B" w:rsidP="004E239B">
      <w:r w:rsidRPr="006C125C">
        <w:t>Your report show</w:t>
      </w:r>
      <w:r w:rsidR="00CF34A3">
        <w:t>s</w:t>
      </w:r>
      <w:r w:rsidRPr="006C125C">
        <w:t xml:space="preserve"> the total</w:t>
      </w:r>
      <w:r w:rsidR="00E0278E">
        <w:t xml:space="preserve"> number of</w:t>
      </w:r>
      <w:r w:rsidRPr="006C125C">
        <w:t xml:space="preserve"> patients </w:t>
      </w:r>
      <w:r w:rsidR="00543D22">
        <w:t>identified.</w:t>
      </w:r>
    </w:p>
    <w:p w:rsidR="00CF34A3" w:rsidRPr="00CF34A3" w:rsidRDefault="00C70B4D" w:rsidP="004E239B">
      <w:pPr>
        <w:rPr>
          <w:b/>
        </w:rPr>
      </w:pPr>
      <w:r>
        <w:rPr>
          <w:b/>
        </w:rPr>
        <w:t>Example</w:t>
      </w:r>
    </w:p>
    <w:p w:rsidR="004E239B" w:rsidRPr="00E475B9" w:rsidRDefault="004E239B" w:rsidP="00543D22">
      <w:pPr>
        <w:pStyle w:val="courier"/>
        <w:rPr>
          <w:sz w:val="16"/>
        </w:rPr>
      </w:pPr>
      <w:r w:rsidRPr="00E475B9">
        <w:rPr>
          <w:sz w:val="16"/>
        </w:rPr>
        <w:t>CASE FINDING LIST</w:t>
      </w:r>
      <w:r w:rsidR="00B87DE3" w:rsidRPr="00E475B9">
        <w:rPr>
          <w:sz w:val="16"/>
        </w:rPr>
        <w:tab/>
      </w:r>
      <w:r w:rsidR="00B87DE3" w:rsidRPr="00E475B9">
        <w:rPr>
          <w:sz w:val="16"/>
        </w:rPr>
        <w:tab/>
      </w:r>
      <w:r w:rsidRPr="00E475B9">
        <w:rPr>
          <w:sz w:val="16"/>
        </w:rPr>
        <w:t>your hospital VAMC</w:t>
      </w:r>
      <w:r w:rsidR="00B87DE3" w:rsidRPr="00E475B9">
        <w:rPr>
          <w:sz w:val="16"/>
        </w:rPr>
        <w:tab/>
      </w:r>
      <w:r w:rsidR="00B87DE3" w:rsidRPr="00E475B9">
        <w:rPr>
          <w:sz w:val="16"/>
        </w:rPr>
        <w:tab/>
      </w:r>
      <w:r w:rsidRPr="00E475B9">
        <w:rPr>
          <w:sz w:val="16"/>
        </w:rPr>
        <w:t>03/10/2004</w:t>
      </w:r>
    </w:p>
    <w:p w:rsidR="00CF34A3" w:rsidRPr="00E475B9" w:rsidRDefault="004E239B" w:rsidP="00543D22">
      <w:pPr>
        <w:pStyle w:val="courier"/>
        <w:rPr>
          <w:sz w:val="16"/>
        </w:rPr>
      </w:pPr>
      <w:r w:rsidRPr="00E475B9">
        <w:rPr>
          <w:sz w:val="16"/>
        </w:rPr>
        <w:t>Patient Name</w:t>
      </w:r>
      <w:r w:rsidR="00B87DE3" w:rsidRPr="00E475B9">
        <w:rPr>
          <w:sz w:val="16"/>
        </w:rPr>
        <w:tab/>
      </w:r>
      <w:r w:rsidR="00D21F11" w:rsidRPr="00E475B9">
        <w:rPr>
          <w:sz w:val="16"/>
        </w:rPr>
        <w:tab/>
      </w:r>
      <w:r w:rsidRPr="00E475B9">
        <w:rPr>
          <w:sz w:val="16"/>
        </w:rPr>
        <w:t>PtID#</w:t>
      </w:r>
      <w:r w:rsidR="00B87DE3" w:rsidRPr="00E475B9">
        <w:rPr>
          <w:sz w:val="16"/>
        </w:rPr>
        <w:tab/>
      </w:r>
      <w:r w:rsidRPr="00E475B9">
        <w:rPr>
          <w:sz w:val="16"/>
        </w:rPr>
        <w:t>Lab Test</w:t>
      </w:r>
      <w:r w:rsidR="00E475B9">
        <w:rPr>
          <w:sz w:val="16"/>
        </w:rPr>
        <w:tab/>
      </w:r>
      <w:r w:rsidR="00E475B9">
        <w:rPr>
          <w:sz w:val="16"/>
        </w:rPr>
        <w:tab/>
      </w:r>
      <w:r w:rsidR="00E475B9">
        <w:rPr>
          <w:sz w:val="16"/>
        </w:rPr>
        <w:tab/>
      </w:r>
      <w:r w:rsidRPr="00E475B9">
        <w:rPr>
          <w:sz w:val="16"/>
        </w:rPr>
        <w:t>Organ/Tissue</w:t>
      </w:r>
      <w:r w:rsidR="00B87DE3" w:rsidRPr="00E475B9">
        <w:rPr>
          <w:sz w:val="16"/>
        </w:rPr>
        <w:tab/>
      </w:r>
      <w:r w:rsidRPr="00E475B9">
        <w:rPr>
          <w:sz w:val="16"/>
        </w:rPr>
        <w:t>Morph/Disease-SNOMED</w:t>
      </w:r>
    </w:p>
    <w:p w:rsidR="004E239B" w:rsidRPr="00E475B9" w:rsidRDefault="00D21F11" w:rsidP="00543D22">
      <w:pPr>
        <w:pStyle w:val="courier"/>
        <w:rPr>
          <w:sz w:val="16"/>
        </w:rPr>
      </w:pPr>
      <w:r w:rsidRPr="00E475B9">
        <w:rPr>
          <w:sz w:val="16"/>
        </w:rPr>
        <w:tab/>
      </w:r>
      <w:r w:rsidRPr="00E475B9">
        <w:rPr>
          <w:sz w:val="16"/>
        </w:rPr>
        <w:tab/>
      </w:r>
      <w:r w:rsidR="004E239B" w:rsidRPr="00E475B9">
        <w:rPr>
          <w:sz w:val="16"/>
        </w:rPr>
        <w:t>SUSPENSE DATE: 7-5-2005</w:t>
      </w:r>
    </w:p>
    <w:p w:rsidR="00D21F11" w:rsidRDefault="00963E40" w:rsidP="00543D22">
      <w:pPr>
        <w:pStyle w:val="courier"/>
      </w:pPr>
      <w:r>
        <w:rPr>
          <w:sz w:val="16"/>
        </w:rPr>
        <w:t>O</w:t>
      </w:r>
      <w:r w:rsidR="00651EBF">
        <w:rPr>
          <w:sz w:val="16"/>
        </w:rPr>
        <w:t>NCOPATIEN</w:t>
      </w:r>
      <w:r>
        <w:rPr>
          <w:sz w:val="16"/>
        </w:rPr>
        <w:t>T1</w:t>
      </w:r>
      <w:r w:rsidR="00543D22" w:rsidRPr="00E475B9">
        <w:rPr>
          <w:sz w:val="16"/>
        </w:rPr>
        <w:tab/>
      </w:r>
      <w:r w:rsidR="00543D22" w:rsidRPr="00E475B9">
        <w:rPr>
          <w:sz w:val="16"/>
        </w:rPr>
        <w:tab/>
      </w:r>
      <w:r w:rsidR="004E239B" w:rsidRPr="00E475B9">
        <w:rPr>
          <w:sz w:val="16"/>
        </w:rPr>
        <w:t>O9999</w:t>
      </w:r>
      <w:r w:rsidR="00B87DE3" w:rsidRPr="00E475B9">
        <w:rPr>
          <w:sz w:val="16"/>
        </w:rPr>
        <w:tab/>
      </w:r>
      <w:r w:rsidR="004E239B" w:rsidRPr="00E475B9">
        <w:rPr>
          <w:sz w:val="16"/>
        </w:rPr>
        <w:t>07/15/2005-SP</w:t>
      </w:r>
      <w:r w:rsidR="00543D22" w:rsidRPr="00E475B9">
        <w:rPr>
          <w:sz w:val="16"/>
        </w:rPr>
        <w:tab/>
      </w:r>
      <w:r w:rsidR="00E475B9">
        <w:rPr>
          <w:sz w:val="16"/>
        </w:rPr>
        <w:tab/>
      </w:r>
      <w:r w:rsidR="004E239B" w:rsidRPr="00E475B9">
        <w:rPr>
          <w:sz w:val="16"/>
        </w:rPr>
        <w:t>LUNG, UPPER</w:t>
      </w:r>
      <w:r w:rsidR="00543D22" w:rsidRPr="00E475B9">
        <w:rPr>
          <w:sz w:val="16"/>
        </w:rPr>
        <w:tab/>
      </w:r>
      <w:r w:rsidR="00543D22" w:rsidRPr="00E475B9">
        <w:rPr>
          <w:sz w:val="16"/>
        </w:rPr>
        <w:tab/>
      </w:r>
      <w:r w:rsidR="004E239B" w:rsidRPr="00E475B9">
        <w:rPr>
          <w:sz w:val="16"/>
        </w:rPr>
        <w:t>80703-SQUAMOUS CELL</w:t>
      </w:r>
      <w:r w:rsidR="004E239B" w:rsidRPr="006C125C">
        <w:t xml:space="preserve"> </w:t>
      </w:r>
    </w:p>
    <w:p w:rsidR="004E239B" w:rsidRPr="006C125C" w:rsidRDefault="003B7669" w:rsidP="00540D7D">
      <w:pPr>
        <w:pStyle w:val="Heading2"/>
      </w:pPr>
      <w:bookmarkStart w:id="45" w:name="_Toc421254972"/>
      <w:r>
        <w:t xml:space="preserve">LR  </w:t>
      </w:r>
      <w:r w:rsidR="004E239B" w:rsidRPr="006C125C">
        <w:t xml:space="preserve">Print </w:t>
      </w:r>
      <w:r w:rsidR="0012482B">
        <w:t>Case Finding</w:t>
      </w:r>
      <w:r w:rsidR="002D6DB2">
        <w:t xml:space="preserve"> </w:t>
      </w:r>
      <w:r w:rsidR="00CF34A3">
        <w:t>-</w:t>
      </w:r>
      <w:r w:rsidR="002D6DB2">
        <w:t xml:space="preserve"> </w:t>
      </w:r>
      <w:r w:rsidR="00CF34A3">
        <w:t>L</w:t>
      </w:r>
      <w:r w:rsidR="004E239B" w:rsidRPr="006C125C">
        <w:t>ab Report</w:t>
      </w:r>
      <w:bookmarkEnd w:id="45"/>
      <w:r w:rsidR="00DA6837">
        <w:fldChar w:fldCharType="begin"/>
      </w:r>
      <w:r w:rsidR="00DA6837">
        <w:instrText xml:space="preserve"> XE "</w:instrText>
      </w:r>
      <w:r w:rsidR="00DA6837" w:rsidRPr="00404B6C">
        <w:instrText>LR</w:instrText>
      </w:r>
      <w:r w:rsidR="00DA6837">
        <w:instrText xml:space="preserve">" </w:instrText>
      </w:r>
      <w:r w:rsidR="00DA6837">
        <w:fldChar w:fldCharType="end"/>
      </w:r>
    </w:p>
    <w:p w:rsidR="004E239B" w:rsidRPr="006C125C" w:rsidRDefault="009736FB" w:rsidP="004E239B">
      <w:r>
        <w:t>Use t</w:t>
      </w:r>
      <w:r w:rsidR="004E239B" w:rsidRPr="006C125C">
        <w:t xml:space="preserve">his option </w:t>
      </w:r>
      <w:r>
        <w:t xml:space="preserve">to </w:t>
      </w:r>
      <w:r w:rsidR="004E239B" w:rsidRPr="006C125C">
        <w:t>generate a list of patients from Suspense</w:t>
      </w:r>
      <w:r w:rsidR="002D6DB2">
        <w:t>,</w:t>
      </w:r>
      <w:r w:rsidR="004E239B" w:rsidRPr="006C125C">
        <w:t xml:space="preserve"> identified </w:t>
      </w:r>
      <w:r w:rsidR="002D6DB2" w:rsidRPr="006C125C">
        <w:t xml:space="preserve">in </w:t>
      </w:r>
      <w:r w:rsidR="0000600C">
        <w:t>P</w:t>
      </w:r>
      <w:r w:rsidR="002D6DB2" w:rsidRPr="006C125C">
        <w:t xml:space="preserve">athology </w:t>
      </w:r>
      <w:r w:rsidR="002D6DB2">
        <w:t>with</w:t>
      </w:r>
      <w:r w:rsidR="004E239B" w:rsidRPr="006C125C">
        <w:t xml:space="preserve"> reportable malignancies </w:t>
      </w:r>
      <w:r w:rsidR="002D6DB2">
        <w:t>in</w:t>
      </w:r>
      <w:r w:rsidR="004E239B" w:rsidRPr="006C125C">
        <w:t xml:space="preserve"> </w:t>
      </w:r>
      <w:r w:rsidR="002D6DB2">
        <w:t xml:space="preserve">the </w:t>
      </w:r>
      <w:r w:rsidR="004E239B" w:rsidRPr="006C125C">
        <w:t xml:space="preserve">CF Automatic </w:t>
      </w:r>
      <w:r w:rsidR="0012482B">
        <w:t>Case Finding</w:t>
      </w:r>
      <w:r w:rsidR="002D6DB2">
        <w:t xml:space="preserve"> </w:t>
      </w:r>
      <w:r w:rsidR="004E239B" w:rsidRPr="006C125C">
        <w:t>-</w:t>
      </w:r>
      <w:r w:rsidR="002D6DB2">
        <w:t xml:space="preserve"> </w:t>
      </w:r>
      <w:r w:rsidR="004E239B" w:rsidRPr="006C125C">
        <w:t>Lab Search</w:t>
      </w:r>
      <w:r w:rsidR="002D6DB2">
        <w:t xml:space="preserve">. </w:t>
      </w:r>
      <w:r w:rsidR="004E239B" w:rsidRPr="006C125C">
        <w:t xml:space="preserve">You </w:t>
      </w:r>
      <w:r w:rsidR="002D6DB2">
        <w:t xml:space="preserve">can </w:t>
      </w:r>
      <w:r w:rsidR="004E239B" w:rsidRPr="006C125C">
        <w:t xml:space="preserve">print all lab cases in Suspense by entering </w:t>
      </w:r>
      <w:r w:rsidR="004E239B" w:rsidRPr="00B47667">
        <w:rPr>
          <w:b/>
        </w:rPr>
        <w:t>&lt;ret&gt;</w:t>
      </w:r>
      <w:r w:rsidR="004E239B" w:rsidRPr="006C125C">
        <w:t xml:space="preserve"> at the start date prompt or print only those cases within a specified date</w:t>
      </w:r>
      <w:r w:rsidR="00E23A3D">
        <w:t xml:space="preserve"> range.</w:t>
      </w:r>
      <w:r w:rsidR="00A851FD">
        <w:fldChar w:fldCharType="begin"/>
      </w:r>
      <w:r w:rsidR="00A851FD">
        <w:instrText xml:space="preserve"> XE "</w:instrText>
      </w:r>
      <w:r w:rsidR="00A851FD" w:rsidRPr="002C1292">
        <w:instrText>Case</w:instrText>
      </w:r>
      <w:r w:rsidR="000B0678">
        <w:instrText xml:space="preserve"> F</w:instrText>
      </w:r>
      <w:r w:rsidR="00A851FD" w:rsidRPr="002C1292">
        <w:instrText>inding:Print lab report</w:instrText>
      </w:r>
      <w:r w:rsidR="00A851FD">
        <w:instrText xml:space="preserve">" </w:instrText>
      </w:r>
      <w:r w:rsidR="00A851FD">
        <w:fldChar w:fldCharType="end"/>
      </w:r>
    </w:p>
    <w:p w:rsidR="004E239B" w:rsidRPr="006C125C" w:rsidRDefault="004E239B" w:rsidP="00543D22">
      <w:pPr>
        <w:ind w:left="4320" w:hanging="4320"/>
      </w:pPr>
      <w:r w:rsidRPr="00543D22">
        <w:rPr>
          <w:rStyle w:val="courierChar"/>
          <w:sz w:val="20"/>
          <w:szCs w:val="20"/>
        </w:rPr>
        <w:t>Start with Suspense Date: First//:</w:t>
      </w:r>
      <w:r w:rsidR="00543D22">
        <w:rPr>
          <w:rStyle w:val="codeChar"/>
          <w:sz w:val="20"/>
        </w:rPr>
        <w:tab/>
      </w:r>
      <w:r w:rsidR="00BC2A61">
        <w:t>Type</w:t>
      </w:r>
      <w:r w:rsidRPr="006C125C">
        <w:t xml:space="preserve"> the </w:t>
      </w:r>
      <w:r w:rsidR="00BC2A61">
        <w:t xml:space="preserve">begin </w:t>
      </w:r>
      <w:r w:rsidRPr="006C125C">
        <w:t xml:space="preserve">date </w:t>
      </w:r>
      <w:r w:rsidR="00BC2A61">
        <w:t>for</w:t>
      </w:r>
      <w:r w:rsidRPr="006C125C">
        <w:t xml:space="preserve"> the search or press </w:t>
      </w:r>
      <w:r w:rsidR="00BC2A61" w:rsidRPr="00BC2A61">
        <w:rPr>
          <w:b/>
        </w:rPr>
        <w:t>Enter</w:t>
      </w:r>
      <w:r w:rsidR="00BC2A61">
        <w:t xml:space="preserve"> </w:t>
      </w:r>
      <w:r w:rsidRPr="006C125C">
        <w:t>to print all cases.</w:t>
      </w:r>
    </w:p>
    <w:p w:rsidR="004E239B" w:rsidRPr="006C125C" w:rsidRDefault="004E239B" w:rsidP="00543D22">
      <w:pPr>
        <w:ind w:left="4320" w:hanging="4320"/>
      </w:pPr>
      <w:r w:rsidRPr="00543D22">
        <w:rPr>
          <w:rStyle w:val="courierChar"/>
          <w:sz w:val="20"/>
          <w:szCs w:val="20"/>
        </w:rPr>
        <w:t>Go to Suspense Date Last:</w:t>
      </w:r>
      <w:r w:rsidR="00BC2A61">
        <w:rPr>
          <w:rStyle w:val="codeChar"/>
          <w:sz w:val="20"/>
        </w:rPr>
        <w:tab/>
      </w:r>
      <w:r w:rsidR="00BC2A61">
        <w:t>Type</w:t>
      </w:r>
      <w:r w:rsidRPr="00BC2A61">
        <w:t xml:space="preserve"> the </w:t>
      </w:r>
      <w:r w:rsidR="00BC2A61">
        <w:t xml:space="preserve">end </w:t>
      </w:r>
      <w:r w:rsidRPr="00BC2A61">
        <w:t xml:space="preserve">date </w:t>
      </w:r>
      <w:r w:rsidR="00BC2A61">
        <w:t>for</w:t>
      </w:r>
      <w:r w:rsidRPr="00BC2A61">
        <w:t xml:space="preserve"> the search or press the </w:t>
      </w:r>
      <w:r w:rsidRPr="00BC2A61">
        <w:rPr>
          <w:b/>
        </w:rPr>
        <w:t>&lt;ret&gt;</w:t>
      </w:r>
      <w:r w:rsidRPr="00BC2A61">
        <w:t xml:space="preserve"> key to accept the last date available</w:t>
      </w:r>
      <w:r w:rsidR="00BC2A61" w:rsidRPr="00BC2A61">
        <w:t>.</w:t>
      </w:r>
    </w:p>
    <w:p w:rsidR="00BC2A61" w:rsidRDefault="004E239B" w:rsidP="004E239B">
      <w:r w:rsidRPr="00543D22">
        <w:rPr>
          <w:rStyle w:val="courierChar"/>
          <w:sz w:val="20"/>
          <w:szCs w:val="20"/>
        </w:rPr>
        <w:t>Device:</w:t>
      </w:r>
      <w:r w:rsidR="00BC2A61" w:rsidRPr="00543D22">
        <w:rPr>
          <w:rStyle w:val="courierChar"/>
          <w:sz w:val="20"/>
          <w:szCs w:val="20"/>
        </w:rPr>
        <w:tab/>
      </w:r>
      <w:r w:rsidR="00BC2A61">
        <w:rPr>
          <w:rStyle w:val="codeChar"/>
          <w:sz w:val="20"/>
        </w:rPr>
        <w:tab/>
      </w:r>
      <w:r w:rsidR="00BC2A61">
        <w:rPr>
          <w:rStyle w:val="codeChar"/>
          <w:sz w:val="20"/>
        </w:rPr>
        <w:tab/>
      </w:r>
      <w:r w:rsidR="00BC2A61">
        <w:rPr>
          <w:rStyle w:val="codeChar"/>
          <w:sz w:val="20"/>
        </w:rPr>
        <w:tab/>
      </w:r>
      <w:r w:rsidRPr="006C125C">
        <w:t xml:space="preserve"> </w:t>
      </w:r>
      <w:r w:rsidR="00BC2A61">
        <w:tab/>
        <w:t xml:space="preserve">Type </w:t>
      </w:r>
      <w:r w:rsidRPr="006C125C">
        <w:t>the name of your printer</w:t>
      </w:r>
      <w:r w:rsidR="00BC2A61">
        <w:t>.</w:t>
      </w:r>
    </w:p>
    <w:p w:rsidR="00BC2A61" w:rsidRPr="00BC2A61" w:rsidRDefault="0094587D" w:rsidP="004E239B">
      <w:pPr>
        <w:rPr>
          <w:b/>
        </w:rPr>
      </w:pPr>
      <w:r>
        <w:rPr>
          <w:b/>
        </w:rPr>
        <w:br w:type="page"/>
      </w:r>
      <w:r w:rsidR="00C70B4D">
        <w:rPr>
          <w:b/>
        </w:rPr>
        <w:lastRenderedPageBreak/>
        <w:t>Example</w:t>
      </w:r>
    </w:p>
    <w:p w:rsidR="004E239B" w:rsidRPr="006C125C" w:rsidRDefault="004E239B" w:rsidP="00275219">
      <w:pPr>
        <w:pStyle w:val="courier"/>
      </w:pPr>
      <w:r w:rsidRPr="006C125C">
        <w:t>Select *..Case finding/Suspense Option:</w:t>
      </w:r>
      <w:r w:rsidR="00275219">
        <w:tab/>
      </w:r>
      <w:r w:rsidR="00BC2A61">
        <w:t>lr</w:t>
      </w:r>
      <w:r w:rsidR="00BC2A61">
        <w:tab/>
        <w:t>P</w:t>
      </w:r>
      <w:r w:rsidR="00275219">
        <w:t xml:space="preserve">rint Case finding-Lab </w:t>
      </w:r>
      <w:r w:rsidRPr="006C125C">
        <w:t>Report</w:t>
      </w:r>
    </w:p>
    <w:p w:rsidR="004E239B" w:rsidRPr="006C125C" w:rsidRDefault="004E239B" w:rsidP="00275219">
      <w:pPr>
        <w:pStyle w:val="courier"/>
      </w:pPr>
      <w:r w:rsidRPr="006C125C">
        <w:t xml:space="preserve">START WITH SUSPENSE DATE: FIRST// </w:t>
      </w:r>
    </w:p>
    <w:p w:rsidR="004E239B" w:rsidRPr="006C125C" w:rsidRDefault="004E239B" w:rsidP="00275219">
      <w:pPr>
        <w:pStyle w:val="courier"/>
      </w:pPr>
      <w:r w:rsidRPr="006C125C">
        <w:t>DEVICE:</w:t>
      </w:r>
      <w:r w:rsidR="007A02C9">
        <w:tab/>
      </w:r>
      <w:r w:rsidRPr="006C125C">
        <w:t>UCX REMOTE TCPIP</w:t>
      </w:r>
    </w:p>
    <w:p w:rsidR="004E239B" w:rsidRPr="006C125C" w:rsidRDefault="004E239B" w:rsidP="00275219">
      <w:pPr>
        <w:pStyle w:val="courier"/>
        <w:tabs>
          <w:tab w:val="clear" w:pos="720"/>
        </w:tabs>
        <w:ind w:left="360" w:firstLine="0"/>
      </w:pPr>
      <w:r w:rsidRPr="006C125C">
        <w:t>----------------------------------------------------</w:t>
      </w:r>
      <w:r w:rsidR="00275219">
        <w:t>-----------------------</w:t>
      </w:r>
      <w:r w:rsidR="00275219">
        <w:br/>
      </w:r>
      <w:r w:rsidRPr="006C125C">
        <w:t>CASE FINDING LIST</w:t>
      </w:r>
      <w:r w:rsidR="009652A3">
        <w:tab/>
      </w:r>
      <w:r w:rsidR="009652A3">
        <w:tab/>
      </w:r>
      <w:r w:rsidR="009652A3">
        <w:tab/>
      </w:r>
      <w:r w:rsidR="00E23632">
        <w:t>WASHINGTON DC VAMC</w:t>
      </w:r>
      <w:r w:rsidR="009652A3">
        <w:tab/>
      </w:r>
      <w:r w:rsidR="009652A3">
        <w:tab/>
      </w:r>
      <w:r w:rsidR="009652A3">
        <w:tab/>
      </w:r>
      <w:r w:rsidR="009652A3">
        <w:tab/>
      </w:r>
      <w:r w:rsidR="009652A3">
        <w:tab/>
      </w:r>
      <w:r w:rsidR="009652A3">
        <w:tab/>
      </w:r>
      <w:r w:rsidR="009652A3">
        <w:tab/>
      </w:r>
      <w:r w:rsidRPr="006C125C">
        <w:t>03/10/2004</w:t>
      </w:r>
    </w:p>
    <w:p w:rsidR="004E239B" w:rsidRPr="006C125C" w:rsidRDefault="004E239B" w:rsidP="00275219">
      <w:pPr>
        <w:pStyle w:val="courier"/>
      </w:pPr>
      <w:r w:rsidRPr="006C125C">
        <w:t>Patient Name</w:t>
      </w:r>
      <w:r w:rsidR="004D4366">
        <w:tab/>
      </w:r>
      <w:r w:rsidR="004D4366">
        <w:tab/>
      </w:r>
      <w:r w:rsidRPr="006C125C">
        <w:t>PtID#</w:t>
      </w:r>
      <w:r w:rsidR="009652A3">
        <w:tab/>
      </w:r>
      <w:r w:rsidR="009652A3">
        <w:tab/>
      </w:r>
      <w:r w:rsidRPr="006C125C">
        <w:t>Lab Test</w:t>
      </w:r>
      <w:r w:rsidR="004D4366">
        <w:tab/>
      </w:r>
      <w:r w:rsidR="004D4366">
        <w:tab/>
      </w:r>
      <w:r w:rsidR="004D4366">
        <w:tab/>
      </w:r>
      <w:r w:rsidRPr="006C125C">
        <w:t>Organ/Tissue</w:t>
      </w:r>
      <w:r w:rsidR="002D6976">
        <w:tab/>
      </w:r>
      <w:r w:rsidRPr="006C125C">
        <w:t>CODE-Morphology</w:t>
      </w:r>
    </w:p>
    <w:p w:rsidR="004E239B" w:rsidRPr="006C125C" w:rsidRDefault="004E239B" w:rsidP="00275219">
      <w:pPr>
        <w:pStyle w:val="courier"/>
      </w:pPr>
      <w:r w:rsidRPr="006C125C">
        <w:t>---------------------------------------------------------------------------SOURCE: CYTOPATHOLOGY</w:t>
      </w:r>
    </w:p>
    <w:p w:rsidR="004E239B" w:rsidRPr="006C125C" w:rsidRDefault="00963E40" w:rsidP="00275219">
      <w:pPr>
        <w:pStyle w:val="courier"/>
      </w:pPr>
      <w:r>
        <w:t>ONCOPATIENT1</w:t>
      </w:r>
      <w:r w:rsidR="004D4366">
        <w:tab/>
      </w:r>
      <w:r>
        <w:tab/>
      </w:r>
      <w:r w:rsidR="004E239B" w:rsidRPr="006C125C">
        <w:t>L9999</w:t>
      </w:r>
      <w:r w:rsidR="004D4366">
        <w:tab/>
      </w:r>
      <w:r w:rsidR="004D4366">
        <w:tab/>
      </w:r>
      <w:r w:rsidR="004E239B" w:rsidRPr="006C125C">
        <w:t>07/08/2005-CY</w:t>
      </w:r>
      <w:r w:rsidR="004D4366">
        <w:tab/>
      </w:r>
      <w:r w:rsidR="004E239B" w:rsidRPr="006C125C">
        <w:t>BRONCHIAL WAS</w:t>
      </w:r>
      <w:r w:rsidR="004D4366">
        <w:tab/>
      </w:r>
      <w:r w:rsidR="004E239B" w:rsidRPr="006C125C">
        <w:t xml:space="preserve">69760-USPICIOUS </w:t>
      </w:r>
    </w:p>
    <w:p w:rsidR="004E239B" w:rsidRPr="006C125C" w:rsidRDefault="00295A5D" w:rsidP="00275219">
      <w:pPr>
        <w:pStyle w:val="courier"/>
      </w:pPr>
      <w:r>
        <w:tab/>
      </w:r>
      <w:r w:rsidR="004E239B" w:rsidRPr="006C125C">
        <w:t>SOURCE: SURGICAL PATHOLOGY</w:t>
      </w:r>
    </w:p>
    <w:p w:rsidR="004E239B" w:rsidRPr="006C125C" w:rsidRDefault="00963E40" w:rsidP="00275219">
      <w:pPr>
        <w:pStyle w:val="courier"/>
      </w:pPr>
      <w:r>
        <w:t>ONCOPATIENT2</w:t>
      </w:r>
      <w:r w:rsidR="004D4366">
        <w:tab/>
      </w:r>
      <w:r w:rsidR="004D4366">
        <w:tab/>
      </w:r>
      <w:r>
        <w:t>N</w:t>
      </w:r>
      <w:r w:rsidR="004E239B" w:rsidRPr="006C125C">
        <w:t>9999</w:t>
      </w:r>
      <w:r w:rsidR="00295A5D">
        <w:tab/>
      </w:r>
      <w:r w:rsidR="004B72D4">
        <w:tab/>
      </w:r>
      <w:r w:rsidR="004E239B" w:rsidRPr="006C125C">
        <w:t>07/10/2005-SP</w:t>
      </w:r>
      <w:r w:rsidR="00295A5D">
        <w:tab/>
      </w:r>
      <w:r w:rsidR="004E239B" w:rsidRPr="006C125C">
        <w:t>SKIN OF UPPER</w:t>
      </w:r>
      <w:r w:rsidR="00295A5D">
        <w:tab/>
      </w:r>
      <w:r w:rsidR="004E239B" w:rsidRPr="006C125C">
        <w:t xml:space="preserve">87203-MELANOMA,NOS </w:t>
      </w:r>
    </w:p>
    <w:p w:rsidR="004E239B" w:rsidRPr="006C125C" w:rsidRDefault="00295A5D" w:rsidP="00275219">
      <w:pPr>
        <w:pStyle w:val="courier"/>
      </w:pPr>
      <w:r>
        <w:tab/>
      </w:r>
      <w:r w:rsidR="004E239B" w:rsidRPr="006C125C">
        <w:t>Last Contact: 04/03/1998</w:t>
      </w:r>
    </w:p>
    <w:p w:rsidR="004E239B" w:rsidRPr="006C125C" w:rsidRDefault="004E239B" w:rsidP="00275219">
      <w:pPr>
        <w:pStyle w:val="courier"/>
      </w:pPr>
      <w:r w:rsidRPr="006C125C">
        <w:t>Acc/Sequence</w:t>
      </w:r>
      <w:r w:rsidR="0094587D">
        <w:tab/>
      </w:r>
      <w:r w:rsidRPr="006C125C">
        <w:t>Primary Site</w:t>
      </w:r>
      <w:r w:rsidR="0094587D">
        <w:tab/>
      </w:r>
      <w:r w:rsidR="0094587D">
        <w:tab/>
      </w:r>
      <w:r w:rsidRPr="006C125C">
        <w:t xml:space="preserve">Last </w:t>
      </w:r>
      <w:r w:rsidR="004F2B87">
        <w:t>Cancer</w:t>
      </w:r>
      <w:r w:rsidRPr="006C125C">
        <w:t xml:space="preserve"> Status</w:t>
      </w:r>
      <w:r w:rsidR="0094587D">
        <w:tab/>
      </w:r>
      <w:r w:rsidRPr="006C125C">
        <w:t>Date DX</w:t>
      </w:r>
      <w:r w:rsidR="0094587D">
        <w:tab/>
      </w:r>
      <w:r w:rsidR="0094587D">
        <w:tab/>
      </w:r>
      <w:r w:rsidRPr="006C125C">
        <w:t>Status</w:t>
      </w:r>
    </w:p>
    <w:p w:rsidR="0094587D" w:rsidRDefault="004E239B" w:rsidP="0094587D">
      <w:pPr>
        <w:pStyle w:val="courier"/>
      </w:pPr>
      <w:r w:rsidRPr="006C125C">
        <w:t>------------</w:t>
      </w:r>
      <w:r w:rsidR="00510FA3">
        <w:tab/>
      </w:r>
      <w:r w:rsidRPr="006C125C">
        <w:t>----------------</w:t>
      </w:r>
      <w:r w:rsidR="00510FA3">
        <w:tab/>
      </w:r>
      <w:r w:rsidRPr="006C125C">
        <w:t>------</w:t>
      </w:r>
      <w:r w:rsidR="0094587D">
        <w:t>-----------</w:t>
      </w:r>
      <w:r w:rsidR="00510FA3">
        <w:t>--</w:t>
      </w:r>
      <w:r w:rsidR="0094587D">
        <w:t xml:space="preserve">  --------</w:t>
      </w:r>
      <w:r w:rsidR="00510FA3">
        <w:tab/>
      </w:r>
      <w:r w:rsidR="00510FA3">
        <w:tab/>
      </w:r>
      <w:r w:rsidR="0094587D">
        <w:t>-----</w:t>
      </w:r>
    </w:p>
    <w:p w:rsidR="0094587D" w:rsidRPr="0094587D" w:rsidRDefault="004E239B" w:rsidP="00B741D2">
      <w:pPr>
        <w:pStyle w:val="courier"/>
      </w:pPr>
      <w:r w:rsidRPr="006C125C">
        <w:t>1998-00139/00</w:t>
      </w:r>
      <w:r w:rsidR="0094587D">
        <w:tab/>
      </w:r>
      <w:r w:rsidRPr="006C125C">
        <w:t>SKIN, FACE NOS</w:t>
      </w:r>
      <w:r w:rsidR="0094587D">
        <w:tab/>
      </w:r>
      <w:r w:rsidR="0094587D">
        <w:tab/>
      </w:r>
      <w:r w:rsidRPr="006C125C">
        <w:t>Unknown</w:t>
      </w:r>
      <w:r w:rsidR="0094587D">
        <w:tab/>
      </w:r>
      <w:r w:rsidR="0094587D">
        <w:tab/>
      </w:r>
      <w:r w:rsidR="0094587D">
        <w:tab/>
      </w:r>
      <w:r w:rsidR="0094587D">
        <w:tab/>
      </w:r>
      <w:r w:rsidR="0094587D">
        <w:tab/>
      </w:r>
      <w:r w:rsidRPr="006C125C">
        <w:t>04/03/1998</w:t>
      </w:r>
      <w:r w:rsidR="004B72D4">
        <w:tab/>
      </w:r>
      <w:r w:rsidR="00B741D2">
        <w:t>Complete</w:t>
      </w:r>
    </w:p>
    <w:p w:rsidR="00321893" w:rsidRDefault="00295A5D" w:rsidP="00D7621C">
      <w:pPr>
        <w:pStyle w:val="NoteText"/>
      </w:pPr>
      <w:r w:rsidRPr="00295A5D">
        <w:rPr>
          <w:b/>
        </w:rPr>
        <w:t>Note:</w:t>
      </w:r>
      <w:r>
        <w:t xml:space="preserve"> </w:t>
      </w:r>
      <w:r w:rsidR="004E239B" w:rsidRPr="006C125C">
        <w:t>P</w:t>
      </w:r>
      <w:r w:rsidR="000A1E18">
        <w:t>atient</w:t>
      </w:r>
      <w:r w:rsidR="004E239B" w:rsidRPr="006C125C">
        <w:t xml:space="preserve"> </w:t>
      </w:r>
      <w:r w:rsidR="000A1E18">
        <w:t>N999</w:t>
      </w:r>
      <w:r w:rsidR="004E239B" w:rsidRPr="006C125C">
        <w:t xml:space="preserve"> has a primary from</w:t>
      </w:r>
      <w:r w:rsidR="005A7DE3">
        <w:t xml:space="preserve"> 1</w:t>
      </w:r>
      <w:r w:rsidR="004E239B" w:rsidRPr="006C125C">
        <w:t>998</w:t>
      </w:r>
      <w:r w:rsidR="00321893">
        <w:t>;</w:t>
      </w:r>
      <w:r w:rsidR="005A7DE3">
        <w:t xml:space="preserve"> </w:t>
      </w:r>
      <w:r w:rsidR="004E239B" w:rsidRPr="006C125C">
        <w:t xml:space="preserve">so that information also </w:t>
      </w:r>
      <w:r w:rsidR="00321893">
        <w:t>displays</w:t>
      </w:r>
      <w:r w:rsidR="004E239B" w:rsidRPr="006C125C">
        <w:t xml:space="preserve">. </w:t>
      </w:r>
      <w:r w:rsidR="005A7DE3">
        <w:t>W</w:t>
      </w:r>
      <w:r w:rsidR="004E239B" w:rsidRPr="006C125C">
        <w:t xml:space="preserve">hen the patient has a history of malignancy, </w:t>
      </w:r>
      <w:r w:rsidR="00C73808">
        <w:t>you must</w:t>
      </w:r>
      <w:r w:rsidR="004E239B" w:rsidRPr="006C125C">
        <w:t xml:space="preserve"> verify whether this new finding is a recurrence </w:t>
      </w:r>
      <w:r w:rsidR="005A7DE3">
        <w:t>or</w:t>
      </w:r>
      <w:r w:rsidR="00321893">
        <w:t xml:space="preserve"> a new primary. </w:t>
      </w:r>
      <w:r w:rsidR="005A7DE3">
        <w:t>I</w:t>
      </w:r>
      <w:r w:rsidR="004E239B" w:rsidRPr="006C125C">
        <w:t xml:space="preserve">f it </w:t>
      </w:r>
      <w:r w:rsidR="005A7DE3">
        <w:t xml:space="preserve">is a </w:t>
      </w:r>
      <w:r w:rsidR="004E239B" w:rsidRPr="006C125C">
        <w:t>recurrence</w:t>
      </w:r>
      <w:r w:rsidR="00321893">
        <w:t>,</w:t>
      </w:r>
    </w:p>
    <w:p w:rsidR="00321893" w:rsidRDefault="00C73808" w:rsidP="00321893">
      <w:pPr>
        <w:pStyle w:val="ListNumber3"/>
        <w:tabs>
          <w:tab w:val="clear" w:pos="1080"/>
          <w:tab w:val="num" w:pos="1728"/>
        </w:tabs>
        <w:ind w:left="1728"/>
      </w:pPr>
      <w:r>
        <w:t>D</w:t>
      </w:r>
      <w:r w:rsidR="004E239B" w:rsidRPr="006C125C">
        <w:t xml:space="preserve">ocument </w:t>
      </w:r>
      <w:r w:rsidR="005A7DE3">
        <w:t>this</w:t>
      </w:r>
      <w:r>
        <w:t xml:space="preserve"> recurrence</w:t>
      </w:r>
      <w:r w:rsidR="004E239B" w:rsidRPr="006C125C">
        <w:t xml:space="preserve"> using the </w:t>
      </w:r>
      <w:r w:rsidR="00D7621C">
        <w:t xml:space="preserve">FOL </w:t>
      </w:r>
      <w:r w:rsidR="004E239B" w:rsidRPr="006C125C">
        <w:t xml:space="preserve">Follow-up </w:t>
      </w:r>
      <w:r w:rsidR="00D7621C">
        <w:t>m</w:t>
      </w:r>
      <w:r w:rsidR="004E239B" w:rsidRPr="006C125C">
        <w:t>odule</w:t>
      </w:r>
      <w:r w:rsidR="00321893">
        <w:t>.</w:t>
      </w:r>
    </w:p>
    <w:p w:rsidR="004E239B" w:rsidRPr="006C125C" w:rsidRDefault="00C73808" w:rsidP="00321893">
      <w:pPr>
        <w:pStyle w:val="ListNumber3"/>
        <w:tabs>
          <w:tab w:val="clear" w:pos="1080"/>
          <w:tab w:val="num" w:pos="1728"/>
        </w:tabs>
        <w:ind w:left="1728"/>
      </w:pPr>
      <w:r>
        <w:t>M</w:t>
      </w:r>
      <w:r w:rsidR="004E239B" w:rsidRPr="006C125C">
        <w:t>anually delete the case from the Suspense</w:t>
      </w:r>
      <w:r w:rsidR="00D7621C">
        <w:t>,</w:t>
      </w:r>
      <w:r w:rsidR="004E239B" w:rsidRPr="006C125C">
        <w:t xml:space="preserve"> using </w:t>
      </w:r>
      <w:hyperlink w:anchor="_SE__Add/Edit/Delete" w:history="1">
        <w:r w:rsidR="004E239B" w:rsidRPr="00321893">
          <w:rPr>
            <w:rStyle w:val="Hyperlink"/>
          </w:rPr>
          <w:t xml:space="preserve">SE </w:t>
        </w:r>
        <w:r w:rsidR="00153AFC">
          <w:rPr>
            <w:rStyle w:val="Hyperlink"/>
          </w:rPr>
          <w:t xml:space="preserve"> </w:t>
        </w:r>
        <w:r w:rsidR="00321893" w:rsidRPr="00321893">
          <w:rPr>
            <w:rStyle w:val="Hyperlink"/>
          </w:rPr>
          <w:t>Add/Edit/Delete Suspense</w:t>
        </w:r>
        <w:r w:rsidR="00D7621C" w:rsidRPr="00321893">
          <w:rPr>
            <w:rStyle w:val="Hyperlink"/>
          </w:rPr>
          <w:t xml:space="preserve"> Case</w:t>
        </w:r>
      </w:hyperlink>
      <w:r w:rsidR="00321893">
        <w:t xml:space="preserve">, page </w:t>
      </w:r>
      <w:r w:rsidR="00321893">
        <w:fldChar w:fldCharType="begin"/>
      </w:r>
      <w:r w:rsidR="00321893">
        <w:instrText xml:space="preserve"> PAGEREF _Ref164476214 \h </w:instrText>
      </w:r>
      <w:r w:rsidR="00321893">
        <w:fldChar w:fldCharType="separate"/>
      </w:r>
      <w:r w:rsidR="00794B93">
        <w:rPr>
          <w:noProof/>
        </w:rPr>
        <w:t>13</w:t>
      </w:r>
      <w:r w:rsidR="00321893">
        <w:fldChar w:fldCharType="end"/>
      </w:r>
      <w:r w:rsidR="004E239B" w:rsidRPr="006C125C">
        <w:t xml:space="preserve"> in the </w:t>
      </w:r>
      <w:r w:rsidR="00153AFC">
        <w:t xml:space="preserve">SUS  </w:t>
      </w:r>
      <w:r w:rsidR="0012482B">
        <w:t>Case Finding</w:t>
      </w:r>
      <w:r w:rsidR="00D7621C">
        <w:t>/Suspense</w:t>
      </w:r>
      <w:r w:rsidR="004E239B" w:rsidRPr="006C125C">
        <w:t xml:space="preserve"> module.</w:t>
      </w:r>
      <w:r w:rsidR="00D7621C" w:rsidRPr="006C125C">
        <w:t xml:space="preserve"> </w:t>
      </w:r>
    </w:p>
    <w:p w:rsidR="004E239B" w:rsidRPr="006C125C" w:rsidRDefault="004E239B" w:rsidP="00540D7D">
      <w:pPr>
        <w:pStyle w:val="Heading2"/>
      </w:pPr>
      <w:bookmarkStart w:id="46" w:name="_Toc421254973"/>
      <w:r w:rsidRPr="006C125C">
        <w:t>RA</w:t>
      </w:r>
      <w:r w:rsidR="003B7669">
        <w:t xml:space="preserve">  </w:t>
      </w:r>
      <w:r w:rsidRPr="006C125C">
        <w:t xml:space="preserve">Automatic </w:t>
      </w:r>
      <w:r w:rsidR="0012482B">
        <w:t>Case Finding</w:t>
      </w:r>
      <w:r w:rsidR="00CE26B8">
        <w:t xml:space="preserve"> </w:t>
      </w:r>
      <w:r w:rsidRPr="006C125C">
        <w:t>-</w:t>
      </w:r>
      <w:r w:rsidR="00CE26B8">
        <w:t xml:space="preserve"> </w:t>
      </w:r>
      <w:r w:rsidRPr="006C125C">
        <w:t>Radiology Search</w:t>
      </w:r>
      <w:bookmarkEnd w:id="46"/>
      <w:r w:rsidR="00DA6837">
        <w:fldChar w:fldCharType="begin"/>
      </w:r>
      <w:r w:rsidR="00DA6837">
        <w:instrText xml:space="preserve"> XE "</w:instrText>
      </w:r>
      <w:r w:rsidR="00DA6837" w:rsidRPr="00404B6C">
        <w:instrText>RA</w:instrText>
      </w:r>
      <w:r w:rsidR="00DA6837">
        <w:instrText xml:space="preserve">" </w:instrText>
      </w:r>
      <w:r w:rsidR="00DA6837">
        <w:fldChar w:fldCharType="end"/>
      </w:r>
      <w:r w:rsidR="00DA6837">
        <w:fldChar w:fldCharType="begin"/>
      </w:r>
      <w:r w:rsidR="00DA6837">
        <w:instrText xml:space="preserve"> XE "</w:instrText>
      </w:r>
      <w:r w:rsidR="00DA6837" w:rsidRPr="00EA7E1B">
        <w:instrText xml:space="preserve"> Case</w:instrText>
      </w:r>
      <w:r w:rsidR="000B0678">
        <w:instrText xml:space="preserve"> F</w:instrText>
      </w:r>
      <w:r w:rsidR="00DA6837" w:rsidRPr="00EA7E1B">
        <w:instrText>inding:Radiology search</w:instrText>
      </w:r>
      <w:r w:rsidR="00DA6837">
        <w:instrText xml:space="preserve">" </w:instrText>
      </w:r>
      <w:r w:rsidR="00DA6837">
        <w:fldChar w:fldCharType="end"/>
      </w:r>
    </w:p>
    <w:p w:rsidR="004E239B" w:rsidRPr="006C125C" w:rsidRDefault="004E239B" w:rsidP="004E239B">
      <w:r w:rsidRPr="006C125C">
        <w:t>Use this option to search the Rad/Nuc Med (Radiology/Nuclear Medicine) Patient file for</w:t>
      </w:r>
      <w:r w:rsidR="006F75DB">
        <w:t xml:space="preserve"> </w:t>
      </w:r>
      <w:r w:rsidRPr="006C125C">
        <w:t xml:space="preserve">suspicious malignancies and add the cases to </w:t>
      </w:r>
      <w:r w:rsidR="00B47667">
        <w:t xml:space="preserve">your </w:t>
      </w:r>
      <w:r w:rsidRPr="006C125C">
        <w:t>Suspense</w:t>
      </w:r>
      <w:r w:rsidR="00B47667">
        <w:t xml:space="preserve"> list</w:t>
      </w:r>
      <w:r w:rsidRPr="006C125C">
        <w:t xml:space="preserve"> in the </w:t>
      </w:r>
      <w:r w:rsidR="00D571D4">
        <w:t>OncoTraX</w:t>
      </w:r>
      <w:r w:rsidRPr="006C125C">
        <w:t xml:space="preserve"> Patient file.</w:t>
      </w:r>
    </w:p>
    <w:p w:rsidR="004E239B" w:rsidRPr="006C125C" w:rsidRDefault="004E239B" w:rsidP="004E239B">
      <w:r w:rsidRPr="0094587D">
        <w:rPr>
          <w:rStyle w:val="courierChar"/>
          <w:sz w:val="20"/>
          <w:szCs w:val="20"/>
        </w:rPr>
        <w:t>Select Start Date:</w:t>
      </w:r>
      <w:r w:rsidR="0083709D">
        <w:rPr>
          <w:rStyle w:val="codeChar"/>
          <w:sz w:val="20"/>
        </w:rPr>
        <w:tab/>
      </w:r>
      <w:r w:rsidR="0083709D">
        <w:t>Type</w:t>
      </w:r>
      <w:r w:rsidRPr="006C125C">
        <w:t xml:space="preserve"> the </w:t>
      </w:r>
      <w:r w:rsidR="0083709D">
        <w:t xml:space="preserve">begin </w:t>
      </w:r>
      <w:r w:rsidRPr="006C125C">
        <w:t>date</w:t>
      </w:r>
      <w:r w:rsidR="0083709D">
        <w:t xml:space="preserve"> for</w:t>
      </w:r>
      <w:r w:rsidRPr="006C125C">
        <w:t xml:space="preserve"> the search or use the default date</w:t>
      </w:r>
      <w:r w:rsidR="0083709D">
        <w:t>.</w:t>
      </w:r>
    </w:p>
    <w:p w:rsidR="004E239B" w:rsidRPr="006C125C" w:rsidRDefault="004E239B" w:rsidP="004E239B">
      <w:r w:rsidRPr="0094587D">
        <w:rPr>
          <w:rStyle w:val="courierChar"/>
          <w:sz w:val="20"/>
          <w:szCs w:val="20"/>
        </w:rPr>
        <w:t>Select Ending Date:</w:t>
      </w:r>
      <w:r w:rsidR="0083709D">
        <w:rPr>
          <w:rStyle w:val="codeChar"/>
          <w:sz w:val="20"/>
        </w:rPr>
        <w:tab/>
      </w:r>
      <w:r w:rsidR="0083709D">
        <w:t>Type</w:t>
      </w:r>
      <w:r w:rsidRPr="006C125C">
        <w:t xml:space="preserve"> the </w:t>
      </w:r>
      <w:r w:rsidR="0083709D">
        <w:t xml:space="preserve">end </w:t>
      </w:r>
      <w:r w:rsidRPr="006C125C">
        <w:t xml:space="preserve">date </w:t>
      </w:r>
      <w:r w:rsidR="0083709D">
        <w:t>for</w:t>
      </w:r>
      <w:r w:rsidRPr="006C125C">
        <w:t xml:space="preserve"> the search</w:t>
      </w:r>
      <w:r w:rsidR="0083709D">
        <w:t>.</w:t>
      </w:r>
    </w:p>
    <w:p w:rsidR="004E239B" w:rsidRPr="006C125C" w:rsidRDefault="004E239B" w:rsidP="004E239B">
      <w:r w:rsidRPr="0094587D">
        <w:rPr>
          <w:rStyle w:val="courierChar"/>
          <w:sz w:val="20"/>
          <w:szCs w:val="20"/>
        </w:rPr>
        <w:t>Device:</w:t>
      </w:r>
      <w:r w:rsidR="0083709D">
        <w:rPr>
          <w:rStyle w:val="codeChar"/>
          <w:sz w:val="20"/>
        </w:rPr>
        <w:tab/>
      </w:r>
      <w:r w:rsidR="0083709D">
        <w:rPr>
          <w:rStyle w:val="codeChar"/>
          <w:sz w:val="20"/>
        </w:rPr>
        <w:tab/>
      </w:r>
      <w:r w:rsidR="0083709D">
        <w:rPr>
          <w:rStyle w:val="codeChar"/>
          <w:sz w:val="20"/>
        </w:rPr>
        <w:tab/>
      </w:r>
      <w:r w:rsidR="0083709D">
        <w:t>Type</w:t>
      </w:r>
      <w:r w:rsidRPr="006C125C">
        <w:t xml:space="preserve"> the name of your printer</w:t>
      </w:r>
      <w:r w:rsidR="0083709D">
        <w:t>.</w:t>
      </w:r>
      <w:r w:rsidR="0083709D">
        <w:tab/>
      </w:r>
    </w:p>
    <w:p w:rsidR="004E239B" w:rsidRPr="006C125C" w:rsidRDefault="004E239B" w:rsidP="0094587D">
      <w:pPr>
        <w:pStyle w:val="courier"/>
      </w:pPr>
      <w:r w:rsidRPr="006C125C">
        <w:t>-----------------------------------------------------------------------</w:t>
      </w:r>
    </w:p>
    <w:p w:rsidR="004E239B" w:rsidRPr="006C125C" w:rsidRDefault="004E239B" w:rsidP="0094587D">
      <w:pPr>
        <w:pStyle w:val="courier"/>
        <w:tabs>
          <w:tab w:val="clear" w:pos="720"/>
        </w:tabs>
        <w:ind w:left="360" w:firstLine="0"/>
      </w:pPr>
      <w:r w:rsidRPr="006C125C">
        <w:t xml:space="preserve">-----------------------------------------------------------------------RADIOLOGY </w:t>
      </w:r>
      <w:r w:rsidR="0012482B">
        <w:t>CASE FINDING</w:t>
      </w:r>
      <w:r w:rsidRPr="006C125C">
        <w:t xml:space="preserve"> LIST</w:t>
      </w:r>
      <w:r w:rsidR="0083709D">
        <w:tab/>
      </w:r>
      <w:r w:rsidR="003802D0">
        <w:tab/>
      </w:r>
      <w:r w:rsidR="00E23632">
        <w:t>WASHINGTON DC VAMC</w:t>
      </w:r>
      <w:r w:rsidR="0083709D">
        <w:tab/>
      </w:r>
      <w:r w:rsidR="003802D0">
        <w:tab/>
      </w:r>
      <w:r w:rsidR="003802D0">
        <w:tab/>
      </w:r>
      <w:r w:rsidRPr="006C125C">
        <w:t>07/18/2005</w:t>
      </w:r>
    </w:p>
    <w:p w:rsidR="004E239B" w:rsidRPr="006C125C" w:rsidRDefault="004E239B" w:rsidP="0094587D">
      <w:pPr>
        <w:pStyle w:val="courier"/>
      </w:pPr>
      <w:r w:rsidRPr="006C125C">
        <w:t>Patient Name</w:t>
      </w:r>
      <w:r w:rsidR="00A54644">
        <w:tab/>
      </w:r>
      <w:r w:rsidR="00A54644">
        <w:tab/>
      </w:r>
      <w:r w:rsidR="00963E40">
        <w:tab/>
      </w:r>
      <w:r w:rsidRPr="006C125C">
        <w:t>PtID#</w:t>
      </w:r>
      <w:r w:rsidR="0083709D">
        <w:tab/>
      </w:r>
      <w:r w:rsidR="0083709D">
        <w:tab/>
      </w:r>
      <w:r w:rsidRPr="006C125C">
        <w:t>Exam Date</w:t>
      </w:r>
      <w:r w:rsidR="0083709D">
        <w:tab/>
      </w:r>
      <w:r w:rsidR="0083709D">
        <w:tab/>
      </w:r>
      <w:r w:rsidRPr="006C125C">
        <w:t>Procedure</w:t>
      </w:r>
    </w:p>
    <w:p w:rsidR="004E239B" w:rsidRPr="006C125C" w:rsidRDefault="004E239B" w:rsidP="00A54644">
      <w:pPr>
        <w:pStyle w:val="courier"/>
        <w:tabs>
          <w:tab w:val="clear" w:pos="720"/>
        </w:tabs>
        <w:ind w:left="360" w:firstLine="0"/>
      </w:pPr>
      <w:r w:rsidRPr="006C125C">
        <w:t>-------------------------------------------</w:t>
      </w:r>
      <w:r w:rsidR="00A54644">
        <w:t>----------------------------</w:t>
      </w:r>
      <w:r w:rsidR="00963E40">
        <w:t>ONCOPATIENT1</w:t>
      </w:r>
      <w:r w:rsidR="0083709D">
        <w:tab/>
      </w:r>
      <w:r w:rsidR="003802D0">
        <w:tab/>
      </w:r>
      <w:r w:rsidR="00963E40">
        <w:tab/>
      </w:r>
      <w:r w:rsidRPr="006C125C">
        <w:t>B</w:t>
      </w:r>
      <w:r w:rsidR="00963E40">
        <w:t>1111</w:t>
      </w:r>
      <w:r w:rsidR="0083709D">
        <w:tab/>
      </w:r>
      <w:r w:rsidR="0083709D">
        <w:tab/>
      </w:r>
      <w:r w:rsidRPr="006C125C">
        <w:t>07/18/2005</w:t>
      </w:r>
      <w:r w:rsidR="0083709D">
        <w:tab/>
      </w:r>
      <w:r w:rsidR="003802D0">
        <w:tab/>
      </w:r>
      <w:r w:rsidR="0083709D">
        <w:t>C</w:t>
      </w:r>
      <w:r w:rsidRPr="006C125C">
        <w:t>T THORAX W/O CONTRAST</w:t>
      </w:r>
    </w:p>
    <w:p w:rsidR="00A54644" w:rsidRPr="00A54644" w:rsidRDefault="00963E40" w:rsidP="00B741D2">
      <w:pPr>
        <w:pStyle w:val="courier"/>
      </w:pPr>
      <w:r>
        <w:t>ONCOPATIENT2</w:t>
      </w:r>
      <w:r w:rsidR="0083709D">
        <w:tab/>
      </w:r>
      <w:r>
        <w:tab/>
      </w:r>
      <w:r>
        <w:tab/>
      </w:r>
      <w:r w:rsidR="004E239B" w:rsidRPr="006C125C">
        <w:t>D9999</w:t>
      </w:r>
      <w:r w:rsidR="0083709D">
        <w:tab/>
      </w:r>
      <w:r w:rsidR="0083709D">
        <w:tab/>
      </w:r>
      <w:r w:rsidR="004E239B" w:rsidRPr="006C125C">
        <w:t>07/18/2005</w:t>
      </w:r>
      <w:r w:rsidR="0083709D">
        <w:tab/>
      </w:r>
      <w:r w:rsidR="003802D0">
        <w:tab/>
      </w:r>
      <w:r w:rsidR="00B741D2">
        <w:t>ULTRASOUND ABDOMEN LTD</w:t>
      </w:r>
    </w:p>
    <w:p w:rsidR="004E239B" w:rsidRPr="006C125C" w:rsidRDefault="0083709D" w:rsidP="0083709D">
      <w:pPr>
        <w:pStyle w:val="NoteText"/>
      </w:pPr>
      <w:r w:rsidRPr="0083709D">
        <w:rPr>
          <w:b/>
        </w:rPr>
        <w:t>Note:</w:t>
      </w:r>
      <w:r>
        <w:t xml:space="preserve"> </w:t>
      </w:r>
      <w:r w:rsidR="004E239B" w:rsidRPr="006C125C">
        <w:t>This option only yield</w:t>
      </w:r>
      <w:r>
        <w:t>s</w:t>
      </w:r>
      <w:r w:rsidR="004E239B" w:rsidRPr="006C125C">
        <w:t xml:space="preserve"> results if </w:t>
      </w:r>
      <w:r>
        <w:t xml:space="preserve">Radiology is entering </w:t>
      </w:r>
      <w:r w:rsidR="00B741D2">
        <w:t>internal Code 8 or Code 9</w:t>
      </w:r>
      <w:r w:rsidR="00934FDE">
        <w:t>, not an ICD-9 Code</w:t>
      </w:r>
      <w:r w:rsidR="00B741D2">
        <w:t xml:space="preserve"> for</w:t>
      </w:r>
      <w:r>
        <w:t xml:space="preserve"> Radiology. M</w:t>
      </w:r>
      <w:r w:rsidR="004E239B" w:rsidRPr="006C125C">
        <w:t>any p</w:t>
      </w:r>
      <w:r w:rsidR="00DA241E">
        <w:t>atien</w:t>
      </w:r>
      <w:r w:rsidR="004E239B" w:rsidRPr="006C125C">
        <w:t xml:space="preserve">ts </w:t>
      </w:r>
      <w:r w:rsidR="00B741D2">
        <w:t>identified</w:t>
      </w:r>
      <w:r w:rsidR="004E239B" w:rsidRPr="006C125C">
        <w:t xml:space="preserve"> through these options may not actually have cancer and need to b</w:t>
      </w:r>
      <w:r w:rsidR="00DA241E">
        <w:t>e</w:t>
      </w:r>
      <w:r w:rsidR="004E239B" w:rsidRPr="006C125C">
        <w:t xml:space="preserve"> </w:t>
      </w:r>
      <w:r w:rsidR="00210D72">
        <w:t xml:space="preserve">manually </w:t>
      </w:r>
      <w:r w:rsidR="004E239B" w:rsidRPr="006C125C">
        <w:t xml:space="preserve">deleted from </w:t>
      </w:r>
      <w:r w:rsidR="00DA241E">
        <w:t>S</w:t>
      </w:r>
      <w:r w:rsidR="004E239B" w:rsidRPr="006C125C">
        <w:t>uspense.</w:t>
      </w:r>
      <w:r w:rsidR="00B741D2">
        <w:t xml:space="preserve"> To delete, refer to </w:t>
      </w:r>
      <w:hyperlink w:anchor="_Deleting_a_VA" w:history="1">
        <w:r w:rsidR="00B741D2" w:rsidRPr="00DB1ADF">
          <w:rPr>
            <w:rStyle w:val="Hyperlink"/>
          </w:rPr>
          <w:t>Deleting a VA Patient from Suspense</w:t>
        </w:r>
      </w:hyperlink>
      <w:r w:rsidR="00B741D2">
        <w:t xml:space="preserve">, page </w:t>
      </w:r>
      <w:r w:rsidR="00B741D2">
        <w:fldChar w:fldCharType="begin"/>
      </w:r>
      <w:r w:rsidR="00B741D2">
        <w:instrText xml:space="preserve"> PAGEREF _Ref164474433 \h </w:instrText>
      </w:r>
      <w:r w:rsidR="00B741D2">
        <w:fldChar w:fldCharType="separate"/>
      </w:r>
      <w:r w:rsidR="00794B93">
        <w:rPr>
          <w:noProof/>
        </w:rPr>
        <w:t>14</w:t>
      </w:r>
      <w:r w:rsidR="00B741D2">
        <w:fldChar w:fldCharType="end"/>
      </w:r>
      <w:r w:rsidR="00B741D2">
        <w:t>.</w:t>
      </w:r>
    </w:p>
    <w:p w:rsidR="004E239B" w:rsidRPr="006C125C" w:rsidRDefault="004E239B" w:rsidP="00C70B4D">
      <w:pPr>
        <w:pStyle w:val="Heading2"/>
      </w:pPr>
      <w:bookmarkStart w:id="47" w:name="_Toc421254974"/>
      <w:r w:rsidRPr="006C125C">
        <w:t>PT</w:t>
      </w:r>
      <w:r w:rsidR="003B7669">
        <w:t xml:space="preserve">  </w:t>
      </w:r>
      <w:r w:rsidRPr="006C125C">
        <w:t>Automatic Case Finding</w:t>
      </w:r>
      <w:r w:rsidR="00B47667">
        <w:t xml:space="preserve"> </w:t>
      </w:r>
      <w:r w:rsidRPr="006C125C">
        <w:t>-</w:t>
      </w:r>
      <w:r w:rsidR="00B47667">
        <w:t xml:space="preserve"> </w:t>
      </w:r>
      <w:r w:rsidRPr="006C125C">
        <w:t>PTF Search</w:t>
      </w:r>
      <w:bookmarkEnd w:id="47"/>
      <w:r w:rsidR="00DA6837">
        <w:fldChar w:fldCharType="begin"/>
      </w:r>
      <w:r w:rsidR="00DA6837">
        <w:instrText xml:space="preserve"> XE "</w:instrText>
      </w:r>
      <w:r w:rsidR="00DA6837" w:rsidRPr="00404B6C">
        <w:instrText>PT</w:instrText>
      </w:r>
      <w:r w:rsidR="00DA6837">
        <w:instrText xml:space="preserve">" </w:instrText>
      </w:r>
      <w:r w:rsidR="00DA6837">
        <w:fldChar w:fldCharType="end"/>
      </w:r>
    </w:p>
    <w:p w:rsidR="004E239B" w:rsidRPr="006C125C" w:rsidRDefault="004E239B" w:rsidP="004E239B">
      <w:r w:rsidRPr="006C125C">
        <w:t xml:space="preserve">Use this option to search the PTF (Patient Treatment File) and add the cases to your Suspense list in the </w:t>
      </w:r>
      <w:r w:rsidR="00D571D4">
        <w:t>OncoTraX</w:t>
      </w:r>
      <w:r w:rsidRPr="006C125C">
        <w:t xml:space="preserve"> Patient file. After </w:t>
      </w:r>
      <w:r w:rsidR="00812461">
        <w:t xml:space="preserve">you </w:t>
      </w:r>
      <w:r w:rsidRPr="006C125C">
        <w:t xml:space="preserve">enter the dates for your search, the program lists the codes </w:t>
      </w:r>
      <w:r w:rsidR="00812461">
        <w:t>to</w:t>
      </w:r>
      <w:r w:rsidRPr="006C125C">
        <w:t xml:space="preserve"> capture</w:t>
      </w:r>
      <w:r w:rsidR="00812461">
        <w:t xml:space="preserve"> during this search.</w:t>
      </w:r>
      <w:r w:rsidR="00A851FD">
        <w:fldChar w:fldCharType="begin"/>
      </w:r>
      <w:r w:rsidR="00A851FD">
        <w:instrText xml:space="preserve"> XE "</w:instrText>
      </w:r>
      <w:r w:rsidR="00A851FD" w:rsidRPr="001078FA">
        <w:instrText>Case</w:instrText>
      </w:r>
      <w:r w:rsidR="000B0678">
        <w:instrText xml:space="preserve"> F</w:instrText>
      </w:r>
      <w:r w:rsidR="00A851FD" w:rsidRPr="001078FA">
        <w:instrText>inding:PTF search</w:instrText>
      </w:r>
      <w:r w:rsidR="00A851FD">
        <w:instrText xml:space="preserve">" </w:instrText>
      </w:r>
      <w:r w:rsidR="00A851FD">
        <w:fldChar w:fldCharType="end"/>
      </w:r>
    </w:p>
    <w:p w:rsidR="004E239B" w:rsidRPr="006C125C" w:rsidRDefault="004E239B" w:rsidP="005055B8">
      <w:pPr>
        <w:pStyle w:val="NoteText"/>
      </w:pPr>
      <w:r w:rsidRPr="005055B8">
        <w:rPr>
          <w:b/>
        </w:rPr>
        <w:lastRenderedPageBreak/>
        <w:t>Note:</w:t>
      </w:r>
      <w:r w:rsidRPr="006C125C">
        <w:t xml:space="preserve"> Suspense date = Admission day +1.</w:t>
      </w:r>
    </w:p>
    <w:p w:rsidR="004E239B" w:rsidRPr="005055B8" w:rsidRDefault="004E239B" w:rsidP="005055B8">
      <w:r w:rsidRPr="00A54644">
        <w:rPr>
          <w:rStyle w:val="courierChar"/>
          <w:sz w:val="20"/>
          <w:szCs w:val="20"/>
        </w:rPr>
        <w:t>Select Start Date:</w:t>
      </w:r>
      <w:r w:rsidR="005055B8" w:rsidRPr="005055B8">
        <w:tab/>
        <w:t>Type</w:t>
      </w:r>
      <w:r w:rsidRPr="005055B8">
        <w:t xml:space="preserve"> the </w:t>
      </w:r>
      <w:r w:rsidR="005055B8" w:rsidRPr="005055B8">
        <w:t xml:space="preserve">begin </w:t>
      </w:r>
      <w:r w:rsidRPr="005055B8">
        <w:t xml:space="preserve">date </w:t>
      </w:r>
      <w:r w:rsidR="005055B8" w:rsidRPr="005055B8">
        <w:t>for</w:t>
      </w:r>
      <w:r w:rsidRPr="005055B8">
        <w:t xml:space="preserve"> the search or use </w:t>
      </w:r>
      <w:r w:rsidR="005055B8">
        <w:t xml:space="preserve">the </w:t>
      </w:r>
      <w:r w:rsidRPr="005055B8">
        <w:t>default date</w:t>
      </w:r>
      <w:r w:rsidR="005055B8">
        <w:t>.</w:t>
      </w:r>
    </w:p>
    <w:p w:rsidR="004E239B" w:rsidRPr="005055B8" w:rsidRDefault="004E239B" w:rsidP="005055B8">
      <w:r w:rsidRPr="00A54644">
        <w:rPr>
          <w:rStyle w:val="courierChar"/>
          <w:sz w:val="20"/>
          <w:szCs w:val="20"/>
        </w:rPr>
        <w:t>Select Ending Date:</w:t>
      </w:r>
      <w:r w:rsidR="005055B8" w:rsidRPr="005055B8">
        <w:tab/>
      </w:r>
      <w:r w:rsidR="005055B8">
        <w:t>Type</w:t>
      </w:r>
      <w:r w:rsidRPr="005055B8">
        <w:t xml:space="preserve"> the </w:t>
      </w:r>
      <w:r w:rsidR="005055B8">
        <w:t xml:space="preserve">end </w:t>
      </w:r>
      <w:r w:rsidRPr="005055B8">
        <w:t xml:space="preserve">date </w:t>
      </w:r>
      <w:r w:rsidR="005055B8">
        <w:t>for</w:t>
      </w:r>
      <w:r w:rsidRPr="005055B8">
        <w:t xml:space="preserve"> the search.</w:t>
      </w:r>
    </w:p>
    <w:p w:rsidR="004E239B" w:rsidRDefault="004E239B" w:rsidP="005055B8">
      <w:r w:rsidRPr="00A54644">
        <w:rPr>
          <w:rStyle w:val="courierChar"/>
          <w:sz w:val="20"/>
          <w:szCs w:val="20"/>
        </w:rPr>
        <w:t>Device:</w:t>
      </w:r>
      <w:r w:rsidR="005055B8" w:rsidRPr="005055B8">
        <w:tab/>
      </w:r>
      <w:r w:rsidR="005055B8" w:rsidRPr="005055B8">
        <w:tab/>
      </w:r>
      <w:r w:rsidR="005055B8">
        <w:tab/>
        <w:t>Type</w:t>
      </w:r>
      <w:r w:rsidRPr="005055B8">
        <w:t xml:space="preserve"> the name of your printer</w:t>
      </w:r>
      <w:r w:rsidR="005055B8">
        <w:t>.</w:t>
      </w:r>
    </w:p>
    <w:p w:rsidR="005055B8" w:rsidRPr="00E121DE" w:rsidRDefault="00C70B4D" w:rsidP="00E121DE">
      <w:pPr>
        <w:rPr>
          <w:b/>
        </w:rPr>
      </w:pPr>
      <w:r>
        <w:rPr>
          <w:b/>
        </w:rPr>
        <w:t>Example</w:t>
      </w:r>
    </w:p>
    <w:p w:rsidR="004E239B" w:rsidRPr="006C125C" w:rsidRDefault="004E239B" w:rsidP="00A54644">
      <w:pPr>
        <w:pStyle w:val="courier"/>
      </w:pPr>
      <w:r w:rsidRPr="006C125C">
        <w:t>Start Date:  02-01-2004//   FEB 01, 2004</w:t>
      </w:r>
    </w:p>
    <w:p w:rsidR="004E239B" w:rsidRPr="006C125C" w:rsidRDefault="00E121DE" w:rsidP="00A54644">
      <w:pPr>
        <w:pStyle w:val="courier"/>
      </w:pPr>
      <w:r>
        <w:tab/>
      </w:r>
      <w:r w:rsidR="004E239B" w:rsidRPr="006C125C">
        <w:t>Go to Date:  2-10  FEB 10, 2004</w:t>
      </w:r>
    </w:p>
    <w:p w:rsidR="004E239B" w:rsidRPr="006C125C" w:rsidRDefault="00E121DE" w:rsidP="00A54644">
      <w:pPr>
        <w:pStyle w:val="courier"/>
      </w:pPr>
      <w:r>
        <w:tab/>
      </w:r>
      <w:r>
        <w:tab/>
      </w:r>
      <w:r w:rsidR="004E239B" w:rsidRPr="006C125C">
        <w:t>Dates ok? Y// ES</w:t>
      </w:r>
    </w:p>
    <w:p w:rsidR="004E239B" w:rsidRPr="006C125C" w:rsidRDefault="00E121DE" w:rsidP="00A54644">
      <w:pPr>
        <w:pStyle w:val="courier"/>
      </w:pPr>
      <w:r>
        <w:tab/>
      </w:r>
      <w:r>
        <w:tab/>
      </w:r>
      <w:r w:rsidR="004E239B" w:rsidRPr="006C125C">
        <w:t>We will capture codes 140.0 to 239.9</w:t>
      </w:r>
    </w:p>
    <w:p w:rsidR="004E239B" w:rsidRPr="006C125C" w:rsidRDefault="00E121DE" w:rsidP="00A54644">
      <w:pPr>
        <w:pStyle w:val="courier"/>
      </w:pPr>
      <w:r>
        <w:tab/>
      </w:r>
      <w:r>
        <w:tab/>
      </w:r>
      <w:r w:rsidR="004E239B" w:rsidRPr="006C125C">
        <w:t>From: FEB 01, 2004 To: FEB 10, 2004</w:t>
      </w:r>
    </w:p>
    <w:p w:rsidR="004E239B" w:rsidRPr="006C125C" w:rsidRDefault="00E121DE" w:rsidP="00A54644">
      <w:pPr>
        <w:pStyle w:val="courier"/>
      </w:pPr>
      <w:r>
        <w:tab/>
      </w:r>
      <w:r>
        <w:tab/>
      </w:r>
      <w:r>
        <w:tab/>
      </w:r>
      <w:r w:rsidR="004E239B" w:rsidRPr="006C125C">
        <w:t>Including codes:</w:t>
      </w:r>
    </w:p>
    <w:p w:rsidR="004E239B" w:rsidRPr="00026FAC" w:rsidRDefault="004E239B" w:rsidP="00A54644">
      <w:pPr>
        <w:pStyle w:val="courier"/>
      </w:pPr>
      <w:r w:rsidRPr="00026FAC">
        <w:t>042.2,259.2,273.1,273.2,273.3,273.9,284.9,288.3 &amp; 289.8</w:t>
      </w:r>
    </w:p>
    <w:p w:rsidR="004E239B" w:rsidRDefault="00E121DE" w:rsidP="00A54644">
      <w:pPr>
        <w:pStyle w:val="courier"/>
      </w:pPr>
      <w:r>
        <w:tab/>
      </w:r>
      <w:r w:rsidR="004E239B" w:rsidRPr="00026FAC">
        <w:t>V-Codes: 07.3,07.8,10.0-9,58.0-1,66.1,66.2,67.1-2,76,77.1</w:t>
      </w:r>
    </w:p>
    <w:p w:rsidR="00812461" w:rsidRPr="006C125C" w:rsidRDefault="00D93FB6" w:rsidP="00D93FB6">
      <w:pPr>
        <w:pStyle w:val="NoteText"/>
      </w:pPr>
      <w:r w:rsidRPr="00D93FB6">
        <w:rPr>
          <w:b/>
        </w:rPr>
        <w:t>Note:</w:t>
      </w:r>
      <w:r>
        <w:t xml:space="preserve"> These are the codes searched for and added to your Suspense file.</w:t>
      </w:r>
    </w:p>
    <w:p w:rsidR="004E239B" w:rsidRPr="006C125C" w:rsidRDefault="00A54644" w:rsidP="00A54644">
      <w:pPr>
        <w:pStyle w:val="courier"/>
      </w:pPr>
      <w:r>
        <w:tab/>
      </w:r>
      <w:r>
        <w:tab/>
      </w:r>
      <w:r>
        <w:tab/>
      </w:r>
      <w:r>
        <w:tab/>
      </w:r>
      <w:r>
        <w:tab/>
        <w:t>(</w:t>
      </w:r>
      <w:r w:rsidR="004E239B" w:rsidRPr="006C125C">
        <w:t>Eliminating BENIGN 209.0-229.9)</w:t>
      </w:r>
    </w:p>
    <w:p w:rsidR="004E239B" w:rsidRPr="00367EE8" w:rsidRDefault="004E239B" w:rsidP="00367EE8">
      <w:pPr>
        <w:pStyle w:val="courier"/>
        <w:tabs>
          <w:tab w:val="clear" w:pos="360"/>
          <w:tab w:val="clear" w:pos="720"/>
        </w:tabs>
        <w:ind w:left="360" w:firstLine="0"/>
      </w:pPr>
      <w:r w:rsidRPr="00367EE8">
        <w:t>---------------------------------------------------------------------------PTF-</w:t>
      </w:r>
      <w:r w:rsidR="0012482B" w:rsidRPr="00367EE8">
        <w:t>CASE FINDING</w:t>
      </w:r>
      <w:r w:rsidRPr="00367EE8">
        <w:t xml:space="preserve"> LIST</w:t>
      </w:r>
      <w:r w:rsidR="00432C80" w:rsidRPr="00367EE8">
        <w:tab/>
      </w:r>
      <w:r w:rsidR="00432C80" w:rsidRPr="00367EE8">
        <w:tab/>
      </w:r>
      <w:r w:rsidR="00E23632">
        <w:t>WASHINGTON DC VAMC</w:t>
      </w:r>
      <w:r w:rsidR="00432C80" w:rsidRPr="00367EE8">
        <w:tab/>
      </w:r>
      <w:r w:rsidR="00432C80" w:rsidRPr="00367EE8">
        <w:tab/>
      </w:r>
      <w:r w:rsidR="00E23632">
        <w:t xml:space="preserve">           </w:t>
      </w:r>
      <w:r w:rsidRPr="00367EE8">
        <w:t>03/10/2004</w:t>
      </w:r>
    </w:p>
    <w:p w:rsidR="004E239B" w:rsidRPr="00367EE8" w:rsidRDefault="004E239B" w:rsidP="00367EE8">
      <w:pPr>
        <w:pStyle w:val="courier"/>
      </w:pPr>
      <w:r w:rsidRPr="00367EE8">
        <w:t>Patient Name</w:t>
      </w:r>
      <w:r w:rsidR="00A54644" w:rsidRPr="00367EE8">
        <w:tab/>
      </w:r>
      <w:r w:rsidRPr="00367EE8">
        <w:t>PtID#</w:t>
      </w:r>
      <w:r w:rsidR="00A54644" w:rsidRPr="00367EE8">
        <w:tab/>
      </w:r>
      <w:r w:rsidRPr="00367EE8">
        <w:t xml:space="preserve">Admit </w:t>
      </w:r>
      <w:r w:rsidR="003802D0" w:rsidRPr="00367EE8">
        <w:t>–</w:t>
      </w:r>
      <w:r w:rsidRPr="00367EE8">
        <w:t xml:space="preserve"> Disch</w:t>
      </w:r>
      <w:r w:rsidR="00A54644" w:rsidRPr="00367EE8">
        <w:tab/>
      </w:r>
      <w:r w:rsidR="00A54644" w:rsidRPr="00367EE8">
        <w:tab/>
      </w:r>
      <w:r w:rsidR="00A54644" w:rsidRPr="00367EE8">
        <w:tab/>
      </w:r>
      <w:r w:rsidR="00A54644" w:rsidRPr="00367EE8">
        <w:tab/>
      </w:r>
      <w:r w:rsidRPr="00367EE8">
        <w:t>Level/ICD9-Description</w:t>
      </w:r>
    </w:p>
    <w:p w:rsidR="004E239B" w:rsidRPr="00367EE8" w:rsidRDefault="004E239B" w:rsidP="00367EE8">
      <w:pPr>
        <w:pStyle w:val="courier"/>
      </w:pPr>
      <w:r w:rsidRPr="00367EE8">
        <w:t>---------------------------------------------------------------------------</w:t>
      </w:r>
    </w:p>
    <w:p w:rsidR="004E239B" w:rsidRPr="006C125C" w:rsidRDefault="00963E40" w:rsidP="00A54644">
      <w:pPr>
        <w:pStyle w:val="courier"/>
      </w:pPr>
      <w:r>
        <w:t>ONCOPATIENT1</w:t>
      </w:r>
      <w:r w:rsidR="00E22FD1">
        <w:tab/>
      </w:r>
      <w:r w:rsidR="004E239B" w:rsidRPr="006C125C">
        <w:t>A9999</w:t>
      </w:r>
      <w:r w:rsidR="00A54644">
        <w:tab/>
      </w:r>
      <w:r w:rsidR="004E239B" w:rsidRPr="006C125C">
        <w:t>02/03/2004-02/04/2004</w:t>
      </w:r>
      <w:r w:rsidR="00E22FD1">
        <w:tab/>
      </w:r>
      <w:r w:rsidR="004E239B" w:rsidRPr="006C125C">
        <w:t>ICD-6/0-HX-PROSTATIC</w:t>
      </w:r>
      <w:r w:rsidR="00A54644">
        <w:t xml:space="preserve"> </w:t>
      </w:r>
      <w:r w:rsidR="004E239B" w:rsidRPr="006C125C">
        <w:t>MALIGNA</w:t>
      </w:r>
    </w:p>
    <w:p w:rsidR="004E239B" w:rsidRPr="006C125C" w:rsidRDefault="00963E40" w:rsidP="00A54644">
      <w:pPr>
        <w:pStyle w:val="courier"/>
      </w:pPr>
      <w:r>
        <w:t>ONCOPATIENT2</w:t>
      </w:r>
      <w:r w:rsidR="00E22FD1">
        <w:tab/>
      </w:r>
      <w:r w:rsidR="004E239B" w:rsidRPr="006C125C">
        <w:t>G9999</w:t>
      </w:r>
      <w:r w:rsidR="00A54644">
        <w:tab/>
      </w:r>
      <w:r w:rsidR="004E239B" w:rsidRPr="006C125C">
        <w:t>02/06/2004-02/06/2004</w:t>
      </w:r>
      <w:r w:rsidR="00E22FD1">
        <w:tab/>
      </w:r>
      <w:r w:rsidR="004E239B" w:rsidRPr="006C125C">
        <w:t>ICD-8/0-HX OF BLADDER MALIGN</w:t>
      </w:r>
    </w:p>
    <w:p w:rsidR="004E239B" w:rsidRPr="006C125C" w:rsidRDefault="00A54644" w:rsidP="00A54644">
      <w:pPr>
        <w:pStyle w:val="courier"/>
      </w:pPr>
      <w:r>
        <w:tab/>
      </w:r>
      <w:r>
        <w:tab/>
      </w:r>
      <w:r>
        <w:tab/>
      </w:r>
      <w:r>
        <w:tab/>
      </w:r>
      <w:r>
        <w:tab/>
      </w:r>
      <w:r w:rsidR="004E239B" w:rsidRPr="006C125C">
        <w:t xml:space="preserve">PTF </w:t>
      </w:r>
      <w:r w:rsidR="0012482B">
        <w:t>CASE FINDING</w:t>
      </w:r>
      <w:r w:rsidR="004E239B" w:rsidRPr="006C125C">
        <w:t xml:space="preserve"> RESULTS</w:t>
      </w:r>
    </w:p>
    <w:p w:rsidR="004E239B" w:rsidRPr="006C125C" w:rsidRDefault="00A54644" w:rsidP="00A54644">
      <w:pPr>
        <w:pStyle w:val="courier"/>
      </w:pPr>
      <w:r>
        <w:tab/>
      </w:r>
      <w:r>
        <w:tab/>
      </w:r>
      <w:r>
        <w:tab/>
      </w:r>
      <w:r>
        <w:tab/>
      </w:r>
      <w:r>
        <w:tab/>
      </w:r>
      <w:r w:rsidR="004E239B" w:rsidRPr="006C125C">
        <w:t>38 Cases found</w:t>
      </w:r>
    </w:p>
    <w:p w:rsidR="004E239B" w:rsidRPr="00026FAC" w:rsidRDefault="004E239B" w:rsidP="00A54644">
      <w:pPr>
        <w:pStyle w:val="courier"/>
        <w:rPr>
          <w:b/>
        </w:rPr>
      </w:pPr>
      <w:r w:rsidRPr="006C125C">
        <w:t xml:space="preserve"> </w:t>
      </w:r>
      <w:r w:rsidR="00A54644">
        <w:tab/>
      </w:r>
      <w:r w:rsidR="00A54644">
        <w:tab/>
      </w:r>
      <w:r w:rsidR="00A54644">
        <w:tab/>
      </w:r>
      <w:r w:rsidR="00A54644">
        <w:tab/>
      </w:r>
      <w:r w:rsidR="00A54644">
        <w:tab/>
      </w:r>
      <w:r w:rsidRPr="00026FAC">
        <w:rPr>
          <w:b/>
        </w:rPr>
        <w:t>2 New Patients added</w:t>
      </w:r>
    </w:p>
    <w:p w:rsidR="004E239B" w:rsidRPr="006C125C" w:rsidRDefault="00A54644" w:rsidP="00A54644">
      <w:pPr>
        <w:pStyle w:val="courier"/>
      </w:pPr>
      <w:r>
        <w:tab/>
      </w:r>
      <w:r>
        <w:tab/>
      </w:r>
      <w:r>
        <w:tab/>
      </w:r>
      <w:r>
        <w:tab/>
      </w:r>
      <w:r>
        <w:tab/>
      </w:r>
      <w:r w:rsidR="004E239B" w:rsidRPr="006C125C">
        <w:t>2</w:t>
      </w:r>
      <w:r w:rsidR="00026FAC">
        <w:t xml:space="preserve"> </w:t>
      </w:r>
      <w:r w:rsidR="004E239B" w:rsidRPr="006C125C">
        <w:t>New cases added</w:t>
      </w:r>
    </w:p>
    <w:p w:rsidR="004E239B" w:rsidRPr="006C125C" w:rsidRDefault="00026FAC" w:rsidP="00026FAC">
      <w:pPr>
        <w:pStyle w:val="NoteText"/>
      </w:pPr>
      <w:r w:rsidRPr="00026FAC">
        <w:rPr>
          <w:b/>
        </w:rPr>
        <w:t>Note:</w:t>
      </w:r>
      <w:r>
        <w:t xml:space="preserve"> </w:t>
      </w:r>
      <w:r w:rsidR="004E239B" w:rsidRPr="006C125C">
        <w:t>Although there were 38 cases found during this time period</w:t>
      </w:r>
      <w:r>
        <w:t>,</w:t>
      </w:r>
      <w:r w:rsidR="004E239B" w:rsidRPr="006C125C">
        <w:t xml:space="preserve"> only 2 of the 38 were not already in Suspense.</w:t>
      </w:r>
    </w:p>
    <w:p w:rsidR="004E239B" w:rsidRPr="006C125C" w:rsidRDefault="004E239B" w:rsidP="00540D7D">
      <w:pPr>
        <w:pStyle w:val="Heading2"/>
      </w:pPr>
      <w:bookmarkStart w:id="48" w:name="_SE__Add/Edit/Delete"/>
      <w:bookmarkStart w:id="49" w:name="_Ref164476214"/>
      <w:bookmarkStart w:id="50" w:name="_Toc421254975"/>
      <w:bookmarkEnd w:id="48"/>
      <w:r w:rsidRPr="006C125C">
        <w:t>SE</w:t>
      </w:r>
      <w:r w:rsidR="008F13A4">
        <w:t xml:space="preserve">  </w:t>
      </w:r>
      <w:r w:rsidRPr="006C125C">
        <w:t xml:space="preserve">Add/Edit/Delete </w:t>
      </w:r>
      <w:r w:rsidR="001B5A13">
        <w:t xml:space="preserve">from </w:t>
      </w:r>
      <w:r w:rsidRPr="006C125C">
        <w:t>Suspense</w:t>
      </w:r>
      <w:bookmarkEnd w:id="49"/>
      <w:bookmarkEnd w:id="50"/>
      <w:r w:rsidR="001B5A13">
        <w:t xml:space="preserve"> </w:t>
      </w:r>
      <w:r w:rsidR="00DA6837">
        <w:fldChar w:fldCharType="begin"/>
      </w:r>
      <w:r w:rsidR="00DA6837">
        <w:instrText xml:space="preserve"> XE "</w:instrText>
      </w:r>
      <w:r w:rsidR="00DA6837" w:rsidRPr="00404B6C">
        <w:instrText>SE</w:instrText>
      </w:r>
      <w:r w:rsidR="00DA6837">
        <w:instrText xml:space="preserve">" </w:instrText>
      </w:r>
      <w:r w:rsidR="00DA6837">
        <w:fldChar w:fldCharType="end"/>
      </w:r>
    </w:p>
    <w:p w:rsidR="004E239B" w:rsidRPr="006C125C" w:rsidRDefault="004E239B" w:rsidP="004E239B">
      <w:r w:rsidRPr="006C125C">
        <w:t xml:space="preserve">Use this option to manually add patients to </w:t>
      </w:r>
      <w:r w:rsidR="005761FF">
        <w:t xml:space="preserve">the </w:t>
      </w:r>
      <w:r w:rsidRPr="006C125C">
        <w:t xml:space="preserve">Suspense </w:t>
      </w:r>
      <w:r w:rsidR="005761FF">
        <w:t>f</w:t>
      </w:r>
      <w:r w:rsidRPr="006C125C">
        <w:t>ile</w:t>
      </w:r>
      <w:r w:rsidR="005F0D60">
        <w:t xml:space="preserve">, to modify patient information in the file, </w:t>
      </w:r>
      <w:r w:rsidRPr="006C125C">
        <w:t xml:space="preserve">or to manually delete patients from </w:t>
      </w:r>
      <w:r w:rsidR="00367EE8">
        <w:t>Suspense.</w:t>
      </w:r>
    </w:p>
    <w:p w:rsidR="004E239B" w:rsidRPr="006C125C" w:rsidRDefault="004E239B" w:rsidP="00C70B4D">
      <w:pPr>
        <w:pStyle w:val="Heading3"/>
      </w:pPr>
      <w:bookmarkStart w:id="51" w:name="_Toc421254976"/>
      <w:r w:rsidRPr="006C125C">
        <w:t>Adding a VA Patient</w:t>
      </w:r>
      <w:r w:rsidR="00C47C7E">
        <w:t xml:space="preserve"> to Suspense</w:t>
      </w:r>
      <w:bookmarkEnd w:id="51"/>
      <w:r w:rsidR="00DA6837">
        <w:fldChar w:fldCharType="begin"/>
      </w:r>
      <w:r w:rsidR="00DA6837">
        <w:instrText xml:space="preserve"> XE "</w:instrText>
      </w:r>
      <w:r w:rsidR="00DA6837" w:rsidRPr="00706D86">
        <w:instrText>Suspense:Add a VA patient</w:instrText>
      </w:r>
      <w:r w:rsidR="00DA6837">
        <w:instrText xml:space="preserve">" </w:instrText>
      </w:r>
      <w:r w:rsidR="00DA6837">
        <w:fldChar w:fldCharType="end"/>
      </w:r>
    </w:p>
    <w:p w:rsidR="00DA25F9" w:rsidRDefault="004E239B" w:rsidP="004E239B">
      <w:r w:rsidRPr="006C125C">
        <w:t xml:space="preserve">To </w:t>
      </w:r>
      <w:r w:rsidR="0066668F">
        <w:t>enter</w:t>
      </w:r>
      <w:r w:rsidRPr="006C125C">
        <w:t xml:space="preserve"> a patient</w:t>
      </w:r>
      <w:r w:rsidR="00DA25F9">
        <w:t xml:space="preserve"> </w:t>
      </w:r>
      <w:r w:rsidR="0066668F">
        <w:t>in</w:t>
      </w:r>
      <w:r w:rsidR="00314FF1">
        <w:t xml:space="preserve"> </w:t>
      </w:r>
      <w:r w:rsidR="00DA25F9">
        <w:t>the Suspense file:</w:t>
      </w:r>
    </w:p>
    <w:p w:rsidR="00CD477A" w:rsidRDefault="00DA25F9" w:rsidP="00F61D69">
      <w:pPr>
        <w:pStyle w:val="ListNumber"/>
        <w:numPr>
          <w:ilvl w:val="0"/>
          <w:numId w:val="17"/>
        </w:numPr>
      </w:pPr>
      <w:r>
        <w:t>Type</w:t>
      </w:r>
      <w:r w:rsidR="004E239B" w:rsidRPr="006C125C">
        <w:t xml:space="preserve"> </w:t>
      </w:r>
      <w:r w:rsidR="00222C08">
        <w:t>the patient</w:t>
      </w:r>
      <w:r w:rsidR="00CD477A" w:rsidRPr="006C125C">
        <w:t xml:space="preserve"> </w:t>
      </w:r>
      <w:r w:rsidR="00CD477A" w:rsidRPr="006E3FE2">
        <w:t>PID#</w:t>
      </w:r>
      <w:r w:rsidR="006E3FE2">
        <w:t xml:space="preserve">; refer to the </w:t>
      </w:r>
      <w:r w:rsidR="006E3FE2" w:rsidRPr="006E3FE2">
        <w:rPr>
          <w:i/>
        </w:rPr>
        <w:t>Glossary</w:t>
      </w:r>
      <w:r w:rsidR="006E3FE2">
        <w:t xml:space="preserve"> on page </w:t>
      </w:r>
      <w:r w:rsidR="006E3FE2">
        <w:fldChar w:fldCharType="begin"/>
      </w:r>
      <w:r w:rsidR="006E3FE2">
        <w:instrText xml:space="preserve"> PAGEREF _Ref165274786 \h </w:instrText>
      </w:r>
      <w:r w:rsidR="006E3FE2">
        <w:fldChar w:fldCharType="separate"/>
      </w:r>
      <w:r w:rsidR="00794B93">
        <w:rPr>
          <w:noProof/>
        </w:rPr>
        <w:t>107</w:t>
      </w:r>
      <w:r w:rsidR="006E3FE2">
        <w:fldChar w:fldCharType="end"/>
      </w:r>
      <w:r w:rsidR="006E3FE2">
        <w:t xml:space="preserve">.  </w:t>
      </w:r>
    </w:p>
    <w:p w:rsidR="004E239B" w:rsidRPr="006C125C" w:rsidRDefault="00CD477A" w:rsidP="007C002D">
      <w:pPr>
        <w:pStyle w:val="ListNumber"/>
      </w:pPr>
      <w:r>
        <w:t>The program</w:t>
      </w:r>
      <w:r w:rsidR="004E239B" w:rsidRPr="006C125C">
        <w:t xml:space="preserve"> ask</w:t>
      </w:r>
      <w:r>
        <w:t xml:space="preserve">s: </w:t>
      </w:r>
      <w:r w:rsidRPr="00CD477A">
        <w:t xml:space="preserve">do you </w:t>
      </w:r>
      <w:r w:rsidR="004E239B" w:rsidRPr="00CD477A">
        <w:t xml:space="preserve">want to add the patient as a New </w:t>
      </w:r>
      <w:r w:rsidR="00D571D4">
        <w:t>OncoTraX</w:t>
      </w:r>
      <w:r w:rsidR="004E239B" w:rsidRPr="00CD477A">
        <w:t xml:space="preserve"> Patient</w:t>
      </w:r>
      <w:r w:rsidRPr="00CD477A">
        <w:t>?</w:t>
      </w:r>
      <w:r w:rsidR="004E239B" w:rsidRPr="006C125C">
        <w:t xml:space="preserve"> </w:t>
      </w:r>
      <w:r>
        <w:br/>
        <w:t>Response is</w:t>
      </w:r>
      <w:r w:rsidR="004E239B" w:rsidRPr="006C125C">
        <w:t xml:space="preserve"> </w:t>
      </w:r>
      <w:r w:rsidR="004E239B" w:rsidRPr="00CD477A">
        <w:rPr>
          <w:b/>
        </w:rPr>
        <w:t>YES</w:t>
      </w:r>
      <w:r w:rsidR="004E239B" w:rsidRPr="006C125C">
        <w:t>.</w:t>
      </w:r>
    </w:p>
    <w:p w:rsidR="004E239B" w:rsidRPr="006C125C" w:rsidRDefault="00314FF1" w:rsidP="007C002D">
      <w:pPr>
        <w:pStyle w:val="ListNumber"/>
      </w:pPr>
      <w:r w:rsidRPr="00F61D69">
        <w:t xml:space="preserve">At the </w:t>
      </w:r>
      <w:r w:rsidR="004E239B" w:rsidRPr="00F61D69">
        <w:t xml:space="preserve">Suspense Date: </w:t>
      </w:r>
      <w:r>
        <w:t>prompt, type</w:t>
      </w:r>
      <w:r w:rsidR="004E239B" w:rsidRPr="006C125C">
        <w:t xml:space="preserve"> the </w:t>
      </w:r>
      <w:r w:rsidR="00F61D69">
        <w:t xml:space="preserve">provisional </w:t>
      </w:r>
      <w:r w:rsidR="004E239B" w:rsidRPr="006C125C">
        <w:t xml:space="preserve">date </w:t>
      </w:r>
      <w:r w:rsidR="00F61D69">
        <w:t>of the diagnosis.</w:t>
      </w:r>
      <w:r w:rsidR="00CA5B36">
        <w:t xml:space="preserve"> You can edit the date when the abstract is complete.</w:t>
      </w:r>
    </w:p>
    <w:p w:rsidR="00592732" w:rsidRDefault="00314FF1" w:rsidP="00314FF1">
      <w:pPr>
        <w:pStyle w:val="NoteText"/>
      </w:pPr>
      <w:r w:rsidRPr="00314FF1">
        <w:rPr>
          <w:b/>
        </w:rPr>
        <w:t>Note:</w:t>
      </w:r>
      <w:r>
        <w:t xml:space="preserve"> </w:t>
      </w:r>
      <w:r w:rsidRPr="006C125C">
        <w:t xml:space="preserve">You must </w:t>
      </w:r>
      <w:r>
        <w:t>enter</w:t>
      </w:r>
      <w:r w:rsidRPr="006C125C">
        <w:t xml:space="preserve"> a date</w:t>
      </w:r>
      <w:r w:rsidR="00F61D69">
        <w:t xml:space="preserve">; this date becomes the </w:t>
      </w:r>
      <w:r w:rsidR="00260870">
        <w:t>D</w:t>
      </w:r>
      <w:r w:rsidR="00F61D69">
        <w:t xml:space="preserve">ate of </w:t>
      </w:r>
      <w:r w:rsidR="00260870">
        <w:t>D</w:t>
      </w:r>
      <w:r w:rsidR="00F61D69">
        <w:t xml:space="preserve">iagnosis in </w:t>
      </w:r>
      <w:r w:rsidR="00260870">
        <w:t>the abstract.</w:t>
      </w:r>
    </w:p>
    <w:p w:rsidR="00592732" w:rsidRDefault="00592732" w:rsidP="00C70B4D">
      <w:pPr>
        <w:pStyle w:val="Heading3"/>
      </w:pPr>
      <w:bookmarkStart w:id="52" w:name="_Toc421254977"/>
      <w:r>
        <w:t>Editing a VA Patient</w:t>
      </w:r>
      <w:r w:rsidR="00C47C7E">
        <w:t xml:space="preserve"> in Suspense</w:t>
      </w:r>
      <w:bookmarkEnd w:id="52"/>
      <w:r w:rsidR="00DA6837">
        <w:fldChar w:fldCharType="begin"/>
      </w:r>
      <w:r w:rsidR="00DA6837">
        <w:instrText xml:space="preserve"> XE "</w:instrText>
      </w:r>
      <w:r w:rsidR="00DA6837" w:rsidRPr="00BF7A8E">
        <w:instrText>Suspense:Edit a VA patient</w:instrText>
      </w:r>
      <w:r w:rsidR="00DA6837">
        <w:instrText xml:space="preserve">" </w:instrText>
      </w:r>
      <w:r w:rsidR="00DA6837">
        <w:fldChar w:fldCharType="end"/>
      </w:r>
    </w:p>
    <w:p w:rsidR="004E2A4F" w:rsidRPr="004E2A4F" w:rsidRDefault="004E2A4F" w:rsidP="004E2A4F">
      <w:r>
        <w:t>To modify patient information in the Suspense file:</w:t>
      </w:r>
    </w:p>
    <w:p w:rsidR="00314FF1" w:rsidRDefault="00314FF1" w:rsidP="00F61D69">
      <w:pPr>
        <w:pStyle w:val="ListNumber"/>
        <w:numPr>
          <w:ilvl w:val="0"/>
          <w:numId w:val="18"/>
        </w:numPr>
      </w:pPr>
      <w:r>
        <w:lastRenderedPageBreak/>
        <w:t>Type</w:t>
      </w:r>
      <w:r w:rsidRPr="006C125C">
        <w:t xml:space="preserve"> the </w:t>
      </w:r>
      <w:r w:rsidR="007B099C">
        <w:t xml:space="preserve">patient </w:t>
      </w:r>
      <w:r w:rsidRPr="006E3FE2">
        <w:t>PID#</w:t>
      </w:r>
      <w:r w:rsidR="006E3FE2">
        <w:t xml:space="preserve">; refer to the </w:t>
      </w:r>
      <w:r w:rsidR="006E3FE2" w:rsidRPr="006E3FE2">
        <w:rPr>
          <w:i/>
        </w:rPr>
        <w:t>Glossary</w:t>
      </w:r>
      <w:r w:rsidR="006E3FE2">
        <w:t xml:space="preserve"> on page </w:t>
      </w:r>
      <w:r w:rsidR="006E3FE2">
        <w:fldChar w:fldCharType="begin"/>
      </w:r>
      <w:r w:rsidR="006E3FE2">
        <w:instrText xml:space="preserve"> PAGEREF _Ref165274852 \h </w:instrText>
      </w:r>
      <w:r w:rsidR="006E3FE2">
        <w:fldChar w:fldCharType="separate"/>
      </w:r>
      <w:r w:rsidR="00794B93">
        <w:rPr>
          <w:noProof/>
        </w:rPr>
        <w:t>107</w:t>
      </w:r>
      <w:r w:rsidR="006E3FE2">
        <w:fldChar w:fldCharType="end"/>
      </w:r>
      <w:r w:rsidR="006E3FE2">
        <w:t>.</w:t>
      </w:r>
    </w:p>
    <w:p w:rsidR="004E239B" w:rsidRPr="006C125C" w:rsidRDefault="00314FF1" w:rsidP="007C002D">
      <w:pPr>
        <w:pStyle w:val="ListNumber"/>
      </w:pPr>
      <w:r>
        <w:t xml:space="preserve">At the </w:t>
      </w:r>
      <w:r w:rsidRPr="007B099C">
        <w:t>Suspense Date:</w:t>
      </w:r>
      <w:r w:rsidRPr="006C125C">
        <w:t xml:space="preserve"> </w:t>
      </w:r>
      <w:r>
        <w:t>prompt,</w:t>
      </w:r>
      <w:r w:rsidR="004E239B" w:rsidRPr="006C125C">
        <w:t xml:space="preserve"> </w:t>
      </w:r>
      <w:r w:rsidR="003F4D6C">
        <w:t>change the</w:t>
      </w:r>
      <w:r w:rsidR="004E239B" w:rsidRPr="006C125C">
        <w:t xml:space="preserve"> date</w:t>
      </w:r>
      <w:r>
        <w:t>.</w:t>
      </w:r>
    </w:p>
    <w:p w:rsidR="00592732" w:rsidRDefault="004E239B" w:rsidP="00C70B4D">
      <w:pPr>
        <w:pStyle w:val="Heading3"/>
      </w:pPr>
      <w:bookmarkStart w:id="53" w:name="_Deleting_a_VA"/>
      <w:bookmarkStart w:id="54" w:name="_Ref164474433"/>
      <w:bookmarkStart w:id="55" w:name="_Toc421254978"/>
      <w:bookmarkEnd w:id="53"/>
      <w:r w:rsidRPr="006C125C">
        <w:t>Delet</w:t>
      </w:r>
      <w:r w:rsidR="00592732">
        <w:t>ing a</w:t>
      </w:r>
      <w:r w:rsidRPr="006C125C">
        <w:t xml:space="preserve"> </w:t>
      </w:r>
      <w:r w:rsidR="00592732">
        <w:t xml:space="preserve">VA </w:t>
      </w:r>
      <w:r w:rsidRPr="006C125C">
        <w:t xml:space="preserve">Patient </w:t>
      </w:r>
      <w:r w:rsidR="00C47C7E">
        <w:t>from Suspense</w:t>
      </w:r>
      <w:bookmarkEnd w:id="54"/>
      <w:bookmarkEnd w:id="55"/>
      <w:r w:rsidR="00DA6837">
        <w:fldChar w:fldCharType="begin"/>
      </w:r>
      <w:r w:rsidR="00DA6837">
        <w:instrText xml:space="preserve"> XE "</w:instrText>
      </w:r>
      <w:r w:rsidR="00DA6837" w:rsidRPr="006E6F42">
        <w:instrText>Suspense:Delete a VA patient</w:instrText>
      </w:r>
      <w:r w:rsidR="00DA6837">
        <w:instrText xml:space="preserve">" </w:instrText>
      </w:r>
      <w:r w:rsidR="00DA6837">
        <w:fldChar w:fldCharType="end"/>
      </w:r>
    </w:p>
    <w:p w:rsidR="004E2A4F" w:rsidRPr="004E2A4F" w:rsidRDefault="004E2A4F" w:rsidP="004E2A4F">
      <w:r>
        <w:t>To remove a patient from the Suspense file:</w:t>
      </w:r>
    </w:p>
    <w:p w:rsidR="006E3FE2" w:rsidRPr="006E3FE2" w:rsidRDefault="00C47C7E" w:rsidP="00333442">
      <w:pPr>
        <w:pStyle w:val="ListNumber"/>
        <w:numPr>
          <w:ilvl w:val="0"/>
          <w:numId w:val="19"/>
        </w:numPr>
        <w:rPr>
          <w:b/>
        </w:rPr>
      </w:pPr>
      <w:r>
        <w:t>Type</w:t>
      </w:r>
      <w:r w:rsidRPr="006C125C">
        <w:t xml:space="preserve"> the </w:t>
      </w:r>
      <w:r w:rsidR="007B099C">
        <w:t>patient</w:t>
      </w:r>
      <w:r w:rsidRPr="006C125C">
        <w:t xml:space="preserve"> </w:t>
      </w:r>
      <w:r w:rsidRPr="006E3FE2">
        <w:t>PID#</w:t>
      </w:r>
      <w:r w:rsidR="006E3FE2">
        <w:t xml:space="preserve">; refer to the </w:t>
      </w:r>
      <w:r w:rsidR="006E3FE2" w:rsidRPr="006E3FE2">
        <w:rPr>
          <w:i/>
        </w:rPr>
        <w:t>Glossary</w:t>
      </w:r>
      <w:r w:rsidR="006E3FE2">
        <w:t xml:space="preserve"> on page </w:t>
      </w:r>
      <w:r w:rsidR="006E3FE2">
        <w:fldChar w:fldCharType="begin"/>
      </w:r>
      <w:r w:rsidR="006E3FE2">
        <w:instrText xml:space="preserve"> PAGEREF _Ref165274885 \h </w:instrText>
      </w:r>
      <w:r w:rsidR="006E3FE2">
        <w:fldChar w:fldCharType="separate"/>
      </w:r>
      <w:r w:rsidR="00794B93">
        <w:rPr>
          <w:noProof/>
        </w:rPr>
        <w:t>107</w:t>
      </w:r>
      <w:r w:rsidR="006E3FE2">
        <w:fldChar w:fldCharType="end"/>
      </w:r>
      <w:r w:rsidR="006E3FE2">
        <w:t>.</w:t>
      </w:r>
    </w:p>
    <w:p w:rsidR="00084E12" w:rsidRPr="00084E12" w:rsidRDefault="00084E12" w:rsidP="00333442">
      <w:pPr>
        <w:pStyle w:val="ListNumber"/>
        <w:numPr>
          <w:ilvl w:val="0"/>
          <w:numId w:val="19"/>
        </w:numPr>
        <w:rPr>
          <w:b/>
        </w:rPr>
      </w:pPr>
      <w:r>
        <w:t xml:space="preserve">Press </w:t>
      </w:r>
      <w:r w:rsidRPr="001D749E">
        <w:rPr>
          <w:b/>
        </w:rPr>
        <w:t>@</w:t>
      </w:r>
      <w:r>
        <w:t xml:space="preserve"> (shift </w:t>
      </w:r>
      <w:r w:rsidR="0008599F">
        <w:t xml:space="preserve">+ </w:t>
      </w:r>
      <w:r>
        <w:t>2) to delete the patient.</w:t>
      </w:r>
    </w:p>
    <w:p w:rsidR="001D749E" w:rsidRPr="00333442" w:rsidRDefault="00C70B4D" w:rsidP="00333442">
      <w:pPr>
        <w:rPr>
          <w:b/>
        </w:rPr>
      </w:pPr>
      <w:r w:rsidRPr="00333442">
        <w:rPr>
          <w:b/>
        </w:rPr>
        <w:t>Example</w:t>
      </w:r>
    </w:p>
    <w:p w:rsidR="004E239B" w:rsidRPr="006C125C" w:rsidRDefault="004E239B" w:rsidP="00497A48">
      <w:pPr>
        <w:pStyle w:val="courier"/>
      </w:pPr>
      <w:r w:rsidRPr="006C125C">
        <w:t xml:space="preserve">Select </w:t>
      </w:r>
      <w:r w:rsidR="00D571D4">
        <w:t>ONCOTRAX</w:t>
      </w:r>
      <w:r w:rsidRPr="006C125C">
        <w:t xml:space="preserve"> PATIENT NAME:</w:t>
      </w:r>
      <w:r w:rsidR="001D749E">
        <w:tab/>
      </w:r>
      <w:r w:rsidR="001D749E">
        <w:tab/>
      </w:r>
      <w:r w:rsidRPr="006C125C">
        <w:t xml:space="preserve"> </w:t>
      </w:r>
      <w:r w:rsidR="007D2EB4">
        <w:t>1</w:t>
      </w:r>
      <w:r w:rsidRPr="006C125C">
        <w:t>9999</w:t>
      </w:r>
    </w:p>
    <w:p w:rsidR="004E239B" w:rsidRPr="006C125C" w:rsidRDefault="004E239B" w:rsidP="00497A48">
      <w:pPr>
        <w:pStyle w:val="courier"/>
      </w:pPr>
      <w:r w:rsidRPr="006C125C">
        <w:t>Searching for a VA Patient, (pointed-to by NAME)</w:t>
      </w:r>
    </w:p>
    <w:p w:rsidR="004E239B" w:rsidRPr="006C125C" w:rsidRDefault="00651EBF" w:rsidP="00497A48">
      <w:pPr>
        <w:pStyle w:val="courier"/>
      </w:pPr>
      <w:r>
        <w:t>ONCOPATIENT1</w:t>
      </w:r>
      <w:r w:rsidR="001D749E">
        <w:tab/>
        <w:t>1</w:t>
      </w:r>
      <w:r w:rsidR="004E239B" w:rsidRPr="006C125C">
        <w:t>2-21-99</w:t>
      </w:r>
      <w:r w:rsidR="001D749E">
        <w:tab/>
      </w:r>
      <w:r w:rsidR="004E239B" w:rsidRPr="006C125C">
        <w:t xml:space="preserve">    999999999</w:t>
      </w:r>
      <w:r w:rsidR="001D749E">
        <w:tab/>
      </w:r>
      <w:r w:rsidR="001D749E">
        <w:tab/>
      </w:r>
      <w:r w:rsidR="004E239B" w:rsidRPr="006C125C">
        <w:t>NO</w:t>
      </w:r>
      <w:r w:rsidR="001D749E">
        <w:tab/>
      </w:r>
      <w:r w:rsidR="004E239B" w:rsidRPr="006C125C">
        <w:t xml:space="preserve">NSC VETERAN       </w:t>
      </w:r>
    </w:p>
    <w:p w:rsidR="004E239B" w:rsidRPr="006C125C" w:rsidRDefault="004E239B" w:rsidP="00497A48">
      <w:pPr>
        <w:pStyle w:val="courier"/>
      </w:pPr>
      <w:r w:rsidRPr="006C125C">
        <w:t>Enrollment Priority: GROUP</w:t>
      </w:r>
      <w:r w:rsidR="001D749E">
        <w:tab/>
      </w:r>
      <w:r w:rsidRPr="006C125C">
        <w:t>8c</w:t>
      </w:r>
      <w:r w:rsidR="001D749E">
        <w:tab/>
      </w:r>
      <w:r w:rsidRPr="006C125C">
        <w:t>Category: ENROLLED</w:t>
      </w:r>
      <w:r w:rsidR="001D749E">
        <w:tab/>
      </w:r>
      <w:r w:rsidR="001D749E">
        <w:tab/>
      </w:r>
      <w:r w:rsidRPr="006C125C">
        <w:t xml:space="preserve">End Date: </w:t>
      </w:r>
    </w:p>
    <w:p w:rsidR="004E239B" w:rsidRPr="006C125C" w:rsidRDefault="001D749E" w:rsidP="00497A48">
      <w:pPr>
        <w:pStyle w:val="courier"/>
      </w:pPr>
      <w:r>
        <w:tab/>
      </w:r>
      <w:r>
        <w:tab/>
      </w:r>
      <w:r>
        <w:tab/>
      </w:r>
      <w:r w:rsidR="004E239B" w:rsidRPr="006C125C">
        <w:t>...OK? Yes//   (Yes)</w:t>
      </w:r>
    </w:p>
    <w:p w:rsidR="004E239B" w:rsidRPr="006C125C" w:rsidRDefault="004E239B" w:rsidP="00497A48">
      <w:pPr>
        <w:pStyle w:val="courier"/>
      </w:pPr>
      <w:r w:rsidRPr="006C125C">
        <w:t>Patient Name:</w:t>
      </w:r>
      <w:r w:rsidR="001D749E">
        <w:tab/>
      </w:r>
      <w:r w:rsidR="001D749E">
        <w:tab/>
      </w:r>
      <w:r w:rsidR="001D749E">
        <w:tab/>
      </w:r>
      <w:r w:rsidR="00651EBF">
        <w:t>ONCOPATIENT</w:t>
      </w:r>
    </w:p>
    <w:p w:rsidR="004E239B" w:rsidRPr="006C125C" w:rsidRDefault="004E239B" w:rsidP="00497A48">
      <w:pPr>
        <w:pStyle w:val="courier"/>
      </w:pPr>
      <w:r w:rsidRPr="006C125C">
        <w:t>Date of Last Contact or Death:</w:t>
      </w:r>
      <w:r w:rsidR="001D749E">
        <w:tab/>
      </w:r>
      <w:r w:rsidRPr="006C125C">
        <w:t xml:space="preserve"> </w:t>
      </w:r>
    </w:p>
    <w:p w:rsidR="004E239B" w:rsidRPr="006C125C" w:rsidRDefault="004E239B" w:rsidP="00497A48">
      <w:pPr>
        <w:pStyle w:val="courier"/>
      </w:pPr>
      <w:r w:rsidRPr="006C125C">
        <w:t>Vital Status:</w:t>
      </w:r>
      <w:r w:rsidR="001D749E">
        <w:tab/>
      </w:r>
      <w:r w:rsidR="001D749E">
        <w:tab/>
      </w:r>
      <w:r w:rsidR="001D749E">
        <w:tab/>
      </w:r>
      <w:r w:rsidRPr="006C125C">
        <w:t xml:space="preserve"> </w:t>
      </w:r>
    </w:p>
    <w:p w:rsidR="004E239B" w:rsidRPr="006C125C" w:rsidRDefault="004E239B" w:rsidP="00497A48">
      <w:pPr>
        <w:pStyle w:val="courier"/>
      </w:pPr>
      <w:r w:rsidRPr="006C125C">
        <w:t>Follow-Up Status:</w:t>
      </w:r>
      <w:r w:rsidR="001D749E">
        <w:tab/>
      </w:r>
      <w:r w:rsidR="001D749E">
        <w:tab/>
      </w:r>
      <w:r w:rsidR="001D749E">
        <w:tab/>
      </w:r>
      <w:r w:rsidRPr="006C125C">
        <w:t xml:space="preserve"> </w:t>
      </w:r>
    </w:p>
    <w:p w:rsidR="004E239B" w:rsidRPr="006C125C" w:rsidRDefault="004E239B" w:rsidP="00497A48">
      <w:pPr>
        <w:pStyle w:val="courier"/>
      </w:pPr>
      <w:r w:rsidRPr="006C125C">
        <w:t>SUSPENSE DATE:</w:t>
      </w:r>
      <w:r w:rsidR="001D749E">
        <w:tab/>
      </w:r>
      <w:r w:rsidR="001D749E">
        <w:tab/>
      </w:r>
      <w:r w:rsidRPr="006C125C">
        <w:t xml:space="preserve">FEB 10,2004// </w:t>
      </w:r>
      <w:r w:rsidRPr="00862D74">
        <w:rPr>
          <w:b/>
        </w:rPr>
        <w:t>@</w:t>
      </w:r>
    </w:p>
    <w:p w:rsidR="004E239B" w:rsidRPr="006C125C" w:rsidRDefault="001D749E" w:rsidP="00497A48">
      <w:pPr>
        <w:pStyle w:val="courier"/>
      </w:pPr>
      <w:r>
        <w:tab/>
      </w:r>
      <w:r w:rsidR="004E239B" w:rsidRPr="006C125C">
        <w:t>SURE YOU WANT TO DELETE THE ENTIRE SUSPENSE DATE? y  (Yes)</w:t>
      </w:r>
    </w:p>
    <w:p w:rsidR="004E239B" w:rsidRPr="006C125C" w:rsidRDefault="00084E12" w:rsidP="00497A48">
      <w:pPr>
        <w:pStyle w:val="courier"/>
      </w:pPr>
      <w:r w:rsidRPr="006C125C">
        <w:t>This patient is not on</w:t>
      </w:r>
      <w:r>
        <w:t xml:space="preserve"> suspense and has no primaries.</w:t>
      </w:r>
      <w:r>
        <w:br/>
      </w:r>
      <w:r w:rsidRPr="006C125C">
        <w:t>This patient's record has been deleted.</w:t>
      </w:r>
    </w:p>
    <w:p w:rsidR="004E239B" w:rsidRPr="006C125C" w:rsidRDefault="004E239B" w:rsidP="00540D7D">
      <w:pPr>
        <w:pStyle w:val="Heading2"/>
      </w:pPr>
      <w:bookmarkStart w:id="56" w:name="_Toc421254979"/>
      <w:r w:rsidRPr="006C125C">
        <w:t>SP</w:t>
      </w:r>
      <w:r w:rsidR="008F13A4">
        <w:t xml:space="preserve">  </w:t>
      </w:r>
      <w:r w:rsidRPr="006C125C">
        <w:t>Print Suspense List by Suspense Date (132c)</w:t>
      </w:r>
      <w:bookmarkEnd w:id="56"/>
      <w:r w:rsidR="00FC0623">
        <w:fldChar w:fldCharType="begin"/>
      </w:r>
      <w:r w:rsidR="00FC0623">
        <w:instrText xml:space="preserve"> XE "</w:instrText>
      </w:r>
      <w:r w:rsidR="00FC0623" w:rsidRPr="00404B6C">
        <w:instrText>SP</w:instrText>
      </w:r>
      <w:r w:rsidR="00FC0623">
        <w:instrText xml:space="preserve">" </w:instrText>
      </w:r>
      <w:r w:rsidR="00FC0623">
        <w:fldChar w:fldCharType="end"/>
      </w:r>
      <w:r w:rsidR="00A851FD">
        <w:fldChar w:fldCharType="begin"/>
      </w:r>
      <w:r w:rsidR="00A851FD">
        <w:instrText xml:space="preserve"> XE "</w:instrText>
      </w:r>
      <w:r w:rsidR="00A851FD" w:rsidRPr="00024EC0">
        <w:instrText>Suspense:Print list by suspense date</w:instrText>
      </w:r>
      <w:r w:rsidR="00A851FD">
        <w:instrText xml:space="preserve">" </w:instrText>
      </w:r>
      <w:r w:rsidR="00A851FD">
        <w:fldChar w:fldCharType="end"/>
      </w:r>
    </w:p>
    <w:p w:rsidR="004E239B" w:rsidRDefault="004E239B" w:rsidP="004E239B">
      <w:r w:rsidRPr="006C125C">
        <w:t xml:space="preserve">Use this option to print a list of patients currently in Suspense by the </w:t>
      </w:r>
      <w:r w:rsidR="00D567B5">
        <w:t>s</w:t>
      </w:r>
      <w:r w:rsidR="00904E58">
        <w:t xml:space="preserve">uspense date. </w:t>
      </w:r>
      <w:r w:rsidRPr="006C125C">
        <w:t xml:space="preserve">The printout lists patients according to </w:t>
      </w:r>
      <w:r w:rsidR="00D567B5">
        <w:t xml:space="preserve">how they are identified; first by </w:t>
      </w:r>
      <w:r w:rsidRPr="006C125C">
        <w:t xml:space="preserve">the </w:t>
      </w:r>
      <w:r w:rsidR="00904E58">
        <w:t>s</w:t>
      </w:r>
      <w:r w:rsidRPr="006C125C">
        <w:t xml:space="preserve">ource (through Surgical Pathology, Cytopathology, Electron Microscopy, Autopsy, PTF, Radiology, or </w:t>
      </w:r>
      <w:r w:rsidR="00D567B5">
        <w:t>m</w:t>
      </w:r>
      <w:r w:rsidRPr="006C125C">
        <w:t xml:space="preserve">anual </w:t>
      </w:r>
      <w:r w:rsidR="00D567B5">
        <w:t>e</w:t>
      </w:r>
      <w:r w:rsidRPr="006C125C">
        <w:t xml:space="preserve">ntry) and then in the order of the </w:t>
      </w:r>
      <w:r w:rsidR="00D567B5">
        <w:t>s</w:t>
      </w:r>
      <w:r w:rsidRPr="006C125C">
        <w:t xml:space="preserve">uspense </w:t>
      </w:r>
      <w:r w:rsidR="00D567B5">
        <w:t>d</w:t>
      </w:r>
      <w:r w:rsidRPr="006C125C">
        <w:t>ate. Th</w:t>
      </w:r>
      <w:r w:rsidR="00D567B5">
        <w:t>e</w:t>
      </w:r>
      <w:r w:rsidRPr="006C125C">
        <w:t xml:space="preserve"> </w:t>
      </w:r>
      <w:r w:rsidR="00D567B5">
        <w:t>printout lists</w:t>
      </w:r>
      <w:r w:rsidRPr="006C125C">
        <w:t xml:space="preserve"> the patient's name, the patient's SSN or identifier, Organ/Tissue, Lab Morphology, and Suspense, Admission and Discharge Dates.</w:t>
      </w:r>
    </w:p>
    <w:p w:rsidR="00B27407" w:rsidRPr="006C125C" w:rsidRDefault="00B27407" w:rsidP="00B27407">
      <w:pPr>
        <w:pStyle w:val="NoteText"/>
      </w:pPr>
      <w:r w:rsidRPr="00373B04">
        <w:rPr>
          <w:b/>
        </w:rPr>
        <w:t>Note:</w:t>
      </w:r>
      <w:r>
        <w:t xml:space="preserve"> </w:t>
      </w:r>
      <w:r w:rsidRPr="00373B04">
        <w:rPr>
          <w:b/>
        </w:rPr>
        <w:t>132c</w:t>
      </w:r>
      <w:r>
        <w:t xml:space="preserve"> (132 columns) does not present an easy-to-read display on the computer screen because the text wraps; select a device that can print 132 columns.</w:t>
      </w:r>
    </w:p>
    <w:p w:rsidR="004E239B" w:rsidRPr="006C125C" w:rsidRDefault="004E239B" w:rsidP="00497A48">
      <w:pPr>
        <w:ind w:left="5040" w:hanging="5040"/>
      </w:pPr>
      <w:r w:rsidRPr="007B099C">
        <w:rPr>
          <w:rStyle w:val="courierChar"/>
          <w:sz w:val="20"/>
          <w:szCs w:val="20"/>
        </w:rPr>
        <w:t>Start with Suspense Date: FIRST//:</w:t>
      </w:r>
      <w:r w:rsidR="00852075">
        <w:tab/>
        <w:t>Press</w:t>
      </w:r>
      <w:r w:rsidRPr="006C125C">
        <w:t xml:space="preserve"> the </w:t>
      </w:r>
      <w:r w:rsidRPr="00852075">
        <w:rPr>
          <w:b/>
        </w:rPr>
        <w:t>&lt;ret&gt;</w:t>
      </w:r>
      <w:r w:rsidRPr="006C125C">
        <w:t xml:space="preserve"> key</w:t>
      </w:r>
      <w:r w:rsidR="00852075">
        <w:t xml:space="preserve"> to accept </w:t>
      </w:r>
      <w:r w:rsidR="00D567B5" w:rsidRPr="00007356">
        <w:t>FIRST</w:t>
      </w:r>
      <w:r w:rsidR="00852075" w:rsidRPr="00007356">
        <w:t>.</w:t>
      </w:r>
      <w:r w:rsidR="00852075">
        <w:t xml:space="preserve"> </w:t>
      </w:r>
      <w:r w:rsidR="00D567B5">
        <w:t>A</w:t>
      </w:r>
      <w:r w:rsidRPr="006C125C">
        <w:t xml:space="preserve">ll the cases with </w:t>
      </w:r>
      <w:r w:rsidR="00D567B5">
        <w:t>s</w:t>
      </w:r>
      <w:r w:rsidRPr="006C125C">
        <w:t xml:space="preserve">uspense </w:t>
      </w:r>
      <w:r w:rsidR="00D567B5">
        <w:t>d</w:t>
      </w:r>
      <w:r w:rsidRPr="006C125C">
        <w:t>ates</w:t>
      </w:r>
      <w:r w:rsidR="00D567B5">
        <w:t xml:space="preserve"> display</w:t>
      </w:r>
      <w:r w:rsidRPr="006C125C">
        <w:t xml:space="preserve">. </w:t>
      </w:r>
      <w:r w:rsidR="00D6763A">
        <w:br/>
        <w:t>or t</w:t>
      </w:r>
      <w:r w:rsidR="00D567B5">
        <w:t>ype</w:t>
      </w:r>
      <w:r w:rsidRPr="006C125C">
        <w:t xml:space="preserve"> a date </w:t>
      </w:r>
      <w:r w:rsidR="007D2EB4">
        <w:t xml:space="preserve">for </w:t>
      </w:r>
      <w:r w:rsidRPr="006C125C">
        <w:t>a</w:t>
      </w:r>
      <w:r w:rsidRPr="00007356">
        <w:t xml:space="preserve"> Go to Suspense Date</w:t>
      </w:r>
      <w:r w:rsidR="007D2EB4" w:rsidRPr="00007356">
        <w:t xml:space="preserve"> </w:t>
      </w:r>
      <w:r w:rsidR="007D2EB4">
        <w:t>prompt.</w:t>
      </w:r>
    </w:p>
    <w:p w:rsidR="004E239B" w:rsidRDefault="004E239B" w:rsidP="00497A48">
      <w:pPr>
        <w:ind w:left="5040" w:hanging="5040"/>
      </w:pPr>
      <w:r w:rsidRPr="007B099C">
        <w:rPr>
          <w:rStyle w:val="courierChar"/>
          <w:sz w:val="20"/>
          <w:szCs w:val="20"/>
        </w:rPr>
        <w:t>Go to Suspense Date:</w:t>
      </w:r>
      <w:r w:rsidR="00852075">
        <w:tab/>
      </w:r>
      <w:r w:rsidR="00D567B5">
        <w:t>Type</w:t>
      </w:r>
      <w:r w:rsidRPr="006C125C">
        <w:t xml:space="preserve"> the end date of the range </w:t>
      </w:r>
      <w:r w:rsidR="00D567B5">
        <w:t>for</w:t>
      </w:r>
      <w:r w:rsidRPr="006C125C">
        <w:t xml:space="preserve"> the </w:t>
      </w:r>
      <w:r w:rsidR="00D567B5">
        <w:t>printout</w:t>
      </w:r>
      <w:r w:rsidRPr="006C125C">
        <w:t>.</w:t>
      </w:r>
    </w:p>
    <w:p w:rsidR="00BD6053" w:rsidRPr="00BD6053" w:rsidRDefault="00BD6053" w:rsidP="00497A48">
      <w:pPr>
        <w:ind w:left="5040" w:hanging="5040"/>
        <w:rPr>
          <w:b/>
        </w:rPr>
      </w:pPr>
      <w:r w:rsidRPr="00BD6053">
        <w:rPr>
          <w:b/>
        </w:rPr>
        <w:t>Example</w:t>
      </w:r>
    </w:p>
    <w:p w:rsidR="00BF1ABC" w:rsidRPr="00BF1ABC" w:rsidRDefault="00BF1ABC" w:rsidP="00BF1ABC">
      <w:pPr>
        <w:pStyle w:val="courier2"/>
        <w:rPr>
          <w:sz w:val="16"/>
        </w:rPr>
      </w:pPr>
      <w:r w:rsidRPr="00BF1ABC">
        <w:rPr>
          <w:sz w:val="16"/>
        </w:rPr>
        <w:t xml:space="preserve">START WITH SUSPENSE DATE: FIRST// </w:t>
      </w:r>
    </w:p>
    <w:p w:rsidR="00BF1ABC" w:rsidRPr="00BF1ABC" w:rsidRDefault="00BF1ABC" w:rsidP="00BF1ABC">
      <w:pPr>
        <w:pStyle w:val="courier2"/>
        <w:rPr>
          <w:rFonts w:eastAsia="MS Mincho"/>
          <w:sz w:val="16"/>
        </w:rPr>
      </w:pPr>
      <w:r w:rsidRPr="00BF1ABC">
        <w:rPr>
          <w:rFonts w:eastAsia="MS Mincho"/>
          <w:sz w:val="16"/>
        </w:rPr>
        <w:t>Patient Name</w:t>
      </w:r>
      <w:r>
        <w:rPr>
          <w:rFonts w:eastAsia="MS Mincho"/>
          <w:sz w:val="16"/>
        </w:rPr>
        <w:t xml:space="preserve"> </w:t>
      </w:r>
      <w:r w:rsidRPr="00BF1ABC">
        <w:rPr>
          <w:rFonts w:eastAsia="MS Mincho"/>
          <w:sz w:val="16"/>
        </w:rPr>
        <w:t>SSN</w:t>
      </w:r>
      <w:r>
        <w:rPr>
          <w:rFonts w:eastAsia="MS Mincho"/>
          <w:sz w:val="16"/>
        </w:rPr>
        <w:tab/>
      </w:r>
      <w:r>
        <w:rPr>
          <w:rFonts w:eastAsia="MS Mincho"/>
          <w:sz w:val="16"/>
        </w:rPr>
        <w:tab/>
      </w:r>
      <w:r>
        <w:rPr>
          <w:rFonts w:eastAsia="MS Mincho"/>
          <w:sz w:val="16"/>
        </w:rPr>
        <w:tab/>
      </w:r>
      <w:r w:rsidRPr="00BF1ABC">
        <w:rPr>
          <w:rFonts w:eastAsia="MS Mincho"/>
          <w:sz w:val="16"/>
        </w:rPr>
        <w:t>Organ/Tissue</w:t>
      </w:r>
      <w:r>
        <w:rPr>
          <w:rFonts w:eastAsia="MS Mincho"/>
          <w:sz w:val="16"/>
        </w:rPr>
        <w:t xml:space="preserve">  </w:t>
      </w:r>
      <w:r w:rsidRPr="00BF1ABC">
        <w:rPr>
          <w:rFonts w:eastAsia="MS Mincho"/>
          <w:sz w:val="16"/>
        </w:rPr>
        <w:t>Lab Morphology</w:t>
      </w:r>
      <w:r>
        <w:rPr>
          <w:rFonts w:eastAsia="MS Mincho"/>
          <w:sz w:val="16"/>
        </w:rPr>
        <w:tab/>
      </w:r>
      <w:r>
        <w:rPr>
          <w:rFonts w:eastAsia="MS Mincho"/>
          <w:sz w:val="16"/>
        </w:rPr>
        <w:tab/>
      </w:r>
      <w:r>
        <w:rPr>
          <w:rFonts w:eastAsia="MS Mincho"/>
          <w:sz w:val="16"/>
        </w:rPr>
        <w:tab/>
      </w:r>
      <w:r w:rsidRPr="00BF1ABC">
        <w:rPr>
          <w:rFonts w:eastAsia="MS Mincho"/>
          <w:sz w:val="16"/>
        </w:rPr>
        <w:t>Suspense Dt</w:t>
      </w:r>
      <w:r>
        <w:rPr>
          <w:rFonts w:eastAsia="MS Mincho"/>
          <w:sz w:val="16"/>
        </w:rPr>
        <w:t xml:space="preserve"> </w:t>
      </w:r>
      <w:r w:rsidRPr="00BF1ABC">
        <w:rPr>
          <w:rFonts w:eastAsia="MS Mincho"/>
          <w:sz w:val="16"/>
        </w:rPr>
        <w:t>Admission</w:t>
      </w:r>
      <w:r>
        <w:rPr>
          <w:rFonts w:eastAsia="MS Mincho"/>
          <w:sz w:val="16"/>
        </w:rPr>
        <w:t xml:space="preserve"> </w:t>
      </w:r>
      <w:r w:rsidRPr="00BF1ABC">
        <w:rPr>
          <w:rFonts w:eastAsia="MS Mincho"/>
          <w:sz w:val="16"/>
        </w:rPr>
        <w:t>Discharge</w:t>
      </w:r>
    </w:p>
    <w:p w:rsidR="00BF1ABC" w:rsidRPr="00BF1ABC" w:rsidRDefault="00BF1ABC" w:rsidP="00BF1ABC">
      <w:pPr>
        <w:pStyle w:val="courier2"/>
        <w:rPr>
          <w:rFonts w:eastAsia="MS Mincho"/>
          <w:sz w:val="16"/>
        </w:rPr>
      </w:pPr>
      <w:r w:rsidRPr="00BF1ABC">
        <w:rPr>
          <w:rFonts w:eastAsia="MS Mincho"/>
          <w:sz w:val="16"/>
        </w:rPr>
        <w:t xml:space="preserve">              SOURCE: SURGICAL PATHOLOGY</w:t>
      </w:r>
    </w:p>
    <w:p w:rsidR="00BF1ABC" w:rsidRPr="00BF1ABC" w:rsidRDefault="00651EBF" w:rsidP="00BF1ABC">
      <w:pPr>
        <w:pStyle w:val="courier2"/>
        <w:rPr>
          <w:rFonts w:eastAsia="MS Mincho"/>
          <w:sz w:val="16"/>
        </w:rPr>
      </w:pPr>
      <w:r>
        <w:rPr>
          <w:rFonts w:eastAsia="MS Mincho"/>
          <w:sz w:val="16"/>
        </w:rPr>
        <w:t>ONCOPATIENT1</w:t>
      </w:r>
      <w:r w:rsidR="00BF1ABC">
        <w:rPr>
          <w:rFonts w:eastAsia="MS Mincho"/>
          <w:sz w:val="16"/>
        </w:rPr>
        <w:t xml:space="preserve">  </w:t>
      </w:r>
      <w:r w:rsidR="00BF1ABC" w:rsidRPr="00BF1ABC">
        <w:rPr>
          <w:rFonts w:eastAsia="MS Mincho"/>
          <w:sz w:val="16"/>
        </w:rPr>
        <w:t>999-99-9999</w:t>
      </w:r>
      <w:r w:rsidR="00BF1ABC">
        <w:rPr>
          <w:rFonts w:eastAsia="MS Mincho"/>
          <w:sz w:val="16"/>
        </w:rPr>
        <w:tab/>
      </w:r>
      <w:r w:rsidR="00BF1ABC" w:rsidRPr="00BF1ABC">
        <w:rPr>
          <w:rFonts w:eastAsia="MS Mincho"/>
          <w:sz w:val="16"/>
        </w:rPr>
        <w:t>LOBE OF LUNG</w:t>
      </w:r>
      <w:r w:rsidR="00BF1ABC">
        <w:rPr>
          <w:rFonts w:eastAsia="MS Mincho"/>
          <w:sz w:val="16"/>
        </w:rPr>
        <w:t xml:space="preserve">  </w:t>
      </w:r>
      <w:r w:rsidR="00BF1ABC" w:rsidRPr="00BF1ABC">
        <w:rPr>
          <w:rFonts w:eastAsia="MS Mincho"/>
          <w:sz w:val="16"/>
        </w:rPr>
        <w:t>LIGNANT MELANOMA</w:t>
      </w:r>
      <w:r w:rsidR="00BF1ABC" w:rsidRPr="00BF1ABC">
        <w:rPr>
          <w:rFonts w:eastAsia="MS Mincho"/>
          <w:sz w:val="16"/>
        </w:rPr>
        <w:tab/>
      </w:r>
      <w:r w:rsidR="00BF1ABC">
        <w:rPr>
          <w:rFonts w:eastAsia="MS Mincho"/>
          <w:sz w:val="16"/>
        </w:rPr>
        <w:tab/>
      </w:r>
      <w:r w:rsidR="00BF1ABC" w:rsidRPr="00BF1ABC">
        <w:rPr>
          <w:rFonts w:eastAsia="MS Mincho"/>
          <w:sz w:val="16"/>
        </w:rPr>
        <w:t>JAN 6,2006</w:t>
      </w:r>
      <w:r w:rsidR="00BF1ABC" w:rsidRPr="00BF1ABC">
        <w:rPr>
          <w:rFonts w:eastAsia="MS Mincho"/>
          <w:sz w:val="16"/>
        </w:rPr>
        <w:tab/>
        <w:t>JAN 6,2006</w:t>
      </w:r>
      <w:r w:rsidR="00BF1ABC" w:rsidRPr="00BF1ABC">
        <w:rPr>
          <w:rFonts w:eastAsia="MS Mincho"/>
          <w:sz w:val="16"/>
        </w:rPr>
        <w:tab/>
        <w:t>JAN</w:t>
      </w:r>
      <w:r w:rsidR="00BF1ABC">
        <w:rPr>
          <w:rFonts w:eastAsia="MS Mincho"/>
          <w:sz w:val="16"/>
        </w:rPr>
        <w:t xml:space="preserve"> 1</w:t>
      </w:r>
      <w:r w:rsidR="00BF1ABC" w:rsidRPr="00BF1ABC">
        <w:rPr>
          <w:rFonts w:eastAsia="MS Mincho"/>
          <w:sz w:val="16"/>
        </w:rPr>
        <w:t>0,2006</w:t>
      </w:r>
    </w:p>
    <w:p w:rsidR="00BF1ABC" w:rsidRPr="0090135C" w:rsidRDefault="00651EBF" w:rsidP="00BF1ABC">
      <w:pPr>
        <w:pStyle w:val="courier2"/>
        <w:rPr>
          <w:rFonts w:eastAsia="MS Mincho"/>
        </w:rPr>
      </w:pPr>
      <w:r>
        <w:rPr>
          <w:rFonts w:eastAsia="MS Mincho"/>
          <w:sz w:val="16"/>
        </w:rPr>
        <w:t>ONCOPATIENT2</w:t>
      </w:r>
      <w:r w:rsidR="00BF1ABC">
        <w:rPr>
          <w:rFonts w:eastAsia="MS Mincho"/>
          <w:sz w:val="16"/>
        </w:rPr>
        <w:t xml:space="preserve">  </w:t>
      </w:r>
      <w:r w:rsidR="00BF1ABC" w:rsidRPr="00BF1ABC">
        <w:rPr>
          <w:rFonts w:eastAsia="MS Mincho"/>
          <w:sz w:val="16"/>
        </w:rPr>
        <w:t>999-99-9999</w:t>
      </w:r>
      <w:r w:rsidR="00BF1ABC">
        <w:rPr>
          <w:rFonts w:eastAsia="MS Mincho"/>
          <w:sz w:val="16"/>
        </w:rPr>
        <w:tab/>
      </w:r>
      <w:r w:rsidR="00BF1ABC" w:rsidRPr="00BF1ABC">
        <w:rPr>
          <w:rFonts w:eastAsia="MS Mincho"/>
          <w:sz w:val="16"/>
        </w:rPr>
        <w:t>SIGMOID COLON</w:t>
      </w:r>
      <w:r w:rsidR="00BF1ABC">
        <w:rPr>
          <w:rFonts w:eastAsia="MS Mincho"/>
          <w:sz w:val="16"/>
        </w:rPr>
        <w:t xml:space="preserve"> </w:t>
      </w:r>
      <w:r w:rsidR="00BF1ABC" w:rsidRPr="00BF1ABC">
        <w:rPr>
          <w:rFonts w:eastAsia="MS Mincho"/>
          <w:sz w:val="16"/>
        </w:rPr>
        <w:t>ENOCARCINOMA,MODERATEL</w:t>
      </w:r>
      <w:r w:rsidR="00BF1ABC" w:rsidRPr="00BF1ABC">
        <w:rPr>
          <w:rFonts w:eastAsia="MS Mincho"/>
          <w:sz w:val="16"/>
        </w:rPr>
        <w:tab/>
        <w:t>JAN 6,2006</w:t>
      </w:r>
      <w:r w:rsidR="00BF1ABC" w:rsidRPr="00BF1ABC">
        <w:rPr>
          <w:rFonts w:eastAsia="MS Mincho"/>
          <w:sz w:val="16"/>
        </w:rPr>
        <w:tab/>
        <w:t>JAN 6,2006</w:t>
      </w:r>
      <w:r w:rsidR="00BF1ABC" w:rsidRPr="00BF1ABC">
        <w:rPr>
          <w:rFonts w:eastAsia="MS Mincho"/>
          <w:sz w:val="16"/>
        </w:rPr>
        <w:tab/>
        <w:t>JAN 10,2006</w:t>
      </w:r>
    </w:p>
    <w:p w:rsidR="004E239B" w:rsidRPr="006C125C" w:rsidRDefault="004E239B" w:rsidP="00540D7D">
      <w:pPr>
        <w:pStyle w:val="Heading2"/>
      </w:pPr>
      <w:bookmarkStart w:id="57" w:name="_Toc421254980"/>
      <w:r w:rsidRPr="006C125C">
        <w:lastRenderedPageBreak/>
        <w:t>NP</w:t>
      </w:r>
      <w:r w:rsidR="008F13A4">
        <w:t xml:space="preserve">  </w:t>
      </w:r>
      <w:r w:rsidRPr="006C125C">
        <w:t>Patient</w:t>
      </w:r>
      <w:r w:rsidR="0014084A">
        <w:t>s in S</w:t>
      </w:r>
      <w:r w:rsidRPr="006C125C">
        <w:t>uspense</w:t>
      </w:r>
      <w:r w:rsidR="0014084A">
        <w:t xml:space="preserve"> with No Primaries</w:t>
      </w:r>
      <w:bookmarkEnd w:id="57"/>
      <w:r w:rsidR="00FC0623">
        <w:fldChar w:fldCharType="begin"/>
      </w:r>
      <w:r w:rsidR="00FC0623">
        <w:instrText xml:space="preserve"> XE "</w:instrText>
      </w:r>
      <w:r w:rsidR="00FC0623" w:rsidRPr="00404B6C">
        <w:instrText>NP</w:instrText>
      </w:r>
      <w:r w:rsidR="00FC0623">
        <w:instrText xml:space="preserve">" </w:instrText>
      </w:r>
      <w:r w:rsidR="00FC0623">
        <w:fldChar w:fldCharType="end"/>
      </w:r>
      <w:r w:rsidR="00A851FD">
        <w:fldChar w:fldCharType="begin"/>
      </w:r>
      <w:r w:rsidR="00A851FD">
        <w:instrText xml:space="preserve"> XE "</w:instrText>
      </w:r>
      <w:r w:rsidR="00A851FD" w:rsidRPr="00484DDC">
        <w:instrText>Suspense:Patient</w:instrText>
      </w:r>
      <w:r w:rsidR="00CC5A0F">
        <w:instrText>s</w:instrText>
      </w:r>
      <w:r w:rsidR="00A851FD" w:rsidRPr="00484DDC">
        <w:instrText xml:space="preserve"> </w:instrText>
      </w:r>
      <w:r w:rsidR="00CC5A0F">
        <w:instrText xml:space="preserve">with </w:instrText>
      </w:r>
      <w:r w:rsidR="00A851FD" w:rsidRPr="00484DDC">
        <w:instrText>no primarie</w:instrText>
      </w:r>
      <w:r w:rsidR="00CC5A0F">
        <w:instrText>s</w:instrText>
      </w:r>
      <w:r w:rsidR="00A851FD">
        <w:instrText xml:space="preserve">" </w:instrText>
      </w:r>
      <w:r w:rsidR="00A851FD">
        <w:fldChar w:fldCharType="end"/>
      </w:r>
    </w:p>
    <w:p w:rsidR="004E239B" w:rsidRPr="006C125C" w:rsidRDefault="004E239B" w:rsidP="004E239B">
      <w:r w:rsidRPr="006C125C">
        <w:t xml:space="preserve">This option prints a list of </w:t>
      </w:r>
      <w:r w:rsidR="00D97C72">
        <w:t xml:space="preserve">OncoTraX </w:t>
      </w:r>
      <w:r w:rsidRPr="006C125C">
        <w:t xml:space="preserve">patients that </w:t>
      </w:r>
      <w:r w:rsidR="00B85361">
        <w:t>are in Suspense, but</w:t>
      </w:r>
      <w:r w:rsidR="00B85361" w:rsidRPr="006C125C">
        <w:t xml:space="preserve"> </w:t>
      </w:r>
      <w:r w:rsidRPr="006C125C">
        <w:t xml:space="preserve">do not have a </w:t>
      </w:r>
      <w:r w:rsidR="00EB2DED">
        <w:t>p</w:t>
      </w:r>
      <w:r w:rsidR="00B85361">
        <w:t>rimary.</w:t>
      </w:r>
    </w:p>
    <w:p w:rsidR="00C4487A" w:rsidRPr="003B7669" w:rsidRDefault="00C70B4D" w:rsidP="003B7669">
      <w:pPr>
        <w:rPr>
          <w:b/>
        </w:rPr>
      </w:pPr>
      <w:r>
        <w:rPr>
          <w:b/>
        </w:rPr>
        <w:t>Example</w:t>
      </w:r>
      <w:r w:rsidR="00B85361" w:rsidRPr="003B7669">
        <w:rPr>
          <w:b/>
        </w:rPr>
        <w:tab/>
      </w:r>
      <w:r w:rsidR="00B85361" w:rsidRPr="003B7669">
        <w:rPr>
          <w:b/>
        </w:rPr>
        <w:tab/>
      </w:r>
      <w:r w:rsidR="00B85361" w:rsidRPr="003B7669">
        <w:rPr>
          <w:b/>
        </w:rPr>
        <w:tab/>
      </w:r>
      <w:r w:rsidR="00B85361" w:rsidRPr="003B7669">
        <w:rPr>
          <w:b/>
        </w:rPr>
        <w:tab/>
      </w:r>
    </w:p>
    <w:p w:rsidR="004E239B" w:rsidRPr="006C125C" w:rsidRDefault="00C4487A" w:rsidP="00497A48">
      <w:pPr>
        <w:pStyle w:val="courier"/>
      </w:pPr>
      <w:r>
        <w:tab/>
      </w:r>
      <w:r>
        <w:tab/>
      </w:r>
      <w:r>
        <w:tab/>
      </w:r>
      <w:r>
        <w:tab/>
      </w:r>
      <w:r w:rsidR="00D571D4">
        <w:t>ONCO</w:t>
      </w:r>
      <w:r w:rsidR="00D97C72">
        <w:t>TRAX</w:t>
      </w:r>
      <w:r w:rsidR="004E239B" w:rsidRPr="006C125C">
        <w:t xml:space="preserve"> PATIENT ONLY</w:t>
      </w:r>
    </w:p>
    <w:p w:rsidR="004E239B" w:rsidRPr="006C125C" w:rsidRDefault="004E239B" w:rsidP="00497A48">
      <w:pPr>
        <w:pStyle w:val="courier"/>
      </w:pPr>
      <w:r w:rsidRPr="006C125C">
        <w:t>Patient Name</w:t>
      </w:r>
      <w:r w:rsidR="00EB2DED">
        <w:tab/>
      </w:r>
      <w:r w:rsidR="00EB2DED">
        <w:tab/>
      </w:r>
      <w:r w:rsidRPr="006C125C">
        <w:t>SSN</w:t>
      </w:r>
      <w:r w:rsidR="00EB2DED">
        <w:tab/>
      </w:r>
      <w:r w:rsidR="00EB2DED">
        <w:tab/>
      </w:r>
      <w:r w:rsidR="002C4677">
        <w:tab/>
      </w:r>
      <w:r w:rsidRPr="006C125C">
        <w:t>Suspense</w:t>
      </w:r>
      <w:r w:rsidR="00EB2DED">
        <w:tab/>
      </w:r>
      <w:r w:rsidR="002C4677">
        <w:tab/>
      </w:r>
      <w:r w:rsidR="00497A48">
        <w:tab/>
      </w:r>
      <w:r w:rsidRPr="006C125C">
        <w:t>Last Admit</w:t>
      </w:r>
      <w:r w:rsidR="00EB2DED">
        <w:tab/>
      </w:r>
      <w:r w:rsidRPr="006C125C">
        <w:t>Last Disch</w:t>
      </w:r>
    </w:p>
    <w:p w:rsidR="004E239B" w:rsidRPr="006C125C" w:rsidRDefault="004E239B" w:rsidP="00497A48">
      <w:pPr>
        <w:pStyle w:val="courier"/>
        <w:tabs>
          <w:tab w:val="clear" w:pos="720"/>
        </w:tabs>
        <w:ind w:left="360" w:firstLine="0"/>
      </w:pPr>
      <w:r w:rsidRPr="006C125C">
        <w:t>-------------------------------------------</w:t>
      </w:r>
      <w:r w:rsidR="00497A48">
        <w:t>-------------------------</w:t>
      </w:r>
      <w:r w:rsidR="00651EBF">
        <w:t>ONCOPATIENT1</w:t>
      </w:r>
      <w:r w:rsidR="00EB2DED">
        <w:tab/>
      </w:r>
      <w:r w:rsidR="00EB2DED">
        <w:tab/>
      </w:r>
      <w:r w:rsidRPr="006C125C">
        <w:t>999-99-9999</w:t>
      </w:r>
      <w:r w:rsidR="00EB2DED">
        <w:tab/>
      </w:r>
      <w:r w:rsidRPr="006C125C">
        <w:t>FEB  3,</w:t>
      </w:r>
      <w:r w:rsidR="00672387">
        <w:t xml:space="preserve"> </w:t>
      </w:r>
      <w:r w:rsidRPr="006C125C">
        <w:t>2004</w:t>
      </w:r>
      <w:r w:rsidR="00EB2DED">
        <w:tab/>
      </w:r>
      <w:r w:rsidRPr="006C125C">
        <w:t>03/07/2004</w:t>
      </w:r>
      <w:r w:rsidR="00EB2DED">
        <w:tab/>
      </w:r>
      <w:r w:rsidRPr="006C125C">
        <w:t>03/09/2004</w:t>
      </w:r>
    </w:p>
    <w:p w:rsidR="004E239B" w:rsidRPr="006C125C" w:rsidRDefault="00651EBF" w:rsidP="00497A48">
      <w:pPr>
        <w:pStyle w:val="courier"/>
      </w:pPr>
      <w:r>
        <w:t>ONCOPATIENT2</w:t>
      </w:r>
      <w:r w:rsidR="00EB2DED">
        <w:tab/>
      </w:r>
      <w:r>
        <w:tab/>
      </w:r>
      <w:r w:rsidR="004E239B" w:rsidRPr="006C125C">
        <w:t>999-99-9999</w:t>
      </w:r>
      <w:r w:rsidR="00EB2DED">
        <w:tab/>
      </w:r>
      <w:r w:rsidR="004E239B" w:rsidRPr="006C125C">
        <w:t>FEB  2,</w:t>
      </w:r>
      <w:r w:rsidR="00672387">
        <w:t xml:space="preserve"> </w:t>
      </w:r>
      <w:r w:rsidR="004E239B" w:rsidRPr="006C125C">
        <w:t>2004</w:t>
      </w:r>
      <w:r w:rsidR="00EB2DED">
        <w:tab/>
      </w:r>
      <w:r w:rsidR="004E239B" w:rsidRPr="006C125C">
        <w:t>01/30/2004</w:t>
      </w:r>
      <w:r w:rsidR="00EB2DED">
        <w:tab/>
      </w:r>
      <w:r w:rsidR="004E239B" w:rsidRPr="006C125C">
        <w:t>02/04/2004</w:t>
      </w:r>
    </w:p>
    <w:p w:rsidR="00140F63" w:rsidRDefault="009249EF" w:rsidP="003448A7">
      <w:pPr>
        <w:pStyle w:val="Heading1"/>
      </w:pPr>
      <w:bookmarkStart w:id="58" w:name="_Toc149545519"/>
      <w:r>
        <w:br w:type="page"/>
      </w:r>
      <w:bookmarkStart w:id="59" w:name="_Toc421254981"/>
      <w:r w:rsidR="00140F63">
        <w:lastRenderedPageBreak/>
        <w:t>ABS</w:t>
      </w:r>
      <w:r w:rsidR="008F13A4">
        <w:t xml:space="preserve">  </w:t>
      </w:r>
      <w:r w:rsidR="00140F63">
        <w:t>Abstract Entry and Printing Module</w:t>
      </w:r>
      <w:bookmarkEnd w:id="58"/>
      <w:bookmarkEnd w:id="59"/>
      <w:r w:rsidR="00FC0623">
        <w:fldChar w:fldCharType="begin"/>
      </w:r>
      <w:r w:rsidR="00FC0623">
        <w:instrText xml:space="preserve"> XE "</w:instrText>
      </w:r>
      <w:r w:rsidR="00FC0623" w:rsidRPr="00404B6C">
        <w:instrText>ABS</w:instrText>
      </w:r>
      <w:r w:rsidR="00FC0623">
        <w:instrText xml:space="preserve">" </w:instrText>
      </w:r>
      <w:r w:rsidR="00FC0623">
        <w:fldChar w:fldCharType="end"/>
      </w:r>
      <w:r w:rsidR="00A851FD">
        <w:fldChar w:fldCharType="begin"/>
      </w:r>
      <w:r w:rsidR="00A851FD">
        <w:instrText xml:space="preserve"> XE "</w:instrText>
      </w:r>
      <w:r w:rsidR="00A851FD" w:rsidRPr="00A01369">
        <w:instrText>Module:Abstract entry and printing</w:instrText>
      </w:r>
      <w:r w:rsidR="00A851FD">
        <w:instrText xml:space="preserve">" </w:instrText>
      </w:r>
      <w:r w:rsidR="00A851FD">
        <w:fldChar w:fldCharType="end"/>
      </w:r>
    </w:p>
    <w:p w:rsidR="000D5FFD" w:rsidRDefault="000D5FFD" w:rsidP="000D5FFD">
      <w:r w:rsidRPr="00CB6B8C">
        <w:t>Th</w:t>
      </w:r>
      <w:r w:rsidR="007465D1">
        <w:t>e Abstract Entry and Printing m</w:t>
      </w:r>
      <w:r w:rsidRPr="00CB6B8C">
        <w:t xml:space="preserve">odule </w:t>
      </w:r>
      <w:r w:rsidR="00C375BC">
        <w:t>is used for abstracting cases. An</w:t>
      </w:r>
      <w:r w:rsidRPr="00CB6B8C">
        <w:t xml:space="preserve"> abstract is a summary of pertinent information about the patient, the cancer, the treatment, and </w:t>
      </w:r>
      <w:r w:rsidR="00C375BC">
        <w:t xml:space="preserve">the </w:t>
      </w:r>
      <w:r w:rsidRPr="00CB6B8C">
        <w:t>outcome.</w:t>
      </w:r>
      <w:r w:rsidR="00C375BC">
        <w:t xml:space="preserve"> </w:t>
      </w:r>
      <w:r w:rsidRPr="00CB6B8C">
        <w:t xml:space="preserve">Components include patient </w:t>
      </w:r>
      <w:r w:rsidR="00C375BC" w:rsidRPr="00CB6B8C">
        <w:t xml:space="preserve">demographic </w:t>
      </w:r>
      <w:r w:rsidRPr="00CB6B8C">
        <w:t>information, cancer identification, extent of disease, stage at diagnosis, first course of treatment, recurrence</w:t>
      </w:r>
      <w:r w:rsidR="00C375BC">
        <w:t>,</w:t>
      </w:r>
      <w:r w:rsidRPr="00CB6B8C">
        <w:t xml:space="preserve"> and subsequent therapies or progression and follow-up</w:t>
      </w:r>
      <w:r w:rsidR="00C375BC">
        <w:t>.</w:t>
      </w:r>
    </w:p>
    <w:p w:rsidR="00C375BC" w:rsidRPr="00CB6B8C" w:rsidRDefault="00C375BC" w:rsidP="00C375BC">
      <w:pPr>
        <w:pStyle w:val="ListBullet"/>
      </w:pPr>
      <w:r w:rsidRPr="00CB6B8C">
        <w:t>An abstract must be completed for all cases that meet the criteria</w:t>
      </w:r>
      <w:r>
        <w:t xml:space="preserve"> for inclusion in the registry.</w:t>
      </w:r>
      <w:r>
        <w:br/>
      </w:r>
      <w:r w:rsidRPr="00CB6B8C">
        <w:t>(</w:t>
      </w:r>
      <w:r>
        <w:t>T</w:t>
      </w:r>
      <w:r w:rsidRPr="00CB6B8C">
        <w:t xml:space="preserve">he standards </w:t>
      </w:r>
      <w:r>
        <w:t xml:space="preserve">are </w:t>
      </w:r>
      <w:r w:rsidRPr="00CB6B8C">
        <w:t xml:space="preserve">set forth by the </w:t>
      </w:r>
      <w:smartTag w:uri="urn:schemas-microsoft-com:office:smarttags" w:element="place">
        <w:smartTag w:uri="urn:schemas-microsoft-com:office:smarttags" w:element="PlaceName">
          <w:r w:rsidRPr="00CB6B8C">
            <w:t>American</w:t>
          </w:r>
        </w:smartTag>
        <w:r w:rsidRPr="00CB6B8C">
          <w:t xml:space="preserve"> </w:t>
        </w:r>
        <w:smartTag w:uri="urn:schemas-microsoft-com:office:smarttags" w:element="PlaceType">
          <w:r w:rsidRPr="00CB6B8C">
            <w:t>College</w:t>
          </w:r>
        </w:smartTag>
      </w:smartTag>
      <w:r w:rsidRPr="00CB6B8C">
        <w:t xml:space="preserve"> of Surgeons and </w:t>
      </w:r>
      <w:r w:rsidR="00700033">
        <w:t>VACCR reportable lists</w:t>
      </w:r>
      <w:r>
        <w:t>.</w:t>
      </w:r>
      <w:r w:rsidRPr="00CB6B8C">
        <w:t>)</w:t>
      </w:r>
    </w:p>
    <w:p w:rsidR="00C375BC" w:rsidRDefault="000D5FFD" w:rsidP="00C375BC">
      <w:pPr>
        <w:pStyle w:val="ListBullet"/>
      </w:pPr>
      <w:r w:rsidRPr="00CB6B8C">
        <w:t xml:space="preserve">If a patient has multiple primary malignancies, an abstract must be prepared for each additional primary. </w:t>
      </w:r>
    </w:p>
    <w:p w:rsidR="00146192" w:rsidRDefault="00C375BC" w:rsidP="00146192">
      <w:pPr>
        <w:pStyle w:val="ListBullet"/>
      </w:pPr>
      <w:r>
        <w:t>An ab</w:t>
      </w:r>
      <w:r w:rsidR="000D5FFD" w:rsidRPr="00CB6B8C">
        <w:t xml:space="preserve">stract must be completed within </w:t>
      </w:r>
      <w:r w:rsidR="000D5FFD" w:rsidRPr="00700033">
        <w:rPr>
          <w:b/>
        </w:rPr>
        <w:t>six months</w:t>
      </w:r>
      <w:r w:rsidR="000D5FFD" w:rsidRPr="00CB6B8C">
        <w:t xml:space="preserve"> from the date of </w:t>
      </w:r>
      <w:r w:rsidR="00651EBF">
        <w:t>first</w:t>
      </w:r>
      <w:r w:rsidR="00700033">
        <w:t xml:space="preserve"> contact</w:t>
      </w:r>
      <w:r>
        <w:t>.</w:t>
      </w:r>
    </w:p>
    <w:p w:rsidR="00E23632" w:rsidRDefault="00E23632" w:rsidP="00E23632">
      <w:pPr>
        <w:pStyle w:val="ListBullet"/>
        <w:numPr>
          <w:ilvl w:val="0"/>
          <w:numId w:val="0"/>
        </w:numPr>
        <w:ind w:left="288"/>
      </w:pPr>
    </w:p>
    <w:p w:rsidR="00146192" w:rsidRPr="00146192" w:rsidRDefault="00146192" w:rsidP="00DF7663">
      <w:pPr>
        <w:pStyle w:val="courier"/>
      </w:pPr>
      <w:r w:rsidRPr="00146192">
        <w:t>Abstract Entry/Print Menu</w:t>
      </w:r>
    </w:p>
    <w:p w:rsidR="00146192" w:rsidRDefault="000D5FFD" w:rsidP="00DF7663">
      <w:pPr>
        <w:pStyle w:val="courier"/>
      </w:pPr>
      <w:r w:rsidRPr="00CB6B8C">
        <w:t>************** ABSTRACT ENTRY/PRINT **************</w:t>
      </w:r>
    </w:p>
    <w:p w:rsidR="000D5FFD" w:rsidRPr="00CB6B8C" w:rsidRDefault="000D5FFD" w:rsidP="00DF7663">
      <w:pPr>
        <w:pStyle w:val="courier"/>
      </w:pPr>
      <w:r w:rsidRPr="00CB6B8C">
        <w:t>AI</w:t>
      </w:r>
      <w:r w:rsidR="00146192">
        <w:tab/>
      </w:r>
      <w:r w:rsidRPr="00CB6B8C">
        <w:t>Complete Abstract</w:t>
      </w:r>
    </w:p>
    <w:p w:rsidR="000D5FFD" w:rsidRPr="00CB6B8C" w:rsidRDefault="000D5FFD" w:rsidP="00DF7663">
      <w:pPr>
        <w:pStyle w:val="courier"/>
      </w:pPr>
      <w:r w:rsidRPr="00CB6B8C">
        <w:t>EE</w:t>
      </w:r>
      <w:r w:rsidR="00146192">
        <w:tab/>
      </w:r>
      <w:r w:rsidRPr="00CB6B8C">
        <w:t>Abstract Edit Primary</w:t>
      </w:r>
    </w:p>
    <w:p w:rsidR="000D5FFD" w:rsidRPr="00CB6B8C" w:rsidRDefault="000D5FFD" w:rsidP="00DF7663">
      <w:pPr>
        <w:pStyle w:val="courier"/>
      </w:pPr>
      <w:r w:rsidRPr="00CB6B8C">
        <w:t>NC</w:t>
      </w:r>
      <w:r w:rsidR="00146192">
        <w:tab/>
      </w:r>
      <w:r w:rsidRPr="00CB6B8C">
        <w:t>Print Abstract NOT Complete List</w:t>
      </w:r>
    </w:p>
    <w:p w:rsidR="000D5FFD" w:rsidRPr="00CB6B8C" w:rsidRDefault="000D5FFD" w:rsidP="00DF7663">
      <w:pPr>
        <w:pStyle w:val="courier"/>
      </w:pPr>
      <w:r w:rsidRPr="00CB6B8C">
        <w:t>IR</w:t>
      </w:r>
      <w:r w:rsidR="00146192">
        <w:tab/>
      </w:r>
      <w:r w:rsidRPr="00CB6B8C">
        <w:t>Patient Summary</w:t>
      </w:r>
    </w:p>
    <w:p w:rsidR="000D5FFD" w:rsidRPr="00CB6B8C" w:rsidRDefault="000D5FFD" w:rsidP="00DF7663">
      <w:pPr>
        <w:pStyle w:val="courier"/>
      </w:pPr>
      <w:r w:rsidRPr="00CB6B8C">
        <w:t>QA</w:t>
      </w:r>
      <w:r w:rsidR="00146192">
        <w:tab/>
      </w:r>
      <w:r w:rsidRPr="00CB6B8C">
        <w:t>Print Abstract QA (80c)</w:t>
      </w:r>
    </w:p>
    <w:p w:rsidR="000D5FFD" w:rsidRPr="00CB6B8C" w:rsidRDefault="000D5FFD" w:rsidP="00DF7663">
      <w:pPr>
        <w:pStyle w:val="courier"/>
      </w:pPr>
      <w:r w:rsidRPr="00CB6B8C">
        <w:t>EX</w:t>
      </w:r>
      <w:r w:rsidR="00146192">
        <w:tab/>
      </w:r>
      <w:r w:rsidRPr="00CB6B8C">
        <w:t>Print Abstract-Extended (80c)</w:t>
      </w:r>
    </w:p>
    <w:p w:rsidR="000D5FFD" w:rsidRPr="00CB6B8C" w:rsidRDefault="000D5FFD" w:rsidP="00DF7663">
      <w:pPr>
        <w:pStyle w:val="courier"/>
      </w:pPr>
      <w:r w:rsidRPr="00CB6B8C">
        <w:t>PA</w:t>
      </w:r>
      <w:r w:rsidR="00146192">
        <w:tab/>
      </w:r>
      <w:r w:rsidRPr="00CB6B8C">
        <w:t>Print Complete Abstract (132c)</w:t>
      </w:r>
    </w:p>
    <w:p w:rsidR="000D5FFD" w:rsidRPr="00CB6B8C" w:rsidRDefault="000D5FFD" w:rsidP="00DF7663">
      <w:pPr>
        <w:pStyle w:val="courier"/>
      </w:pPr>
      <w:r w:rsidRPr="00CB6B8C">
        <w:t>MA</w:t>
      </w:r>
      <w:r w:rsidR="00146192">
        <w:tab/>
      </w:r>
      <w:r w:rsidRPr="00CB6B8C">
        <w:t>Print QA/Multiple Abstracts</w:t>
      </w:r>
    </w:p>
    <w:p w:rsidR="000D5FFD" w:rsidRDefault="000D5FFD" w:rsidP="00AC234A">
      <w:pPr>
        <w:pStyle w:val="courier"/>
      </w:pPr>
      <w:r w:rsidRPr="00CB6B8C">
        <w:t>AS</w:t>
      </w:r>
      <w:r w:rsidR="00146192">
        <w:tab/>
      </w:r>
      <w:r w:rsidR="00AC234A">
        <w:t>Abstract Screens Menu (80c) ...</w:t>
      </w:r>
    </w:p>
    <w:p w:rsidR="002A573F" w:rsidRPr="00B42B30" w:rsidRDefault="002A573F" w:rsidP="002A573F">
      <w:pPr>
        <w:pStyle w:val="Heading2"/>
      </w:pPr>
      <w:bookmarkStart w:id="60" w:name="_Toc421254982"/>
      <w:r w:rsidRPr="00B42B30">
        <w:t>AI</w:t>
      </w:r>
      <w:r w:rsidR="008F13A4">
        <w:t xml:space="preserve">  </w:t>
      </w:r>
      <w:r w:rsidRPr="00B42B30">
        <w:t>Complete Abstract</w:t>
      </w:r>
      <w:bookmarkEnd w:id="60"/>
      <w:r w:rsidR="00FC0623">
        <w:fldChar w:fldCharType="begin"/>
      </w:r>
      <w:r w:rsidR="00FC0623">
        <w:instrText xml:space="preserve"> XE "</w:instrText>
      </w:r>
      <w:r w:rsidR="00FC0623" w:rsidRPr="00404B6C">
        <w:instrText>AI</w:instrText>
      </w:r>
      <w:r w:rsidR="00FC0623">
        <w:instrText xml:space="preserve">" </w:instrText>
      </w:r>
      <w:r w:rsidR="00FC0623">
        <w:fldChar w:fldCharType="end"/>
      </w:r>
      <w:r w:rsidR="00A851FD">
        <w:fldChar w:fldCharType="begin"/>
      </w:r>
      <w:r w:rsidR="00A851FD">
        <w:instrText xml:space="preserve"> XE "</w:instrText>
      </w:r>
      <w:r w:rsidR="00A851FD" w:rsidRPr="00AF060D">
        <w:instrText>Abstract:Complete</w:instrText>
      </w:r>
      <w:r w:rsidR="00A851FD">
        <w:instrText xml:space="preserve">" </w:instrText>
      </w:r>
      <w:r w:rsidR="00A851FD">
        <w:fldChar w:fldCharType="end"/>
      </w:r>
    </w:p>
    <w:p w:rsidR="002A573F" w:rsidRPr="00B42B30" w:rsidRDefault="00F05F2B" w:rsidP="00F05F2B">
      <w:pPr>
        <w:pStyle w:val="NoteText"/>
      </w:pPr>
      <w:r w:rsidRPr="00F05F2B">
        <w:rPr>
          <w:b/>
        </w:rPr>
        <w:t>Note:</w:t>
      </w:r>
      <w:r>
        <w:t xml:space="preserve"> </w:t>
      </w:r>
      <w:r w:rsidR="00412210">
        <w:t>To complete an abstract, y</w:t>
      </w:r>
      <w:r w:rsidR="00412210" w:rsidRPr="00B42B30">
        <w:t xml:space="preserve">ou need the Facility </w:t>
      </w:r>
      <w:r w:rsidR="00550CFC">
        <w:t>Oncology</w:t>
      </w:r>
      <w:r w:rsidR="00412210" w:rsidRPr="00B42B30">
        <w:t xml:space="preserve"> Registry Data Standards (FORDS)</w:t>
      </w:r>
      <w:r w:rsidR="00412210">
        <w:t>, which</w:t>
      </w:r>
      <w:r w:rsidR="00412210" w:rsidRPr="00B42B30">
        <w:t xml:space="preserve"> describe</w:t>
      </w:r>
      <w:r w:rsidR="007E1C6A">
        <w:t xml:space="preserve"> every</w:t>
      </w:r>
      <w:r w:rsidR="00412210" w:rsidRPr="00B42B30">
        <w:t xml:space="preserve"> </w:t>
      </w:r>
      <w:r w:rsidR="00412210">
        <w:t>f</w:t>
      </w:r>
      <w:r w:rsidR="00412210" w:rsidRPr="00B42B30">
        <w:t xml:space="preserve">ield in the abstract and </w:t>
      </w:r>
      <w:r w:rsidR="00412210">
        <w:t>the</w:t>
      </w:r>
      <w:r w:rsidR="00412210" w:rsidRPr="00B42B30">
        <w:t xml:space="preserve"> </w:t>
      </w:r>
      <w:r w:rsidR="00412210">
        <w:t>selections for those fields</w:t>
      </w:r>
      <w:r w:rsidR="00412210" w:rsidRPr="00B42B30">
        <w:t xml:space="preserve">. </w:t>
      </w:r>
      <w:r>
        <w:t>K</w:t>
      </w:r>
      <w:r w:rsidR="002A573F" w:rsidRPr="00B42B30">
        <w:t xml:space="preserve">eep </w:t>
      </w:r>
      <w:r>
        <w:t>a copy of FORDS close at hand for reference.</w:t>
      </w:r>
    </w:p>
    <w:p w:rsidR="002A573F" w:rsidRPr="00B42B30" w:rsidRDefault="002A573F" w:rsidP="002A573F">
      <w:r w:rsidRPr="00B42B30">
        <w:t>The Complete Abstract option is the main entry point for abstracting new case</w:t>
      </w:r>
      <w:r w:rsidR="00F05F2B">
        <w:t>s</w:t>
      </w:r>
      <w:r w:rsidRPr="00B42B30">
        <w:t xml:space="preserve"> or editing</w:t>
      </w:r>
      <w:r>
        <w:t xml:space="preserve"> </w:t>
      </w:r>
      <w:r w:rsidRPr="00B42B30">
        <w:t xml:space="preserve">existing abstracted cases. </w:t>
      </w:r>
    </w:p>
    <w:p w:rsidR="002A573F" w:rsidRPr="00B42B30" w:rsidRDefault="00D571D4" w:rsidP="00AC234A">
      <w:r>
        <w:t>OncoTraX</w:t>
      </w:r>
      <w:r w:rsidR="00F05F2B">
        <w:t xml:space="preserve"> </w:t>
      </w:r>
      <w:r w:rsidR="002A573F" w:rsidRPr="00B42B30">
        <w:t>is prompt driven</w:t>
      </w:r>
      <w:r w:rsidR="00F05F2B">
        <w:t>. O</w:t>
      </w:r>
      <w:r w:rsidR="002A573F" w:rsidRPr="00B42B30">
        <w:t xml:space="preserve">nce a specific Topography Code </w:t>
      </w:r>
      <w:r w:rsidR="00F05F2B">
        <w:t>is</w:t>
      </w:r>
      <w:r w:rsidR="002A573F" w:rsidRPr="00B42B30">
        <w:t xml:space="preserve"> selected, all</w:t>
      </w:r>
      <w:r w:rsidR="002A573F">
        <w:t xml:space="preserve"> </w:t>
      </w:r>
      <w:r w:rsidR="00F05F2B">
        <w:t>successive</w:t>
      </w:r>
      <w:r w:rsidR="002A573F" w:rsidRPr="00B42B30">
        <w:t xml:space="preserve"> prompts displayed</w:t>
      </w:r>
      <w:r w:rsidR="00AC234A">
        <w:t xml:space="preserve"> are specific</w:t>
      </w:r>
      <w:r w:rsidR="007C0A8A">
        <w:t xml:space="preserve">. </w:t>
      </w:r>
      <w:r w:rsidR="002A573F" w:rsidRPr="00B42B30">
        <w:t xml:space="preserve">Some of the data </w:t>
      </w:r>
      <w:r w:rsidR="004A251B">
        <w:t xml:space="preserve">captured </w:t>
      </w:r>
      <w:r w:rsidR="002A573F" w:rsidRPr="00B42B30">
        <w:t xml:space="preserve">in the </w:t>
      </w:r>
      <w:r w:rsidR="004A251B">
        <w:t>c</w:t>
      </w:r>
      <w:r w:rsidR="002A573F" w:rsidRPr="00B42B30">
        <w:t xml:space="preserve">ase </w:t>
      </w:r>
      <w:r w:rsidR="004A251B">
        <w:t>f</w:t>
      </w:r>
      <w:r w:rsidR="002A573F" w:rsidRPr="00B42B30">
        <w:t xml:space="preserve">inding and </w:t>
      </w:r>
      <w:r w:rsidR="002A573F">
        <w:t>s</w:t>
      </w:r>
      <w:r w:rsidR="002A573F" w:rsidRPr="00B42B30">
        <w:t>uspense process</w:t>
      </w:r>
      <w:r w:rsidR="004A251B">
        <w:t>,</w:t>
      </w:r>
      <w:r w:rsidR="00EE5107">
        <w:t xml:space="preserve"> as well as demographic </w:t>
      </w:r>
      <w:r w:rsidR="002A573F" w:rsidRPr="00B42B30">
        <w:t>data</w:t>
      </w:r>
      <w:r w:rsidR="004A251B">
        <w:t>,</w:t>
      </w:r>
      <w:r w:rsidR="002A573F" w:rsidRPr="00B42B30">
        <w:t xml:space="preserve"> </w:t>
      </w:r>
      <w:r w:rsidR="00007356">
        <w:t>are</w:t>
      </w:r>
      <w:r w:rsidR="004A251B">
        <w:t xml:space="preserve"> </w:t>
      </w:r>
      <w:r w:rsidR="002A573F" w:rsidRPr="00B42B30">
        <w:t xml:space="preserve">automatically transferred and inserted into </w:t>
      </w:r>
      <w:r w:rsidR="002A573F">
        <w:t>t</w:t>
      </w:r>
      <w:r w:rsidR="002A573F" w:rsidRPr="00B42B30">
        <w:t>he appropriate fields within the abstract</w:t>
      </w:r>
      <w:r w:rsidR="004A251B">
        <w:t>;</w:t>
      </w:r>
      <w:r w:rsidR="002A573F" w:rsidRPr="00B42B30">
        <w:t xml:space="preserve"> however </w:t>
      </w:r>
      <w:r w:rsidR="004A251B">
        <w:t>you</w:t>
      </w:r>
      <w:r w:rsidR="002A573F" w:rsidRPr="00B42B30">
        <w:t xml:space="preserve"> can edit</w:t>
      </w:r>
      <w:r w:rsidR="004A251B">
        <w:t xml:space="preserve"> the data </w:t>
      </w:r>
      <w:r w:rsidR="002A573F" w:rsidRPr="00B42B30">
        <w:t xml:space="preserve">if </w:t>
      </w:r>
      <w:r w:rsidR="004A251B">
        <w:t>necessary</w:t>
      </w:r>
      <w:r w:rsidR="00AC234A">
        <w:t>.</w:t>
      </w:r>
    </w:p>
    <w:p w:rsidR="00132AD2" w:rsidRDefault="00F73A00" w:rsidP="00F73A00">
      <w:pPr>
        <w:pStyle w:val="NoteText"/>
      </w:pPr>
      <w:r w:rsidRPr="00F73A00">
        <w:rPr>
          <w:b/>
        </w:rPr>
        <w:t>Note:</w:t>
      </w:r>
      <w:r>
        <w:t xml:space="preserve"> </w:t>
      </w:r>
      <w:r w:rsidR="00C561A6">
        <w:t xml:space="preserve">The </w:t>
      </w:r>
      <w:hyperlink w:anchor="_VistA" w:history="1">
        <w:r w:rsidR="00FC0623">
          <w:rPr>
            <w:rStyle w:val="Hyperlink"/>
          </w:rPr>
          <w:t>OncoTrax</w:t>
        </w:r>
        <w:r w:rsidR="00CC22B8" w:rsidRPr="009B1F71">
          <w:rPr>
            <w:rStyle w:val="Hyperlink"/>
          </w:rPr>
          <w:t xml:space="preserve"> Conventions</w:t>
        </w:r>
      </w:hyperlink>
      <w:r w:rsidR="00CC22B8">
        <w:t xml:space="preserve"> </w:t>
      </w:r>
      <w:r w:rsidR="00C561A6">
        <w:t xml:space="preserve">on page </w:t>
      </w:r>
      <w:r w:rsidR="00C561A6">
        <w:fldChar w:fldCharType="begin"/>
      </w:r>
      <w:r w:rsidR="00C561A6">
        <w:instrText xml:space="preserve"> PAGEREF _Ref162679760 \h </w:instrText>
      </w:r>
      <w:r w:rsidR="00C561A6">
        <w:fldChar w:fldCharType="separate"/>
      </w:r>
      <w:r w:rsidR="00794B93">
        <w:rPr>
          <w:noProof/>
        </w:rPr>
        <w:t>3</w:t>
      </w:r>
      <w:r w:rsidR="00C561A6">
        <w:fldChar w:fldCharType="end"/>
      </w:r>
      <w:r w:rsidR="00C561A6">
        <w:t xml:space="preserve"> </w:t>
      </w:r>
      <w:r w:rsidR="00CC22B8">
        <w:t>are helpful</w:t>
      </w:r>
      <w:r w:rsidR="00D94B0A">
        <w:t xml:space="preserve"> in maneuvering around an abstract.</w:t>
      </w:r>
      <w:r w:rsidR="00CC22B8" w:rsidRPr="001D60F2">
        <w:t xml:space="preserve"> </w:t>
      </w:r>
    </w:p>
    <w:p w:rsidR="00DE6950" w:rsidRDefault="00D0022D" w:rsidP="00C70B4D">
      <w:pPr>
        <w:pStyle w:val="Heading3"/>
      </w:pPr>
      <w:bookmarkStart w:id="61" w:name="_Toc149545521"/>
      <w:r>
        <w:br w:type="page"/>
      </w:r>
      <w:bookmarkStart w:id="62" w:name="_Toc421254983"/>
      <w:r w:rsidR="00DE6950" w:rsidRPr="00FA321E">
        <w:lastRenderedPageBreak/>
        <w:t>Abstract</w:t>
      </w:r>
      <w:bookmarkEnd w:id="61"/>
      <w:r w:rsidR="00257503">
        <w:t>ing a Case</w:t>
      </w:r>
      <w:bookmarkEnd w:id="62"/>
      <w:r w:rsidR="00A851FD">
        <w:fldChar w:fldCharType="begin"/>
      </w:r>
      <w:r w:rsidR="00A851FD">
        <w:instrText xml:space="preserve"> XE "</w:instrText>
      </w:r>
      <w:r w:rsidR="00A851FD" w:rsidRPr="009E6ED0">
        <w:instrText>Abstract:Start</w:instrText>
      </w:r>
      <w:r w:rsidR="00A851FD">
        <w:instrText xml:space="preserve">" </w:instrText>
      </w:r>
      <w:r w:rsidR="00A851FD">
        <w:fldChar w:fldCharType="end"/>
      </w:r>
    </w:p>
    <w:p w:rsidR="001E7C25" w:rsidRDefault="00041C76" w:rsidP="00DE1197">
      <w:r>
        <w:t xml:space="preserve">You begin an abstract by </w:t>
      </w:r>
      <w:r w:rsidR="00087F11">
        <w:t xml:space="preserve">searching for the patient to determine </w:t>
      </w:r>
      <w:r w:rsidR="001E7C25">
        <w:t xml:space="preserve">if the patient is new to the VA. </w:t>
      </w:r>
    </w:p>
    <w:p w:rsidR="00DE1197" w:rsidRDefault="001E7C25" w:rsidP="00DE1197">
      <w:r>
        <w:t>If you do not enter data in all required fields, you cannot change the status of the abstract to Complete (3).</w:t>
      </w:r>
    </w:p>
    <w:p w:rsidR="00654D0A" w:rsidRPr="00DE1197" w:rsidRDefault="00654D0A" w:rsidP="006B45B9">
      <w:pPr>
        <w:pStyle w:val="Heading4"/>
      </w:pPr>
      <w:r>
        <w:t>Adding a New Patient</w:t>
      </w:r>
      <w:r w:rsidR="008F5940">
        <w:fldChar w:fldCharType="begin"/>
      </w:r>
      <w:r w:rsidR="008F5940">
        <w:instrText xml:space="preserve"> XE "</w:instrText>
      </w:r>
      <w:r w:rsidR="008F5940" w:rsidRPr="005B4234">
        <w:instrText>Abstract:Add new patient</w:instrText>
      </w:r>
      <w:r w:rsidR="008F5940">
        <w:instrText xml:space="preserve">" </w:instrText>
      </w:r>
      <w:r w:rsidR="008F5940">
        <w:fldChar w:fldCharType="end"/>
      </w:r>
    </w:p>
    <w:p w:rsidR="006F3083" w:rsidRDefault="006E3FE2" w:rsidP="00681C4E">
      <w:pPr>
        <w:pStyle w:val="ListNumber"/>
        <w:numPr>
          <w:ilvl w:val="0"/>
          <w:numId w:val="20"/>
        </w:numPr>
      </w:pPr>
      <w:r>
        <w:t>At the prompt, t</w:t>
      </w:r>
      <w:r w:rsidR="006D50FA">
        <w:t xml:space="preserve">ype </w:t>
      </w:r>
      <w:r w:rsidR="006D50FA" w:rsidRPr="007B099C">
        <w:t xml:space="preserve">the </w:t>
      </w:r>
      <w:r w:rsidR="007B099C">
        <w:t>p</w:t>
      </w:r>
      <w:r w:rsidR="006D50FA" w:rsidRPr="007B099C">
        <w:t xml:space="preserve">atient </w:t>
      </w:r>
      <w:r w:rsidR="007F7683" w:rsidRPr="006E3FE2">
        <w:t>PID#</w:t>
      </w:r>
      <w:r>
        <w:t xml:space="preserve">; refer to the </w:t>
      </w:r>
      <w:r w:rsidRPr="006E3FE2">
        <w:rPr>
          <w:i/>
        </w:rPr>
        <w:t>Glossary</w:t>
      </w:r>
      <w:r>
        <w:t xml:space="preserve"> on page </w:t>
      </w:r>
      <w:r>
        <w:fldChar w:fldCharType="begin"/>
      </w:r>
      <w:r>
        <w:instrText xml:space="preserve"> PAGEREF _Ref165275024 \h </w:instrText>
      </w:r>
      <w:r>
        <w:fldChar w:fldCharType="separate"/>
      </w:r>
      <w:r w:rsidR="00794B93">
        <w:rPr>
          <w:noProof/>
        </w:rPr>
        <w:t>107</w:t>
      </w:r>
      <w:r>
        <w:fldChar w:fldCharType="end"/>
      </w:r>
      <w:r>
        <w:t>.</w:t>
      </w:r>
    </w:p>
    <w:p w:rsidR="00681C4E" w:rsidRPr="00681C4E" w:rsidRDefault="00681C4E" w:rsidP="00681C4E">
      <w:pPr>
        <w:pStyle w:val="ListNumber"/>
        <w:numPr>
          <w:ilvl w:val="0"/>
          <w:numId w:val="20"/>
        </w:numPr>
      </w:pPr>
      <w:r>
        <w:t xml:space="preserve">Respond </w:t>
      </w:r>
      <w:r w:rsidRPr="00681C4E">
        <w:rPr>
          <w:b/>
        </w:rPr>
        <w:t>YES</w:t>
      </w:r>
      <w:r>
        <w:t xml:space="preserve"> to the prompt: </w:t>
      </w:r>
      <w:r w:rsidRPr="00681C4E">
        <w:t>Are you adding 'LAST,FIRST' as a new ONCOTRAX PATIENT (the 24673RD)? No//</w:t>
      </w:r>
    </w:p>
    <w:p w:rsidR="00654D0A" w:rsidRPr="00654D0A" w:rsidRDefault="00654D0A" w:rsidP="00654D0A">
      <w:pPr>
        <w:ind w:left="360"/>
        <w:rPr>
          <w:b/>
        </w:rPr>
      </w:pPr>
      <w:r w:rsidRPr="00654D0A">
        <w:rPr>
          <w:b/>
        </w:rPr>
        <w:t>Example</w:t>
      </w:r>
    </w:p>
    <w:p w:rsidR="00F73A00" w:rsidRPr="00064938" w:rsidRDefault="00102A0D" w:rsidP="00064938">
      <w:pPr>
        <w:pStyle w:val="courier2"/>
      </w:pPr>
      <w:r>
        <w:br/>
      </w:r>
      <w:r w:rsidR="00F73A00" w:rsidRPr="00064938">
        <w:t>Enter patient name: h</w:t>
      </w:r>
      <w:r w:rsidR="008721FE" w:rsidRPr="00064938">
        <w:t>9999</w:t>
      </w:r>
    </w:p>
    <w:p w:rsidR="00F73A00" w:rsidRPr="00064938" w:rsidRDefault="00F73A00" w:rsidP="00064938">
      <w:pPr>
        <w:pStyle w:val="courier2"/>
      </w:pPr>
    </w:p>
    <w:p w:rsidR="00F73A00" w:rsidRPr="00064938" w:rsidRDefault="00F73A00" w:rsidP="00064938">
      <w:pPr>
        <w:pStyle w:val="courier2"/>
      </w:pPr>
      <w:r w:rsidRPr="00064938">
        <w:t>     Searching for a VA Patient, (pointed-to by NAME)</w:t>
      </w:r>
    </w:p>
    <w:p w:rsidR="00F73A00" w:rsidRPr="00064938" w:rsidRDefault="00F73A00" w:rsidP="00064938">
      <w:pPr>
        <w:pStyle w:val="courier2"/>
      </w:pPr>
    </w:p>
    <w:p w:rsidR="00F73A00" w:rsidRPr="00064938" w:rsidRDefault="00F73A00" w:rsidP="00064938">
      <w:pPr>
        <w:pStyle w:val="courier2"/>
      </w:pPr>
      <w:r w:rsidRPr="00064938">
        <w:t>     Searching for a Non-VA or Ambiguous Patient, (pointed-to by NAME)</w:t>
      </w:r>
    </w:p>
    <w:p w:rsidR="00F73A00" w:rsidRPr="00064938" w:rsidRDefault="00F73A00" w:rsidP="00064938">
      <w:pPr>
        <w:pStyle w:val="courier2"/>
      </w:pPr>
    </w:p>
    <w:p w:rsidR="00F73A00" w:rsidRPr="00064938" w:rsidRDefault="00F73A00" w:rsidP="00064938">
      <w:pPr>
        <w:pStyle w:val="courier2"/>
      </w:pPr>
      <w:r w:rsidRPr="00064938">
        <w:t>     Searching for a VA Patient</w:t>
      </w:r>
    </w:p>
    <w:p w:rsidR="00F73A00" w:rsidRPr="00064938" w:rsidRDefault="00F73A00" w:rsidP="00064938">
      <w:pPr>
        <w:pStyle w:val="courier2"/>
      </w:pPr>
    </w:p>
    <w:p w:rsidR="00F73A00" w:rsidRPr="00064938" w:rsidRDefault="00F73A00" w:rsidP="00064938">
      <w:pPr>
        <w:pStyle w:val="courier2"/>
      </w:pPr>
      <w:r w:rsidRPr="00064938">
        <w:t>   1</w:t>
      </w:r>
      <w:r w:rsidR="00064938">
        <w:tab/>
      </w:r>
      <w:r w:rsidRPr="00064938">
        <w:t>H3315</w:t>
      </w:r>
      <w:r w:rsidR="00064938">
        <w:tab/>
      </w:r>
      <w:r w:rsidR="008721FE" w:rsidRPr="00064938">
        <w:t>LAST</w:t>
      </w:r>
      <w:r w:rsidRPr="00064938">
        <w:t>,</w:t>
      </w:r>
      <w:r w:rsidR="008721FE" w:rsidRPr="00064938">
        <w:t>FIRST</w:t>
      </w:r>
      <w:r w:rsidR="00064938">
        <w:tab/>
      </w:r>
      <w:r w:rsidRPr="00064938">
        <w:t>*SENSITIVE*</w:t>
      </w:r>
      <w:r w:rsidR="00064938">
        <w:tab/>
      </w:r>
      <w:r w:rsidRPr="00064938">
        <w:t>*SENSITIVE*</w:t>
      </w:r>
      <w:r w:rsidR="00064938">
        <w:tab/>
      </w:r>
      <w:r w:rsidRPr="00064938">
        <w:t>NO</w:t>
      </w:r>
      <w:r w:rsidR="00064938">
        <w:tab/>
      </w:r>
      <w:r w:rsidR="00064938">
        <w:tab/>
        <w:t>E</w:t>
      </w:r>
      <w:r w:rsidRPr="00064938">
        <w:t xml:space="preserve">MPLOYEE        </w:t>
      </w:r>
    </w:p>
    <w:p w:rsidR="00F73A00" w:rsidRPr="00064938" w:rsidRDefault="00F73A00" w:rsidP="00064938">
      <w:pPr>
        <w:pStyle w:val="courier2"/>
      </w:pPr>
      <w:r w:rsidRPr="00064938">
        <w:t>   2</w:t>
      </w:r>
      <w:r w:rsidR="00064938">
        <w:tab/>
      </w:r>
      <w:r w:rsidRPr="00064938">
        <w:t>H3315</w:t>
      </w:r>
      <w:r w:rsidR="00064938">
        <w:tab/>
      </w:r>
      <w:r w:rsidR="008721FE" w:rsidRPr="00064938">
        <w:t>LAST</w:t>
      </w:r>
      <w:r w:rsidRPr="00064938">
        <w:t>,</w:t>
      </w:r>
      <w:r w:rsidR="008721FE" w:rsidRPr="00064938">
        <w:t>FIRST1</w:t>
      </w:r>
      <w:r w:rsidR="00064938">
        <w:tab/>
      </w:r>
      <w:r w:rsidRPr="00064938">
        <w:t>7-7-15</w:t>
      </w:r>
      <w:r w:rsidR="00064938">
        <w:tab/>
      </w:r>
      <w:r w:rsidR="00064938">
        <w:tab/>
      </w:r>
      <w:r w:rsidRPr="00064938">
        <w:t>095093315</w:t>
      </w:r>
      <w:r w:rsidR="00064938">
        <w:tab/>
      </w:r>
      <w:r w:rsidRPr="00064938">
        <w:t>NO</w:t>
      </w:r>
      <w:r w:rsidR="00064938">
        <w:tab/>
      </w:r>
      <w:r w:rsidR="00064938">
        <w:tab/>
      </w:r>
      <w:r w:rsidRPr="00064938">
        <w:t>COLLATERAL</w:t>
      </w:r>
      <w:r w:rsidR="00064938">
        <w:tab/>
      </w:r>
      <w:r w:rsidR="00064938">
        <w:tab/>
      </w:r>
      <w:r w:rsidRPr="00064938">
        <w:t xml:space="preserve">SY/  </w:t>
      </w:r>
    </w:p>
    <w:p w:rsidR="00F73A00" w:rsidRPr="00064938" w:rsidRDefault="00F73A00" w:rsidP="00064938">
      <w:pPr>
        <w:pStyle w:val="courier2"/>
      </w:pPr>
      <w:r w:rsidRPr="00064938">
        <w:t>   3</w:t>
      </w:r>
      <w:r w:rsidR="00064938">
        <w:tab/>
        <w:t>H3315</w:t>
      </w:r>
      <w:r w:rsidRPr="00064938">
        <w:t xml:space="preserve"> </w:t>
      </w:r>
      <w:r w:rsidR="008721FE" w:rsidRPr="00064938">
        <w:t>LAST</w:t>
      </w:r>
      <w:r w:rsidRPr="00064938">
        <w:t>,</w:t>
      </w:r>
      <w:r w:rsidR="008721FE" w:rsidRPr="00064938">
        <w:t>FIRST2</w:t>
      </w:r>
      <w:r w:rsidR="008721FE" w:rsidRPr="00064938">
        <w:tab/>
      </w:r>
      <w:r w:rsidRPr="00064938">
        <w:t>11-9-58</w:t>
      </w:r>
      <w:r w:rsidR="00D0022D" w:rsidRPr="00064938">
        <w:tab/>
      </w:r>
      <w:r w:rsidR="00D0022D" w:rsidRPr="00064938">
        <w:tab/>
      </w:r>
      <w:r w:rsidRPr="00064938">
        <w:t>118483315</w:t>
      </w:r>
      <w:r w:rsidR="00D0022D" w:rsidRPr="00064938">
        <w:tab/>
      </w:r>
      <w:r w:rsidRPr="00064938">
        <w:t>NO</w:t>
      </w:r>
      <w:r w:rsidR="00D0022D" w:rsidRPr="00064938">
        <w:tab/>
      </w:r>
      <w:r w:rsidR="00064938">
        <w:tab/>
      </w:r>
      <w:r w:rsidRPr="00064938">
        <w:t>NON-VET(OTHER)</w:t>
      </w:r>
      <w:r w:rsidR="00064938">
        <w:tab/>
      </w:r>
      <w:r w:rsidRPr="00064938">
        <w:t xml:space="preserve">SY/  </w:t>
      </w:r>
    </w:p>
    <w:p w:rsidR="00F73A00" w:rsidRPr="00064938" w:rsidRDefault="00F73A00" w:rsidP="00064938">
      <w:pPr>
        <w:pStyle w:val="courier2"/>
      </w:pPr>
      <w:r w:rsidRPr="00064938">
        <w:t>   4</w:t>
      </w:r>
      <w:r w:rsidR="00064938">
        <w:tab/>
      </w:r>
      <w:r w:rsidRPr="00064938">
        <w:t>H3315</w:t>
      </w:r>
      <w:r w:rsidR="00064938">
        <w:tab/>
      </w:r>
      <w:r w:rsidR="008721FE" w:rsidRPr="00064938">
        <w:t>LAST</w:t>
      </w:r>
      <w:r w:rsidRPr="00064938">
        <w:t>,</w:t>
      </w:r>
      <w:r w:rsidR="008721FE" w:rsidRPr="00064938">
        <w:t>FIRST3</w:t>
      </w:r>
      <w:r w:rsidR="008721FE" w:rsidRPr="00064938">
        <w:tab/>
      </w:r>
      <w:r w:rsidRPr="00064938">
        <w:t>10-4-48</w:t>
      </w:r>
      <w:r w:rsidR="00D0022D" w:rsidRPr="00064938">
        <w:tab/>
      </w:r>
      <w:r w:rsidR="00D0022D" w:rsidRPr="00064938">
        <w:tab/>
      </w:r>
      <w:r w:rsidRPr="00064938">
        <w:t>069423315</w:t>
      </w:r>
      <w:r w:rsidR="00064938">
        <w:tab/>
      </w:r>
      <w:r w:rsidR="00D0022D" w:rsidRPr="00064938">
        <w:t>Y</w:t>
      </w:r>
      <w:r w:rsidRPr="00064938">
        <w:t>ES</w:t>
      </w:r>
      <w:r w:rsidR="00D0022D" w:rsidRPr="00064938">
        <w:tab/>
      </w:r>
      <w:r w:rsidRPr="00064938">
        <w:t xml:space="preserve">SC VETERAN    </w:t>
      </w:r>
    </w:p>
    <w:p w:rsidR="00F73A00" w:rsidRPr="00064938" w:rsidRDefault="00F73A00" w:rsidP="00064938">
      <w:pPr>
        <w:pStyle w:val="courier2"/>
      </w:pPr>
      <w:r w:rsidRPr="00064938">
        <w:t>   5</w:t>
      </w:r>
      <w:r w:rsidR="00064938">
        <w:tab/>
      </w:r>
      <w:r w:rsidRPr="00064938">
        <w:t>H3315</w:t>
      </w:r>
      <w:r w:rsidR="00064938">
        <w:tab/>
      </w:r>
      <w:r w:rsidR="008721FE" w:rsidRPr="00064938">
        <w:t>LAST</w:t>
      </w:r>
      <w:r w:rsidRPr="00064938">
        <w:t>,</w:t>
      </w:r>
      <w:r w:rsidR="008721FE" w:rsidRPr="00064938">
        <w:t>FIRST4</w:t>
      </w:r>
      <w:r w:rsidR="00064938">
        <w:tab/>
      </w:r>
      <w:r w:rsidRPr="00064938">
        <w:t>6-4-22</w:t>
      </w:r>
      <w:r w:rsidR="00D0022D" w:rsidRPr="00064938">
        <w:tab/>
      </w:r>
      <w:r w:rsidR="00D0022D" w:rsidRPr="00064938">
        <w:tab/>
      </w:r>
      <w:r w:rsidRPr="00064938">
        <w:t>096123315</w:t>
      </w:r>
      <w:r w:rsidR="00D0022D" w:rsidRPr="00064938">
        <w:tab/>
      </w:r>
      <w:r w:rsidRPr="00064938">
        <w:t>NO</w:t>
      </w:r>
      <w:r w:rsidR="00064938">
        <w:tab/>
      </w:r>
      <w:r w:rsidR="00064938">
        <w:tab/>
      </w:r>
      <w:r w:rsidRPr="00064938">
        <w:t>NSC</w:t>
      </w:r>
      <w:r w:rsidR="00064938">
        <w:t xml:space="preserve"> V</w:t>
      </w:r>
      <w:r w:rsidRPr="00064938">
        <w:t xml:space="preserve">ETERAN     </w:t>
      </w:r>
    </w:p>
    <w:p w:rsidR="00F73A00" w:rsidRPr="00064938" w:rsidRDefault="00F73A00" w:rsidP="00064938">
      <w:pPr>
        <w:pStyle w:val="courier2"/>
      </w:pPr>
      <w:r w:rsidRPr="00064938">
        <w:t xml:space="preserve">   </w:t>
      </w:r>
    </w:p>
    <w:p w:rsidR="00F73A00" w:rsidRPr="00064938" w:rsidRDefault="00F73A00" w:rsidP="00064938">
      <w:pPr>
        <w:pStyle w:val="courier2"/>
      </w:pPr>
      <w:r w:rsidRPr="00064938">
        <w:t xml:space="preserve">ENTER '^' TO STOP, OR </w:t>
      </w:r>
    </w:p>
    <w:p w:rsidR="00F73A00" w:rsidRPr="00064938" w:rsidRDefault="00F73A00" w:rsidP="00064938">
      <w:pPr>
        <w:pStyle w:val="courier2"/>
      </w:pPr>
      <w:r w:rsidRPr="00064938">
        <w:t xml:space="preserve">CHOOSE 1-5: 1  </w:t>
      </w:r>
      <w:r w:rsidR="00134CE5" w:rsidRPr="00064938">
        <w:t>LAST</w:t>
      </w:r>
      <w:r w:rsidRPr="00064938">
        <w:t>,</w:t>
      </w:r>
      <w:r w:rsidR="00134CE5" w:rsidRPr="00064938">
        <w:t>FIRST</w:t>
      </w:r>
      <w:r w:rsidR="00064938">
        <w:tab/>
      </w:r>
      <w:r w:rsidRPr="00064938">
        <w:t>*SENSITIVE*</w:t>
      </w:r>
      <w:r w:rsidR="00064938">
        <w:tab/>
      </w:r>
      <w:r w:rsidR="00064938">
        <w:tab/>
      </w:r>
      <w:r w:rsidRPr="00064938">
        <w:t>*SENSITIVE*</w:t>
      </w:r>
      <w:r w:rsidR="00064938">
        <w:tab/>
      </w:r>
      <w:r w:rsidRPr="00064938">
        <w:t xml:space="preserve">NO  EMPLOYEE        </w:t>
      </w:r>
    </w:p>
    <w:p w:rsidR="00F73A00" w:rsidRPr="00064938" w:rsidRDefault="00F73A00" w:rsidP="00064938">
      <w:pPr>
        <w:pStyle w:val="courier2"/>
      </w:pPr>
      <w:r w:rsidRPr="00064938">
        <w:t>        ...OK? Yes//   (Yes)</w:t>
      </w:r>
    </w:p>
    <w:p w:rsidR="00F73A00" w:rsidRPr="00064938" w:rsidRDefault="00F73A00" w:rsidP="00064938">
      <w:pPr>
        <w:pStyle w:val="courier2"/>
      </w:pPr>
      <w:r w:rsidRPr="00064938">
        <w:t>  Are you adding '</w:t>
      </w:r>
      <w:r w:rsidR="00134CE5" w:rsidRPr="00064938">
        <w:t>LAST</w:t>
      </w:r>
      <w:r w:rsidRPr="00064938">
        <w:t>,</w:t>
      </w:r>
      <w:r w:rsidR="00134CE5" w:rsidRPr="00064938">
        <w:t>FIRST</w:t>
      </w:r>
      <w:r w:rsidRPr="00064938">
        <w:t xml:space="preserve">' as </w:t>
      </w:r>
    </w:p>
    <w:p w:rsidR="00F73A00" w:rsidRPr="00064938" w:rsidRDefault="00F73A00" w:rsidP="00064938">
      <w:pPr>
        <w:pStyle w:val="courier2"/>
      </w:pPr>
      <w:r w:rsidRPr="00064938">
        <w:t>    a new ONCO</w:t>
      </w:r>
      <w:r w:rsidR="00654D0A" w:rsidRPr="00064938">
        <w:t>TRAX</w:t>
      </w:r>
      <w:r w:rsidRPr="00064938">
        <w:t xml:space="preserve"> PATIENT (the 24673RD)? No// y  (Yes)</w:t>
      </w:r>
    </w:p>
    <w:p w:rsidR="00F73A00" w:rsidRPr="00064938" w:rsidRDefault="00F73A00" w:rsidP="00064938">
      <w:pPr>
        <w:pStyle w:val="courier2"/>
      </w:pPr>
    </w:p>
    <w:p w:rsidR="00F73A00" w:rsidRPr="00064938" w:rsidRDefault="00F73A00" w:rsidP="00064938">
      <w:pPr>
        <w:pStyle w:val="courier2"/>
      </w:pPr>
      <w:r w:rsidRPr="00064938">
        <w:t>      The following information is contained in the Patient file</w:t>
      </w:r>
    </w:p>
    <w:p w:rsidR="00F73A00" w:rsidRPr="00064938" w:rsidRDefault="00F73A00" w:rsidP="00064938">
      <w:pPr>
        <w:pStyle w:val="courier2"/>
      </w:pPr>
      <w:r w:rsidRPr="00064938">
        <w:t>            NOT editable - See your MAS department IF in error</w:t>
      </w:r>
    </w:p>
    <w:p w:rsidR="00F73A00" w:rsidRPr="00064938" w:rsidRDefault="00F73A00" w:rsidP="00064938">
      <w:pPr>
        <w:pStyle w:val="courier2"/>
      </w:pPr>
    </w:p>
    <w:p w:rsidR="00F73A00" w:rsidRPr="00064938" w:rsidRDefault="00F73A00" w:rsidP="00064938">
      <w:pPr>
        <w:pStyle w:val="courier2"/>
      </w:pPr>
      <w:r w:rsidRPr="00064938">
        <w:t xml:space="preserve">                    Name: </w:t>
      </w:r>
      <w:r w:rsidR="00134CE5" w:rsidRPr="00064938">
        <w:t>LAST</w:t>
      </w:r>
      <w:r w:rsidRPr="00064938">
        <w:t>,</w:t>
      </w:r>
      <w:r w:rsidR="00134CE5" w:rsidRPr="00064938">
        <w:t>FIRST</w:t>
      </w:r>
    </w:p>
    <w:p w:rsidR="00F73A00" w:rsidRPr="00064938" w:rsidRDefault="00F73A00" w:rsidP="00064938">
      <w:pPr>
        <w:pStyle w:val="courier2"/>
      </w:pPr>
    </w:p>
    <w:p w:rsidR="00F73A00" w:rsidRPr="00064938" w:rsidRDefault="00F73A00" w:rsidP="00064938">
      <w:pPr>
        <w:pStyle w:val="courier2"/>
      </w:pPr>
      <w:r w:rsidRPr="00064938">
        <w:t xml:space="preserve">DOB:  DEC 24, 1953             Address: </w:t>
      </w:r>
      <w:smartTag w:uri="urn:schemas-microsoft-com:office:smarttags" w:element="Street">
        <w:smartTag w:uri="urn:schemas-microsoft-com:office:smarttags" w:element="address">
          <w:r w:rsidR="00134CE5" w:rsidRPr="00064938">
            <w:t>1111</w:t>
          </w:r>
          <w:r w:rsidRPr="00064938">
            <w:t xml:space="preserve"> </w:t>
          </w:r>
          <w:r w:rsidR="00134CE5" w:rsidRPr="00064938">
            <w:t>THIRD</w:t>
          </w:r>
          <w:r w:rsidRPr="00064938">
            <w:t xml:space="preserve"> AVENUE</w:t>
          </w:r>
        </w:smartTag>
      </w:smartTag>
    </w:p>
    <w:p w:rsidR="00F73A00" w:rsidRPr="00064938" w:rsidRDefault="00F73A00" w:rsidP="00064938">
      <w:pPr>
        <w:pStyle w:val="courier2"/>
      </w:pPr>
      <w:r w:rsidRPr="00064938">
        <w:t xml:space="preserve">SSN:  </w:t>
      </w:r>
      <w:r w:rsidR="00134CE5" w:rsidRPr="00064938">
        <w:t>999</w:t>
      </w:r>
      <w:r w:rsidRPr="00064938">
        <w:t>-</w:t>
      </w:r>
      <w:r w:rsidR="00134CE5" w:rsidRPr="00064938">
        <w:t>00</w:t>
      </w:r>
      <w:r w:rsidRPr="00064938">
        <w:t>-</w:t>
      </w:r>
      <w:r w:rsidR="00134CE5" w:rsidRPr="00064938">
        <w:t>9999</w:t>
      </w:r>
      <w:r w:rsidRPr="00064938">
        <w:t xml:space="preserve">                       </w:t>
      </w:r>
      <w:r w:rsidR="00E23632">
        <w:t>Washingon DC 20422</w:t>
      </w:r>
    </w:p>
    <w:p w:rsidR="00F73A00" w:rsidRPr="00064938" w:rsidRDefault="00F73A00" w:rsidP="00064938">
      <w:pPr>
        <w:pStyle w:val="courier2"/>
      </w:pPr>
      <w:r w:rsidRPr="00064938">
        <w:t>SEX:  Female</w:t>
      </w:r>
    </w:p>
    <w:p w:rsidR="00F73A00" w:rsidRPr="00064938" w:rsidRDefault="00F73A00" w:rsidP="00064938">
      <w:pPr>
        <w:pStyle w:val="courier2"/>
      </w:pPr>
      <w:r w:rsidRPr="00064938">
        <w:t xml:space="preserve">POB:  Not Stated                        </w:t>
      </w:r>
      <w:r w:rsidR="00134CE5" w:rsidRPr="00064938">
        <w:t>888-8888</w:t>
      </w:r>
      <w:r w:rsidRPr="00064938">
        <w:t xml:space="preserve">, EXT. </w:t>
      </w:r>
      <w:r w:rsidR="00134CE5" w:rsidRPr="00064938">
        <w:t>1111</w:t>
      </w:r>
    </w:p>
    <w:p w:rsidR="00F73A00" w:rsidRPr="00064938" w:rsidRDefault="00F73A00" w:rsidP="00064938">
      <w:pPr>
        <w:pStyle w:val="courier2"/>
      </w:pPr>
    </w:p>
    <w:p w:rsidR="00681C4E" w:rsidRPr="00064938" w:rsidRDefault="00F73A00" w:rsidP="00064938">
      <w:pPr>
        <w:pStyle w:val="courier2"/>
      </w:pPr>
      <w:r w:rsidRPr="00064938">
        <w:t>                         NOK:</w:t>
      </w:r>
    </w:p>
    <w:p w:rsidR="00F73A00" w:rsidRPr="00064938" w:rsidRDefault="00F73A00" w:rsidP="00064938">
      <w:pPr>
        <w:pStyle w:val="courier2"/>
      </w:pPr>
      <w:r w:rsidRPr="00064938">
        <w:t xml:space="preserve"> </w:t>
      </w:r>
    </w:p>
    <w:p w:rsidR="00F73A00" w:rsidRPr="00064938" w:rsidRDefault="00F73A00" w:rsidP="00064938">
      <w:pPr>
        <w:pStyle w:val="courier2"/>
      </w:pPr>
      <w:r w:rsidRPr="00064938">
        <w:t>          ************* Onco</w:t>
      </w:r>
      <w:r w:rsidR="00481CDE" w:rsidRPr="00064938">
        <w:t>TraX</w:t>
      </w:r>
      <w:r w:rsidRPr="00064938">
        <w:t xml:space="preserve"> Patient file DATA **************</w:t>
      </w:r>
    </w:p>
    <w:p w:rsidR="00F73A00" w:rsidRPr="00064938" w:rsidRDefault="00F73A00" w:rsidP="00064938">
      <w:pPr>
        <w:pStyle w:val="courier2"/>
      </w:pPr>
    </w:p>
    <w:p w:rsidR="00F73A00" w:rsidRPr="00064938" w:rsidRDefault="00F73A00" w:rsidP="00064938">
      <w:pPr>
        <w:pStyle w:val="courier2"/>
      </w:pPr>
      <w:r w:rsidRPr="00064938">
        <w:t>    Place of birth.............: UNKNOWN</w:t>
      </w:r>
    </w:p>
    <w:p w:rsidR="00F73A00" w:rsidRPr="00064938" w:rsidRDefault="00F73A00" w:rsidP="00064938">
      <w:pPr>
        <w:pStyle w:val="courier2"/>
      </w:pPr>
      <w:r w:rsidRPr="00064938">
        <w:t xml:space="preserve">    Race 1.....................: </w:t>
      </w:r>
    </w:p>
    <w:p w:rsidR="00F73A00" w:rsidRPr="00064938" w:rsidRDefault="00F73A00" w:rsidP="00064938">
      <w:pPr>
        <w:pStyle w:val="courier2"/>
      </w:pPr>
      <w:r w:rsidRPr="00064938">
        <w:t xml:space="preserve">    Race 2.....................: </w:t>
      </w:r>
    </w:p>
    <w:p w:rsidR="00F73A00" w:rsidRPr="00064938" w:rsidRDefault="00F73A00" w:rsidP="00064938">
      <w:pPr>
        <w:pStyle w:val="courier2"/>
      </w:pPr>
      <w:r w:rsidRPr="00064938">
        <w:t xml:space="preserve">    Race 3.....................: </w:t>
      </w:r>
    </w:p>
    <w:p w:rsidR="00F73A00" w:rsidRPr="00064938" w:rsidRDefault="00F73A00" w:rsidP="00064938">
      <w:pPr>
        <w:pStyle w:val="courier2"/>
      </w:pPr>
      <w:r w:rsidRPr="00064938">
        <w:lastRenderedPageBreak/>
        <w:t xml:space="preserve">    Race 4.....................: </w:t>
      </w:r>
    </w:p>
    <w:p w:rsidR="00F73A00" w:rsidRPr="00064938" w:rsidRDefault="00F73A00" w:rsidP="00064938">
      <w:pPr>
        <w:pStyle w:val="courier2"/>
      </w:pPr>
      <w:r w:rsidRPr="00064938">
        <w:t xml:space="preserve">    Race 5.....................: </w:t>
      </w:r>
    </w:p>
    <w:p w:rsidR="00F73A00" w:rsidRPr="00064938" w:rsidRDefault="00F73A00" w:rsidP="00064938">
      <w:pPr>
        <w:pStyle w:val="courier2"/>
      </w:pPr>
      <w:r w:rsidRPr="00064938">
        <w:t xml:space="preserve">    Spanish origin.............: </w:t>
      </w:r>
    </w:p>
    <w:p w:rsidR="00F73A00" w:rsidRPr="00064938" w:rsidRDefault="00F73A00" w:rsidP="00064938">
      <w:pPr>
        <w:pStyle w:val="courier2"/>
      </w:pPr>
      <w:r w:rsidRPr="00064938">
        <w:t>    Sex........................: FEMALE</w:t>
      </w:r>
    </w:p>
    <w:p w:rsidR="00F73A00" w:rsidRPr="00064938" w:rsidRDefault="00F73A00" w:rsidP="00064938">
      <w:pPr>
        <w:pStyle w:val="courier2"/>
      </w:pPr>
      <w:r w:rsidRPr="00064938">
        <w:t xml:space="preserve">    Agent Orange exposure......: </w:t>
      </w:r>
    </w:p>
    <w:p w:rsidR="00F73A00" w:rsidRPr="00064938" w:rsidRDefault="00F73A00" w:rsidP="00064938">
      <w:pPr>
        <w:pStyle w:val="courier2"/>
      </w:pPr>
      <w:r w:rsidRPr="00064938">
        <w:t xml:space="preserve">    Ionizing radiation exposure: </w:t>
      </w:r>
    </w:p>
    <w:p w:rsidR="00F73A00" w:rsidRPr="00064938" w:rsidRDefault="00F73A00" w:rsidP="00064938">
      <w:pPr>
        <w:pStyle w:val="courier2"/>
      </w:pPr>
      <w:r w:rsidRPr="00064938">
        <w:t xml:space="preserve">    Chemical exposure..........: </w:t>
      </w:r>
    </w:p>
    <w:p w:rsidR="00F73A00" w:rsidRPr="00064938" w:rsidRDefault="00F73A00" w:rsidP="00064938">
      <w:pPr>
        <w:pStyle w:val="courier2"/>
      </w:pPr>
      <w:r w:rsidRPr="00064938">
        <w:t xml:space="preserve">    Asbestos exposure..........: </w:t>
      </w:r>
    </w:p>
    <w:p w:rsidR="00C061DE" w:rsidRDefault="00C061DE" w:rsidP="00C061DE">
      <w:pPr>
        <w:autoSpaceDE w:val="0"/>
        <w:autoSpaceDN w:val="0"/>
        <w:adjustRightInd w:val="0"/>
        <w:spacing w:before="0" w:after="0"/>
        <w:rPr>
          <w:rFonts w:ascii="Courier New" w:hAnsi="Courier New" w:cs="Courier New"/>
          <w:sz w:val="20"/>
        </w:rPr>
      </w:pPr>
      <w:r>
        <w:rPr>
          <w:rFonts w:ascii="Courier New" w:hAnsi="Courier New" w:cs="Courier New"/>
          <w:sz w:val="20"/>
        </w:rPr>
        <w:t xml:space="preserve">   </w:t>
      </w:r>
      <w:r w:rsidR="00597DCD">
        <w:rPr>
          <w:rFonts w:ascii="Courier New" w:hAnsi="Courier New" w:cs="Courier New"/>
          <w:sz w:val="20"/>
        </w:rPr>
        <w:t xml:space="preserve"> </w:t>
      </w:r>
      <w:r>
        <w:rPr>
          <w:rFonts w:ascii="Courier New" w:hAnsi="Courier New" w:cs="Courier New"/>
          <w:sz w:val="20"/>
        </w:rPr>
        <w:t xml:space="preserve">Vietnam service............: </w:t>
      </w:r>
    </w:p>
    <w:p w:rsidR="00C061DE" w:rsidRDefault="00C061DE" w:rsidP="00C061DE">
      <w:pPr>
        <w:autoSpaceDE w:val="0"/>
        <w:autoSpaceDN w:val="0"/>
        <w:adjustRightInd w:val="0"/>
        <w:spacing w:before="0" w:after="0"/>
        <w:rPr>
          <w:rFonts w:ascii="Courier New" w:hAnsi="Courier New" w:cs="Courier New"/>
          <w:sz w:val="20"/>
        </w:rPr>
      </w:pPr>
      <w:r>
        <w:rPr>
          <w:rFonts w:ascii="Courier New" w:hAnsi="Courier New" w:cs="Courier New"/>
          <w:sz w:val="20"/>
        </w:rPr>
        <w:t xml:space="preserve">    Lebanon service............: </w:t>
      </w:r>
    </w:p>
    <w:p w:rsidR="00C061DE" w:rsidRDefault="00C061DE" w:rsidP="00C061DE">
      <w:pPr>
        <w:autoSpaceDE w:val="0"/>
        <w:autoSpaceDN w:val="0"/>
        <w:adjustRightInd w:val="0"/>
        <w:spacing w:before="0" w:after="0"/>
        <w:rPr>
          <w:rFonts w:ascii="Courier New" w:hAnsi="Courier New" w:cs="Courier New"/>
          <w:sz w:val="20"/>
        </w:rPr>
      </w:pPr>
      <w:r>
        <w:rPr>
          <w:rFonts w:ascii="Courier New" w:hAnsi="Courier New" w:cs="Courier New"/>
          <w:sz w:val="20"/>
        </w:rPr>
        <w:t xml:space="preserve">    Grenada service............: </w:t>
      </w:r>
    </w:p>
    <w:p w:rsidR="00C061DE" w:rsidRDefault="00C061DE" w:rsidP="00C061DE">
      <w:pPr>
        <w:autoSpaceDE w:val="0"/>
        <w:autoSpaceDN w:val="0"/>
        <w:adjustRightInd w:val="0"/>
        <w:spacing w:before="0" w:after="0"/>
        <w:rPr>
          <w:rFonts w:ascii="Courier New" w:hAnsi="Courier New" w:cs="Courier New"/>
          <w:sz w:val="20"/>
        </w:rPr>
      </w:pPr>
      <w:r>
        <w:rPr>
          <w:rFonts w:ascii="Courier New" w:hAnsi="Courier New" w:cs="Courier New"/>
          <w:sz w:val="20"/>
        </w:rPr>
        <w:t xml:space="preserve">    Panama service.............: </w:t>
      </w:r>
    </w:p>
    <w:p w:rsidR="00C061DE" w:rsidRDefault="00C061DE" w:rsidP="00C061DE">
      <w:pPr>
        <w:autoSpaceDE w:val="0"/>
        <w:autoSpaceDN w:val="0"/>
        <w:adjustRightInd w:val="0"/>
        <w:spacing w:before="0" w:after="0"/>
        <w:rPr>
          <w:rFonts w:ascii="Courier New" w:hAnsi="Courier New" w:cs="Courier New"/>
          <w:sz w:val="20"/>
        </w:rPr>
      </w:pPr>
      <w:r>
        <w:rPr>
          <w:rFonts w:ascii="Courier New" w:hAnsi="Courier New" w:cs="Courier New"/>
          <w:sz w:val="20"/>
        </w:rPr>
        <w:t xml:space="preserve">    Persian Gulf service.......: </w:t>
      </w:r>
    </w:p>
    <w:p w:rsidR="00C061DE" w:rsidRDefault="00C061DE" w:rsidP="00C061DE">
      <w:pPr>
        <w:autoSpaceDE w:val="0"/>
        <w:autoSpaceDN w:val="0"/>
        <w:adjustRightInd w:val="0"/>
        <w:spacing w:before="0" w:after="0"/>
        <w:rPr>
          <w:rFonts w:ascii="Courier New" w:hAnsi="Courier New" w:cs="Courier New"/>
          <w:sz w:val="20"/>
        </w:rPr>
      </w:pPr>
      <w:r>
        <w:rPr>
          <w:rFonts w:ascii="Courier New" w:hAnsi="Courier New" w:cs="Courier New"/>
          <w:sz w:val="20"/>
        </w:rPr>
        <w:t xml:space="preserve">    Somalia service............: </w:t>
      </w:r>
    </w:p>
    <w:p w:rsidR="00C061DE" w:rsidRDefault="00C061DE" w:rsidP="00C061DE">
      <w:pPr>
        <w:autoSpaceDE w:val="0"/>
        <w:autoSpaceDN w:val="0"/>
        <w:adjustRightInd w:val="0"/>
        <w:spacing w:before="0" w:after="0"/>
        <w:rPr>
          <w:rFonts w:ascii="Courier New" w:hAnsi="Courier New" w:cs="Courier New"/>
          <w:sz w:val="20"/>
        </w:rPr>
      </w:pPr>
      <w:r>
        <w:rPr>
          <w:rFonts w:ascii="Courier New" w:hAnsi="Courier New" w:cs="Courier New"/>
          <w:sz w:val="20"/>
        </w:rPr>
        <w:t xml:space="preserve">    Yugoslavia service.........: </w:t>
      </w:r>
    </w:p>
    <w:p w:rsidR="00C061DE" w:rsidRDefault="00C061DE" w:rsidP="00C061DE">
      <w:pPr>
        <w:autoSpaceDE w:val="0"/>
        <w:autoSpaceDN w:val="0"/>
        <w:adjustRightInd w:val="0"/>
        <w:spacing w:before="0" w:after="0"/>
        <w:rPr>
          <w:rFonts w:ascii="Courier New" w:hAnsi="Courier New" w:cs="Courier New"/>
          <w:sz w:val="20"/>
        </w:rPr>
      </w:pPr>
      <w:r>
        <w:rPr>
          <w:rFonts w:ascii="Courier New" w:hAnsi="Courier New" w:cs="Courier New"/>
          <w:sz w:val="20"/>
        </w:rPr>
        <w:t xml:space="preserve">    Afghanistan (OEF) service..: </w:t>
      </w:r>
    </w:p>
    <w:p w:rsidR="00C061DE" w:rsidRDefault="00C061DE" w:rsidP="00C061DE">
      <w:pPr>
        <w:autoSpaceDE w:val="0"/>
        <w:autoSpaceDN w:val="0"/>
        <w:adjustRightInd w:val="0"/>
        <w:spacing w:before="0" w:after="0"/>
        <w:rPr>
          <w:rFonts w:ascii="Courier New" w:hAnsi="Courier New" w:cs="Courier New"/>
          <w:sz w:val="20"/>
        </w:rPr>
      </w:pPr>
      <w:r>
        <w:rPr>
          <w:rFonts w:ascii="Courier New" w:hAnsi="Courier New" w:cs="Courier New"/>
          <w:sz w:val="20"/>
        </w:rPr>
        <w:t xml:space="preserve">    Iraq (OIF) service.........: </w:t>
      </w:r>
    </w:p>
    <w:p w:rsidR="00C061DE" w:rsidRDefault="00C061DE" w:rsidP="00C061DE">
      <w:pPr>
        <w:autoSpaceDE w:val="0"/>
        <w:autoSpaceDN w:val="0"/>
        <w:adjustRightInd w:val="0"/>
        <w:spacing w:before="0" w:after="0"/>
        <w:rPr>
          <w:rFonts w:ascii="Courier New" w:hAnsi="Courier New" w:cs="Courier New"/>
          <w:sz w:val="20"/>
        </w:rPr>
      </w:pPr>
    </w:p>
    <w:p w:rsidR="00F73A00" w:rsidRPr="00064938" w:rsidRDefault="00C061DE" w:rsidP="00064938">
      <w:pPr>
        <w:pStyle w:val="courier2"/>
      </w:pPr>
      <w:r>
        <w:rPr>
          <w:rFonts w:ascii="Courier New" w:hAnsi="Courier New" w:cs="Courier New"/>
        </w:rPr>
        <w:t xml:space="preserve">    Edit patient data? YES// </w:t>
      </w:r>
    </w:p>
    <w:p w:rsidR="00F73A00" w:rsidRPr="00064938" w:rsidRDefault="00F73A00" w:rsidP="00064938">
      <w:pPr>
        <w:pStyle w:val="courier2"/>
      </w:pPr>
      <w:r w:rsidRPr="00064938">
        <w:t>    Continue with Patient History? Yes// n  NO</w:t>
      </w:r>
    </w:p>
    <w:p w:rsidR="00F73A00" w:rsidRPr="00064938" w:rsidRDefault="00F73A00" w:rsidP="00064938">
      <w:pPr>
        <w:pStyle w:val="courier2"/>
      </w:pPr>
    </w:p>
    <w:p w:rsidR="00F73A00" w:rsidRPr="00064938" w:rsidRDefault="00F73A00" w:rsidP="00064938">
      <w:pPr>
        <w:pStyle w:val="courier2"/>
      </w:pPr>
      <w:r w:rsidRPr="00064938">
        <w:t>    Register a Primary for this patient? Yes//   YES</w:t>
      </w:r>
    </w:p>
    <w:p w:rsidR="00654D0A" w:rsidRPr="00654D0A" w:rsidRDefault="00654D0A" w:rsidP="006B45B9">
      <w:pPr>
        <w:pStyle w:val="Heading4"/>
      </w:pPr>
      <w:r w:rsidRPr="00654D0A">
        <w:t>Edit</w:t>
      </w:r>
      <w:r w:rsidR="00582D35">
        <w:t>ing</w:t>
      </w:r>
      <w:r w:rsidRPr="00654D0A">
        <w:t xml:space="preserve"> </w:t>
      </w:r>
      <w:r>
        <w:t>an E</w:t>
      </w:r>
      <w:r w:rsidRPr="00654D0A">
        <w:t>xisting</w:t>
      </w:r>
      <w:r>
        <w:t xml:space="preserve"> Patient</w:t>
      </w:r>
      <w:r w:rsidR="008F5940">
        <w:fldChar w:fldCharType="begin"/>
      </w:r>
      <w:r w:rsidR="008F5940">
        <w:instrText xml:space="preserve"> XE "</w:instrText>
      </w:r>
      <w:r w:rsidR="008F5940" w:rsidRPr="00EA4F04">
        <w:instrText>Abstract:Edit existing patient</w:instrText>
      </w:r>
      <w:r w:rsidR="008F5940">
        <w:instrText xml:space="preserve">" </w:instrText>
      </w:r>
      <w:r w:rsidR="008F5940">
        <w:fldChar w:fldCharType="end"/>
      </w:r>
    </w:p>
    <w:p w:rsidR="00681C4E" w:rsidRDefault="00681C4E" w:rsidP="007F106B">
      <w:pPr>
        <w:pStyle w:val="ListNumber"/>
        <w:numPr>
          <w:ilvl w:val="0"/>
          <w:numId w:val="46"/>
        </w:numPr>
      </w:pPr>
      <w:r>
        <w:t xml:space="preserve">Respond </w:t>
      </w:r>
      <w:r>
        <w:rPr>
          <w:b/>
        </w:rPr>
        <w:t>NO</w:t>
      </w:r>
      <w:r>
        <w:t xml:space="preserve"> to the prompt: </w:t>
      </w:r>
      <w:r w:rsidRPr="00681C4E">
        <w:t>Are you adding 'LAST,FIRST' as a new ONCOTRAX PATIENT (the 24673RD)? No//</w:t>
      </w:r>
    </w:p>
    <w:p w:rsidR="007F7683" w:rsidRDefault="00681C4E" w:rsidP="007F106B">
      <w:pPr>
        <w:pStyle w:val="ListNumber"/>
        <w:numPr>
          <w:ilvl w:val="0"/>
          <w:numId w:val="46"/>
        </w:numPr>
      </w:pPr>
      <w:r>
        <w:t xml:space="preserve">At the prompt: </w:t>
      </w:r>
      <w:r w:rsidRPr="00F73A00">
        <w:t xml:space="preserve">Edit patient data? YES// </w:t>
      </w:r>
      <w:r>
        <w:t>y</w:t>
      </w:r>
      <w:r w:rsidRPr="00F73A00">
        <w:t xml:space="preserve">  </w:t>
      </w:r>
      <w:r>
        <w:t>YES</w:t>
      </w:r>
    </w:p>
    <w:p w:rsidR="0036747B" w:rsidRDefault="00AD7760" w:rsidP="007F106B">
      <w:pPr>
        <w:pStyle w:val="ListNumber"/>
        <w:numPr>
          <w:ilvl w:val="0"/>
          <w:numId w:val="46"/>
        </w:numPr>
      </w:pPr>
      <w:r w:rsidRPr="002570C8">
        <w:t xml:space="preserve">Type </w:t>
      </w:r>
      <w:r>
        <w:t>in the</w:t>
      </w:r>
      <w:r w:rsidRPr="002570C8">
        <w:t xml:space="preserve"> patient’s </w:t>
      </w:r>
      <w:r>
        <w:t xml:space="preserve">remaining </w:t>
      </w:r>
      <w:r w:rsidRPr="002570C8">
        <w:t>demographic information.</w:t>
      </w:r>
      <w:r w:rsidR="007F7683">
        <w:br/>
        <w:t>S</w:t>
      </w:r>
      <w:r w:rsidR="007F7683" w:rsidRPr="002570C8">
        <w:t>ome information is automatically imported from the patient’s electronic record; and</w:t>
      </w:r>
      <w:r w:rsidR="007F7683">
        <w:t xml:space="preserve"> s</w:t>
      </w:r>
      <w:r w:rsidR="007F7683" w:rsidRPr="002570C8">
        <w:t>om</w:t>
      </w:r>
      <w:r w:rsidR="007F7683" w:rsidRPr="00FA321E">
        <w:t xml:space="preserve">e </w:t>
      </w:r>
      <w:r w:rsidR="007F7683">
        <w:t>information is</w:t>
      </w:r>
      <w:r w:rsidR="007F7683" w:rsidRPr="00FA321E">
        <w:t xml:space="preserve"> </w:t>
      </w:r>
      <w:r w:rsidR="007F7683">
        <w:t>taken from</w:t>
      </w:r>
      <w:r w:rsidR="007F7683" w:rsidRPr="00FA321E">
        <w:t xml:space="preserve"> the patient</w:t>
      </w:r>
      <w:r w:rsidR="007F7683">
        <w:t>’</w:t>
      </w:r>
      <w:r w:rsidR="007F7683" w:rsidRPr="00FA321E">
        <w:t>s chart</w:t>
      </w:r>
    </w:p>
    <w:p w:rsidR="00DE6950" w:rsidRPr="001666E4" w:rsidRDefault="003B7669" w:rsidP="003B7669">
      <w:pPr>
        <w:ind w:left="360"/>
        <w:rPr>
          <w:b/>
        </w:rPr>
      </w:pPr>
      <w:r>
        <w:rPr>
          <w:b/>
        </w:rPr>
        <w:t>Exa</w:t>
      </w:r>
      <w:r w:rsidR="00C70B4D">
        <w:rPr>
          <w:b/>
        </w:rPr>
        <w:t>mple</w:t>
      </w:r>
    </w:p>
    <w:p w:rsidR="00DE6950" w:rsidRPr="00FA321E" w:rsidRDefault="00942ADF" w:rsidP="00DF7663">
      <w:pPr>
        <w:pStyle w:val="courier"/>
      </w:pPr>
      <w:r>
        <w:t xml:space="preserve">Edit patient data? YES// y  </w:t>
      </w:r>
      <w:r w:rsidR="00DE6950" w:rsidRPr="00FA321E">
        <w:t>YES</w:t>
      </w:r>
    </w:p>
    <w:p w:rsidR="00DE6950" w:rsidRPr="00041C76" w:rsidRDefault="00041C76" w:rsidP="00041C76">
      <w:pPr>
        <w:pStyle w:val="NoteText"/>
      </w:pPr>
      <w:r w:rsidRPr="00041C76">
        <w:rPr>
          <w:b/>
        </w:rPr>
        <w:t>Note:</w:t>
      </w:r>
      <w:r w:rsidRPr="00041C76">
        <w:t xml:space="preserve"> Answer </w:t>
      </w:r>
      <w:r w:rsidRPr="00041C76">
        <w:rPr>
          <w:b/>
        </w:rPr>
        <w:t>No</w:t>
      </w:r>
      <w:r w:rsidRPr="00041C76">
        <w:t xml:space="preserve"> to Edit patient data?</w:t>
      </w:r>
      <w:r>
        <w:t xml:space="preserve">, </w:t>
      </w:r>
      <w:r w:rsidRPr="00041C76">
        <w:t>if you are not going to complete this section now</w:t>
      </w:r>
      <w:r w:rsidR="00007356">
        <w:t>;</w:t>
      </w:r>
      <w:r w:rsidRPr="00041C76">
        <w:t xml:space="preserve"> such as when accessioning a patient to remove from Suspense.</w:t>
      </w:r>
    </w:p>
    <w:p w:rsidR="00DE6950" w:rsidRPr="00FA321E" w:rsidRDefault="00DE6950" w:rsidP="00DF7663">
      <w:pPr>
        <w:pStyle w:val="courier"/>
      </w:pPr>
      <w:r>
        <w:t>PLACE OF BIRTH</w:t>
      </w:r>
      <w:r w:rsidRPr="00FA321E">
        <w:t>:</w:t>
      </w:r>
      <w:r>
        <w:tab/>
      </w:r>
      <w:r>
        <w:tab/>
      </w:r>
      <w:smartTag w:uri="urn:schemas-microsoft-com:office:smarttags" w:element="place">
        <w:smartTag w:uri="urn:schemas-microsoft-com:office:smarttags" w:element="State">
          <w:r w:rsidRPr="00FA321E">
            <w:t>New York</w:t>
          </w:r>
        </w:smartTag>
      </w:smartTag>
      <w:r w:rsidRPr="00FA321E">
        <w:t xml:space="preserve">// </w:t>
      </w:r>
    </w:p>
    <w:p w:rsidR="00DE6950" w:rsidRPr="00FA321E" w:rsidRDefault="00DE6950" w:rsidP="00DF7663">
      <w:pPr>
        <w:pStyle w:val="courier"/>
      </w:pPr>
      <w:r>
        <w:t>RACE 1</w:t>
      </w:r>
      <w:r w:rsidRPr="00FA321E">
        <w:t>:</w:t>
      </w:r>
      <w:r>
        <w:tab/>
      </w:r>
      <w:r>
        <w:tab/>
      </w:r>
      <w:r>
        <w:tab/>
      </w:r>
      <w:r>
        <w:tab/>
      </w:r>
      <w:r>
        <w:tab/>
      </w:r>
      <w:r w:rsidRPr="00FA321E">
        <w:t xml:space="preserve">White// </w:t>
      </w:r>
    </w:p>
    <w:p w:rsidR="00DE6950" w:rsidRPr="00FA321E" w:rsidRDefault="00DE6950" w:rsidP="00DF7663">
      <w:pPr>
        <w:pStyle w:val="courier"/>
      </w:pPr>
      <w:r>
        <w:t>RACE 2</w:t>
      </w:r>
      <w:r w:rsidRPr="00FA321E">
        <w:t>:</w:t>
      </w:r>
      <w:r>
        <w:tab/>
      </w:r>
      <w:r>
        <w:tab/>
      </w:r>
      <w:r>
        <w:tab/>
      </w:r>
      <w:r>
        <w:tab/>
      </w:r>
      <w:r>
        <w:tab/>
      </w:r>
      <w:r w:rsidRPr="00FA321E">
        <w:t xml:space="preserve">NA// </w:t>
      </w:r>
    </w:p>
    <w:p w:rsidR="00DE6950" w:rsidRPr="00FA321E" w:rsidRDefault="00DE6950" w:rsidP="00DF7663">
      <w:pPr>
        <w:pStyle w:val="courier"/>
      </w:pPr>
      <w:r>
        <w:t>RACE 3</w:t>
      </w:r>
      <w:r w:rsidRPr="00FA321E">
        <w:t>:</w:t>
      </w:r>
      <w:r>
        <w:tab/>
      </w:r>
      <w:r>
        <w:tab/>
      </w:r>
      <w:r>
        <w:tab/>
      </w:r>
      <w:r>
        <w:tab/>
      </w:r>
      <w:r>
        <w:tab/>
      </w:r>
      <w:r w:rsidRPr="00FA321E">
        <w:t>NA</w:t>
      </w:r>
    </w:p>
    <w:p w:rsidR="00DE6950" w:rsidRPr="00FA321E" w:rsidRDefault="00DE6950" w:rsidP="00DF7663">
      <w:pPr>
        <w:pStyle w:val="courier"/>
      </w:pPr>
      <w:r>
        <w:t>RACE 4</w:t>
      </w:r>
      <w:r w:rsidRPr="00FA321E">
        <w:t>:</w:t>
      </w:r>
      <w:r>
        <w:tab/>
      </w:r>
      <w:r>
        <w:tab/>
      </w:r>
      <w:r>
        <w:tab/>
      </w:r>
      <w:r>
        <w:tab/>
      </w:r>
      <w:r>
        <w:tab/>
      </w:r>
      <w:r w:rsidRPr="00FA321E">
        <w:t>NA</w:t>
      </w:r>
    </w:p>
    <w:p w:rsidR="00DE6950" w:rsidRPr="00FA321E" w:rsidRDefault="00DE6950" w:rsidP="00DF7663">
      <w:pPr>
        <w:pStyle w:val="courier"/>
      </w:pPr>
      <w:r>
        <w:t>RACE 5</w:t>
      </w:r>
      <w:r w:rsidRPr="00FA321E">
        <w:t>:</w:t>
      </w:r>
      <w:r>
        <w:tab/>
      </w:r>
      <w:r>
        <w:tab/>
      </w:r>
      <w:r>
        <w:tab/>
      </w:r>
      <w:r>
        <w:tab/>
      </w:r>
      <w:r>
        <w:tab/>
      </w:r>
      <w:r w:rsidRPr="00FA321E">
        <w:t>NA</w:t>
      </w:r>
    </w:p>
    <w:p w:rsidR="00DE6950" w:rsidRPr="00FA321E" w:rsidRDefault="00DE6950" w:rsidP="00DF7663">
      <w:pPr>
        <w:pStyle w:val="courier"/>
      </w:pPr>
      <w:r>
        <w:t>SPANISH ORIGIN</w:t>
      </w:r>
      <w:r w:rsidRPr="00FA321E">
        <w:t>:</w:t>
      </w:r>
      <w:r>
        <w:tab/>
      </w:r>
      <w:r>
        <w:tab/>
      </w:r>
      <w:r>
        <w:tab/>
      </w:r>
      <w:r w:rsidRPr="00FA321E">
        <w:t xml:space="preserve">Non-Spanish, non-Hispanic </w:t>
      </w:r>
    </w:p>
    <w:p w:rsidR="00DE6950" w:rsidRDefault="00DE6950" w:rsidP="00DF7663">
      <w:pPr>
        <w:pStyle w:val="courier"/>
      </w:pPr>
      <w:r>
        <w:t>SEX</w:t>
      </w:r>
      <w:r w:rsidRPr="00FA321E">
        <w:t>:</w:t>
      </w:r>
      <w:r>
        <w:tab/>
      </w:r>
      <w:r>
        <w:tab/>
      </w:r>
      <w:r>
        <w:tab/>
      </w:r>
      <w:r>
        <w:tab/>
      </w:r>
      <w:r>
        <w:tab/>
      </w:r>
      <w:r w:rsidRPr="00FA321E">
        <w:t xml:space="preserve">Male// </w:t>
      </w:r>
    </w:p>
    <w:p w:rsidR="00CD38AA" w:rsidRDefault="00CD38AA" w:rsidP="00DF7663">
      <w:pPr>
        <w:pStyle w:val="NoteText"/>
      </w:pPr>
      <w:r w:rsidRPr="00CD38AA">
        <w:rPr>
          <w:b/>
        </w:rPr>
        <w:t>Note:</w:t>
      </w:r>
      <w:r>
        <w:t xml:space="preserve"> These fields are automatically brought into the abstract from information in the patient’s electronic record.</w:t>
      </w:r>
      <w:r w:rsidR="00257503">
        <w:t xml:space="preserve"> </w:t>
      </w:r>
      <w:r w:rsidR="00257503" w:rsidRPr="00257503">
        <w:rPr>
          <w:b/>
        </w:rPr>
        <w:t>Enter 99 for Unknown</w:t>
      </w:r>
      <w:r w:rsidR="00257503">
        <w:t>.</w:t>
      </w:r>
    </w:p>
    <w:p w:rsidR="00E23632" w:rsidRPr="00FA321E" w:rsidRDefault="00E23632" w:rsidP="00DF7663">
      <w:pPr>
        <w:pStyle w:val="NoteText"/>
      </w:pPr>
    </w:p>
    <w:p w:rsidR="00582D35" w:rsidRDefault="00582D35" w:rsidP="00DF7663">
      <w:pPr>
        <w:pStyle w:val="courier"/>
      </w:pPr>
    </w:p>
    <w:p w:rsidR="00DE6950" w:rsidRPr="00FA321E" w:rsidRDefault="00DE6950" w:rsidP="00DF7663">
      <w:pPr>
        <w:pStyle w:val="courier"/>
      </w:pPr>
      <w:r>
        <w:t>AGENT ORANGE EXPOSURE</w:t>
      </w:r>
      <w:r>
        <w:tab/>
      </w:r>
      <w:r w:rsidRPr="00FA321E">
        <w:t>:</w:t>
      </w:r>
      <w:r>
        <w:tab/>
      </w:r>
      <w:r w:rsidRPr="00FA321E">
        <w:t xml:space="preserve">No// </w:t>
      </w:r>
    </w:p>
    <w:p w:rsidR="00DE6950" w:rsidRPr="00FA321E" w:rsidRDefault="00DE6950" w:rsidP="00DF7663">
      <w:pPr>
        <w:pStyle w:val="courier"/>
      </w:pPr>
      <w:r w:rsidRPr="00FA321E">
        <w:t>IONIZING RADIATION EXPOSURE:</w:t>
      </w:r>
      <w:r>
        <w:tab/>
      </w:r>
      <w:r w:rsidRPr="00FA321E">
        <w:t xml:space="preserve">No// </w:t>
      </w:r>
    </w:p>
    <w:p w:rsidR="00DE6950" w:rsidRPr="00FA321E" w:rsidRDefault="0049473D" w:rsidP="00DF7663">
      <w:pPr>
        <w:pStyle w:val="courier"/>
      </w:pPr>
      <w:r>
        <w:lastRenderedPageBreak/>
        <w:tab/>
      </w:r>
      <w:r>
        <w:tab/>
      </w:r>
      <w:r w:rsidR="00DE6950" w:rsidRPr="00DE6950">
        <w:t>CHEMICAL EXPOSURE</w:t>
      </w:r>
      <w:r w:rsidR="00DE6950" w:rsidRPr="00FA321E">
        <w:t xml:space="preserve">: </w:t>
      </w:r>
    </w:p>
    <w:p w:rsidR="00DE6950" w:rsidRPr="00FA321E" w:rsidRDefault="0049473D" w:rsidP="00DF7663">
      <w:pPr>
        <w:pStyle w:val="courier"/>
      </w:pPr>
      <w:r>
        <w:tab/>
      </w:r>
      <w:r>
        <w:tab/>
      </w:r>
      <w:r w:rsidR="00DE6950" w:rsidRPr="00DE6950">
        <w:t>ASBESTOS EXPOSURE</w:t>
      </w:r>
      <w:r w:rsidR="00DE6950" w:rsidRPr="00FA321E">
        <w:t>:</w:t>
      </w:r>
    </w:p>
    <w:p w:rsidR="00CD38AA" w:rsidRDefault="00CD38AA" w:rsidP="00DF7663">
      <w:pPr>
        <w:pStyle w:val="NoteText"/>
      </w:pPr>
      <w:r w:rsidRPr="00CD38AA">
        <w:rPr>
          <w:b/>
        </w:rPr>
        <w:t>Note:</w:t>
      </w:r>
      <w:r>
        <w:t xml:space="preserve"> </w:t>
      </w:r>
      <w:r w:rsidR="002D1815">
        <w:t>T</w:t>
      </w:r>
      <w:r>
        <w:t xml:space="preserve">hese two fields are not automatically </w:t>
      </w:r>
      <w:r w:rsidR="00C8145A">
        <w:t>populated</w:t>
      </w:r>
      <w:r>
        <w:t xml:space="preserve">. </w:t>
      </w:r>
      <w:r w:rsidR="00FB26A0">
        <w:t>This information is found in the patient’s chart.</w:t>
      </w:r>
      <w:r w:rsidR="00257503">
        <w:t xml:space="preserve"> </w:t>
      </w:r>
      <w:r w:rsidR="00257503" w:rsidRPr="00257503">
        <w:rPr>
          <w:b/>
        </w:rPr>
        <w:t>Leave no blanks</w:t>
      </w:r>
      <w:r w:rsidR="00257503">
        <w:t>.</w:t>
      </w:r>
    </w:p>
    <w:p w:rsidR="00DE6950" w:rsidRPr="00FA321E" w:rsidRDefault="00DE6950" w:rsidP="00DF7663">
      <w:pPr>
        <w:pStyle w:val="courier"/>
      </w:pPr>
      <w:smartTag w:uri="urn:schemas-microsoft-com:office:smarttags" w:element="place">
        <w:r w:rsidRPr="00FA321E">
          <w:t>PERSIAN GULF</w:t>
        </w:r>
      </w:smartTag>
      <w:r>
        <w:t xml:space="preserve"> SERVICE</w:t>
      </w:r>
      <w:r w:rsidRPr="00FA321E">
        <w:t>:</w:t>
      </w:r>
      <w:r>
        <w:tab/>
      </w:r>
      <w:r>
        <w:tab/>
      </w:r>
      <w:r w:rsidRPr="00FA321E">
        <w:t xml:space="preserve">No// </w:t>
      </w:r>
    </w:p>
    <w:p w:rsidR="00DE6950" w:rsidRPr="00FA321E" w:rsidRDefault="00DE6950" w:rsidP="00DF7663">
      <w:pPr>
        <w:pStyle w:val="courier"/>
      </w:pPr>
      <w:r>
        <w:t>MIDDLE EAST SERVICE</w:t>
      </w:r>
      <w:r w:rsidRPr="00FA321E">
        <w:t>:</w:t>
      </w:r>
      <w:r w:rsidR="00212DE0">
        <w:tab/>
      </w:r>
      <w:r w:rsidR="00212DE0">
        <w:tab/>
      </w:r>
      <w:r w:rsidRPr="00FA321E">
        <w:t xml:space="preserve">No// </w:t>
      </w:r>
    </w:p>
    <w:p w:rsidR="00DE6950" w:rsidRPr="00FA321E" w:rsidRDefault="00DE6950" w:rsidP="00DF7663">
      <w:pPr>
        <w:pStyle w:val="courier"/>
      </w:pPr>
      <w:smartTag w:uri="urn:schemas-microsoft-com:office:smarttags" w:element="place">
        <w:smartTag w:uri="urn:schemas-microsoft-com:office:smarttags" w:element="country-region">
          <w:r w:rsidRPr="00FA321E">
            <w:t>SOMALIA</w:t>
          </w:r>
        </w:smartTag>
      </w:smartTag>
      <w:r>
        <w:t xml:space="preserve"> SERVICE</w:t>
      </w:r>
      <w:r w:rsidRPr="00FA321E">
        <w:t>:</w:t>
      </w:r>
      <w:r w:rsidR="00212DE0">
        <w:tab/>
      </w:r>
      <w:r w:rsidR="00212DE0">
        <w:tab/>
      </w:r>
      <w:r w:rsidR="00212DE0">
        <w:tab/>
      </w:r>
      <w:r w:rsidRPr="00FA321E">
        <w:t xml:space="preserve">No// </w:t>
      </w:r>
    </w:p>
    <w:p w:rsidR="00FB26A0" w:rsidRDefault="00FB26A0" w:rsidP="00DF7663">
      <w:pPr>
        <w:pStyle w:val="courier"/>
      </w:pPr>
    </w:p>
    <w:p w:rsidR="00DE6950" w:rsidRPr="00FA321E" w:rsidRDefault="00DE6950" w:rsidP="00DF7663">
      <w:pPr>
        <w:pStyle w:val="courier"/>
      </w:pPr>
      <w:r w:rsidRPr="00FA321E">
        <w:t>Would you like to see a PROBLEM LIST for this patient to assist</w:t>
      </w:r>
    </w:p>
    <w:p w:rsidR="00DE6950" w:rsidRPr="00FA321E" w:rsidRDefault="00DE6950" w:rsidP="00DF7663">
      <w:pPr>
        <w:pStyle w:val="courier"/>
      </w:pPr>
      <w:r w:rsidRPr="00FA321E">
        <w:t>you in entering the COMORBIDITY/COMPLICATION #1-6 prompts? Yes//   YES</w:t>
      </w:r>
    </w:p>
    <w:p w:rsidR="00DE6950" w:rsidRPr="00FA321E" w:rsidRDefault="00FB2A5B" w:rsidP="00DF7663">
      <w:pPr>
        <w:pStyle w:val="NoteText"/>
      </w:pPr>
      <w:r w:rsidRPr="00FB2A5B">
        <w:rPr>
          <w:b/>
        </w:rPr>
        <w:t>Note:</w:t>
      </w:r>
      <w:r>
        <w:t xml:space="preserve"> </w:t>
      </w:r>
      <w:r w:rsidR="001666E4">
        <w:t>All problems from the cover sheet display. Select</w:t>
      </w:r>
      <w:r w:rsidR="00253C3E">
        <w:t xml:space="preserve"> ICD-9 codes</w:t>
      </w:r>
      <w:r w:rsidR="001666E4">
        <w:t xml:space="preserve"> as required by </w:t>
      </w:r>
      <w:r w:rsidR="003A74AE">
        <w:t>ACoS</w:t>
      </w:r>
      <w:r w:rsidR="001666E4">
        <w:t>.</w:t>
      </w:r>
    </w:p>
    <w:p w:rsidR="00DE6950" w:rsidRPr="00FA321E" w:rsidRDefault="00DE6950" w:rsidP="00DF7663">
      <w:pPr>
        <w:pStyle w:val="courier"/>
      </w:pPr>
      <w:r w:rsidRPr="00FA321E">
        <w:t>DATE OF ONSET</w:t>
      </w:r>
      <w:r w:rsidR="00CD38AA">
        <w:tab/>
      </w:r>
      <w:r w:rsidRPr="00FA321E">
        <w:t>ICD</w:t>
      </w:r>
      <w:r w:rsidR="00DE5559">
        <w:tab/>
      </w:r>
      <w:r w:rsidR="00DE5559">
        <w:tab/>
      </w:r>
      <w:r w:rsidR="00DE5559">
        <w:tab/>
      </w:r>
      <w:r w:rsidRPr="00FA321E">
        <w:t>DIAGNOSIS</w:t>
      </w:r>
    </w:p>
    <w:p w:rsidR="00DE5559" w:rsidRDefault="0090438A" w:rsidP="00DF7663">
      <w:pPr>
        <w:pStyle w:val="courier"/>
      </w:pPr>
      <w:r w:rsidRPr="00FA321E">
        <w:t>-------------</w:t>
      </w:r>
      <w:r w:rsidR="00DE5559">
        <w:tab/>
      </w:r>
      <w:r w:rsidRPr="00FA321E">
        <w:t>------</w:t>
      </w:r>
      <w:r>
        <w:t>-</w:t>
      </w:r>
      <w:r w:rsidRPr="00FA321E">
        <w:t>-</w:t>
      </w:r>
      <w:r>
        <w:t>-</w:t>
      </w:r>
      <w:r w:rsidR="00DE6950" w:rsidRPr="00FA321E">
        <w:t xml:space="preserve">  </w:t>
      </w:r>
      <w:r>
        <w:tab/>
      </w:r>
      <w:r w:rsidR="00DE6950" w:rsidRPr="00FA321E">
        <w:t>----------------------------------</w:t>
      </w:r>
      <w:r w:rsidR="00DE5559">
        <w:t>----------</w:t>
      </w:r>
    </w:p>
    <w:p w:rsidR="00DE6950" w:rsidRPr="00FA321E" w:rsidRDefault="00DE6950" w:rsidP="00DF7663">
      <w:pPr>
        <w:pStyle w:val="courier"/>
      </w:pPr>
      <w:r w:rsidRPr="00FA321E">
        <w:t>2003</w:t>
      </w:r>
      <w:r w:rsidR="00CD38AA">
        <w:tab/>
      </w:r>
      <w:r w:rsidR="00CD38AA">
        <w:tab/>
      </w:r>
      <w:r w:rsidR="00CD38AA">
        <w:tab/>
      </w:r>
      <w:r w:rsidR="000D7E4B">
        <w:tab/>
      </w:r>
      <w:r w:rsidRPr="00FA321E">
        <w:t>266.2</w:t>
      </w:r>
      <w:r w:rsidR="00DE5559">
        <w:tab/>
      </w:r>
      <w:r w:rsidR="00DE5559">
        <w:tab/>
      </w:r>
      <w:r w:rsidR="00DE5559">
        <w:tab/>
      </w:r>
      <w:r w:rsidRPr="00FA321E">
        <w:t>B-COMPLEX DEFIC NEC</w:t>
      </w:r>
    </w:p>
    <w:p w:rsidR="00DE6950" w:rsidRPr="00FA321E" w:rsidRDefault="00DE6950" w:rsidP="00DF7663">
      <w:pPr>
        <w:pStyle w:val="courier"/>
      </w:pPr>
      <w:r w:rsidRPr="00FA321E">
        <w:t>2003</w:t>
      </w:r>
      <w:r w:rsidR="00CD38AA">
        <w:tab/>
      </w:r>
      <w:r w:rsidRPr="00FA321E">
        <w:t xml:space="preserve">      </w:t>
      </w:r>
      <w:r w:rsidR="00CD38AA">
        <w:tab/>
      </w:r>
      <w:r w:rsidRPr="00FA321E">
        <w:t>110.4</w:t>
      </w:r>
      <w:r w:rsidR="00DE5559">
        <w:tab/>
      </w:r>
      <w:r w:rsidR="00DE5559">
        <w:tab/>
      </w:r>
      <w:r w:rsidR="00DE5559">
        <w:tab/>
      </w:r>
      <w:r w:rsidRPr="00FA321E">
        <w:t>DERMATOPHYTOSIS OF FOOT</w:t>
      </w:r>
    </w:p>
    <w:p w:rsidR="00DE6950" w:rsidRPr="00FA321E" w:rsidRDefault="00DE6950" w:rsidP="00DF7663">
      <w:pPr>
        <w:pStyle w:val="courier"/>
      </w:pPr>
      <w:r w:rsidRPr="00FA321E">
        <w:t>2001</w:t>
      </w:r>
      <w:r w:rsidR="00CD38AA">
        <w:tab/>
      </w:r>
      <w:r w:rsidRPr="00FA321E">
        <w:t xml:space="preserve">      </w:t>
      </w:r>
      <w:r w:rsidR="00CD38AA">
        <w:tab/>
      </w:r>
      <w:r w:rsidRPr="00FA321E">
        <w:t>401.9</w:t>
      </w:r>
      <w:r w:rsidR="00DE5559">
        <w:tab/>
      </w:r>
      <w:r w:rsidR="00DE5559">
        <w:tab/>
      </w:r>
      <w:r w:rsidR="00DE5559">
        <w:tab/>
      </w:r>
      <w:r w:rsidRPr="00FA321E">
        <w:t>HYPERTENSION NOS</w:t>
      </w:r>
    </w:p>
    <w:p w:rsidR="00DE6950" w:rsidRPr="00FA321E" w:rsidRDefault="00DE6950" w:rsidP="00DF7663">
      <w:pPr>
        <w:pStyle w:val="courier"/>
      </w:pPr>
      <w:r w:rsidRPr="00FA321E">
        <w:t>UNKNOWN</w:t>
      </w:r>
      <w:r w:rsidR="00CD38AA">
        <w:tab/>
      </w:r>
      <w:r w:rsidR="00CD38AA">
        <w:tab/>
      </w:r>
      <w:r w:rsidR="00CD38AA">
        <w:tab/>
      </w:r>
      <w:r w:rsidRPr="00FA321E">
        <w:t>780.79</w:t>
      </w:r>
      <w:r w:rsidR="00DE5559">
        <w:tab/>
      </w:r>
      <w:r w:rsidR="00DE5559">
        <w:tab/>
      </w:r>
      <w:r w:rsidRPr="00FA321E">
        <w:t>OTHER MALAISE AND FATIGUE</w:t>
      </w:r>
    </w:p>
    <w:p w:rsidR="00DE6950" w:rsidRPr="00FA321E" w:rsidRDefault="00DE6950" w:rsidP="00DF7663">
      <w:pPr>
        <w:pStyle w:val="courier"/>
      </w:pPr>
      <w:r w:rsidRPr="00FA321E">
        <w:t>UNKNOWN</w:t>
      </w:r>
      <w:r w:rsidR="00CD38AA">
        <w:tab/>
      </w:r>
      <w:r w:rsidR="00CD38AA">
        <w:tab/>
      </w:r>
      <w:r w:rsidR="00CD38AA">
        <w:tab/>
      </w:r>
      <w:r w:rsidRPr="00FA321E">
        <w:t>110.1</w:t>
      </w:r>
      <w:r w:rsidR="00DE5559">
        <w:tab/>
      </w:r>
      <w:r w:rsidR="00DE5559">
        <w:tab/>
      </w:r>
      <w:r w:rsidR="00DE5559">
        <w:tab/>
      </w:r>
      <w:r w:rsidRPr="00FA321E">
        <w:t>DERMATOPHYTOSIS OF NAIL</w:t>
      </w:r>
    </w:p>
    <w:p w:rsidR="00DE6950" w:rsidRDefault="00DE6950" w:rsidP="00DF7663">
      <w:pPr>
        <w:pStyle w:val="courier"/>
      </w:pPr>
      <w:r w:rsidRPr="00FA321E">
        <w:t>UNKNOWN</w:t>
      </w:r>
      <w:r w:rsidR="00CD38AA">
        <w:tab/>
      </w:r>
      <w:r w:rsidR="00CD38AA">
        <w:tab/>
      </w:r>
      <w:r w:rsidR="00CD38AA">
        <w:tab/>
      </w:r>
      <w:r w:rsidRPr="00FA321E">
        <w:t>414.9</w:t>
      </w:r>
      <w:r w:rsidR="00DE5559">
        <w:tab/>
      </w:r>
      <w:r w:rsidR="00DE5559">
        <w:tab/>
      </w:r>
      <w:r w:rsidR="00DE5559">
        <w:tab/>
      </w:r>
      <w:r w:rsidRPr="00FA321E">
        <w:t>CHR ISCHEMIC HRT DIS NOS</w:t>
      </w:r>
    </w:p>
    <w:p w:rsidR="00681240" w:rsidRDefault="00681240" w:rsidP="00681240">
      <w:pPr>
        <w:autoSpaceDE w:val="0"/>
        <w:autoSpaceDN w:val="0"/>
        <w:adjustRightInd w:val="0"/>
        <w:spacing w:before="0" w:after="0"/>
        <w:rPr>
          <w:rFonts w:ascii="Courier New" w:hAnsi="Courier New" w:cs="Courier New"/>
          <w:sz w:val="20"/>
        </w:rPr>
      </w:pPr>
      <w:r>
        <w:rPr>
          <w:rFonts w:ascii="Courier New" w:hAnsi="Courier New" w:cs="Courier New"/>
          <w:sz w:val="20"/>
        </w:rPr>
        <w:t xml:space="preserve"> SOURCE COMORBIDITY: Facility face sheet// </w:t>
      </w:r>
    </w:p>
    <w:p w:rsidR="00681240" w:rsidRDefault="00681240" w:rsidP="00681240">
      <w:pPr>
        <w:autoSpaceDE w:val="0"/>
        <w:autoSpaceDN w:val="0"/>
        <w:adjustRightInd w:val="0"/>
        <w:spacing w:before="0" w:after="0"/>
        <w:rPr>
          <w:rFonts w:ascii="Courier New" w:hAnsi="Courier New" w:cs="Courier New"/>
          <w:sz w:val="20"/>
        </w:rPr>
      </w:pPr>
      <w:r>
        <w:rPr>
          <w:rFonts w:ascii="Courier New" w:hAnsi="Courier New" w:cs="Courier New"/>
          <w:sz w:val="20"/>
        </w:rPr>
        <w:t xml:space="preserve">    COMORBIDITY/COMPLICATION #1: </w:t>
      </w:r>
    </w:p>
    <w:p w:rsidR="00681240" w:rsidRDefault="00681240" w:rsidP="00681240">
      <w:pPr>
        <w:autoSpaceDE w:val="0"/>
        <w:autoSpaceDN w:val="0"/>
        <w:adjustRightInd w:val="0"/>
        <w:spacing w:before="0" w:after="0"/>
        <w:rPr>
          <w:rFonts w:ascii="Courier New" w:hAnsi="Courier New" w:cs="Courier New"/>
          <w:sz w:val="20"/>
        </w:rPr>
      </w:pPr>
      <w:r>
        <w:rPr>
          <w:rFonts w:ascii="Courier New" w:hAnsi="Courier New" w:cs="Courier New"/>
          <w:sz w:val="20"/>
        </w:rPr>
        <w:t xml:space="preserve">         // </w:t>
      </w:r>
    </w:p>
    <w:p w:rsidR="00681240" w:rsidRDefault="00681240" w:rsidP="00681240">
      <w:pPr>
        <w:autoSpaceDE w:val="0"/>
        <w:autoSpaceDN w:val="0"/>
        <w:adjustRightInd w:val="0"/>
        <w:spacing w:before="0" w:after="0"/>
        <w:rPr>
          <w:rFonts w:ascii="Courier New" w:hAnsi="Courier New" w:cs="Courier New"/>
          <w:sz w:val="20"/>
        </w:rPr>
      </w:pPr>
      <w:r>
        <w:rPr>
          <w:rFonts w:ascii="Courier New" w:hAnsi="Courier New" w:cs="Courier New"/>
          <w:sz w:val="20"/>
        </w:rPr>
        <w:t xml:space="preserve">    COMORBIDITY/COMPLICATION #2:</w:t>
      </w:r>
      <w:r w:rsidR="00253C3E">
        <w:rPr>
          <w:rFonts w:ascii="Courier New" w:hAnsi="Courier New" w:cs="Courier New"/>
          <w:sz w:val="20"/>
        </w:rPr>
        <w:t xml:space="preserve">         </w:t>
      </w:r>
    </w:p>
    <w:p w:rsidR="00681240" w:rsidRDefault="00681240" w:rsidP="00681240">
      <w:pPr>
        <w:autoSpaceDE w:val="0"/>
        <w:autoSpaceDN w:val="0"/>
        <w:adjustRightInd w:val="0"/>
        <w:spacing w:before="0" w:after="0"/>
        <w:rPr>
          <w:rFonts w:ascii="Courier New" w:hAnsi="Courier New" w:cs="Courier New"/>
          <w:sz w:val="20"/>
        </w:rPr>
      </w:pPr>
      <w:r>
        <w:rPr>
          <w:rFonts w:ascii="Courier New" w:hAnsi="Courier New" w:cs="Courier New"/>
          <w:sz w:val="20"/>
        </w:rPr>
        <w:t xml:space="preserve">    COMORBIDITY/COMPLICATION #3: </w:t>
      </w:r>
    </w:p>
    <w:p w:rsidR="00681240" w:rsidRDefault="00681240" w:rsidP="00681240">
      <w:pPr>
        <w:autoSpaceDE w:val="0"/>
        <w:autoSpaceDN w:val="0"/>
        <w:adjustRightInd w:val="0"/>
        <w:spacing w:before="0" w:after="0"/>
        <w:rPr>
          <w:rFonts w:ascii="Courier New" w:hAnsi="Courier New" w:cs="Courier New"/>
          <w:sz w:val="20"/>
        </w:rPr>
      </w:pPr>
      <w:r>
        <w:rPr>
          <w:rFonts w:ascii="Courier New" w:hAnsi="Courier New" w:cs="Courier New"/>
          <w:sz w:val="20"/>
        </w:rPr>
        <w:t xml:space="preserve">    COMORBIDITY/COMPLICATION #4:</w:t>
      </w:r>
    </w:p>
    <w:p w:rsidR="00681240" w:rsidRDefault="00681240" w:rsidP="00681240">
      <w:pPr>
        <w:autoSpaceDE w:val="0"/>
        <w:autoSpaceDN w:val="0"/>
        <w:adjustRightInd w:val="0"/>
        <w:spacing w:before="0" w:after="0"/>
        <w:rPr>
          <w:rFonts w:ascii="Courier New" w:hAnsi="Courier New" w:cs="Courier New"/>
          <w:sz w:val="20"/>
        </w:rPr>
      </w:pPr>
      <w:r>
        <w:rPr>
          <w:rFonts w:ascii="Courier New" w:hAnsi="Courier New" w:cs="Courier New"/>
          <w:sz w:val="20"/>
        </w:rPr>
        <w:t xml:space="preserve">    COMORBIDITY/COMPLICATION #5:</w:t>
      </w:r>
    </w:p>
    <w:p w:rsidR="00681240" w:rsidRDefault="00681240" w:rsidP="00681240">
      <w:pPr>
        <w:autoSpaceDE w:val="0"/>
        <w:autoSpaceDN w:val="0"/>
        <w:adjustRightInd w:val="0"/>
        <w:spacing w:before="0" w:after="0"/>
        <w:rPr>
          <w:rFonts w:ascii="Courier New" w:hAnsi="Courier New" w:cs="Courier New"/>
          <w:sz w:val="20"/>
        </w:rPr>
      </w:pPr>
      <w:r>
        <w:rPr>
          <w:rFonts w:ascii="Courier New" w:hAnsi="Courier New" w:cs="Courier New"/>
          <w:sz w:val="20"/>
        </w:rPr>
        <w:t xml:space="preserve">    COMORBIDITY/COMPLICATION #6:</w:t>
      </w:r>
    </w:p>
    <w:p w:rsidR="00681240" w:rsidRDefault="00681240" w:rsidP="00681240">
      <w:pPr>
        <w:autoSpaceDE w:val="0"/>
        <w:autoSpaceDN w:val="0"/>
        <w:adjustRightInd w:val="0"/>
        <w:spacing w:before="0" w:after="0"/>
        <w:rPr>
          <w:rFonts w:ascii="Courier New" w:hAnsi="Courier New" w:cs="Courier New"/>
          <w:sz w:val="20"/>
        </w:rPr>
      </w:pPr>
      <w:r>
        <w:rPr>
          <w:rFonts w:ascii="Courier New" w:hAnsi="Courier New" w:cs="Courier New"/>
          <w:sz w:val="20"/>
        </w:rPr>
        <w:t xml:space="preserve">    COMORBIDITY/COMPLICATION #7:</w:t>
      </w:r>
    </w:p>
    <w:p w:rsidR="00681240" w:rsidRDefault="00681240" w:rsidP="00681240">
      <w:pPr>
        <w:autoSpaceDE w:val="0"/>
        <w:autoSpaceDN w:val="0"/>
        <w:adjustRightInd w:val="0"/>
        <w:spacing w:before="0" w:after="0"/>
        <w:rPr>
          <w:rFonts w:ascii="Courier New" w:hAnsi="Courier New" w:cs="Courier New"/>
          <w:sz w:val="20"/>
        </w:rPr>
      </w:pPr>
      <w:r>
        <w:rPr>
          <w:rFonts w:ascii="Courier New" w:hAnsi="Courier New" w:cs="Courier New"/>
          <w:sz w:val="20"/>
        </w:rPr>
        <w:t xml:space="preserve">    COMORBIDITY/COMPLICATION #8:</w:t>
      </w:r>
    </w:p>
    <w:p w:rsidR="00681240" w:rsidRDefault="00681240" w:rsidP="00681240">
      <w:pPr>
        <w:autoSpaceDE w:val="0"/>
        <w:autoSpaceDN w:val="0"/>
        <w:adjustRightInd w:val="0"/>
        <w:spacing w:before="0" w:after="0"/>
        <w:rPr>
          <w:rFonts w:ascii="Courier New" w:hAnsi="Courier New" w:cs="Courier New"/>
          <w:sz w:val="20"/>
        </w:rPr>
      </w:pPr>
      <w:r>
        <w:rPr>
          <w:rFonts w:ascii="Courier New" w:hAnsi="Courier New" w:cs="Courier New"/>
          <w:sz w:val="20"/>
        </w:rPr>
        <w:t xml:space="preserve">    COMORBIDITY/COMPLICATION #9:</w:t>
      </w:r>
    </w:p>
    <w:p w:rsidR="00681240" w:rsidRDefault="00681240" w:rsidP="00681240">
      <w:pPr>
        <w:autoSpaceDE w:val="0"/>
        <w:autoSpaceDN w:val="0"/>
        <w:adjustRightInd w:val="0"/>
        <w:spacing w:before="0" w:after="0"/>
        <w:rPr>
          <w:rFonts w:ascii="Courier New" w:hAnsi="Courier New" w:cs="Courier New"/>
          <w:sz w:val="20"/>
        </w:rPr>
      </w:pPr>
      <w:r>
        <w:rPr>
          <w:rFonts w:ascii="Courier New" w:hAnsi="Courier New" w:cs="Courier New"/>
          <w:sz w:val="20"/>
        </w:rPr>
        <w:t xml:space="preserve">    COMORBIDITY/COMPLICATION #10:</w:t>
      </w:r>
    </w:p>
    <w:p w:rsidR="00681240" w:rsidRDefault="00681240" w:rsidP="00681240">
      <w:pPr>
        <w:autoSpaceDE w:val="0"/>
        <w:autoSpaceDN w:val="0"/>
        <w:adjustRightInd w:val="0"/>
        <w:spacing w:before="0" w:after="0"/>
        <w:rPr>
          <w:rFonts w:ascii="Courier New" w:hAnsi="Courier New" w:cs="Courier New"/>
          <w:sz w:val="20"/>
        </w:rPr>
      </w:pPr>
    </w:p>
    <w:p w:rsidR="00681240" w:rsidRDefault="00681240" w:rsidP="00681240">
      <w:pPr>
        <w:autoSpaceDE w:val="0"/>
        <w:autoSpaceDN w:val="0"/>
        <w:adjustRightInd w:val="0"/>
        <w:spacing w:before="0" w:after="0"/>
        <w:rPr>
          <w:rFonts w:ascii="Courier New" w:hAnsi="Courier New" w:cs="Courier New"/>
          <w:sz w:val="20"/>
        </w:rPr>
      </w:pPr>
      <w:r>
        <w:rPr>
          <w:rFonts w:ascii="Courier New" w:hAnsi="Courier New" w:cs="Courier New"/>
          <w:sz w:val="20"/>
        </w:rPr>
        <w:t>Enter RETURN to continue or '^' to exit: ??</w:t>
      </w:r>
    </w:p>
    <w:p w:rsidR="00681240" w:rsidRDefault="00681240" w:rsidP="00681240">
      <w:pPr>
        <w:autoSpaceDE w:val="0"/>
        <w:autoSpaceDN w:val="0"/>
        <w:adjustRightInd w:val="0"/>
        <w:spacing w:before="0" w:after="0"/>
        <w:rPr>
          <w:rFonts w:ascii="Courier New" w:hAnsi="Courier New" w:cs="Courier New"/>
          <w:sz w:val="20"/>
        </w:rPr>
      </w:pPr>
    </w:p>
    <w:p w:rsidR="00681240" w:rsidRDefault="00681240" w:rsidP="00681240">
      <w:pPr>
        <w:autoSpaceDE w:val="0"/>
        <w:autoSpaceDN w:val="0"/>
        <w:adjustRightInd w:val="0"/>
        <w:spacing w:before="0" w:after="0"/>
        <w:rPr>
          <w:rFonts w:ascii="Courier New" w:hAnsi="Courier New" w:cs="Courier New"/>
          <w:sz w:val="20"/>
        </w:rPr>
      </w:pPr>
    </w:p>
    <w:p w:rsidR="00681240" w:rsidRDefault="00681240" w:rsidP="00681240">
      <w:pPr>
        <w:autoSpaceDE w:val="0"/>
        <w:autoSpaceDN w:val="0"/>
        <w:adjustRightInd w:val="0"/>
        <w:spacing w:before="0" w:after="0"/>
        <w:rPr>
          <w:rFonts w:ascii="Courier New" w:hAnsi="Courier New" w:cs="Courier New"/>
          <w:sz w:val="20"/>
        </w:rPr>
      </w:pPr>
      <w:r>
        <w:rPr>
          <w:rFonts w:ascii="Courier New" w:hAnsi="Courier New" w:cs="Courier New"/>
          <w:sz w:val="20"/>
        </w:rPr>
        <w:t xml:space="preserve">    Patient name: </w:t>
      </w:r>
    </w:p>
    <w:p w:rsidR="00681240" w:rsidRDefault="00681240" w:rsidP="00681240">
      <w:pPr>
        <w:autoSpaceDE w:val="0"/>
        <w:autoSpaceDN w:val="0"/>
        <w:adjustRightInd w:val="0"/>
        <w:spacing w:before="0" w:after="0"/>
        <w:rPr>
          <w:rFonts w:ascii="Courier New" w:hAnsi="Courier New" w:cs="Courier New"/>
          <w:sz w:val="20"/>
        </w:rPr>
      </w:pPr>
    </w:p>
    <w:p w:rsidR="00681240" w:rsidRDefault="00681240" w:rsidP="00681240">
      <w:pPr>
        <w:autoSpaceDE w:val="0"/>
        <w:autoSpaceDN w:val="0"/>
        <w:adjustRightInd w:val="0"/>
        <w:spacing w:before="0" w:after="0"/>
        <w:rPr>
          <w:rFonts w:ascii="Courier New" w:hAnsi="Courier New" w:cs="Courier New"/>
          <w:sz w:val="20"/>
        </w:rPr>
      </w:pPr>
      <w:r>
        <w:rPr>
          <w:rFonts w:ascii="Courier New" w:hAnsi="Courier New" w:cs="Courier New"/>
          <w:sz w:val="20"/>
        </w:rPr>
        <w:t xml:space="preserve">    Secondary Diagnosis  #1.: </w:t>
      </w:r>
    </w:p>
    <w:p w:rsidR="00681240" w:rsidRDefault="00681240" w:rsidP="00681240">
      <w:pPr>
        <w:autoSpaceDE w:val="0"/>
        <w:autoSpaceDN w:val="0"/>
        <w:adjustRightInd w:val="0"/>
        <w:spacing w:before="0" w:after="0"/>
        <w:rPr>
          <w:rFonts w:ascii="Courier New" w:hAnsi="Courier New" w:cs="Courier New"/>
          <w:sz w:val="20"/>
        </w:rPr>
      </w:pPr>
      <w:r>
        <w:rPr>
          <w:rFonts w:ascii="Courier New" w:hAnsi="Courier New" w:cs="Courier New"/>
          <w:sz w:val="20"/>
        </w:rPr>
        <w:t xml:space="preserve">    Secondary Diagnosis  #2.: </w:t>
      </w:r>
    </w:p>
    <w:p w:rsidR="00681240" w:rsidRDefault="00681240" w:rsidP="00681240">
      <w:pPr>
        <w:autoSpaceDE w:val="0"/>
        <w:autoSpaceDN w:val="0"/>
        <w:adjustRightInd w:val="0"/>
        <w:spacing w:before="0" w:after="0"/>
        <w:rPr>
          <w:rFonts w:ascii="Courier New" w:hAnsi="Courier New" w:cs="Courier New"/>
          <w:sz w:val="20"/>
        </w:rPr>
      </w:pPr>
      <w:r>
        <w:rPr>
          <w:rFonts w:ascii="Courier New" w:hAnsi="Courier New" w:cs="Courier New"/>
          <w:sz w:val="20"/>
        </w:rPr>
        <w:t xml:space="preserve">    Secondary Diagnosis  #3.: </w:t>
      </w:r>
    </w:p>
    <w:p w:rsidR="00681240" w:rsidRDefault="00681240" w:rsidP="00681240">
      <w:pPr>
        <w:autoSpaceDE w:val="0"/>
        <w:autoSpaceDN w:val="0"/>
        <w:adjustRightInd w:val="0"/>
        <w:spacing w:before="0" w:after="0"/>
        <w:rPr>
          <w:rFonts w:ascii="Courier New" w:hAnsi="Courier New" w:cs="Courier New"/>
          <w:sz w:val="20"/>
        </w:rPr>
      </w:pPr>
      <w:r>
        <w:rPr>
          <w:rFonts w:ascii="Courier New" w:hAnsi="Courier New" w:cs="Courier New"/>
          <w:sz w:val="20"/>
        </w:rPr>
        <w:t xml:space="preserve">    Secondary Diagnosis  #4.: </w:t>
      </w:r>
    </w:p>
    <w:p w:rsidR="00681240" w:rsidRDefault="00681240" w:rsidP="00681240">
      <w:pPr>
        <w:autoSpaceDE w:val="0"/>
        <w:autoSpaceDN w:val="0"/>
        <w:adjustRightInd w:val="0"/>
        <w:spacing w:before="0" w:after="0"/>
        <w:rPr>
          <w:rFonts w:ascii="Courier New" w:hAnsi="Courier New" w:cs="Courier New"/>
          <w:sz w:val="20"/>
        </w:rPr>
      </w:pPr>
      <w:r>
        <w:rPr>
          <w:rFonts w:ascii="Courier New" w:hAnsi="Courier New" w:cs="Courier New"/>
          <w:sz w:val="20"/>
        </w:rPr>
        <w:t xml:space="preserve">    Secondary Diagnosis  #5.: </w:t>
      </w:r>
    </w:p>
    <w:p w:rsidR="00681240" w:rsidRDefault="00681240" w:rsidP="00681240">
      <w:pPr>
        <w:autoSpaceDE w:val="0"/>
        <w:autoSpaceDN w:val="0"/>
        <w:adjustRightInd w:val="0"/>
        <w:spacing w:before="0" w:after="0"/>
        <w:rPr>
          <w:rFonts w:ascii="Courier New" w:hAnsi="Courier New" w:cs="Courier New"/>
          <w:sz w:val="20"/>
        </w:rPr>
      </w:pPr>
      <w:r>
        <w:rPr>
          <w:rFonts w:ascii="Courier New" w:hAnsi="Courier New" w:cs="Courier New"/>
          <w:sz w:val="20"/>
        </w:rPr>
        <w:t xml:space="preserve">    Secondary Diagnosis  #6.: </w:t>
      </w:r>
    </w:p>
    <w:p w:rsidR="00681240" w:rsidRDefault="00681240" w:rsidP="00681240">
      <w:pPr>
        <w:autoSpaceDE w:val="0"/>
        <w:autoSpaceDN w:val="0"/>
        <w:adjustRightInd w:val="0"/>
        <w:spacing w:before="0" w:after="0"/>
        <w:rPr>
          <w:rFonts w:ascii="Courier New" w:hAnsi="Courier New" w:cs="Courier New"/>
          <w:sz w:val="20"/>
        </w:rPr>
      </w:pPr>
      <w:r>
        <w:rPr>
          <w:rFonts w:ascii="Courier New" w:hAnsi="Courier New" w:cs="Courier New"/>
          <w:sz w:val="20"/>
        </w:rPr>
        <w:t xml:space="preserve">    Secondary Diagnosis  #7.: </w:t>
      </w:r>
    </w:p>
    <w:p w:rsidR="00681240" w:rsidRDefault="00681240" w:rsidP="00681240">
      <w:pPr>
        <w:autoSpaceDE w:val="0"/>
        <w:autoSpaceDN w:val="0"/>
        <w:adjustRightInd w:val="0"/>
        <w:spacing w:before="0" w:after="0"/>
        <w:rPr>
          <w:rFonts w:ascii="Courier New" w:hAnsi="Courier New" w:cs="Courier New"/>
          <w:sz w:val="20"/>
        </w:rPr>
      </w:pPr>
      <w:r>
        <w:rPr>
          <w:rFonts w:ascii="Courier New" w:hAnsi="Courier New" w:cs="Courier New"/>
          <w:sz w:val="20"/>
        </w:rPr>
        <w:t xml:space="preserve">    Secondary Diagnosis  #8.: </w:t>
      </w:r>
    </w:p>
    <w:p w:rsidR="00681240" w:rsidRDefault="00681240" w:rsidP="00681240">
      <w:pPr>
        <w:autoSpaceDE w:val="0"/>
        <w:autoSpaceDN w:val="0"/>
        <w:adjustRightInd w:val="0"/>
        <w:spacing w:before="0" w:after="0"/>
        <w:rPr>
          <w:rFonts w:ascii="Courier New" w:hAnsi="Courier New" w:cs="Courier New"/>
          <w:sz w:val="20"/>
        </w:rPr>
      </w:pPr>
      <w:r>
        <w:rPr>
          <w:rFonts w:ascii="Courier New" w:hAnsi="Courier New" w:cs="Courier New"/>
          <w:sz w:val="20"/>
        </w:rPr>
        <w:t xml:space="preserve">    Secondary Diagnosis  #9.: </w:t>
      </w:r>
    </w:p>
    <w:p w:rsidR="00681240" w:rsidRDefault="00681240" w:rsidP="00681240">
      <w:pPr>
        <w:autoSpaceDE w:val="0"/>
        <w:autoSpaceDN w:val="0"/>
        <w:adjustRightInd w:val="0"/>
        <w:spacing w:before="0" w:after="0"/>
        <w:rPr>
          <w:rFonts w:ascii="Courier New" w:hAnsi="Courier New" w:cs="Courier New"/>
          <w:sz w:val="20"/>
        </w:rPr>
      </w:pPr>
      <w:r>
        <w:rPr>
          <w:rFonts w:ascii="Courier New" w:hAnsi="Courier New" w:cs="Courier New"/>
          <w:sz w:val="20"/>
        </w:rPr>
        <w:t xml:space="preserve">    Secondary Diagnosis #10.: </w:t>
      </w:r>
    </w:p>
    <w:p w:rsidR="00681240" w:rsidRDefault="00681240" w:rsidP="00681240">
      <w:pPr>
        <w:autoSpaceDE w:val="0"/>
        <w:autoSpaceDN w:val="0"/>
        <w:adjustRightInd w:val="0"/>
        <w:spacing w:before="0" w:after="0"/>
        <w:rPr>
          <w:rFonts w:ascii="Courier New" w:hAnsi="Courier New" w:cs="Courier New"/>
          <w:sz w:val="20"/>
        </w:rPr>
      </w:pPr>
    </w:p>
    <w:p w:rsidR="00681240" w:rsidRDefault="00681240" w:rsidP="00681240">
      <w:pPr>
        <w:autoSpaceDE w:val="0"/>
        <w:autoSpaceDN w:val="0"/>
        <w:adjustRightInd w:val="0"/>
        <w:spacing w:before="0" w:after="0"/>
        <w:rPr>
          <w:rFonts w:ascii="Courier New" w:hAnsi="Courier New" w:cs="Courier New"/>
          <w:sz w:val="20"/>
        </w:rPr>
      </w:pPr>
      <w:r>
        <w:rPr>
          <w:rFonts w:ascii="Courier New" w:hAnsi="Courier New" w:cs="Courier New"/>
          <w:sz w:val="20"/>
        </w:rPr>
        <w:t xml:space="preserve"> Would you like to edit the SECONDARY DIAGNOSIS #1-10 prompts? No// </w:t>
      </w:r>
    </w:p>
    <w:p w:rsidR="00681240" w:rsidRDefault="00681240" w:rsidP="00681240">
      <w:pPr>
        <w:autoSpaceDE w:val="0"/>
        <w:autoSpaceDN w:val="0"/>
        <w:adjustRightInd w:val="0"/>
        <w:spacing w:before="0" w:after="0"/>
        <w:rPr>
          <w:rFonts w:ascii="Courier New" w:hAnsi="Courier New" w:cs="Courier New"/>
          <w:sz w:val="20"/>
        </w:rPr>
      </w:pPr>
      <w:r>
        <w:rPr>
          <w:rFonts w:ascii="Courier New" w:hAnsi="Courier New" w:cs="Courier New"/>
          <w:sz w:val="20"/>
        </w:rPr>
        <w:t xml:space="preserve">  </w:t>
      </w:r>
      <w:r w:rsidR="00253C3E">
        <w:rPr>
          <w:rFonts w:ascii="Courier New" w:hAnsi="Courier New" w:cs="Courier New"/>
          <w:sz w:val="20"/>
        </w:rPr>
        <w:t>*</w:t>
      </w:r>
      <w:r>
        <w:rPr>
          <w:rFonts w:ascii="Courier New" w:hAnsi="Courier New" w:cs="Courier New"/>
          <w:sz w:val="20"/>
        </w:rPr>
        <w:t>SECONDARY DIAGNOSIS #1-10 ref</w:t>
      </w:r>
      <w:r w:rsidR="00253C3E">
        <w:rPr>
          <w:rFonts w:ascii="Courier New" w:hAnsi="Courier New" w:cs="Courier New"/>
          <w:sz w:val="20"/>
        </w:rPr>
        <w:t xml:space="preserve">ers to future ICD-10 diagnostic coding. Record as required by ACoS. LEAVE blank prior to ICD-10 implementation </w:t>
      </w:r>
    </w:p>
    <w:p w:rsidR="00681240" w:rsidRPr="00FA321E" w:rsidRDefault="00681240" w:rsidP="00DF7663">
      <w:pPr>
        <w:pStyle w:val="courier"/>
      </w:pPr>
    </w:p>
    <w:p w:rsidR="00564E1E" w:rsidRPr="00BF5B26" w:rsidRDefault="00A851FD" w:rsidP="006B45B9">
      <w:r>
        <w:fldChar w:fldCharType="begin"/>
      </w:r>
      <w:r>
        <w:instrText xml:space="preserve"> XE "</w:instrText>
      </w:r>
      <w:r w:rsidRPr="00394441">
        <w:instrText>Abstract:Occupations not included</w:instrText>
      </w:r>
      <w:r>
        <w:instrText xml:space="preserve">" </w:instrText>
      </w:r>
      <w:r>
        <w:fldChar w:fldCharType="end"/>
      </w:r>
    </w:p>
    <w:p w:rsidR="00564E1E" w:rsidRPr="00564E1E" w:rsidRDefault="00564E1E" w:rsidP="007F106B">
      <w:pPr>
        <w:pStyle w:val="ListNumber"/>
      </w:pPr>
      <w:r>
        <w:lastRenderedPageBreak/>
        <w:t>A registrar often finds that a patient’s occupation is not in the list.</w:t>
      </w:r>
      <w:r w:rsidR="00812786">
        <w:t xml:space="preserve"> When </w:t>
      </w:r>
      <w:r w:rsidR="00812786" w:rsidRPr="00812786">
        <w:rPr>
          <w:b/>
        </w:rPr>
        <w:t>??</w:t>
      </w:r>
      <w:r w:rsidR="00812786">
        <w:t xml:space="preserve"> (</w:t>
      </w:r>
      <w:r w:rsidR="00812786" w:rsidRPr="00812786">
        <w:t>two question marks</w:t>
      </w:r>
      <w:r w:rsidR="00812786">
        <w:t xml:space="preserve">) display </w:t>
      </w:r>
      <w:r w:rsidR="00812786" w:rsidRPr="00812786">
        <w:t>after the occupation</w:t>
      </w:r>
      <w:r w:rsidR="00812786">
        <w:t>, it</w:t>
      </w:r>
      <w:r w:rsidR="00812786" w:rsidRPr="00812786">
        <w:t xml:space="preserve"> means the occupation</w:t>
      </w:r>
      <w:r w:rsidR="00812786">
        <w:t xml:space="preserve"> is not in the list</w:t>
      </w:r>
      <w:r w:rsidR="00812786" w:rsidRPr="00812786">
        <w:t>.</w:t>
      </w:r>
      <w:r w:rsidR="00F254C4">
        <w:t xml:space="preserve"> </w:t>
      </w:r>
      <w:r w:rsidR="007F106B">
        <w:t>You can add an occupation.</w:t>
      </w:r>
    </w:p>
    <w:p w:rsidR="00564E1E" w:rsidRPr="00BF5B26" w:rsidRDefault="00564E1E" w:rsidP="006A54B2">
      <w:pPr>
        <w:pStyle w:val="courier"/>
        <w:ind w:left="1080"/>
      </w:pPr>
      <w:r w:rsidRPr="00BF5B26">
        <w:t xml:space="preserve">Continue with Patient History? Yes//   YES </w:t>
      </w:r>
    </w:p>
    <w:p w:rsidR="00564E1E" w:rsidRDefault="00564E1E" w:rsidP="006A54B2">
      <w:pPr>
        <w:pStyle w:val="courier"/>
        <w:ind w:left="1080"/>
        <w:rPr>
          <w:b/>
        </w:rPr>
      </w:pPr>
      <w:r w:rsidRPr="00BF5B26">
        <w:t>Select USUAL OCCUPATION:</w:t>
      </w:r>
      <w:r>
        <w:tab/>
      </w:r>
      <w:r w:rsidRPr="000A409B">
        <w:t>DOG TRAINER ??</w:t>
      </w:r>
    </w:p>
    <w:p w:rsidR="0011295F" w:rsidRDefault="000A409B" w:rsidP="0011295F">
      <w:pPr>
        <w:pStyle w:val="ListNumber2"/>
      </w:pPr>
      <w:r w:rsidRPr="007F106B">
        <w:t>T</w:t>
      </w:r>
      <w:r w:rsidR="00812786" w:rsidRPr="007F106B">
        <w:t>ype an existing occupation</w:t>
      </w:r>
      <w:r w:rsidR="007F106B">
        <w:t>.</w:t>
      </w:r>
    </w:p>
    <w:p w:rsidR="0011295F" w:rsidRDefault="000A409B" w:rsidP="0011295F">
      <w:pPr>
        <w:pStyle w:val="ListNumber2"/>
      </w:pPr>
      <w:r w:rsidRPr="007F106B">
        <w:t>W</w:t>
      </w:r>
      <w:r w:rsidR="00812786" w:rsidRPr="007F106B">
        <w:t>hen it is echoed back</w:t>
      </w:r>
      <w:r w:rsidRPr="007F106B">
        <w:t>,</w:t>
      </w:r>
      <w:r w:rsidR="00812786" w:rsidRPr="007F106B">
        <w:t xml:space="preserve"> type in the </w:t>
      </w:r>
      <w:r w:rsidRPr="007F106B">
        <w:t xml:space="preserve">new </w:t>
      </w:r>
      <w:r w:rsidR="00812786" w:rsidRPr="007F106B">
        <w:t>occupation.</w:t>
      </w:r>
    </w:p>
    <w:p w:rsidR="00812786" w:rsidRPr="007B099C" w:rsidRDefault="000A409B" w:rsidP="0011295F">
      <w:pPr>
        <w:pStyle w:val="ListNumber2"/>
      </w:pPr>
      <w:r w:rsidRPr="007F106B">
        <w:t xml:space="preserve">At the prompt: </w:t>
      </w:r>
      <w:r w:rsidR="00812786" w:rsidRPr="007F106B">
        <w:t>Are you adding DOG TRA</w:t>
      </w:r>
      <w:r w:rsidRPr="007F106B">
        <w:t>I</w:t>
      </w:r>
      <w:r w:rsidR="00812786" w:rsidRPr="007F106B">
        <w:t>NER as a new …….</w:t>
      </w:r>
      <w:r w:rsidRPr="007F106B">
        <w:t xml:space="preserve">, type </w:t>
      </w:r>
      <w:r w:rsidRPr="0011295F">
        <w:rPr>
          <w:b/>
        </w:rPr>
        <w:t>YES</w:t>
      </w:r>
      <w:r w:rsidRPr="007F106B">
        <w:t xml:space="preserve"> with </w:t>
      </w:r>
      <w:r w:rsidR="00812786" w:rsidRPr="007F106B">
        <w:t>the</w:t>
      </w:r>
      <w:r w:rsidRPr="007F106B">
        <w:t xml:space="preserve"> s</w:t>
      </w:r>
      <w:r w:rsidRPr="007B099C">
        <w:t xml:space="preserve">uggested </w:t>
      </w:r>
      <w:r w:rsidR="00812786" w:rsidRPr="0011295F">
        <w:rPr>
          <w:b/>
        </w:rPr>
        <w:t>SNOMED</w:t>
      </w:r>
      <w:r w:rsidR="00812786" w:rsidRPr="007B099C">
        <w:t xml:space="preserve"> code</w:t>
      </w:r>
      <w:r w:rsidRPr="007B099C">
        <w:t>.</w:t>
      </w:r>
    </w:p>
    <w:p w:rsidR="00812786" w:rsidRDefault="003B7669" w:rsidP="007352BF">
      <w:pPr>
        <w:ind w:left="720"/>
      </w:pPr>
      <w:r>
        <w:rPr>
          <w:b/>
        </w:rPr>
        <w:t>Exa</w:t>
      </w:r>
      <w:r w:rsidR="00C70B4D">
        <w:rPr>
          <w:b/>
        </w:rPr>
        <w:t>mple</w:t>
      </w:r>
    </w:p>
    <w:p w:rsidR="00564E1E" w:rsidRPr="00BF5B26" w:rsidRDefault="00564E1E" w:rsidP="007352BF">
      <w:pPr>
        <w:pStyle w:val="courier"/>
        <w:ind w:left="1080"/>
      </w:pPr>
      <w:r w:rsidRPr="00BF5B26">
        <w:t xml:space="preserve">Select USUAL OCCUPATION: TEACHER IN EDUCATION (THIRD LEVEL)       </w:t>
      </w:r>
    </w:p>
    <w:p w:rsidR="00564E1E" w:rsidRPr="00BF5B26" w:rsidRDefault="00564E1E" w:rsidP="007352BF">
      <w:pPr>
        <w:pStyle w:val="courier"/>
        <w:ind w:left="1080"/>
      </w:pPr>
      <w:r w:rsidRPr="00BF5B26">
        <w:t>USUAL OCCUPATION...........: TEACHER IN AGRICULTURAL SCIENCE (THIRD LEVEL) // DOG TRAINER</w:t>
      </w:r>
    </w:p>
    <w:p w:rsidR="00564E1E" w:rsidRPr="00BF5B26" w:rsidRDefault="00564E1E" w:rsidP="007352BF">
      <w:pPr>
        <w:pStyle w:val="courier"/>
        <w:ind w:left="1080"/>
      </w:pPr>
      <w:r w:rsidRPr="00BF5B26">
        <w:t>Are you adding 'DOG TRAINER' as a new OCCUPATION FIELD (the 1750TH)? No// Y  (Yes)</w:t>
      </w:r>
    </w:p>
    <w:p w:rsidR="000A409B" w:rsidRDefault="000A409B" w:rsidP="007352BF">
      <w:pPr>
        <w:pStyle w:val="courier"/>
        <w:ind w:left="1080"/>
      </w:pPr>
      <w:r>
        <w:tab/>
      </w:r>
      <w:r w:rsidR="00564E1E" w:rsidRPr="00BF5B26">
        <w:t>OCCUPATION FIELD SNOMED CODE:</w:t>
      </w:r>
      <w:r>
        <w:t xml:space="preserve"> 1750</w:t>
      </w:r>
    </w:p>
    <w:p w:rsidR="00564E1E" w:rsidRDefault="000A409B" w:rsidP="007352BF">
      <w:pPr>
        <w:pStyle w:val="NoteText"/>
        <w:ind w:left="1728"/>
      </w:pPr>
      <w:r w:rsidRPr="000A409B">
        <w:rPr>
          <w:b/>
        </w:rPr>
        <w:t>Note:</w:t>
      </w:r>
      <w:r>
        <w:t xml:space="preserve"> </w:t>
      </w:r>
      <w:r w:rsidR="00564E1E" w:rsidRPr="000A409B">
        <w:t>Th</w:t>
      </w:r>
      <w:r>
        <w:t>is</w:t>
      </w:r>
      <w:r w:rsidR="00564E1E" w:rsidRPr="000A409B">
        <w:t xml:space="preserve"> </w:t>
      </w:r>
      <w:r w:rsidRPr="000A409B">
        <w:t>SNOMED</w:t>
      </w:r>
      <w:r w:rsidR="00564E1E" w:rsidRPr="000A409B">
        <w:t xml:space="preserve"> code </w:t>
      </w:r>
      <w:r w:rsidRPr="000A409B">
        <w:t>is specific to</w:t>
      </w:r>
      <w:r w:rsidR="00564E1E" w:rsidRPr="000A409B">
        <w:t xml:space="preserve"> your facility</w:t>
      </w:r>
      <w:r w:rsidR="00E23632">
        <w:t>, however you can enter free text into these fields.</w:t>
      </w:r>
    </w:p>
    <w:p w:rsidR="00681C4E" w:rsidRPr="00681C4E" w:rsidRDefault="00681C4E" w:rsidP="00681C4E">
      <w:pPr>
        <w:pStyle w:val="Heading4"/>
      </w:pPr>
      <w:r>
        <w:t xml:space="preserve">Entering a </w:t>
      </w:r>
      <w:r w:rsidR="00344138">
        <w:t xml:space="preserve">First </w:t>
      </w:r>
      <w:r>
        <w:t>Primary for a Patient</w:t>
      </w:r>
      <w:r w:rsidR="008F5940">
        <w:fldChar w:fldCharType="begin"/>
      </w:r>
      <w:r w:rsidR="008F5940">
        <w:instrText xml:space="preserve"> XE "</w:instrText>
      </w:r>
      <w:r w:rsidR="008F5940" w:rsidRPr="00835079">
        <w:instrText>Abstract:Enter first primary</w:instrText>
      </w:r>
      <w:r w:rsidR="008F5940">
        <w:instrText xml:space="preserve">" </w:instrText>
      </w:r>
      <w:r w:rsidR="008F5940">
        <w:fldChar w:fldCharType="end"/>
      </w:r>
    </w:p>
    <w:p w:rsidR="007F7683" w:rsidRDefault="007F7683" w:rsidP="0074202F">
      <w:pPr>
        <w:pStyle w:val="ListNumber"/>
        <w:numPr>
          <w:ilvl w:val="0"/>
          <w:numId w:val="21"/>
        </w:numPr>
        <w:tabs>
          <w:tab w:val="clear" w:pos="450"/>
          <w:tab w:val="left" w:pos="360"/>
        </w:tabs>
      </w:pPr>
      <w:r>
        <w:t xml:space="preserve">Press </w:t>
      </w:r>
      <w:r w:rsidRPr="00DA4067">
        <w:rPr>
          <w:b/>
        </w:rPr>
        <w:t>Enter</w:t>
      </w:r>
      <w:r>
        <w:t xml:space="preserve"> at the prompt default. </w:t>
      </w:r>
    </w:p>
    <w:p w:rsidR="007F7683" w:rsidRDefault="007F7683" w:rsidP="007F7683">
      <w:pPr>
        <w:pStyle w:val="courier"/>
      </w:pPr>
      <w:r w:rsidRPr="00B51AA8">
        <w:t xml:space="preserve">Register a Primary for this patient? Yes// </w:t>
      </w:r>
    </w:p>
    <w:p w:rsidR="007F7683" w:rsidRPr="00B51AA8" w:rsidRDefault="007F7683" w:rsidP="007F7683">
      <w:pPr>
        <w:pStyle w:val="courier"/>
      </w:pPr>
      <w:r>
        <w:tab/>
      </w:r>
      <w:r w:rsidRPr="00B51AA8">
        <w:t>Select (first) Primary 'SITE/GP':</w:t>
      </w:r>
    </w:p>
    <w:p w:rsidR="00DA4067" w:rsidRPr="007F7683" w:rsidRDefault="007F7683" w:rsidP="007F7683">
      <w:pPr>
        <w:pStyle w:val="ListNumber"/>
      </w:pPr>
      <w:r w:rsidRPr="007F7683">
        <w:t xml:space="preserve">At the prompt, Primary 'SITE/GP': type the site group name or the ICDO Topography code (C code). </w:t>
      </w:r>
      <w:r w:rsidRPr="007F7683">
        <w:br/>
        <w:t xml:space="preserve">The case is assigned to the appropriate group and all subsequent fields display only the information relating to the selected site. </w:t>
      </w:r>
      <w:r w:rsidR="00A851FD" w:rsidRPr="007F7683">
        <w:fldChar w:fldCharType="begin"/>
      </w:r>
      <w:r w:rsidR="00A851FD" w:rsidRPr="007F7683">
        <w:instrText xml:space="preserve"> XE "Abstract:Enter a primary" </w:instrText>
      </w:r>
      <w:r w:rsidR="00A851FD" w:rsidRPr="007F7683">
        <w:fldChar w:fldCharType="end"/>
      </w:r>
    </w:p>
    <w:p w:rsidR="00344138" w:rsidRDefault="00344138" w:rsidP="00087F11">
      <w:pPr>
        <w:pStyle w:val="courier"/>
        <w:rPr>
          <w:rFonts w:ascii="Courier New" w:hAnsi="Courier New" w:cs="Courier New"/>
          <w:szCs w:val="20"/>
        </w:rPr>
      </w:pPr>
    </w:p>
    <w:p w:rsidR="00087F11" w:rsidRPr="00041C76" w:rsidRDefault="00087F11" w:rsidP="00087F11">
      <w:pPr>
        <w:pStyle w:val="courier"/>
        <w:rPr>
          <w:rFonts w:ascii="Courier New" w:hAnsi="Courier New" w:cs="Courier New"/>
        </w:rPr>
      </w:pPr>
      <w:r w:rsidRPr="00041C76">
        <w:rPr>
          <w:rFonts w:ascii="Courier New" w:hAnsi="Courier New" w:cs="Courier New"/>
          <w:szCs w:val="20"/>
        </w:rPr>
        <w:t>******** CREATE FIRST PRIMARY RECORD FOR THIS PATIENT*******</w:t>
      </w:r>
    </w:p>
    <w:p w:rsidR="00087F11" w:rsidRPr="00041C76" w:rsidRDefault="00087F11" w:rsidP="00087F11">
      <w:pPr>
        <w:pStyle w:val="courier"/>
        <w:rPr>
          <w:rFonts w:ascii="Courier New" w:hAnsi="Courier New" w:cs="Courier New"/>
          <w:szCs w:val="20"/>
        </w:rPr>
      </w:pPr>
    </w:p>
    <w:p w:rsidR="00087F11" w:rsidRPr="00041C76" w:rsidRDefault="00087F11" w:rsidP="00087F11">
      <w:pPr>
        <w:pStyle w:val="courier"/>
        <w:rPr>
          <w:rFonts w:ascii="Courier New" w:hAnsi="Courier New" w:cs="Courier New"/>
          <w:szCs w:val="20"/>
        </w:rPr>
      </w:pPr>
      <w:r w:rsidRPr="00041C76">
        <w:rPr>
          <w:rFonts w:ascii="Courier New" w:hAnsi="Courier New" w:cs="Courier New"/>
          <w:szCs w:val="20"/>
        </w:rPr>
        <w:t xml:space="preserve">     PATIENT: </w:t>
      </w:r>
      <w:r w:rsidR="007F7683">
        <w:rPr>
          <w:rFonts w:ascii="Courier New" w:hAnsi="Courier New" w:cs="Courier New"/>
          <w:szCs w:val="20"/>
        </w:rPr>
        <w:t>LAST</w:t>
      </w:r>
      <w:r w:rsidRPr="00041C76">
        <w:rPr>
          <w:rFonts w:ascii="Courier New" w:hAnsi="Courier New" w:cs="Courier New"/>
          <w:szCs w:val="20"/>
        </w:rPr>
        <w:t>,</w:t>
      </w:r>
      <w:r w:rsidR="007F7683">
        <w:rPr>
          <w:rFonts w:ascii="Courier New" w:hAnsi="Courier New" w:cs="Courier New"/>
          <w:szCs w:val="20"/>
        </w:rPr>
        <w:t>FIRST</w:t>
      </w:r>
    </w:p>
    <w:p w:rsidR="00087F11" w:rsidRPr="00041C76" w:rsidRDefault="00087F11" w:rsidP="00087F11">
      <w:pPr>
        <w:pStyle w:val="courier"/>
        <w:rPr>
          <w:rFonts w:ascii="Courier New" w:hAnsi="Courier New" w:cs="Courier New"/>
          <w:szCs w:val="20"/>
        </w:rPr>
      </w:pPr>
    </w:p>
    <w:p w:rsidR="00087F11" w:rsidRPr="00041C76" w:rsidRDefault="00087F11" w:rsidP="00087F11">
      <w:pPr>
        <w:pStyle w:val="courier"/>
        <w:rPr>
          <w:rFonts w:ascii="Courier New" w:hAnsi="Courier New" w:cs="Courier New"/>
          <w:szCs w:val="20"/>
        </w:rPr>
      </w:pPr>
      <w:r w:rsidRPr="00041C76">
        <w:rPr>
          <w:rFonts w:ascii="Courier New" w:hAnsi="Courier New" w:cs="Courier New"/>
          <w:szCs w:val="20"/>
        </w:rPr>
        <w:t xml:space="preserve">     Select first Primary SITE/GP: BREAST  </w:t>
      </w:r>
    </w:p>
    <w:p w:rsidR="00087F11" w:rsidRPr="00041C76" w:rsidRDefault="00087F11" w:rsidP="00087F11">
      <w:pPr>
        <w:pStyle w:val="courier"/>
        <w:rPr>
          <w:rFonts w:ascii="Courier New" w:hAnsi="Courier New" w:cs="Courier New"/>
          <w:szCs w:val="20"/>
        </w:rPr>
      </w:pPr>
    </w:p>
    <w:p w:rsidR="00087F11" w:rsidRPr="00041C76" w:rsidRDefault="00087F11" w:rsidP="00087F11">
      <w:pPr>
        <w:pStyle w:val="courier"/>
        <w:rPr>
          <w:rFonts w:ascii="Courier New" w:hAnsi="Courier New" w:cs="Courier New"/>
          <w:szCs w:val="20"/>
        </w:rPr>
      </w:pPr>
      <w:r w:rsidRPr="00041C76">
        <w:rPr>
          <w:rFonts w:ascii="Courier New" w:hAnsi="Courier New" w:cs="Courier New"/>
          <w:szCs w:val="20"/>
        </w:rPr>
        <w:t>     Ok to ADD:? Yes//   YES</w:t>
      </w:r>
    </w:p>
    <w:p w:rsidR="00087F11" w:rsidRPr="00041C76" w:rsidRDefault="00087F11" w:rsidP="00087F11">
      <w:pPr>
        <w:pStyle w:val="courier"/>
        <w:rPr>
          <w:rFonts w:ascii="Courier New" w:hAnsi="Courier New" w:cs="Courier New"/>
          <w:szCs w:val="20"/>
        </w:rPr>
      </w:pPr>
      <w:r w:rsidRPr="00041C76">
        <w:rPr>
          <w:rFonts w:ascii="Courier New" w:hAnsi="Courier New" w:cs="Courier New"/>
          <w:szCs w:val="20"/>
        </w:rPr>
        <w:t xml:space="preserve">     Creating a new Primary record for </w:t>
      </w:r>
      <w:r w:rsidR="007F7683">
        <w:rPr>
          <w:rFonts w:ascii="Courier New" w:hAnsi="Courier New" w:cs="Courier New"/>
          <w:szCs w:val="20"/>
        </w:rPr>
        <w:t>LAST</w:t>
      </w:r>
      <w:r w:rsidRPr="00041C76">
        <w:rPr>
          <w:rFonts w:ascii="Courier New" w:hAnsi="Courier New" w:cs="Courier New"/>
          <w:szCs w:val="20"/>
        </w:rPr>
        <w:t>,</w:t>
      </w:r>
      <w:r w:rsidR="007F7683">
        <w:rPr>
          <w:rFonts w:ascii="Courier New" w:hAnsi="Courier New" w:cs="Courier New"/>
          <w:szCs w:val="20"/>
        </w:rPr>
        <w:t>FIRST</w:t>
      </w:r>
    </w:p>
    <w:p w:rsidR="00087F11" w:rsidRPr="00041C76" w:rsidRDefault="00087F11" w:rsidP="00087F11">
      <w:pPr>
        <w:pStyle w:val="courier"/>
        <w:rPr>
          <w:rFonts w:ascii="Courier New" w:hAnsi="Courier New" w:cs="Courier New"/>
          <w:szCs w:val="20"/>
        </w:rPr>
      </w:pPr>
    </w:p>
    <w:p w:rsidR="00087F11" w:rsidRPr="00041C76" w:rsidRDefault="00087F11" w:rsidP="00087F11">
      <w:pPr>
        <w:pStyle w:val="courier"/>
        <w:rPr>
          <w:rFonts w:ascii="Courier New" w:hAnsi="Courier New" w:cs="Courier New"/>
          <w:szCs w:val="20"/>
        </w:rPr>
      </w:pPr>
      <w:r w:rsidRPr="00041C76">
        <w:rPr>
          <w:rFonts w:ascii="Courier New" w:hAnsi="Courier New" w:cs="Courier New"/>
          <w:szCs w:val="20"/>
        </w:rPr>
        <w:t xml:space="preserve">     ACCESSION YEAR:  2007// </w:t>
      </w:r>
    </w:p>
    <w:p w:rsidR="00087F11" w:rsidRPr="00041C76" w:rsidRDefault="00087F11" w:rsidP="00087F11">
      <w:pPr>
        <w:pStyle w:val="courier"/>
        <w:rPr>
          <w:rFonts w:ascii="Courier New" w:hAnsi="Courier New" w:cs="Courier New"/>
          <w:szCs w:val="20"/>
        </w:rPr>
      </w:pPr>
      <w:r w:rsidRPr="00041C76">
        <w:rPr>
          <w:rFonts w:ascii="Courier New" w:hAnsi="Courier New" w:cs="Courier New"/>
          <w:szCs w:val="20"/>
        </w:rPr>
        <w:t xml:space="preserve">     </w:t>
      </w:r>
    </w:p>
    <w:p w:rsidR="00087F11" w:rsidRPr="00041C76" w:rsidRDefault="00087F11" w:rsidP="00087F11">
      <w:pPr>
        <w:pStyle w:val="courier"/>
        <w:rPr>
          <w:rFonts w:ascii="Courier New" w:hAnsi="Courier New" w:cs="Courier New"/>
          <w:szCs w:val="20"/>
        </w:rPr>
      </w:pPr>
      <w:r w:rsidRPr="00041C76">
        <w:rPr>
          <w:rFonts w:ascii="Courier New" w:hAnsi="Courier New" w:cs="Courier New"/>
          <w:szCs w:val="20"/>
        </w:rPr>
        <w:t xml:space="preserve">ACCESSION NUMBER: 200700224// </w:t>
      </w:r>
    </w:p>
    <w:p w:rsidR="00087F11" w:rsidRPr="00041C76" w:rsidRDefault="00087F11" w:rsidP="00087F11">
      <w:pPr>
        <w:pStyle w:val="courier"/>
        <w:rPr>
          <w:rFonts w:ascii="Courier New" w:hAnsi="Courier New" w:cs="Courier New"/>
          <w:szCs w:val="20"/>
        </w:rPr>
      </w:pPr>
      <w:r w:rsidRPr="00041C76">
        <w:rPr>
          <w:rFonts w:ascii="Courier New" w:hAnsi="Courier New" w:cs="Courier New"/>
          <w:szCs w:val="20"/>
        </w:rPr>
        <w:t xml:space="preserve">SEQUENCE NUMBER: 00// </w:t>
      </w:r>
    </w:p>
    <w:p w:rsidR="00087F11" w:rsidRPr="00041C76" w:rsidRDefault="00087F11" w:rsidP="00087F11">
      <w:pPr>
        <w:pStyle w:val="courier"/>
        <w:rPr>
          <w:rFonts w:ascii="Courier New" w:hAnsi="Courier New" w:cs="Courier New"/>
          <w:szCs w:val="20"/>
        </w:rPr>
      </w:pPr>
    </w:p>
    <w:p w:rsidR="00087F11" w:rsidRPr="00041C76" w:rsidRDefault="00087F11" w:rsidP="00087F11">
      <w:pPr>
        <w:pStyle w:val="courier"/>
        <w:rPr>
          <w:rFonts w:ascii="Courier New" w:hAnsi="Courier New" w:cs="Courier New"/>
          <w:szCs w:val="20"/>
        </w:rPr>
      </w:pPr>
      <w:r w:rsidRPr="00041C76">
        <w:rPr>
          <w:rFonts w:ascii="Courier New" w:hAnsi="Courier New" w:cs="Courier New"/>
          <w:szCs w:val="20"/>
        </w:rPr>
        <w:t> </w:t>
      </w:r>
      <w:r w:rsidR="007F7683">
        <w:rPr>
          <w:rFonts w:ascii="Courier New" w:hAnsi="Courier New" w:cs="Courier New"/>
          <w:szCs w:val="20"/>
        </w:rPr>
        <w:t>LAST</w:t>
      </w:r>
      <w:r w:rsidRPr="00041C76">
        <w:rPr>
          <w:rFonts w:ascii="Courier New" w:hAnsi="Courier New" w:cs="Courier New"/>
          <w:szCs w:val="20"/>
        </w:rPr>
        <w:t>,</w:t>
      </w:r>
      <w:r w:rsidR="007F7683">
        <w:rPr>
          <w:rFonts w:ascii="Courier New" w:hAnsi="Courier New" w:cs="Courier New"/>
          <w:szCs w:val="20"/>
        </w:rPr>
        <w:t>FIRST</w:t>
      </w:r>
      <w:r w:rsidRPr="00041C76">
        <w:rPr>
          <w:rFonts w:ascii="Courier New" w:hAnsi="Courier New" w:cs="Courier New"/>
          <w:szCs w:val="20"/>
        </w:rPr>
        <w:t>                                                       BREAST</w:t>
      </w:r>
    </w:p>
    <w:p w:rsidR="00087F11" w:rsidRPr="00041C76" w:rsidRDefault="00087F11" w:rsidP="00087F11">
      <w:pPr>
        <w:pStyle w:val="courier"/>
        <w:rPr>
          <w:rFonts w:ascii="Courier New" w:hAnsi="Courier New" w:cs="Courier New"/>
          <w:szCs w:val="20"/>
        </w:rPr>
      </w:pPr>
      <w:r w:rsidRPr="00041C76">
        <w:rPr>
          <w:rFonts w:ascii="Courier New" w:hAnsi="Courier New" w:cs="Courier New"/>
          <w:szCs w:val="20"/>
        </w:rPr>
        <w:t> </w:t>
      </w:r>
      <w:r w:rsidR="007F7683">
        <w:rPr>
          <w:rFonts w:ascii="Courier New" w:hAnsi="Courier New" w:cs="Courier New"/>
          <w:szCs w:val="20"/>
        </w:rPr>
        <w:t>999</w:t>
      </w:r>
      <w:r w:rsidRPr="00041C76">
        <w:rPr>
          <w:rFonts w:ascii="Courier New" w:hAnsi="Courier New" w:cs="Courier New"/>
          <w:szCs w:val="20"/>
        </w:rPr>
        <w:t>-</w:t>
      </w:r>
      <w:r w:rsidR="007F7683">
        <w:rPr>
          <w:rFonts w:ascii="Courier New" w:hAnsi="Courier New" w:cs="Courier New"/>
          <w:szCs w:val="20"/>
        </w:rPr>
        <w:t>00</w:t>
      </w:r>
      <w:r w:rsidRPr="00041C76">
        <w:rPr>
          <w:rFonts w:ascii="Courier New" w:hAnsi="Courier New" w:cs="Courier New"/>
          <w:szCs w:val="20"/>
        </w:rPr>
        <w:t>-</w:t>
      </w:r>
      <w:r w:rsidR="007F7683">
        <w:rPr>
          <w:rFonts w:ascii="Courier New" w:hAnsi="Courier New" w:cs="Courier New"/>
          <w:szCs w:val="20"/>
        </w:rPr>
        <w:t>9999</w:t>
      </w:r>
      <w:r w:rsidRPr="00041C76">
        <w:rPr>
          <w:rFonts w:ascii="Courier New" w:hAnsi="Courier New" w:cs="Courier New"/>
          <w:szCs w:val="20"/>
        </w:rPr>
        <w:t>                                                                   </w:t>
      </w:r>
    </w:p>
    <w:p w:rsidR="00087F11" w:rsidRPr="00041C76" w:rsidRDefault="00087F11" w:rsidP="00087F11">
      <w:pPr>
        <w:pStyle w:val="courier"/>
        <w:rPr>
          <w:rFonts w:ascii="Courier New" w:hAnsi="Courier New" w:cs="Courier New"/>
          <w:szCs w:val="20"/>
        </w:rPr>
      </w:pPr>
      <w:r w:rsidRPr="00041C76">
        <w:rPr>
          <w:rFonts w:ascii="Courier New" w:hAnsi="Courier New" w:cs="Courier New"/>
          <w:szCs w:val="20"/>
        </w:rPr>
        <w:t>--------------------------------------------------------------------------</w:t>
      </w:r>
    </w:p>
    <w:p w:rsidR="00087F11" w:rsidRPr="00041C76" w:rsidRDefault="00087F11" w:rsidP="00087F11">
      <w:pPr>
        <w:pStyle w:val="courier"/>
        <w:rPr>
          <w:rFonts w:ascii="Courier New" w:hAnsi="Courier New" w:cs="Courier New"/>
          <w:szCs w:val="20"/>
        </w:rPr>
      </w:pPr>
      <w:r w:rsidRPr="00041C76">
        <w:rPr>
          <w:rFonts w:ascii="Courier New" w:hAnsi="Courier New" w:cs="Courier New"/>
          <w:szCs w:val="20"/>
        </w:rPr>
        <w:t>                         Primary Menu Options</w:t>
      </w:r>
    </w:p>
    <w:p w:rsidR="00087F11" w:rsidRPr="00041C76" w:rsidRDefault="00087F11" w:rsidP="00087F11">
      <w:pPr>
        <w:pStyle w:val="courier"/>
        <w:rPr>
          <w:rFonts w:ascii="Courier New" w:hAnsi="Courier New" w:cs="Courier New"/>
          <w:szCs w:val="20"/>
        </w:rPr>
      </w:pPr>
      <w:r w:rsidRPr="00041C76">
        <w:rPr>
          <w:rFonts w:ascii="Courier New" w:hAnsi="Courier New" w:cs="Courier New"/>
          <w:szCs w:val="20"/>
        </w:rPr>
        <w:lastRenderedPageBreak/>
        <w:t>--------------------------------------------------------------------------</w:t>
      </w:r>
    </w:p>
    <w:p w:rsidR="00087F11" w:rsidRPr="00041C76" w:rsidRDefault="00087F11" w:rsidP="00087F11">
      <w:pPr>
        <w:pStyle w:val="courier"/>
        <w:rPr>
          <w:rFonts w:ascii="Courier New" w:hAnsi="Courier New" w:cs="Courier New"/>
          <w:szCs w:val="20"/>
        </w:rPr>
      </w:pPr>
      <w:r w:rsidRPr="00041C76">
        <w:rPr>
          <w:rFonts w:ascii="Courier New" w:hAnsi="Courier New" w:cs="Courier New"/>
          <w:szCs w:val="20"/>
        </w:rPr>
        <w:t>                      1. Patient Identification</w:t>
      </w:r>
    </w:p>
    <w:p w:rsidR="00087F11" w:rsidRPr="00041C76" w:rsidRDefault="00087F11" w:rsidP="00087F11">
      <w:pPr>
        <w:pStyle w:val="courier"/>
        <w:rPr>
          <w:rFonts w:ascii="Courier New" w:hAnsi="Courier New" w:cs="Courier New"/>
          <w:szCs w:val="20"/>
        </w:rPr>
      </w:pPr>
      <w:r w:rsidRPr="00041C76">
        <w:rPr>
          <w:rFonts w:ascii="Courier New" w:hAnsi="Courier New" w:cs="Courier New"/>
          <w:szCs w:val="20"/>
        </w:rPr>
        <w:t>                      2. Cancer Identification</w:t>
      </w:r>
    </w:p>
    <w:p w:rsidR="00087F11" w:rsidRPr="00041C76" w:rsidRDefault="00087F11" w:rsidP="00087F11">
      <w:pPr>
        <w:pStyle w:val="courier"/>
        <w:rPr>
          <w:rFonts w:ascii="Courier New" w:hAnsi="Courier New" w:cs="Courier New"/>
          <w:szCs w:val="20"/>
        </w:rPr>
      </w:pPr>
      <w:r w:rsidRPr="00041C76">
        <w:rPr>
          <w:rFonts w:ascii="Courier New" w:hAnsi="Courier New" w:cs="Courier New"/>
          <w:szCs w:val="20"/>
        </w:rPr>
        <w:t>                      3. Stage of Disease at Diagnosis</w:t>
      </w:r>
    </w:p>
    <w:p w:rsidR="00087F11" w:rsidRPr="00041C76" w:rsidRDefault="00087F11" w:rsidP="00087F11">
      <w:pPr>
        <w:pStyle w:val="courier"/>
        <w:rPr>
          <w:rFonts w:ascii="Courier New" w:hAnsi="Courier New" w:cs="Courier New"/>
          <w:szCs w:val="20"/>
        </w:rPr>
      </w:pPr>
      <w:r w:rsidRPr="00041C76">
        <w:rPr>
          <w:rFonts w:ascii="Courier New" w:hAnsi="Courier New" w:cs="Courier New"/>
          <w:szCs w:val="20"/>
        </w:rPr>
        <w:t>                         Collaborative Staging (2004+ cases)</w:t>
      </w:r>
    </w:p>
    <w:p w:rsidR="00087F11" w:rsidRPr="00041C76" w:rsidRDefault="00087F11" w:rsidP="00087F11">
      <w:pPr>
        <w:pStyle w:val="courier"/>
        <w:rPr>
          <w:rFonts w:ascii="Courier New" w:hAnsi="Courier New" w:cs="Courier New"/>
          <w:szCs w:val="20"/>
        </w:rPr>
      </w:pPr>
      <w:r w:rsidRPr="00041C76">
        <w:rPr>
          <w:rFonts w:ascii="Courier New" w:hAnsi="Courier New" w:cs="Courier New"/>
          <w:szCs w:val="20"/>
        </w:rPr>
        <w:t>                      4. First Course of Treatment</w:t>
      </w:r>
    </w:p>
    <w:p w:rsidR="00253C3E" w:rsidRDefault="00087F11" w:rsidP="00253C3E">
      <w:pPr>
        <w:autoSpaceDE w:val="0"/>
        <w:autoSpaceDN w:val="0"/>
        <w:adjustRightInd w:val="0"/>
        <w:spacing w:before="0" w:after="0"/>
        <w:rPr>
          <w:rFonts w:ascii="Courier New" w:hAnsi="Courier New" w:cs="Courier New"/>
          <w:sz w:val="20"/>
        </w:rPr>
      </w:pPr>
      <w:r w:rsidRPr="00041C76">
        <w:rPr>
          <w:rFonts w:ascii="Courier New" w:hAnsi="Courier New" w:cs="Courier New"/>
        </w:rPr>
        <w:t>                     </w:t>
      </w:r>
      <w:r w:rsidR="00253C3E">
        <w:rPr>
          <w:rFonts w:ascii="Courier New" w:hAnsi="Courier New" w:cs="Courier New"/>
          <w:sz w:val="20"/>
        </w:rPr>
        <w:t>5. Performance Measures</w:t>
      </w:r>
    </w:p>
    <w:p w:rsidR="00253C3E" w:rsidRDefault="00253C3E" w:rsidP="00253C3E">
      <w:pPr>
        <w:autoSpaceDE w:val="0"/>
        <w:autoSpaceDN w:val="0"/>
        <w:adjustRightInd w:val="0"/>
        <w:spacing w:before="0" w:after="0"/>
        <w:rPr>
          <w:rFonts w:ascii="Courier New" w:hAnsi="Courier New" w:cs="Courier New"/>
          <w:sz w:val="20"/>
        </w:rPr>
      </w:pPr>
      <w:r>
        <w:rPr>
          <w:rFonts w:ascii="Courier New" w:hAnsi="Courier New" w:cs="Courier New"/>
          <w:sz w:val="20"/>
        </w:rPr>
        <w:t xml:space="preserve">                         6. Over-ride Flags</w:t>
      </w:r>
    </w:p>
    <w:p w:rsidR="00253C3E" w:rsidRDefault="00253C3E" w:rsidP="00253C3E">
      <w:pPr>
        <w:autoSpaceDE w:val="0"/>
        <w:autoSpaceDN w:val="0"/>
        <w:adjustRightInd w:val="0"/>
        <w:spacing w:before="0" w:after="0"/>
        <w:rPr>
          <w:rFonts w:ascii="Courier New" w:hAnsi="Courier New" w:cs="Courier New"/>
          <w:sz w:val="20"/>
        </w:rPr>
      </w:pPr>
      <w:r>
        <w:rPr>
          <w:rFonts w:ascii="Courier New" w:hAnsi="Courier New" w:cs="Courier New"/>
          <w:sz w:val="20"/>
        </w:rPr>
        <w:t xml:space="preserve">                         7. Case Administration</w:t>
      </w:r>
    </w:p>
    <w:p w:rsidR="00253C3E" w:rsidRDefault="00253C3E" w:rsidP="00253C3E">
      <w:pPr>
        <w:autoSpaceDE w:val="0"/>
        <w:autoSpaceDN w:val="0"/>
        <w:adjustRightInd w:val="0"/>
        <w:spacing w:before="0" w:after="0"/>
        <w:rPr>
          <w:rFonts w:ascii="Courier New" w:hAnsi="Courier New" w:cs="Courier New"/>
          <w:sz w:val="20"/>
        </w:rPr>
      </w:pPr>
      <w:r>
        <w:rPr>
          <w:rFonts w:ascii="Courier New" w:hAnsi="Courier New" w:cs="Courier New"/>
          <w:sz w:val="20"/>
        </w:rPr>
        <w:t xml:space="preserve">                         8. EDIT Modifiers</w:t>
      </w:r>
    </w:p>
    <w:p w:rsidR="00087F11" w:rsidRPr="00041C76" w:rsidRDefault="00087F11" w:rsidP="00087F11">
      <w:pPr>
        <w:pStyle w:val="courier"/>
        <w:rPr>
          <w:rFonts w:ascii="Courier New" w:hAnsi="Courier New" w:cs="Courier New"/>
          <w:szCs w:val="20"/>
        </w:rPr>
      </w:pPr>
    </w:p>
    <w:p w:rsidR="00087F11" w:rsidRPr="00041C76" w:rsidRDefault="00087F11" w:rsidP="00087F11">
      <w:pPr>
        <w:pStyle w:val="courier"/>
        <w:rPr>
          <w:rFonts w:ascii="Courier New" w:hAnsi="Courier New" w:cs="Courier New"/>
          <w:szCs w:val="20"/>
        </w:rPr>
      </w:pPr>
      <w:r w:rsidRPr="00041C76">
        <w:rPr>
          <w:rFonts w:ascii="Courier New" w:hAnsi="Courier New" w:cs="Courier New"/>
          <w:szCs w:val="20"/>
        </w:rPr>
        <w:t>                      A  All - Complete Abstract</w:t>
      </w:r>
    </w:p>
    <w:p w:rsidR="00087F11" w:rsidRPr="00041C76" w:rsidRDefault="00087F11" w:rsidP="00087F11">
      <w:pPr>
        <w:pStyle w:val="courier"/>
        <w:rPr>
          <w:rFonts w:ascii="Courier New" w:hAnsi="Courier New" w:cs="Courier New"/>
          <w:szCs w:val="20"/>
        </w:rPr>
      </w:pPr>
    </w:p>
    <w:p w:rsidR="00087F11" w:rsidRPr="00041C76" w:rsidRDefault="00087F11" w:rsidP="00087F11">
      <w:pPr>
        <w:pStyle w:val="courier"/>
        <w:rPr>
          <w:rFonts w:ascii="Courier New" w:hAnsi="Courier New" w:cs="Courier New"/>
          <w:szCs w:val="20"/>
        </w:rPr>
      </w:pPr>
      <w:r w:rsidRPr="00041C76">
        <w:rPr>
          <w:rFonts w:ascii="Courier New" w:hAnsi="Courier New" w:cs="Courier New"/>
          <w:szCs w:val="20"/>
        </w:rPr>
        <w:t>                         Enter option: All//</w:t>
      </w:r>
    </w:p>
    <w:p w:rsidR="00087F11" w:rsidRPr="00041C76" w:rsidRDefault="00087F11" w:rsidP="00087F11">
      <w:pPr>
        <w:pStyle w:val="courier"/>
        <w:rPr>
          <w:rFonts w:ascii="Courier New" w:hAnsi="Courier New" w:cs="Courier New"/>
          <w:szCs w:val="20"/>
        </w:rPr>
      </w:pPr>
    </w:p>
    <w:p w:rsidR="00087F11" w:rsidRPr="00041C76" w:rsidRDefault="00087F11" w:rsidP="00087F11">
      <w:pPr>
        <w:pStyle w:val="courier"/>
        <w:rPr>
          <w:rFonts w:ascii="Courier New" w:hAnsi="Courier New" w:cs="Courier New"/>
          <w:szCs w:val="20"/>
        </w:rPr>
      </w:pPr>
      <w:r w:rsidRPr="00041C76">
        <w:rPr>
          <w:rFonts w:ascii="Courier New" w:hAnsi="Courier New" w:cs="Courier New"/>
          <w:szCs w:val="20"/>
        </w:rPr>
        <w:t>--------------------------------------------------------------------------</w:t>
      </w:r>
    </w:p>
    <w:p w:rsidR="00087F11" w:rsidRPr="00041C76" w:rsidRDefault="00087F11" w:rsidP="007F7683">
      <w:pPr>
        <w:pStyle w:val="courier"/>
        <w:tabs>
          <w:tab w:val="clear" w:pos="720"/>
          <w:tab w:val="left" w:pos="540"/>
        </w:tabs>
        <w:ind w:left="540" w:hanging="180"/>
        <w:rPr>
          <w:rFonts w:ascii="Courier New" w:hAnsi="Courier New" w:cs="Courier New"/>
          <w:szCs w:val="20"/>
        </w:rPr>
      </w:pPr>
      <w:r w:rsidRPr="00041C76">
        <w:rPr>
          <w:rFonts w:ascii="Courier New" w:hAnsi="Courier New" w:cs="Courier New"/>
          <w:szCs w:val="20"/>
        </w:rPr>
        <w:t> </w:t>
      </w:r>
      <w:r w:rsidR="007F7683">
        <w:rPr>
          <w:rFonts w:ascii="Courier New" w:hAnsi="Courier New" w:cs="Courier New"/>
          <w:szCs w:val="20"/>
        </w:rPr>
        <w:t>LAST</w:t>
      </w:r>
      <w:r w:rsidRPr="00041C76">
        <w:rPr>
          <w:rFonts w:ascii="Courier New" w:hAnsi="Courier New" w:cs="Courier New"/>
          <w:szCs w:val="20"/>
        </w:rPr>
        <w:t>,</w:t>
      </w:r>
      <w:r w:rsidR="007F7683">
        <w:rPr>
          <w:rFonts w:ascii="Courier New" w:hAnsi="Courier New" w:cs="Courier New"/>
          <w:szCs w:val="20"/>
        </w:rPr>
        <w:t>FIRST</w:t>
      </w:r>
      <w:r w:rsidRPr="00041C76">
        <w:rPr>
          <w:rFonts w:ascii="Courier New" w:hAnsi="Courier New" w:cs="Courier New"/>
          <w:szCs w:val="20"/>
        </w:rPr>
        <w:t>          Patient Identification</w:t>
      </w:r>
      <w:r w:rsidR="007F7683">
        <w:rPr>
          <w:rFonts w:ascii="Courier New" w:hAnsi="Courier New" w:cs="Courier New"/>
          <w:szCs w:val="20"/>
        </w:rPr>
        <w:tab/>
      </w:r>
      <w:r w:rsidR="007F7683">
        <w:rPr>
          <w:rFonts w:ascii="Courier New" w:hAnsi="Courier New" w:cs="Courier New"/>
          <w:szCs w:val="20"/>
        </w:rPr>
        <w:tab/>
      </w:r>
      <w:r w:rsidR="007F7683">
        <w:rPr>
          <w:rFonts w:ascii="Courier New" w:hAnsi="Courier New" w:cs="Courier New"/>
          <w:szCs w:val="20"/>
        </w:rPr>
        <w:tab/>
      </w:r>
      <w:r w:rsidR="007F7683">
        <w:rPr>
          <w:rFonts w:ascii="Courier New" w:hAnsi="Courier New" w:cs="Courier New"/>
          <w:szCs w:val="20"/>
        </w:rPr>
        <w:tab/>
      </w:r>
      <w:r w:rsidR="007F7683">
        <w:rPr>
          <w:rFonts w:ascii="Courier New" w:hAnsi="Courier New" w:cs="Courier New"/>
          <w:szCs w:val="20"/>
        </w:rPr>
        <w:tab/>
      </w:r>
      <w:r w:rsidR="007F7683">
        <w:rPr>
          <w:rFonts w:ascii="Courier New" w:hAnsi="Courier New" w:cs="Courier New"/>
          <w:szCs w:val="20"/>
        </w:rPr>
        <w:tab/>
      </w:r>
      <w:r w:rsidR="007F7683">
        <w:rPr>
          <w:rFonts w:ascii="Courier New" w:hAnsi="Courier New" w:cs="Courier New"/>
          <w:szCs w:val="20"/>
        </w:rPr>
        <w:tab/>
      </w:r>
      <w:r w:rsidR="007F7683">
        <w:rPr>
          <w:rFonts w:ascii="Courier New" w:hAnsi="Courier New" w:cs="Courier New"/>
          <w:szCs w:val="20"/>
        </w:rPr>
        <w:tab/>
      </w:r>
      <w:r w:rsidRPr="00041C76">
        <w:rPr>
          <w:rFonts w:ascii="Courier New" w:hAnsi="Courier New" w:cs="Courier New"/>
          <w:szCs w:val="20"/>
        </w:rPr>
        <w:t>BREAST</w:t>
      </w:r>
      <w:r w:rsidR="007F7683">
        <w:rPr>
          <w:rFonts w:ascii="Courier New" w:hAnsi="Courier New" w:cs="Courier New"/>
          <w:szCs w:val="20"/>
        </w:rPr>
        <w:tab/>
        <w:t>999-00-9999</w:t>
      </w:r>
      <w:r w:rsidRPr="00041C76">
        <w:rPr>
          <w:rFonts w:ascii="Courier New" w:hAnsi="Courier New" w:cs="Courier New"/>
          <w:szCs w:val="20"/>
        </w:rPr>
        <w:t xml:space="preserve">        </w:t>
      </w:r>
    </w:p>
    <w:p w:rsidR="00087F11" w:rsidRPr="00041C76" w:rsidRDefault="00087F11" w:rsidP="00087F11">
      <w:pPr>
        <w:pStyle w:val="courier"/>
        <w:rPr>
          <w:rFonts w:ascii="Courier New" w:hAnsi="Courier New" w:cs="Courier New"/>
          <w:szCs w:val="20"/>
        </w:rPr>
      </w:pPr>
      <w:r w:rsidRPr="00041C76">
        <w:rPr>
          <w:rFonts w:ascii="Courier New" w:hAnsi="Courier New" w:cs="Courier New"/>
          <w:szCs w:val="20"/>
        </w:rPr>
        <w:t>--------------------------------------------------------------------------</w:t>
      </w:r>
    </w:p>
    <w:p w:rsidR="00087F11" w:rsidRPr="00041C76" w:rsidRDefault="00087F11" w:rsidP="00087F11">
      <w:pPr>
        <w:pStyle w:val="courier"/>
        <w:rPr>
          <w:rFonts w:ascii="Courier New" w:hAnsi="Courier New" w:cs="Courier New"/>
          <w:szCs w:val="20"/>
        </w:rPr>
      </w:pPr>
      <w:r w:rsidRPr="00041C76">
        <w:rPr>
          <w:rFonts w:ascii="Courier New" w:hAnsi="Courier New" w:cs="Courier New"/>
          <w:szCs w:val="20"/>
        </w:rPr>
        <w:t xml:space="preserve"> Reporting Hospital...........: </w:t>
      </w:r>
    </w:p>
    <w:p w:rsidR="00087F11" w:rsidRPr="00041C76" w:rsidRDefault="00087F11" w:rsidP="00087F11">
      <w:pPr>
        <w:pStyle w:val="courier"/>
        <w:rPr>
          <w:rFonts w:ascii="Courier New" w:hAnsi="Courier New" w:cs="Courier New"/>
          <w:szCs w:val="20"/>
        </w:rPr>
      </w:pPr>
      <w:r w:rsidRPr="00041C76">
        <w:rPr>
          <w:rFonts w:ascii="Courier New" w:hAnsi="Courier New" w:cs="Courier New"/>
          <w:szCs w:val="20"/>
        </w:rPr>
        <w:t> Marital status at Dx.........: MARRIED/COMMON LAW</w:t>
      </w:r>
    </w:p>
    <w:p w:rsidR="00087F11" w:rsidRPr="00041C76" w:rsidRDefault="00087F11" w:rsidP="00087F11">
      <w:pPr>
        <w:pStyle w:val="courier"/>
        <w:rPr>
          <w:rFonts w:ascii="Courier New" w:hAnsi="Courier New" w:cs="Courier New"/>
          <w:szCs w:val="20"/>
        </w:rPr>
      </w:pPr>
      <w:r w:rsidRPr="00041C76">
        <w:rPr>
          <w:rFonts w:ascii="Courier New" w:hAnsi="Courier New" w:cs="Courier New"/>
          <w:szCs w:val="20"/>
        </w:rPr>
        <w:t xml:space="preserve"> Patient address at Dx........: </w:t>
      </w:r>
      <w:smartTag w:uri="urn:schemas-microsoft-com:office:smarttags" w:element="Street">
        <w:smartTag w:uri="urn:schemas-microsoft-com:office:smarttags" w:element="address">
          <w:r w:rsidR="00344138">
            <w:rPr>
              <w:rFonts w:ascii="Courier New" w:hAnsi="Courier New" w:cs="Courier New"/>
              <w:szCs w:val="20"/>
            </w:rPr>
            <w:t>1111</w:t>
          </w:r>
          <w:r w:rsidRPr="00041C76">
            <w:rPr>
              <w:rFonts w:ascii="Courier New" w:hAnsi="Courier New" w:cs="Courier New"/>
              <w:szCs w:val="20"/>
            </w:rPr>
            <w:t xml:space="preserve"> </w:t>
          </w:r>
          <w:r w:rsidR="00344138">
            <w:rPr>
              <w:rFonts w:ascii="Courier New" w:hAnsi="Courier New" w:cs="Courier New"/>
              <w:szCs w:val="20"/>
            </w:rPr>
            <w:t>FIRST</w:t>
          </w:r>
          <w:r w:rsidRPr="00041C76">
            <w:rPr>
              <w:rFonts w:ascii="Courier New" w:hAnsi="Courier New" w:cs="Courier New"/>
              <w:szCs w:val="20"/>
            </w:rPr>
            <w:t xml:space="preserve"> AVENUE</w:t>
          </w:r>
        </w:smartTag>
      </w:smartTag>
    </w:p>
    <w:p w:rsidR="00DA4067" w:rsidRPr="00B51AA8" w:rsidRDefault="00344138" w:rsidP="00086B34">
      <w:pPr>
        <w:pStyle w:val="ListNumber"/>
      </w:pPr>
      <w:r>
        <w:t>A</w:t>
      </w:r>
      <w:r w:rsidR="00DA4067" w:rsidRPr="00B51AA8">
        <w:t xml:space="preserve"> new primary record is created for this patient</w:t>
      </w:r>
      <w:r w:rsidR="0092100C">
        <w:t xml:space="preserve"> </w:t>
      </w:r>
      <w:r w:rsidR="00DA4067" w:rsidRPr="00B51AA8">
        <w:t xml:space="preserve">and you are </w:t>
      </w:r>
      <w:r w:rsidR="00BA2FC5">
        <w:t>prompted for</w:t>
      </w:r>
      <w:r w:rsidR="00DA4067" w:rsidRPr="00B51AA8">
        <w:t>:</w:t>
      </w:r>
    </w:p>
    <w:p w:rsidR="00DA4067" w:rsidRPr="00B51AA8" w:rsidRDefault="00DA4067" w:rsidP="00506913">
      <w:pPr>
        <w:ind w:left="360"/>
      </w:pPr>
      <w:r w:rsidRPr="00847017">
        <w:rPr>
          <w:rStyle w:val="courierChar"/>
          <w:sz w:val="20"/>
          <w:szCs w:val="20"/>
        </w:rPr>
        <w:t>Accession Year:</w:t>
      </w:r>
      <w:r w:rsidR="00383AF9">
        <w:rPr>
          <w:rStyle w:val="codeChar"/>
          <w:sz w:val="20"/>
        </w:rPr>
        <w:tab/>
      </w:r>
      <w:r w:rsidR="00383AF9">
        <w:t>Type</w:t>
      </w:r>
      <w:r w:rsidRPr="00B51AA8">
        <w:t xml:space="preserve"> the year th</w:t>
      </w:r>
      <w:r w:rsidR="00383AF9">
        <w:t>e</w:t>
      </w:r>
      <w:r w:rsidRPr="00B51AA8">
        <w:t xml:space="preserve"> case was </w:t>
      </w:r>
      <w:r w:rsidR="00383AF9">
        <w:t xml:space="preserve">added </w:t>
      </w:r>
      <w:r w:rsidRPr="00B51AA8">
        <w:t xml:space="preserve">to the registry. </w:t>
      </w:r>
    </w:p>
    <w:p w:rsidR="00DA4067" w:rsidRPr="00B51AA8" w:rsidRDefault="00383AF9" w:rsidP="00506913">
      <w:pPr>
        <w:pStyle w:val="NoteText"/>
        <w:ind w:left="1728"/>
      </w:pPr>
      <w:r w:rsidRPr="00383AF9">
        <w:rPr>
          <w:b/>
        </w:rPr>
        <w:t>Note:</w:t>
      </w:r>
      <w:r>
        <w:t xml:space="preserve"> T</w:t>
      </w:r>
      <w:r w:rsidR="00DA4067" w:rsidRPr="00B51AA8">
        <w:t xml:space="preserve">he current year </w:t>
      </w:r>
      <w:r>
        <w:t>is the</w:t>
      </w:r>
      <w:r w:rsidR="00DA4067" w:rsidRPr="00B51AA8">
        <w:t xml:space="preserve"> default</w:t>
      </w:r>
      <w:r>
        <w:t>,</w:t>
      </w:r>
      <w:r w:rsidR="00DA4067" w:rsidRPr="00B51AA8">
        <w:t xml:space="preserve"> but you </w:t>
      </w:r>
      <w:r>
        <w:t>can</w:t>
      </w:r>
      <w:r w:rsidR="00DA4067" w:rsidRPr="00B51AA8">
        <w:t xml:space="preserve"> type in any year.</w:t>
      </w:r>
    </w:p>
    <w:p w:rsidR="00DA4067" w:rsidRPr="00B51AA8" w:rsidRDefault="00DA4067" w:rsidP="00506913">
      <w:pPr>
        <w:ind w:left="360"/>
      </w:pPr>
      <w:r w:rsidRPr="00847017">
        <w:rPr>
          <w:rStyle w:val="courierChar"/>
          <w:sz w:val="20"/>
          <w:szCs w:val="20"/>
        </w:rPr>
        <w:t>Accession No.:</w:t>
      </w:r>
      <w:r w:rsidR="00847017">
        <w:rPr>
          <w:rStyle w:val="codeChar"/>
          <w:sz w:val="20"/>
        </w:rPr>
        <w:tab/>
      </w:r>
      <w:r w:rsidR="00847017">
        <w:rPr>
          <w:rStyle w:val="codeChar"/>
          <w:sz w:val="20"/>
        </w:rPr>
        <w:tab/>
      </w:r>
      <w:r w:rsidR="00383AF9">
        <w:t>Press</w:t>
      </w:r>
      <w:r w:rsidRPr="00B51AA8">
        <w:t xml:space="preserve"> </w:t>
      </w:r>
      <w:r w:rsidR="00383AF9" w:rsidRPr="00383AF9">
        <w:rPr>
          <w:b/>
        </w:rPr>
        <w:t>Enter</w:t>
      </w:r>
      <w:r w:rsidRPr="00B51AA8">
        <w:t xml:space="preserve"> to accept the accession number.</w:t>
      </w:r>
    </w:p>
    <w:p w:rsidR="00DA4067" w:rsidRPr="00B51AA8" w:rsidRDefault="00383AF9" w:rsidP="00506913">
      <w:pPr>
        <w:pStyle w:val="NoteText"/>
        <w:ind w:left="1728"/>
      </w:pPr>
      <w:r w:rsidRPr="00383AF9">
        <w:rPr>
          <w:b/>
        </w:rPr>
        <w:t xml:space="preserve">Note: </w:t>
      </w:r>
      <w:r w:rsidR="00DA4067" w:rsidRPr="00B51AA8">
        <w:t>The next available accession number for the accession year</w:t>
      </w:r>
      <w:r w:rsidR="00BA2FC5">
        <w:t xml:space="preserve"> display</w:t>
      </w:r>
      <w:r w:rsidR="00344138">
        <w:t>s</w:t>
      </w:r>
      <w:r w:rsidR="00BA2FC5">
        <w:t>.</w:t>
      </w:r>
    </w:p>
    <w:p w:rsidR="00DA4067" w:rsidRPr="00B51AA8" w:rsidRDefault="00DA4067" w:rsidP="00847017">
      <w:pPr>
        <w:ind w:left="2880" w:hanging="2520"/>
      </w:pPr>
      <w:r w:rsidRPr="00847017">
        <w:rPr>
          <w:rStyle w:val="courierChar"/>
          <w:sz w:val="20"/>
          <w:szCs w:val="20"/>
        </w:rPr>
        <w:t>Sequence No.:</w:t>
      </w:r>
      <w:r w:rsidR="00847017">
        <w:rPr>
          <w:rStyle w:val="codeChar"/>
          <w:sz w:val="20"/>
        </w:rPr>
        <w:tab/>
      </w:r>
      <w:r w:rsidRPr="00B51AA8">
        <w:t>If this is the first primary for the patient</w:t>
      </w:r>
      <w:r w:rsidR="00BA2FC5">
        <w:t>,</w:t>
      </w:r>
      <w:r w:rsidRPr="00B51AA8">
        <w:t xml:space="preserve"> </w:t>
      </w:r>
      <w:r w:rsidR="00924856">
        <w:t>press</w:t>
      </w:r>
      <w:r w:rsidR="00924856" w:rsidRPr="00B51AA8">
        <w:t xml:space="preserve"> </w:t>
      </w:r>
      <w:r w:rsidR="00924856" w:rsidRPr="00BA2FC5">
        <w:rPr>
          <w:b/>
        </w:rPr>
        <w:t>Enter</w:t>
      </w:r>
      <w:r w:rsidR="00924856">
        <w:rPr>
          <w:b/>
        </w:rPr>
        <w:t xml:space="preserve"> </w:t>
      </w:r>
      <w:r w:rsidR="00924856">
        <w:t>to accept the sequence number</w:t>
      </w:r>
      <w:r w:rsidRPr="00B51AA8">
        <w:t xml:space="preserve"> </w:t>
      </w:r>
      <w:r w:rsidRPr="00BA2FC5">
        <w:rPr>
          <w:b/>
        </w:rPr>
        <w:t>00</w:t>
      </w:r>
      <w:r w:rsidR="00BA2FC5">
        <w:t xml:space="preserve">. </w:t>
      </w:r>
      <w:r w:rsidR="00BA2FC5">
        <w:br/>
      </w:r>
      <w:r w:rsidRPr="00B51AA8">
        <w:t>If this is not the first primary for th</w:t>
      </w:r>
      <w:r w:rsidR="00BA2FC5">
        <w:t>e</w:t>
      </w:r>
      <w:r w:rsidRPr="00B51AA8">
        <w:t xml:space="preserve"> patient, all the primaries for the patient </w:t>
      </w:r>
      <w:r w:rsidR="00BA2FC5">
        <w:t>are</w:t>
      </w:r>
      <w:r w:rsidRPr="00B51AA8">
        <w:t xml:space="preserve"> listed, and you </w:t>
      </w:r>
      <w:r w:rsidR="00BA2FC5">
        <w:t>can</w:t>
      </w:r>
      <w:r w:rsidRPr="00B51AA8">
        <w:t xml:space="preserve"> edit any of</w:t>
      </w:r>
      <w:r w:rsidR="00BA2FC5">
        <w:t xml:space="preserve"> the primaries or add another. </w:t>
      </w:r>
      <w:r w:rsidR="00BA2FC5">
        <w:br/>
      </w:r>
      <w:r w:rsidRPr="00B51AA8">
        <w:t xml:space="preserve">If the sequence </w:t>
      </w:r>
      <w:r w:rsidR="00BA2FC5">
        <w:t>number</w:t>
      </w:r>
      <w:r w:rsidRPr="00B51AA8">
        <w:t xml:space="preserve"> is not correct</w:t>
      </w:r>
      <w:r w:rsidR="00BA2FC5">
        <w:t>,</w:t>
      </w:r>
      <w:r w:rsidRPr="00B51AA8">
        <w:t xml:space="preserve"> such as </w:t>
      </w:r>
      <w:r w:rsidR="00BA2FC5">
        <w:t xml:space="preserve">when </w:t>
      </w:r>
      <w:r w:rsidRPr="00B51AA8">
        <w:t xml:space="preserve">a patient had a previous cancer diagnosis and </w:t>
      </w:r>
      <w:r w:rsidR="00BA2FC5">
        <w:t xml:space="preserve">was </w:t>
      </w:r>
      <w:r w:rsidRPr="00B51AA8">
        <w:t>treated elsewhere</w:t>
      </w:r>
      <w:r w:rsidR="00BA2FC5">
        <w:t xml:space="preserve">, </w:t>
      </w:r>
      <w:r w:rsidRPr="00B51AA8">
        <w:t xml:space="preserve">type </w:t>
      </w:r>
      <w:r w:rsidRPr="00BA2FC5">
        <w:rPr>
          <w:b/>
        </w:rPr>
        <w:t>02</w:t>
      </w:r>
      <w:r w:rsidR="00BA2FC5">
        <w:t>.</w:t>
      </w:r>
    </w:p>
    <w:p w:rsidR="00C016EB" w:rsidRPr="00344138" w:rsidRDefault="00DA4067" w:rsidP="00344138">
      <w:pPr>
        <w:pStyle w:val="Heading4"/>
      </w:pPr>
      <w:r w:rsidRPr="00344138">
        <w:t>Edit</w:t>
      </w:r>
      <w:r w:rsidR="00344138">
        <w:t>ing</w:t>
      </w:r>
      <w:r w:rsidRPr="00344138">
        <w:t xml:space="preserve"> a New or an Existing Primary</w:t>
      </w:r>
      <w:r w:rsidR="00A851FD" w:rsidRPr="00344138">
        <w:fldChar w:fldCharType="begin"/>
      </w:r>
      <w:r w:rsidR="00A851FD" w:rsidRPr="00344138">
        <w:instrText xml:space="preserve"> XE "Abstract:Enter a new primary" </w:instrText>
      </w:r>
      <w:r w:rsidR="00A851FD" w:rsidRPr="00344138">
        <w:fldChar w:fldCharType="end"/>
      </w:r>
      <w:r w:rsidR="00A851FD" w:rsidRPr="00344138">
        <w:fldChar w:fldCharType="begin"/>
      </w:r>
      <w:r w:rsidR="00A851FD" w:rsidRPr="00344138">
        <w:instrText xml:space="preserve"> XE "Abstract:Edit an existing primary" </w:instrText>
      </w:r>
      <w:r w:rsidR="00A851FD" w:rsidRPr="00344138">
        <w:fldChar w:fldCharType="end"/>
      </w:r>
    </w:p>
    <w:p w:rsidR="00DA4067" w:rsidRPr="00B51AA8" w:rsidRDefault="002F4AEF" w:rsidP="0074202F">
      <w:pPr>
        <w:pStyle w:val="ListNumber"/>
        <w:numPr>
          <w:ilvl w:val="0"/>
          <w:numId w:val="22"/>
        </w:numPr>
        <w:tabs>
          <w:tab w:val="clear" w:pos="450"/>
          <w:tab w:val="left" w:pos="360"/>
        </w:tabs>
        <w:ind w:left="360" w:hanging="360"/>
      </w:pPr>
      <w:r>
        <w:t>Type a</w:t>
      </w:r>
      <w:r w:rsidR="00DA4067" w:rsidRPr="00B51AA8">
        <w:t xml:space="preserve"> new primary</w:t>
      </w:r>
      <w:r w:rsidR="00DA4067" w:rsidRPr="00344138">
        <w:t xml:space="preserve"> SITE/GP</w:t>
      </w:r>
      <w:r>
        <w:t>.</w:t>
      </w:r>
      <w:r w:rsidR="00DA4067" w:rsidRPr="00B51AA8">
        <w:t xml:space="preserve"> </w:t>
      </w:r>
      <w:r w:rsidR="00847017">
        <w:br/>
      </w:r>
      <w:r>
        <w:t>T</w:t>
      </w:r>
      <w:r w:rsidR="00DA4067" w:rsidRPr="00B51AA8">
        <w:t>he program takes yo</w:t>
      </w:r>
      <w:r>
        <w:t>u to the body of the abstract.</w:t>
      </w:r>
    </w:p>
    <w:p w:rsidR="00DA4067" w:rsidRPr="00B51AA8" w:rsidRDefault="001543C4" w:rsidP="00847017">
      <w:pPr>
        <w:pStyle w:val="courier"/>
      </w:pPr>
      <w:r>
        <w:t>E</w:t>
      </w:r>
      <w:r w:rsidR="002F4AEF">
        <w:tab/>
      </w:r>
      <w:r w:rsidR="00DA4067" w:rsidRPr="00B51AA8">
        <w:t>EDIT existing Primary</w:t>
      </w:r>
    </w:p>
    <w:p w:rsidR="00DA4067" w:rsidRPr="00B51AA8" w:rsidRDefault="001543C4" w:rsidP="00847017">
      <w:pPr>
        <w:pStyle w:val="courier"/>
      </w:pPr>
      <w:r>
        <w:t>A</w:t>
      </w:r>
      <w:r w:rsidR="00396120">
        <w:tab/>
      </w:r>
      <w:r w:rsidR="00DA4067" w:rsidRPr="00B51AA8">
        <w:t>ADD another Primary</w:t>
      </w:r>
    </w:p>
    <w:p w:rsidR="00DA4067" w:rsidRPr="00B51AA8" w:rsidRDefault="001543C4" w:rsidP="00847017">
      <w:pPr>
        <w:pStyle w:val="courier"/>
      </w:pPr>
      <w:r>
        <w:t>F</w:t>
      </w:r>
      <w:r w:rsidR="00396120">
        <w:tab/>
      </w:r>
      <w:r w:rsidR="00DA4067" w:rsidRPr="00B51AA8">
        <w:t>Follow-Up</w:t>
      </w:r>
    </w:p>
    <w:p w:rsidR="00DA4067" w:rsidRPr="00B51AA8" w:rsidRDefault="001543C4" w:rsidP="00847017">
      <w:pPr>
        <w:pStyle w:val="courier"/>
      </w:pPr>
      <w:r>
        <w:t>Q</w:t>
      </w:r>
      <w:r w:rsidR="00396120">
        <w:tab/>
      </w:r>
      <w:r w:rsidR="00DA4067" w:rsidRPr="00B51AA8">
        <w:t>Quit Patient</w:t>
      </w:r>
    </w:p>
    <w:p w:rsidR="00DA4067" w:rsidRPr="00B51AA8" w:rsidRDefault="00DA4067" w:rsidP="00847017">
      <w:pPr>
        <w:pStyle w:val="courier"/>
      </w:pPr>
      <w:r w:rsidRPr="00B51AA8">
        <w:t xml:space="preserve">EDIT/ADD primary for this patient: Edit// </w:t>
      </w:r>
    </w:p>
    <w:p w:rsidR="00DA4067" w:rsidRPr="00B51AA8" w:rsidRDefault="00DA4067" w:rsidP="00847017">
      <w:pPr>
        <w:pStyle w:val="ListNumber"/>
        <w:tabs>
          <w:tab w:val="clear" w:pos="450"/>
          <w:tab w:val="left" w:pos="360"/>
        </w:tabs>
      </w:pPr>
      <w:r w:rsidRPr="00B51AA8">
        <w:t xml:space="preserve">Select </w:t>
      </w:r>
      <w:r w:rsidRPr="006B0E83">
        <w:rPr>
          <w:b/>
        </w:rPr>
        <w:t>A</w:t>
      </w:r>
      <w:r w:rsidRPr="00B51AA8">
        <w:t xml:space="preserve"> to edit all the information or select the portion of the abstract you want to edit.</w:t>
      </w:r>
    </w:p>
    <w:p w:rsidR="00DA4067" w:rsidRPr="00B51AA8" w:rsidRDefault="00DA4067" w:rsidP="00444692">
      <w:pPr>
        <w:pStyle w:val="courier"/>
        <w:tabs>
          <w:tab w:val="clear" w:pos="720"/>
        </w:tabs>
        <w:ind w:left="360" w:firstLine="0"/>
      </w:pPr>
      <w:r w:rsidRPr="00B51AA8">
        <w:t>-----------------------------------------------------------------------</w:t>
      </w:r>
      <w:r w:rsidR="006B0E83" w:rsidRPr="00B51AA8">
        <w:t>---</w:t>
      </w:r>
      <w:r w:rsidRPr="00B51AA8">
        <w:t>Primary Sub-menu Options</w:t>
      </w:r>
    </w:p>
    <w:p w:rsidR="00DA4067" w:rsidRPr="00B51AA8" w:rsidRDefault="00DA4067" w:rsidP="00444692">
      <w:pPr>
        <w:pStyle w:val="courier"/>
      </w:pPr>
      <w:r w:rsidRPr="00B51AA8">
        <w:t>-----------------------------------------------------------------------</w:t>
      </w:r>
      <w:r w:rsidR="006B0E83" w:rsidRPr="00B51AA8">
        <w:t>---</w:t>
      </w:r>
    </w:p>
    <w:p w:rsidR="00DA4067" w:rsidRPr="00B51AA8" w:rsidRDefault="00DA4067" w:rsidP="00444692">
      <w:pPr>
        <w:pStyle w:val="courier"/>
      </w:pPr>
      <w:r w:rsidRPr="00B51AA8">
        <w:lastRenderedPageBreak/>
        <w:t>1.</w:t>
      </w:r>
      <w:r w:rsidR="00FB6D40">
        <w:tab/>
      </w:r>
      <w:r w:rsidRPr="00B51AA8">
        <w:t>Patient Identification</w:t>
      </w:r>
    </w:p>
    <w:p w:rsidR="00DA4067" w:rsidRPr="00B51AA8" w:rsidRDefault="00DA4067" w:rsidP="00444692">
      <w:pPr>
        <w:pStyle w:val="courier"/>
      </w:pPr>
      <w:r w:rsidRPr="00B51AA8">
        <w:t>2.</w:t>
      </w:r>
      <w:r w:rsidR="00FB6D40">
        <w:tab/>
      </w:r>
      <w:r w:rsidRPr="00B51AA8">
        <w:t>Cancer Identification</w:t>
      </w:r>
    </w:p>
    <w:p w:rsidR="00DA4067" w:rsidRPr="00B51AA8" w:rsidRDefault="00DA4067" w:rsidP="00444692">
      <w:pPr>
        <w:pStyle w:val="courier"/>
      </w:pPr>
      <w:r w:rsidRPr="00B51AA8">
        <w:t>3.</w:t>
      </w:r>
      <w:r w:rsidR="00FB6D40">
        <w:tab/>
      </w:r>
      <w:r w:rsidRPr="00B51AA8">
        <w:t>Stage of Disease at Diagnosis</w:t>
      </w:r>
    </w:p>
    <w:p w:rsidR="00DA4067" w:rsidRPr="00B51AA8" w:rsidRDefault="00DA4067" w:rsidP="00444692">
      <w:pPr>
        <w:pStyle w:val="courier"/>
      </w:pPr>
      <w:r w:rsidRPr="00B51AA8">
        <w:t>4.</w:t>
      </w:r>
      <w:r w:rsidR="00FB6D40">
        <w:tab/>
      </w:r>
      <w:r w:rsidRPr="00B51AA8">
        <w:t>First Course of Treatment</w:t>
      </w:r>
    </w:p>
    <w:p w:rsidR="00DA4067" w:rsidRPr="00B51AA8" w:rsidRDefault="00DA4067" w:rsidP="00444692">
      <w:pPr>
        <w:pStyle w:val="courier"/>
      </w:pPr>
      <w:r w:rsidRPr="00B51AA8">
        <w:t>5.</w:t>
      </w:r>
      <w:r w:rsidR="00FB6D40">
        <w:tab/>
      </w:r>
      <w:r w:rsidRPr="00B51AA8">
        <w:t>Patient Care Evaluation</w:t>
      </w:r>
    </w:p>
    <w:p w:rsidR="00DA4067" w:rsidRPr="00B51AA8" w:rsidRDefault="00DA4067" w:rsidP="00444692">
      <w:pPr>
        <w:pStyle w:val="courier"/>
      </w:pPr>
      <w:r w:rsidRPr="00B51AA8">
        <w:t>A</w:t>
      </w:r>
      <w:r w:rsidR="00FB6D40">
        <w:tab/>
      </w:r>
      <w:r w:rsidRPr="00B51AA8">
        <w:t>All - Complete Abstract</w:t>
      </w:r>
    </w:p>
    <w:p w:rsidR="00DA4067" w:rsidRPr="006B0E83" w:rsidRDefault="006B0E83" w:rsidP="006B0E83">
      <w:pPr>
        <w:pStyle w:val="NoteText"/>
      </w:pPr>
      <w:r w:rsidRPr="006B0E83">
        <w:rPr>
          <w:b/>
        </w:rPr>
        <w:t>Note:</w:t>
      </w:r>
      <w:r>
        <w:t xml:space="preserve"> </w:t>
      </w:r>
      <w:r w:rsidR="00DA4067" w:rsidRPr="006B0E83">
        <w:t>If you only want to edit one section of the abstract</w:t>
      </w:r>
      <w:r>
        <w:t>,</w:t>
      </w:r>
      <w:r w:rsidR="00DA4067" w:rsidRPr="006B0E83">
        <w:t xml:space="preserve"> select that number</w:t>
      </w:r>
      <w:r w:rsidR="00D31077">
        <w:t>.</w:t>
      </w:r>
    </w:p>
    <w:p w:rsidR="00EE2D69" w:rsidRPr="00344138" w:rsidRDefault="00EE2D69" w:rsidP="00EE2D69">
      <w:pPr>
        <w:pStyle w:val="Heading4"/>
      </w:pPr>
      <w:r w:rsidRPr="00344138">
        <w:t>Adding a Second Primary</w:t>
      </w:r>
      <w:r w:rsidRPr="00344138">
        <w:fldChar w:fldCharType="begin"/>
      </w:r>
      <w:r w:rsidRPr="00344138">
        <w:instrText xml:space="preserve"> XE "Abstract:Add a second primary" </w:instrText>
      </w:r>
      <w:r w:rsidRPr="00344138">
        <w:fldChar w:fldCharType="end"/>
      </w:r>
    </w:p>
    <w:p w:rsidR="00EE2D69" w:rsidRPr="00C016EB" w:rsidRDefault="00EE2D69" w:rsidP="00EE2D69">
      <w:pPr>
        <w:pStyle w:val="ListNumber"/>
        <w:numPr>
          <w:ilvl w:val="0"/>
          <w:numId w:val="24"/>
        </w:numPr>
        <w:tabs>
          <w:tab w:val="clear" w:pos="450"/>
          <w:tab w:val="left" w:pos="360"/>
        </w:tabs>
      </w:pPr>
      <w:r>
        <w:t>Select AI, the Abstract/Printing option.</w:t>
      </w:r>
    </w:p>
    <w:p w:rsidR="00EE2D69" w:rsidRDefault="00EE2D69" w:rsidP="00EE2D69">
      <w:pPr>
        <w:pStyle w:val="courier"/>
        <w:rPr>
          <w:rFonts w:eastAsia="MS Mincho"/>
          <w:b/>
        </w:rPr>
      </w:pPr>
      <w:r w:rsidRPr="00493348">
        <w:rPr>
          <w:rFonts w:eastAsia="MS Mincho"/>
        </w:rPr>
        <w:t xml:space="preserve">Select *..Abstracting/Printing Option: </w:t>
      </w:r>
      <w:r w:rsidRPr="00C016EB">
        <w:rPr>
          <w:rFonts w:eastAsia="MS Mincho"/>
          <w:b/>
        </w:rPr>
        <w:t>AI  Complete Abstract</w:t>
      </w:r>
    </w:p>
    <w:p w:rsidR="00EE2D69" w:rsidRPr="00493348" w:rsidRDefault="00EE2D69" w:rsidP="00EE2D69">
      <w:pPr>
        <w:pStyle w:val="courier"/>
        <w:rPr>
          <w:rFonts w:eastAsia="MS Mincho"/>
        </w:rPr>
      </w:pPr>
      <w:r w:rsidRPr="00493348">
        <w:rPr>
          <w:rFonts w:eastAsia="MS Mincho"/>
        </w:rPr>
        <w:t xml:space="preserve">Enter patient name:    </w:t>
      </w:r>
      <w:r w:rsidRPr="00C016EB">
        <w:rPr>
          <w:rFonts w:eastAsia="MS Mincho"/>
          <w:b/>
        </w:rPr>
        <w:t>LAST, FIRST</w:t>
      </w:r>
    </w:p>
    <w:p w:rsidR="00EE2D69" w:rsidRPr="00493348" w:rsidRDefault="00EE2D69" w:rsidP="00EE2D69">
      <w:pPr>
        <w:pStyle w:val="courier"/>
        <w:rPr>
          <w:rFonts w:eastAsia="MS Mincho"/>
        </w:rPr>
      </w:pPr>
      <w:r>
        <w:rPr>
          <w:rFonts w:eastAsia="MS Mincho"/>
        </w:rPr>
        <w:tab/>
      </w:r>
      <w:r>
        <w:rPr>
          <w:rFonts w:eastAsia="MS Mincho"/>
        </w:rPr>
        <w:tab/>
        <w:t>P</w:t>
      </w:r>
      <w:r w:rsidRPr="00493348">
        <w:rPr>
          <w:rFonts w:eastAsia="MS Mincho"/>
        </w:rPr>
        <w:t xml:space="preserve">lace of birth.............: </w:t>
      </w:r>
      <w:smartTag w:uri="urn:schemas-microsoft-com:office:smarttags" w:element="place">
        <w:smartTag w:uri="urn:schemas-microsoft-com:office:smarttags" w:element="State">
          <w:r w:rsidRPr="00493348">
            <w:rPr>
              <w:rFonts w:eastAsia="MS Mincho"/>
            </w:rPr>
            <w:t>NEW YORK</w:t>
          </w:r>
        </w:smartTag>
      </w:smartTag>
    </w:p>
    <w:p w:rsidR="00EE2D69" w:rsidRPr="00493348" w:rsidRDefault="00EE2D69" w:rsidP="00EE2D69">
      <w:pPr>
        <w:pStyle w:val="courier"/>
        <w:rPr>
          <w:rFonts w:eastAsia="MS Mincho"/>
        </w:rPr>
      </w:pPr>
      <w:r>
        <w:rPr>
          <w:rFonts w:eastAsia="MS Mincho"/>
        </w:rPr>
        <w:tab/>
      </w:r>
      <w:r>
        <w:rPr>
          <w:rFonts w:eastAsia="MS Mincho"/>
        </w:rPr>
        <w:tab/>
      </w:r>
      <w:r w:rsidRPr="00493348">
        <w:rPr>
          <w:rFonts w:eastAsia="MS Mincho"/>
        </w:rPr>
        <w:t>Race 1.....................: WHITE</w:t>
      </w:r>
    </w:p>
    <w:p w:rsidR="00EE2D69" w:rsidRPr="00493348" w:rsidRDefault="00EE2D69" w:rsidP="00EE2D69">
      <w:pPr>
        <w:pStyle w:val="courier"/>
        <w:rPr>
          <w:rFonts w:eastAsia="MS Mincho"/>
        </w:rPr>
      </w:pPr>
      <w:r>
        <w:rPr>
          <w:rFonts w:eastAsia="MS Mincho"/>
        </w:rPr>
        <w:tab/>
      </w:r>
      <w:r>
        <w:rPr>
          <w:rFonts w:eastAsia="MS Mincho"/>
        </w:rPr>
        <w:tab/>
      </w:r>
      <w:r w:rsidRPr="00493348">
        <w:rPr>
          <w:rFonts w:eastAsia="MS Mincho"/>
        </w:rPr>
        <w:t>Race 2.....................: NA</w:t>
      </w:r>
    </w:p>
    <w:p w:rsidR="00EE2D69" w:rsidRPr="00493348" w:rsidRDefault="00EE2D69" w:rsidP="00EE2D69">
      <w:pPr>
        <w:pStyle w:val="courier"/>
        <w:rPr>
          <w:rFonts w:eastAsia="MS Mincho"/>
        </w:rPr>
      </w:pPr>
      <w:r>
        <w:rPr>
          <w:rFonts w:eastAsia="MS Mincho"/>
        </w:rPr>
        <w:tab/>
      </w:r>
      <w:r>
        <w:rPr>
          <w:rFonts w:eastAsia="MS Mincho"/>
        </w:rPr>
        <w:tab/>
      </w:r>
      <w:r w:rsidRPr="00493348">
        <w:rPr>
          <w:rFonts w:eastAsia="MS Mincho"/>
        </w:rPr>
        <w:t>Race 3.....................: NA</w:t>
      </w:r>
    </w:p>
    <w:p w:rsidR="00EE2D69" w:rsidRPr="00493348" w:rsidRDefault="00EE2D69" w:rsidP="00EE2D69">
      <w:pPr>
        <w:pStyle w:val="courier"/>
        <w:rPr>
          <w:rFonts w:eastAsia="MS Mincho"/>
        </w:rPr>
      </w:pPr>
      <w:r>
        <w:rPr>
          <w:rFonts w:eastAsia="MS Mincho"/>
        </w:rPr>
        <w:tab/>
      </w:r>
      <w:r>
        <w:rPr>
          <w:rFonts w:eastAsia="MS Mincho"/>
        </w:rPr>
        <w:tab/>
      </w:r>
      <w:r w:rsidRPr="00493348">
        <w:rPr>
          <w:rFonts w:eastAsia="MS Mincho"/>
        </w:rPr>
        <w:t>Race 4.....................: NA</w:t>
      </w:r>
    </w:p>
    <w:p w:rsidR="00EE2D69" w:rsidRPr="00493348" w:rsidRDefault="00EE2D69" w:rsidP="00EE2D69">
      <w:pPr>
        <w:pStyle w:val="courier"/>
        <w:rPr>
          <w:rFonts w:eastAsia="MS Mincho"/>
        </w:rPr>
      </w:pPr>
      <w:r>
        <w:rPr>
          <w:rFonts w:eastAsia="MS Mincho"/>
        </w:rPr>
        <w:tab/>
      </w:r>
      <w:r>
        <w:rPr>
          <w:rFonts w:eastAsia="MS Mincho"/>
        </w:rPr>
        <w:tab/>
      </w:r>
      <w:r w:rsidRPr="00493348">
        <w:rPr>
          <w:rFonts w:eastAsia="MS Mincho"/>
        </w:rPr>
        <w:t>Race 5.....................: NA</w:t>
      </w:r>
    </w:p>
    <w:p w:rsidR="00EE2D69" w:rsidRPr="00493348" w:rsidRDefault="00EE2D69" w:rsidP="00EE2D69">
      <w:pPr>
        <w:pStyle w:val="courier"/>
        <w:rPr>
          <w:rFonts w:eastAsia="MS Mincho"/>
        </w:rPr>
      </w:pPr>
      <w:r>
        <w:rPr>
          <w:rFonts w:eastAsia="MS Mincho"/>
        </w:rPr>
        <w:tab/>
      </w:r>
      <w:r>
        <w:rPr>
          <w:rFonts w:eastAsia="MS Mincho"/>
        </w:rPr>
        <w:tab/>
      </w:r>
      <w:r w:rsidRPr="00493348">
        <w:rPr>
          <w:rFonts w:eastAsia="MS Mincho"/>
        </w:rPr>
        <w:t>Spanish origin.............: NON-SPANISH, NON-HISPANIC</w:t>
      </w:r>
    </w:p>
    <w:p w:rsidR="00EE2D69" w:rsidRPr="00493348" w:rsidRDefault="00EE2D69" w:rsidP="00EE2D69">
      <w:pPr>
        <w:pStyle w:val="courier"/>
        <w:rPr>
          <w:rFonts w:eastAsia="MS Mincho"/>
        </w:rPr>
      </w:pPr>
      <w:r>
        <w:rPr>
          <w:rFonts w:eastAsia="MS Mincho"/>
        </w:rPr>
        <w:tab/>
      </w:r>
      <w:r>
        <w:rPr>
          <w:rFonts w:eastAsia="MS Mincho"/>
        </w:rPr>
        <w:tab/>
      </w:r>
      <w:r w:rsidRPr="00493348">
        <w:rPr>
          <w:rFonts w:eastAsia="MS Mincho"/>
        </w:rPr>
        <w:t>Sex........................: MALE</w:t>
      </w:r>
    </w:p>
    <w:p w:rsidR="00EE2D69" w:rsidRPr="00493348" w:rsidRDefault="00EE2D69" w:rsidP="00EE2D69">
      <w:pPr>
        <w:pStyle w:val="courier"/>
        <w:rPr>
          <w:rFonts w:eastAsia="MS Mincho"/>
        </w:rPr>
      </w:pPr>
      <w:r>
        <w:rPr>
          <w:rFonts w:eastAsia="MS Mincho"/>
        </w:rPr>
        <w:tab/>
      </w:r>
      <w:r>
        <w:rPr>
          <w:rFonts w:eastAsia="MS Mincho"/>
        </w:rPr>
        <w:tab/>
        <w:t>A</w:t>
      </w:r>
      <w:r w:rsidRPr="00493348">
        <w:rPr>
          <w:rFonts w:eastAsia="MS Mincho"/>
        </w:rPr>
        <w:t>gent Orange exposure......: NO</w:t>
      </w:r>
    </w:p>
    <w:p w:rsidR="00EE2D69" w:rsidRPr="00493348" w:rsidRDefault="00EE2D69" w:rsidP="00EE2D69">
      <w:pPr>
        <w:pStyle w:val="courier"/>
        <w:rPr>
          <w:rFonts w:eastAsia="MS Mincho"/>
        </w:rPr>
      </w:pPr>
      <w:r>
        <w:rPr>
          <w:rFonts w:eastAsia="MS Mincho"/>
        </w:rPr>
        <w:tab/>
      </w:r>
      <w:r>
        <w:rPr>
          <w:rFonts w:eastAsia="MS Mincho"/>
        </w:rPr>
        <w:tab/>
      </w:r>
      <w:r w:rsidRPr="00493348">
        <w:rPr>
          <w:rFonts w:eastAsia="MS Mincho"/>
        </w:rPr>
        <w:t>Ionizing radiation exposure: NO</w:t>
      </w:r>
    </w:p>
    <w:p w:rsidR="00EE2D69" w:rsidRPr="00493348" w:rsidRDefault="00EE2D69" w:rsidP="00EE2D69">
      <w:pPr>
        <w:pStyle w:val="courier"/>
        <w:rPr>
          <w:rFonts w:eastAsia="MS Mincho"/>
        </w:rPr>
      </w:pPr>
      <w:r>
        <w:rPr>
          <w:rFonts w:eastAsia="MS Mincho"/>
        </w:rPr>
        <w:tab/>
      </w:r>
      <w:r>
        <w:rPr>
          <w:rFonts w:eastAsia="MS Mincho"/>
        </w:rPr>
        <w:tab/>
      </w:r>
      <w:r w:rsidRPr="00493348">
        <w:rPr>
          <w:rFonts w:eastAsia="MS Mincho"/>
        </w:rPr>
        <w:t>Chemical exposure..........: UNKNOWN</w:t>
      </w:r>
    </w:p>
    <w:p w:rsidR="00EE2D69" w:rsidRPr="00493348" w:rsidRDefault="00EE2D69" w:rsidP="00EE2D69">
      <w:pPr>
        <w:pStyle w:val="courier"/>
        <w:rPr>
          <w:rFonts w:eastAsia="MS Mincho"/>
        </w:rPr>
      </w:pPr>
      <w:r>
        <w:rPr>
          <w:rFonts w:eastAsia="MS Mincho"/>
        </w:rPr>
        <w:tab/>
      </w:r>
      <w:r>
        <w:rPr>
          <w:rFonts w:eastAsia="MS Mincho"/>
        </w:rPr>
        <w:tab/>
      </w:r>
      <w:r w:rsidRPr="00493348">
        <w:rPr>
          <w:rFonts w:eastAsia="MS Mincho"/>
        </w:rPr>
        <w:t>Asbestos exposure..........: UNKNOWN</w:t>
      </w:r>
    </w:p>
    <w:p w:rsidR="00EE2D69" w:rsidRPr="00493348" w:rsidRDefault="00EE2D69" w:rsidP="00EE2D69">
      <w:pPr>
        <w:pStyle w:val="courier"/>
        <w:rPr>
          <w:rFonts w:eastAsia="MS Mincho"/>
        </w:rPr>
      </w:pPr>
      <w:r>
        <w:rPr>
          <w:rFonts w:eastAsia="MS Mincho"/>
        </w:rPr>
        <w:tab/>
      </w:r>
      <w:r>
        <w:rPr>
          <w:rFonts w:eastAsia="MS Mincho"/>
        </w:rPr>
        <w:tab/>
      </w:r>
      <w:smartTag w:uri="urn:schemas-microsoft-com:office:smarttags" w:element="place">
        <w:r w:rsidRPr="00493348">
          <w:rPr>
            <w:rFonts w:eastAsia="MS Mincho"/>
          </w:rPr>
          <w:t>Persian Gulf</w:t>
        </w:r>
      </w:smartTag>
      <w:r w:rsidRPr="00493348">
        <w:rPr>
          <w:rFonts w:eastAsia="MS Mincho"/>
        </w:rPr>
        <w:t xml:space="preserve"> service.......: NO</w:t>
      </w:r>
    </w:p>
    <w:p w:rsidR="00EE2D69" w:rsidRPr="00493348" w:rsidRDefault="00EE2D69" w:rsidP="00EE2D69">
      <w:pPr>
        <w:pStyle w:val="courier"/>
        <w:rPr>
          <w:rFonts w:eastAsia="MS Mincho"/>
        </w:rPr>
      </w:pPr>
      <w:r>
        <w:rPr>
          <w:rFonts w:eastAsia="MS Mincho"/>
        </w:rPr>
        <w:tab/>
      </w:r>
      <w:r>
        <w:rPr>
          <w:rFonts w:eastAsia="MS Mincho"/>
        </w:rPr>
        <w:tab/>
      </w:r>
      <w:smartTag w:uri="urn:schemas-microsoft-com:office:smarttags" w:element="place">
        <w:r w:rsidRPr="00493348">
          <w:rPr>
            <w:rFonts w:eastAsia="MS Mincho"/>
          </w:rPr>
          <w:t>Middle East</w:t>
        </w:r>
      </w:smartTag>
      <w:r w:rsidRPr="00493348">
        <w:rPr>
          <w:rFonts w:eastAsia="MS Mincho"/>
        </w:rPr>
        <w:t xml:space="preserve"> service........: NO</w:t>
      </w:r>
    </w:p>
    <w:p w:rsidR="00EE2D69" w:rsidRPr="00493348" w:rsidRDefault="00EE2D69" w:rsidP="00EE2D69">
      <w:pPr>
        <w:pStyle w:val="courier"/>
        <w:rPr>
          <w:rFonts w:eastAsia="MS Mincho"/>
        </w:rPr>
      </w:pPr>
      <w:r>
        <w:rPr>
          <w:rFonts w:eastAsia="MS Mincho"/>
        </w:rPr>
        <w:tab/>
      </w:r>
      <w:r>
        <w:rPr>
          <w:rFonts w:eastAsia="MS Mincho"/>
        </w:rPr>
        <w:tab/>
      </w:r>
      <w:smartTag w:uri="urn:schemas-microsoft-com:office:smarttags" w:element="place">
        <w:smartTag w:uri="urn:schemas-microsoft-com:office:smarttags" w:element="country-region">
          <w:r w:rsidRPr="00493348">
            <w:rPr>
              <w:rFonts w:eastAsia="MS Mincho"/>
            </w:rPr>
            <w:t>Somalia</w:t>
          </w:r>
        </w:smartTag>
      </w:smartTag>
      <w:r w:rsidRPr="00493348">
        <w:rPr>
          <w:rFonts w:eastAsia="MS Mincho"/>
        </w:rPr>
        <w:t xml:space="preserve"> service............: NO</w:t>
      </w:r>
    </w:p>
    <w:p w:rsidR="00EE2D69" w:rsidRPr="00493348" w:rsidRDefault="00EE2D69" w:rsidP="00EE2D69">
      <w:pPr>
        <w:pStyle w:val="courier"/>
        <w:rPr>
          <w:rFonts w:eastAsia="MS Mincho"/>
        </w:rPr>
      </w:pPr>
      <w:r>
        <w:rPr>
          <w:rFonts w:eastAsia="MS Mincho"/>
        </w:rPr>
        <w:tab/>
      </w:r>
      <w:r>
        <w:rPr>
          <w:rFonts w:eastAsia="MS Mincho"/>
        </w:rPr>
        <w:tab/>
        <w:t>C</w:t>
      </w:r>
      <w:r w:rsidRPr="00493348">
        <w:rPr>
          <w:rFonts w:eastAsia="MS Mincho"/>
        </w:rPr>
        <w:t>omorbidity/Complication #1: 401.9  HYPERTENSION NOS</w:t>
      </w:r>
    </w:p>
    <w:p w:rsidR="00EE2D69" w:rsidRPr="00493348" w:rsidRDefault="00EE2D69" w:rsidP="00EE2D69">
      <w:pPr>
        <w:pStyle w:val="courier"/>
        <w:rPr>
          <w:rFonts w:eastAsia="MS Mincho"/>
        </w:rPr>
      </w:pPr>
      <w:r>
        <w:rPr>
          <w:rFonts w:eastAsia="MS Mincho"/>
        </w:rPr>
        <w:tab/>
      </w:r>
      <w:r>
        <w:rPr>
          <w:rFonts w:eastAsia="MS Mincho"/>
        </w:rPr>
        <w:tab/>
      </w:r>
      <w:r w:rsidRPr="00493348">
        <w:rPr>
          <w:rFonts w:eastAsia="MS Mincho"/>
        </w:rPr>
        <w:t>Comorbidity/Complication #2: 724.2  LUMBAGO</w:t>
      </w:r>
    </w:p>
    <w:p w:rsidR="00EE2D69" w:rsidRPr="00493348" w:rsidRDefault="00EE2D69" w:rsidP="00EE2D69">
      <w:pPr>
        <w:pStyle w:val="courier"/>
        <w:rPr>
          <w:rFonts w:eastAsia="MS Mincho"/>
        </w:rPr>
      </w:pPr>
      <w:r>
        <w:rPr>
          <w:rFonts w:eastAsia="MS Mincho"/>
        </w:rPr>
        <w:tab/>
      </w:r>
      <w:r>
        <w:rPr>
          <w:rFonts w:eastAsia="MS Mincho"/>
        </w:rPr>
        <w:tab/>
      </w:r>
      <w:r w:rsidRPr="00493348">
        <w:rPr>
          <w:rFonts w:eastAsia="MS Mincho"/>
        </w:rPr>
        <w:t xml:space="preserve">Comorbidity/Complication #3: </w:t>
      </w:r>
    </w:p>
    <w:p w:rsidR="00EE2D69" w:rsidRPr="00493348" w:rsidRDefault="00EE2D69" w:rsidP="00EE2D69">
      <w:pPr>
        <w:pStyle w:val="courier"/>
        <w:rPr>
          <w:rFonts w:eastAsia="MS Mincho"/>
        </w:rPr>
      </w:pPr>
      <w:r>
        <w:rPr>
          <w:rFonts w:eastAsia="MS Mincho"/>
        </w:rPr>
        <w:tab/>
      </w:r>
      <w:r>
        <w:rPr>
          <w:rFonts w:eastAsia="MS Mincho"/>
        </w:rPr>
        <w:tab/>
      </w:r>
      <w:r w:rsidRPr="00493348">
        <w:rPr>
          <w:rFonts w:eastAsia="MS Mincho"/>
        </w:rPr>
        <w:t xml:space="preserve">Comorbidity/complication #4: </w:t>
      </w:r>
    </w:p>
    <w:p w:rsidR="00EE2D69" w:rsidRPr="00493348" w:rsidRDefault="00EE2D69" w:rsidP="00EE2D69">
      <w:pPr>
        <w:pStyle w:val="courier"/>
        <w:rPr>
          <w:rFonts w:eastAsia="MS Mincho"/>
        </w:rPr>
      </w:pPr>
      <w:r>
        <w:rPr>
          <w:rFonts w:eastAsia="MS Mincho"/>
        </w:rPr>
        <w:tab/>
      </w:r>
      <w:r>
        <w:rPr>
          <w:rFonts w:eastAsia="MS Mincho"/>
        </w:rPr>
        <w:tab/>
      </w:r>
      <w:r w:rsidRPr="00493348">
        <w:rPr>
          <w:rFonts w:eastAsia="MS Mincho"/>
        </w:rPr>
        <w:t xml:space="preserve">Comorbidity/Complication #5: </w:t>
      </w:r>
    </w:p>
    <w:p w:rsidR="00EE2D69" w:rsidRDefault="00EE2D69" w:rsidP="00EE2D69">
      <w:pPr>
        <w:pStyle w:val="courier"/>
        <w:rPr>
          <w:rFonts w:eastAsia="MS Mincho"/>
        </w:rPr>
      </w:pPr>
      <w:r>
        <w:rPr>
          <w:rFonts w:eastAsia="MS Mincho"/>
        </w:rPr>
        <w:tab/>
      </w:r>
      <w:r>
        <w:rPr>
          <w:rFonts w:eastAsia="MS Mincho"/>
        </w:rPr>
        <w:tab/>
      </w:r>
      <w:r w:rsidRPr="00493348">
        <w:rPr>
          <w:rFonts w:eastAsia="MS Mincho"/>
        </w:rPr>
        <w:t xml:space="preserve">Comorbidity/Complication #6: </w:t>
      </w:r>
    </w:p>
    <w:p w:rsidR="00EE2D69" w:rsidRDefault="00EE2D69" w:rsidP="00EE2D69">
      <w:pPr>
        <w:pStyle w:val="NoteText"/>
      </w:pPr>
      <w:r w:rsidRPr="00C016EB">
        <w:rPr>
          <w:rFonts w:eastAsia="MS Mincho"/>
          <w:b/>
        </w:rPr>
        <w:t>Note:</w:t>
      </w:r>
      <w:r>
        <w:rPr>
          <w:rFonts w:eastAsia="MS Mincho"/>
        </w:rPr>
        <w:t xml:space="preserve"> </w:t>
      </w:r>
      <w:r w:rsidRPr="00C016EB">
        <w:t xml:space="preserve">The personal information entered for the first primary </w:t>
      </w:r>
      <w:r>
        <w:t>displays and you can edit it or accept it</w:t>
      </w:r>
      <w:r w:rsidRPr="00C016EB">
        <w:t xml:space="preserve"> as it is</w:t>
      </w:r>
      <w:r>
        <w:t>.</w:t>
      </w:r>
    </w:p>
    <w:p w:rsidR="00EE2D69" w:rsidRDefault="00EE2D69" w:rsidP="00EE2D69">
      <w:pPr>
        <w:pStyle w:val="courier"/>
        <w:rPr>
          <w:rFonts w:eastAsia="MS Mincho"/>
        </w:rPr>
      </w:pPr>
    </w:p>
    <w:p w:rsidR="00EE2D69" w:rsidRPr="00493348" w:rsidRDefault="00EE2D69" w:rsidP="00EE2D69">
      <w:pPr>
        <w:pStyle w:val="courier"/>
        <w:rPr>
          <w:rFonts w:eastAsia="MS Mincho"/>
        </w:rPr>
      </w:pPr>
      <w:r w:rsidRPr="00493348">
        <w:rPr>
          <w:rFonts w:eastAsia="MS Mincho"/>
        </w:rPr>
        <w:t xml:space="preserve">    Edit patient data? YES// NO</w:t>
      </w:r>
    </w:p>
    <w:p w:rsidR="00EE2D69" w:rsidRPr="00493348" w:rsidRDefault="00EE2D69" w:rsidP="00EE2D69">
      <w:pPr>
        <w:pStyle w:val="courier"/>
        <w:rPr>
          <w:rFonts w:eastAsia="MS Mincho"/>
        </w:rPr>
      </w:pPr>
      <w:r w:rsidRPr="00493348">
        <w:rPr>
          <w:rFonts w:eastAsia="MS Mincho"/>
        </w:rPr>
        <w:t xml:space="preserve">    </w:t>
      </w:r>
      <w:r>
        <w:rPr>
          <w:rFonts w:eastAsia="MS Mincho"/>
        </w:rPr>
        <w:tab/>
      </w:r>
      <w:r>
        <w:rPr>
          <w:rFonts w:eastAsia="MS Mincho"/>
        </w:rPr>
        <w:tab/>
      </w:r>
      <w:r w:rsidRPr="00493348">
        <w:rPr>
          <w:rFonts w:eastAsia="MS Mincho"/>
        </w:rPr>
        <w:t>Continue with Patient History? Yes// NO</w:t>
      </w:r>
    </w:p>
    <w:p w:rsidR="00EE2D69" w:rsidRPr="00493348" w:rsidRDefault="00EE2D69" w:rsidP="00EE2D69">
      <w:pPr>
        <w:pStyle w:val="courier"/>
        <w:rPr>
          <w:rFonts w:eastAsia="MS Mincho"/>
        </w:rPr>
      </w:pPr>
      <w:r w:rsidRPr="00493348">
        <w:rPr>
          <w:rFonts w:eastAsia="MS Mincho"/>
        </w:rPr>
        <w:t xml:space="preserve"> Acc/Sequence</w:t>
      </w:r>
      <w:r>
        <w:rPr>
          <w:rFonts w:eastAsia="MS Mincho"/>
        </w:rPr>
        <w:tab/>
      </w:r>
      <w:r w:rsidRPr="00493348">
        <w:rPr>
          <w:rFonts w:eastAsia="MS Mincho"/>
        </w:rPr>
        <w:t>Primary Site</w:t>
      </w:r>
      <w:r>
        <w:rPr>
          <w:rFonts w:eastAsia="MS Mincho"/>
        </w:rPr>
        <w:tab/>
      </w:r>
      <w:r>
        <w:rPr>
          <w:rFonts w:eastAsia="MS Mincho"/>
        </w:rPr>
        <w:tab/>
      </w:r>
      <w:r w:rsidRPr="00493348">
        <w:rPr>
          <w:rFonts w:eastAsia="MS Mincho"/>
        </w:rPr>
        <w:t xml:space="preserve">Last </w:t>
      </w:r>
      <w:r>
        <w:rPr>
          <w:rFonts w:eastAsia="MS Mincho"/>
        </w:rPr>
        <w:t>Cancer</w:t>
      </w:r>
      <w:r w:rsidRPr="00493348">
        <w:rPr>
          <w:rFonts w:eastAsia="MS Mincho"/>
        </w:rPr>
        <w:t xml:space="preserve"> Status</w:t>
      </w:r>
      <w:r>
        <w:rPr>
          <w:rFonts w:eastAsia="MS Mincho"/>
        </w:rPr>
        <w:tab/>
      </w:r>
      <w:r w:rsidRPr="00493348">
        <w:rPr>
          <w:rFonts w:eastAsia="MS Mincho"/>
        </w:rPr>
        <w:t>Date DX</w:t>
      </w:r>
      <w:r>
        <w:rPr>
          <w:rFonts w:eastAsia="MS Mincho"/>
        </w:rPr>
        <w:tab/>
      </w:r>
      <w:r>
        <w:rPr>
          <w:rFonts w:eastAsia="MS Mincho"/>
        </w:rPr>
        <w:tab/>
      </w:r>
      <w:r w:rsidRPr="00493348">
        <w:rPr>
          <w:rFonts w:eastAsia="MS Mincho"/>
        </w:rPr>
        <w:t>Status</w:t>
      </w:r>
    </w:p>
    <w:p w:rsidR="00EE2D69" w:rsidRPr="00493348" w:rsidRDefault="00EE2D69" w:rsidP="00EE2D69">
      <w:pPr>
        <w:pStyle w:val="courier"/>
        <w:rPr>
          <w:rFonts w:eastAsia="MS Mincho"/>
        </w:rPr>
      </w:pPr>
      <w:r w:rsidRPr="00493348">
        <w:rPr>
          <w:rFonts w:eastAsia="MS Mincho"/>
        </w:rPr>
        <w:t>-------------</w:t>
      </w:r>
      <w:r>
        <w:rPr>
          <w:rFonts w:eastAsia="MS Mincho"/>
        </w:rPr>
        <w:tab/>
        <w:t>------------</w:t>
      </w:r>
      <w:r w:rsidRPr="00493348">
        <w:rPr>
          <w:rFonts w:eastAsia="MS Mincho"/>
        </w:rPr>
        <w:t>-</w:t>
      </w:r>
      <w:r>
        <w:rPr>
          <w:rFonts w:eastAsia="MS Mincho"/>
        </w:rPr>
        <w:tab/>
      </w:r>
      <w:r>
        <w:rPr>
          <w:rFonts w:eastAsia="MS Mincho"/>
        </w:rPr>
        <w:tab/>
      </w:r>
      <w:r w:rsidRPr="00493348">
        <w:rPr>
          <w:rFonts w:eastAsia="MS Mincho"/>
        </w:rPr>
        <w:t>--------------</w:t>
      </w:r>
      <w:r>
        <w:rPr>
          <w:rFonts w:eastAsia="MS Mincho"/>
        </w:rPr>
        <w:t>----</w:t>
      </w:r>
      <w:r>
        <w:rPr>
          <w:rFonts w:eastAsia="MS Mincho"/>
        </w:rPr>
        <w:tab/>
      </w:r>
      <w:r w:rsidRPr="00493348">
        <w:rPr>
          <w:rFonts w:eastAsia="MS Mincho"/>
        </w:rPr>
        <w:t>---------</w:t>
      </w:r>
      <w:r>
        <w:rPr>
          <w:rFonts w:eastAsia="MS Mincho"/>
        </w:rPr>
        <w:tab/>
      </w:r>
      <w:r w:rsidRPr="00493348">
        <w:rPr>
          <w:rFonts w:eastAsia="MS Mincho"/>
        </w:rPr>
        <w:t>---</w:t>
      </w:r>
      <w:r>
        <w:rPr>
          <w:rFonts w:eastAsia="MS Mincho"/>
        </w:rPr>
        <w:t>------</w:t>
      </w:r>
      <w:r>
        <w:rPr>
          <w:rFonts w:eastAsia="MS Mincho"/>
        </w:rPr>
        <w:tab/>
      </w:r>
    </w:p>
    <w:p w:rsidR="00EE2D69" w:rsidRPr="00493348" w:rsidRDefault="00EE2D69" w:rsidP="00EE2D69">
      <w:pPr>
        <w:pStyle w:val="courier"/>
        <w:rPr>
          <w:rFonts w:eastAsia="MS Mincho"/>
        </w:rPr>
      </w:pPr>
      <w:r w:rsidRPr="00493348">
        <w:rPr>
          <w:rFonts w:eastAsia="MS Mincho"/>
        </w:rPr>
        <w:t>2004-00898/00</w:t>
      </w:r>
      <w:r>
        <w:rPr>
          <w:rFonts w:eastAsia="MS Mincho"/>
        </w:rPr>
        <w:tab/>
      </w:r>
      <w:r w:rsidRPr="00493348">
        <w:rPr>
          <w:rFonts w:eastAsia="MS Mincho"/>
        </w:rPr>
        <w:t>BONE MARROW</w:t>
      </w:r>
      <w:r>
        <w:rPr>
          <w:rFonts w:eastAsia="MS Mincho"/>
        </w:rPr>
        <w:tab/>
      </w:r>
      <w:r>
        <w:rPr>
          <w:rFonts w:eastAsia="MS Mincho"/>
        </w:rPr>
        <w:tab/>
      </w:r>
      <w:r>
        <w:rPr>
          <w:rFonts w:eastAsia="MS Mincho"/>
        </w:rPr>
        <w:tab/>
      </w:r>
      <w:r w:rsidRPr="00493348">
        <w:rPr>
          <w:rFonts w:eastAsia="MS Mincho"/>
        </w:rPr>
        <w:t>Evidence this CA</w:t>
      </w:r>
      <w:r>
        <w:rPr>
          <w:rFonts w:eastAsia="MS Mincho"/>
        </w:rPr>
        <w:tab/>
      </w:r>
      <w:r>
        <w:rPr>
          <w:rFonts w:eastAsia="MS Mincho"/>
        </w:rPr>
        <w:tab/>
      </w:r>
      <w:r w:rsidRPr="00493348">
        <w:rPr>
          <w:rFonts w:eastAsia="MS Mincho"/>
        </w:rPr>
        <w:t>06/23/2004</w:t>
      </w:r>
      <w:r>
        <w:rPr>
          <w:rFonts w:eastAsia="MS Mincho"/>
        </w:rPr>
        <w:tab/>
      </w:r>
      <w:r w:rsidRPr="00493348">
        <w:rPr>
          <w:rFonts w:eastAsia="MS Mincho"/>
        </w:rPr>
        <w:t>Complete</w:t>
      </w:r>
    </w:p>
    <w:p w:rsidR="00EE2D69" w:rsidRPr="00493348" w:rsidRDefault="00EE2D69" w:rsidP="00EE2D69">
      <w:pPr>
        <w:pStyle w:val="courier"/>
        <w:rPr>
          <w:rFonts w:eastAsia="MS Mincho"/>
        </w:rPr>
      </w:pPr>
    </w:p>
    <w:p w:rsidR="00EE2D69" w:rsidRPr="00493348" w:rsidRDefault="00EE2D69" w:rsidP="00EE2D69">
      <w:pPr>
        <w:pStyle w:val="courier"/>
        <w:rPr>
          <w:rFonts w:eastAsia="MS Mincho"/>
        </w:rPr>
      </w:pPr>
      <w:r>
        <w:rPr>
          <w:rFonts w:eastAsia="MS Mincho"/>
        </w:rPr>
        <w:tab/>
      </w:r>
      <w:r>
        <w:rPr>
          <w:rFonts w:eastAsia="MS Mincho"/>
        </w:rPr>
        <w:tab/>
      </w:r>
      <w:r w:rsidRPr="00493348">
        <w:rPr>
          <w:rFonts w:eastAsia="MS Mincho"/>
        </w:rPr>
        <w:t>Select one of the following:</w:t>
      </w:r>
    </w:p>
    <w:p w:rsidR="00EE2D69" w:rsidRPr="00493348" w:rsidRDefault="00EE2D69" w:rsidP="00EE2D69">
      <w:pPr>
        <w:pStyle w:val="courier"/>
        <w:rPr>
          <w:rFonts w:eastAsia="MS Mincho"/>
        </w:rPr>
      </w:pPr>
      <w:r>
        <w:rPr>
          <w:rFonts w:eastAsia="MS Mincho"/>
        </w:rPr>
        <w:tab/>
      </w:r>
      <w:r>
        <w:rPr>
          <w:rFonts w:eastAsia="MS Mincho"/>
        </w:rPr>
        <w:tab/>
        <w:t>E</w:t>
      </w:r>
      <w:r>
        <w:rPr>
          <w:rFonts w:eastAsia="MS Mincho"/>
        </w:rPr>
        <w:tab/>
        <w:t>E</w:t>
      </w:r>
      <w:r w:rsidRPr="00493348">
        <w:rPr>
          <w:rFonts w:eastAsia="MS Mincho"/>
        </w:rPr>
        <w:t>DIT existing Primary</w:t>
      </w:r>
    </w:p>
    <w:p w:rsidR="00EE2D69" w:rsidRDefault="00EE2D69" w:rsidP="00EE2D69">
      <w:pPr>
        <w:pStyle w:val="courier"/>
        <w:rPr>
          <w:rFonts w:eastAsia="MS Mincho"/>
        </w:rPr>
      </w:pPr>
      <w:r>
        <w:rPr>
          <w:rFonts w:eastAsia="MS Mincho"/>
        </w:rPr>
        <w:tab/>
      </w:r>
      <w:r>
        <w:rPr>
          <w:rFonts w:eastAsia="MS Mincho"/>
        </w:rPr>
        <w:tab/>
        <w:t>A</w:t>
      </w:r>
      <w:r>
        <w:rPr>
          <w:rFonts w:eastAsia="MS Mincho"/>
        </w:rPr>
        <w:tab/>
      </w:r>
      <w:r w:rsidRPr="00E7604F">
        <w:rPr>
          <w:rFonts w:eastAsia="MS Mincho"/>
        </w:rPr>
        <w:t>ADD another Primary</w:t>
      </w:r>
    </w:p>
    <w:p w:rsidR="00EE2D69" w:rsidRDefault="00EE2D69" w:rsidP="00EE2D69">
      <w:pPr>
        <w:pStyle w:val="courier"/>
        <w:rPr>
          <w:rFonts w:eastAsia="MS Mincho"/>
        </w:rPr>
      </w:pPr>
      <w:r>
        <w:rPr>
          <w:rFonts w:eastAsia="MS Mincho"/>
        </w:rPr>
        <w:tab/>
      </w:r>
      <w:r>
        <w:rPr>
          <w:rFonts w:eastAsia="MS Mincho"/>
        </w:rPr>
        <w:tab/>
        <w:t>F</w:t>
      </w:r>
      <w:r>
        <w:rPr>
          <w:rFonts w:eastAsia="MS Mincho"/>
        </w:rPr>
        <w:tab/>
        <w:t>Follow-Up</w:t>
      </w:r>
    </w:p>
    <w:p w:rsidR="00EE2D69" w:rsidRPr="00493348" w:rsidRDefault="00EE2D69" w:rsidP="00EE2D69">
      <w:pPr>
        <w:pStyle w:val="courier"/>
        <w:rPr>
          <w:rFonts w:eastAsia="MS Mincho"/>
        </w:rPr>
      </w:pPr>
      <w:r>
        <w:rPr>
          <w:rFonts w:eastAsia="MS Mincho"/>
        </w:rPr>
        <w:tab/>
      </w:r>
      <w:r>
        <w:rPr>
          <w:rFonts w:eastAsia="MS Mincho"/>
        </w:rPr>
        <w:tab/>
        <w:t>Q</w:t>
      </w:r>
      <w:r>
        <w:rPr>
          <w:rFonts w:eastAsia="MS Mincho"/>
        </w:rPr>
        <w:tab/>
      </w:r>
      <w:r w:rsidRPr="00493348">
        <w:rPr>
          <w:rFonts w:eastAsia="MS Mincho"/>
        </w:rPr>
        <w:t>Quit Patient</w:t>
      </w:r>
    </w:p>
    <w:p w:rsidR="00EE2D69" w:rsidRPr="00B21EE8" w:rsidRDefault="00EE2D69" w:rsidP="00EE2D69">
      <w:pPr>
        <w:pStyle w:val="ListNumber"/>
        <w:rPr>
          <w:rFonts w:eastAsia="MS Mincho"/>
        </w:rPr>
      </w:pPr>
      <w:r w:rsidRPr="00890C21">
        <w:t>To add another primary for th</w:t>
      </w:r>
      <w:r>
        <w:t>e</w:t>
      </w:r>
      <w:r w:rsidRPr="00890C21">
        <w:t xml:space="preserve"> patient select</w:t>
      </w:r>
      <w:r>
        <w:t xml:space="preserve"> </w:t>
      </w:r>
      <w:r w:rsidRPr="001B3473">
        <w:rPr>
          <w:rStyle w:val="courierChar"/>
          <w:rFonts w:eastAsia="MS Mincho"/>
          <w:sz w:val="20"/>
          <w:szCs w:val="20"/>
        </w:rPr>
        <w:t>ADD another Primary</w:t>
      </w:r>
      <w:r w:rsidRPr="00165D80">
        <w:t>.</w:t>
      </w:r>
    </w:p>
    <w:p w:rsidR="00EE2D69" w:rsidRPr="00890C21" w:rsidRDefault="00EE2D69" w:rsidP="00EE2D69">
      <w:pPr>
        <w:pStyle w:val="ListNumber"/>
        <w:numPr>
          <w:ilvl w:val="0"/>
          <w:numId w:val="0"/>
        </w:numPr>
        <w:rPr>
          <w:rFonts w:eastAsia="MS Mincho"/>
        </w:rPr>
      </w:pPr>
    </w:p>
    <w:p w:rsidR="00EE2D69" w:rsidRDefault="00EE2D69" w:rsidP="00EE2D69">
      <w:pPr>
        <w:pStyle w:val="courier"/>
        <w:rPr>
          <w:rFonts w:eastAsia="MS Mincho"/>
        </w:rPr>
      </w:pPr>
      <w:r w:rsidRPr="00493348">
        <w:rPr>
          <w:rFonts w:eastAsia="MS Mincho"/>
        </w:rPr>
        <w:t>EDIT/ADD primary for this patient: Edit// ADD another Primary</w:t>
      </w:r>
    </w:p>
    <w:p w:rsidR="00EE2D69" w:rsidRDefault="00EE2D69" w:rsidP="00EE2D69">
      <w:pPr>
        <w:pStyle w:val="courier"/>
        <w:rPr>
          <w:rFonts w:eastAsia="MS Mincho"/>
        </w:rPr>
      </w:pPr>
    </w:p>
    <w:p w:rsidR="00EE2D69" w:rsidRPr="00493348" w:rsidRDefault="00EE2D69" w:rsidP="00EE2D69">
      <w:pPr>
        <w:pStyle w:val="courier"/>
        <w:rPr>
          <w:rFonts w:eastAsia="MS Mincho"/>
        </w:rPr>
      </w:pPr>
      <w:r w:rsidRPr="00493348">
        <w:rPr>
          <w:rFonts w:eastAsia="MS Mincho"/>
        </w:rPr>
        <w:t>********************* ADD PRIMARY *********************</w:t>
      </w:r>
    </w:p>
    <w:p w:rsidR="00EE2D69" w:rsidRPr="00493348" w:rsidRDefault="00EE2D69" w:rsidP="00EE2D69">
      <w:pPr>
        <w:pStyle w:val="courier"/>
        <w:rPr>
          <w:rFonts w:eastAsia="MS Mincho"/>
        </w:rPr>
      </w:pPr>
      <w:r>
        <w:rPr>
          <w:rFonts w:eastAsia="MS Mincho"/>
        </w:rPr>
        <w:tab/>
      </w:r>
      <w:r>
        <w:rPr>
          <w:rFonts w:eastAsia="MS Mincho"/>
        </w:rPr>
        <w:tab/>
        <w:t xml:space="preserve"> </w:t>
      </w:r>
      <w:r>
        <w:rPr>
          <w:rFonts w:eastAsia="MS Mincho"/>
        </w:rPr>
        <w:tab/>
      </w:r>
      <w:r>
        <w:rPr>
          <w:rFonts w:eastAsia="MS Mincho"/>
        </w:rPr>
        <w:tab/>
        <w:t xml:space="preserve">    LAST, FIRST</w:t>
      </w:r>
    </w:p>
    <w:p w:rsidR="00EE2D69" w:rsidRPr="00493348" w:rsidRDefault="00EE2D69" w:rsidP="00EE2D69">
      <w:pPr>
        <w:pStyle w:val="courier"/>
        <w:rPr>
          <w:rFonts w:eastAsia="MS Mincho"/>
        </w:rPr>
      </w:pPr>
      <w:r w:rsidRPr="00493348">
        <w:rPr>
          <w:rFonts w:eastAsia="MS Mincho"/>
        </w:rPr>
        <w:t>ACCESSION NUMBER: 2004-00898</w:t>
      </w:r>
    </w:p>
    <w:p w:rsidR="00EE2D69" w:rsidRPr="00493348" w:rsidRDefault="00783282" w:rsidP="00EE2D69">
      <w:pPr>
        <w:pStyle w:val="courier"/>
        <w:rPr>
          <w:rFonts w:eastAsia="MS Mincho"/>
        </w:rPr>
      </w:pPr>
      <w:r>
        <w:rPr>
          <w:rFonts w:eastAsia="MS Mincho"/>
        </w:rPr>
        <w:t>SEQUENCE NUMBER</w:t>
      </w:r>
      <w:r w:rsidR="00EE2D69" w:rsidRPr="00493348">
        <w:rPr>
          <w:rFonts w:eastAsia="MS Mincho"/>
        </w:rPr>
        <w:t xml:space="preserve">: 02// </w:t>
      </w:r>
    </w:p>
    <w:p w:rsidR="00EE2D69" w:rsidRDefault="00EE2D69" w:rsidP="00EE2D69">
      <w:pPr>
        <w:pStyle w:val="NoteText"/>
        <w:rPr>
          <w:bCs/>
        </w:rPr>
      </w:pPr>
      <w:r w:rsidRPr="00890C21">
        <w:rPr>
          <w:rFonts w:eastAsia="MS Mincho"/>
          <w:b/>
        </w:rPr>
        <w:t>Note:</w:t>
      </w:r>
      <w:r>
        <w:rPr>
          <w:rFonts w:eastAsia="MS Mincho"/>
        </w:rPr>
        <w:t xml:space="preserve"> </w:t>
      </w:r>
      <w:r>
        <w:t>The</w:t>
      </w:r>
      <w:r w:rsidRPr="00890C21">
        <w:t xml:space="preserve"> sequence number </w:t>
      </w:r>
      <w:r>
        <w:t>is updated. T</w:t>
      </w:r>
      <w:r w:rsidRPr="00890C21">
        <w:t>he first seq</w:t>
      </w:r>
      <w:r>
        <w:t>uence number is</w:t>
      </w:r>
      <w:r w:rsidRPr="00890C21">
        <w:t xml:space="preserve"> changed from</w:t>
      </w:r>
      <w:r w:rsidRPr="00890C21">
        <w:rPr>
          <w:bCs/>
        </w:rPr>
        <w:t xml:space="preserve"> </w:t>
      </w:r>
      <w:r w:rsidRPr="00165D80">
        <w:rPr>
          <w:b/>
          <w:bCs/>
        </w:rPr>
        <w:t>00</w:t>
      </w:r>
      <w:r w:rsidRPr="00890C21">
        <w:rPr>
          <w:bCs/>
        </w:rPr>
        <w:t xml:space="preserve"> to </w:t>
      </w:r>
      <w:r w:rsidRPr="00165D80">
        <w:rPr>
          <w:b/>
          <w:bCs/>
        </w:rPr>
        <w:t>01</w:t>
      </w:r>
      <w:r w:rsidRPr="00890C21">
        <w:rPr>
          <w:bCs/>
        </w:rPr>
        <w:t xml:space="preserve"> and th</w:t>
      </w:r>
      <w:r>
        <w:rPr>
          <w:bCs/>
        </w:rPr>
        <w:t>e additional one is</w:t>
      </w:r>
      <w:r w:rsidRPr="00890C21">
        <w:rPr>
          <w:bCs/>
        </w:rPr>
        <w:t xml:space="preserve"> </w:t>
      </w:r>
      <w:r w:rsidRPr="00165D80">
        <w:rPr>
          <w:b/>
          <w:bCs/>
        </w:rPr>
        <w:t>02</w:t>
      </w:r>
      <w:r>
        <w:rPr>
          <w:bCs/>
        </w:rPr>
        <w:t>.</w:t>
      </w:r>
    </w:p>
    <w:p w:rsidR="00EE2D69" w:rsidRDefault="00EE2D69" w:rsidP="00EE2D69">
      <w:pPr>
        <w:pStyle w:val="ListNumber"/>
      </w:pPr>
      <w:r>
        <w:t>Type the site or topography code</w:t>
      </w:r>
      <w:r w:rsidRPr="00890C21">
        <w:t xml:space="preserve"> and</w:t>
      </w:r>
      <w:r>
        <w:t xml:space="preserve"> press </w:t>
      </w:r>
      <w:r w:rsidRPr="000658EA">
        <w:rPr>
          <w:b/>
        </w:rPr>
        <w:t>Enter</w:t>
      </w:r>
      <w:r>
        <w:t>.</w:t>
      </w:r>
    </w:p>
    <w:p w:rsidR="00EE2D69" w:rsidRDefault="00EE2D69" w:rsidP="00EE2D69">
      <w:pPr>
        <w:pStyle w:val="courier"/>
        <w:rPr>
          <w:rFonts w:eastAsia="MS Mincho"/>
          <w:b/>
        </w:rPr>
      </w:pPr>
      <w:r w:rsidRPr="00493348">
        <w:rPr>
          <w:rFonts w:eastAsia="MS Mincho"/>
        </w:rPr>
        <w:t xml:space="preserve">Select another Primary 'SITE/GP': </w:t>
      </w:r>
      <w:r w:rsidRPr="000658EA">
        <w:rPr>
          <w:rFonts w:eastAsia="MS Mincho"/>
          <w:b/>
        </w:rPr>
        <w:t>LUNG NOS</w:t>
      </w:r>
      <w:r>
        <w:rPr>
          <w:rFonts w:eastAsia="MS Mincho"/>
          <w:b/>
        </w:rPr>
        <w:t xml:space="preserve"> </w:t>
      </w:r>
    </w:p>
    <w:p w:rsidR="00EE2D69" w:rsidRPr="00EE2D69" w:rsidRDefault="00EE2D69" w:rsidP="00EE2D69">
      <w:pPr>
        <w:pStyle w:val="ListNumber"/>
      </w:pPr>
      <w:r w:rsidRPr="00EE2D69">
        <w:t>Continue following the prompts.</w:t>
      </w:r>
    </w:p>
    <w:p w:rsidR="001237A2" w:rsidRPr="00493348" w:rsidRDefault="001E7C25" w:rsidP="00EE2D69">
      <w:pPr>
        <w:pStyle w:val="Heading3"/>
      </w:pPr>
      <w:bookmarkStart w:id="63" w:name="_Toc421254984"/>
      <w:r>
        <w:t>Completing an Abstract</w:t>
      </w:r>
      <w:bookmarkEnd w:id="63"/>
      <w:r w:rsidR="00A851FD">
        <w:fldChar w:fldCharType="begin"/>
      </w:r>
      <w:r w:rsidR="00A851FD">
        <w:instrText xml:space="preserve"> XE "</w:instrText>
      </w:r>
      <w:r w:rsidR="00A851FD" w:rsidRPr="0082218A">
        <w:instrText>Abstract:Status</w:instrText>
      </w:r>
      <w:r w:rsidR="00A851FD">
        <w:instrText xml:space="preserve">" </w:instrText>
      </w:r>
      <w:r w:rsidR="00A851FD">
        <w:fldChar w:fldCharType="end"/>
      </w:r>
    </w:p>
    <w:p w:rsidR="001E7C25" w:rsidRDefault="001237A2" w:rsidP="00E92195">
      <w:r w:rsidRPr="00493348">
        <w:t xml:space="preserve">After </w:t>
      </w:r>
      <w:r w:rsidR="00D543D6">
        <w:t xml:space="preserve">you </w:t>
      </w:r>
      <w:r w:rsidRPr="00493348">
        <w:t xml:space="preserve">finish </w:t>
      </w:r>
      <w:r w:rsidR="00F10B54">
        <w:t>an</w:t>
      </w:r>
      <w:r w:rsidRPr="00493348">
        <w:t xml:space="preserve"> abstract</w:t>
      </w:r>
      <w:r w:rsidR="00D543D6">
        <w:t>,</w:t>
      </w:r>
      <w:r w:rsidRPr="00493348">
        <w:t xml:space="preserve"> </w:t>
      </w:r>
      <w:r w:rsidR="00D543D6">
        <w:t xml:space="preserve">you must </w:t>
      </w:r>
      <w:r w:rsidRPr="00493348">
        <w:t xml:space="preserve">change the </w:t>
      </w:r>
      <w:r w:rsidR="00D543D6">
        <w:t>a</w:t>
      </w:r>
      <w:r w:rsidRPr="00493348">
        <w:t xml:space="preserve">bstract </w:t>
      </w:r>
      <w:r w:rsidR="00D543D6">
        <w:t>s</w:t>
      </w:r>
      <w:r w:rsidRPr="00493348">
        <w:t xml:space="preserve">tatus to </w:t>
      </w:r>
      <w:r w:rsidRPr="00D543D6">
        <w:rPr>
          <w:b/>
        </w:rPr>
        <w:t>Complete</w:t>
      </w:r>
      <w:r w:rsidR="001E7C25">
        <w:t xml:space="preserve"> (</w:t>
      </w:r>
      <w:r w:rsidR="001E7C25" w:rsidRPr="001E7C25">
        <w:rPr>
          <w:b/>
        </w:rPr>
        <w:t>3</w:t>
      </w:r>
      <w:r w:rsidR="001E7C25">
        <w:t xml:space="preserve">). </w:t>
      </w:r>
    </w:p>
    <w:p w:rsidR="00C129BC" w:rsidRDefault="00FE3F4A" w:rsidP="00E92195">
      <w:r w:rsidRPr="00E92195">
        <w:t>OncoTraX</w:t>
      </w:r>
      <w:r w:rsidR="001237A2" w:rsidRPr="00E92195">
        <w:t xml:space="preserve"> reviews all mandatory fields and if any are not filled </w:t>
      </w:r>
      <w:r w:rsidR="00D543D6" w:rsidRPr="00E92195">
        <w:t xml:space="preserve">in, </w:t>
      </w:r>
      <w:r w:rsidR="001237A2" w:rsidRPr="00E92195">
        <w:t xml:space="preserve">you </w:t>
      </w:r>
      <w:r w:rsidR="00D543D6" w:rsidRPr="00E92195">
        <w:t>are</w:t>
      </w:r>
      <w:r w:rsidR="001237A2" w:rsidRPr="00E92195">
        <w:t xml:space="preserve"> unable to </w:t>
      </w:r>
      <w:r w:rsidR="00D543D6" w:rsidRPr="00E92195">
        <w:t>c</w:t>
      </w:r>
      <w:r w:rsidR="001237A2" w:rsidRPr="00E92195">
        <w:t xml:space="preserve">ode the </w:t>
      </w:r>
      <w:r w:rsidR="00D543D6" w:rsidRPr="00E92195">
        <w:t>a</w:t>
      </w:r>
      <w:r w:rsidR="001237A2" w:rsidRPr="00E92195">
        <w:t xml:space="preserve">bstract </w:t>
      </w:r>
      <w:r w:rsidR="00D543D6" w:rsidRPr="00E92195">
        <w:t>s</w:t>
      </w:r>
      <w:r w:rsidR="001237A2" w:rsidRPr="00E92195">
        <w:t>tatus as Complete</w:t>
      </w:r>
      <w:r w:rsidR="00D543D6" w:rsidRPr="00E92195">
        <w:t xml:space="preserve">. </w:t>
      </w:r>
      <w:r w:rsidR="00C129BC">
        <w:t>When an abstract is not complete and you have a large amount of data, you can change the status to partial or minimal.</w:t>
      </w:r>
    </w:p>
    <w:p w:rsidR="00656515" w:rsidRPr="00E92195" w:rsidRDefault="001237A2" w:rsidP="00E92195">
      <w:r w:rsidRPr="00E92195">
        <w:t>A</w:t>
      </w:r>
      <w:r w:rsidR="00C129BC">
        <w:t>n incomplete abstract generates a</w:t>
      </w:r>
      <w:r w:rsidRPr="00E92195">
        <w:t xml:space="preserve"> list of </w:t>
      </w:r>
      <w:r w:rsidR="00D543D6" w:rsidRPr="00E92195">
        <w:t xml:space="preserve">empty </w:t>
      </w:r>
      <w:r w:rsidRPr="00E92195">
        <w:t>required fields</w:t>
      </w:r>
      <w:r w:rsidR="006F498A" w:rsidRPr="00E92195">
        <w:t>.</w:t>
      </w:r>
      <w:r w:rsidRPr="00E92195">
        <w:t xml:space="preserve"> </w:t>
      </w:r>
      <w:r w:rsidR="00F10B54" w:rsidRPr="00E92195">
        <w:t>G</w:t>
      </w:r>
      <w:r w:rsidRPr="00E92195">
        <w:t>o back into the abstract</w:t>
      </w:r>
      <w:r w:rsidR="001E2666" w:rsidRPr="00E92195">
        <w:t xml:space="preserve"> and </w:t>
      </w:r>
      <w:r w:rsidRPr="00E92195">
        <w:t>fill</w:t>
      </w:r>
      <w:r w:rsidR="00F10B54" w:rsidRPr="00E92195">
        <w:t xml:space="preserve"> in the empty required fields</w:t>
      </w:r>
      <w:r w:rsidR="001E7C25">
        <w:t>–</w:t>
      </w:r>
      <w:r w:rsidR="001E7C25" w:rsidRPr="00A159B0">
        <w:rPr>
          <w:b/>
        </w:rPr>
        <w:t>leave no blanks</w:t>
      </w:r>
      <w:r w:rsidR="001E7C25">
        <w:t>.</w:t>
      </w:r>
      <w:r w:rsidR="00656515" w:rsidRPr="00E92195">
        <w:t xml:space="preserve"> </w:t>
      </w:r>
    </w:p>
    <w:p w:rsidR="007D560F" w:rsidRDefault="00416CD6" w:rsidP="001B3473">
      <w:r>
        <w:t xml:space="preserve">In </w:t>
      </w:r>
      <w:r w:rsidR="001237A2" w:rsidRPr="00493348">
        <w:t>Abstract Status</w:t>
      </w:r>
      <w:r>
        <w:t>,</w:t>
      </w:r>
      <w:r w:rsidR="001237A2" w:rsidRPr="00493348">
        <w:t xml:space="preserve"> </w:t>
      </w:r>
      <w:r>
        <w:t>y</w:t>
      </w:r>
      <w:r w:rsidR="001237A2" w:rsidRPr="00493348">
        <w:t xml:space="preserve">ou decide </w:t>
      </w:r>
      <w:r>
        <w:t>wh</w:t>
      </w:r>
      <w:r w:rsidR="001E7C25">
        <w:t>en</w:t>
      </w:r>
      <w:r w:rsidR="001237A2" w:rsidRPr="00493348">
        <w:t xml:space="preserve"> to call an </w:t>
      </w:r>
      <w:r w:rsidR="001237A2" w:rsidRPr="00416CD6">
        <w:rPr>
          <w:i/>
        </w:rPr>
        <w:t>incomplete</w:t>
      </w:r>
      <w:r>
        <w:t xml:space="preserve"> abstract.</w:t>
      </w:r>
      <w:r w:rsidR="0026769C">
        <w:t xml:space="preserve"> You can leave it as </w:t>
      </w:r>
      <w:r w:rsidR="001237A2" w:rsidRPr="0026769C">
        <w:rPr>
          <w:i/>
        </w:rPr>
        <w:t>incomplete</w:t>
      </w:r>
      <w:r w:rsidR="001237A2" w:rsidRPr="00493348">
        <w:t xml:space="preserve"> and do nothing</w:t>
      </w:r>
      <w:r w:rsidR="0026769C">
        <w:t xml:space="preserve"> more. </w:t>
      </w:r>
      <w:r w:rsidR="007D560F">
        <w:t>To change the status, t</w:t>
      </w:r>
      <w:r w:rsidR="007D560F" w:rsidRPr="00C05AD8">
        <w:t>ype the number, the first letter</w:t>
      </w:r>
      <w:r w:rsidR="007D560F">
        <w:t>,</w:t>
      </w:r>
      <w:r w:rsidR="007D560F" w:rsidRPr="00C05AD8">
        <w:t xml:space="preserve"> or the </w:t>
      </w:r>
      <w:r w:rsidR="007D560F">
        <w:t xml:space="preserve">entire word. </w:t>
      </w:r>
    </w:p>
    <w:p w:rsidR="001237A2" w:rsidRPr="00493348" w:rsidRDefault="007D560F" w:rsidP="007D560F">
      <w:pPr>
        <w:pStyle w:val="NoteText"/>
      </w:pPr>
      <w:r w:rsidRPr="007D560F">
        <w:rPr>
          <w:b/>
        </w:rPr>
        <w:t>Note:</w:t>
      </w:r>
      <w:r>
        <w:t xml:space="preserve"> </w:t>
      </w:r>
      <w:r w:rsidR="0026769C">
        <w:t>Y</w:t>
      </w:r>
      <w:r w:rsidR="001237A2" w:rsidRPr="00493348">
        <w:t xml:space="preserve">ou </w:t>
      </w:r>
      <w:r w:rsidR="0026769C">
        <w:t xml:space="preserve">cannot </w:t>
      </w:r>
      <w:r>
        <w:t>set</w:t>
      </w:r>
      <w:r w:rsidR="001237A2" w:rsidRPr="00493348">
        <w:t xml:space="preserve"> the abstract</w:t>
      </w:r>
      <w:r>
        <w:t xml:space="preserve"> to</w:t>
      </w:r>
      <w:r w:rsidR="001237A2" w:rsidRPr="00493348">
        <w:t xml:space="preserve"> </w:t>
      </w:r>
      <w:r>
        <w:rPr>
          <w:b/>
        </w:rPr>
        <w:t>C</w:t>
      </w:r>
      <w:r w:rsidR="001237A2" w:rsidRPr="0026769C">
        <w:rPr>
          <w:b/>
        </w:rPr>
        <w:t>omplete</w:t>
      </w:r>
      <w:r w:rsidR="0026769C">
        <w:t>,</w:t>
      </w:r>
      <w:r w:rsidR="001237A2" w:rsidRPr="00493348">
        <w:t xml:space="preserve"> if any of the required fields </w:t>
      </w:r>
      <w:r w:rsidR="0026769C">
        <w:t>are</w:t>
      </w:r>
      <w:r w:rsidR="001237A2" w:rsidRPr="00493348">
        <w:t xml:space="preserve"> left blank.</w:t>
      </w:r>
    </w:p>
    <w:p w:rsidR="00AE33D2" w:rsidRPr="00AE33D2" w:rsidRDefault="00AE33D2" w:rsidP="001237A2">
      <w:pPr>
        <w:rPr>
          <w:b/>
        </w:rPr>
      </w:pPr>
      <w:r w:rsidRPr="00AE33D2">
        <w:rPr>
          <w:b/>
        </w:rPr>
        <w:t>Example</w:t>
      </w:r>
    </w:p>
    <w:p w:rsidR="001237A2" w:rsidRPr="00493348" w:rsidRDefault="001237A2" w:rsidP="001B3473">
      <w:pPr>
        <w:pStyle w:val="courier"/>
      </w:pPr>
      <w:r w:rsidRPr="00493348">
        <w:t>ABSTRACT STATUS</w:t>
      </w:r>
    </w:p>
    <w:p w:rsidR="001237A2" w:rsidRPr="00493348" w:rsidRDefault="001237A2" w:rsidP="001B3473">
      <w:pPr>
        <w:pStyle w:val="courier"/>
      </w:pPr>
      <w:r w:rsidRPr="00493348">
        <w:t>ABSTRACT STATUS: Incomplete// ?</w:t>
      </w:r>
    </w:p>
    <w:p w:rsidR="001237A2" w:rsidRPr="00493348" w:rsidRDefault="00A1104B" w:rsidP="001B3473">
      <w:pPr>
        <w:pStyle w:val="courier"/>
      </w:pPr>
      <w:r>
        <w:tab/>
      </w:r>
      <w:r w:rsidR="001237A2" w:rsidRPr="00493348">
        <w:t xml:space="preserve">Choose from: </w:t>
      </w:r>
    </w:p>
    <w:p w:rsidR="001237A2" w:rsidRPr="00493348" w:rsidRDefault="00A1104B" w:rsidP="001B3473">
      <w:pPr>
        <w:pStyle w:val="courier"/>
      </w:pPr>
      <w:r>
        <w:tab/>
      </w:r>
      <w:r>
        <w:tab/>
      </w:r>
      <w:r w:rsidR="00AE33D2">
        <w:t>0</w:t>
      </w:r>
      <w:r>
        <w:tab/>
      </w:r>
      <w:r w:rsidR="001237A2" w:rsidRPr="00493348">
        <w:t>Incomplete</w:t>
      </w:r>
    </w:p>
    <w:p w:rsidR="001237A2" w:rsidRPr="00493348" w:rsidRDefault="00A1104B" w:rsidP="001B3473">
      <w:pPr>
        <w:pStyle w:val="courier"/>
      </w:pPr>
      <w:r>
        <w:tab/>
      </w:r>
      <w:r>
        <w:tab/>
      </w:r>
      <w:r w:rsidR="00AE33D2">
        <w:t>1</w:t>
      </w:r>
      <w:r>
        <w:tab/>
      </w:r>
      <w:r w:rsidR="001237A2" w:rsidRPr="00493348">
        <w:t>Minimal data</w:t>
      </w:r>
    </w:p>
    <w:p w:rsidR="001237A2" w:rsidRPr="00493348" w:rsidRDefault="00A1104B" w:rsidP="001B3473">
      <w:pPr>
        <w:pStyle w:val="courier"/>
      </w:pPr>
      <w:r>
        <w:tab/>
      </w:r>
      <w:r>
        <w:tab/>
      </w:r>
      <w:r w:rsidR="00AE33D2">
        <w:t>2</w:t>
      </w:r>
      <w:r>
        <w:tab/>
      </w:r>
      <w:r w:rsidR="001237A2" w:rsidRPr="00493348">
        <w:t>Partial</w:t>
      </w:r>
    </w:p>
    <w:p w:rsidR="001237A2" w:rsidRPr="00493348" w:rsidRDefault="00A1104B" w:rsidP="001B3473">
      <w:pPr>
        <w:pStyle w:val="courier"/>
      </w:pPr>
      <w:r>
        <w:tab/>
      </w:r>
      <w:r>
        <w:tab/>
      </w:r>
      <w:r w:rsidR="00AE33D2">
        <w:t>3</w:t>
      </w:r>
      <w:r>
        <w:tab/>
      </w:r>
      <w:r w:rsidR="001237A2" w:rsidRPr="00493348">
        <w:t>Complete</w:t>
      </w:r>
    </w:p>
    <w:p w:rsidR="001237A2" w:rsidRPr="00493348" w:rsidRDefault="001237A2" w:rsidP="001B3473">
      <w:pPr>
        <w:pStyle w:val="courier"/>
      </w:pPr>
    </w:p>
    <w:p w:rsidR="001237A2" w:rsidRPr="00493348" w:rsidRDefault="001237A2" w:rsidP="001B3473">
      <w:pPr>
        <w:pStyle w:val="courier"/>
      </w:pPr>
      <w:r w:rsidRPr="00493348">
        <w:t>ABSTRACT STATUS: Incomplete// c  Complete??</w:t>
      </w:r>
    </w:p>
    <w:p w:rsidR="001237A2" w:rsidRPr="00493348" w:rsidRDefault="001237A2" w:rsidP="001B3473">
      <w:pPr>
        <w:pStyle w:val="courier"/>
      </w:pPr>
    </w:p>
    <w:p w:rsidR="001237A2" w:rsidRPr="00493348" w:rsidRDefault="00A1104B" w:rsidP="001B3473">
      <w:pPr>
        <w:pStyle w:val="courier"/>
      </w:pPr>
      <w:r>
        <w:tab/>
      </w:r>
      <w:r w:rsidR="001237A2" w:rsidRPr="00493348">
        <w:t>Abstract Status may not be set to COMPLETE unless</w:t>
      </w:r>
    </w:p>
    <w:p w:rsidR="001237A2" w:rsidRPr="00493348" w:rsidRDefault="001237A2" w:rsidP="001B3473">
      <w:pPr>
        <w:pStyle w:val="courier"/>
      </w:pPr>
      <w:r w:rsidRPr="00493348">
        <w:t>ALL REQUIRED DATA FIELDS HAVE BEEN ENTERED.</w:t>
      </w:r>
    </w:p>
    <w:p w:rsidR="001237A2" w:rsidRPr="00493348" w:rsidRDefault="001237A2" w:rsidP="001B3473">
      <w:pPr>
        <w:pStyle w:val="courier"/>
      </w:pPr>
    </w:p>
    <w:p w:rsidR="001237A2" w:rsidRPr="00493348" w:rsidRDefault="001237A2" w:rsidP="001B3473">
      <w:pPr>
        <w:pStyle w:val="courier"/>
      </w:pPr>
      <w:r w:rsidRPr="00493348">
        <w:t>The following REQUIRED fields have not been entered for this primary:</w:t>
      </w:r>
    </w:p>
    <w:p w:rsidR="001237A2" w:rsidRPr="00493348" w:rsidRDefault="00A1104B" w:rsidP="001B3473">
      <w:pPr>
        <w:pStyle w:val="courier"/>
      </w:pPr>
      <w:r>
        <w:tab/>
      </w:r>
      <w:r w:rsidR="001237A2" w:rsidRPr="00493348">
        <w:t xml:space="preserve">ALCOHOL HISTORY </w:t>
      </w:r>
    </w:p>
    <w:p w:rsidR="001237A2" w:rsidRPr="00493348" w:rsidRDefault="00A1104B" w:rsidP="001B3473">
      <w:pPr>
        <w:pStyle w:val="courier"/>
      </w:pPr>
      <w:r>
        <w:tab/>
      </w:r>
      <w:r w:rsidR="001237A2" w:rsidRPr="00493348">
        <w:t>DATE OF SURGICAL DISCHARGE</w:t>
      </w:r>
    </w:p>
    <w:p w:rsidR="001237A2" w:rsidRPr="00493348" w:rsidRDefault="00A1104B" w:rsidP="001B3473">
      <w:pPr>
        <w:pStyle w:val="courier"/>
      </w:pPr>
      <w:r>
        <w:tab/>
      </w:r>
      <w:r w:rsidR="001237A2" w:rsidRPr="00493348">
        <w:t>DATE RADIATION STARTED</w:t>
      </w:r>
    </w:p>
    <w:p w:rsidR="001237A2" w:rsidRPr="00493348" w:rsidRDefault="00A1104B" w:rsidP="001B3473">
      <w:pPr>
        <w:pStyle w:val="courier"/>
      </w:pPr>
      <w:r>
        <w:tab/>
      </w:r>
      <w:r w:rsidR="001237A2" w:rsidRPr="00493348">
        <w:t>DIAGNOSTIC CONFIRMATION</w:t>
      </w:r>
    </w:p>
    <w:p w:rsidR="001237A2" w:rsidRPr="00493348" w:rsidRDefault="00A1104B" w:rsidP="001B3473">
      <w:pPr>
        <w:pStyle w:val="courier"/>
      </w:pPr>
      <w:r>
        <w:tab/>
      </w:r>
      <w:r w:rsidR="001237A2" w:rsidRPr="00493348">
        <w:t>EXTENSION</w:t>
      </w:r>
    </w:p>
    <w:p w:rsidR="001237A2" w:rsidRDefault="00AE33D2" w:rsidP="00AE33D2">
      <w:pPr>
        <w:pStyle w:val="NoteText"/>
      </w:pPr>
      <w:r w:rsidRPr="00AE33D2">
        <w:rPr>
          <w:b/>
        </w:rPr>
        <w:t>Note:</w:t>
      </w:r>
      <w:r>
        <w:t xml:space="preserve"> Alcohol History</w:t>
      </w:r>
      <w:r w:rsidR="001B44E2">
        <w:t xml:space="preserve">, Tobacco History, </w:t>
      </w:r>
      <w:r w:rsidR="008F5940">
        <w:t xml:space="preserve">Family History, </w:t>
      </w:r>
      <w:r w:rsidR="001B44E2">
        <w:t xml:space="preserve">and Occupation Information </w:t>
      </w:r>
      <w:r w:rsidR="00066FAE">
        <w:t xml:space="preserve">are </w:t>
      </w:r>
      <w:r>
        <w:t>considered patient</w:t>
      </w:r>
      <w:r w:rsidR="00066FAE">
        <w:t xml:space="preserve"> </w:t>
      </w:r>
      <w:r>
        <w:t>demographic field</w:t>
      </w:r>
      <w:r w:rsidR="00066FAE">
        <w:t xml:space="preserve">s. </w:t>
      </w:r>
      <w:r w:rsidR="00C33C16">
        <w:br/>
      </w:r>
      <w:r w:rsidR="00066FAE">
        <w:t>Y</w:t>
      </w:r>
      <w:r>
        <w:t xml:space="preserve">ou </w:t>
      </w:r>
      <w:r w:rsidRPr="0026769C">
        <w:rPr>
          <w:i/>
        </w:rPr>
        <w:t>cannot</w:t>
      </w:r>
      <w:r>
        <w:t xml:space="preserve"> </w:t>
      </w:r>
      <w:r w:rsidRPr="00AE33D2">
        <w:rPr>
          <w:b/>
        </w:rPr>
        <w:t>^</w:t>
      </w:r>
      <w:r w:rsidR="00066FAE">
        <w:t xml:space="preserve"> </w:t>
      </w:r>
      <w:r w:rsidR="000C1F2E">
        <w:t>from</w:t>
      </w:r>
      <w:r>
        <w:t xml:space="preserve"> the</w:t>
      </w:r>
      <w:r w:rsidR="00066FAE">
        <w:t xml:space="preserve">se </w:t>
      </w:r>
      <w:r>
        <w:t>field</w:t>
      </w:r>
      <w:r w:rsidR="00066FAE">
        <w:t>s</w:t>
      </w:r>
      <w:r>
        <w:t xml:space="preserve"> back to the patient .</w:t>
      </w:r>
      <w:r w:rsidR="00C33C16">
        <w:t>You must exit out of the abstract and go back into AI.</w:t>
      </w:r>
      <w:r w:rsidR="00C33C16">
        <w:br/>
      </w:r>
      <w:r>
        <w:lastRenderedPageBreak/>
        <w:t xml:space="preserve">You </w:t>
      </w:r>
      <w:r w:rsidRPr="0026769C">
        <w:rPr>
          <w:i/>
        </w:rPr>
        <w:t>can</w:t>
      </w:r>
      <w:r>
        <w:t xml:space="preserve"> </w:t>
      </w:r>
      <w:r w:rsidRPr="00AE33D2">
        <w:rPr>
          <w:b/>
        </w:rPr>
        <w:t>^</w:t>
      </w:r>
      <w:r>
        <w:t xml:space="preserve"> to any primary field</w:t>
      </w:r>
      <w:r w:rsidR="0026769C">
        <w:t>, such as Date of Surgical Discharge, Date Radiation Started, Diagnostic Confirmation, and Extension</w:t>
      </w:r>
      <w:r w:rsidR="008F5940">
        <w:t xml:space="preserve"> , and so</w:t>
      </w:r>
      <w:r w:rsidR="00306BC0">
        <w:t xml:space="preserve"> on. Example: </w:t>
      </w:r>
      <w:r w:rsidR="00C33C16">
        <w:t>^Date of Surgical Discharge</w:t>
      </w:r>
      <w:r w:rsidR="0026769C">
        <w:t>.</w:t>
      </w:r>
      <w:r w:rsidR="001B44E2">
        <w:t xml:space="preserve"> </w:t>
      </w:r>
    </w:p>
    <w:p w:rsidR="00253C3E" w:rsidRDefault="006958DA" w:rsidP="00B051C6">
      <w:pPr>
        <w:pStyle w:val="NoteText"/>
        <w:ind w:left="648"/>
      </w:pPr>
      <w:r>
        <w:t xml:space="preserve"> </w:t>
      </w:r>
      <w:r w:rsidRPr="00B051C6">
        <w:rPr>
          <w:b/>
        </w:rPr>
        <w:t>ABSTRACT STATUS = Complete</w:t>
      </w:r>
      <w:r>
        <w:t xml:space="preserve"> will also perform a checksum of the values and an API call-up to the current EDITS metafile.  An EDITS report will generate containing any inter-field edit check errors or warnings. Abstract status will reset to INCOMPLETE.  Correct these edits and reset ABSTRACT STATUS to Complete to re-run the current EDITS metafile.</w:t>
      </w:r>
    </w:p>
    <w:p w:rsidR="00253C3E" w:rsidRDefault="00253C3E" w:rsidP="00AE33D2">
      <w:pPr>
        <w:pStyle w:val="NoteText"/>
      </w:pPr>
    </w:p>
    <w:p w:rsidR="001237A2" w:rsidRPr="00493348" w:rsidRDefault="001237A2" w:rsidP="00152481">
      <w:pPr>
        <w:pStyle w:val="Heading2"/>
      </w:pPr>
      <w:bookmarkStart w:id="64" w:name="_Toc421254985"/>
      <w:r w:rsidRPr="00493348">
        <w:t>EE</w:t>
      </w:r>
      <w:r w:rsidR="003B7669">
        <w:t xml:space="preserve">  </w:t>
      </w:r>
      <w:r w:rsidRPr="00493348">
        <w:t>Abstract Edit Primary</w:t>
      </w:r>
      <w:bookmarkEnd w:id="64"/>
      <w:r w:rsidR="008416E3">
        <w:fldChar w:fldCharType="begin"/>
      </w:r>
      <w:r w:rsidR="008416E3">
        <w:instrText xml:space="preserve"> XE "</w:instrText>
      </w:r>
      <w:r w:rsidR="008416E3" w:rsidRPr="00EE5B04">
        <w:instrText>E</w:instrText>
      </w:r>
      <w:r w:rsidR="006437B0">
        <w:instrText>E</w:instrText>
      </w:r>
      <w:r w:rsidR="008416E3">
        <w:instrText xml:space="preserve">" </w:instrText>
      </w:r>
      <w:r w:rsidR="008416E3">
        <w:fldChar w:fldCharType="end"/>
      </w:r>
      <w:r w:rsidR="00A851FD">
        <w:fldChar w:fldCharType="begin"/>
      </w:r>
      <w:r w:rsidR="00A851FD">
        <w:instrText xml:space="preserve"> XE "</w:instrText>
      </w:r>
      <w:r w:rsidR="00A851FD" w:rsidRPr="00953FAB">
        <w:instrText>Abstract:Edit a primary</w:instrText>
      </w:r>
      <w:r w:rsidR="00A851FD">
        <w:instrText xml:space="preserve">" </w:instrText>
      </w:r>
      <w:r w:rsidR="00A851FD">
        <w:fldChar w:fldCharType="end"/>
      </w:r>
    </w:p>
    <w:p w:rsidR="003D4B36" w:rsidRDefault="00054F48" w:rsidP="001237A2">
      <w:r>
        <w:t xml:space="preserve">The </w:t>
      </w:r>
      <w:r w:rsidR="003D4B36">
        <w:t xml:space="preserve">Abstract Edit Primary </w:t>
      </w:r>
      <w:r>
        <w:t xml:space="preserve">option </w:t>
      </w:r>
      <w:r w:rsidR="003D4B36" w:rsidRPr="00B42B30">
        <w:t>allow</w:t>
      </w:r>
      <w:r w:rsidR="003D4B36">
        <w:t>s</w:t>
      </w:r>
      <w:r w:rsidR="003D4B36" w:rsidRPr="00B42B30">
        <w:t xml:space="preserve"> you to edit only </w:t>
      </w:r>
      <w:r w:rsidR="003D4B36">
        <w:t>i</w:t>
      </w:r>
      <w:r w:rsidR="003D4B36" w:rsidRPr="00B42B30">
        <w:t xml:space="preserve">nformation related to the </w:t>
      </w:r>
      <w:r w:rsidR="003D4B36">
        <w:t>c</w:t>
      </w:r>
      <w:r w:rsidR="003D4B36" w:rsidRPr="00B42B30">
        <w:t xml:space="preserve">ancer </w:t>
      </w:r>
      <w:r w:rsidR="003D4B36">
        <w:t xml:space="preserve">and </w:t>
      </w:r>
      <w:r w:rsidR="003D4B36" w:rsidRPr="00B42B30">
        <w:t xml:space="preserve">not to </w:t>
      </w:r>
      <w:r w:rsidR="003D4B36">
        <w:t>a p</w:t>
      </w:r>
      <w:r w:rsidR="003D4B36" w:rsidRPr="00B42B30">
        <w:t xml:space="preserve">atient’s </w:t>
      </w:r>
      <w:r w:rsidR="003D4B36">
        <w:t>d</w:t>
      </w:r>
      <w:r w:rsidR="003D4B36" w:rsidRPr="00B42B30">
        <w:t>emographics</w:t>
      </w:r>
      <w:r w:rsidR="003D4B36">
        <w:t>. O</w:t>
      </w:r>
      <w:r w:rsidR="001237A2" w:rsidRPr="00493348">
        <w:t>nly the primary fields of the abstract</w:t>
      </w:r>
      <w:r w:rsidR="003D4B36">
        <w:t xml:space="preserve"> are brought up.</w:t>
      </w:r>
      <w:r w:rsidR="001237A2" w:rsidRPr="00493348">
        <w:t xml:space="preserve"> </w:t>
      </w:r>
      <w:r w:rsidR="003D4B36">
        <w:t>T</w:t>
      </w:r>
      <w:r w:rsidR="001237A2" w:rsidRPr="00493348">
        <w:t xml:space="preserve">his option </w:t>
      </w:r>
      <w:r w:rsidR="003D4B36">
        <w:t xml:space="preserve">allows you </w:t>
      </w:r>
      <w:r w:rsidR="001237A2" w:rsidRPr="00493348">
        <w:t xml:space="preserve">to pull </w:t>
      </w:r>
      <w:r w:rsidR="003D4B36">
        <w:t xml:space="preserve">up </w:t>
      </w:r>
      <w:r w:rsidR="001237A2" w:rsidRPr="00493348">
        <w:t>a patient</w:t>
      </w:r>
      <w:r w:rsidR="003D4B36">
        <w:t xml:space="preserve"> </w:t>
      </w:r>
      <w:r w:rsidR="001237A2" w:rsidRPr="00493348">
        <w:t>us</w:t>
      </w:r>
      <w:r w:rsidR="003D4B36">
        <w:t>ing</w:t>
      </w:r>
      <w:r w:rsidR="001237A2" w:rsidRPr="00493348">
        <w:t xml:space="preserve"> only the </w:t>
      </w:r>
      <w:r w:rsidR="003D4B36" w:rsidRPr="003D4B36">
        <w:rPr>
          <w:b/>
        </w:rPr>
        <w:t>A</w:t>
      </w:r>
      <w:r w:rsidR="003D4B36">
        <w:rPr>
          <w:b/>
        </w:rPr>
        <w:t>ccession</w:t>
      </w:r>
      <w:r w:rsidR="001237A2" w:rsidRPr="003D4B36">
        <w:rPr>
          <w:b/>
        </w:rPr>
        <w:t>/</w:t>
      </w:r>
      <w:r w:rsidR="003D4B36" w:rsidRPr="003D4B36">
        <w:rPr>
          <w:b/>
        </w:rPr>
        <w:t>S</w:t>
      </w:r>
      <w:r w:rsidR="001237A2" w:rsidRPr="003D4B36">
        <w:rPr>
          <w:b/>
        </w:rPr>
        <w:t>eq</w:t>
      </w:r>
      <w:r w:rsidR="003D4B36" w:rsidRPr="003D4B36">
        <w:rPr>
          <w:b/>
        </w:rPr>
        <w:t>uence</w:t>
      </w:r>
      <w:r w:rsidR="001237A2" w:rsidRPr="003D4B36">
        <w:rPr>
          <w:b/>
        </w:rPr>
        <w:t xml:space="preserve"> </w:t>
      </w:r>
      <w:r w:rsidR="003D4B36" w:rsidRPr="003D4B36">
        <w:rPr>
          <w:b/>
        </w:rPr>
        <w:t>Number</w:t>
      </w:r>
      <w:r w:rsidR="003D4B36">
        <w:t xml:space="preserve">. </w:t>
      </w:r>
    </w:p>
    <w:p w:rsidR="001237A2" w:rsidRPr="00493348" w:rsidRDefault="003D4B36" w:rsidP="003D4B36">
      <w:pPr>
        <w:pStyle w:val="NoteText"/>
      </w:pPr>
      <w:r w:rsidRPr="003D4B36">
        <w:rPr>
          <w:b/>
        </w:rPr>
        <w:t>Note:</w:t>
      </w:r>
      <w:r>
        <w:t xml:space="preserve"> T</w:t>
      </w:r>
      <w:r w:rsidR="001237A2" w:rsidRPr="00493348">
        <w:t xml:space="preserve">he </w:t>
      </w:r>
      <w:r w:rsidRPr="003D4B36">
        <w:rPr>
          <w:b/>
        </w:rPr>
        <w:t>A</w:t>
      </w:r>
      <w:r>
        <w:rPr>
          <w:b/>
        </w:rPr>
        <w:t>ccession</w:t>
      </w:r>
      <w:r w:rsidRPr="003D4B36">
        <w:rPr>
          <w:b/>
        </w:rPr>
        <w:t>/Sequence Number</w:t>
      </w:r>
      <w:r w:rsidR="001237A2" w:rsidRPr="00493348">
        <w:t xml:space="preserve"> must be typed exactly as </w:t>
      </w:r>
      <w:r>
        <w:t>in the example.</w:t>
      </w:r>
    </w:p>
    <w:p w:rsidR="001237A2" w:rsidRPr="00493348" w:rsidRDefault="001237A2" w:rsidP="00902683">
      <w:pPr>
        <w:pStyle w:val="courier"/>
      </w:pPr>
      <w:r w:rsidRPr="00493348">
        <w:t>Select *..Abstracting/Printing Option: EE  Abstract Edit Primary</w:t>
      </w:r>
    </w:p>
    <w:p w:rsidR="001237A2" w:rsidRPr="00493348" w:rsidRDefault="001237A2" w:rsidP="00902683">
      <w:pPr>
        <w:pStyle w:val="courier"/>
      </w:pPr>
      <w:r w:rsidRPr="00493348">
        <w:t xml:space="preserve">Select primary or patient name: </w:t>
      </w:r>
      <w:r w:rsidRPr="003D4B36">
        <w:rPr>
          <w:b/>
        </w:rPr>
        <w:t>2000-00163/00</w:t>
      </w:r>
      <w:r w:rsidRPr="00493348">
        <w:t xml:space="preserve">  </w:t>
      </w:r>
    </w:p>
    <w:p w:rsidR="001237A2" w:rsidRPr="00493348" w:rsidRDefault="001237A2" w:rsidP="00902683">
      <w:pPr>
        <w:pStyle w:val="courier"/>
      </w:pPr>
      <w:r w:rsidRPr="00493348">
        <w:t xml:space="preserve">PROSTATE     </w:t>
      </w:r>
      <w:r w:rsidR="00A1104B">
        <w:t>Last, First</w:t>
      </w:r>
    </w:p>
    <w:p w:rsidR="00A1104B" w:rsidRPr="00A1104B" w:rsidRDefault="00A1104B" w:rsidP="00A1104B">
      <w:pPr>
        <w:pStyle w:val="NoteText"/>
      </w:pPr>
      <w:r w:rsidRPr="00A1104B">
        <w:rPr>
          <w:b/>
        </w:rPr>
        <w:t>Note:</w:t>
      </w:r>
      <w:r>
        <w:t xml:space="preserve"> </w:t>
      </w:r>
      <w:r w:rsidRPr="00A1104B">
        <w:t xml:space="preserve">The site and patient’s name </w:t>
      </w:r>
      <w:r>
        <w:t>are</w:t>
      </w:r>
      <w:r w:rsidRPr="00A1104B">
        <w:t xml:space="preserve"> echoed back to you</w:t>
      </w:r>
      <w:r>
        <w:t>.</w:t>
      </w:r>
    </w:p>
    <w:p w:rsidR="001237A2" w:rsidRPr="00493348" w:rsidRDefault="001237A2" w:rsidP="00152481">
      <w:pPr>
        <w:pStyle w:val="Heading2"/>
      </w:pPr>
      <w:bookmarkStart w:id="65" w:name="_Toc421254986"/>
      <w:r w:rsidRPr="00493348">
        <w:t>NC</w:t>
      </w:r>
      <w:r w:rsidR="003B7669">
        <w:t xml:space="preserve">  P</w:t>
      </w:r>
      <w:r w:rsidRPr="00493348">
        <w:t>rint Abstract NOT Complete List</w:t>
      </w:r>
      <w:bookmarkEnd w:id="65"/>
      <w:r w:rsidR="008416E3">
        <w:fldChar w:fldCharType="begin"/>
      </w:r>
      <w:r w:rsidR="008416E3">
        <w:instrText xml:space="preserve"> XE "</w:instrText>
      </w:r>
      <w:r w:rsidR="008416E3" w:rsidRPr="00BA2A78">
        <w:instrText>NC</w:instrText>
      </w:r>
      <w:r w:rsidR="008416E3">
        <w:instrText xml:space="preserve">" </w:instrText>
      </w:r>
      <w:r w:rsidR="008416E3">
        <w:fldChar w:fldCharType="end"/>
      </w:r>
      <w:r w:rsidR="00A851FD">
        <w:fldChar w:fldCharType="begin"/>
      </w:r>
      <w:r w:rsidR="00A851FD">
        <w:instrText xml:space="preserve"> XE "</w:instrText>
      </w:r>
      <w:r w:rsidR="00A851FD" w:rsidRPr="000D3902">
        <w:instrText>Abstract:Print not complete list</w:instrText>
      </w:r>
      <w:r w:rsidR="00A851FD">
        <w:instrText xml:space="preserve">" </w:instrText>
      </w:r>
      <w:r w:rsidR="00A851FD">
        <w:fldChar w:fldCharType="end"/>
      </w:r>
    </w:p>
    <w:p w:rsidR="001237A2" w:rsidRDefault="00054F48" w:rsidP="001237A2">
      <w:r>
        <w:t xml:space="preserve">The Print Abstract NOT Complete List </w:t>
      </w:r>
      <w:r w:rsidR="001237A2" w:rsidRPr="00493348">
        <w:t xml:space="preserve">option </w:t>
      </w:r>
      <w:r>
        <w:t xml:space="preserve">allows you </w:t>
      </w:r>
      <w:r w:rsidR="001237A2" w:rsidRPr="00493348">
        <w:t xml:space="preserve">to print a list of records with </w:t>
      </w:r>
      <w:r>
        <w:t xml:space="preserve">an </w:t>
      </w:r>
      <w:r w:rsidR="001237A2" w:rsidRPr="00493348">
        <w:t xml:space="preserve">Abstract Status of </w:t>
      </w:r>
      <w:r w:rsidR="001237A2" w:rsidRPr="00054F48">
        <w:t>Incomplete</w:t>
      </w:r>
      <w:r w:rsidR="001237A2" w:rsidRPr="00493348">
        <w:t>, Minimal</w:t>
      </w:r>
      <w:r>
        <w:t>,</w:t>
      </w:r>
      <w:r w:rsidR="001237A2" w:rsidRPr="00493348">
        <w:t xml:space="preserve"> and Partial. The report shows the accession/sequence n</w:t>
      </w:r>
      <w:r>
        <w:t xml:space="preserve">umber, patient name, SSN, ICDO </w:t>
      </w:r>
      <w:r w:rsidR="001237A2" w:rsidRPr="00493348">
        <w:t xml:space="preserve">topography, and </w:t>
      </w:r>
      <w:r>
        <w:t xml:space="preserve">the </w:t>
      </w:r>
      <w:r w:rsidR="001237A2" w:rsidRPr="00493348">
        <w:t xml:space="preserve">date of diagnosis. Records are sorted according to the Status and Patient Name. </w:t>
      </w:r>
    </w:p>
    <w:p w:rsidR="00486DAD" w:rsidRPr="00486DAD" w:rsidRDefault="00486DAD" w:rsidP="001237A2">
      <w:pPr>
        <w:rPr>
          <w:b/>
        </w:rPr>
      </w:pPr>
      <w:r w:rsidRPr="00486DAD">
        <w:rPr>
          <w:b/>
        </w:rPr>
        <w:t>Example</w:t>
      </w:r>
    </w:p>
    <w:p w:rsidR="001237A2" w:rsidRPr="002944BE" w:rsidRDefault="00054F48" w:rsidP="002944BE">
      <w:pPr>
        <w:pStyle w:val="courier2"/>
        <w:rPr>
          <w:sz w:val="16"/>
        </w:rPr>
      </w:pPr>
      <w:r w:rsidRPr="002944BE">
        <w:rPr>
          <w:sz w:val="16"/>
        </w:rPr>
        <w:tab/>
      </w:r>
      <w:r w:rsidRPr="002944BE">
        <w:rPr>
          <w:sz w:val="16"/>
        </w:rPr>
        <w:tab/>
      </w:r>
      <w:r w:rsidRPr="002944BE">
        <w:rPr>
          <w:sz w:val="16"/>
        </w:rPr>
        <w:tab/>
      </w:r>
      <w:r w:rsidRPr="002944BE">
        <w:rPr>
          <w:sz w:val="16"/>
        </w:rPr>
        <w:tab/>
      </w:r>
      <w:r w:rsidRPr="002944BE">
        <w:rPr>
          <w:sz w:val="16"/>
        </w:rPr>
        <w:tab/>
      </w:r>
      <w:r w:rsidR="005E69E9" w:rsidRPr="002944BE">
        <w:rPr>
          <w:sz w:val="16"/>
        </w:rPr>
        <w:tab/>
      </w:r>
      <w:r w:rsidR="005E69E9" w:rsidRPr="002944BE">
        <w:rPr>
          <w:sz w:val="16"/>
        </w:rPr>
        <w:tab/>
      </w:r>
      <w:r w:rsidR="005E69E9" w:rsidRPr="002944BE">
        <w:rPr>
          <w:sz w:val="16"/>
        </w:rPr>
        <w:tab/>
      </w:r>
      <w:r w:rsidR="001237A2" w:rsidRPr="002944BE">
        <w:rPr>
          <w:sz w:val="16"/>
        </w:rPr>
        <w:t>ACC/SEQ</w:t>
      </w:r>
    </w:p>
    <w:p w:rsidR="001237A2" w:rsidRPr="002944BE" w:rsidRDefault="00054F48" w:rsidP="002944BE">
      <w:pPr>
        <w:pStyle w:val="courier2"/>
        <w:rPr>
          <w:sz w:val="16"/>
        </w:rPr>
      </w:pPr>
      <w:r w:rsidRPr="002944BE">
        <w:rPr>
          <w:sz w:val="16"/>
        </w:rPr>
        <w:t>NAME</w:t>
      </w:r>
      <w:r w:rsidRPr="002944BE">
        <w:rPr>
          <w:sz w:val="16"/>
        </w:rPr>
        <w:tab/>
      </w:r>
      <w:r w:rsidR="00B63136" w:rsidRPr="002944BE">
        <w:rPr>
          <w:sz w:val="16"/>
        </w:rPr>
        <w:tab/>
      </w:r>
      <w:r w:rsidR="005E69E9" w:rsidRPr="002944BE">
        <w:rPr>
          <w:sz w:val="16"/>
        </w:rPr>
        <w:tab/>
      </w:r>
      <w:r w:rsidRPr="002944BE">
        <w:rPr>
          <w:sz w:val="16"/>
        </w:rPr>
        <w:t>SSN</w:t>
      </w:r>
      <w:r w:rsidRPr="002944BE">
        <w:rPr>
          <w:sz w:val="16"/>
        </w:rPr>
        <w:tab/>
      </w:r>
      <w:r w:rsidR="00B63136" w:rsidRPr="002944BE">
        <w:rPr>
          <w:sz w:val="16"/>
        </w:rPr>
        <w:tab/>
      </w:r>
      <w:r w:rsidR="005E69E9" w:rsidRPr="002944BE">
        <w:rPr>
          <w:sz w:val="16"/>
        </w:rPr>
        <w:tab/>
      </w:r>
      <w:r w:rsidR="00A159B0" w:rsidRPr="002944BE">
        <w:rPr>
          <w:sz w:val="16"/>
        </w:rPr>
        <w:tab/>
      </w:r>
      <w:r w:rsidRPr="002944BE">
        <w:rPr>
          <w:sz w:val="16"/>
        </w:rPr>
        <w:t>NUMBER</w:t>
      </w:r>
      <w:r w:rsidR="00902683" w:rsidRPr="002944BE">
        <w:rPr>
          <w:sz w:val="16"/>
        </w:rPr>
        <w:tab/>
      </w:r>
      <w:r w:rsidR="00902683" w:rsidRPr="002944BE">
        <w:rPr>
          <w:sz w:val="16"/>
        </w:rPr>
        <w:tab/>
      </w:r>
      <w:r w:rsidR="00902683" w:rsidRPr="002944BE">
        <w:rPr>
          <w:sz w:val="16"/>
        </w:rPr>
        <w:tab/>
      </w:r>
      <w:r w:rsidR="00902683" w:rsidRPr="002944BE">
        <w:rPr>
          <w:sz w:val="16"/>
        </w:rPr>
        <w:tab/>
      </w:r>
      <w:r w:rsidRPr="002944BE">
        <w:rPr>
          <w:sz w:val="16"/>
        </w:rPr>
        <w:t>PRIMARY SITE</w:t>
      </w:r>
      <w:r w:rsidR="00A159B0" w:rsidRPr="002944BE">
        <w:rPr>
          <w:sz w:val="16"/>
        </w:rPr>
        <w:tab/>
      </w:r>
      <w:r w:rsidR="00A159B0" w:rsidRPr="002944BE">
        <w:rPr>
          <w:sz w:val="16"/>
        </w:rPr>
        <w:tab/>
      </w:r>
      <w:r w:rsidR="001237A2" w:rsidRPr="002944BE">
        <w:rPr>
          <w:sz w:val="16"/>
        </w:rPr>
        <w:t>COC</w:t>
      </w:r>
      <w:r w:rsidR="005E69E9" w:rsidRPr="002944BE">
        <w:rPr>
          <w:sz w:val="16"/>
        </w:rPr>
        <w:tab/>
      </w:r>
      <w:r w:rsidR="00A159B0" w:rsidRPr="002944BE">
        <w:rPr>
          <w:sz w:val="16"/>
        </w:rPr>
        <w:tab/>
      </w:r>
      <w:r w:rsidR="001237A2" w:rsidRPr="002944BE">
        <w:rPr>
          <w:sz w:val="16"/>
        </w:rPr>
        <w:t>DATE DX</w:t>
      </w:r>
    </w:p>
    <w:p w:rsidR="001237A2" w:rsidRPr="002944BE" w:rsidRDefault="00054F48" w:rsidP="002944BE">
      <w:pPr>
        <w:pStyle w:val="courier2"/>
        <w:rPr>
          <w:sz w:val="16"/>
        </w:rPr>
      </w:pPr>
      <w:r w:rsidRPr="002944BE">
        <w:rPr>
          <w:sz w:val="16"/>
        </w:rPr>
        <w:tab/>
      </w:r>
      <w:r w:rsidRPr="002944BE">
        <w:rPr>
          <w:sz w:val="16"/>
        </w:rPr>
        <w:tab/>
      </w:r>
      <w:r w:rsidRPr="002944BE">
        <w:rPr>
          <w:sz w:val="16"/>
        </w:rPr>
        <w:tab/>
      </w:r>
      <w:r w:rsidR="005E69E9" w:rsidRPr="002944BE">
        <w:rPr>
          <w:sz w:val="16"/>
        </w:rPr>
        <w:tab/>
      </w:r>
      <w:r w:rsidR="001237A2" w:rsidRPr="002944BE">
        <w:rPr>
          <w:sz w:val="16"/>
        </w:rPr>
        <w:t xml:space="preserve">ABSTRACT STATUS: </w:t>
      </w:r>
      <w:r w:rsidR="001237A2" w:rsidRPr="002944BE">
        <w:rPr>
          <w:b/>
          <w:sz w:val="16"/>
        </w:rPr>
        <w:t>Incomplete</w:t>
      </w:r>
    </w:p>
    <w:p w:rsidR="001237A2" w:rsidRPr="002944BE" w:rsidRDefault="00A159B0" w:rsidP="002944BE">
      <w:pPr>
        <w:pStyle w:val="courier2"/>
        <w:rPr>
          <w:sz w:val="16"/>
        </w:rPr>
      </w:pPr>
      <w:r w:rsidRPr="002944BE">
        <w:rPr>
          <w:sz w:val="16"/>
        </w:rPr>
        <w:t>ONCOPatient1</w:t>
      </w:r>
      <w:r w:rsidR="00B63136" w:rsidRPr="002944BE">
        <w:rPr>
          <w:sz w:val="16"/>
        </w:rPr>
        <w:tab/>
      </w:r>
      <w:r w:rsidR="002944BE">
        <w:rPr>
          <w:sz w:val="16"/>
        </w:rPr>
        <w:tab/>
      </w:r>
      <w:r w:rsidR="00054F48" w:rsidRPr="002944BE">
        <w:rPr>
          <w:sz w:val="16"/>
        </w:rPr>
        <w:t>999-99-9999</w:t>
      </w:r>
      <w:r w:rsidR="00B63136" w:rsidRPr="002944BE">
        <w:rPr>
          <w:sz w:val="16"/>
        </w:rPr>
        <w:tab/>
      </w:r>
      <w:r w:rsidRPr="002944BE">
        <w:rPr>
          <w:sz w:val="16"/>
        </w:rPr>
        <w:tab/>
      </w:r>
      <w:r w:rsidR="00054F48" w:rsidRPr="002944BE">
        <w:rPr>
          <w:sz w:val="16"/>
        </w:rPr>
        <w:t>2005-00537/00</w:t>
      </w:r>
      <w:r w:rsidR="005E69E9" w:rsidRPr="002944BE">
        <w:rPr>
          <w:sz w:val="16"/>
        </w:rPr>
        <w:tab/>
      </w:r>
      <w:r w:rsidR="005E69E9" w:rsidRPr="002944BE">
        <w:rPr>
          <w:sz w:val="16"/>
        </w:rPr>
        <w:tab/>
      </w:r>
      <w:r w:rsidR="001237A2" w:rsidRPr="002944BE">
        <w:rPr>
          <w:sz w:val="16"/>
        </w:rPr>
        <w:t>UNKNOWN PRIMAR</w:t>
      </w:r>
      <w:r w:rsidRPr="002944BE">
        <w:rPr>
          <w:sz w:val="16"/>
        </w:rPr>
        <w:tab/>
      </w:r>
      <w:r w:rsidRPr="002944BE">
        <w:rPr>
          <w:sz w:val="16"/>
        </w:rPr>
        <w:tab/>
      </w:r>
      <w:r w:rsidR="001237A2" w:rsidRPr="002944BE">
        <w:rPr>
          <w:sz w:val="16"/>
        </w:rPr>
        <w:t>1</w:t>
      </w:r>
      <w:r w:rsidR="005E69E9" w:rsidRPr="002944BE">
        <w:rPr>
          <w:sz w:val="16"/>
        </w:rPr>
        <w:tab/>
      </w:r>
      <w:r w:rsidR="005E69E9" w:rsidRPr="002944BE">
        <w:rPr>
          <w:sz w:val="16"/>
        </w:rPr>
        <w:tab/>
      </w:r>
      <w:r w:rsidR="001237A2" w:rsidRPr="002944BE">
        <w:rPr>
          <w:sz w:val="16"/>
        </w:rPr>
        <w:t>07/29/2005</w:t>
      </w:r>
    </w:p>
    <w:p w:rsidR="001237A2" w:rsidRPr="002944BE" w:rsidRDefault="00B63136" w:rsidP="002944BE">
      <w:pPr>
        <w:pStyle w:val="courier2"/>
        <w:rPr>
          <w:sz w:val="16"/>
        </w:rPr>
      </w:pPr>
      <w:r w:rsidRPr="002944BE">
        <w:rPr>
          <w:sz w:val="16"/>
        </w:rPr>
        <w:tab/>
      </w:r>
      <w:r w:rsidRPr="002944BE">
        <w:rPr>
          <w:sz w:val="16"/>
        </w:rPr>
        <w:tab/>
      </w:r>
      <w:r w:rsidRPr="002944BE">
        <w:rPr>
          <w:sz w:val="16"/>
        </w:rPr>
        <w:tab/>
      </w:r>
      <w:r w:rsidR="005E69E9" w:rsidRPr="002944BE">
        <w:rPr>
          <w:sz w:val="16"/>
        </w:rPr>
        <w:tab/>
      </w:r>
      <w:r w:rsidR="001237A2" w:rsidRPr="002944BE">
        <w:rPr>
          <w:sz w:val="16"/>
        </w:rPr>
        <w:t xml:space="preserve">ABSTRACT STATUS: </w:t>
      </w:r>
      <w:r w:rsidR="001237A2" w:rsidRPr="002944BE">
        <w:rPr>
          <w:b/>
          <w:sz w:val="16"/>
        </w:rPr>
        <w:t>Minimal data</w:t>
      </w:r>
    </w:p>
    <w:p w:rsidR="001237A2" w:rsidRPr="002944BE" w:rsidRDefault="005F70FF" w:rsidP="002944BE">
      <w:pPr>
        <w:pStyle w:val="courier2"/>
        <w:rPr>
          <w:sz w:val="16"/>
        </w:rPr>
      </w:pPr>
      <w:r>
        <w:rPr>
          <w:sz w:val="16"/>
        </w:rPr>
        <w:t>ONCOPatient</w:t>
      </w:r>
      <w:r w:rsidR="00A159B0" w:rsidRPr="002944BE">
        <w:rPr>
          <w:sz w:val="16"/>
        </w:rPr>
        <w:t>2</w:t>
      </w:r>
      <w:r w:rsidR="00902683" w:rsidRPr="002944BE">
        <w:rPr>
          <w:sz w:val="16"/>
        </w:rPr>
        <w:tab/>
      </w:r>
      <w:r w:rsidR="002944BE">
        <w:rPr>
          <w:sz w:val="16"/>
        </w:rPr>
        <w:tab/>
      </w:r>
      <w:r w:rsidR="001237A2" w:rsidRPr="002944BE">
        <w:rPr>
          <w:sz w:val="16"/>
        </w:rPr>
        <w:t>999-99-9999</w:t>
      </w:r>
      <w:r w:rsidR="00B63136" w:rsidRPr="002944BE">
        <w:rPr>
          <w:sz w:val="16"/>
        </w:rPr>
        <w:tab/>
      </w:r>
      <w:r w:rsidR="00A159B0" w:rsidRPr="002944BE">
        <w:rPr>
          <w:sz w:val="16"/>
        </w:rPr>
        <w:tab/>
      </w:r>
      <w:r w:rsidR="001237A2" w:rsidRPr="002944BE">
        <w:rPr>
          <w:sz w:val="16"/>
        </w:rPr>
        <w:t>1995-00136/01</w:t>
      </w:r>
      <w:r w:rsidR="00B63136" w:rsidRPr="002944BE">
        <w:rPr>
          <w:sz w:val="16"/>
        </w:rPr>
        <w:tab/>
      </w:r>
      <w:r w:rsidR="00B63136" w:rsidRPr="002944BE">
        <w:rPr>
          <w:sz w:val="16"/>
        </w:rPr>
        <w:tab/>
      </w:r>
      <w:r w:rsidR="001237A2" w:rsidRPr="002944BE">
        <w:rPr>
          <w:sz w:val="16"/>
        </w:rPr>
        <w:t>SKIN, TRUNK</w:t>
      </w:r>
      <w:r w:rsidR="00902683" w:rsidRPr="002944BE">
        <w:rPr>
          <w:sz w:val="16"/>
        </w:rPr>
        <w:tab/>
      </w:r>
      <w:r w:rsidR="00A159B0" w:rsidRPr="002944BE">
        <w:rPr>
          <w:sz w:val="16"/>
        </w:rPr>
        <w:tab/>
      </w:r>
      <w:r w:rsidR="00A159B0" w:rsidRPr="002944BE">
        <w:rPr>
          <w:sz w:val="16"/>
        </w:rPr>
        <w:tab/>
      </w:r>
      <w:r w:rsidR="001237A2" w:rsidRPr="002944BE">
        <w:rPr>
          <w:sz w:val="16"/>
        </w:rPr>
        <w:t>1</w:t>
      </w:r>
      <w:r w:rsidR="005E69E9" w:rsidRPr="002944BE">
        <w:rPr>
          <w:sz w:val="16"/>
        </w:rPr>
        <w:tab/>
      </w:r>
      <w:r w:rsidR="005E69E9" w:rsidRPr="002944BE">
        <w:rPr>
          <w:sz w:val="16"/>
        </w:rPr>
        <w:tab/>
      </w:r>
      <w:r w:rsidR="001237A2" w:rsidRPr="002944BE">
        <w:rPr>
          <w:sz w:val="16"/>
        </w:rPr>
        <w:t>03/02/1995</w:t>
      </w:r>
    </w:p>
    <w:p w:rsidR="001237A2" w:rsidRPr="002944BE" w:rsidRDefault="00B63136" w:rsidP="002944BE">
      <w:pPr>
        <w:pStyle w:val="courier2"/>
        <w:rPr>
          <w:sz w:val="16"/>
        </w:rPr>
      </w:pPr>
      <w:r w:rsidRPr="002944BE">
        <w:rPr>
          <w:sz w:val="16"/>
        </w:rPr>
        <w:tab/>
      </w:r>
      <w:r w:rsidRPr="002944BE">
        <w:rPr>
          <w:sz w:val="16"/>
        </w:rPr>
        <w:tab/>
      </w:r>
      <w:r w:rsidRPr="002944BE">
        <w:rPr>
          <w:sz w:val="16"/>
        </w:rPr>
        <w:tab/>
      </w:r>
      <w:r w:rsidR="002944BE">
        <w:rPr>
          <w:sz w:val="16"/>
        </w:rPr>
        <w:tab/>
      </w:r>
      <w:r w:rsidR="001237A2" w:rsidRPr="002944BE">
        <w:rPr>
          <w:sz w:val="16"/>
        </w:rPr>
        <w:t xml:space="preserve">ABSTRACT STATUS: </w:t>
      </w:r>
      <w:r w:rsidR="001237A2" w:rsidRPr="002944BE">
        <w:rPr>
          <w:b/>
          <w:sz w:val="16"/>
        </w:rPr>
        <w:t>Partial</w:t>
      </w:r>
    </w:p>
    <w:p w:rsidR="001237A2" w:rsidRPr="002944BE" w:rsidRDefault="00A159B0" w:rsidP="002944BE">
      <w:pPr>
        <w:pStyle w:val="courier2"/>
        <w:rPr>
          <w:sz w:val="16"/>
        </w:rPr>
      </w:pPr>
      <w:r w:rsidRPr="002944BE">
        <w:rPr>
          <w:sz w:val="16"/>
        </w:rPr>
        <w:t>ONCOPatient3</w:t>
      </w:r>
      <w:r w:rsidR="00902683" w:rsidRPr="002944BE">
        <w:rPr>
          <w:sz w:val="16"/>
        </w:rPr>
        <w:tab/>
      </w:r>
      <w:r w:rsidR="002944BE">
        <w:rPr>
          <w:sz w:val="16"/>
        </w:rPr>
        <w:tab/>
      </w:r>
      <w:r w:rsidR="001237A2" w:rsidRPr="002944BE">
        <w:rPr>
          <w:sz w:val="16"/>
        </w:rPr>
        <w:t>999-99-9999</w:t>
      </w:r>
      <w:r w:rsidR="00B63136" w:rsidRPr="002944BE">
        <w:rPr>
          <w:sz w:val="16"/>
        </w:rPr>
        <w:tab/>
      </w:r>
      <w:r w:rsidRPr="002944BE">
        <w:rPr>
          <w:sz w:val="16"/>
        </w:rPr>
        <w:tab/>
      </w:r>
      <w:r w:rsidR="001237A2" w:rsidRPr="002944BE">
        <w:rPr>
          <w:sz w:val="16"/>
        </w:rPr>
        <w:t>2005-00752/01</w:t>
      </w:r>
      <w:r w:rsidR="00B63136" w:rsidRPr="002944BE">
        <w:rPr>
          <w:sz w:val="16"/>
        </w:rPr>
        <w:tab/>
      </w:r>
      <w:r w:rsidR="00B63136" w:rsidRPr="002944BE">
        <w:rPr>
          <w:sz w:val="16"/>
        </w:rPr>
        <w:tab/>
      </w:r>
      <w:r w:rsidR="001237A2" w:rsidRPr="002944BE">
        <w:rPr>
          <w:sz w:val="16"/>
        </w:rPr>
        <w:t>RECTOSIGMOID J</w:t>
      </w:r>
      <w:r w:rsidRPr="002944BE">
        <w:rPr>
          <w:sz w:val="16"/>
        </w:rPr>
        <w:tab/>
      </w:r>
      <w:r w:rsidRPr="002944BE">
        <w:rPr>
          <w:sz w:val="16"/>
        </w:rPr>
        <w:tab/>
      </w:r>
      <w:r w:rsidR="001237A2" w:rsidRPr="002944BE">
        <w:rPr>
          <w:sz w:val="16"/>
        </w:rPr>
        <w:t>1</w:t>
      </w:r>
      <w:r w:rsidR="005E69E9" w:rsidRPr="002944BE">
        <w:rPr>
          <w:sz w:val="16"/>
        </w:rPr>
        <w:tab/>
      </w:r>
      <w:r w:rsidR="005E69E9" w:rsidRPr="002944BE">
        <w:rPr>
          <w:sz w:val="16"/>
        </w:rPr>
        <w:tab/>
      </w:r>
      <w:r w:rsidR="001237A2" w:rsidRPr="002944BE">
        <w:rPr>
          <w:sz w:val="16"/>
        </w:rPr>
        <w:t>10/18/2005</w:t>
      </w:r>
    </w:p>
    <w:p w:rsidR="001237A2" w:rsidRPr="002944BE" w:rsidRDefault="00A159B0" w:rsidP="002944BE">
      <w:pPr>
        <w:pStyle w:val="courier2"/>
        <w:rPr>
          <w:sz w:val="16"/>
        </w:rPr>
      </w:pPr>
      <w:r w:rsidRPr="002944BE">
        <w:rPr>
          <w:sz w:val="16"/>
        </w:rPr>
        <w:t>ONCOPatient</w:t>
      </w:r>
      <w:r w:rsidR="005F70FF">
        <w:rPr>
          <w:sz w:val="16"/>
        </w:rPr>
        <w:t>4</w:t>
      </w:r>
      <w:r w:rsidR="00902683" w:rsidRPr="002944BE">
        <w:rPr>
          <w:sz w:val="16"/>
        </w:rPr>
        <w:tab/>
      </w:r>
      <w:r w:rsidR="002944BE">
        <w:rPr>
          <w:sz w:val="16"/>
        </w:rPr>
        <w:tab/>
      </w:r>
      <w:r w:rsidR="001237A2" w:rsidRPr="002944BE">
        <w:rPr>
          <w:sz w:val="16"/>
        </w:rPr>
        <w:t>999-99-9999</w:t>
      </w:r>
      <w:r w:rsidR="00B63136" w:rsidRPr="002944BE">
        <w:rPr>
          <w:sz w:val="16"/>
        </w:rPr>
        <w:tab/>
      </w:r>
      <w:r w:rsidRPr="002944BE">
        <w:rPr>
          <w:sz w:val="16"/>
        </w:rPr>
        <w:tab/>
      </w:r>
      <w:r w:rsidR="001237A2" w:rsidRPr="002944BE">
        <w:rPr>
          <w:sz w:val="16"/>
        </w:rPr>
        <w:t>2005-00763/00</w:t>
      </w:r>
      <w:r w:rsidR="00B63136" w:rsidRPr="002944BE">
        <w:rPr>
          <w:sz w:val="16"/>
        </w:rPr>
        <w:tab/>
      </w:r>
      <w:r w:rsidR="00B63136" w:rsidRPr="002944BE">
        <w:rPr>
          <w:sz w:val="16"/>
        </w:rPr>
        <w:tab/>
      </w:r>
      <w:r w:rsidR="001237A2" w:rsidRPr="002944BE">
        <w:rPr>
          <w:sz w:val="16"/>
        </w:rPr>
        <w:t>ESOPHAGUS, LOW</w:t>
      </w:r>
      <w:r w:rsidRPr="002944BE">
        <w:rPr>
          <w:sz w:val="16"/>
        </w:rPr>
        <w:tab/>
      </w:r>
      <w:r w:rsidRPr="002944BE">
        <w:rPr>
          <w:sz w:val="16"/>
        </w:rPr>
        <w:tab/>
      </w:r>
      <w:r w:rsidR="001237A2" w:rsidRPr="002944BE">
        <w:rPr>
          <w:sz w:val="16"/>
        </w:rPr>
        <w:t>1</w:t>
      </w:r>
      <w:r w:rsidR="00902683" w:rsidRPr="002944BE">
        <w:rPr>
          <w:sz w:val="16"/>
        </w:rPr>
        <w:tab/>
      </w:r>
      <w:r w:rsidR="00902683" w:rsidRPr="002944BE">
        <w:rPr>
          <w:sz w:val="16"/>
        </w:rPr>
        <w:tab/>
      </w:r>
      <w:r w:rsidR="001237A2" w:rsidRPr="002944BE">
        <w:rPr>
          <w:sz w:val="16"/>
        </w:rPr>
        <w:t>10/27/2005</w:t>
      </w:r>
    </w:p>
    <w:p w:rsidR="00373B04" w:rsidRPr="00373B04" w:rsidRDefault="00373B04" w:rsidP="00373B04">
      <w:pPr>
        <w:pStyle w:val="NoteText"/>
      </w:pPr>
      <w:r w:rsidRPr="007745B8">
        <w:rPr>
          <w:b/>
        </w:rPr>
        <w:t>Note:</w:t>
      </w:r>
      <w:r>
        <w:t xml:space="preserve"> </w:t>
      </w:r>
      <w:r w:rsidRPr="00493348">
        <w:t xml:space="preserve">Only </w:t>
      </w:r>
      <w:r w:rsidRPr="007745B8">
        <w:rPr>
          <w:b/>
        </w:rPr>
        <w:t>AI</w:t>
      </w:r>
      <w:r w:rsidRPr="00493348">
        <w:t xml:space="preserve"> and </w:t>
      </w:r>
      <w:r w:rsidRPr="007745B8">
        <w:rPr>
          <w:b/>
        </w:rPr>
        <w:t>EE</w:t>
      </w:r>
      <w:r w:rsidRPr="00493348">
        <w:t xml:space="preserve"> allow you to enter data into an abstract.</w:t>
      </w:r>
    </w:p>
    <w:p w:rsidR="00152481" w:rsidRDefault="001237A2" w:rsidP="00152481">
      <w:pPr>
        <w:pStyle w:val="Heading2"/>
      </w:pPr>
      <w:bookmarkStart w:id="66" w:name="_Toc421254987"/>
      <w:r w:rsidRPr="00152481">
        <w:rPr>
          <w:rStyle w:val="Heading2Char"/>
        </w:rPr>
        <w:t>IR</w:t>
      </w:r>
      <w:r w:rsidR="003B7669">
        <w:rPr>
          <w:rStyle w:val="Heading2Char"/>
        </w:rPr>
        <w:t xml:space="preserve">  </w:t>
      </w:r>
      <w:r w:rsidRPr="00493348">
        <w:t>Patient Summary</w:t>
      </w:r>
      <w:bookmarkEnd w:id="66"/>
      <w:r w:rsidRPr="00493348">
        <w:t xml:space="preserve"> </w:t>
      </w:r>
      <w:r w:rsidR="008416E3">
        <w:fldChar w:fldCharType="begin"/>
      </w:r>
      <w:r w:rsidR="008416E3">
        <w:instrText xml:space="preserve"> XE "</w:instrText>
      </w:r>
      <w:r w:rsidR="008416E3" w:rsidRPr="00BA2A78">
        <w:instrText>IR</w:instrText>
      </w:r>
      <w:r w:rsidR="008416E3">
        <w:instrText xml:space="preserve">" </w:instrText>
      </w:r>
      <w:r w:rsidR="008416E3">
        <w:fldChar w:fldCharType="end"/>
      </w:r>
      <w:r w:rsidR="001C3BD0">
        <w:fldChar w:fldCharType="begin"/>
      </w:r>
      <w:r w:rsidR="001C3BD0">
        <w:instrText xml:space="preserve"> XE "</w:instrText>
      </w:r>
      <w:r w:rsidR="001C3BD0" w:rsidRPr="009E4E93">
        <w:instrText>Abstract:Patient summary</w:instrText>
      </w:r>
      <w:r w:rsidR="001C3BD0">
        <w:instrText xml:space="preserve">" </w:instrText>
      </w:r>
      <w:r w:rsidR="001C3BD0">
        <w:fldChar w:fldCharType="end"/>
      </w:r>
    </w:p>
    <w:p w:rsidR="001237A2" w:rsidRPr="00493348" w:rsidRDefault="00486DAD" w:rsidP="001237A2">
      <w:r>
        <w:t>The Patient Summary option allows you to p</w:t>
      </w:r>
      <w:r w:rsidR="001237A2" w:rsidRPr="00493348">
        <w:t xml:space="preserve">roduce a brief summary of </w:t>
      </w:r>
      <w:r>
        <w:t xml:space="preserve">the </w:t>
      </w:r>
      <w:r w:rsidR="001237A2" w:rsidRPr="00493348">
        <w:t xml:space="preserve">data </w:t>
      </w:r>
      <w:r>
        <w:t xml:space="preserve">found </w:t>
      </w:r>
      <w:r w:rsidR="001237A2" w:rsidRPr="00493348">
        <w:t xml:space="preserve">in </w:t>
      </w:r>
      <w:r>
        <w:t>a</w:t>
      </w:r>
      <w:r w:rsidR="001237A2" w:rsidRPr="00493348">
        <w:t xml:space="preserve"> patient’s abstract</w:t>
      </w:r>
      <w:r>
        <w:t>.</w:t>
      </w:r>
    </w:p>
    <w:p w:rsidR="00152481" w:rsidRDefault="001237A2" w:rsidP="00152481">
      <w:pPr>
        <w:pStyle w:val="Heading2"/>
      </w:pPr>
      <w:bookmarkStart w:id="67" w:name="_Toc421254988"/>
      <w:r w:rsidRPr="00152481">
        <w:rPr>
          <w:rStyle w:val="Heading2Char"/>
        </w:rPr>
        <w:lastRenderedPageBreak/>
        <w:t>QA</w:t>
      </w:r>
      <w:r w:rsidR="003B7669">
        <w:rPr>
          <w:rStyle w:val="Heading2Char"/>
        </w:rPr>
        <w:t xml:space="preserve">  </w:t>
      </w:r>
      <w:r w:rsidRPr="00493348">
        <w:t>Print Abstract QA</w:t>
      </w:r>
      <w:r w:rsidR="00486DAD">
        <w:t xml:space="preserve"> </w:t>
      </w:r>
      <w:r w:rsidRPr="00493348">
        <w:t>(80c)</w:t>
      </w:r>
      <w:bookmarkEnd w:id="67"/>
      <w:r w:rsidRPr="00493348">
        <w:t xml:space="preserve"> </w:t>
      </w:r>
      <w:r w:rsidR="001C3BD0">
        <w:fldChar w:fldCharType="begin"/>
      </w:r>
      <w:r w:rsidR="001C3BD0">
        <w:instrText xml:space="preserve"> XE "</w:instrText>
      </w:r>
      <w:r w:rsidR="001C3BD0" w:rsidRPr="00DE5908">
        <w:instrText>Abstract:Print QA</w:instrText>
      </w:r>
      <w:r w:rsidR="001C3BD0">
        <w:instrText xml:space="preserve">" </w:instrText>
      </w:r>
      <w:r w:rsidR="001C3BD0">
        <w:fldChar w:fldCharType="end"/>
      </w:r>
      <w:r w:rsidR="006437B0">
        <w:fldChar w:fldCharType="begin"/>
      </w:r>
      <w:r w:rsidR="006437B0">
        <w:instrText xml:space="preserve"> XE "</w:instrText>
      </w:r>
      <w:r w:rsidR="006437B0" w:rsidRPr="000B2115">
        <w:instrText>QA</w:instrText>
      </w:r>
      <w:r w:rsidR="006437B0">
        <w:instrText xml:space="preserve">" </w:instrText>
      </w:r>
      <w:r w:rsidR="006437B0">
        <w:fldChar w:fldCharType="end"/>
      </w:r>
    </w:p>
    <w:p w:rsidR="001237A2" w:rsidRDefault="001237A2" w:rsidP="001237A2">
      <w:r w:rsidRPr="00493348">
        <w:t>Th</w:t>
      </w:r>
      <w:r w:rsidR="00AC6C78">
        <w:t>e Print Abstract QA</w:t>
      </w:r>
      <w:r w:rsidRPr="00493348">
        <w:t xml:space="preserve"> option </w:t>
      </w:r>
      <w:r w:rsidR="00AC6C78">
        <w:t xml:space="preserve">allows you to </w:t>
      </w:r>
      <w:r w:rsidRPr="00493348">
        <w:t>print a user</w:t>
      </w:r>
      <w:r w:rsidR="00AC6C78">
        <w:t>-</w:t>
      </w:r>
      <w:r w:rsidRPr="00493348">
        <w:t>friendly abstract</w:t>
      </w:r>
      <w:r w:rsidR="00AC6C78">
        <w:t>,</w:t>
      </w:r>
      <w:r w:rsidRPr="00493348">
        <w:t xml:space="preserve"> which physicians </w:t>
      </w:r>
      <w:r w:rsidR="00AC6C78">
        <w:t xml:space="preserve">can use when doing the </w:t>
      </w:r>
      <w:r w:rsidR="003A74AE">
        <w:t>ACoS</w:t>
      </w:r>
      <w:r w:rsidR="00AC6C78">
        <w:t xml:space="preserve"> required QA </w:t>
      </w:r>
      <w:r w:rsidR="007745B8">
        <w:t>por</w:t>
      </w:r>
      <w:r w:rsidR="00AC6C78">
        <w:t xml:space="preserve">tion </w:t>
      </w:r>
      <w:r w:rsidRPr="00493348">
        <w:t>of registry abstracts</w:t>
      </w:r>
      <w:r w:rsidR="00AC6C78">
        <w:t>.</w:t>
      </w:r>
    </w:p>
    <w:p w:rsidR="00B27407" w:rsidRDefault="00B27407" w:rsidP="00B27407">
      <w:pPr>
        <w:pStyle w:val="NoteText"/>
      </w:pPr>
      <w:r w:rsidRPr="00373B04">
        <w:rPr>
          <w:b/>
        </w:rPr>
        <w:t>Note:</w:t>
      </w:r>
      <w:r>
        <w:t xml:space="preserve"> </w:t>
      </w:r>
      <w:r w:rsidRPr="00373B04">
        <w:rPr>
          <w:b/>
        </w:rPr>
        <w:t>80c</w:t>
      </w:r>
      <w:r>
        <w:t xml:space="preserve"> (80 columns) presents an easy-to-read display on the computer screen.</w:t>
      </w:r>
    </w:p>
    <w:p w:rsidR="001237A2" w:rsidRPr="00493348" w:rsidRDefault="001237A2" w:rsidP="00152481">
      <w:pPr>
        <w:pStyle w:val="Heading2"/>
      </w:pPr>
      <w:bookmarkStart w:id="68" w:name="_Toc421254989"/>
      <w:r w:rsidRPr="00152481">
        <w:rPr>
          <w:rStyle w:val="Heading2Char"/>
        </w:rPr>
        <w:t>EX</w:t>
      </w:r>
      <w:r w:rsidR="003B7669">
        <w:rPr>
          <w:rStyle w:val="Heading2Char"/>
        </w:rPr>
        <w:t xml:space="preserve">  </w:t>
      </w:r>
      <w:r w:rsidRPr="00493348">
        <w:t>Print Abstract-Extended (80c)</w:t>
      </w:r>
      <w:bookmarkEnd w:id="68"/>
      <w:r w:rsidRPr="00493348">
        <w:t xml:space="preserve"> </w:t>
      </w:r>
      <w:r w:rsidR="008416E3">
        <w:fldChar w:fldCharType="begin"/>
      </w:r>
      <w:r w:rsidR="008416E3">
        <w:instrText xml:space="preserve"> XE "</w:instrText>
      </w:r>
      <w:r w:rsidR="008416E3" w:rsidRPr="00BA2A78">
        <w:instrText>EX</w:instrText>
      </w:r>
      <w:r w:rsidR="008416E3">
        <w:instrText xml:space="preserve">" </w:instrText>
      </w:r>
      <w:r w:rsidR="008416E3">
        <w:fldChar w:fldCharType="end"/>
      </w:r>
      <w:r w:rsidR="001C3BD0">
        <w:fldChar w:fldCharType="begin"/>
      </w:r>
      <w:r w:rsidR="001C3BD0">
        <w:instrText xml:space="preserve"> XE "</w:instrText>
      </w:r>
      <w:r w:rsidR="001C3BD0" w:rsidRPr="00D07BF0">
        <w:instrText>Abstract:Print extended</w:instrText>
      </w:r>
      <w:r w:rsidR="001C3BD0">
        <w:instrText xml:space="preserve">" </w:instrText>
      </w:r>
      <w:r w:rsidR="001C3BD0">
        <w:fldChar w:fldCharType="end"/>
      </w:r>
    </w:p>
    <w:p w:rsidR="001237A2" w:rsidRDefault="001237A2" w:rsidP="001237A2">
      <w:r w:rsidRPr="00493348">
        <w:t>The</w:t>
      </w:r>
      <w:r w:rsidR="00AC6C78">
        <w:t xml:space="preserve"> Print Abstract Extended option allows you to </w:t>
      </w:r>
      <w:r w:rsidRPr="00493348">
        <w:t xml:space="preserve">print a condensed version of </w:t>
      </w:r>
      <w:r w:rsidR="00AC6C78">
        <w:t xml:space="preserve">a complete abstract. </w:t>
      </w:r>
    </w:p>
    <w:p w:rsidR="00B27407" w:rsidRDefault="00B27407" w:rsidP="00B27407">
      <w:pPr>
        <w:pStyle w:val="NoteText"/>
      </w:pPr>
      <w:r w:rsidRPr="00373B04">
        <w:rPr>
          <w:b/>
        </w:rPr>
        <w:t>Note:</w:t>
      </w:r>
      <w:r>
        <w:t xml:space="preserve"> </w:t>
      </w:r>
      <w:r w:rsidRPr="00373B04">
        <w:rPr>
          <w:b/>
        </w:rPr>
        <w:t>80c</w:t>
      </w:r>
      <w:r>
        <w:t xml:space="preserve"> (80 columns) presents an easy-to-read display on the computer screen.</w:t>
      </w:r>
    </w:p>
    <w:p w:rsidR="00B27407" w:rsidRDefault="001237A2" w:rsidP="00152481">
      <w:pPr>
        <w:pStyle w:val="Heading2"/>
      </w:pPr>
      <w:bookmarkStart w:id="69" w:name="_Toc421254990"/>
      <w:r w:rsidRPr="00152481">
        <w:rPr>
          <w:rStyle w:val="Heading2Char"/>
        </w:rPr>
        <w:t>PA</w:t>
      </w:r>
      <w:r w:rsidR="00152481">
        <w:rPr>
          <w:rStyle w:val="Heading3Char"/>
        </w:rPr>
        <w:t xml:space="preserve">  </w:t>
      </w:r>
      <w:r w:rsidRPr="00493348">
        <w:t>Print Complete Abstract (132c)</w:t>
      </w:r>
      <w:bookmarkEnd w:id="69"/>
      <w:r w:rsidRPr="00493348">
        <w:t xml:space="preserve"> </w:t>
      </w:r>
    </w:p>
    <w:p w:rsidR="00AC6C78" w:rsidRDefault="00AC6C78" w:rsidP="001237A2">
      <w:r>
        <w:t>T</w:t>
      </w:r>
      <w:r w:rsidR="001237A2" w:rsidRPr="00493348">
        <w:t>h</w:t>
      </w:r>
      <w:r>
        <w:t>e Print Complete Abstract</w:t>
      </w:r>
      <w:r w:rsidR="001237A2" w:rsidRPr="00493348">
        <w:t xml:space="preserve"> option </w:t>
      </w:r>
      <w:r>
        <w:t xml:space="preserve">allows you </w:t>
      </w:r>
      <w:r w:rsidR="001237A2" w:rsidRPr="00493348">
        <w:t>to print a complete abstract</w:t>
      </w:r>
      <w:r>
        <w:t>,</w:t>
      </w:r>
      <w:r w:rsidR="001237A2" w:rsidRPr="00493348">
        <w:t xml:space="preserve"> </w:t>
      </w:r>
      <w:r>
        <w:t xml:space="preserve">which includes </w:t>
      </w:r>
      <w:r w:rsidR="001237A2" w:rsidRPr="00493348">
        <w:t>c</w:t>
      </w:r>
      <w:r w:rsidR="00550CF7">
        <w:t>apturing the extended data set or to print without personal identifiers (sensitive information), specifically name and SSN.</w:t>
      </w:r>
    </w:p>
    <w:p w:rsidR="005F70FF" w:rsidRDefault="005F70FF" w:rsidP="005F70FF">
      <w:pPr>
        <w:pStyle w:val="NoteText"/>
      </w:pPr>
      <w:r w:rsidRPr="00373B04">
        <w:rPr>
          <w:b/>
        </w:rPr>
        <w:t>Note:</w:t>
      </w:r>
      <w:r>
        <w:t xml:space="preserve"> </w:t>
      </w:r>
      <w:r w:rsidRPr="00373B04">
        <w:rPr>
          <w:b/>
        </w:rPr>
        <w:t>132c</w:t>
      </w:r>
      <w:r>
        <w:t xml:space="preserve"> (132 columns) does not present an easy-to-read display on the computer screen because the text wraps; select a device that can print 132 columns.</w:t>
      </w:r>
      <w:r>
        <w:fldChar w:fldCharType="begin"/>
      </w:r>
      <w:r>
        <w:instrText xml:space="preserve"> XE "</w:instrText>
      </w:r>
      <w:r w:rsidRPr="00BA2A78">
        <w:instrText>PA</w:instrText>
      </w:r>
      <w:r>
        <w:instrText xml:space="preserve">" </w:instrText>
      </w:r>
      <w:r>
        <w:fldChar w:fldCharType="end"/>
      </w:r>
      <w:r>
        <w:fldChar w:fldCharType="begin"/>
      </w:r>
      <w:r>
        <w:instrText xml:space="preserve"> XE "</w:instrText>
      </w:r>
      <w:r w:rsidRPr="00012100">
        <w:instrText>Abstract:Print complete</w:instrText>
      </w:r>
      <w:r>
        <w:instrText xml:space="preserve">" </w:instrText>
      </w:r>
      <w:r>
        <w:fldChar w:fldCharType="end"/>
      </w:r>
    </w:p>
    <w:p w:rsidR="001237A2" w:rsidRDefault="001237A2" w:rsidP="00152481">
      <w:pPr>
        <w:pStyle w:val="Heading2"/>
      </w:pPr>
      <w:bookmarkStart w:id="70" w:name="_Toc421254991"/>
      <w:r w:rsidRPr="00152481">
        <w:rPr>
          <w:rStyle w:val="Heading2Char"/>
        </w:rPr>
        <w:t>MA</w:t>
      </w:r>
      <w:r w:rsidR="003B7669">
        <w:rPr>
          <w:rStyle w:val="Heading2Char"/>
        </w:rPr>
        <w:t xml:space="preserve">  </w:t>
      </w:r>
      <w:r w:rsidRPr="00493348">
        <w:t>Print QA/Multiple Abstracts</w:t>
      </w:r>
      <w:bookmarkEnd w:id="70"/>
      <w:r w:rsidR="008416E3">
        <w:fldChar w:fldCharType="begin"/>
      </w:r>
      <w:r w:rsidR="008416E3">
        <w:instrText xml:space="preserve"> XE "</w:instrText>
      </w:r>
      <w:r w:rsidR="008416E3" w:rsidRPr="00BA2A78">
        <w:instrText>MA</w:instrText>
      </w:r>
      <w:r w:rsidR="008416E3">
        <w:instrText xml:space="preserve">" </w:instrText>
      </w:r>
      <w:r w:rsidR="008416E3">
        <w:fldChar w:fldCharType="end"/>
      </w:r>
      <w:r w:rsidR="001C3BD0">
        <w:fldChar w:fldCharType="begin"/>
      </w:r>
      <w:r w:rsidR="001C3BD0">
        <w:instrText xml:space="preserve"> XE "</w:instrText>
      </w:r>
      <w:r w:rsidR="001C3BD0" w:rsidRPr="00F41785">
        <w:instrText>Abstract:Print QA/multiple</w:instrText>
      </w:r>
      <w:r w:rsidR="001C3BD0">
        <w:instrText xml:space="preserve">" </w:instrText>
      </w:r>
      <w:r w:rsidR="001C3BD0">
        <w:fldChar w:fldCharType="end"/>
      </w:r>
    </w:p>
    <w:p w:rsidR="00AC6C78" w:rsidRDefault="00AC6C78" w:rsidP="00AC6C78">
      <w:r>
        <w:t>The Print QA/Multiple Abstracts option allows you to print quality assurance/multiple abstracts.</w:t>
      </w:r>
    </w:p>
    <w:p w:rsidR="001237A2" w:rsidRPr="00493348" w:rsidRDefault="001237A2" w:rsidP="00203CA3">
      <w:pPr>
        <w:pStyle w:val="Heading2"/>
      </w:pPr>
      <w:bookmarkStart w:id="71" w:name="_Toc421254992"/>
      <w:r w:rsidRPr="00152481">
        <w:rPr>
          <w:rStyle w:val="Heading2Char"/>
        </w:rPr>
        <w:t>AS</w:t>
      </w:r>
      <w:r w:rsidR="00152481" w:rsidRPr="00152481">
        <w:rPr>
          <w:rStyle w:val="Heading2Char"/>
        </w:rPr>
        <w:t xml:space="preserve">  </w:t>
      </w:r>
      <w:r w:rsidRPr="00152481">
        <w:rPr>
          <w:rStyle w:val="Heading2Char"/>
        </w:rPr>
        <w:t>Abstract Screens Menu (80c)</w:t>
      </w:r>
      <w:bookmarkEnd w:id="71"/>
      <w:r w:rsidR="008416E3">
        <w:rPr>
          <w:rStyle w:val="Heading2Char"/>
        </w:rPr>
        <w:fldChar w:fldCharType="begin"/>
      </w:r>
      <w:r w:rsidR="008416E3">
        <w:instrText xml:space="preserve"> XE "</w:instrText>
      </w:r>
      <w:r w:rsidR="008416E3" w:rsidRPr="00BA2A78">
        <w:instrText>AS</w:instrText>
      </w:r>
      <w:r w:rsidR="008416E3">
        <w:instrText xml:space="preserve">" </w:instrText>
      </w:r>
      <w:r w:rsidR="008416E3">
        <w:rPr>
          <w:rStyle w:val="Heading2Char"/>
        </w:rPr>
        <w:fldChar w:fldCharType="end"/>
      </w:r>
      <w:r w:rsidR="001C3BD0">
        <w:rPr>
          <w:rStyle w:val="Heading2Char"/>
        </w:rPr>
        <w:fldChar w:fldCharType="begin"/>
      </w:r>
      <w:r w:rsidR="001C3BD0">
        <w:instrText xml:space="preserve"> XE "</w:instrText>
      </w:r>
      <w:r w:rsidR="001C3BD0" w:rsidRPr="00140984">
        <w:instrText>Abstract:Screens menu</w:instrText>
      </w:r>
      <w:r w:rsidR="001C3BD0">
        <w:instrText xml:space="preserve">" </w:instrText>
      </w:r>
      <w:r w:rsidR="001C3BD0">
        <w:rPr>
          <w:rStyle w:val="Heading2Char"/>
        </w:rPr>
        <w:fldChar w:fldCharType="end"/>
      </w:r>
    </w:p>
    <w:p w:rsidR="00E7651B" w:rsidRDefault="007745B8" w:rsidP="005F6869">
      <w:r>
        <w:t xml:space="preserve">The Abstract Screens Menu option allows you to </w:t>
      </w:r>
      <w:r w:rsidR="001237A2" w:rsidRPr="00493348">
        <w:t>print or view on your screen</w:t>
      </w:r>
      <w:r w:rsidR="00D043BF">
        <w:t>,</w:t>
      </w:r>
      <w:r w:rsidR="001237A2" w:rsidRPr="00493348">
        <w:t xml:space="preserve"> various po</w:t>
      </w:r>
      <w:r w:rsidR="00AC6C78">
        <w:t>rtions of a patient’s abstract</w:t>
      </w:r>
      <w:r>
        <w:t>.</w:t>
      </w:r>
      <w:r w:rsidR="00AC6C78">
        <w:t xml:space="preserve"> </w:t>
      </w:r>
    </w:p>
    <w:p w:rsidR="00B27407" w:rsidRDefault="00B27407" w:rsidP="00B27407">
      <w:pPr>
        <w:pStyle w:val="NoteText"/>
      </w:pPr>
      <w:r w:rsidRPr="00373B04">
        <w:rPr>
          <w:b/>
        </w:rPr>
        <w:t>Note:</w:t>
      </w:r>
      <w:r>
        <w:t xml:space="preserve"> </w:t>
      </w:r>
      <w:r w:rsidRPr="00373B04">
        <w:rPr>
          <w:b/>
        </w:rPr>
        <w:t>80c</w:t>
      </w:r>
      <w:r>
        <w:t xml:space="preserve"> (80 columns) presents an easy-to-read display on the computer screen.</w:t>
      </w:r>
    </w:p>
    <w:p w:rsidR="00E7651B" w:rsidRDefault="00E7651B" w:rsidP="002A259E">
      <w:pPr>
        <w:pStyle w:val="NoteText"/>
      </w:pPr>
    </w:p>
    <w:p w:rsidR="00034964" w:rsidRDefault="00E7651B" w:rsidP="008F49F6">
      <w:pPr>
        <w:pStyle w:val="Heading1"/>
      </w:pPr>
      <w:r>
        <w:br w:type="page"/>
      </w:r>
      <w:bookmarkStart w:id="72" w:name="_Toc421254993"/>
      <w:r w:rsidR="00034964">
        <w:lastRenderedPageBreak/>
        <w:t>FOL  Follow-up Module</w:t>
      </w:r>
      <w:bookmarkEnd w:id="72"/>
      <w:r w:rsidR="008416E3">
        <w:fldChar w:fldCharType="begin"/>
      </w:r>
      <w:r w:rsidR="008416E3">
        <w:instrText xml:space="preserve"> XE "</w:instrText>
      </w:r>
      <w:r w:rsidR="008416E3" w:rsidRPr="00BA2A78">
        <w:instrText>FOL</w:instrText>
      </w:r>
      <w:r w:rsidR="008416E3">
        <w:instrText xml:space="preserve">" </w:instrText>
      </w:r>
      <w:r w:rsidR="008416E3">
        <w:fldChar w:fldCharType="end"/>
      </w:r>
      <w:r w:rsidR="001C3BD0">
        <w:fldChar w:fldCharType="begin"/>
      </w:r>
      <w:r w:rsidR="001C3BD0">
        <w:instrText xml:space="preserve"> XE "</w:instrText>
      </w:r>
      <w:r w:rsidR="001C3BD0" w:rsidRPr="00ED6D9E">
        <w:instrText>Module:Follow-up</w:instrText>
      </w:r>
      <w:r w:rsidR="001C3BD0">
        <w:instrText xml:space="preserve">" </w:instrText>
      </w:r>
      <w:r w:rsidR="001C3BD0">
        <w:fldChar w:fldCharType="end"/>
      </w:r>
    </w:p>
    <w:p w:rsidR="001237A2" w:rsidRPr="00493348" w:rsidRDefault="00D334C9" w:rsidP="001237A2">
      <w:r>
        <w:t xml:space="preserve">The </w:t>
      </w:r>
      <w:r w:rsidR="001237A2" w:rsidRPr="00493348">
        <w:t xml:space="preserve">Follow-up </w:t>
      </w:r>
      <w:r>
        <w:t xml:space="preserve">module provides follow up information </w:t>
      </w:r>
      <w:r w:rsidR="001237A2" w:rsidRPr="00493348">
        <w:t>base</w:t>
      </w:r>
      <w:r>
        <w:t>d on the date of last contact. A p</w:t>
      </w:r>
      <w:r w:rsidR="001237A2" w:rsidRPr="00493348">
        <w:t>atient</w:t>
      </w:r>
      <w:r>
        <w:t xml:space="preserve"> i</w:t>
      </w:r>
      <w:r w:rsidR="001237A2" w:rsidRPr="00493348">
        <w:t xml:space="preserve">s considered delinquent or lost to follow-up </w:t>
      </w:r>
      <w:r>
        <w:t>when</w:t>
      </w:r>
      <w:r w:rsidR="001237A2" w:rsidRPr="00493348">
        <w:t xml:space="preserve"> no contact </w:t>
      </w:r>
      <w:r>
        <w:t>is</w:t>
      </w:r>
      <w:r w:rsidR="001237A2" w:rsidRPr="00493348">
        <w:t xml:space="preserve"> made within </w:t>
      </w:r>
      <w:r>
        <w:t>15</w:t>
      </w:r>
      <w:r w:rsidR="001237A2" w:rsidRPr="00493348">
        <w:t xml:space="preserve"> months after the date of last contact. </w:t>
      </w:r>
      <w:r>
        <w:t>Lost c</w:t>
      </w:r>
      <w:r w:rsidR="001237A2" w:rsidRPr="00493348">
        <w:t xml:space="preserve">ases remain </w:t>
      </w:r>
      <w:r>
        <w:t>delinquent in</w:t>
      </w:r>
      <w:r w:rsidR="001237A2" w:rsidRPr="00493348">
        <w:t xml:space="preserve"> follow-up until </w:t>
      </w:r>
      <w:r>
        <w:t xml:space="preserve">further </w:t>
      </w:r>
      <w:r w:rsidR="001237A2" w:rsidRPr="00493348">
        <w:t>information is obtained.</w:t>
      </w:r>
    </w:p>
    <w:p w:rsidR="001237A2" w:rsidRPr="00494B7F" w:rsidRDefault="001237A2" w:rsidP="003E4CB8">
      <w:pPr>
        <w:pStyle w:val="courier"/>
      </w:pPr>
      <w:r w:rsidRPr="00494B7F">
        <w:t>************ FOLLOW-UP FUNCTIONS **********</w:t>
      </w:r>
    </w:p>
    <w:p w:rsidR="001237A2" w:rsidRPr="00494B7F" w:rsidRDefault="00E7604F" w:rsidP="003E4CB8">
      <w:pPr>
        <w:pStyle w:val="courier"/>
      </w:pPr>
      <w:r w:rsidRPr="00494B7F">
        <w:t>PF</w:t>
      </w:r>
      <w:r w:rsidRPr="00494B7F">
        <w:tab/>
      </w:r>
      <w:r w:rsidR="001237A2" w:rsidRPr="00494B7F">
        <w:t>Post/Edit Follow-up</w:t>
      </w:r>
    </w:p>
    <w:p w:rsidR="001237A2" w:rsidRPr="00494B7F" w:rsidRDefault="00E7604F" w:rsidP="003E4CB8">
      <w:pPr>
        <w:pStyle w:val="courier"/>
      </w:pPr>
      <w:r w:rsidRPr="00494B7F">
        <w:t>RF</w:t>
      </w:r>
      <w:r w:rsidRPr="00494B7F">
        <w:tab/>
      </w:r>
      <w:r w:rsidR="001237A2" w:rsidRPr="00494B7F">
        <w:t>Recurrence/Sub Tx Follow-up</w:t>
      </w:r>
    </w:p>
    <w:p w:rsidR="001237A2" w:rsidRPr="00494B7F" w:rsidRDefault="00E7604F" w:rsidP="003E4CB8">
      <w:pPr>
        <w:pStyle w:val="courier"/>
      </w:pPr>
      <w:r w:rsidRPr="00494B7F">
        <w:t>FH</w:t>
      </w:r>
      <w:r w:rsidRPr="00494B7F">
        <w:tab/>
      </w:r>
      <w:r w:rsidR="001237A2" w:rsidRPr="00494B7F">
        <w:t>Patient Follow-up History</w:t>
      </w:r>
    </w:p>
    <w:p w:rsidR="001237A2" w:rsidRPr="00494B7F" w:rsidRDefault="00E7604F" w:rsidP="003E4CB8">
      <w:pPr>
        <w:pStyle w:val="courier"/>
      </w:pPr>
      <w:r w:rsidRPr="00494B7F">
        <w:t>DF</w:t>
      </w:r>
      <w:r w:rsidRPr="00494B7F">
        <w:tab/>
      </w:r>
      <w:r w:rsidR="001237A2" w:rsidRPr="00494B7F">
        <w:t>Print Due Follow-up List by Month Due</w:t>
      </w:r>
    </w:p>
    <w:p w:rsidR="001237A2" w:rsidRPr="00494B7F" w:rsidRDefault="00E7604F" w:rsidP="003E4CB8">
      <w:pPr>
        <w:pStyle w:val="courier"/>
      </w:pPr>
      <w:r w:rsidRPr="00494B7F">
        <w:t>LF</w:t>
      </w:r>
      <w:r w:rsidRPr="00494B7F">
        <w:tab/>
      </w:r>
      <w:r w:rsidR="001237A2" w:rsidRPr="00494B7F">
        <w:t>Print Delinquent (LTF) List</w:t>
      </w:r>
    </w:p>
    <w:p w:rsidR="001237A2" w:rsidRDefault="00E7604F" w:rsidP="003E4CB8">
      <w:pPr>
        <w:pStyle w:val="courier"/>
      </w:pPr>
      <w:r w:rsidRPr="00494B7F">
        <w:t>FP</w:t>
      </w:r>
      <w:r w:rsidRPr="00494B7F">
        <w:tab/>
      </w:r>
      <w:r w:rsidR="001237A2" w:rsidRPr="00494B7F">
        <w:t>Follow-up Procedures Menu ...</w:t>
      </w:r>
    </w:p>
    <w:p w:rsidR="00E7604F" w:rsidRPr="00E7604F" w:rsidRDefault="00E7604F" w:rsidP="00E7604F">
      <w:pPr>
        <w:pStyle w:val="NoteText"/>
      </w:pPr>
      <w:r w:rsidRPr="00E7604F">
        <w:rPr>
          <w:b/>
        </w:rPr>
        <w:t>Note:</w:t>
      </w:r>
      <w:r>
        <w:t xml:space="preserve"> </w:t>
      </w:r>
      <w:r w:rsidRPr="00E7604F">
        <w:t>The first screen contains the information from the last posted follow-up</w:t>
      </w:r>
      <w:r>
        <w:t xml:space="preserve"> </w:t>
      </w:r>
      <w:r w:rsidRPr="00E7604F">
        <w:t>note. The system prompt</w:t>
      </w:r>
      <w:r>
        <w:t>s</w:t>
      </w:r>
      <w:r w:rsidRPr="00E7604F">
        <w:t xml:space="preserve"> you to enter new follow-up information</w:t>
      </w:r>
      <w:r>
        <w:t>,</w:t>
      </w:r>
      <w:r w:rsidRPr="00E7604F">
        <w:t xml:space="preserve"> beginning with</w:t>
      </w:r>
      <w:r>
        <w:t xml:space="preserve"> </w:t>
      </w:r>
      <w:r w:rsidRPr="00E7604F">
        <w:rPr>
          <w:rStyle w:val="codeChar"/>
          <w:sz w:val="20"/>
          <w:szCs w:val="20"/>
        </w:rPr>
        <w:t>Date of Last Contact or Death</w:t>
      </w:r>
      <w:r>
        <w:t>.</w:t>
      </w:r>
    </w:p>
    <w:p w:rsidR="001237A2" w:rsidRPr="00493348" w:rsidRDefault="003B7669" w:rsidP="001237A2">
      <w:pPr>
        <w:pStyle w:val="Heading2"/>
      </w:pPr>
      <w:bookmarkStart w:id="73" w:name="_PF__Post/Edit"/>
      <w:bookmarkStart w:id="74" w:name="_Toc149545528"/>
      <w:bookmarkStart w:id="75" w:name="_Ref164475280"/>
      <w:bookmarkStart w:id="76" w:name="_Toc421254994"/>
      <w:bookmarkEnd w:id="73"/>
      <w:r>
        <w:t xml:space="preserve">PF  </w:t>
      </w:r>
      <w:r w:rsidR="001237A2" w:rsidRPr="00493348">
        <w:t>Post/Edit Follow-up</w:t>
      </w:r>
      <w:bookmarkEnd w:id="74"/>
      <w:bookmarkEnd w:id="75"/>
      <w:bookmarkEnd w:id="76"/>
      <w:r w:rsidR="008416E3">
        <w:fldChar w:fldCharType="begin"/>
      </w:r>
      <w:r w:rsidR="008416E3">
        <w:instrText xml:space="preserve"> XE "</w:instrText>
      </w:r>
      <w:r w:rsidR="008416E3" w:rsidRPr="00BA2A78">
        <w:instrText>PF</w:instrText>
      </w:r>
      <w:r w:rsidR="008416E3">
        <w:instrText xml:space="preserve">" </w:instrText>
      </w:r>
      <w:r w:rsidR="008416E3">
        <w:fldChar w:fldCharType="end"/>
      </w:r>
      <w:r w:rsidR="008416E3">
        <w:fldChar w:fldCharType="begin"/>
      </w:r>
      <w:r w:rsidR="008416E3">
        <w:instrText xml:space="preserve"> XE "</w:instrText>
      </w:r>
      <w:r w:rsidR="008416E3" w:rsidRPr="000139F1">
        <w:instrText>Follow-up:Post/</w:instrText>
      </w:r>
      <w:r w:rsidR="001C3BD0">
        <w:instrText>e</w:instrText>
      </w:r>
      <w:r w:rsidR="008416E3" w:rsidRPr="000139F1">
        <w:instrText>dit</w:instrText>
      </w:r>
      <w:r w:rsidR="008416E3">
        <w:instrText xml:space="preserve">" </w:instrText>
      </w:r>
      <w:r w:rsidR="008416E3">
        <w:fldChar w:fldCharType="end"/>
      </w:r>
    </w:p>
    <w:p w:rsidR="001237A2" w:rsidRPr="00493348" w:rsidRDefault="001237A2" w:rsidP="001237A2">
      <w:r w:rsidRPr="00493348">
        <w:t>Th</w:t>
      </w:r>
      <w:r w:rsidR="00373B04">
        <w:t>e Post Follow-up</w:t>
      </w:r>
      <w:r w:rsidRPr="00493348">
        <w:t xml:space="preserve"> option allows </w:t>
      </w:r>
      <w:r w:rsidR="001C0F85">
        <w:t>you to p</w:t>
      </w:r>
      <w:r w:rsidRPr="00493348">
        <w:t>ost</w:t>
      </w:r>
      <w:r w:rsidR="001C0F85">
        <w:t xml:space="preserve"> and edit</w:t>
      </w:r>
      <w:r w:rsidRPr="00493348">
        <w:t xml:space="preserve"> follow-up information. </w:t>
      </w:r>
    </w:p>
    <w:p w:rsidR="001237A2" w:rsidRPr="00493348" w:rsidRDefault="001237A2" w:rsidP="001237A2">
      <w:r w:rsidRPr="003E4CB8">
        <w:rPr>
          <w:rStyle w:val="courierChar"/>
          <w:sz w:val="20"/>
          <w:szCs w:val="20"/>
        </w:rPr>
        <w:t>PF Post/Edit Follow-up:</w:t>
      </w:r>
      <w:r w:rsidR="001C0F85">
        <w:tab/>
      </w:r>
      <w:r w:rsidR="001C0F85">
        <w:tab/>
        <w:t>Type</w:t>
      </w:r>
      <w:r w:rsidRPr="00493348">
        <w:t xml:space="preserve"> the patient's </w:t>
      </w:r>
      <w:r w:rsidRPr="006E3FE2">
        <w:t>PID#</w:t>
      </w:r>
      <w:r w:rsidR="006E3FE2">
        <w:t xml:space="preserve">; refer to the </w:t>
      </w:r>
      <w:r w:rsidR="006E3FE2" w:rsidRPr="006E3FE2">
        <w:rPr>
          <w:i/>
        </w:rPr>
        <w:t>Glossary</w:t>
      </w:r>
      <w:r w:rsidR="006E3FE2">
        <w:t xml:space="preserve"> on page </w:t>
      </w:r>
      <w:r w:rsidR="006E3FE2">
        <w:fldChar w:fldCharType="begin"/>
      </w:r>
      <w:r w:rsidR="006E3FE2">
        <w:instrText xml:space="preserve"> PAGEREF _Ref165275074 \h </w:instrText>
      </w:r>
      <w:r w:rsidR="006E3FE2">
        <w:fldChar w:fldCharType="separate"/>
      </w:r>
      <w:r w:rsidR="00794B93">
        <w:rPr>
          <w:noProof/>
        </w:rPr>
        <w:t>107</w:t>
      </w:r>
      <w:r w:rsidR="006E3FE2">
        <w:fldChar w:fldCharType="end"/>
      </w:r>
      <w:r w:rsidR="006E3FE2">
        <w:t>.</w:t>
      </w:r>
    </w:p>
    <w:p w:rsidR="001237A2" w:rsidRPr="00493348" w:rsidRDefault="001237A2" w:rsidP="001C0F85">
      <w:pPr>
        <w:ind w:left="3600" w:hanging="3600"/>
      </w:pPr>
      <w:r w:rsidRPr="003E4CB8">
        <w:rPr>
          <w:rStyle w:val="courierChar"/>
          <w:sz w:val="20"/>
          <w:szCs w:val="20"/>
        </w:rPr>
        <w:t>Date of Last Contact or Death:</w:t>
      </w:r>
      <w:r w:rsidR="001C0F85">
        <w:t>D</w:t>
      </w:r>
      <w:r w:rsidRPr="00493348">
        <w:t>ate of last contact with the patient</w:t>
      </w:r>
      <w:r w:rsidR="001C0F85">
        <w:t xml:space="preserve"> and</w:t>
      </w:r>
      <w:r w:rsidRPr="00493348">
        <w:t xml:space="preserve"> not the date you are entering the</w:t>
      </w:r>
      <w:r w:rsidR="001C0F85">
        <w:t xml:space="preserve"> patient</w:t>
      </w:r>
      <w:r w:rsidRPr="00493348">
        <w:t xml:space="preserve"> information</w:t>
      </w:r>
      <w:r w:rsidR="001C0F85">
        <w:t>.</w:t>
      </w:r>
      <w:r w:rsidR="001C0F85">
        <w:br/>
        <w:t xml:space="preserve">To edit </w:t>
      </w:r>
      <w:r w:rsidR="005F70FF">
        <w:t>the date of contact</w:t>
      </w:r>
      <w:r w:rsidR="001C0F85">
        <w:t>, s</w:t>
      </w:r>
      <w:r w:rsidRPr="00493348">
        <w:t>elect th</w:t>
      </w:r>
      <w:r w:rsidR="001C0F85">
        <w:t>e</w:t>
      </w:r>
      <w:r w:rsidRPr="00493348">
        <w:t xml:space="preserve"> date </w:t>
      </w:r>
      <w:r w:rsidR="001C0F85">
        <w:t xml:space="preserve">and </w:t>
      </w:r>
      <w:r w:rsidRPr="00493348">
        <w:t xml:space="preserve">press </w:t>
      </w:r>
      <w:r w:rsidRPr="001C0F85">
        <w:rPr>
          <w:b/>
        </w:rPr>
        <w:t>Enter</w:t>
      </w:r>
      <w:r w:rsidR="001C0F85">
        <w:t>.</w:t>
      </w:r>
      <w:r w:rsidRPr="00493348">
        <w:t xml:space="preserve"> </w:t>
      </w:r>
      <w:r w:rsidR="007875C0">
        <w:t>T</w:t>
      </w:r>
      <w:r w:rsidRPr="00493348">
        <w:t>o add new follow-up information</w:t>
      </w:r>
      <w:r w:rsidR="001C0F85">
        <w:t>, type a new date</w:t>
      </w:r>
      <w:r w:rsidRPr="00493348">
        <w:t xml:space="preserve">. </w:t>
      </w:r>
    </w:p>
    <w:p w:rsidR="001237A2" w:rsidRPr="00493348" w:rsidRDefault="001237A2" w:rsidP="001C0F85">
      <w:pPr>
        <w:ind w:left="3600" w:hanging="3600"/>
      </w:pPr>
      <w:r w:rsidRPr="003E4CB8">
        <w:rPr>
          <w:rStyle w:val="courierChar"/>
          <w:sz w:val="20"/>
          <w:szCs w:val="20"/>
        </w:rPr>
        <w:t>DATE ENTERED, REGISTRAR:</w:t>
      </w:r>
      <w:r w:rsidR="001C0F85">
        <w:tab/>
      </w:r>
      <w:r w:rsidRPr="00493348">
        <w:t>The system automatically enters the date you are entering the follow-up and the registrar’s name.</w:t>
      </w:r>
    </w:p>
    <w:p w:rsidR="001237A2" w:rsidRPr="00493348" w:rsidRDefault="001237A2" w:rsidP="001237A2">
      <w:r w:rsidRPr="003E4CB8">
        <w:rPr>
          <w:rStyle w:val="courierChar"/>
          <w:sz w:val="20"/>
          <w:szCs w:val="20"/>
        </w:rPr>
        <w:t>VITAL STATUS:</w:t>
      </w:r>
      <w:r w:rsidR="001C0F85">
        <w:tab/>
      </w:r>
      <w:r w:rsidR="001C0F85">
        <w:tab/>
      </w:r>
      <w:r w:rsidR="001C0F85">
        <w:tab/>
      </w:r>
      <w:r w:rsidRPr="00493348">
        <w:t xml:space="preserve">Type </w:t>
      </w:r>
      <w:r w:rsidRPr="007875C0">
        <w:rPr>
          <w:b/>
        </w:rPr>
        <w:t>A</w:t>
      </w:r>
      <w:r w:rsidRPr="00493348">
        <w:t xml:space="preserve"> for Alive or </w:t>
      </w:r>
      <w:r w:rsidRPr="007875C0">
        <w:rPr>
          <w:b/>
        </w:rPr>
        <w:t>D</w:t>
      </w:r>
      <w:r w:rsidRPr="00493348">
        <w:t xml:space="preserve"> for Dead.</w:t>
      </w:r>
    </w:p>
    <w:p w:rsidR="001237A2" w:rsidRPr="00493348" w:rsidRDefault="001237A2" w:rsidP="001237A2">
      <w:r w:rsidRPr="003E4CB8">
        <w:rPr>
          <w:rStyle w:val="courierChar"/>
          <w:sz w:val="20"/>
          <w:szCs w:val="20"/>
        </w:rPr>
        <w:t>FOLLOW-SOURCE:</w:t>
      </w:r>
      <w:r w:rsidR="001C0F85">
        <w:rPr>
          <w:rStyle w:val="codeChar"/>
          <w:sz w:val="20"/>
        </w:rPr>
        <w:tab/>
      </w:r>
      <w:r w:rsidR="001C0F85">
        <w:rPr>
          <w:rStyle w:val="codeChar"/>
          <w:sz w:val="20"/>
        </w:rPr>
        <w:tab/>
      </w:r>
      <w:r w:rsidR="001C0F85">
        <w:rPr>
          <w:rStyle w:val="codeChar"/>
          <w:sz w:val="20"/>
        </w:rPr>
        <w:tab/>
      </w:r>
      <w:r w:rsidR="007875C0">
        <w:t>From the</w:t>
      </w:r>
      <w:r w:rsidRPr="00493348">
        <w:t xml:space="preserve"> FORDS manual</w:t>
      </w:r>
      <w:r w:rsidR="007875C0">
        <w:t>, select</w:t>
      </w:r>
      <w:r w:rsidR="007875C0" w:rsidRPr="00493348">
        <w:t xml:space="preserve"> allowable fields</w:t>
      </w:r>
      <w:r w:rsidR="007875C0">
        <w:t>.</w:t>
      </w:r>
    </w:p>
    <w:p w:rsidR="001C0F85" w:rsidRPr="001C0F85" w:rsidRDefault="001237A2" w:rsidP="007875C0">
      <w:pPr>
        <w:ind w:left="3600" w:hanging="3600"/>
        <w:rPr>
          <w:b/>
        </w:rPr>
      </w:pPr>
      <w:r w:rsidRPr="003E4CB8">
        <w:rPr>
          <w:rStyle w:val="courierChar"/>
          <w:sz w:val="20"/>
          <w:szCs w:val="20"/>
        </w:rPr>
        <w:t>COMMENTS:</w:t>
      </w:r>
      <w:r w:rsidR="001C0F85">
        <w:rPr>
          <w:rStyle w:val="codeChar"/>
          <w:sz w:val="20"/>
        </w:rPr>
        <w:tab/>
      </w:r>
      <w:r w:rsidRPr="00493348">
        <w:t xml:space="preserve">Type information </w:t>
      </w:r>
      <w:r w:rsidR="007875C0">
        <w:t>from the patient’s last contact.</w:t>
      </w:r>
      <w:r w:rsidR="007875C0">
        <w:br/>
      </w:r>
      <w:r w:rsidRPr="001C0F85">
        <w:rPr>
          <w:b/>
        </w:rPr>
        <w:t>Example</w:t>
      </w:r>
    </w:p>
    <w:p w:rsidR="001237A2" w:rsidRPr="00493348" w:rsidRDefault="001237A2" w:rsidP="007875C0">
      <w:pPr>
        <w:ind w:left="3600"/>
      </w:pPr>
      <w:r w:rsidRPr="00493348">
        <w:t xml:space="preserve">Patient seen in </w:t>
      </w:r>
      <w:r w:rsidR="00D571D4">
        <w:t>Onco</w:t>
      </w:r>
      <w:r w:rsidR="00276310">
        <w:t>logy</w:t>
      </w:r>
      <w:r w:rsidRPr="00493348">
        <w:t xml:space="preserve"> clinic, no evidence of disease</w:t>
      </w:r>
      <w:r w:rsidR="000A500C">
        <w:t xml:space="preserve"> </w:t>
      </w:r>
      <w:r w:rsidRPr="00493348">
        <w:t xml:space="preserve">recurrence. </w:t>
      </w:r>
      <w:r w:rsidR="007875C0">
        <w:br/>
        <w:t>or</w:t>
      </w:r>
      <w:r w:rsidR="007875C0">
        <w:br/>
      </w:r>
      <w:r w:rsidRPr="00493348">
        <w:t>Patient seen in urology clinic, PSA &lt;0.05</w:t>
      </w:r>
      <w:r w:rsidR="007875C0">
        <w:t>.</w:t>
      </w:r>
    </w:p>
    <w:p w:rsidR="001237A2" w:rsidRPr="00493348" w:rsidRDefault="001237A2" w:rsidP="003E4CB8">
      <w:pPr>
        <w:pStyle w:val="courier"/>
      </w:pPr>
      <w:r w:rsidRPr="00493348">
        <w:t>CANCER STATUS: Choose from the following:</w:t>
      </w:r>
    </w:p>
    <w:p w:rsidR="001237A2" w:rsidRPr="00493348" w:rsidRDefault="007875C0" w:rsidP="003E4CB8">
      <w:pPr>
        <w:pStyle w:val="courier"/>
      </w:pPr>
      <w:r>
        <w:tab/>
        <w:t>1</w:t>
      </w:r>
      <w:r>
        <w:tab/>
      </w:r>
      <w:r w:rsidR="001237A2" w:rsidRPr="00493348">
        <w:t xml:space="preserve">No evidence of this </w:t>
      </w:r>
      <w:r w:rsidR="005F70FF">
        <w:t>tumor</w:t>
      </w:r>
    </w:p>
    <w:p w:rsidR="001237A2" w:rsidRPr="00493348" w:rsidRDefault="007875C0" w:rsidP="003E4CB8">
      <w:pPr>
        <w:pStyle w:val="courier"/>
      </w:pPr>
      <w:r>
        <w:tab/>
        <w:t>2</w:t>
      </w:r>
      <w:r>
        <w:tab/>
      </w:r>
      <w:r w:rsidR="001237A2" w:rsidRPr="00493348">
        <w:t xml:space="preserve">Evidence of this </w:t>
      </w:r>
      <w:r w:rsidR="005F70FF">
        <w:t>tumor</w:t>
      </w:r>
    </w:p>
    <w:p w:rsidR="001237A2" w:rsidRPr="00493348" w:rsidRDefault="007875C0" w:rsidP="003E4CB8">
      <w:pPr>
        <w:pStyle w:val="courier"/>
      </w:pPr>
      <w:r>
        <w:tab/>
        <w:t>9</w:t>
      </w:r>
      <w:r>
        <w:tab/>
      </w:r>
      <w:r w:rsidR="001237A2" w:rsidRPr="00493348">
        <w:t xml:space="preserve">Unknown/not stated if this </w:t>
      </w:r>
      <w:r w:rsidR="005F70FF">
        <w:t>tumor</w:t>
      </w:r>
      <w:r w:rsidR="001237A2" w:rsidRPr="00493348">
        <w:t xml:space="preserve"> present</w:t>
      </w:r>
    </w:p>
    <w:p w:rsidR="001237A2" w:rsidRPr="00493348" w:rsidRDefault="00480D80" w:rsidP="00480D80">
      <w:pPr>
        <w:pStyle w:val="NoteText"/>
      </w:pPr>
      <w:r w:rsidRPr="00480D80">
        <w:rPr>
          <w:b/>
        </w:rPr>
        <w:t>Note:</w:t>
      </w:r>
      <w:r>
        <w:t xml:space="preserve"> E</w:t>
      </w:r>
      <w:r w:rsidR="001237A2" w:rsidRPr="00493348">
        <w:t xml:space="preserve">very </w:t>
      </w:r>
      <w:r w:rsidRPr="00480D80">
        <w:rPr>
          <w:b/>
        </w:rPr>
        <w:t>C</w:t>
      </w:r>
      <w:r w:rsidR="001237A2" w:rsidRPr="00480D80">
        <w:rPr>
          <w:b/>
        </w:rPr>
        <w:t>omplete</w:t>
      </w:r>
      <w:r w:rsidR="001237A2" w:rsidRPr="00493348">
        <w:t xml:space="preserve"> abstract must have </w:t>
      </w:r>
      <w:r>
        <w:t>f</w:t>
      </w:r>
      <w:r w:rsidR="001237A2" w:rsidRPr="00493348">
        <w:t xml:space="preserve">ollow-up </w:t>
      </w:r>
      <w:r w:rsidR="006958DA">
        <w:t xml:space="preserve">and TYPE OF FIRST RECURRENCE </w:t>
      </w:r>
      <w:r w:rsidR="001237A2" w:rsidRPr="00493348">
        <w:t>posted.</w:t>
      </w:r>
    </w:p>
    <w:p w:rsidR="001237A2" w:rsidRPr="00493348" w:rsidRDefault="001237A2" w:rsidP="001237A2">
      <w:pPr>
        <w:pStyle w:val="Heading2"/>
      </w:pPr>
      <w:bookmarkStart w:id="77" w:name="_RF__Recurrence/Sub"/>
      <w:bookmarkStart w:id="78" w:name="_Toc149545529"/>
      <w:bookmarkStart w:id="79" w:name="_Ref164475161"/>
      <w:bookmarkStart w:id="80" w:name="_Toc421254995"/>
      <w:bookmarkEnd w:id="77"/>
      <w:r w:rsidRPr="00493348">
        <w:lastRenderedPageBreak/>
        <w:t>RF</w:t>
      </w:r>
      <w:r w:rsidR="003B7669">
        <w:t xml:space="preserve">  </w:t>
      </w:r>
      <w:r w:rsidRPr="00493348">
        <w:t>Recurrence/Sub Tx Follow-up</w:t>
      </w:r>
      <w:bookmarkEnd w:id="78"/>
      <w:bookmarkEnd w:id="79"/>
      <w:bookmarkEnd w:id="80"/>
      <w:r w:rsidR="008416E3">
        <w:fldChar w:fldCharType="begin"/>
      </w:r>
      <w:r w:rsidR="008416E3">
        <w:instrText xml:space="preserve"> XE "</w:instrText>
      </w:r>
      <w:r w:rsidR="008416E3" w:rsidRPr="00BA2A78">
        <w:instrText>RF</w:instrText>
      </w:r>
      <w:r w:rsidR="008416E3">
        <w:instrText xml:space="preserve">" </w:instrText>
      </w:r>
      <w:r w:rsidR="008416E3">
        <w:fldChar w:fldCharType="end"/>
      </w:r>
    </w:p>
    <w:p w:rsidR="00B05B93" w:rsidRDefault="008416E3" w:rsidP="001237A2">
      <w:r>
        <w:fldChar w:fldCharType="begin"/>
      </w:r>
      <w:r>
        <w:instrText xml:space="preserve"> XE "</w:instrText>
      </w:r>
      <w:r w:rsidRPr="008B38CB">
        <w:instrText>Follow-up:Recurrence/</w:instrText>
      </w:r>
      <w:r w:rsidR="001C3BD0">
        <w:instrText>s</w:instrText>
      </w:r>
      <w:r w:rsidRPr="008B38CB">
        <w:instrText xml:space="preserve">ub </w:instrText>
      </w:r>
      <w:r w:rsidR="001C3BD0">
        <w:instrText>t</w:instrText>
      </w:r>
      <w:r w:rsidRPr="008B38CB">
        <w:instrText>x</w:instrText>
      </w:r>
      <w:r>
        <w:instrText xml:space="preserve">" </w:instrText>
      </w:r>
      <w:r>
        <w:fldChar w:fldCharType="end"/>
      </w:r>
      <w:r w:rsidR="00B05B93">
        <w:t>T</w:t>
      </w:r>
      <w:r w:rsidR="001237A2" w:rsidRPr="00493348">
        <w:t>h</w:t>
      </w:r>
      <w:r w:rsidR="00B05B93">
        <w:t>e Recurrence/Sub Tx Follow-up</w:t>
      </w:r>
      <w:r w:rsidR="001237A2" w:rsidRPr="00493348">
        <w:t xml:space="preserve"> option </w:t>
      </w:r>
      <w:r w:rsidR="00B05B93">
        <w:t xml:space="preserve">allows you </w:t>
      </w:r>
      <w:r w:rsidR="001237A2" w:rsidRPr="00493348">
        <w:t>to document the first recurrence and/or subsequent treatment. Date of first recurrence is the date a medical practitioner diagnoses a recurrence of a cancer after a disease</w:t>
      </w:r>
      <w:r w:rsidR="00B05B93">
        <w:t>-</w:t>
      </w:r>
      <w:r w:rsidR="001237A2" w:rsidRPr="00493348">
        <w:t xml:space="preserve">free period. </w:t>
      </w:r>
      <w:r w:rsidR="00BF4565">
        <w:t>R</w:t>
      </w:r>
      <w:r w:rsidR="00BF4565" w:rsidRPr="00493348">
        <w:t>ecurrence means the return or reappearance of the cancer after a disease-free period.</w:t>
      </w:r>
    </w:p>
    <w:p w:rsidR="005F70FF" w:rsidRDefault="005F70FF" w:rsidP="003E4CB8">
      <w:pPr>
        <w:ind w:left="5040" w:hanging="5040"/>
        <w:rPr>
          <w:rStyle w:val="courierChar"/>
          <w:sz w:val="20"/>
          <w:szCs w:val="20"/>
        </w:rPr>
      </w:pPr>
      <w:r>
        <w:rPr>
          <w:rStyle w:val="courierChar"/>
          <w:sz w:val="20"/>
          <w:szCs w:val="20"/>
        </w:rPr>
        <w:t>Select Initiation Date:</w:t>
      </w:r>
    </w:p>
    <w:p w:rsidR="001237A2" w:rsidRPr="00493348" w:rsidRDefault="00BF4565" w:rsidP="003E4CB8">
      <w:pPr>
        <w:ind w:left="5040" w:hanging="5040"/>
      </w:pPr>
      <w:r w:rsidRPr="003E4CB8">
        <w:rPr>
          <w:rStyle w:val="courierChar"/>
          <w:sz w:val="20"/>
          <w:szCs w:val="20"/>
        </w:rPr>
        <w:t>Recurrence/Sub Tx Follow-up:</w:t>
      </w:r>
      <w:r w:rsidR="003E4CB8">
        <w:tab/>
      </w:r>
      <w:r w:rsidR="00B05B93">
        <w:t>Type</w:t>
      </w:r>
      <w:r w:rsidR="00B05B93" w:rsidRPr="00493348">
        <w:t xml:space="preserve"> the patient's or </w:t>
      </w:r>
      <w:r w:rsidR="00B05B93" w:rsidRPr="006E3FE2">
        <w:t>PID#</w:t>
      </w:r>
      <w:r w:rsidR="006E3FE2">
        <w:t xml:space="preserve">; refer to the </w:t>
      </w:r>
      <w:r w:rsidR="006E3FE2" w:rsidRPr="006E3FE2">
        <w:rPr>
          <w:i/>
        </w:rPr>
        <w:t>Glossary</w:t>
      </w:r>
      <w:r w:rsidR="006E3FE2">
        <w:t xml:space="preserve"> on page </w:t>
      </w:r>
      <w:r w:rsidR="006E3FE2">
        <w:fldChar w:fldCharType="begin"/>
      </w:r>
      <w:r w:rsidR="006E3FE2">
        <w:instrText xml:space="preserve"> PAGEREF _Ref165275118 \h </w:instrText>
      </w:r>
      <w:r w:rsidR="006E3FE2">
        <w:fldChar w:fldCharType="separate"/>
      </w:r>
      <w:r w:rsidR="00794B93">
        <w:rPr>
          <w:noProof/>
        </w:rPr>
        <w:t>107</w:t>
      </w:r>
      <w:r w:rsidR="006E3FE2">
        <w:fldChar w:fldCharType="end"/>
      </w:r>
      <w:r w:rsidR="006E3FE2">
        <w:t>.</w:t>
      </w:r>
    </w:p>
    <w:p w:rsidR="001237A2" w:rsidRPr="00493348" w:rsidRDefault="001237A2" w:rsidP="003E4CB8">
      <w:pPr>
        <w:ind w:left="5040" w:hanging="5040"/>
      </w:pPr>
      <w:r w:rsidRPr="003E4CB8">
        <w:rPr>
          <w:rStyle w:val="courierChar"/>
          <w:sz w:val="20"/>
          <w:szCs w:val="20"/>
        </w:rPr>
        <w:t>Type of First Recurrence:</w:t>
      </w:r>
      <w:r w:rsidR="003E4CB8">
        <w:tab/>
      </w:r>
      <w:r w:rsidRPr="00493348">
        <w:t>Enter the appropriate code for the first recurrence for this primary.</w:t>
      </w:r>
    </w:p>
    <w:p w:rsidR="001237A2" w:rsidRPr="00493348" w:rsidRDefault="00BF4565" w:rsidP="00BF4565">
      <w:pPr>
        <w:pStyle w:val="NoteText"/>
      </w:pPr>
      <w:r w:rsidRPr="00BF4565">
        <w:rPr>
          <w:b/>
        </w:rPr>
        <w:t>Note:</w:t>
      </w:r>
      <w:r>
        <w:t xml:space="preserve"> To b</w:t>
      </w:r>
      <w:r w:rsidR="001237A2" w:rsidRPr="00493348">
        <w:t xml:space="preserve">ring up a list of selections, </w:t>
      </w:r>
      <w:r>
        <w:t>type</w:t>
      </w:r>
      <w:r w:rsidR="001237A2" w:rsidRPr="00493348">
        <w:t xml:space="preserve"> </w:t>
      </w:r>
      <w:r w:rsidR="001237A2" w:rsidRPr="00BF4565">
        <w:rPr>
          <w:b/>
        </w:rPr>
        <w:t>??</w:t>
      </w:r>
      <w:r w:rsidR="001237A2" w:rsidRPr="00493348">
        <w:t xml:space="preserve"> at the prompt.</w:t>
      </w:r>
    </w:p>
    <w:p w:rsidR="006C3720" w:rsidRDefault="003E4CB8" w:rsidP="003E4CB8">
      <w:pPr>
        <w:ind w:left="5040" w:hanging="5040"/>
      </w:pPr>
      <w:r>
        <w:rPr>
          <w:rStyle w:val="courierChar"/>
          <w:sz w:val="20"/>
          <w:szCs w:val="20"/>
        </w:rPr>
        <w:t xml:space="preserve">Select </w:t>
      </w:r>
      <w:r w:rsidR="00BF4565" w:rsidRPr="003E4CB8">
        <w:rPr>
          <w:rStyle w:val="courierChar"/>
          <w:sz w:val="20"/>
          <w:szCs w:val="20"/>
        </w:rPr>
        <w:t>Subsequent Course of Treatment</w:t>
      </w:r>
      <w:r>
        <w:rPr>
          <w:rStyle w:val="codeChar"/>
          <w:sz w:val="20"/>
        </w:rPr>
        <w:tab/>
      </w:r>
      <w:r w:rsidR="001237A2" w:rsidRPr="00493348">
        <w:t xml:space="preserve">If the patient </w:t>
      </w:r>
      <w:r w:rsidR="00BF4565">
        <w:t>did</w:t>
      </w:r>
      <w:r w:rsidR="001237A2" w:rsidRPr="00493348">
        <w:t xml:space="preserve"> not receive subsequent treatment</w:t>
      </w:r>
      <w:r w:rsidR="00BF4565">
        <w:t xml:space="preserve">, press </w:t>
      </w:r>
      <w:r w:rsidR="00BF4565" w:rsidRPr="00BF4565">
        <w:rPr>
          <w:b/>
        </w:rPr>
        <w:t>E</w:t>
      </w:r>
      <w:r w:rsidR="001237A2" w:rsidRPr="00BF4565">
        <w:rPr>
          <w:b/>
        </w:rPr>
        <w:t>nter</w:t>
      </w:r>
      <w:r w:rsidR="00BF4565">
        <w:t>.</w:t>
      </w:r>
      <w:r w:rsidR="00BF4565">
        <w:br/>
      </w:r>
      <w:r w:rsidR="001237A2" w:rsidRPr="00493348">
        <w:t xml:space="preserve">If the patient </w:t>
      </w:r>
      <w:r w:rsidR="00BF4565">
        <w:t xml:space="preserve">did </w:t>
      </w:r>
      <w:r w:rsidR="001237A2" w:rsidRPr="00493348">
        <w:t>receive subsequent treatment</w:t>
      </w:r>
      <w:r w:rsidR="00BF4565">
        <w:t>,</w:t>
      </w:r>
      <w:r w:rsidR="001237A2" w:rsidRPr="00493348">
        <w:t xml:space="preserve"> </w:t>
      </w:r>
      <w:r w:rsidR="00BF4565">
        <w:t>type</w:t>
      </w:r>
      <w:r w:rsidR="001237A2" w:rsidRPr="00493348">
        <w:t xml:space="preserve"> the date </w:t>
      </w:r>
      <w:r w:rsidR="00BF4565">
        <w:t>treatment</w:t>
      </w:r>
      <w:r w:rsidR="001237A2" w:rsidRPr="00493348">
        <w:t xml:space="preserve"> beg</w:t>
      </w:r>
      <w:r w:rsidR="00BF4565">
        <w:t>a</w:t>
      </w:r>
      <w:r w:rsidR="001237A2" w:rsidRPr="00493348">
        <w:t xml:space="preserve">n. </w:t>
      </w:r>
    </w:p>
    <w:p w:rsidR="006C3720" w:rsidRDefault="006C3720" w:rsidP="00BF4565">
      <w:pPr>
        <w:ind w:left="4320" w:hanging="4320"/>
      </w:pPr>
      <w:r>
        <w:tab/>
      </w:r>
      <w:r w:rsidR="003E4CB8">
        <w:tab/>
      </w:r>
      <w:r>
        <w:t>Treatment fields</w:t>
      </w:r>
      <w:r w:rsidR="002105BC">
        <w:t xml:space="preserve"> display</w:t>
      </w:r>
      <w:r>
        <w:t>:</w:t>
      </w:r>
    </w:p>
    <w:p w:rsidR="00D81054" w:rsidRDefault="00D81054" w:rsidP="00D81054">
      <w:pPr>
        <w:autoSpaceDE w:val="0"/>
        <w:autoSpaceDN w:val="0"/>
        <w:adjustRightInd w:val="0"/>
        <w:spacing w:before="0" w:after="0"/>
        <w:rPr>
          <w:rFonts w:ascii="Courier New" w:hAnsi="Courier New" w:cs="Courier New"/>
          <w:sz w:val="20"/>
        </w:rPr>
      </w:pPr>
      <w:r>
        <w:rPr>
          <w:rFonts w:ascii="Courier New" w:hAnsi="Courier New" w:cs="Courier New"/>
          <w:sz w:val="20"/>
        </w:rPr>
        <w:t xml:space="preserve">  SURGERY OF PRIMARY SITE: </w:t>
      </w:r>
    </w:p>
    <w:p w:rsidR="00D81054" w:rsidRDefault="00D81054" w:rsidP="00D81054">
      <w:pPr>
        <w:autoSpaceDE w:val="0"/>
        <w:autoSpaceDN w:val="0"/>
        <w:adjustRightInd w:val="0"/>
        <w:spacing w:before="0" w:after="0"/>
        <w:rPr>
          <w:rFonts w:ascii="Courier New" w:hAnsi="Courier New" w:cs="Courier New"/>
          <w:sz w:val="20"/>
        </w:rPr>
      </w:pPr>
      <w:r>
        <w:rPr>
          <w:rFonts w:ascii="Courier New" w:hAnsi="Courier New" w:cs="Courier New"/>
          <w:sz w:val="20"/>
        </w:rPr>
        <w:t xml:space="preserve">  SCOPE OF LYMPH NODE SURGERY: </w:t>
      </w:r>
    </w:p>
    <w:p w:rsidR="00D81054" w:rsidRDefault="00D81054" w:rsidP="00D81054">
      <w:pPr>
        <w:autoSpaceDE w:val="0"/>
        <w:autoSpaceDN w:val="0"/>
        <w:adjustRightInd w:val="0"/>
        <w:spacing w:before="0" w:after="0"/>
        <w:rPr>
          <w:rFonts w:ascii="Courier New" w:hAnsi="Courier New" w:cs="Courier New"/>
          <w:sz w:val="20"/>
        </w:rPr>
      </w:pPr>
      <w:r>
        <w:rPr>
          <w:rFonts w:ascii="Courier New" w:hAnsi="Courier New" w:cs="Courier New"/>
          <w:sz w:val="20"/>
        </w:rPr>
        <w:t xml:space="preserve">  SCOPE OF LN SURGERY DATE: </w:t>
      </w:r>
    </w:p>
    <w:p w:rsidR="00D81054" w:rsidRDefault="00D81054" w:rsidP="00D81054">
      <w:pPr>
        <w:autoSpaceDE w:val="0"/>
        <w:autoSpaceDN w:val="0"/>
        <w:adjustRightInd w:val="0"/>
        <w:spacing w:before="0" w:after="0"/>
        <w:rPr>
          <w:rFonts w:ascii="Courier New" w:hAnsi="Courier New" w:cs="Courier New"/>
          <w:sz w:val="20"/>
        </w:rPr>
      </w:pPr>
      <w:r>
        <w:rPr>
          <w:rFonts w:ascii="Courier New" w:hAnsi="Courier New" w:cs="Courier New"/>
          <w:sz w:val="20"/>
        </w:rPr>
        <w:t xml:space="preserve">  SURGICAL PROC/OTHER SITE: </w:t>
      </w:r>
    </w:p>
    <w:p w:rsidR="00D81054" w:rsidRDefault="00D81054" w:rsidP="00D81054">
      <w:pPr>
        <w:autoSpaceDE w:val="0"/>
        <w:autoSpaceDN w:val="0"/>
        <w:adjustRightInd w:val="0"/>
        <w:spacing w:before="0" w:after="0"/>
        <w:rPr>
          <w:rFonts w:ascii="Courier New" w:hAnsi="Courier New" w:cs="Courier New"/>
          <w:sz w:val="20"/>
        </w:rPr>
      </w:pPr>
      <w:r>
        <w:rPr>
          <w:rFonts w:ascii="Courier New" w:hAnsi="Courier New" w:cs="Courier New"/>
          <w:sz w:val="20"/>
        </w:rPr>
        <w:t xml:space="preserve">  SURGICAL PROC/OTHER SITE DATE: </w:t>
      </w:r>
    </w:p>
    <w:p w:rsidR="00D81054" w:rsidRDefault="00D81054" w:rsidP="00D81054">
      <w:pPr>
        <w:autoSpaceDE w:val="0"/>
        <w:autoSpaceDN w:val="0"/>
        <w:adjustRightInd w:val="0"/>
        <w:spacing w:before="0" w:after="0"/>
        <w:rPr>
          <w:rFonts w:ascii="Courier New" w:hAnsi="Courier New" w:cs="Courier New"/>
          <w:sz w:val="20"/>
        </w:rPr>
      </w:pPr>
      <w:r>
        <w:rPr>
          <w:rFonts w:ascii="Courier New" w:hAnsi="Courier New" w:cs="Courier New"/>
          <w:sz w:val="20"/>
        </w:rPr>
        <w:t xml:space="preserve">  METS SITE RESECTED: </w:t>
      </w:r>
    </w:p>
    <w:p w:rsidR="00D81054" w:rsidRDefault="00D81054" w:rsidP="00D81054">
      <w:pPr>
        <w:autoSpaceDE w:val="0"/>
        <w:autoSpaceDN w:val="0"/>
        <w:adjustRightInd w:val="0"/>
        <w:spacing w:before="0" w:after="0"/>
        <w:rPr>
          <w:rFonts w:ascii="Courier New" w:hAnsi="Courier New" w:cs="Courier New"/>
          <w:sz w:val="20"/>
        </w:rPr>
      </w:pPr>
      <w:r>
        <w:rPr>
          <w:rFonts w:ascii="Courier New" w:hAnsi="Courier New" w:cs="Courier New"/>
          <w:sz w:val="20"/>
        </w:rPr>
        <w:t xml:space="preserve">  METS SITE RESECTED DATE: </w:t>
      </w:r>
    </w:p>
    <w:p w:rsidR="00D81054" w:rsidRDefault="00D81054" w:rsidP="00D81054">
      <w:pPr>
        <w:autoSpaceDE w:val="0"/>
        <w:autoSpaceDN w:val="0"/>
        <w:adjustRightInd w:val="0"/>
        <w:spacing w:before="0" w:after="0"/>
        <w:rPr>
          <w:rFonts w:ascii="Courier New" w:hAnsi="Courier New" w:cs="Courier New"/>
          <w:sz w:val="20"/>
        </w:rPr>
      </w:pPr>
      <w:r>
        <w:rPr>
          <w:rFonts w:ascii="Courier New" w:hAnsi="Courier New" w:cs="Courier New"/>
          <w:sz w:val="20"/>
        </w:rPr>
        <w:t xml:space="preserve">  RADIATION: </w:t>
      </w:r>
    </w:p>
    <w:p w:rsidR="00D81054" w:rsidRDefault="00D81054" w:rsidP="00D81054">
      <w:pPr>
        <w:autoSpaceDE w:val="0"/>
        <w:autoSpaceDN w:val="0"/>
        <w:adjustRightInd w:val="0"/>
        <w:spacing w:before="0" w:after="0"/>
        <w:rPr>
          <w:rFonts w:ascii="Courier New" w:hAnsi="Courier New" w:cs="Courier New"/>
          <w:sz w:val="20"/>
        </w:rPr>
      </w:pPr>
      <w:r>
        <w:rPr>
          <w:rFonts w:ascii="Courier New" w:hAnsi="Courier New" w:cs="Courier New"/>
          <w:sz w:val="20"/>
        </w:rPr>
        <w:t xml:space="preserve">  RADIATION DATE: </w:t>
      </w:r>
    </w:p>
    <w:p w:rsidR="00D81054" w:rsidRDefault="00D81054" w:rsidP="00D81054">
      <w:pPr>
        <w:autoSpaceDE w:val="0"/>
        <w:autoSpaceDN w:val="0"/>
        <w:adjustRightInd w:val="0"/>
        <w:spacing w:before="0" w:after="0"/>
        <w:rPr>
          <w:rFonts w:ascii="Courier New" w:hAnsi="Courier New" w:cs="Courier New"/>
          <w:sz w:val="20"/>
        </w:rPr>
      </w:pPr>
      <w:r>
        <w:rPr>
          <w:rFonts w:ascii="Courier New" w:hAnsi="Courier New" w:cs="Courier New"/>
          <w:sz w:val="20"/>
        </w:rPr>
        <w:t xml:space="preserve">  CHEMOTHERAPY: </w:t>
      </w:r>
    </w:p>
    <w:p w:rsidR="00D81054" w:rsidRDefault="00D81054" w:rsidP="00D81054">
      <w:pPr>
        <w:autoSpaceDE w:val="0"/>
        <w:autoSpaceDN w:val="0"/>
        <w:adjustRightInd w:val="0"/>
        <w:spacing w:before="0" w:after="0"/>
        <w:rPr>
          <w:rFonts w:ascii="Courier New" w:hAnsi="Courier New" w:cs="Courier New"/>
          <w:sz w:val="20"/>
        </w:rPr>
      </w:pPr>
      <w:r>
        <w:rPr>
          <w:rFonts w:ascii="Courier New" w:hAnsi="Courier New" w:cs="Courier New"/>
          <w:sz w:val="20"/>
        </w:rPr>
        <w:t xml:space="preserve">  CHEMOTHERAPY DATE: </w:t>
      </w:r>
    </w:p>
    <w:p w:rsidR="00D81054" w:rsidRDefault="00D81054" w:rsidP="00D81054">
      <w:pPr>
        <w:autoSpaceDE w:val="0"/>
        <w:autoSpaceDN w:val="0"/>
        <w:adjustRightInd w:val="0"/>
        <w:spacing w:before="0" w:after="0"/>
        <w:rPr>
          <w:rFonts w:ascii="Courier New" w:hAnsi="Courier New" w:cs="Courier New"/>
          <w:sz w:val="20"/>
        </w:rPr>
      </w:pPr>
      <w:r>
        <w:rPr>
          <w:rFonts w:ascii="Courier New" w:hAnsi="Courier New" w:cs="Courier New"/>
          <w:sz w:val="20"/>
        </w:rPr>
        <w:t xml:space="preserve">  HORMONE THERAPY: </w:t>
      </w:r>
    </w:p>
    <w:p w:rsidR="00D81054" w:rsidRDefault="00D81054" w:rsidP="00D81054">
      <w:pPr>
        <w:autoSpaceDE w:val="0"/>
        <w:autoSpaceDN w:val="0"/>
        <w:adjustRightInd w:val="0"/>
        <w:spacing w:before="0" w:after="0"/>
        <w:rPr>
          <w:rFonts w:ascii="Courier New" w:hAnsi="Courier New" w:cs="Courier New"/>
          <w:sz w:val="20"/>
        </w:rPr>
      </w:pPr>
      <w:r>
        <w:rPr>
          <w:rFonts w:ascii="Courier New" w:hAnsi="Courier New" w:cs="Courier New"/>
          <w:sz w:val="20"/>
        </w:rPr>
        <w:t xml:space="preserve">  HORMONE THERAPY DATE: </w:t>
      </w:r>
    </w:p>
    <w:p w:rsidR="00D81054" w:rsidRDefault="00D81054" w:rsidP="00D81054">
      <w:pPr>
        <w:autoSpaceDE w:val="0"/>
        <w:autoSpaceDN w:val="0"/>
        <w:adjustRightInd w:val="0"/>
        <w:spacing w:before="0" w:after="0"/>
        <w:rPr>
          <w:rFonts w:ascii="Courier New" w:hAnsi="Courier New" w:cs="Courier New"/>
          <w:sz w:val="20"/>
        </w:rPr>
      </w:pPr>
      <w:r>
        <w:rPr>
          <w:rFonts w:ascii="Courier New" w:hAnsi="Courier New" w:cs="Courier New"/>
          <w:sz w:val="20"/>
        </w:rPr>
        <w:t xml:space="preserve">  IMMUNOTHERAPY: </w:t>
      </w:r>
    </w:p>
    <w:p w:rsidR="00D81054" w:rsidRDefault="00D81054" w:rsidP="00D81054">
      <w:pPr>
        <w:autoSpaceDE w:val="0"/>
        <w:autoSpaceDN w:val="0"/>
        <w:adjustRightInd w:val="0"/>
        <w:spacing w:before="0" w:after="0"/>
        <w:rPr>
          <w:rFonts w:ascii="Courier New" w:hAnsi="Courier New" w:cs="Courier New"/>
          <w:sz w:val="20"/>
        </w:rPr>
      </w:pPr>
      <w:r>
        <w:rPr>
          <w:rFonts w:ascii="Courier New" w:hAnsi="Courier New" w:cs="Courier New"/>
          <w:sz w:val="20"/>
        </w:rPr>
        <w:t xml:space="preserve">  IMMUNOTHERAPY DATE: </w:t>
      </w:r>
    </w:p>
    <w:p w:rsidR="00D81054" w:rsidRDefault="00D81054" w:rsidP="00D81054">
      <w:pPr>
        <w:autoSpaceDE w:val="0"/>
        <w:autoSpaceDN w:val="0"/>
        <w:adjustRightInd w:val="0"/>
        <w:spacing w:before="0" w:after="0"/>
        <w:rPr>
          <w:rFonts w:ascii="Courier New" w:hAnsi="Courier New" w:cs="Courier New"/>
          <w:sz w:val="20"/>
        </w:rPr>
      </w:pPr>
      <w:r>
        <w:rPr>
          <w:rFonts w:ascii="Courier New" w:hAnsi="Courier New" w:cs="Courier New"/>
          <w:sz w:val="20"/>
        </w:rPr>
        <w:t xml:space="preserve">  HEMA TRANS/ENDOCRINE PROC: </w:t>
      </w:r>
    </w:p>
    <w:p w:rsidR="00D81054" w:rsidRDefault="00D81054" w:rsidP="00D81054">
      <w:pPr>
        <w:autoSpaceDE w:val="0"/>
        <w:autoSpaceDN w:val="0"/>
        <w:adjustRightInd w:val="0"/>
        <w:spacing w:before="0" w:after="0"/>
        <w:rPr>
          <w:rFonts w:ascii="Courier New" w:hAnsi="Courier New" w:cs="Courier New"/>
          <w:sz w:val="20"/>
        </w:rPr>
      </w:pPr>
      <w:r>
        <w:rPr>
          <w:rFonts w:ascii="Courier New" w:hAnsi="Courier New" w:cs="Courier New"/>
          <w:sz w:val="20"/>
        </w:rPr>
        <w:t xml:space="preserve">  HEMA TRANS/ENDOCRINE PROC DATE: </w:t>
      </w:r>
    </w:p>
    <w:p w:rsidR="00D81054" w:rsidRDefault="00D81054" w:rsidP="00D81054">
      <w:pPr>
        <w:autoSpaceDE w:val="0"/>
        <w:autoSpaceDN w:val="0"/>
        <w:adjustRightInd w:val="0"/>
        <w:spacing w:before="0" w:after="0"/>
        <w:rPr>
          <w:rFonts w:ascii="Courier New" w:hAnsi="Courier New" w:cs="Courier New"/>
          <w:sz w:val="20"/>
        </w:rPr>
      </w:pPr>
      <w:r>
        <w:rPr>
          <w:rFonts w:ascii="Courier New" w:hAnsi="Courier New" w:cs="Courier New"/>
          <w:sz w:val="20"/>
        </w:rPr>
        <w:t xml:space="preserve">  OTHER TREATMENT: </w:t>
      </w:r>
    </w:p>
    <w:p w:rsidR="00D81054" w:rsidRDefault="00D81054" w:rsidP="00D81054">
      <w:pPr>
        <w:autoSpaceDE w:val="0"/>
        <w:autoSpaceDN w:val="0"/>
        <w:adjustRightInd w:val="0"/>
        <w:spacing w:before="0" w:after="0"/>
        <w:rPr>
          <w:rFonts w:ascii="Courier New" w:hAnsi="Courier New" w:cs="Courier New"/>
          <w:sz w:val="20"/>
        </w:rPr>
      </w:pPr>
      <w:r>
        <w:rPr>
          <w:rFonts w:ascii="Courier New" w:hAnsi="Courier New" w:cs="Courier New"/>
          <w:sz w:val="20"/>
        </w:rPr>
        <w:t xml:space="preserve">  OTHER TREATMENT START DATE: </w:t>
      </w:r>
    </w:p>
    <w:p w:rsidR="00D81054" w:rsidRDefault="00D81054" w:rsidP="00D81054">
      <w:pPr>
        <w:autoSpaceDE w:val="0"/>
        <w:autoSpaceDN w:val="0"/>
        <w:adjustRightInd w:val="0"/>
        <w:spacing w:before="0" w:after="0"/>
        <w:rPr>
          <w:rFonts w:ascii="Courier New" w:hAnsi="Courier New" w:cs="Courier New"/>
          <w:sz w:val="20"/>
        </w:rPr>
      </w:pPr>
      <w:r>
        <w:rPr>
          <w:rFonts w:ascii="Courier New" w:hAnsi="Courier New" w:cs="Courier New"/>
          <w:sz w:val="20"/>
        </w:rPr>
        <w:t xml:space="preserve">  PALLIATIVE CARE: </w:t>
      </w:r>
    </w:p>
    <w:p w:rsidR="00D81054" w:rsidRDefault="00D81054" w:rsidP="00192CD3">
      <w:pPr>
        <w:autoSpaceDE w:val="0"/>
        <w:autoSpaceDN w:val="0"/>
        <w:adjustRightInd w:val="0"/>
        <w:spacing w:before="0" w:after="0"/>
        <w:rPr>
          <w:rFonts w:ascii="Courier New" w:hAnsi="Courier New" w:cs="Courier New"/>
        </w:rPr>
      </w:pPr>
      <w:r>
        <w:rPr>
          <w:rFonts w:ascii="Courier New" w:hAnsi="Courier New" w:cs="Courier New"/>
          <w:sz w:val="20"/>
        </w:rPr>
        <w:t xml:space="preserve">  PLACE: </w:t>
      </w:r>
    </w:p>
    <w:p w:rsidR="00D81054" w:rsidRPr="00B051C6" w:rsidRDefault="00D81054" w:rsidP="00192CD3">
      <w:pPr>
        <w:autoSpaceDE w:val="0"/>
        <w:autoSpaceDN w:val="0"/>
        <w:adjustRightInd w:val="0"/>
        <w:spacing w:before="0" w:after="0"/>
        <w:rPr>
          <w:rFonts w:ascii="Courier New" w:hAnsi="Courier New" w:cs="Courier New"/>
        </w:rPr>
      </w:pPr>
      <w:r>
        <w:rPr>
          <w:rFonts w:ascii="Courier New" w:hAnsi="Courier New" w:cs="Courier New"/>
          <w:sz w:val="20"/>
        </w:rPr>
        <w:t>SUBSEQUENT THERAPY COMMENTS:</w:t>
      </w:r>
    </w:p>
    <w:p w:rsidR="006C3720" w:rsidRPr="00493348" w:rsidRDefault="006C3720" w:rsidP="003E4CB8">
      <w:pPr>
        <w:pStyle w:val="courier"/>
      </w:pPr>
      <w:r w:rsidRPr="00493348">
        <w:t>No existing text</w:t>
      </w:r>
    </w:p>
    <w:p w:rsidR="006C3720" w:rsidRPr="00B21BC4" w:rsidRDefault="003E4CB8" w:rsidP="003E4CB8">
      <w:pPr>
        <w:pStyle w:val="courier"/>
      </w:pPr>
      <w:r>
        <w:tab/>
      </w:r>
      <w:r>
        <w:tab/>
      </w:r>
      <w:r>
        <w:tab/>
      </w:r>
      <w:r>
        <w:tab/>
      </w:r>
      <w:r>
        <w:tab/>
      </w:r>
      <w:r>
        <w:tab/>
      </w:r>
      <w:r w:rsidR="002105BC">
        <w:t>Edit?</w:t>
      </w:r>
      <w:r w:rsidR="00B21BC4">
        <w:tab/>
      </w:r>
      <w:r w:rsidR="006C3720" w:rsidRPr="00493348">
        <w:t>N</w:t>
      </w:r>
      <w:r w:rsidR="00B21BC4">
        <w:t>O//</w:t>
      </w:r>
      <w:r w:rsidR="002105BC">
        <w:br/>
      </w:r>
      <w:r w:rsidR="00B21BC4">
        <w:tab/>
      </w:r>
      <w:r>
        <w:tab/>
      </w:r>
      <w:r>
        <w:tab/>
      </w:r>
      <w:r>
        <w:tab/>
      </w:r>
      <w:r>
        <w:tab/>
      </w:r>
      <w:r w:rsidR="00A076E4">
        <w:t xml:space="preserve">To enter a comment, </w:t>
      </w:r>
      <w:r w:rsidR="00A076E4" w:rsidRPr="006C3720">
        <w:t xml:space="preserve">type </w:t>
      </w:r>
      <w:r w:rsidR="00A076E4" w:rsidRPr="00A076E4">
        <w:rPr>
          <w:b/>
        </w:rPr>
        <w:t>Y</w:t>
      </w:r>
      <w:r w:rsidR="00A076E4">
        <w:t>.</w:t>
      </w:r>
    </w:p>
    <w:p w:rsidR="001237A2" w:rsidRDefault="001237A2" w:rsidP="003E4CB8">
      <w:pPr>
        <w:pStyle w:val="courier"/>
        <w:ind w:left="2520" w:hanging="2160"/>
      </w:pPr>
      <w:r w:rsidRPr="003E4CB8">
        <w:t>Initiation Date:</w:t>
      </w:r>
      <w:r w:rsidR="006C3720" w:rsidRPr="003E4CB8">
        <w:tab/>
      </w:r>
      <w:r w:rsidRPr="00493348">
        <w:t xml:space="preserve">For each recurrence for this primary, </w:t>
      </w:r>
      <w:r w:rsidR="006C3720">
        <w:t>type</w:t>
      </w:r>
      <w:r w:rsidRPr="00493348">
        <w:t xml:space="preserve"> the date the </w:t>
      </w:r>
      <w:r w:rsidR="006C3720">
        <w:t xml:space="preserve">course of </w:t>
      </w:r>
      <w:r w:rsidRPr="00493348">
        <w:t>treatment began.</w:t>
      </w:r>
    </w:p>
    <w:p w:rsidR="009720E4" w:rsidRPr="00493348" w:rsidRDefault="009720E4" w:rsidP="003E4CB8">
      <w:pPr>
        <w:pStyle w:val="courier"/>
      </w:pPr>
      <w:r w:rsidRPr="00493348">
        <w:t>***************************</w:t>
      </w:r>
      <w:r w:rsidR="003E4CB8">
        <w:t xml:space="preserve"> </w:t>
      </w:r>
      <w:r w:rsidRPr="00493348">
        <w:t>POST/EDIT FOLLOW-UP</w:t>
      </w:r>
      <w:r w:rsidR="003E4CB8">
        <w:t xml:space="preserve"> </w:t>
      </w:r>
      <w:r w:rsidRPr="00493348">
        <w:t>*******************</w:t>
      </w:r>
      <w:r w:rsidR="003E4CB8" w:rsidRPr="00493348">
        <w:t>*****</w:t>
      </w:r>
      <w:r w:rsidR="003E4CB8">
        <w:t>**</w:t>
      </w:r>
    </w:p>
    <w:p w:rsidR="009720E4" w:rsidRPr="00493348" w:rsidRDefault="009720E4" w:rsidP="009720E4">
      <w:r>
        <w:t>U</w:t>
      </w:r>
      <w:r w:rsidRPr="00493348">
        <w:t>pdate the follow-up</w:t>
      </w:r>
      <w:r>
        <w:t xml:space="preserve"> now</w:t>
      </w:r>
      <w:r w:rsidRPr="00493348">
        <w:t xml:space="preserve">. </w:t>
      </w:r>
    </w:p>
    <w:p w:rsidR="001237A2" w:rsidRDefault="006C3720" w:rsidP="006C3720">
      <w:pPr>
        <w:pStyle w:val="NoteText"/>
      </w:pPr>
      <w:r w:rsidRPr="006C3720">
        <w:rPr>
          <w:b/>
        </w:rPr>
        <w:t>Note:</w:t>
      </w:r>
      <w:r>
        <w:t xml:space="preserve"> </w:t>
      </w:r>
      <w:r w:rsidR="001237A2" w:rsidRPr="00493348">
        <w:t>The subsequent course of treatment may consist of multiple treatments</w:t>
      </w:r>
      <w:r>
        <w:t>. I</w:t>
      </w:r>
      <w:r w:rsidR="001237A2" w:rsidRPr="00493348">
        <w:t xml:space="preserve">f </w:t>
      </w:r>
      <w:r>
        <w:t>a</w:t>
      </w:r>
      <w:r w:rsidR="001237A2" w:rsidRPr="00493348">
        <w:t xml:space="preserve"> patient did not receive a particular treatme</w:t>
      </w:r>
      <w:r>
        <w:t xml:space="preserve">nt, be sure to code it </w:t>
      </w:r>
      <w:r w:rsidRPr="006C3720">
        <w:rPr>
          <w:b/>
        </w:rPr>
        <w:t>00</w:t>
      </w:r>
      <w:r>
        <w:t xml:space="preserve"> for </w:t>
      </w:r>
      <w:r w:rsidRPr="006C3720">
        <w:rPr>
          <w:i/>
        </w:rPr>
        <w:t>no treatment</w:t>
      </w:r>
      <w:r>
        <w:t>.</w:t>
      </w:r>
      <w:r w:rsidR="001237A2" w:rsidRPr="00493348">
        <w:t xml:space="preserve"> </w:t>
      </w:r>
      <w:r>
        <w:t>D</w:t>
      </w:r>
      <w:r w:rsidR="001237A2" w:rsidRPr="00493348">
        <w:t xml:space="preserve">o not leave </w:t>
      </w:r>
      <w:r w:rsidR="00A076E4">
        <w:t>any treatment</w:t>
      </w:r>
      <w:r>
        <w:t xml:space="preserve"> fields </w:t>
      </w:r>
      <w:r w:rsidR="001237A2" w:rsidRPr="00493348">
        <w:t>blank.</w:t>
      </w:r>
    </w:p>
    <w:p w:rsidR="001237A2" w:rsidRPr="00493348" w:rsidRDefault="001237A2" w:rsidP="001237A2">
      <w:pPr>
        <w:pStyle w:val="Heading2"/>
      </w:pPr>
      <w:bookmarkStart w:id="81" w:name="_Toc421254996"/>
      <w:r w:rsidRPr="00493348">
        <w:lastRenderedPageBreak/>
        <w:t>FH</w:t>
      </w:r>
      <w:r w:rsidR="003B7669">
        <w:t xml:space="preserve">  </w:t>
      </w:r>
      <w:r w:rsidRPr="00493348">
        <w:t>Patient Follow-up History</w:t>
      </w:r>
      <w:bookmarkEnd w:id="81"/>
      <w:r w:rsidR="008416E3">
        <w:fldChar w:fldCharType="begin"/>
      </w:r>
      <w:r w:rsidR="008416E3">
        <w:instrText xml:space="preserve"> XE "</w:instrText>
      </w:r>
      <w:r w:rsidR="008416E3" w:rsidRPr="00BA2A78">
        <w:instrText>FH</w:instrText>
      </w:r>
      <w:r w:rsidR="008416E3">
        <w:instrText xml:space="preserve">" </w:instrText>
      </w:r>
      <w:r w:rsidR="008416E3">
        <w:fldChar w:fldCharType="end"/>
      </w:r>
      <w:r w:rsidR="008416E3">
        <w:fldChar w:fldCharType="begin"/>
      </w:r>
      <w:r w:rsidR="008416E3">
        <w:instrText xml:space="preserve"> XE "</w:instrText>
      </w:r>
      <w:r w:rsidR="008416E3" w:rsidRPr="006777C6">
        <w:instrText>Follow-up:History</w:instrText>
      </w:r>
      <w:r w:rsidR="008416E3">
        <w:instrText xml:space="preserve">" </w:instrText>
      </w:r>
      <w:r w:rsidR="008416E3">
        <w:fldChar w:fldCharType="end"/>
      </w:r>
    </w:p>
    <w:p w:rsidR="001237A2" w:rsidRPr="00493348" w:rsidRDefault="00CC5C8C" w:rsidP="001237A2">
      <w:r>
        <w:t xml:space="preserve">The Patient Follow-up History allows you to </w:t>
      </w:r>
      <w:r w:rsidR="001237A2" w:rsidRPr="00493348">
        <w:t>print the patient's follow-up history</w:t>
      </w:r>
      <w:r>
        <w:t>,</w:t>
      </w:r>
      <w:r w:rsidR="001237A2" w:rsidRPr="00493348">
        <w:t xml:space="preserve"> including when </w:t>
      </w:r>
      <w:r>
        <w:t xml:space="preserve">the next </w:t>
      </w:r>
      <w:r w:rsidR="001237A2" w:rsidRPr="00493348">
        <w:t>follow-up is due</w:t>
      </w:r>
      <w:r>
        <w:t>. Type</w:t>
      </w:r>
      <w:r w:rsidR="001237A2" w:rsidRPr="00493348">
        <w:t xml:space="preserve"> the patient's name and a device</w:t>
      </w:r>
      <w:r>
        <w:t>,</w:t>
      </w:r>
      <w:r w:rsidR="001237A2" w:rsidRPr="00493348">
        <w:t xml:space="preserve"> or print to your screen.</w:t>
      </w:r>
    </w:p>
    <w:p w:rsidR="001237A2" w:rsidRPr="00493348" w:rsidRDefault="001237A2" w:rsidP="001237A2">
      <w:pPr>
        <w:pStyle w:val="Heading2"/>
      </w:pPr>
      <w:bookmarkStart w:id="82" w:name="_Toc421254997"/>
      <w:r w:rsidRPr="00493348">
        <w:t>DF</w:t>
      </w:r>
      <w:r w:rsidR="003B7669">
        <w:t xml:space="preserve">  </w:t>
      </w:r>
      <w:r w:rsidRPr="00493348">
        <w:t>Print Due Follow-up List by Month Due</w:t>
      </w:r>
      <w:bookmarkEnd w:id="82"/>
      <w:r w:rsidR="008416E3">
        <w:fldChar w:fldCharType="begin"/>
      </w:r>
      <w:r w:rsidR="008416E3">
        <w:instrText xml:space="preserve"> XE "</w:instrText>
      </w:r>
      <w:r w:rsidR="008416E3" w:rsidRPr="00BA2A78">
        <w:instrText>DF</w:instrText>
      </w:r>
      <w:r w:rsidR="008416E3">
        <w:instrText xml:space="preserve">" </w:instrText>
      </w:r>
      <w:r w:rsidR="008416E3">
        <w:fldChar w:fldCharType="end"/>
      </w:r>
      <w:r w:rsidR="008416E3">
        <w:fldChar w:fldCharType="begin"/>
      </w:r>
      <w:r w:rsidR="008416E3">
        <w:instrText xml:space="preserve"> XE "</w:instrText>
      </w:r>
      <w:r w:rsidR="008416E3" w:rsidRPr="00454246">
        <w:instrText>Follow-up:Print list by month due</w:instrText>
      </w:r>
      <w:r w:rsidR="008416E3">
        <w:instrText xml:space="preserve">" </w:instrText>
      </w:r>
      <w:r w:rsidR="008416E3">
        <w:fldChar w:fldCharType="end"/>
      </w:r>
    </w:p>
    <w:p w:rsidR="001237A2" w:rsidRPr="00493348" w:rsidRDefault="001237A2" w:rsidP="001237A2">
      <w:r w:rsidRPr="00493348">
        <w:t>Th</w:t>
      </w:r>
      <w:r w:rsidR="00320DC3">
        <w:t>e Print Due Follow-up List by Month Due</w:t>
      </w:r>
      <w:r w:rsidRPr="00493348">
        <w:t xml:space="preserve"> option </w:t>
      </w:r>
      <w:r w:rsidR="00320DC3">
        <w:t xml:space="preserve">allows you to </w:t>
      </w:r>
      <w:r w:rsidRPr="00493348">
        <w:t>print a list of follow-ups that are due for a selected date range. They display by month due</w:t>
      </w:r>
      <w:r w:rsidR="00320DC3">
        <w:t>,</w:t>
      </w:r>
      <w:r w:rsidRPr="00493348">
        <w:t xml:space="preserve"> along with the </w:t>
      </w:r>
      <w:r w:rsidR="005F70FF">
        <w:t>SSN</w:t>
      </w:r>
      <w:r w:rsidRPr="00493348">
        <w:t>, primary site, last date of contact, and date of diagnosis.</w:t>
      </w:r>
    </w:p>
    <w:p w:rsidR="001237A2" w:rsidRDefault="001237A2" w:rsidP="001237A2">
      <w:r w:rsidRPr="00493348">
        <w:t>Your previous date range selection display</w:t>
      </w:r>
      <w:r w:rsidR="008D3E51">
        <w:t>s</w:t>
      </w:r>
      <w:r w:rsidRPr="00493348">
        <w:t xml:space="preserve"> </w:t>
      </w:r>
      <w:r w:rsidR="008D3E51">
        <w:t>automatically</w:t>
      </w:r>
      <w:r w:rsidRPr="00493348">
        <w:t xml:space="preserve">. </w:t>
      </w:r>
      <w:r w:rsidR="008D3E51">
        <w:t>Y</w:t>
      </w:r>
      <w:r w:rsidRPr="00493348">
        <w:t xml:space="preserve">ou want to be current by doing </w:t>
      </w:r>
      <w:r w:rsidR="00125C2B">
        <w:t xml:space="preserve">a </w:t>
      </w:r>
      <w:r w:rsidRPr="00493348">
        <w:t>patient d</w:t>
      </w:r>
      <w:r w:rsidR="008D3E51">
        <w:t>ue</w:t>
      </w:r>
      <w:r w:rsidRPr="00493348">
        <w:t xml:space="preserve"> for follow-up in the month</w:t>
      </w:r>
      <w:r w:rsidR="00125C2B">
        <w:t xml:space="preserve"> that </w:t>
      </w:r>
      <w:r w:rsidRPr="00493348">
        <w:t>the</w:t>
      </w:r>
      <w:r w:rsidR="00125C2B">
        <w:t xml:space="preserve"> follow-up is scheduled; however, </w:t>
      </w:r>
      <w:r w:rsidRPr="00493348">
        <w:t xml:space="preserve">with other duties </w:t>
      </w:r>
      <w:r w:rsidR="00125C2B">
        <w:t xml:space="preserve">to perform, </w:t>
      </w:r>
      <w:r w:rsidRPr="00493348">
        <w:t xml:space="preserve">you may not be able to do this. </w:t>
      </w:r>
      <w:r w:rsidR="00125C2B">
        <w:t xml:space="preserve">In this case, </w:t>
      </w:r>
      <w:r w:rsidRPr="00493348">
        <w:t xml:space="preserve">work on the </w:t>
      </w:r>
      <w:r w:rsidRPr="00125C2B">
        <w:rPr>
          <w:b/>
        </w:rPr>
        <w:t xml:space="preserve">Lost To Follow-up </w:t>
      </w:r>
      <w:r w:rsidR="00125C2B">
        <w:t>l</w:t>
      </w:r>
      <w:r w:rsidRPr="00125C2B">
        <w:t>ist</w:t>
      </w:r>
      <w:r w:rsidRPr="00493348">
        <w:t>.</w:t>
      </w:r>
    </w:p>
    <w:p w:rsidR="00B222C6" w:rsidRPr="00B222C6" w:rsidRDefault="00B222C6" w:rsidP="001237A2">
      <w:pPr>
        <w:rPr>
          <w:b/>
        </w:rPr>
      </w:pPr>
      <w:r w:rsidRPr="00B222C6">
        <w:rPr>
          <w:b/>
        </w:rPr>
        <w:t>Example</w:t>
      </w:r>
    </w:p>
    <w:p w:rsidR="00B222C6" w:rsidRPr="00636A8A" w:rsidRDefault="00B222C6" w:rsidP="00636A8A">
      <w:pPr>
        <w:pStyle w:val="courier2"/>
        <w:rPr>
          <w:sz w:val="16"/>
        </w:rPr>
      </w:pPr>
      <w:r w:rsidRPr="00636A8A">
        <w:rPr>
          <w:sz w:val="16"/>
        </w:rPr>
        <w:t xml:space="preserve">START WITH DUE FOLLOW-UP: // </w:t>
      </w:r>
      <w:r w:rsidRPr="00636A8A">
        <w:rPr>
          <w:b/>
          <w:sz w:val="16"/>
        </w:rPr>
        <w:t>12-2005</w:t>
      </w:r>
      <w:r w:rsidRPr="00636A8A">
        <w:rPr>
          <w:sz w:val="16"/>
        </w:rPr>
        <w:t xml:space="preserve">  (DEC 2005)</w:t>
      </w:r>
    </w:p>
    <w:p w:rsidR="00B222C6" w:rsidRPr="00636A8A" w:rsidRDefault="00B222C6" w:rsidP="00636A8A">
      <w:pPr>
        <w:pStyle w:val="courier2"/>
        <w:rPr>
          <w:sz w:val="16"/>
        </w:rPr>
      </w:pPr>
      <w:r w:rsidRPr="00636A8A">
        <w:rPr>
          <w:sz w:val="16"/>
        </w:rPr>
        <w:t xml:space="preserve">GO TO DUE FOLLOW-UP: LAST// </w:t>
      </w:r>
      <w:r w:rsidRPr="00636A8A">
        <w:rPr>
          <w:b/>
          <w:sz w:val="16"/>
        </w:rPr>
        <w:t>12-31-05</w:t>
      </w:r>
      <w:r w:rsidRPr="00636A8A">
        <w:rPr>
          <w:sz w:val="16"/>
        </w:rPr>
        <w:t xml:space="preserve">  (DEC 31 2005)</w:t>
      </w:r>
    </w:p>
    <w:p w:rsidR="00B222C6" w:rsidRPr="00636A8A" w:rsidRDefault="00B222C6" w:rsidP="00636A8A">
      <w:pPr>
        <w:pStyle w:val="courier2"/>
        <w:rPr>
          <w:sz w:val="16"/>
        </w:rPr>
      </w:pPr>
      <w:r w:rsidRPr="00636A8A">
        <w:rPr>
          <w:sz w:val="16"/>
        </w:rPr>
        <w:t>*******************************************</w:t>
      </w:r>
      <w:r w:rsidR="00636A8A" w:rsidRPr="00636A8A">
        <w:rPr>
          <w:sz w:val="16"/>
        </w:rPr>
        <w:t>**************************************</w:t>
      </w:r>
    </w:p>
    <w:p w:rsidR="00B222C6" w:rsidRPr="00636A8A" w:rsidRDefault="00B222C6" w:rsidP="00636A8A">
      <w:pPr>
        <w:pStyle w:val="courier2"/>
        <w:rPr>
          <w:sz w:val="16"/>
        </w:rPr>
      </w:pPr>
      <w:r w:rsidRPr="00636A8A">
        <w:rPr>
          <w:sz w:val="16"/>
        </w:rPr>
        <w:t>TUMOR REGISTRY - DUE FOLLOW-UP</w:t>
      </w:r>
      <w:r w:rsidR="00636A8A" w:rsidRPr="00636A8A">
        <w:rPr>
          <w:sz w:val="16"/>
        </w:rPr>
        <w:tab/>
      </w:r>
      <w:r w:rsidR="00E23632">
        <w:rPr>
          <w:sz w:val="16"/>
        </w:rPr>
        <w:t xml:space="preserve">Washington DC VAMC </w:t>
      </w:r>
      <w:r w:rsidR="00636A8A" w:rsidRPr="00636A8A">
        <w:rPr>
          <w:sz w:val="16"/>
        </w:rPr>
        <w:tab/>
      </w:r>
      <w:r w:rsidRPr="00636A8A">
        <w:rPr>
          <w:sz w:val="16"/>
        </w:rPr>
        <w:t>DEC 21, 2005</w:t>
      </w:r>
      <w:r w:rsidR="00636A8A" w:rsidRPr="00636A8A">
        <w:rPr>
          <w:sz w:val="16"/>
        </w:rPr>
        <w:tab/>
      </w:r>
      <w:r w:rsidRPr="00636A8A">
        <w:rPr>
          <w:sz w:val="16"/>
        </w:rPr>
        <w:t>PAGE:  1</w:t>
      </w:r>
    </w:p>
    <w:p w:rsidR="00B222C6" w:rsidRPr="00636A8A" w:rsidRDefault="00B222C6" w:rsidP="00636A8A">
      <w:pPr>
        <w:pStyle w:val="courier2"/>
        <w:rPr>
          <w:sz w:val="16"/>
        </w:rPr>
      </w:pPr>
      <w:r w:rsidRPr="00636A8A">
        <w:rPr>
          <w:sz w:val="16"/>
        </w:rPr>
        <w:t>Patient Name</w:t>
      </w:r>
      <w:r w:rsidRPr="00636A8A">
        <w:rPr>
          <w:sz w:val="16"/>
        </w:rPr>
        <w:tab/>
        <w:t>Med Rec#</w:t>
      </w:r>
      <w:r w:rsidR="00636A8A">
        <w:rPr>
          <w:sz w:val="16"/>
        </w:rPr>
        <w:tab/>
      </w:r>
      <w:r w:rsidR="00636A8A">
        <w:rPr>
          <w:sz w:val="16"/>
        </w:rPr>
        <w:tab/>
      </w:r>
      <w:r w:rsidRPr="00636A8A">
        <w:rPr>
          <w:sz w:val="16"/>
        </w:rPr>
        <w:t>Contact</w:t>
      </w:r>
      <w:r w:rsidR="00636A8A">
        <w:rPr>
          <w:sz w:val="16"/>
        </w:rPr>
        <w:tab/>
      </w:r>
      <w:r w:rsidR="00636A8A">
        <w:rPr>
          <w:sz w:val="16"/>
        </w:rPr>
        <w:tab/>
      </w:r>
      <w:r w:rsidR="00636A8A">
        <w:rPr>
          <w:sz w:val="16"/>
        </w:rPr>
        <w:tab/>
      </w:r>
      <w:r w:rsidR="00636A8A" w:rsidRPr="00636A8A">
        <w:rPr>
          <w:sz w:val="16"/>
        </w:rPr>
        <w:t>P</w:t>
      </w:r>
      <w:r w:rsidRPr="00636A8A">
        <w:rPr>
          <w:sz w:val="16"/>
        </w:rPr>
        <w:t>rimary Site/Gp</w:t>
      </w:r>
      <w:r w:rsidR="00636A8A">
        <w:rPr>
          <w:sz w:val="16"/>
        </w:rPr>
        <w:tab/>
      </w:r>
      <w:r w:rsidR="00636A8A">
        <w:rPr>
          <w:sz w:val="16"/>
        </w:rPr>
        <w:tab/>
      </w:r>
      <w:r w:rsidRPr="00636A8A">
        <w:rPr>
          <w:sz w:val="16"/>
        </w:rPr>
        <w:t>Date Dx</w:t>
      </w:r>
    </w:p>
    <w:p w:rsidR="00B222C6" w:rsidRPr="00636A8A" w:rsidRDefault="00B222C6" w:rsidP="00636A8A">
      <w:pPr>
        <w:pStyle w:val="courier2"/>
        <w:rPr>
          <w:sz w:val="16"/>
        </w:rPr>
      </w:pPr>
      <w:r w:rsidRPr="00636A8A">
        <w:rPr>
          <w:sz w:val="16"/>
        </w:rPr>
        <w:t>*******************************************</w:t>
      </w:r>
      <w:r w:rsidR="00636A8A" w:rsidRPr="00636A8A">
        <w:rPr>
          <w:sz w:val="16"/>
        </w:rPr>
        <w:t>**************************************</w:t>
      </w:r>
    </w:p>
    <w:p w:rsidR="00B222C6" w:rsidRPr="00636A8A" w:rsidRDefault="00B222C6" w:rsidP="00636A8A">
      <w:pPr>
        <w:pStyle w:val="courier2"/>
        <w:rPr>
          <w:sz w:val="16"/>
        </w:rPr>
      </w:pPr>
      <w:r w:rsidRPr="00636A8A">
        <w:rPr>
          <w:sz w:val="16"/>
        </w:rPr>
        <w:tab/>
      </w:r>
      <w:r w:rsidRPr="00636A8A">
        <w:rPr>
          <w:sz w:val="16"/>
        </w:rPr>
        <w:tab/>
        <w:t>DUE FOLLOW-UP: DEC 2005</w:t>
      </w:r>
    </w:p>
    <w:p w:rsidR="00B222C6" w:rsidRPr="00636A8A" w:rsidRDefault="009236ED" w:rsidP="00636A8A">
      <w:pPr>
        <w:pStyle w:val="courier2"/>
        <w:rPr>
          <w:sz w:val="16"/>
        </w:rPr>
      </w:pPr>
      <w:r w:rsidRPr="00636A8A">
        <w:rPr>
          <w:sz w:val="16"/>
        </w:rPr>
        <w:t>ONCOPATIENT1</w:t>
      </w:r>
      <w:r w:rsidR="00636A8A">
        <w:rPr>
          <w:sz w:val="16"/>
        </w:rPr>
        <w:tab/>
      </w:r>
      <w:r w:rsidR="00B222C6" w:rsidRPr="00636A8A">
        <w:rPr>
          <w:sz w:val="16"/>
        </w:rPr>
        <w:t xml:space="preserve">999-99-9999 </w:t>
      </w:r>
      <w:r w:rsidR="00636A8A">
        <w:rPr>
          <w:sz w:val="16"/>
        </w:rPr>
        <w:tab/>
      </w:r>
      <w:r w:rsidR="00B222C6" w:rsidRPr="00636A8A">
        <w:rPr>
          <w:sz w:val="16"/>
        </w:rPr>
        <w:t>12/1/2004</w:t>
      </w:r>
      <w:r w:rsidR="00636A8A">
        <w:rPr>
          <w:sz w:val="16"/>
        </w:rPr>
        <w:tab/>
      </w:r>
      <w:r w:rsidR="00636A8A">
        <w:rPr>
          <w:sz w:val="16"/>
        </w:rPr>
        <w:tab/>
      </w:r>
      <w:r w:rsidR="00B222C6" w:rsidRPr="00636A8A">
        <w:rPr>
          <w:sz w:val="16"/>
        </w:rPr>
        <w:t>TESTIS</w:t>
      </w:r>
      <w:r w:rsidR="00636A8A">
        <w:rPr>
          <w:sz w:val="16"/>
        </w:rPr>
        <w:tab/>
      </w:r>
      <w:r w:rsidR="00636A8A">
        <w:rPr>
          <w:sz w:val="16"/>
        </w:rPr>
        <w:tab/>
      </w:r>
      <w:r w:rsidR="00636A8A">
        <w:rPr>
          <w:sz w:val="16"/>
        </w:rPr>
        <w:tab/>
      </w:r>
      <w:r w:rsidR="00636A8A">
        <w:rPr>
          <w:sz w:val="16"/>
        </w:rPr>
        <w:tab/>
      </w:r>
      <w:r w:rsidR="00636A8A">
        <w:rPr>
          <w:sz w:val="16"/>
        </w:rPr>
        <w:tab/>
      </w:r>
      <w:r w:rsidR="00B222C6" w:rsidRPr="00636A8A">
        <w:rPr>
          <w:sz w:val="16"/>
        </w:rPr>
        <w:t>03/13/1986</w:t>
      </w:r>
      <w:r w:rsidR="00636A8A">
        <w:rPr>
          <w:sz w:val="16"/>
        </w:rPr>
        <w:tab/>
      </w:r>
      <w:r w:rsidR="00B222C6" w:rsidRPr="00636A8A">
        <w:rPr>
          <w:sz w:val="16"/>
        </w:rPr>
        <w:t xml:space="preserve">                                               </w:t>
      </w:r>
      <w:r w:rsidR="00B222C6" w:rsidRPr="00636A8A">
        <w:rPr>
          <w:sz w:val="16"/>
        </w:rPr>
        <w:tab/>
      </w:r>
      <w:r w:rsidR="00B222C6" w:rsidRPr="00636A8A">
        <w:rPr>
          <w:sz w:val="16"/>
        </w:rPr>
        <w:tab/>
      </w:r>
      <w:r w:rsidR="00B222C6" w:rsidRPr="00636A8A">
        <w:rPr>
          <w:sz w:val="16"/>
        </w:rPr>
        <w:tab/>
      </w:r>
      <w:r w:rsidR="00B222C6" w:rsidRPr="00636A8A">
        <w:rPr>
          <w:sz w:val="16"/>
        </w:rPr>
        <w:tab/>
      </w:r>
      <w:r w:rsidR="00B222C6" w:rsidRPr="00636A8A">
        <w:rPr>
          <w:sz w:val="16"/>
        </w:rPr>
        <w:tab/>
      </w:r>
      <w:r w:rsidR="00B222C6" w:rsidRPr="00636A8A">
        <w:rPr>
          <w:sz w:val="16"/>
        </w:rPr>
        <w:tab/>
      </w:r>
      <w:r w:rsidR="00B222C6" w:rsidRPr="00636A8A">
        <w:rPr>
          <w:sz w:val="16"/>
        </w:rPr>
        <w:tab/>
      </w:r>
      <w:r w:rsidR="00636A8A">
        <w:rPr>
          <w:sz w:val="16"/>
        </w:rPr>
        <w:tab/>
      </w:r>
      <w:r w:rsidR="00B222C6" w:rsidRPr="00636A8A">
        <w:rPr>
          <w:sz w:val="16"/>
        </w:rPr>
        <w:t xml:space="preserve">TESTIS            </w:t>
      </w:r>
      <w:r w:rsidR="00B222C6" w:rsidRPr="00636A8A">
        <w:rPr>
          <w:sz w:val="16"/>
        </w:rPr>
        <w:tab/>
      </w:r>
      <w:r w:rsidR="00B222C6" w:rsidRPr="00636A8A">
        <w:rPr>
          <w:sz w:val="16"/>
        </w:rPr>
        <w:tab/>
        <w:t>07/27/1999</w:t>
      </w:r>
    </w:p>
    <w:p w:rsidR="00B222C6" w:rsidRPr="00636A8A" w:rsidRDefault="009236ED" w:rsidP="00636A8A">
      <w:pPr>
        <w:pStyle w:val="courier2"/>
        <w:rPr>
          <w:sz w:val="16"/>
        </w:rPr>
      </w:pPr>
      <w:r w:rsidRPr="00636A8A">
        <w:rPr>
          <w:sz w:val="16"/>
        </w:rPr>
        <w:t>ONCOPATIENT2</w:t>
      </w:r>
      <w:r w:rsidR="00636A8A">
        <w:rPr>
          <w:sz w:val="16"/>
        </w:rPr>
        <w:tab/>
      </w:r>
      <w:r w:rsidR="00B222C6" w:rsidRPr="00636A8A">
        <w:rPr>
          <w:sz w:val="16"/>
        </w:rPr>
        <w:t>999-99-9999</w:t>
      </w:r>
      <w:r w:rsidR="00B222C6" w:rsidRPr="00636A8A">
        <w:rPr>
          <w:sz w:val="16"/>
        </w:rPr>
        <w:tab/>
      </w:r>
      <w:r w:rsidRPr="00636A8A">
        <w:rPr>
          <w:sz w:val="16"/>
        </w:rPr>
        <w:tab/>
      </w:r>
      <w:r w:rsidR="00B222C6" w:rsidRPr="00636A8A">
        <w:rPr>
          <w:sz w:val="16"/>
        </w:rPr>
        <w:t>12/31/2004</w:t>
      </w:r>
      <w:r w:rsidR="00636A8A">
        <w:rPr>
          <w:sz w:val="16"/>
        </w:rPr>
        <w:tab/>
      </w:r>
      <w:r w:rsidR="00636A8A">
        <w:rPr>
          <w:sz w:val="16"/>
        </w:rPr>
        <w:tab/>
      </w:r>
      <w:r w:rsidR="00B222C6" w:rsidRPr="00636A8A">
        <w:rPr>
          <w:sz w:val="16"/>
        </w:rPr>
        <w:t xml:space="preserve">MELANOMA    </w:t>
      </w:r>
      <w:r w:rsidR="00B222C6" w:rsidRPr="00636A8A">
        <w:rPr>
          <w:sz w:val="16"/>
        </w:rPr>
        <w:tab/>
      </w:r>
      <w:r w:rsidR="00B222C6" w:rsidRPr="00636A8A">
        <w:rPr>
          <w:sz w:val="16"/>
        </w:rPr>
        <w:tab/>
      </w:r>
      <w:r w:rsidR="00636A8A">
        <w:rPr>
          <w:sz w:val="16"/>
        </w:rPr>
        <w:tab/>
      </w:r>
      <w:r w:rsidR="00B222C6" w:rsidRPr="00636A8A">
        <w:rPr>
          <w:sz w:val="16"/>
        </w:rPr>
        <w:t>11/05/2004</w:t>
      </w:r>
    </w:p>
    <w:p w:rsidR="00B222C6" w:rsidRPr="00636A8A" w:rsidRDefault="009236ED" w:rsidP="00636A8A">
      <w:pPr>
        <w:pStyle w:val="courier2"/>
        <w:rPr>
          <w:sz w:val="16"/>
        </w:rPr>
      </w:pPr>
      <w:r w:rsidRPr="00636A8A">
        <w:rPr>
          <w:sz w:val="16"/>
        </w:rPr>
        <w:t>ONCOPATIENT3</w:t>
      </w:r>
      <w:r w:rsidR="00636A8A">
        <w:rPr>
          <w:sz w:val="16"/>
        </w:rPr>
        <w:tab/>
      </w:r>
      <w:r w:rsidR="00B222C6" w:rsidRPr="00636A8A">
        <w:rPr>
          <w:sz w:val="16"/>
        </w:rPr>
        <w:t>999-99-9999</w:t>
      </w:r>
      <w:r w:rsidR="00B222C6" w:rsidRPr="00636A8A">
        <w:rPr>
          <w:sz w:val="16"/>
        </w:rPr>
        <w:tab/>
      </w:r>
      <w:r w:rsidRPr="00636A8A">
        <w:rPr>
          <w:sz w:val="16"/>
        </w:rPr>
        <w:tab/>
      </w:r>
      <w:r w:rsidR="00B222C6" w:rsidRPr="00636A8A">
        <w:rPr>
          <w:sz w:val="16"/>
        </w:rPr>
        <w:t>12/14/2004</w:t>
      </w:r>
      <w:r w:rsidR="00636A8A">
        <w:rPr>
          <w:sz w:val="16"/>
        </w:rPr>
        <w:tab/>
      </w:r>
      <w:r w:rsidR="00636A8A">
        <w:rPr>
          <w:sz w:val="16"/>
        </w:rPr>
        <w:tab/>
      </w:r>
      <w:r w:rsidR="00B222C6" w:rsidRPr="00636A8A">
        <w:rPr>
          <w:sz w:val="16"/>
        </w:rPr>
        <w:t>SOFT TISSUE</w:t>
      </w:r>
      <w:r w:rsidR="00B222C6" w:rsidRPr="00636A8A">
        <w:rPr>
          <w:sz w:val="16"/>
        </w:rPr>
        <w:tab/>
      </w:r>
      <w:r w:rsidR="00B222C6" w:rsidRPr="00636A8A">
        <w:rPr>
          <w:sz w:val="16"/>
        </w:rPr>
        <w:tab/>
      </w:r>
      <w:r w:rsidR="00636A8A">
        <w:rPr>
          <w:sz w:val="16"/>
        </w:rPr>
        <w:tab/>
      </w:r>
      <w:r w:rsidR="00636A8A">
        <w:rPr>
          <w:sz w:val="16"/>
        </w:rPr>
        <w:tab/>
      </w:r>
      <w:r w:rsidR="00B222C6" w:rsidRPr="00636A8A">
        <w:rPr>
          <w:sz w:val="16"/>
        </w:rPr>
        <w:t>04/19/2002</w:t>
      </w:r>
    </w:p>
    <w:p w:rsidR="00B222C6" w:rsidRPr="00636A8A" w:rsidRDefault="00B222C6" w:rsidP="00636A8A">
      <w:pPr>
        <w:pStyle w:val="courier2"/>
        <w:rPr>
          <w:sz w:val="16"/>
        </w:rPr>
      </w:pPr>
      <w:r w:rsidRPr="00636A8A">
        <w:rPr>
          <w:sz w:val="16"/>
        </w:rPr>
        <w:t>-------------------------------------------</w:t>
      </w:r>
    </w:p>
    <w:p w:rsidR="00B222C6" w:rsidRPr="00493348" w:rsidRDefault="00B222C6" w:rsidP="00636A8A">
      <w:pPr>
        <w:pStyle w:val="courier2"/>
      </w:pPr>
      <w:r w:rsidRPr="00636A8A">
        <w:rPr>
          <w:sz w:val="16"/>
        </w:rPr>
        <w:t>COUNT 3</w:t>
      </w:r>
    </w:p>
    <w:p w:rsidR="001237A2" w:rsidRPr="00493348" w:rsidRDefault="001237A2" w:rsidP="00F64AA1">
      <w:pPr>
        <w:pStyle w:val="Heading2"/>
      </w:pPr>
      <w:bookmarkStart w:id="83" w:name="_Toc421254998"/>
      <w:r w:rsidRPr="00493348">
        <w:t>LF</w:t>
      </w:r>
      <w:r w:rsidR="003B7669">
        <w:t xml:space="preserve">  </w:t>
      </w:r>
      <w:r w:rsidRPr="00493348">
        <w:t>Print Delinquent (LTF) List</w:t>
      </w:r>
      <w:bookmarkEnd w:id="83"/>
      <w:r w:rsidR="008416E3">
        <w:fldChar w:fldCharType="begin"/>
      </w:r>
      <w:r w:rsidR="008416E3">
        <w:instrText xml:space="preserve"> XE "</w:instrText>
      </w:r>
      <w:r w:rsidR="008416E3" w:rsidRPr="00BA2A78">
        <w:instrText>LF</w:instrText>
      </w:r>
      <w:r w:rsidR="008416E3">
        <w:instrText xml:space="preserve">" </w:instrText>
      </w:r>
      <w:r w:rsidR="008416E3">
        <w:fldChar w:fldCharType="end"/>
      </w:r>
      <w:r w:rsidR="008416E3">
        <w:fldChar w:fldCharType="begin"/>
      </w:r>
      <w:r w:rsidR="008416E3">
        <w:instrText xml:space="preserve"> XE "</w:instrText>
      </w:r>
      <w:r w:rsidR="008416E3" w:rsidRPr="007E0DFC">
        <w:instrText>Follow-up:Print delinquent list</w:instrText>
      </w:r>
      <w:r w:rsidR="008416E3">
        <w:instrText xml:space="preserve">" </w:instrText>
      </w:r>
      <w:r w:rsidR="008416E3">
        <w:fldChar w:fldCharType="end"/>
      </w:r>
    </w:p>
    <w:p w:rsidR="001237A2" w:rsidRDefault="001237A2" w:rsidP="001237A2">
      <w:r w:rsidRPr="00493348">
        <w:t>Th</w:t>
      </w:r>
      <w:r w:rsidR="00125C2B">
        <w:t xml:space="preserve">e Print Delinquent (LTF) List </w:t>
      </w:r>
      <w:r w:rsidRPr="00493348">
        <w:t xml:space="preserve">option </w:t>
      </w:r>
      <w:r w:rsidR="00125C2B">
        <w:t xml:space="preserve">allows you to </w:t>
      </w:r>
      <w:r w:rsidRPr="00493348">
        <w:t>print a list of all patients whose Due Follow-up date is over 3 months (</w:t>
      </w:r>
      <w:r w:rsidR="00125C2B">
        <w:t>are not</w:t>
      </w:r>
      <w:r w:rsidRPr="00493348">
        <w:t xml:space="preserve"> seen/contacted for over 15 months). These patients are considered </w:t>
      </w:r>
      <w:r w:rsidR="004F47EF">
        <w:t>l</w:t>
      </w:r>
      <w:r w:rsidRPr="00493348">
        <w:t xml:space="preserve">ost to </w:t>
      </w:r>
      <w:r w:rsidR="004F47EF">
        <w:t>f</w:t>
      </w:r>
      <w:r w:rsidRPr="00493348">
        <w:t>ollow-up</w:t>
      </w:r>
      <w:r w:rsidR="00125C2B">
        <w:t>.</w:t>
      </w:r>
      <w:r w:rsidRPr="00493348">
        <w:t xml:space="preserve"> The report is sorted by the month and year the follow-up was due and prints the SSN, date of last contact, Site/Gp, and date of diagnosis.</w:t>
      </w:r>
    </w:p>
    <w:p w:rsidR="001237A2" w:rsidRPr="00493348" w:rsidRDefault="004F47EF" w:rsidP="004F47EF">
      <w:pPr>
        <w:pStyle w:val="NoteText"/>
      </w:pPr>
      <w:r w:rsidRPr="004F47EF">
        <w:rPr>
          <w:b/>
        </w:rPr>
        <w:t>Note:</w:t>
      </w:r>
      <w:r>
        <w:t xml:space="preserve"> Y</w:t>
      </w:r>
      <w:r w:rsidRPr="00493348">
        <w:t xml:space="preserve">ou may want to use this </w:t>
      </w:r>
      <w:r>
        <w:t>option frequently; i</w:t>
      </w:r>
      <w:r w:rsidR="001237A2" w:rsidRPr="00493348">
        <w:t xml:space="preserve">f you are </w:t>
      </w:r>
      <w:r>
        <w:t>in a crunch,</w:t>
      </w:r>
      <w:r w:rsidR="001237A2" w:rsidRPr="00493348">
        <w:t xml:space="preserve"> run only this list and work </w:t>
      </w:r>
      <w:r>
        <w:t>to</w:t>
      </w:r>
      <w:r w:rsidR="001237A2" w:rsidRPr="00493348">
        <w:t xml:space="preserve"> reduc</w:t>
      </w:r>
      <w:r>
        <w:t>e</w:t>
      </w:r>
      <w:r w:rsidR="001237A2" w:rsidRPr="00493348">
        <w:t xml:space="preserve"> these numbers.</w:t>
      </w:r>
    </w:p>
    <w:p w:rsidR="00B222C6" w:rsidRPr="00B222C6" w:rsidRDefault="00B222C6" w:rsidP="00B222C6">
      <w:pPr>
        <w:rPr>
          <w:b/>
        </w:rPr>
      </w:pPr>
      <w:r w:rsidRPr="00B222C6">
        <w:rPr>
          <w:b/>
        </w:rPr>
        <w:t>Example</w:t>
      </w:r>
    </w:p>
    <w:p w:rsidR="00A451E6" w:rsidRPr="00A451E6" w:rsidRDefault="00A451E6" w:rsidP="00A451E6">
      <w:pPr>
        <w:pStyle w:val="courier2"/>
        <w:rPr>
          <w:sz w:val="16"/>
        </w:rPr>
      </w:pPr>
      <w:r w:rsidRPr="00A451E6">
        <w:rPr>
          <w:sz w:val="16"/>
        </w:rPr>
        <w:t xml:space="preserve">ONCOLOGY DELINQUENT (LTF) LIST                                                                                                                                                                                                </w:t>
      </w:r>
    </w:p>
    <w:p w:rsidR="00A451E6" w:rsidRPr="00A451E6" w:rsidRDefault="00A451E6" w:rsidP="00A451E6">
      <w:pPr>
        <w:pStyle w:val="courier2"/>
        <w:rPr>
          <w:sz w:val="16"/>
        </w:rPr>
      </w:pPr>
      <w:r w:rsidRPr="00A451E6">
        <w:rPr>
          <w:sz w:val="16"/>
        </w:rPr>
        <w:tab/>
      </w:r>
      <w:r w:rsidRPr="00A451E6">
        <w:rPr>
          <w:sz w:val="16"/>
        </w:rPr>
        <w:tab/>
      </w:r>
      <w:r w:rsidRPr="00A451E6">
        <w:rPr>
          <w:sz w:val="16"/>
        </w:rPr>
        <w:tab/>
      </w:r>
      <w:r w:rsidRPr="00A451E6">
        <w:rPr>
          <w:sz w:val="16"/>
        </w:rPr>
        <w:tab/>
      </w:r>
      <w:r w:rsidRPr="00A451E6">
        <w:rPr>
          <w:sz w:val="16"/>
        </w:rPr>
        <w:tab/>
      </w:r>
      <w:r w:rsidRPr="00A451E6">
        <w:rPr>
          <w:sz w:val="16"/>
        </w:rPr>
        <w:tab/>
      </w:r>
      <w:r w:rsidRPr="00A451E6">
        <w:rPr>
          <w:sz w:val="16"/>
        </w:rPr>
        <w:tab/>
      </w:r>
      <w:r w:rsidRPr="00A451E6">
        <w:rPr>
          <w:sz w:val="16"/>
        </w:rPr>
        <w:tab/>
      </w:r>
      <w:r w:rsidRPr="00A451E6">
        <w:rPr>
          <w:sz w:val="16"/>
        </w:rPr>
        <w:tab/>
      </w:r>
      <w:r w:rsidRPr="00A451E6">
        <w:rPr>
          <w:sz w:val="16"/>
        </w:rPr>
        <w:tab/>
      </w:r>
      <w:r w:rsidRPr="00A451E6">
        <w:rPr>
          <w:sz w:val="16"/>
        </w:rPr>
        <w:tab/>
      </w:r>
      <w:r w:rsidRPr="00A451E6">
        <w:rPr>
          <w:sz w:val="16"/>
        </w:rPr>
        <w:tab/>
      </w:r>
      <w:r w:rsidRPr="00A451E6">
        <w:rPr>
          <w:sz w:val="16"/>
        </w:rPr>
        <w:tab/>
      </w:r>
      <w:r w:rsidRPr="00A451E6">
        <w:rPr>
          <w:sz w:val="16"/>
        </w:rPr>
        <w:tab/>
      </w:r>
      <w:r>
        <w:rPr>
          <w:sz w:val="16"/>
        </w:rPr>
        <w:tab/>
      </w:r>
      <w:r w:rsidRPr="00A451E6">
        <w:rPr>
          <w:sz w:val="16"/>
        </w:rPr>
        <w:t>DATE</w:t>
      </w:r>
    </w:p>
    <w:p w:rsidR="00A451E6" w:rsidRPr="00A451E6" w:rsidRDefault="00A451E6" w:rsidP="00A451E6">
      <w:pPr>
        <w:pStyle w:val="courier2"/>
        <w:rPr>
          <w:sz w:val="16"/>
        </w:rPr>
      </w:pPr>
      <w:r w:rsidRPr="00A451E6">
        <w:rPr>
          <w:sz w:val="16"/>
        </w:rPr>
        <w:t xml:space="preserve"> </w:t>
      </w:r>
      <w:r w:rsidRPr="00A451E6">
        <w:rPr>
          <w:sz w:val="16"/>
        </w:rPr>
        <w:tab/>
      </w:r>
      <w:r w:rsidRPr="00A451E6">
        <w:rPr>
          <w:sz w:val="16"/>
        </w:rPr>
        <w:tab/>
      </w:r>
      <w:r w:rsidRPr="00A451E6">
        <w:rPr>
          <w:sz w:val="16"/>
        </w:rPr>
        <w:tab/>
      </w:r>
      <w:r w:rsidRPr="00A451E6">
        <w:rPr>
          <w:sz w:val="16"/>
        </w:rPr>
        <w:tab/>
      </w:r>
      <w:r w:rsidRPr="00A451E6">
        <w:rPr>
          <w:sz w:val="16"/>
        </w:rPr>
        <w:tab/>
      </w:r>
      <w:r w:rsidRPr="00A451E6">
        <w:rPr>
          <w:sz w:val="16"/>
        </w:rPr>
        <w:tab/>
      </w:r>
      <w:r w:rsidRPr="00A451E6">
        <w:rPr>
          <w:sz w:val="16"/>
        </w:rPr>
        <w:tab/>
      </w:r>
      <w:r w:rsidRPr="00A451E6">
        <w:rPr>
          <w:sz w:val="16"/>
        </w:rPr>
        <w:tab/>
      </w:r>
      <w:r w:rsidRPr="00A451E6">
        <w:rPr>
          <w:sz w:val="16"/>
        </w:rPr>
        <w:tab/>
      </w:r>
      <w:r w:rsidRPr="00A451E6">
        <w:rPr>
          <w:sz w:val="16"/>
        </w:rPr>
        <w:tab/>
      </w:r>
      <w:r w:rsidRPr="00A451E6">
        <w:rPr>
          <w:sz w:val="16"/>
        </w:rPr>
        <w:tab/>
      </w:r>
      <w:r w:rsidRPr="00A451E6">
        <w:rPr>
          <w:sz w:val="16"/>
        </w:rPr>
        <w:tab/>
      </w:r>
      <w:r w:rsidRPr="00A451E6">
        <w:rPr>
          <w:sz w:val="16"/>
        </w:rPr>
        <w:tab/>
      </w:r>
      <w:r w:rsidRPr="00A451E6">
        <w:rPr>
          <w:sz w:val="16"/>
        </w:rPr>
        <w:tab/>
      </w:r>
      <w:r>
        <w:rPr>
          <w:sz w:val="16"/>
        </w:rPr>
        <w:tab/>
      </w:r>
      <w:r w:rsidRPr="00A451E6">
        <w:rPr>
          <w:sz w:val="16"/>
        </w:rPr>
        <w:t>LAST</w:t>
      </w:r>
    </w:p>
    <w:p w:rsidR="00A451E6" w:rsidRPr="00A451E6" w:rsidRDefault="00A451E6" w:rsidP="00A451E6">
      <w:pPr>
        <w:pStyle w:val="courier2"/>
        <w:rPr>
          <w:sz w:val="16"/>
        </w:rPr>
      </w:pPr>
      <w:r w:rsidRPr="00A451E6">
        <w:rPr>
          <w:sz w:val="16"/>
        </w:rPr>
        <w:t>NAME</w:t>
      </w:r>
      <w:r w:rsidRPr="00A451E6">
        <w:rPr>
          <w:sz w:val="16"/>
        </w:rPr>
        <w:tab/>
      </w:r>
      <w:r w:rsidRPr="00A451E6">
        <w:rPr>
          <w:sz w:val="16"/>
        </w:rPr>
        <w:tab/>
      </w:r>
      <w:r w:rsidRPr="00A451E6">
        <w:rPr>
          <w:sz w:val="16"/>
        </w:rPr>
        <w:tab/>
        <w:t>SSN</w:t>
      </w:r>
      <w:r>
        <w:rPr>
          <w:sz w:val="16"/>
        </w:rPr>
        <w:tab/>
      </w:r>
      <w:r>
        <w:rPr>
          <w:sz w:val="16"/>
        </w:rPr>
        <w:tab/>
      </w:r>
      <w:r>
        <w:rPr>
          <w:sz w:val="16"/>
        </w:rPr>
        <w:tab/>
      </w:r>
      <w:r>
        <w:rPr>
          <w:sz w:val="16"/>
        </w:rPr>
        <w:tab/>
      </w:r>
      <w:r w:rsidRPr="00A451E6">
        <w:rPr>
          <w:sz w:val="16"/>
        </w:rPr>
        <w:t>CONTACT</w:t>
      </w:r>
      <w:r>
        <w:rPr>
          <w:sz w:val="16"/>
        </w:rPr>
        <w:tab/>
      </w:r>
      <w:r>
        <w:rPr>
          <w:sz w:val="16"/>
        </w:rPr>
        <w:tab/>
      </w:r>
      <w:r>
        <w:rPr>
          <w:sz w:val="16"/>
        </w:rPr>
        <w:tab/>
      </w:r>
      <w:r>
        <w:rPr>
          <w:sz w:val="16"/>
        </w:rPr>
        <w:tab/>
      </w:r>
      <w:r>
        <w:rPr>
          <w:sz w:val="16"/>
        </w:rPr>
        <w:tab/>
      </w:r>
      <w:r>
        <w:rPr>
          <w:sz w:val="16"/>
        </w:rPr>
        <w:tab/>
      </w:r>
      <w:r w:rsidRPr="00A451E6">
        <w:rPr>
          <w:sz w:val="16"/>
        </w:rPr>
        <w:t>SITE/GP</w:t>
      </w:r>
      <w:r w:rsidRPr="00A451E6">
        <w:rPr>
          <w:sz w:val="16"/>
        </w:rPr>
        <w:tab/>
      </w:r>
      <w:r>
        <w:rPr>
          <w:sz w:val="16"/>
        </w:rPr>
        <w:tab/>
      </w:r>
      <w:r>
        <w:rPr>
          <w:sz w:val="16"/>
        </w:rPr>
        <w:tab/>
      </w:r>
      <w:r>
        <w:rPr>
          <w:sz w:val="16"/>
        </w:rPr>
        <w:tab/>
      </w:r>
      <w:r>
        <w:rPr>
          <w:sz w:val="16"/>
        </w:rPr>
        <w:tab/>
      </w:r>
      <w:r w:rsidRPr="00A451E6">
        <w:rPr>
          <w:sz w:val="16"/>
        </w:rPr>
        <w:t>DATE DX</w:t>
      </w:r>
    </w:p>
    <w:p w:rsidR="00A451E6" w:rsidRPr="00A451E6" w:rsidRDefault="00A451E6" w:rsidP="00A451E6">
      <w:pPr>
        <w:pStyle w:val="courier2"/>
        <w:rPr>
          <w:sz w:val="16"/>
        </w:rPr>
      </w:pPr>
      <w:r w:rsidRPr="00A451E6">
        <w:rPr>
          <w:sz w:val="16"/>
        </w:rPr>
        <w:t>--------------------------------------------------------------------------------</w:t>
      </w:r>
      <w:r>
        <w:rPr>
          <w:sz w:val="16"/>
        </w:rPr>
        <w:t>----------------</w:t>
      </w:r>
      <w:r w:rsidRPr="00A451E6">
        <w:rPr>
          <w:sz w:val="16"/>
        </w:rPr>
        <w:t xml:space="preserve">                                                                  DUE FOLLOW-UP: MAY 1997</w:t>
      </w:r>
    </w:p>
    <w:p w:rsidR="00A451E6" w:rsidRPr="00A451E6" w:rsidRDefault="00A451E6" w:rsidP="00A451E6">
      <w:pPr>
        <w:pStyle w:val="courier2"/>
        <w:rPr>
          <w:sz w:val="16"/>
        </w:rPr>
      </w:pPr>
      <w:r>
        <w:rPr>
          <w:sz w:val="16"/>
        </w:rPr>
        <w:t>ONCOPATIENT1</w:t>
      </w:r>
      <w:r w:rsidRPr="00A451E6">
        <w:rPr>
          <w:sz w:val="16"/>
        </w:rPr>
        <w:tab/>
      </w:r>
      <w:r w:rsidRPr="00A451E6">
        <w:rPr>
          <w:sz w:val="16"/>
        </w:rPr>
        <w:tab/>
        <w:t xml:space="preserve">999-99-9999  </w:t>
      </w:r>
      <w:r w:rsidRPr="00A451E6">
        <w:rPr>
          <w:sz w:val="16"/>
        </w:rPr>
        <w:tab/>
        <w:t>5/03/1996</w:t>
      </w:r>
      <w:r w:rsidRPr="00A451E6">
        <w:rPr>
          <w:sz w:val="16"/>
        </w:rPr>
        <w:tab/>
      </w:r>
      <w:r>
        <w:rPr>
          <w:sz w:val="16"/>
        </w:rPr>
        <w:tab/>
      </w:r>
      <w:r>
        <w:rPr>
          <w:sz w:val="16"/>
        </w:rPr>
        <w:tab/>
      </w:r>
      <w:r>
        <w:rPr>
          <w:sz w:val="16"/>
        </w:rPr>
        <w:tab/>
      </w:r>
      <w:r>
        <w:rPr>
          <w:sz w:val="16"/>
        </w:rPr>
        <w:tab/>
      </w:r>
      <w:r w:rsidRPr="00A451E6">
        <w:rPr>
          <w:sz w:val="16"/>
        </w:rPr>
        <w:t>BLADDER</w:t>
      </w:r>
      <w:r w:rsidRPr="00A451E6">
        <w:rPr>
          <w:sz w:val="16"/>
        </w:rPr>
        <w:tab/>
      </w:r>
      <w:r w:rsidRPr="00A451E6">
        <w:rPr>
          <w:sz w:val="16"/>
        </w:rPr>
        <w:tab/>
      </w:r>
      <w:r w:rsidRPr="00A451E6">
        <w:rPr>
          <w:sz w:val="16"/>
        </w:rPr>
        <w:tab/>
      </w:r>
      <w:r w:rsidRPr="00A451E6">
        <w:rPr>
          <w:sz w:val="16"/>
        </w:rPr>
        <w:tab/>
      </w:r>
      <w:r w:rsidRPr="00A451E6">
        <w:rPr>
          <w:sz w:val="16"/>
        </w:rPr>
        <w:tab/>
        <w:t>10/25/1993</w:t>
      </w:r>
    </w:p>
    <w:p w:rsidR="00A451E6" w:rsidRPr="00A451E6" w:rsidRDefault="00A451E6" w:rsidP="00A451E6">
      <w:pPr>
        <w:pStyle w:val="courier2"/>
        <w:rPr>
          <w:sz w:val="16"/>
        </w:rPr>
      </w:pPr>
      <w:r w:rsidRPr="00A451E6">
        <w:rPr>
          <w:sz w:val="16"/>
        </w:rPr>
        <w:t>DUE FOLLOW-UP: JUN 2005</w:t>
      </w:r>
    </w:p>
    <w:p w:rsidR="00A451E6" w:rsidRPr="00A451E6" w:rsidRDefault="00A451E6" w:rsidP="00A451E6">
      <w:pPr>
        <w:pStyle w:val="courier2"/>
        <w:rPr>
          <w:sz w:val="16"/>
        </w:rPr>
      </w:pPr>
      <w:r>
        <w:rPr>
          <w:sz w:val="16"/>
        </w:rPr>
        <w:t>ONCOPATIENT2</w:t>
      </w:r>
      <w:r w:rsidRPr="00A451E6">
        <w:rPr>
          <w:sz w:val="16"/>
        </w:rPr>
        <w:t xml:space="preserve"> </w:t>
      </w:r>
      <w:r w:rsidRPr="00A451E6">
        <w:rPr>
          <w:sz w:val="16"/>
        </w:rPr>
        <w:tab/>
      </w:r>
      <w:r w:rsidRPr="00A451E6">
        <w:rPr>
          <w:sz w:val="16"/>
        </w:rPr>
        <w:tab/>
        <w:t xml:space="preserve">999-99-9999  </w:t>
      </w:r>
      <w:r w:rsidRPr="00A451E6">
        <w:rPr>
          <w:sz w:val="16"/>
        </w:rPr>
        <w:tab/>
        <w:t>06/07/2004</w:t>
      </w:r>
      <w:r w:rsidRPr="00A451E6">
        <w:rPr>
          <w:sz w:val="16"/>
        </w:rPr>
        <w:tab/>
      </w:r>
      <w:r>
        <w:rPr>
          <w:sz w:val="16"/>
        </w:rPr>
        <w:tab/>
      </w:r>
      <w:r>
        <w:rPr>
          <w:sz w:val="16"/>
        </w:rPr>
        <w:tab/>
      </w:r>
      <w:r>
        <w:rPr>
          <w:sz w:val="16"/>
        </w:rPr>
        <w:tab/>
      </w:r>
      <w:r>
        <w:rPr>
          <w:sz w:val="16"/>
        </w:rPr>
        <w:tab/>
      </w:r>
      <w:r w:rsidRPr="00A451E6">
        <w:rPr>
          <w:sz w:val="16"/>
        </w:rPr>
        <w:t>PROSTATE</w:t>
      </w:r>
      <w:r w:rsidRPr="00A451E6">
        <w:rPr>
          <w:sz w:val="16"/>
        </w:rPr>
        <w:tab/>
      </w:r>
      <w:r w:rsidRPr="00A451E6">
        <w:rPr>
          <w:sz w:val="16"/>
        </w:rPr>
        <w:tab/>
      </w:r>
      <w:r w:rsidRPr="00A451E6">
        <w:rPr>
          <w:sz w:val="16"/>
        </w:rPr>
        <w:tab/>
      </w:r>
      <w:r w:rsidRPr="00A451E6">
        <w:rPr>
          <w:sz w:val="16"/>
        </w:rPr>
        <w:tab/>
        <w:t>05/14/1998</w:t>
      </w:r>
    </w:p>
    <w:p w:rsidR="00A451E6" w:rsidRPr="00A451E6" w:rsidRDefault="00A451E6" w:rsidP="00A451E6">
      <w:pPr>
        <w:pStyle w:val="courier2"/>
        <w:rPr>
          <w:sz w:val="16"/>
        </w:rPr>
      </w:pPr>
      <w:r w:rsidRPr="00A451E6">
        <w:rPr>
          <w:sz w:val="16"/>
        </w:rPr>
        <w:t>DUE FOLLOW-UP: AUG 2005</w:t>
      </w:r>
    </w:p>
    <w:p w:rsidR="00A451E6" w:rsidRPr="00A451E6" w:rsidRDefault="00A451E6" w:rsidP="00A451E6">
      <w:pPr>
        <w:pStyle w:val="courier2"/>
        <w:rPr>
          <w:sz w:val="16"/>
        </w:rPr>
      </w:pPr>
      <w:r>
        <w:rPr>
          <w:sz w:val="16"/>
        </w:rPr>
        <w:t>ONCOPATIENT3</w:t>
      </w:r>
      <w:r>
        <w:rPr>
          <w:sz w:val="16"/>
        </w:rPr>
        <w:tab/>
      </w:r>
      <w:r>
        <w:rPr>
          <w:sz w:val="16"/>
        </w:rPr>
        <w:tab/>
      </w:r>
      <w:r w:rsidRPr="00A451E6">
        <w:rPr>
          <w:sz w:val="16"/>
        </w:rPr>
        <w:t xml:space="preserve">999-99-9999  </w:t>
      </w:r>
      <w:r w:rsidRPr="00A451E6">
        <w:rPr>
          <w:sz w:val="16"/>
        </w:rPr>
        <w:tab/>
        <w:t>08/19/2004</w:t>
      </w:r>
      <w:r w:rsidRPr="00A451E6">
        <w:rPr>
          <w:sz w:val="16"/>
        </w:rPr>
        <w:tab/>
      </w:r>
      <w:r>
        <w:rPr>
          <w:sz w:val="16"/>
        </w:rPr>
        <w:tab/>
      </w:r>
      <w:r>
        <w:rPr>
          <w:sz w:val="16"/>
        </w:rPr>
        <w:tab/>
      </w:r>
      <w:r>
        <w:rPr>
          <w:sz w:val="16"/>
        </w:rPr>
        <w:tab/>
      </w:r>
      <w:r>
        <w:rPr>
          <w:sz w:val="16"/>
        </w:rPr>
        <w:tab/>
      </w:r>
      <w:r w:rsidRPr="00A451E6">
        <w:rPr>
          <w:sz w:val="16"/>
        </w:rPr>
        <w:t>PROSTATE</w:t>
      </w:r>
      <w:r w:rsidRPr="00A451E6">
        <w:rPr>
          <w:sz w:val="16"/>
        </w:rPr>
        <w:tab/>
      </w:r>
      <w:r w:rsidRPr="00A451E6">
        <w:rPr>
          <w:sz w:val="16"/>
        </w:rPr>
        <w:tab/>
      </w:r>
      <w:r w:rsidRPr="00A451E6">
        <w:rPr>
          <w:sz w:val="16"/>
        </w:rPr>
        <w:tab/>
      </w:r>
      <w:r w:rsidRPr="00A451E6">
        <w:rPr>
          <w:sz w:val="16"/>
        </w:rPr>
        <w:tab/>
        <w:t>02/06/1985</w:t>
      </w:r>
    </w:p>
    <w:p w:rsidR="00A451E6" w:rsidRPr="00A451E6" w:rsidRDefault="00A451E6" w:rsidP="00A451E6">
      <w:pPr>
        <w:pStyle w:val="courier2"/>
        <w:rPr>
          <w:sz w:val="16"/>
        </w:rPr>
      </w:pPr>
      <w:r w:rsidRPr="00A451E6">
        <w:rPr>
          <w:sz w:val="16"/>
        </w:rPr>
        <w:t>DUE FOLLOW-UP: SEP 2005</w:t>
      </w:r>
    </w:p>
    <w:p w:rsidR="00A451E6" w:rsidRPr="00A451E6" w:rsidRDefault="00A451E6" w:rsidP="00A451E6">
      <w:pPr>
        <w:pStyle w:val="courier2"/>
        <w:rPr>
          <w:sz w:val="16"/>
        </w:rPr>
      </w:pPr>
      <w:r>
        <w:rPr>
          <w:sz w:val="16"/>
        </w:rPr>
        <w:t>ONCOPATIENT4</w:t>
      </w:r>
      <w:r w:rsidRPr="00A451E6">
        <w:rPr>
          <w:sz w:val="16"/>
        </w:rPr>
        <w:t xml:space="preserve">      999-99-9999  </w:t>
      </w:r>
      <w:r w:rsidRPr="00A451E6">
        <w:rPr>
          <w:sz w:val="16"/>
        </w:rPr>
        <w:tab/>
        <w:t>09/01/2004</w:t>
      </w:r>
      <w:r w:rsidRPr="00A451E6">
        <w:rPr>
          <w:sz w:val="16"/>
        </w:rPr>
        <w:tab/>
      </w:r>
      <w:r w:rsidRPr="00A451E6">
        <w:rPr>
          <w:sz w:val="16"/>
        </w:rPr>
        <w:tab/>
      </w:r>
      <w:r>
        <w:rPr>
          <w:sz w:val="16"/>
        </w:rPr>
        <w:tab/>
      </w:r>
      <w:r>
        <w:rPr>
          <w:sz w:val="16"/>
        </w:rPr>
        <w:tab/>
      </w:r>
      <w:r>
        <w:rPr>
          <w:sz w:val="16"/>
        </w:rPr>
        <w:tab/>
      </w:r>
      <w:r w:rsidRPr="00A451E6">
        <w:rPr>
          <w:sz w:val="16"/>
        </w:rPr>
        <w:t>ENDOCRINE, OTHER</w:t>
      </w:r>
      <w:r>
        <w:rPr>
          <w:sz w:val="16"/>
        </w:rPr>
        <w:tab/>
      </w:r>
      <w:r>
        <w:rPr>
          <w:sz w:val="16"/>
        </w:rPr>
        <w:tab/>
      </w:r>
      <w:r w:rsidRPr="00A451E6">
        <w:rPr>
          <w:sz w:val="16"/>
        </w:rPr>
        <w:t>06/24/1996</w:t>
      </w:r>
    </w:p>
    <w:p w:rsidR="00A451E6" w:rsidRPr="00A451E6" w:rsidRDefault="00A451E6" w:rsidP="00A451E6">
      <w:pPr>
        <w:pStyle w:val="courier2"/>
        <w:rPr>
          <w:sz w:val="16"/>
        </w:rPr>
      </w:pPr>
      <w:r>
        <w:rPr>
          <w:sz w:val="16"/>
        </w:rPr>
        <w:t xml:space="preserve">ONCOPATIENT5      </w:t>
      </w:r>
      <w:r w:rsidRPr="00A451E6">
        <w:rPr>
          <w:sz w:val="16"/>
        </w:rPr>
        <w:t xml:space="preserve">999-99-9999  </w:t>
      </w:r>
      <w:r w:rsidRPr="00A451E6">
        <w:rPr>
          <w:sz w:val="16"/>
        </w:rPr>
        <w:tab/>
        <w:t>09/13/2004</w:t>
      </w:r>
      <w:r w:rsidRPr="00A451E6">
        <w:rPr>
          <w:sz w:val="16"/>
        </w:rPr>
        <w:tab/>
      </w:r>
      <w:r w:rsidRPr="00A451E6">
        <w:rPr>
          <w:sz w:val="16"/>
        </w:rPr>
        <w:tab/>
      </w:r>
      <w:r>
        <w:rPr>
          <w:sz w:val="16"/>
        </w:rPr>
        <w:tab/>
      </w:r>
      <w:r>
        <w:rPr>
          <w:sz w:val="16"/>
        </w:rPr>
        <w:tab/>
      </w:r>
      <w:r>
        <w:rPr>
          <w:sz w:val="16"/>
        </w:rPr>
        <w:tab/>
      </w:r>
      <w:r w:rsidRPr="00A451E6">
        <w:rPr>
          <w:sz w:val="16"/>
        </w:rPr>
        <w:t>BREAST</w:t>
      </w:r>
      <w:r>
        <w:rPr>
          <w:sz w:val="16"/>
        </w:rPr>
        <w:tab/>
      </w:r>
      <w:r>
        <w:rPr>
          <w:sz w:val="16"/>
        </w:rPr>
        <w:tab/>
      </w:r>
      <w:r>
        <w:rPr>
          <w:sz w:val="16"/>
        </w:rPr>
        <w:tab/>
      </w:r>
      <w:r>
        <w:rPr>
          <w:sz w:val="16"/>
        </w:rPr>
        <w:tab/>
      </w:r>
      <w:r>
        <w:rPr>
          <w:sz w:val="16"/>
        </w:rPr>
        <w:tab/>
      </w:r>
      <w:r w:rsidRPr="00A451E6">
        <w:rPr>
          <w:sz w:val="16"/>
        </w:rPr>
        <w:t>03/22/2000</w:t>
      </w:r>
    </w:p>
    <w:p w:rsidR="00B222C6" w:rsidRPr="00A451E6" w:rsidRDefault="00A451E6" w:rsidP="00A451E6">
      <w:pPr>
        <w:pStyle w:val="courier2"/>
        <w:rPr>
          <w:sz w:val="16"/>
        </w:rPr>
      </w:pPr>
      <w:r w:rsidRPr="00A451E6">
        <w:rPr>
          <w:sz w:val="16"/>
        </w:rPr>
        <w:t>COUNT 5</w:t>
      </w:r>
    </w:p>
    <w:p w:rsidR="001237A2" w:rsidRPr="00493348" w:rsidRDefault="001237A2" w:rsidP="00C70B4D">
      <w:pPr>
        <w:pStyle w:val="Heading2"/>
      </w:pPr>
      <w:bookmarkStart w:id="84" w:name="_Toc421254999"/>
      <w:r w:rsidRPr="001237A2">
        <w:rPr>
          <w:rStyle w:val="Heading2Char"/>
        </w:rPr>
        <w:lastRenderedPageBreak/>
        <w:t>FP</w:t>
      </w:r>
      <w:r w:rsidR="003B7669">
        <w:rPr>
          <w:rStyle w:val="Heading2Char"/>
        </w:rPr>
        <w:t xml:space="preserve">  F</w:t>
      </w:r>
      <w:r w:rsidRPr="001237A2">
        <w:rPr>
          <w:rStyle w:val="Heading2Char"/>
        </w:rPr>
        <w:t>ollow-up Procedures Menu</w:t>
      </w:r>
      <w:bookmarkEnd w:id="84"/>
      <w:r w:rsidR="008416E3">
        <w:rPr>
          <w:rStyle w:val="Heading2Char"/>
        </w:rPr>
        <w:fldChar w:fldCharType="begin"/>
      </w:r>
      <w:r w:rsidR="008416E3">
        <w:instrText xml:space="preserve"> XE "</w:instrText>
      </w:r>
      <w:r w:rsidR="008416E3" w:rsidRPr="00BA2A78">
        <w:instrText>FP</w:instrText>
      </w:r>
      <w:r w:rsidR="008416E3">
        <w:instrText xml:space="preserve">" </w:instrText>
      </w:r>
      <w:r w:rsidR="008416E3">
        <w:rPr>
          <w:rStyle w:val="Heading2Char"/>
        </w:rPr>
        <w:fldChar w:fldCharType="end"/>
      </w:r>
      <w:r w:rsidR="008416E3">
        <w:rPr>
          <w:rStyle w:val="Heading2Char"/>
        </w:rPr>
        <w:fldChar w:fldCharType="begin"/>
      </w:r>
      <w:r w:rsidR="008416E3">
        <w:instrText xml:space="preserve"> XE "</w:instrText>
      </w:r>
      <w:r w:rsidR="008416E3" w:rsidRPr="00095114">
        <w:instrText>Follow-up:Procedures menu</w:instrText>
      </w:r>
      <w:r w:rsidR="008416E3">
        <w:instrText xml:space="preserve">" </w:instrText>
      </w:r>
      <w:r w:rsidR="008416E3">
        <w:rPr>
          <w:rStyle w:val="Heading2Char"/>
        </w:rPr>
        <w:fldChar w:fldCharType="end"/>
      </w:r>
    </w:p>
    <w:p w:rsidR="001237A2" w:rsidRPr="00493348" w:rsidRDefault="001237A2" w:rsidP="001237A2">
      <w:r w:rsidRPr="00493348">
        <w:t>Th</w:t>
      </w:r>
      <w:r w:rsidR="004F47EF">
        <w:t>e Follow-up Procedures Menu option allows you to</w:t>
      </w:r>
      <w:r w:rsidRPr="00493348">
        <w:t xml:space="preserve"> manage follow-up by providing a list of contacts for the patient, follow-up letters, </w:t>
      </w:r>
      <w:r w:rsidR="004F47EF">
        <w:t xml:space="preserve">and </w:t>
      </w:r>
      <w:r w:rsidRPr="00493348">
        <w:t xml:space="preserve">a summary report of the patient follow-up. </w:t>
      </w:r>
    </w:p>
    <w:p w:rsidR="001237A2" w:rsidRPr="00493348" w:rsidRDefault="001237A2" w:rsidP="00073D24">
      <w:pPr>
        <w:pStyle w:val="courier"/>
      </w:pPr>
      <w:r w:rsidRPr="00493348">
        <w:t>PI</w:t>
      </w:r>
      <w:r w:rsidR="009835FE">
        <w:tab/>
      </w:r>
      <w:r w:rsidRPr="00493348">
        <w:t>Patient Follow-up Inquiry</w:t>
      </w:r>
    </w:p>
    <w:p w:rsidR="001237A2" w:rsidRPr="00493348" w:rsidRDefault="001237A2" w:rsidP="00073D24">
      <w:pPr>
        <w:pStyle w:val="courier"/>
      </w:pPr>
      <w:r w:rsidRPr="00493348">
        <w:t>AC</w:t>
      </w:r>
      <w:r w:rsidR="009835FE">
        <w:tab/>
      </w:r>
      <w:r w:rsidRPr="00493348">
        <w:t>Add Patient Contact</w:t>
      </w:r>
    </w:p>
    <w:p w:rsidR="001237A2" w:rsidRPr="00493348" w:rsidRDefault="001237A2" w:rsidP="00073D24">
      <w:pPr>
        <w:pStyle w:val="courier"/>
      </w:pPr>
      <w:r w:rsidRPr="00493348">
        <w:t>AF</w:t>
      </w:r>
      <w:r w:rsidR="009835FE">
        <w:tab/>
      </w:r>
      <w:r w:rsidRPr="00493348">
        <w:t>Attempt a Follow-up</w:t>
      </w:r>
    </w:p>
    <w:p w:rsidR="001237A2" w:rsidRPr="00493348" w:rsidRDefault="001237A2" w:rsidP="00073D24">
      <w:pPr>
        <w:pStyle w:val="courier"/>
      </w:pPr>
      <w:r w:rsidRPr="00493348">
        <w:t>PL</w:t>
      </w:r>
      <w:r w:rsidR="009835FE">
        <w:tab/>
      </w:r>
      <w:r w:rsidRPr="00493348">
        <w:t>Print Follow-up Letter</w:t>
      </w:r>
    </w:p>
    <w:p w:rsidR="001237A2" w:rsidRPr="00493348" w:rsidRDefault="001237A2" w:rsidP="00073D24">
      <w:pPr>
        <w:pStyle w:val="courier"/>
      </w:pPr>
      <w:r w:rsidRPr="00493348">
        <w:t>EL</w:t>
      </w:r>
      <w:r w:rsidR="009835FE">
        <w:tab/>
      </w:r>
      <w:r w:rsidRPr="00493348">
        <w:t>Add/Edit Follow-up Letter</w:t>
      </w:r>
    </w:p>
    <w:p w:rsidR="001237A2" w:rsidRPr="00493348" w:rsidRDefault="001237A2" w:rsidP="00073D24">
      <w:pPr>
        <w:pStyle w:val="courier"/>
      </w:pPr>
      <w:r w:rsidRPr="00493348">
        <w:t>FR</w:t>
      </w:r>
      <w:r w:rsidR="009835FE">
        <w:tab/>
      </w:r>
      <w:r w:rsidRPr="00493348">
        <w:t>Individual Follow-up Report</w:t>
      </w:r>
    </w:p>
    <w:p w:rsidR="001237A2" w:rsidRPr="00493348" w:rsidRDefault="001237A2" w:rsidP="00073D24">
      <w:pPr>
        <w:pStyle w:val="courier"/>
      </w:pPr>
      <w:r w:rsidRPr="00493348">
        <w:t>UP</w:t>
      </w:r>
      <w:r w:rsidR="009835FE">
        <w:tab/>
      </w:r>
      <w:r w:rsidRPr="00493348">
        <w:t>Update Contact File</w:t>
      </w:r>
    </w:p>
    <w:p w:rsidR="00E5145A" w:rsidRDefault="00E5145A" w:rsidP="00E5145A">
      <w:pPr>
        <w:pStyle w:val="ListBullet"/>
        <w:numPr>
          <w:ilvl w:val="0"/>
          <w:numId w:val="0"/>
        </w:numPr>
      </w:pPr>
      <w:r>
        <w:t>Type a patient name at the prompt.</w:t>
      </w:r>
    </w:p>
    <w:p w:rsidR="001237A2" w:rsidRPr="00493348" w:rsidRDefault="00826055" w:rsidP="00826055">
      <w:pPr>
        <w:pStyle w:val="ListBullet"/>
      </w:pPr>
      <w:r w:rsidRPr="00493348">
        <w:t>PI</w:t>
      </w:r>
      <w:r>
        <w:tab/>
      </w:r>
      <w:r w:rsidRPr="00493348">
        <w:t>Patient Follow-up Inquiry</w:t>
      </w:r>
      <w:r w:rsidR="00073D24">
        <w:t xml:space="preserve"> </w:t>
      </w:r>
      <w:r w:rsidR="00E5145A">
        <w:t>–</w:t>
      </w:r>
      <w:r w:rsidR="00073D24">
        <w:t xml:space="preserve"> </w:t>
      </w:r>
      <w:r w:rsidR="00E5145A">
        <w:t>view</w:t>
      </w:r>
      <w:r w:rsidR="001237A2" w:rsidRPr="00493348">
        <w:t xml:space="preserve"> the last time </w:t>
      </w:r>
      <w:r w:rsidR="00E5145A">
        <w:t>a</w:t>
      </w:r>
      <w:r w:rsidR="001237A2" w:rsidRPr="00493348">
        <w:t xml:space="preserve"> patient had follow-up and the status of the cancer at that time. </w:t>
      </w:r>
    </w:p>
    <w:p w:rsidR="001237A2" w:rsidRPr="00493348" w:rsidRDefault="00826055" w:rsidP="00826055">
      <w:pPr>
        <w:pStyle w:val="ListBullet"/>
      </w:pPr>
      <w:r w:rsidRPr="00493348">
        <w:t>AC</w:t>
      </w:r>
      <w:r>
        <w:tab/>
      </w:r>
      <w:r w:rsidRPr="00493348">
        <w:t>Add Patient Contact</w:t>
      </w:r>
      <w:r w:rsidR="00073D24">
        <w:t xml:space="preserve"> </w:t>
      </w:r>
      <w:r w:rsidR="00E5145A">
        <w:t>–</w:t>
      </w:r>
      <w:r w:rsidR="00073D24">
        <w:t xml:space="preserve"> </w:t>
      </w:r>
      <w:r w:rsidR="00E5145A">
        <w:t>view</w:t>
      </w:r>
      <w:r w:rsidR="001237A2" w:rsidRPr="00493348">
        <w:t xml:space="preserve"> contacts for a spec</w:t>
      </w:r>
      <w:r w:rsidR="00E5145A">
        <w:t>i</w:t>
      </w:r>
      <w:r w:rsidR="001237A2" w:rsidRPr="00493348">
        <w:t>fic patient and add other contacts</w:t>
      </w:r>
      <w:r w:rsidR="00E5145A">
        <w:t xml:space="preserve">. Additional contacts may be useful when </w:t>
      </w:r>
      <w:r w:rsidR="001237A2" w:rsidRPr="00493348">
        <w:t xml:space="preserve">doing follow-up on </w:t>
      </w:r>
      <w:r w:rsidR="00E5145A">
        <w:t>a patient</w:t>
      </w:r>
      <w:r w:rsidR="001237A2" w:rsidRPr="00493348">
        <w:t>.</w:t>
      </w:r>
    </w:p>
    <w:p w:rsidR="001237A2" w:rsidRPr="00493348" w:rsidRDefault="00826055" w:rsidP="00826055">
      <w:pPr>
        <w:pStyle w:val="ListBullet"/>
      </w:pPr>
      <w:r w:rsidRPr="00493348">
        <w:t>AF</w:t>
      </w:r>
      <w:r>
        <w:tab/>
      </w:r>
      <w:r w:rsidRPr="00493348">
        <w:t>Attempt a Follow-up</w:t>
      </w:r>
      <w:r w:rsidR="00073D24">
        <w:t xml:space="preserve"> </w:t>
      </w:r>
      <w:r w:rsidR="00E5145A">
        <w:t>–</w:t>
      </w:r>
      <w:r w:rsidR="00073D24">
        <w:t xml:space="preserve"> </w:t>
      </w:r>
      <w:r w:rsidR="001237A2" w:rsidRPr="00493348">
        <w:t xml:space="preserve">document the date </w:t>
      </w:r>
      <w:r w:rsidR="002E4FD1">
        <w:t xml:space="preserve">for which you want a patient </w:t>
      </w:r>
      <w:r w:rsidR="001237A2" w:rsidRPr="00493348">
        <w:t>follow-up and the method you used.</w:t>
      </w:r>
    </w:p>
    <w:p w:rsidR="001237A2" w:rsidRPr="00493348" w:rsidRDefault="00826055" w:rsidP="00826055">
      <w:pPr>
        <w:pStyle w:val="ListBullet"/>
      </w:pPr>
      <w:r w:rsidRPr="00493348">
        <w:t>PL</w:t>
      </w:r>
      <w:r>
        <w:tab/>
      </w:r>
      <w:r w:rsidRPr="00493348">
        <w:t>Print Follow-up Letter</w:t>
      </w:r>
      <w:r w:rsidR="00073D24">
        <w:t xml:space="preserve"> </w:t>
      </w:r>
      <w:r w:rsidR="00E5145A">
        <w:t>–</w:t>
      </w:r>
      <w:r w:rsidR="00073D24">
        <w:t xml:space="preserve"> </w:t>
      </w:r>
      <w:r w:rsidR="001D6533">
        <w:t>print a</w:t>
      </w:r>
      <w:r w:rsidR="001237A2" w:rsidRPr="00493348">
        <w:t xml:space="preserve"> follow-up </w:t>
      </w:r>
      <w:r w:rsidR="001D6533">
        <w:t xml:space="preserve">form </w:t>
      </w:r>
      <w:r w:rsidR="001237A2" w:rsidRPr="00493348">
        <w:t>letter to send to obtain follow-up</w:t>
      </w:r>
      <w:r w:rsidR="00E5145A">
        <w:t>.</w:t>
      </w:r>
    </w:p>
    <w:p w:rsidR="001237A2" w:rsidRPr="00493348" w:rsidRDefault="00826055" w:rsidP="00826055">
      <w:pPr>
        <w:pStyle w:val="ListBullet"/>
      </w:pPr>
      <w:r w:rsidRPr="00493348">
        <w:t>EL</w:t>
      </w:r>
      <w:r>
        <w:tab/>
      </w:r>
      <w:r w:rsidRPr="00493348">
        <w:t>Add/Edit Follow-up Letter</w:t>
      </w:r>
      <w:r w:rsidR="00073D24">
        <w:t xml:space="preserve"> </w:t>
      </w:r>
      <w:r w:rsidR="001D6533">
        <w:t>–</w:t>
      </w:r>
      <w:r w:rsidR="00073D24">
        <w:t xml:space="preserve"> </w:t>
      </w:r>
      <w:r w:rsidR="001237A2" w:rsidRPr="00493348">
        <w:t>edit or create other follow-up letters specific to your facility</w:t>
      </w:r>
      <w:r w:rsidR="001D6533">
        <w:t>.</w:t>
      </w:r>
    </w:p>
    <w:p w:rsidR="001237A2" w:rsidRPr="00493348" w:rsidRDefault="001237A2" w:rsidP="00F64AA1">
      <w:pPr>
        <w:pStyle w:val="Heading2"/>
      </w:pPr>
      <w:bookmarkStart w:id="85" w:name="_Toc149545531"/>
      <w:bookmarkStart w:id="86" w:name="_Toc421255000"/>
      <w:r w:rsidRPr="00493348">
        <w:t>Follow-up Letter</w:t>
      </w:r>
      <w:bookmarkEnd w:id="85"/>
      <w:bookmarkEnd w:id="86"/>
      <w:r w:rsidR="008416E3">
        <w:fldChar w:fldCharType="begin"/>
      </w:r>
      <w:r w:rsidR="008416E3">
        <w:instrText xml:space="preserve"> XE "</w:instrText>
      </w:r>
      <w:r w:rsidR="008416E3" w:rsidRPr="001D3A9B">
        <w:instrText>Follow-up:Letter</w:instrText>
      </w:r>
      <w:r w:rsidR="008416E3">
        <w:instrText xml:space="preserve">" </w:instrText>
      </w:r>
      <w:r w:rsidR="008416E3">
        <w:fldChar w:fldCharType="end"/>
      </w:r>
    </w:p>
    <w:p w:rsidR="00532B9D" w:rsidRDefault="001237A2" w:rsidP="001237A2">
      <w:r w:rsidRPr="00493348">
        <w:t xml:space="preserve">To </w:t>
      </w:r>
      <w:r w:rsidR="00532B9D">
        <w:t>s</w:t>
      </w:r>
      <w:r w:rsidRPr="00493348">
        <w:t>end a letter to a patient</w:t>
      </w:r>
      <w:r w:rsidR="00532B9D">
        <w:t>,</w:t>
      </w:r>
      <w:r w:rsidRPr="00493348">
        <w:t xml:space="preserve"> use the </w:t>
      </w:r>
      <w:r w:rsidRPr="00532B9D">
        <w:rPr>
          <w:b/>
        </w:rPr>
        <w:t>AC</w:t>
      </w:r>
      <w:r w:rsidRPr="00493348">
        <w:t xml:space="preserve">, </w:t>
      </w:r>
      <w:r w:rsidRPr="00532B9D">
        <w:rPr>
          <w:b/>
        </w:rPr>
        <w:t>AF</w:t>
      </w:r>
      <w:r w:rsidRPr="00493348">
        <w:t xml:space="preserve">, and </w:t>
      </w:r>
      <w:r w:rsidRPr="00532B9D">
        <w:rPr>
          <w:b/>
        </w:rPr>
        <w:t>PL</w:t>
      </w:r>
      <w:r w:rsidRPr="00493348">
        <w:t xml:space="preserve"> options</w:t>
      </w:r>
      <w:r w:rsidR="00232F41">
        <w:t>,</w:t>
      </w:r>
      <w:r w:rsidRPr="00493348">
        <w:t xml:space="preserve"> in </w:t>
      </w:r>
      <w:r w:rsidR="00532B9D">
        <w:t>th</w:t>
      </w:r>
      <w:r w:rsidR="00232F41">
        <w:t>is</w:t>
      </w:r>
      <w:r w:rsidR="00532B9D">
        <w:t xml:space="preserve"> </w:t>
      </w:r>
      <w:r w:rsidRPr="00493348">
        <w:t xml:space="preserve">sequence. </w:t>
      </w:r>
    </w:p>
    <w:p w:rsidR="001237A2" w:rsidRPr="006A772D" w:rsidRDefault="00532B9D" w:rsidP="006B45B9">
      <w:pPr>
        <w:pStyle w:val="Heading5"/>
      </w:pPr>
      <w:r w:rsidRPr="006A772D">
        <w:t>T</w:t>
      </w:r>
      <w:r w:rsidR="001237A2" w:rsidRPr="006A772D">
        <w:t>o generate a follow up letter</w:t>
      </w:r>
      <w:r w:rsidRPr="006A772D">
        <w:t>:</w:t>
      </w:r>
      <w:r w:rsidR="008416E3">
        <w:fldChar w:fldCharType="begin"/>
      </w:r>
      <w:r w:rsidR="008416E3">
        <w:instrText xml:space="preserve"> XE "</w:instrText>
      </w:r>
      <w:r w:rsidR="008416E3" w:rsidRPr="008172D6">
        <w:instrText>Follow-up:Generate letter</w:instrText>
      </w:r>
      <w:r w:rsidR="008416E3">
        <w:instrText xml:space="preserve">" </w:instrText>
      </w:r>
      <w:r w:rsidR="008416E3">
        <w:fldChar w:fldCharType="end"/>
      </w:r>
    </w:p>
    <w:p w:rsidR="001237A2" w:rsidRPr="00493348" w:rsidRDefault="001237A2" w:rsidP="00073D24">
      <w:pPr>
        <w:pStyle w:val="courier"/>
      </w:pPr>
      <w:r w:rsidRPr="00493348">
        <w:t xml:space="preserve">Select </w:t>
      </w:r>
      <w:r w:rsidR="005F70FF">
        <w:t>O</w:t>
      </w:r>
      <w:r w:rsidR="0014084A">
        <w:t>n</w:t>
      </w:r>
      <w:r w:rsidR="005F70FF">
        <w:t>coTraX</w:t>
      </w:r>
      <w:r w:rsidRPr="00493348">
        <w:t xml:space="preserve"> </w:t>
      </w:r>
      <w:r w:rsidR="004F2B87">
        <w:t>Cancer</w:t>
      </w:r>
      <w:r w:rsidRPr="00493348">
        <w:t xml:space="preserve"> Registry Option: </w:t>
      </w:r>
      <w:r w:rsidRPr="00532B9D">
        <w:rPr>
          <w:b/>
        </w:rPr>
        <w:t>fol</w:t>
      </w:r>
      <w:r w:rsidRPr="00493348">
        <w:t xml:space="preserve">  *..Follow-up Functions</w:t>
      </w:r>
    </w:p>
    <w:p w:rsidR="001237A2" w:rsidRPr="002B406F" w:rsidRDefault="001237A2" w:rsidP="00073D24">
      <w:pPr>
        <w:pStyle w:val="courier"/>
      </w:pPr>
      <w:r w:rsidRPr="002B406F">
        <w:t>************ FOLLOW-UP FUNCTIONS **********</w:t>
      </w:r>
    </w:p>
    <w:p w:rsidR="001237A2" w:rsidRPr="002B406F" w:rsidRDefault="001237A2" w:rsidP="00073D24">
      <w:pPr>
        <w:pStyle w:val="courier"/>
      </w:pPr>
      <w:r w:rsidRPr="002B406F">
        <w:t>PF</w:t>
      </w:r>
      <w:r w:rsidR="00532B9D" w:rsidRPr="002B406F">
        <w:tab/>
      </w:r>
      <w:r w:rsidRPr="002B406F">
        <w:t>Post/Edit Follow-up</w:t>
      </w:r>
    </w:p>
    <w:p w:rsidR="001237A2" w:rsidRPr="002B406F" w:rsidRDefault="001237A2" w:rsidP="00073D24">
      <w:pPr>
        <w:pStyle w:val="courier"/>
      </w:pPr>
      <w:r w:rsidRPr="002B406F">
        <w:t>RF</w:t>
      </w:r>
      <w:r w:rsidR="00532B9D" w:rsidRPr="002B406F">
        <w:tab/>
      </w:r>
      <w:r w:rsidRPr="002B406F">
        <w:t>Recurrence/Sub Tx Follow-up</w:t>
      </w:r>
    </w:p>
    <w:p w:rsidR="001237A2" w:rsidRPr="002B406F" w:rsidRDefault="001237A2" w:rsidP="00073D24">
      <w:pPr>
        <w:pStyle w:val="courier"/>
      </w:pPr>
      <w:r w:rsidRPr="002B406F">
        <w:t>FH</w:t>
      </w:r>
      <w:r w:rsidR="00532B9D" w:rsidRPr="002B406F">
        <w:tab/>
      </w:r>
      <w:r w:rsidRPr="002B406F">
        <w:t>Patient Follow-up History</w:t>
      </w:r>
    </w:p>
    <w:p w:rsidR="001237A2" w:rsidRPr="002B406F" w:rsidRDefault="001237A2" w:rsidP="00073D24">
      <w:pPr>
        <w:pStyle w:val="courier"/>
      </w:pPr>
      <w:r w:rsidRPr="002B406F">
        <w:t>DF</w:t>
      </w:r>
      <w:r w:rsidR="00532B9D" w:rsidRPr="002B406F">
        <w:tab/>
      </w:r>
      <w:r w:rsidRPr="002B406F">
        <w:t>Print Due Follow-up List by Month Due</w:t>
      </w:r>
    </w:p>
    <w:p w:rsidR="001237A2" w:rsidRPr="002B406F" w:rsidRDefault="001237A2" w:rsidP="00073D24">
      <w:pPr>
        <w:pStyle w:val="courier"/>
      </w:pPr>
      <w:r w:rsidRPr="002B406F">
        <w:t>LF</w:t>
      </w:r>
      <w:r w:rsidR="00532B9D" w:rsidRPr="002B406F">
        <w:tab/>
      </w:r>
      <w:r w:rsidRPr="002B406F">
        <w:t>Print Delinquent (LTF) List</w:t>
      </w:r>
    </w:p>
    <w:p w:rsidR="001237A2" w:rsidRPr="002B406F" w:rsidRDefault="001237A2" w:rsidP="00073D24">
      <w:pPr>
        <w:pStyle w:val="courier"/>
      </w:pPr>
      <w:r w:rsidRPr="002B406F">
        <w:t>SR</w:t>
      </w:r>
      <w:r w:rsidR="00532B9D" w:rsidRPr="002B406F">
        <w:tab/>
      </w:r>
      <w:r w:rsidRPr="002B406F">
        <w:t>Follow-up Status Report by Patient (132c)</w:t>
      </w:r>
    </w:p>
    <w:p w:rsidR="001237A2" w:rsidRPr="00532B9D" w:rsidRDefault="001237A2" w:rsidP="00073D24">
      <w:pPr>
        <w:pStyle w:val="courier"/>
      </w:pPr>
      <w:r w:rsidRPr="002B406F">
        <w:t>FP</w:t>
      </w:r>
      <w:r w:rsidR="00532B9D" w:rsidRPr="002B406F">
        <w:tab/>
      </w:r>
      <w:r w:rsidRPr="002B406F">
        <w:t>Follow-up Procedures Menu ...</w:t>
      </w:r>
    </w:p>
    <w:p w:rsidR="001237A2" w:rsidRPr="00493348" w:rsidRDefault="001237A2" w:rsidP="00073D24">
      <w:pPr>
        <w:pStyle w:val="courier"/>
      </w:pPr>
      <w:r w:rsidRPr="00493348">
        <w:t>Select *..Follow-up Functions Option:</w:t>
      </w:r>
      <w:r w:rsidR="00532B9D">
        <w:t xml:space="preserve"> </w:t>
      </w:r>
      <w:r w:rsidRPr="00532B9D">
        <w:rPr>
          <w:b/>
        </w:rPr>
        <w:t>FP</w:t>
      </w:r>
    </w:p>
    <w:p w:rsidR="001237A2" w:rsidRPr="00493348" w:rsidRDefault="001237A2" w:rsidP="00073D24">
      <w:pPr>
        <w:pStyle w:val="courier"/>
      </w:pPr>
    </w:p>
    <w:p w:rsidR="001237A2" w:rsidRPr="00493348" w:rsidRDefault="001237A2" w:rsidP="00073D24">
      <w:pPr>
        <w:pStyle w:val="courier"/>
      </w:pPr>
      <w:r w:rsidRPr="00493348">
        <w:t>Follow-up Procedures Menu</w:t>
      </w:r>
    </w:p>
    <w:p w:rsidR="001237A2" w:rsidRPr="00493348" w:rsidRDefault="006A772D" w:rsidP="00073D24">
      <w:pPr>
        <w:pStyle w:val="courier"/>
      </w:pPr>
      <w:r>
        <w:t>PI</w:t>
      </w:r>
      <w:r>
        <w:tab/>
      </w:r>
      <w:r w:rsidR="001237A2" w:rsidRPr="00493348">
        <w:t>Patient Follow-up Inquiry</w:t>
      </w:r>
    </w:p>
    <w:p w:rsidR="001237A2" w:rsidRPr="00532B9D" w:rsidRDefault="006A772D" w:rsidP="00073D24">
      <w:pPr>
        <w:pStyle w:val="courier"/>
      </w:pPr>
      <w:r>
        <w:t>AC</w:t>
      </w:r>
      <w:r>
        <w:tab/>
      </w:r>
      <w:r w:rsidR="001237A2" w:rsidRPr="00532B9D">
        <w:t>Add Patient Contact</w:t>
      </w:r>
    </w:p>
    <w:p w:rsidR="001237A2" w:rsidRPr="00493348" w:rsidRDefault="006A772D" w:rsidP="00073D24">
      <w:pPr>
        <w:pStyle w:val="courier"/>
      </w:pPr>
      <w:r>
        <w:t>AF</w:t>
      </w:r>
      <w:r>
        <w:tab/>
      </w:r>
      <w:r w:rsidR="001237A2" w:rsidRPr="00493348">
        <w:t>Attempt a Follow-up</w:t>
      </w:r>
    </w:p>
    <w:p w:rsidR="001237A2" w:rsidRPr="00493348" w:rsidRDefault="006A772D" w:rsidP="00073D24">
      <w:pPr>
        <w:pStyle w:val="courier"/>
      </w:pPr>
      <w:r>
        <w:t>PL</w:t>
      </w:r>
      <w:r>
        <w:tab/>
      </w:r>
      <w:r w:rsidR="001237A2" w:rsidRPr="00493348">
        <w:t>Print Follow-up Letter</w:t>
      </w:r>
    </w:p>
    <w:p w:rsidR="001237A2" w:rsidRPr="00493348" w:rsidRDefault="006A772D" w:rsidP="00073D24">
      <w:pPr>
        <w:pStyle w:val="courier"/>
      </w:pPr>
      <w:r>
        <w:t>EL</w:t>
      </w:r>
      <w:r>
        <w:tab/>
      </w:r>
      <w:r w:rsidR="001237A2" w:rsidRPr="00493348">
        <w:t>Add/Edit Follow-up Letter</w:t>
      </w:r>
    </w:p>
    <w:p w:rsidR="001237A2" w:rsidRPr="00493348" w:rsidRDefault="006A772D" w:rsidP="00073D24">
      <w:pPr>
        <w:pStyle w:val="courier"/>
      </w:pPr>
      <w:r>
        <w:t>FR</w:t>
      </w:r>
      <w:r>
        <w:tab/>
      </w:r>
      <w:r w:rsidR="001237A2" w:rsidRPr="00493348">
        <w:t>Individual Follow-up Report</w:t>
      </w:r>
    </w:p>
    <w:p w:rsidR="001237A2" w:rsidRPr="00493348" w:rsidRDefault="006A772D" w:rsidP="00073D24">
      <w:pPr>
        <w:pStyle w:val="courier"/>
      </w:pPr>
      <w:r>
        <w:t>UP</w:t>
      </w:r>
      <w:r>
        <w:tab/>
      </w:r>
      <w:r w:rsidR="001237A2" w:rsidRPr="00493348">
        <w:t>Update Contact File</w:t>
      </w:r>
    </w:p>
    <w:p w:rsidR="001237A2" w:rsidRPr="00493348" w:rsidRDefault="001237A2" w:rsidP="00073D24">
      <w:pPr>
        <w:pStyle w:val="courier"/>
      </w:pPr>
      <w:r w:rsidRPr="00493348">
        <w:t xml:space="preserve">Select Follow-up Procedures Menu Option: </w:t>
      </w:r>
      <w:r w:rsidRPr="006A772D">
        <w:rPr>
          <w:b/>
        </w:rPr>
        <w:t>AC  Add Patient Contact</w:t>
      </w:r>
    </w:p>
    <w:p w:rsidR="001237A2" w:rsidRPr="00493348" w:rsidRDefault="001237A2" w:rsidP="00073D24">
      <w:pPr>
        <w:pStyle w:val="courier"/>
      </w:pPr>
    </w:p>
    <w:p w:rsidR="001237A2" w:rsidRPr="00493348" w:rsidRDefault="006A772D" w:rsidP="00073D24">
      <w:pPr>
        <w:pStyle w:val="courier"/>
      </w:pPr>
      <w:r>
        <w:tab/>
      </w:r>
      <w:r>
        <w:tab/>
      </w:r>
      <w:r w:rsidR="001237A2" w:rsidRPr="00493348">
        <w:t>********* DISPLAY CONTACTS **********</w:t>
      </w:r>
    </w:p>
    <w:p w:rsidR="001237A2" w:rsidRPr="00493348" w:rsidRDefault="006A772D" w:rsidP="00073D24">
      <w:pPr>
        <w:pStyle w:val="courier"/>
      </w:pPr>
      <w:r>
        <w:lastRenderedPageBreak/>
        <w:tab/>
      </w:r>
      <w:r>
        <w:tab/>
      </w:r>
      <w:r w:rsidR="001237A2" w:rsidRPr="00493348">
        <w:t>Select Patient: T9</w:t>
      </w:r>
      <w:r w:rsidR="003E1527">
        <w:t>999</w:t>
      </w:r>
      <w:r w:rsidR="001237A2" w:rsidRPr="00493348">
        <w:t xml:space="preserve">    (</w:t>
      </w:r>
      <w:r w:rsidR="005F70FF">
        <w:t>T</w:t>
      </w:r>
      <w:r w:rsidR="001237A2" w:rsidRPr="00493348">
        <w:t xml:space="preserve">ype </w:t>
      </w:r>
      <w:r w:rsidR="003E1527">
        <w:t>the PID#</w:t>
      </w:r>
      <w:r w:rsidR="001237A2" w:rsidRPr="00493348">
        <w:t xml:space="preserve"> to bring up patient or patient’s name)</w:t>
      </w:r>
    </w:p>
    <w:p w:rsidR="001237A2" w:rsidRPr="00493348" w:rsidRDefault="001237A2" w:rsidP="00073D24">
      <w:pPr>
        <w:pStyle w:val="courier"/>
      </w:pPr>
    </w:p>
    <w:p w:rsidR="001237A2" w:rsidRPr="00493348" w:rsidRDefault="006A772D" w:rsidP="00073D24">
      <w:pPr>
        <w:pStyle w:val="courier"/>
      </w:pPr>
      <w:r>
        <w:tab/>
      </w:r>
      <w:r>
        <w:tab/>
      </w:r>
      <w:r w:rsidR="001237A2" w:rsidRPr="00493348">
        <w:t>Searching for a VA Patient, (pointed-to by NAME)</w:t>
      </w:r>
    </w:p>
    <w:p w:rsidR="001237A2" w:rsidRPr="00493348" w:rsidRDefault="006A772D" w:rsidP="00073D24">
      <w:pPr>
        <w:pStyle w:val="courier"/>
      </w:pPr>
      <w:r>
        <w:tab/>
      </w:r>
      <w:r w:rsidR="00532B9D">
        <w:t>LAST,FIRST</w:t>
      </w:r>
      <w:r>
        <w:tab/>
        <w:t>10-23-26</w:t>
      </w:r>
      <w:r>
        <w:tab/>
      </w:r>
      <w:r w:rsidR="00E23632">
        <w:t>00012</w:t>
      </w:r>
      <w:r>
        <w:t>9</w:t>
      </w:r>
      <w:r w:rsidR="00E23632">
        <w:t>999</w:t>
      </w:r>
    </w:p>
    <w:p w:rsidR="001237A2" w:rsidRPr="00493348" w:rsidRDefault="001237A2" w:rsidP="00073D24">
      <w:pPr>
        <w:pStyle w:val="courier"/>
      </w:pPr>
    </w:p>
    <w:p w:rsidR="001237A2" w:rsidRPr="00493348" w:rsidRDefault="001237A2" w:rsidP="00073D24">
      <w:pPr>
        <w:pStyle w:val="courier"/>
      </w:pPr>
      <w:r w:rsidRPr="00493348">
        <w:t>All of the contacts for this patient are displayed</w:t>
      </w:r>
    </w:p>
    <w:p w:rsidR="001237A2" w:rsidRPr="00493348" w:rsidRDefault="001237A2" w:rsidP="00073D24">
      <w:pPr>
        <w:pStyle w:val="courier"/>
      </w:pPr>
    </w:p>
    <w:p w:rsidR="001237A2" w:rsidRPr="00493348" w:rsidRDefault="006A772D" w:rsidP="00073D24">
      <w:pPr>
        <w:pStyle w:val="courier"/>
      </w:pPr>
      <w:r>
        <w:tab/>
      </w:r>
      <w:r>
        <w:tab/>
      </w:r>
      <w:r>
        <w:tab/>
      </w:r>
      <w:r w:rsidR="001237A2" w:rsidRPr="00493348">
        <w:t>AVAILABLE CONTACTS</w:t>
      </w:r>
    </w:p>
    <w:p w:rsidR="001237A2" w:rsidRPr="00493348" w:rsidRDefault="006A772D" w:rsidP="00073D24">
      <w:pPr>
        <w:pStyle w:val="courier"/>
      </w:pPr>
      <w:r>
        <w:tab/>
      </w:r>
      <w:r>
        <w:tab/>
      </w:r>
      <w:r>
        <w:tab/>
      </w:r>
      <w:r w:rsidR="001237A2" w:rsidRPr="00493348">
        <w:t>==================</w:t>
      </w:r>
    </w:p>
    <w:p w:rsidR="001237A2" w:rsidRPr="00493348" w:rsidRDefault="006A772D" w:rsidP="00073D24">
      <w:pPr>
        <w:pStyle w:val="courier"/>
      </w:pPr>
      <w:r>
        <w:tab/>
      </w:r>
      <w:r>
        <w:tab/>
      </w:r>
      <w:r>
        <w:tab/>
        <w:t>Patient</w:t>
      </w:r>
      <w:r>
        <w:tab/>
      </w:r>
      <w:r>
        <w:tab/>
      </w:r>
      <w:r w:rsidR="00532B9D">
        <w:t>LAST</w:t>
      </w:r>
      <w:r w:rsidR="001237A2" w:rsidRPr="00493348">
        <w:t>,</w:t>
      </w:r>
      <w:r w:rsidR="00532B9D">
        <w:t>FIRST</w:t>
      </w:r>
    </w:p>
    <w:p w:rsidR="001237A2" w:rsidRPr="00493348" w:rsidRDefault="006A772D" w:rsidP="00073D24">
      <w:pPr>
        <w:pStyle w:val="courier"/>
      </w:pPr>
      <w:r>
        <w:tab/>
      </w:r>
      <w:r>
        <w:tab/>
      </w:r>
      <w:r>
        <w:tab/>
      </w:r>
      <w:r>
        <w:tab/>
      </w:r>
      <w:r>
        <w:tab/>
      </w:r>
      <w:r w:rsidR="00532B9D">
        <w:t>000</w:t>
      </w:r>
      <w:r w:rsidR="001237A2" w:rsidRPr="00493348">
        <w:t xml:space="preserve"> </w:t>
      </w:r>
      <w:r w:rsidR="00532B9D">
        <w:t>999</w:t>
      </w:r>
      <w:r w:rsidR="001237A2" w:rsidRPr="00493348">
        <w:t>-</w:t>
      </w:r>
      <w:r w:rsidR="00532B9D">
        <w:t>0000</w:t>
      </w:r>
    </w:p>
    <w:p w:rsidR="001237A2" w:rsidRPr="00493348" w:rsidRDefault="006A772D" w:rsidP="00073D24">
      <w:pPr>
        <w:pStyle w:val="courier"/>
      </w:pPr>
      <w:r>
        <w:tab/>
      </w:r>
      <w:r>
        <w:tab/>
      </w:r>
      <w:r>
        <w:tab/>
      </w:r>
      <w:r>
        <w:tab/>
      </w:r>
      <w:r>
        <w:tab/>
      </w:r>
      <w:smartTag w:uri="urn:schemas-microsoft-com:office:smarttags" w:element="Street">
        <w:smartTag w:uri="urn:schemas-microsoft-com:office:smarttags" w:element="address">
          <w:r w:rsidR="001237A2" w:rsidRPr="00493348">
            <w:t xml:space="preserve">1269 </w:t>
          </w:r>
          <w:r w:rsidR="00532B9D">
            <w:t>STREETNAME</w:t>
          </w:r>
          <w:r w:rsidR="001237A2" w:rsidRPr="00493348">
            <w:t xml:space="preserve"> ST</w:t>
          </w:r>
        </w:smartTag>
      </w:smartTag>
    </w:p>
    <w:p w:rsidR="001237A2" w:rsidRPr="00493348" w:rsidRDefault="006A772D" w:rsidP="00073D24">
      <w:pPr>
        <w:pStyle w:val="courier"/>
      </w:pPr>
      <w:r>
        <w:tab/>
      </w:r>
      <w:r>
        <w:tab/>
      </w:r>
      <w:r>
        <w:tab/>
      </w:r>
      <w:r>
        <w:tab/>
      </w:r>
      <w:r>
        <w:tab/>
      </w:r>
      <w:r w:rsidR="00532B9D">
        <w:t>City, ST 00000</w:t>
      </w:r>
    </w:p>
    <w:p w:rsidR="001237A2" w:rsidRPr="00493348" w:rsidRDefault="001237A2" w:rsidP="00073D24">
      <w:pPr>
        <w:pStyle w:val="courier"/>
      </w:pPr>
    </w:p>
    <w:p w:rsidR="001237A2" w:rsidRPr="00493348" w:rsidRDefault="006A772D" w:rsidP="00073D24">
      <w:pPr>
        <w:pStyle w:val="courier"/>
      </w:pPr>
      <w:r>
        <w:tab/>
      </w:r>
      <w:r>
        <w:tab/>
      </w:r>
      <w:r>
        <w:tab/>
      </w:r>
      <w:r w:rsidR="001237A2" w:rsidRPr="00493348">
        <w:t>Next of Kin</w:t>
      </w:r>
      <w:r>
        <w:tab/>
      </w:r>
      <w:r w:rsidR="00532B9D">
        <w:t>LAST</w:t>
      </w:r>
      <w:r>
        <w:t>,FIRST</w:t>
      </w:r>
      <w:r w:rsidR="00382313">
        <w:t>1</w:t>
      </w:r>
      <w:r w:rsidR="001237A2" w:rsidRPr="00493348">
        <w:t>, NEXT OF KIN</w:t>
      </w:r>
    </w:p>
    <w:p w:rsidR="001237A2" w:rsidRPr="00493348" w:rsidRDefault="006A772D" w:rsidP="00073D24">
      <w:pPr>
        <w:pStyle w:val="courier"/>
      </w:pPr>
      <w:r>
        <w:tab/>
      </w:r>
      <w:r>
        <w:tab/>
      </w:r>
      <w:r>
        <w:tab/>
      </w:r>
      <w:r>
        <w:tab/>
      </w:r>
      <w:r>
        <w:tab/>
      </w:r>
      <w:r w:rsidR="00532B9D">
        <w:t>000</w:t>
      </w:r>
      <w:r w:rsidR="001237A2" w:rsidRPr="00493348">
        <w:t xml:space="preserve"> 999-</w:t>
      </w:r>
      <w:r w:rsidR="00532B9D">
        <w:t>0000</w:t>
      </w:r>
    </w:p>
    <w:p w:rsidR="001237A2" w:rsidRPr="00493348" w:rsidRDefault="006A772D" w:rsidP="00073D24">
      <w:pPr>
        <w:pStyle w:val="courier"/>
      </w:pPr>
      <w:r>
        <w:tab/>
      </w:r>
      <w:r>
        <w:tab/>
      </w:r>
      <w:r>
        <w:tab/>
      </w:r>
      <w:r>
        <w:tab/>
      </w:r>
      <w:r>
        <w:tab/>
      </w:r>
      <w:smartTag w:uri="urn:schemas-microsoft-com:office:smarttags" w:element="Street">
        <w:smartTag w:uri="urn:schemas-microsoft-com:office:smarttags" w:element="address">
          <w:r w:rsidR="00382313">
            <w:t>0000</w:t>
          </w:r>
          <w:r w:rsidR="001237A2" w:rsidRPr="00493348">
            <w:t xml:space="preserve"> </w:t>
          </w:r>
          <w:r w:rsidR="00532B9D">
            <w:t>STREETNAME</w:t>
          </w:r>
          <w:r w:rsidR="001237A2" w:rsidRPr="00493348">
            <w:t xml:space="preserve"> ST</w:t>
          </w:r>
        </w:smartTag>
      </w:smartTag>
    </w:p>
    <w:p w:rsidR="001237A2" w:rsidRPr="00493348" w:rsidRDefault="006A772D" w:rsidP="00073D24">
      <w:pPr>
        <w:pStyle w:val="courier"/>
      </w:pPr>
      <w:r>
        <w:tab/>
      </w:r>
      <w:r>
        <w:tab/>
      </w:r>
      <w:r>
        <w:tab/>
      </w:r>
      <w:r>
        <w:tab/>
      </w:r>
      <w:r>
        <w:tab/>
      </w:r>
      <w:r w:rsidR="00532B9D">
        <w:t>City</w:t>
      </w:r>
      <w:r w:rsidR="001237A2" w:rsidRPr="00493348">
        <w:t>,</w:t>
      </w:r>
      <w:r w:rsidR="00532B9D">
        <w:t>ST</w:t>
      </w:r>
      <w:r w:rsidR="001237A2" w:rsidRPr="00493348">
        <w:t xml:space="preserve"> </w:t>
      </w:r>
      <w:r w:rsidR="00532B9D">
        <w:t>00000</w:t>
      </w:r>
    </w:p>
    <w:p w:rsidR="001237A2" w:rsidRPr="00493348" w:rsidRDefault="006A772D" w:rsidP="00073D24">
      <w:pPr>
        <w:pStyle w:val="courier"/>
      </w:pPr>
      <w:r>
        <w:tab/>
      </w:r>
      <w:r>
        <w:tab/>
      </w:r>
      <w:r w:rsidR="001237A2" w:rsidRPr="00493348">
        <w:t>********** ADD/EDIT CONTACTS **********</w:t>
      </w:r>
    </w:p>
    <w:p w:rsidR="001237A2" w:rsidRPr="00493348" w:rsidRDefault="006A772D" w:rsidP="00073D24">
      <w:pPr>
        <w:pStyle w:val="courier"/>
      </w:pPr>
      <w:r>
        <w:tab/>
      </w:r>
      <w:r>
        <w:tab/>
      </w:r>
      <w:r>
        <w:tab/>
      </w:r>
      <w:r w:rsidR="001237A2" w:rsidRPr="00493348">
        <w:t xml:space="preserve">for: </w:t>
      </w:r>
      <w:r>
        <w:t>L</w:t>
      </w:r>
      <w:r w:rsidR="00232F41">
        <w:t>ast,</w:t>
      </w:r>
      <w:r>
        <w:t>First</w:t>
      </w:r>
    </w:p>
    <w:p w:rsidR="00FA06D6" w:rsidRDefault="001237A2" w:rsidP="006B45B9">
      <w:pPr>
        <w:pStyle w:val="Heading5"/>
      </w:pPr>
      <w:bookmarkStart w:id="87" w:name="_Toc149545532"/>
      <w:r w:rsidRPr="00493348">
        <w:t xml:space="preserve">To send a letter to </w:t>
      </w:r>
      <w:r w:rsidR="00FA06D6">
        <w:t>a</w:t>
      </w:r>
      <w:r w:rsidRPr="00493348">
        <w:t xml:space="preserve"> patient</w:t>
      </w:r>
      <w:bookmarkEnd w:id="87"/>
      <w:r w:rsidR="00FA06D6">
        <w:t>:</w:t>
      </w:r>
      <w:r w:rsidR="008416E3">
        <w:fldChar w:fldCharType="begin"/>
      </w:r>
      <w:r w:rsidR="008416E3">
        <w:instrText xml:space="preserve"> XE "</w:instrText>
      </w:r>
      <w:r w:rsidR="008416E3" w:rsidRPr="00CF265D">
        <w:instrText>Follow-up:Send letter</w:instrText>
      </w:r>
      <w:r w:rsidR="008416E3">
        <w:instrText xml:space="preserve">" </w:instrText>
      </w:r>
      <w:r w:rsidR="008416E3">
        <w:fldChar w:fldCharType="end"/>
      </w:r>
    </w:p>
    <w:p w:rsidR="001237A2" w:rsidRPr="00493348" w:rsidRDefault="001237A2" w:rsidP="00E12AEA">
      <w:pPr>
        <w:pStyle w:val="code"/>
      </w:pPr>
      <w:r w:rsidRPr="00073D24">
        <w:rPr>
          <w:rStyle w:val="courierChar"/>
        </w:rPr>
        <w:t xml:space="preserve">Select TYPE OF FOLLOW-UP </w:t>
      </w:r>
      <w:r w:rsidR="00232F41" w:rsidRPr="00073D24">
        <w:rPr>
          <w:rStyle w:val="courierChar"/>
        </w:rPr>
        <w:t>CONTACT: Guardian// PT</w:t>
      </w:r>
      <w:r w:rsidR="0034306A">
        <w:tab/>
      </w:r>
      <w:r w:rsidR="00232F41" w:rsidRPr="00232F41">
        <w:rPr>
          <w:rFonts w:ascii="Times New Roman" w:hAnsi="Times New Roman"/>
          <w:sz w:val="24"/>
          <w:szCs w:val="24"/>
        </w:rPr>
        <w:t>Type PT.</w:t>
      </w:r>
    </w:p>
    <w:p w:rsidR="001237A2" w:rsidRPr="00493348" w:rsidRDefault="00232F41" w:rsidP="00073D24">
      <w:pPr>
        <w:pStyle w:val="courier"/>
      </w:pPr>
      <w:r>
        <w:tab/>
      </w:r>
      <w:r w:rsidR="001237A2" w:rsidRPr="00493348">
        <w:t xml:space="preserve">TYPE OF FOLLOW-UP CONTACT: Patient// </w:t>
      </w:r>
    </w:p>
    <w:p w:rsidR="001237A2" w:rsidRPr="00493348" w:rsidRDefault="00232F41" w:rsidP="00073D24">
      <w:pPr>
        <w:pStyle w:val="courier"/>
      </w:pPr>
      <w:r>
        <w:tab/>
      </w:r>
      <w:r w:rsidR="001237A2" w:rsidRPr="00493348">
        <w:t xml:space="preserve">CONTACT NAME: </w:t>
      </w:r>
      <w:r w:rsidR="005B0072">
        <w:t>LAST,FIRST1</w:t>
      </w:r>
      <w:r w:rsidR="001237A2" w:rsidRPr="00493348">
        <w:t xml:space="preserve">// </w:t>
      </w:r>
    </w:p>
    <w:p w:rsidR="001237A2" w:rsidRPr="005B0072" w:rsidRDefault="005B0072" w:rsidP="005B0072">
      <w:r>
        <w:t>G</w:t>
      </w:r>
      <w:r w:rsidR="001237A2" w:rsidRPr="005B0072">
        <w:t>o to the Contact File</w:t>
      </w:r>
      <w:r w:rsidR="00382313" w:rsidRPr="005B0072">
        <w:t xml:space="preserve"> </w:t>
      </w:r>
      <w:r w:rsidR="001237A2" w:rsidRPr="005B0072">
        <w:t>to edit th</w:t>
      </w:r>
      <w:r>
        <w:t>e</w:t>
      </w:r>
      <w:r w:rsidR="001237A2" w:rsidRPr="005B0072">
        <w:t xml:space="preserve"> contact's name and address.</w:t>
      </w:r>
    </w:p>
    <w:p w:rsidR="001237A2" w:rsidRPr="00493348" w:rsidRDefault="0013293B" w:rsidP="00073D24">
      <w:pPr>
        <w:pStyle w:val="courier"/>
      </w:pPr>
      <w:r>
        <w:tab/>
      </w:r>
      <w:r w:rsidR="001237A2" w:rsidRPr="00493348">
        <w:t xml:space="preserve">CONTACT: </w:t>
      </w:r>
      <w:r w:rsidR="00382313">
        <w:t>LAST,FIRST1</w:t>
      </w:r>
      <w:r w:rsidR="001237A2" w:rsidRPr="00493348">
        <w:t xml:space="preserve">// </w:t>
      </w:r>
    </w:p>
    <w:p w:rsidR="001237A2" w:rsidRPr="00493348" w:rsidRDefault="0013293B" w:rsidP="00073D24">
      <w:pPr>
        <w:pStyle w:val="courier"/>
      </w:pPr>
      <w:r>
        <w:tab/>
      </w:r>
      <w:r w:rsidR="001237A2" w:rsidRPr="00493348">
        <w:t xml:space="preserve">STREET ADDRESS 1: </w:t>
      </w:r>
      <w:smartTag w:uri="urn:schemas-microsoft-com:office:smarttags" w:element="Street">
        <w:smartTag w:uri="urn:schemas-microsoft-com:office:smarttags" w:element="address">
          <w:r w:rsidR="00382313">
            <w:t>0000</w:t>
          </w:r>
          <w:r w:rsidR="001237A2" w:rsidRPr="00493348">
            <w:t xml:space="preserve"> </w:t>
          </w:r>
          <w:r w:rsidR="00382313">
            <w:t>STREETNAME</w:t>
          </w:r>
          <w:r w:rsidR="001237A2" w:rsidRPr="00493348">
            <w:t xml:space="preserve"> ST</w:t>
          </w:r>
        </w:smartTag>
      </w:smartTag>
      <w:r w:rsidR="001237A2" w:rsidRPr="00493348">
        <w:t xml:space="preserve">// </w:t>
      </w:r>
    </w:p>
    <w:p w:rsidR="001237A2" w:rsidRPr="00493348" w:rsidRDefault="0013293B" w:rsidP="00073D24">
      <w:pPr>
        <w:pStyle w:val="courier"/>
      </w:pPr>
      <w:r>
        <w:tab/>
      </w:r>
      <w:r w:rsidR="001237A2" w:rsidRPr="00493348">
        <w:t xml:space="preserve">STREET ADDRESS 2: </w:t>
      </w:r>
    </w:p>
    <w:p w:rsidR="001237A2" w:rsidRPr="00493348" w:rsidRDefault="0013293B" w:rsidP="00073D24">
      <w:pPr>
        <w:pStyle w:val="courier"/>
      </w:pPr>
      <w:r>
        <w:tab/>
      </w:r>
      <w:r w:rsidR="001237A2" w:rsidRPr="00493348">
        <w:t xml:space="preserve">STREET ADDRESS 3: </w:t>
      </w:r>
    </w:p>
    <w:p w:rsidR="001237A2" w:rsidRDefault="0013293B" w:rsidP="00073D24">
      <w:pPr>
        <w:pStyle w:val="courier"/>
      </w:pPr>
      <w:r>
        <w:tab/>
      </w:r>
      <w:r w:rsidR="001237A2" w:rsidRPr="00493348">
        <w:t xml:space="preserve">ZIP CODE: </w:t>
      </w:r>
      <w:r w:rsidR="00382313">
        <w:t>City,ST 00000</w:t>
      </w:r>
    </w:p>
    <w:p w:rsidR="00FA06D6" w:rsidRPr="005B0072" w:rsidRDefault="005B0072" w:rsidP="005B0072">
      <w:pPr>
        <w:pStyle w:val="NoteText"/>
      </w:pPr>
      <w:r w:rsidRPr="005B0072">
        <w:rPr>
          <w:b/>
        </w:rPr>
        <w:t>Note:</w:t>
      </w:r>
      <w:r>
        <w:t xml:space="preserve"> </w:t>
      </w:r>
      <w:r w:rsidR="00FA06D6" w:rsidRPr="005B0072">
        <w:t>Always check th</w:t>
      </w:r>
      <w:r w:rsidR="0013293B">
        <w:t>e Zip Code</w:t>
      </w:r>
      <w:r w:rsidR="00FA06D6" w:rsidRPr="005B0072">
        <w:t xml:space="preserve"> field. The first town alphabetically with th</w:t>
      </w:r>
      <w:r w:rsidR="0013293B">
        <w:t>e</w:t>
      </w:r>
      <w:r w:rsidR="00FA06D6" w:rsidRPr="005B0072">
        <w:t xml:space="preserve"> zip code</w:t>
      </w:r>
      <w:r w:rsidR="0013293B">
        <w:t xml:space="preserve"> is selected.</w:t>
      </w:r>
      <w:r w:rsidR="00FA06D6" w:rsidRPr="005B0072">
        <w:t xml:space="preserve"> Compare </w:t>
      </w:r>
      <w:r w:rsidR="0013293B">
        <w:t xml:space="preserve">it </w:t>
      </w:r>
      <w:r w:rsidR="00FA06D6" w:rsidRPr="005B0072">
        <w:t xml:space="preserve">with </w:t>
      </w:r>
      <w:r w:rsidR="0013293B">
        <w:t xml:space="preserve">the </w:t>
      </w:r>
      <w:r w:rsidR="00FA06D6" w:rsidRPr="005B0072">
        <w:t xml:space="preserve">address in CPRS and </w:t>
      </w:r>
      <w:r w:rsidR="0013293B">
        <w:t>select the</w:t>
      </w:r>
      <w:r w:rsidR="00FA06D6" w:rsidRPr="005B0072">
        <w:t xml:space="preserve"> correct town.</w:t>
      </w:r>
    </w:p>
    <w:p w:rsidR="001237A2" w:rsidRPr="00493348" w:rsidRDefault="00A14FD9" w:rsidP="00073D24">
      <w:pPr>
        <w:pStyle w:val="courier"/>
      </w:pPr>
      <w:r>
        <w:tab/>
      </w:r>
      <w:r w:rsidR="001237A2" w:rsidRPr="00493348">
        <w:t xml:space="preserve">PHONE: </w:t>
      </w:r>
      <w:r w:rsidR="00382313">
        <w:t>000</w:t>
      </w:r>
      <w:r w:rsidR="001237A2" w:rsidRPr="00493348">
        <w:t xml:space="preserve"> </w:t>
      </w:r>
      <w:r w:rsidR="00382313">
        <w:t>999</w:t>
      </w:r>
      <w:r w:rsidR="001237A2" w:rsidRPr="00493348">
        <w:t>-</w:t>
      </w:r>
      <w:r w:rsidR="00382313">
        <w:t>0000</w:t>
      </w:r>
      <w:r w:rsidR="001237A2" w:rsidRPr="00493348">
        <w:t xml:space="preserve">// </w:t>
      </w:r>
    </w:p>
    <w:p w:rsidR="001237A2" w:rsidRPr="00A14FD9" w:rsidRDefault="00A14FD9" w:rsidP="00073D24">
      <w:pPr>
        <w:pStyle w:val="courier"/>
      </w:pPr>
      <w:r>
        <w:tab/>
      </w:r>
      <w:r w:rsidR="001237A2" w:rsidRPr="00493348">
        <w:t xml:space="preserve">TITLE: Mr// </w:t>
      </w:r>
      <w:r>
        <w:tab/>
      </w:r>
      <w:r w:rsidRPr="00A14FD9">
        <w:t xml:space="preserve">Type a title without </w:t>
      </w:r>
      <w:r>
        <w:t>a period (Mr Mrs Ms and so on)</w:t>
      </w:r>
    </w:p>
    <w:p w:rsidR="001237A2" w:rsidRPr="00493348" w:rsidRDefault="00A14FD9" w:rsidP="00073D24">
      <w:pPr>
        <w:pStyle w:val="courier"/>
      </w:pPr>
      <w:r>
        <w:tab/>
      </w:r>
      <w:r w:rsidR="001237A2" w:rsidRPr="00493348">
        <w:t xml:space="preserve">COMMENTS: </w:t>
      </w:r>
    </w:p>
    <w:p w:rsidR="001237A2" w:rsidRPr="00493348" w:rsidRDefault="001237A2" w:rsidP="00073D24">
      <w:pPr>
        <w:pStyle w:val="courier"/>
      </w:pPr>
    </w:p>
    <w:p w:rsidR="001237A2" w:rsidRPr="00493348" w:rsidRDefault="00A14FD9" w:rsidP="00073D24">
      <w:pPr>
        <w:pStyle w:val="courier"/>
      </w:pPr>
      <w:r>
        <w:tab/>
      </w:r>
      <w:r>
        <w:tab/>
      </w:r>
      <w:r w:rsidR="001237A2" w:rsidRPr="00493348">
        <w:t>Select one of the following:</w:t>
      </w:r>
    </w:p>
    <w:p w:rsidR="001237A2" w:rsidRPr="00493348" w:rsidRDefault="00A14FD9" w:rsidP="00073D24">
      <w:pPr>
        <w:pStyle w:val="courier"/>
      </w:pPr>
      <w:r>
        <w:tab/>
      </w:r>
      <w:r>
        <w:tab/>
        <w:t>1</w:t>
      </w:r>
      <w:r>
        <w:tab/>
      </w:r>
      <w:r w:rsidR="001237A2" w:rsidRPr="00493348">
        <w:t>Display Contacts</w:t>
      </w:r>
    </w:p>
    <w:p w:rsidR="001237A2" w:rsidRPr="00493348" w:rsidRDefault="00A14FD9" w:rsidP="00073D24">
      <w:pPr>
        <w:pStyle w:val="courier"/>
      </w:pPr>
      <w:r>
        <w:tab/>
      </w:r>
      <w:r>
        <w:tab/>
        <w:t>2</w:t>
      </w:r>
      <w:r>
        <w:tab/>
      </w:r>
      <w:r w:rsidR="001237A2" w:rsidRPr="00493348">
        <w:t>Edit Contact</w:t>
      </w:r>
    </w:p>
    <w:p w:rsidR="001237A2" w:rsidRDefault="00A14FD9" w:rsidP="00073D24">
      <w:pPr>
        <w:pStyle w:val="courier"/>
      </w:pPr>
      <w:r>
        <w:tab/>
      </w:r>
      <w:r>
        <w:tab/>
        <w:t>3</w:t>
      </w:r>
      <w:r>
        <w:tab/>
      </w:r>
      <w:r w:rsidR="001237A2" w:rsidRPr="00493348">
        <w:t>Attempt a Follow-up</w:t>
      </w:r>
      <w:r w:rsidR="0034306A">
        <w:tab/>
      </w:r>
      <w:r w:rsidR="0034306A">
        <w:tab/>
      </w:r>
      <w:r w:rsidR="0034306A">
        <w:tab/>
      </w:r>
      <w:r w:rsidRPr="00A14FD9">
        <w:rPr>
          <w:rFonts w:ascii="Times New Roman" w:hAnsi="Times New Roman"/>
          <w:sz w:val="24"/>
          <w:szCs w:val="24"/>
        </w:rPr>
        <w:t xml:space="preserve">Select </w:t>
      </w:r>
      <w:r w:rsidR="00E63B84">
        <w:rPr>
          <w:rFonts w:cs="Arial"/>
        </w:rPr>
        <w:t xml:space="preserve">3 </w:t>
      </w:r>
      <w:r w:rsidRPr="00E63B84">
        <w:rPr>
          <w:rFonts w:cs="Arial"/>
        </w:rPr>
        <w:t>Attempt a Follow-up</w:t>
      </w:r>
      <w:r w:rsidRPr="00A14FD9">
        <w:rPr>
          <w:rFonts w:ascii="Times New Roman" w:hAnsi="Times New Roman"/>
          <w:sz w:val="24"/>
          <w:szCs w:val="24"/>
        </w:rPr>
        <w:t>.</w:t>
      </w:r>
    </w:p>
    <w:p w:rsidR="001237A2" w:rsidRPr="00493348" w:rsidRDefault="00A14FD9" w:rsidP="00073D24">
      <w:pPr>
        <w:pStyle w:val="courier"/>
      </w:pPr>
      <w:r>
        <w:tab/>
      </w:r>
      <w:r>
        <w:tab/>
      </w:r>
      <w:r w:rsidR="001237A2" w:rsidRPr="00493348">
        <w:t>4</w:t>
      </w:r>
      <w:r w:rsidR="00E63B84">
        <w:tab/>
      </w:r>
      <w:r w:rsidR="001237A2" w:rsidRPr="00493348">
        <w:t>Another Patient</w:t>
      </w:r>
    </w:p>
    <w:p w:rsidR="001237A2" w:rsidRPr="00493348" w:rsidRDefault="00A14FD9" w:rsidP="00073D24">
      <w:pPr>
        <w:pStyle w:val="courier"/>
      </w:pPr>
      <w:r>
        <w:tab/>
      </w:r>
      <w:r>
        <w:tab/>
      </w:r>
      <w:r w:rsidR="00E63B84">
        <w:t>5</w:t>
      </w:r>
      <w:r w:rsidR="00E63B84">
        <w:tab/>
      </w:r>
      <w:r w:rsidR="001237A2" w:rsidRPr="00493348">
        <w:t>Exit Option</w:t>
      </w:r>
    </w:p>
    <w:p w:rsidR="001237A2" w:rsidRPr="00493348" w:rsidRDefault="001237A2" w:rsidP="00073D24">
      <w:pPr>
        <w:pStyle w:val="courier"/>
      </w:pPr>
    </w:p>
    <w:p w:rsidR="001237A2" w:rsidRPr="00493348" w:rsidRDefault="00E63B84" w:rsidP="00073D24">
      <w:pPr>
        <w:pStyle w:val="courier"/>
      </w:pPr>
      <w:r>
        <w:tab/>
      </w:r>
      <w:r>
        <w:tab/>
      </w:r>
      <w:r w:rsidR="001237A2" w:rsidRPr="00493348">
        <w:t xml:space="preserve">Select Action: 3//   </w:t>
      </w:r>
      <w:r w:rsidR="001237A2" w:rsidRPr="00021398">
        <w:rPr>
          <w:b/>
        </w:rPr>
        <w:t>Attempt a Follow-up</w:t>
      </w:r>
    </w:p>
    <w:p w:rsidR="001237A2" w:rsidRPr="00493348" w:rsidRDefault="001237A2" w:rsidP="00073D24">
      <w:pPr>
        <w:pStyle w:val="courier"/>
      </w:pPr>
    </w:p>
    <w:p w:rsidR="001237A2" w:rsidRPr="00493348" w:rsidRDefault="00E63B84" w:rsidP="00073D24">
      <w:pPr>
        <w:pStyle w:val="courier"/>
      </w:pPr>
      <w:r>
        <w:tab/>
      </w:r>
      <w:r>
        <w:tab/>
      </w:r>
      <w:r w:rsidRPr="00493348">
        <w:t>**********</w:t>
      </w:r>
      <w:r w:rsidR="001237A2" w:rsidRPr="00493348">
        <w:t xml:space="preserve"> ATTEMPT A FOLLOW-UP **********</w:t>
      </w:r>
    </w:p>
    <w:p w:rsidR="001237A2" w:rsidRPr="00493348" w:rsidRDefault="001237A2" w:rsidP="00E12AEA">
      <w:pPr>
        <w:pStyle w:val="code"/>
      </w:pPr>
    </w:p>
    <w:p w:rsidR="001237A2" w:rsidRPr="00493348" w:rsidRDefault="00E63B84" w:rsidP="00073D24">
      <w:pPr>
        <w:pStyle w:val="courier"/>
      </w:pPr>
      <w:r>
        <w:tab/>
      </w:r>
      <w:r>
        <w:tab/>
      </w:r>
      <w:r>
        <w:tab/>
      </w:r>
      <w:r>
        <w:tab/>
      </w:r>
      <w:r w:rsidR="001237A2" w:rsidRPr="00493348">
        <w:t xml:space="preserve">for </w:t>
      </w:r>
      <w:r>
        <w:t>Last,First</w:t>
      </w:r>
    </w:p>
    <w:p w:rsidR="001237A2" w:rsidRPr="00493348" w:rsidRDefault="001237A2" w:rsidP="00073D24">
      <w:pPr>
        <w:pStyle w:val="courier"/>
      </w:pPr>
    </w:p>
    <w:p w:rsidR="001237A2" w:rsidRPr="00493348" w:rsidRDefault="001237A2" w:rsidP="00073D24">
      <w:pPr>
        <w:pStyle w:val="courier"/>
      </w:pPr>
      <w:r w:rsidRPr="00493348">
        <w:t xml:space="preserve">Select FOLLOW-UP ATTEMPT DATE: JUL 5,2005// </w:t>
      </w:r>
    </w:p>
    <w:p w:rsidR="001237A2" w:rsidRPr="00493348" w:rsidRDefault="00E63B84" w:rsidP="00073D24">
      <w:pPr>
        <w:pStyle w:val="courier"/>
      </w:pPr>
      <w:r>
        <w:tab/>
      </w:r>
      <w:r w:rsidR="001237A2" w:rsidRPr="00493348">
        <w:t xml:space="preserve">FOLLOW-UP ATTEMPT DATE: JUL 5,2005// </w:t>
      </w:r>
    </w:p>
    <w:p w:rsidR="001237A2" w:rsidRPr="00493348" w:rsidRDefault="001237A2" w:rsidP="00073D24">
      <w:pPr>
        <w:pStyle w:val="courier"/>
      </w:pPr>
      <w:r w:rsidRPr="00493348">
        <w:t>TYPE: ?</w:t>
      </w:r>
    </w:p>
    <w:p w:rsidR="001237A2" w:rsidRPr="00493348" w:rsidRDefault="00E63B84" w:rsidP="00073D24">
      <w:pPr>
        <w:pStyle w:val="courier"/>
      </w:pPr>
      <w:r>
        <w:tab/>
      </w:r>
      <w:r>
        <w:tab/>
      </w:r>
      <w:r w:rsidR="001237A2" w:rsidRPr="00493348">
        <w:t>How will you be obtaining follow-up information?</w:t>
      </w:r>
    </w:p>
    <w:p w:rsidR="001237A2" w:rsidRPr="00493348" w:rsidRDefault="00E63B84" w:rsidP="00073D24">
      <w:pPr>
        <w:pStyle w:val="courier"/>
      </w:pPr>
      <w:r>
        <w:tab/>
      </w:r>
      <w:r>
        <w:tab/>
      </w:r>
      <w:r w:rsidR="001237A2" w:rsidRPr="00493348">
        <w:t xml:space="preserve">Choose from: </w:t>
      </w:r>
    </w:p>
    <w:p w:rsidR="001237A2" w:rsidRPr="00493348" w:rsidRDefault="00E63B84" w:rsidP="00073D24">
      <w:pPr>
        <w:pStyle w:val="courier"/>
      </w:pPr>
      <w:r>
        <w:tab/>
      </w:r>
      <w:r>
        <w:tab/>
        <w:t>1</w:t>
      </w:r>
      <w:r>
        <w:tab/>
      </w:r>
      <w:r w:rsidR="001237A2" w:rsidRPr="00493348">
        <w:t>Chart Review</w:t>
      </w:r>
    </w:p>
    <w:p w:rsidR="001237A2" w:rsidRPr="00493348" w:rsidRDefault="00E63B84" w:rsidP="00073D24">
      <w:pPr>
        <w:pStyle w:val="courier"/>
      </w:pPr>
      <w:r>
        <w:tab/>
      </w:r>
      <w:r>
        <w:tab/>
        <w:t>2</w:t>
      </w:r>
      <w:r>
        <w:tab/>
      </w:r>
      <w:r w:rsidR="001237A2" w:rsidRPr="00493348">
        <w:t>Phone Contact</w:t>
      </w:r>
    </w:p>
    <w:p w:rsidR="001237A2" w:rsidRDefault="00E63B84" w:rsidP="00073D24">
      <w:pPr>
        <w:pStyle w:val="courier"/>
      </w:pPr>
      <w:r>
        <w:tab/>
      </w:r>
      <w:r>
        <w:tab/>
        <w:t>3</w:t>
      </w:r>
      <w:r>
        <w:tab/>
      </w:r>
      <w:r w:rsidR="001237A2" w:rsidRPr="00493348">
        <w:t>Letter Contact</w:t>
      </w:r>
      <w:r w:rsidR="0034306A">
        <w:tab/>
      </w:r>
      <w:r w:rsidR="0034306A">
        <w:tab/>
      </w:r>
      <w:r w:rsidR="0034306A">
        <w:tab/>
      </w:r>
      <w:r w:rsidR="0034306A">
        <w:tab/>
      </w:r>
      <w:r w:rsidRPr="00E63B84">
        <w:rPr>
          <w:rFonts w:ascii="Times New Roman" w:hAnsi="Times New Roman"/>
          <w:sz w:val="24"/>
          <w:szCs w:val="24"/>
        </w:rPr>
        <w:t xml:space="preserve">Select </w:t>
      </w:r>
      <w:r>
        <w:t>3</w:t>
      </w:r>
      <w:r>
        <w:tab/>
        <w:t>Letter Contact</w:t>
      </w:r>
    </w:p>
    <w:p w:rsidR="001237A2" w:rsidRPr="00493348" w:rsidRDefault="00E63B84" w:rsidP="00073D24">
      <w:pPr>
        <w:pStyle w:val="courier"/>
      </w:pPr>
      <w:r>
        <w:tab/>
      </w:r>
      <w:r>
        <w:tab/>
      </w:r>
      <w:r w:rsidR="001237A2" w:rsidRPr="00493348">
        <w:t>8</w:t>
      </w:r>
      <w:r>
        <w:tab/>
      </w:r>
      <w:r w:rsidR="001237A2" w:rsidRPr="00493348">
        <w:t>Other</w:t>
      </w:r>
    </w:p>
    <w:p w:rsidR="001237A2" w:rsidRPr="00493348" w:rsidRDefault="001237A2" w:rsidP="00073D24">
      <w:pPr>
        <w:pStyle w:val="courier"/>
      </w:pPr>
    </w:p>
    <w:p w:rsidR="001237A2" w:rsidRDefault="00E63B84" w:rsidP="00073D24">
      <w:pPr>
        <w:pStyle w:val="courier"/>
      </w:pPr>
      <w:r>
        <w:tab/>
      </w:r>
      <w:r w:rsidR="001237A2" w:rsidRPr="00493348">
        <w:t xml:space="preserve">THE CONTACT: </w:t>
      </w:r>
      <w:r w:rsidR="00382313" w:rsidRPr="00021398">
        <w:rPr>
          <w:b/>
        </w:rPr>
        <w:t>LAST</w:t>
      </w:r>
      <w:r w:rsidR="00021398">
        <w:t>,First1,</w:t>
      </w:r>
      <w:r w:rsidR="001237A2" w:rsidRPr="00493348">
        <w:t xml:space="preserve">// </w:t>
      </w:r>
      <w:r w:rsidR="0034306A">
        <w:tab/>
      </w:r>
      <w:r w:rsidR="0034306A">
        <w:tab/>
      </w:r>
      <w:r w:rsidR="0034306A">
        <w:tab/>
      </w:r>
      <w:r w:rsidR="0034306A">
        <w:tab/>
      </w:r>
      <w:r w:rsidRPr="00021398">
        <w:rPr>
          <w:rFonts w:ascii="Times New Roman" w:hAnsi="Times New Roman"/>
          <w:sz w:val="24"/>
          <w:szCs w:val="24"/>
        </w:rPr>
        <w:t>Type the patient</w:t>
      </w:r>
      <w:r w:rsidR="00021398">
        <w:rPr>
          <w:rFonts w:ascii="Times New Roman" w:hAnsi="Times New Roman"/>
          <w:sz w:val="24"/>
          <w:szCs w:val="24"/>
        </w:rPr>
        <w:t>’</w:t>
      </w:r>
      <w:r w:rsidRPr="00021398">
        <w:rPr>
          <w:rFonts w:ascii="Times New Roman" w:hAnsi="Times New Roman"/>
          <w:sz w:val="24"/>
          <w:szCs w:val="24"/>
        </w:rPr>
        <w:t>s last name.</w:t>
      </w:r>
    </w:p>
    <w:p w:rsidR="001237A2" w:rsidRPr="00493348" w:rsidRDefault="00E63B84" w:rsidP="00073D24">
      <w:pPr>
        <w:pStyle w:val="courier"/>
      </w:pPr>
      <w:r>
        <w:tab/>
      </w:r>
      <w:r w:rsidR="001237A2" w:rsidRPr="00493348">
        <w:t xml:space="preserve">RESULT: Pending// </w:t>
      </w:r>
    </w:p>
    <w:p w:rsidR="001237A2" w:rsidRPr="00493348" w:rsidRDefault="00E63B84" w:rsidP="00073D24">
      <w:pPr>
        <w:pStyle w:val="courier"/>
      </w:pPr>
      <w:r>
        <w:tab/>
      </w:r>
      <w:r w:rsidR="001237A2" w:rsidRPr="00493348">
        <w:t xml:space="preserve">REMARKS: </w:t>
      </w:r>
    </w:p>
    <w:p w:rsidR="001237A2" w:rsidRPr="00493348" w:rsidRDefault="001237A2" w:rsidP="00073D24">
      <w:pPr>
        <w:pStyle w:val="courier"/>
      </w:pPr>
    </w:p>
    <w:p w:rsidR="001237A2" w:rsidRPr="00493348" w:rsidRDefault="00E63B84" w:rsidP="00073D24">
      <w:pPr>
        <w:pStyle w:val="courier"/>
      </w:pPr>
      <w:r>
        <w:tab/>
      </w:r>
      <w:r>
        <w:tab/>
      </w:r>
      <w:r w:rsidR="001237A2" w:rsidRPr="00493348">
        <w:t>Generate Letter...!!</w:t>
      </w:r>
    </w:p>
    <w:p w:rsidR="00E63B84" w:rsidRDefault="00E63B84" w:rsidP="00073D24">
      <w:pPr>
        <w:pStyle w:val="courier"/>
      </w:pPr>
    </w:p>
    <w:p w:rsidR="001237A2" w:rsidRDefault="001237A2" w:rsidP="00073D24">
      <w:pPr>
        <w:pStyle w:val="courier"/>
      </w:pPr>
      <w:r w:rsidRPr="00493348">
        <w:t>Specify TYPE Contact letter: ??</w:t>
      </w:r>
      <w:r w:rsidR="00E63B84">
        <w:tab/>
      </w:r>
      <w:r w:rsidR="00E63B84" w:rsidRPr="00E63B84">
        <w:rPr>
          <w:b/>
        </w:rPr>
        <w:t>??</w:t>
      </w:r>
      <w:r w:rsidR="00E63B84" w:rsidRPr="00E63B84">
        <w:t xml:space="preserve"> (two question marks) </w:t>
      </w:r>
      <w:r w:rsidR="00E63B84" w:rsidRPr="00E63B84">
        <w:br/>
        <w:t>brings up a list from which to select a type.</w:t>
      </w:r>
    </w:p>
    <w:p w:rsidR="001237A2" w:rsidRPr="00493348" w:rsidRDefault="00E63B84" w:rsidP="00073D24">
      <w:pPr>
        <w:pStyle w:val="courier"/>
      </w:pPr>
      <w:r>
        <w:tab/>
      </w:r>
      <w:r>
        <w:tab/>
      </w:r>
      <w:r w:rsidR="001237A2" w:rsidRPr="00493348">
        <w:t>Choose from:</w:t>
      </w:r>
    </w:p>
    <w:p w:rsidR="001237A2" w:rsidRPr="00493348" w:rsidRDefault="00E63B84" w:rsidP="00073D24">
      <w:pPr>
        <w:pStyle w:val="courier"/>
      </w:pPr>
      <w:r>
        <w:tab/>
      </w:r>
      <w:r>
        <w:tab/>
        <w:t>1</w:t>
      </w:r>
      <w:r>
        <w:tab/>
      </w:r>
      <w:r w:rsidR="001237A2" w:rsidRPr="00493348">
        <w:t>PATIENT *</w:t>
      </w:r>
      <w:r w:rsidR="00E23632">
        <w:t>Washington</w:t>
      </w:r>
      <w:r w:rsidR="001237A2" w:rsidRPr="00493348">
        <w:t xml:space="preserve"> LETTER*  </w:t>
      </w:r>
    </w:p>
    <w:p w:rsidR="001237A2" w:rsidRPr="00493348" w:rsidRDefault="00E63B84" w:rsidP="00073D24">
      <w:pPr>
        <w:pStyle w:val="courier"/>
      </w:pPr>
      <w:r>
        <w:tab/>
      </w:r>
      <w:r>
        <w:tab/>
        <w:t>2</w:t>
      </w:r>
      <w:r>
        <w:tab/>
      </w:r>
      <w:r w:rsidR="001237A2" w:rsidRPr="00493348">
        <w:t>PATIENT *</w:t>
      </w:r>
      <w:r w:rsidR="00E23632">
        <w:t>Washington 2</w:t>
      </w:r>
      <w:r w:rsidR="001237A2" w:rsidRPr="00493348">
        <w:t xml:space="preserve">* DOT MATRIX  </w:t>
      </w:r>
    </w:p>
    <w:p w:rsidR="001237A2" w:rsidRPr="00493348" w:rsidRDefault="00E63B84" w:rsidP="00073D24">
      <w:pPr>
        <w:pStyle w:val="courier"/>
      </w:pPr>
      <w:r>
        <w:tab/>
      </w:r>
      <w:r>
        <w:tab/>
        <w:t>3</w:t>
      </w:r>
      <w:r>
        <w:tab/>
      </w:r>
      <w:r w:rsidR="001237A2" w:rsidRPr="00493348">
        <w:t>PATIENT *</w:t>
      </w:r>
      <w:r w:rsidR="00E23632">
        <w:t>Washington 3</w:t>
      </w:r>
      <w:r w:rsidR="001237A2" w:rsidRPr="00493348">
        <w:t xml:space="preserve"> LETTER*  </w:t>
      </w:r>
    </w:p>
    <w:p w:rsidR="001237A2" w:rsidRPr="00493348" w:rsidRDefault="00E63B84" w:rsidP="00073D24">
      <w:pPr>
        <w:pStyle w:val="courier"/>
      </w:pPr>
      <w:r>
        <w:tab/>
      </w:r>
      <w:r>
        <w:tab/>
        <w:t>4</w:t>
      </w:r>
      <w:r>
        <w:tab/>
      </w:r>
      <w:r w:rsidR="001237A2" w:rsidRPr="00493348">
        <w:t>PATIENT *</w:t>
      </w:r>
      <w:r w:rsidR="00E23632">
        <w:t>Washington</w:t>
      </w:r>
      <w:r w:rsidR="001237A2" w:rsidRPr="00493348">
        <w:t xml:space="preserve"> NEW*  </w:t>
      </w:r>
    </w:p>
    <w:p w:rsidR="001237A2" w:rsidRPr="00493348" w:rsidRDefault="00E63B84" w:rsidP="00073D24">
      <w:pPr>
        <w:pStyle w:val="courier"/>
      </w:pPr>
      <w:r>
        <w:tab/>
      </w:r>
      <w:r>
        <w:tab/>
        <w:t>5</w:t>
      </w:r>
      <w:r>
        <w:tab/>
      </w:r>
      <w:r w:rsidR="001237A2" w:rsidRPr="00493348">
        <w:t xml:space="preserve">PATIENT TESTING LETTER  </w:t>
      </w:r>
    </w:p>
    <w:p w:rsidR="001237A2" w:rsidRPr="00493348" w:rsidRDefault="00E63B84" w:rsidP="00073D24">
      <w:pPr>
        <w:pStyle w:val="courier"/>
      </w:pPr>
      <w:r>
        <w:t xml:space="preserve">CHOOSE 1-5: </w:t>
      </w:r>
      <w:r w:rsidRPr="00021398">
        <w:t xml:space="preserve">1  </w:t>
      </w:r>
      <w:r w:rsidR="001237A2" w:rsidRPr="00021398">
        <w:t>PATIENT *</w:t>
      </w:r>
      <w:r w:rsidR="00E23632">
        <w:t>Washington</w:t>
      </w:r>
      <w:r w:rsidR="001237A2" w:rsidRPr="00021398">
        <w:t xml:space="preserve"> LETTER*</w:t>
      </w:r>
    </w:p>
    <w:p w:rsidR="001237A2" w:rsidRPr="00493348" w:rsidRDefault="001237A2" w:rsidP="00073D24">
      <w:pPr>
        <w:pStyle w:val="courier"/>
      </w:pPr>
    </w:p>
    <w:p w:rsidR="001237A2" w:rsidRPr="00493348" w:rsidRDefault="001237A2" w:rsidP="00073D24">
      <w:pPr>
        <w:pStyle w:val="courier"/>
      </w:pPr>
      <w:r w:rsidRPr="00493348">
        <w:t>DEVICE:  (ENTER YOUR PRINTER)</w:t>
      </w:r>
    </w:p>
    <w:p w:rsidR="00232F41" w:rsidRDefault="001237A2" w:rsidP="006B45B9">
      <w:pPr>
        <w:pStyle w:val="Heading5"/>
      </w:pPr>
      <w:r w:rsidRPr="00493348">
        <w:t xml:space="preserve">To </w:t>
      </w:r>
      <w:r w:rsidR="00232F41">
        <w:t>e</w:t>
      </w:r>
      <w:r w:rsidRPr="00493348">
        <w:t xml:space="preserve">dit </w:t>
      </w:r>
      <w:r w:rsidR="00232F41">
        <w:t>the follow-up</w:t>
      </w:r>
      <w:r w:rsidRPr="00493348">
        <w:t xml:space="preserve"> letter:</w:t>
      </w:r>
      <w:r w:rsidR="008416E3">
        <w:fldChar w:fldCharType="begin"/>
      </w:r>
      <w:r w:rsidR="008416E3">
        <w:instrText xml:space="preserve"> XE "</w:instrText>
      </w:r>
      <w:r w:rsidR="008416E3" w:rsidRPr="00615B1D">
        <w:instrText>Follow-up:Edit letter</w:instrText>
      </w:r>
      <w:r w:rsidR="008416E3">
        <w:instrText xml:space="preserve">" </w:instrText>
      </w:r>
      <w:r w:rsidR="008416E3">
        <w:fldChar w:fldCharType="end"/>
      </w:r>
    </w:p>
    <w:p w:rsidR="001237A2" w:rsidRPr="00493348" w:rsidRDefault="001237A2" w:rsidP="00E12AEA">
      <w:pPr>
        <w:pStyle w:val="code"/>
      </w:pPr>
      <w:r w:rsidRPr="00493348">
        <w:t>Follow-up Procedures Menu</w:t>
      </w:r>
    </w:p>
    <w:p w:rsidR="001237A2" w:rsidRPr="00493348" w:rsidRDefault="00021398" w:rsidP="00073D24">
      <w:pPr>
        <w:pStyle w:val="courier"/>
      </w:pPr>
      <w:r>
        <w:tab/>
        <w:t>PI</w:t>
      </w:r>
      <w:r>
        <w:tab/>
      </w:r>
      <w:r w:rsidR="001237A2" w:rsidRPr="00493348">
        <w:t>Patient Follow-up Inquiry</w:t>
      </w:r>
    </w:p>
    <w:p w:rsidR="001237A2" w:rsidRPr="00493348" w:rsidRDefault="00021398" w:rsidP="00073D24">
      <w:pPr>
        <w:pStyle w:val="courier"/>
      </w:pPr>
      <w:r>
        <w:tab/>
        <w:t>AC</w:t>
      </w:r>
      <w:r>
        <w:tab/>
      </w:r>
      <w:r w:rsidR="001237A2" w:rsidRPr="00493348">
        <w:t>Add Patient Contact</w:t>
      </w:r>
    </w:p>
    <w:p w:rsidR="001237A2" w:rsidRPr="00493348" w:rsidRDefault="00021398" w:rsidP="00073D24">
      <w:pPr>
        <w:pStyle w:val="courier"/>
      </w:pPr>
      <w:r>
        <w:tab/>
        <w:t>AF</w:t>
      </w:r>
      <w:r>
        <w:tab/>
      </w:r>
      <w:r w:rsidR="001237A2" w:rsidRPr="00493348">
        <w:t>Attempt a Follow-up</w:t>
      </w:r>
    </w:p>
    <w:p w:rsidR="001237A2" w:rsidRPr="00493348" w:rsidRDefault="00021398" w:rsidP="00073D24">
      <w:pPr>
        <w:pStyle w:val="courier"/>
      </w:pPr>
      <w:r>
        <w:tab/>
        <w:t>PL</w:t>
      </w:r>
      <w:r>
        <w:tab/>
      </w:r>
      <w:r w:rsidR="001237A2" w:rsidRPr="00493348">
        <w:t>Print Follow-up Letter</w:t>
      </w:r>
    </w:p>
    <w:p w:rsidR="001237A2" w:rsidRPr="00493348" w:rsidRDefault="00021398" w:rsidP="00E12AEA">
      <w:pPr>
        <w:pStyle w:val="code"/>
      </w:pPr>
      <w:r>
        <w:tab/>
      </w:r>
      <w:r w:rsidRPr="00073D24">
        <w:rPr>
          <w:rStyle w:val="courierChar"/>
        </w:rPr>
        <w:t>EL</w:t>
      </w:r>
      <w:r w:rsidRPr="00073D24">
        <w:rPr>
          <w:rStyle w:val="courierChar"/>
        </w:rPr>
        <w:tab/>
      </w:r>
      <w:r w:rsidR="001237A2" w:rsidRPr="00073D24">
        <w:rPr>
          <w:rStyle w:val="courierChar"/>
        </w:rPr>
        <w:t>Add/Edit Follow-up Letter</w:t>
      </w:r>
      <w:r>
        <w:tab/>
      </w:r>
      <w:r>
        <w:tab/>
      </w:r>
      <w:r>
        <w:tab/>
      </w:r>
      <w:r w:rsidRPr="00021398">
        <w:rPr>
          <w:rFonts w:ascii="Times New Roman" w:hAnsi="Times New Roman"/>
          <w:sz w:val="24"/>
          <w:szCs w:val="24"/>
        </w:rPr>
        <w:t xml:space="preserve">Select </w:t>
      </w:r>
      <w:r w:rsidRPr="00073D24">
        <w:rPr>
          <w:rStyle w:val="courierChar"/>
        </w:rPr>
        <w:t>EL  Add/Edit Follow-up Letter</w:t>
      </w:r>
      <w:r>
        <w:t>.</w:t>
      </w:r>
    </w:p>
    <w:p w:rsidR="001237A2" w:rsidRPr="00493348" w:rsidRDefault="00021398" w:rsidP="00073D24">
      <w:pPr>
        <w:pStyle w:val="courier"/>
      </w:pPr>
      <w:r>
        <w:tab/>
        <w:t>FR</w:t>
      </w:r>
      <w:r>
        <w:tab/>
      </w:r>
      <w:r w:rsidR="001237A2" w:rsidRPr="00493348">
        <w:t>Individual Follow-up Report</w:t>
      </w:r>
    </w:p>
    <w:p w:rsidR="001237A2" w:rsidRDefault="00021398" w:rsidP="00073D24">
      <w:pPr>
        <w:pStyle w:val="courier"/>
      </w:pPr>
      <w:r>
        <w:tab/>
        <w:t>UP</w:t>
      </w:r>
      <w:r>
        <w:tab/>
        <w:t>Update Contact File</w:t>
      </w:r>
    </w:p>
    <w:p w:rsidR="00021398" w:rsidRPr="00493348" w:rsidRDefault="00021398" w:rsidP="00E12AEA">
      <w:pPr>
        <w:pStyle w:val="code"/>
      </w:pPr>
    </w:p>
    <w:p w:rsidR="001237A2" w:rsidRPr="00493348" w:rsidRDefault="00021398" w:rsidP="00073D24">
      <w:pPr>
        <w:pStyle w:val="courier"/>
      </w:pPr>
      <w:r>
        <w:t>EL</w:t>
      </w:r>
      <w:r>
        <w:tab/>
      </w:r>
      <w:r w:rsidR="001237A2" w:rsidRPr="00493348">
        <w:t>Add/Edit Follow-up Letter</w:t>
      </w:r>
    </w:p>
    <w:p w:rsidR="00382313" w:rsidRPr="00493348" w:rsidRDefault="00021398" w:rsidP="00E12AEA">
      <w:pPr>
        <w:pStyle w:val="code"/>
      </w:pPr>
      <w:r>
        <w:tab/>
      </w:r>
      <w:r w:rsidR="001237A2" w:rsidRPr="00073D24">
        <w:rPr>
          <w:rStyle w:val="courierChar"/>
        </w:rPr>
        <w:t>Select letter to Add/Edit: PAT</w:t>
      </w:r>
      <w:r>
        <w:tab/>
      </w:r>
      <w:r>
        <w:tab/>
      </w:r>
      <w:r w:rsidRPr="00021398">
        <w:rPr>
          <w:rFonts w:ascii="Times New Roman" w:hAnsi="Times New Roman"/>
          <w:sz w:val="24"/>
          <w:szCs w:val="24"/>
        </w:rPr>
        <w:t xml:space="preserve">Type </w:t>
      </w:r>
      <w:r w:rsidRPr="00493348">
        <w:t>PAT</w:t>
      </w:r>
      <w:r>
        <w:t>.</w:t>
      </w:r>
    </w:p>
    <w:p w:rsidR="001237A2" w:rsidRPr="00493348" w:rsidRDefault="00021398" w:rsidP="00073D24">
      <w:pPr>
        <w:pStyle w:val="courier"/>
      </w:pPr>
      <w:r>
        <w:tab/>
      </w:r>
      <w:r w:rsidR="001237A2" w:rsidRPr="00493348">
        <w:t>1</w:t>
      </w:r>
      <w:r>
        <w:tab/>
      </w:r>
      <w:r w:rsidR="001237A2" w:rsidRPr="00493348">
        <w:t>PATIENT *</w:t>
      </w:r>
      <w:r w:rsidR="0029599D">
        <w:t>Washington</w:t>
      </w:r>
      <w:r w:rsidR="001237A2" w:rsidRPr="00493348">
        <w:t xml:space="preserve"> LETTER*  </w:t>
      </w:r>
    </w:p>
    <w:p w:rsidR="001237A2" w:rsidRPr="00493348" w:rsidRDefault="00021398" w:rsidP="00073D24">
      <w:pPr>
        <w:pStyle w:val="courier"/>
      </w:pPr>
      <w:r>
        <w:tab/>
      </w:r>
      <w:r w:rsidR="001237A2" w:rsidRPr="00493348">
        <w:t>2</w:t>
      </w:r>
      <w:r>
        <w:tab/>
      </w:r>
      <w:r w:rsidR="001237A2" w:rsidRPr="00493348">
        <w:t>PATIENT *</w:t>
      </w:r>
      <w:r w:rsidR="0029599D">
        <w:t>Washington</w:t>
      </w:r>
      <w:r w:rsidR="001237A2" w:rsidRPr="00493348">
        <w:t xml:space="preserve"> DOT MATRIX  </w:t>
      </w:r>
    </w:p>
    <w:p w:rsidR="001237A2" w:rsidRPr="00493348" w:rsidRDefault="00021398" w:rsidP="00073D24">
      <w:pPr>
        <w:pStyle w:val="courier"/>
      </w:pPr>
      <w:r>
        <w:tab/>
      </w:r>
      <w:r w:rsidR="001237A2" w:rsidRPr="00493348">
        <w:t>3</w:t>
      </w:r>
      <w:r>
        <w:tab/>
      </w:r>
      <w:r w:rsidR="001237A2" w:rsidRPr="00493348">
        <w:t>PATIENT *</w:t>
      </w:r>
      <w:r w:rsidR="0029599D">
        <w:t>Washington 2</w:t>
      </w:r>
      <w:r w:rsidR="001237A2" w:rsidRPr="00493348">
        <w:t xml:space="preserve"> LETTER*  </w:t>
      </w:r>
    </w:p>
    <w:p w:rsidR="001237A2" w:rsidRPr="00493348" w:rsidRDefault="00021398" w:rsidP="00073D24">
      <w:pPr>
        <w:pStyle w:val="courier"/>
      </w:pPr>
      <w:r>
        <w:tab/>
      </w:r>
      <w:r w:rsidR="001237A2" w:rsidRPr="00493348">
        <w:t>4</w:t>
      </w:r>
      <w:r>
        <w:tab/>
      </w:r>
      <w:r w:rsidR="001237A2" w:rsidRPr="00493348">
        <w:t>PATIENT *</w:t>
      </w:r>
      <w:r w:rsidR="0029599D">
        <w:t>Washington</w:t>
      </w:r>
      <w:r w:rsidR="001237A2" w:rsidRPr="00493348">
        <w:t xml:space="preserve"> NEW*  </w:t>
      </w:r>
    </w:p>
    <w:p w:rsidR="001237A2" w:rsidRPr="00493348" w:rsidRDefault="00021398" w:rsidP="00073D24">
      <w:pPr>
        <w:pStyle w:val="courier"/>
      </w:pPr>
      <w:r>
        <w:tab/>
      </w:r>
      <w:r w:rsidR="001237A2" w:rsidRPr="00493348">
        <w:t>5</w:t>
      </w:r>
      <w:r>
        <w:tab/>
      </w:r>
      <w:r w:rsidR="001237A2" w:rsidRPr="00493348">
        <w:t xml:space="preserve">PATIENT TESTING LETTER  </w:t>
      </w:r>
    </w:p>
    <w:p w:rsidR="001237A2" w:rsidRPr="00493348" w:rsidRDefault="001237A2" w:rsidP="00073D24">
      <w:pPr>
        <w:pStyle w:val="courier"/>
      </w:pPr>
      <w:r w:rsidRPr="00493348">
        <w:t>Press &lt;RETURN&gt; to see more, '^' to exit this list, OR</w:t>
      </w:r>
    </w:p>
    <w:p w:rsidR="001237A2" w:rsidRPr="00493348" w:rsidRDefault="001237A2" w:rsidP="00073D24">
      <w:pPr>
        <w:pStyle w:val="courier"/>
      </w:pPr>
      <w:r w:rsidRPr="00493348">
        <w:t xml:space="preserve">CHOOSE 1-5: </w:t>
      </w:r>
    </w:p>
    <w:p w:rsidR="001237A2" w:rsidRPr="00021398" w:rsidRDefault="001237A2" w:rsidP="00073D24">
      <w:pPr>
        <w:pStyle w:val="courier"/>
      </w:pPr>
      <w:r w:rsidRPr="00021398">
        <w:t>1  PATIENT *</w:t>
      </w:r>
      <w:r w:rsidR="0029599D">
        <w:t xml:space="preserve">Washington </w:t>
      </w:r>
      <w:r w:rsidRPr="00021398">
        <w:t>LETTER*</w:t>
      </w:r>
    </w:p>
    <w:p w:rsidR="001237A2" w:rsidRPr="00493348" w:rsidRDefault="001237A2" w:rsidP="00073D24">
      <w:pPr>
        <w:pStyle w:val="courier"/>
      </w:pPr>
    </w:p>
    <w:p w:rsidR="00382313" w:rsidRDefault="001237A2" w:rsidP="00073D24">
      <w:pPr>
        <w:pStyle w:val="courier"/>
      </w:pPr>
      <w:r w:rsidRPr="00493348">
        <w:t>NAME: PATIENT *</w:t>
      </w:r>
      <w:r w:rsidR="0029599D">
        <w:t>Washington</w:t>
      </w:r>
      <w:r w:rsidRPr="00493348">
        <w:t xml:space="preserve"> LETTER*  Replace </w:t>
      </w:r>
      <w:r w:rsidR="0034306A">
        <w:tab/>
      </w:r>
      <w:r w:rsidR="0034306A" w:rsidRPr="0034306A">
        <w:t>T</w:t>
      </w:r>
      <w:r w:rsidR="00382313" w:rsidRPr="0034306A">
        <w:t>o change the name</w:t>
      </w:r>
      <w:r w:rsidR="0034306A" w:rsidRPr="0034306A">
        <w:t xml:space="preserve">, </w:t>
      </w:r>
      <w:r w:rsidR="00382313" w:rsidRPr="0034306A">
        <w:t xml:space="preserve">type </w:t>
      </w:r>
      <w:r w:rsidR="00382313" w:rsidRPr="0034306A">
        <w:rPr>
          <w:b/>
          <w:bCs/>
        </w:rPr>
        <w:t>…</w:t>
      </w:r>
      <w:r w:rsidR="00382313" w:rsidRPr="0034306A">
        <w:t xml:space="preserve"> and </w:t>
      </w:r>
      <w:r w:rsidR="0034306A" w:rsidRPr="0034306A">
        <w:t xml:space="preserve">press </w:t>
      </w:r>
      <w:r w:rsidR="0034306A" w:rsidRPr="0034306A">
        <w:rPr>
          <w:b/>
        </w:rPr>
        <w:t>E</w:t>
      </w:r>
      <w:r w:rsidR="00382313" w:rsidRPr="0034306A">
        <w:rPr>
          <w:b/>
        </w:rPr>
        <w:t>nter</w:t>
      </w:r>
      <w:r w:rsidR="0034306A" w:rsidRPr="0034306A">
        <w:t>.</w:t>
      </w:r>
      <w:r w:rsidR="0034306A">
        <w:t xml:space="preserve"> </w:t>
      </w:r>
      <w:r w:rsidR="0034306A" w:rsidRPr="0034306A">
        <w:t>T</w:t>
      </w:r>
      <w:r w:rsidR="00382313" w:rsidRPr="0034306A">
        <w:t>ype the name change for the letter.</w:t>
      </w:r>
    </w:p>
    <w:p w:rsidR="001237A2" w:rsidRPr="00493348" w:rsidRDefault="001237A2" w:rsidP="00073D24">
      <w:pPr>
        <w:pStyle w:val="courier"/>
      </w:pPr>
      <w:r w:rsidRPr="00493348">
        <w:lastRenderedPageBreak/>
        <w:t>FORM TYPE: PATIENT// ?</w:t>
      </w:r>
    </w:p>
    <w:p w:rsidR="001237A2" w:rsidRPr="00493348" w:rsidRDefault="001237A2" w:rsidP="00073D24">
      <w:pPr>
        <w:pStyle w:val="courier"/>
      </w:pPr>
      <w:r w:rsidRPr="00493348">
        <w:t>DESCRIPTION:</w:t>
      </w:r>
    </w:p>
    <w:p w:rsidR="001237A2" w:rsidRPr="00493348" w:rsidRDefault="0034306A" w:rsidP="00073D24">
      <w:pPr>
        <w:pStyle w:val="courier"/>
      </w:pPr>
      <w:r>
        <w:tab/>
      </w:r>
      <w:r w:rsidR="001237A2" w:rsidRPr="00493348">
        <w:t>No existing text</w:t>
      </w:r>
    </w:p>
    <w:p w:rsidR="001237A2" w:rsidRPr="00493348" w:rsidRDefault="0034306A" w:rsidP="00073D24">
      <w:pPr>
        <w:pStyle w:val="courier"/>
      </w:pPr>
      <w:r>
        <w:tab/>
      </w:r>
      <w:r w:rsidR="001237A2" w:rsidRPr="00493348">
        <w:t xml:space="preserve">Edit? NO// </w:t>
      </w:r>
    </w:p>
    <w:p w:rsidR="001237A2" w:rsidRPr="00493348" w:rsidRDefault="001237A2" w:rsidP="00073D24">
      <w:pPr>
        <w:pStyle w:val="courier"/>
      </w:pPr>
      <w:r w:rsidRPr="00493348">
        <w:t>MAIN FORM BODY:. . .</w:t>
      </w:r>
    </w:p>
    <w:p w:rsidR="00382313" w:rsidRDefault="001237A2" w:rsidP="00073D24">
      <w:pPr>
        <w:pStyle w:val="courier"/>
      </w:pPr>
      <w:r w:rsidRPr="00493348">
        <w:t>Our hospital has a clinical program engaged in following</w:t>
      </w:r>
      <w:r w:rsidR="00382313">
        <w:t xml:space="preserve"> </w:t>
      </w:r>
      <w:r w:rsidRPr="00493348">
        <w:t>the pr</w:t>
      </w:r>
      <w:r w:rsidR="00382313">
        <w:t xml:space="preserve">ogress of our former patients. </w:t>
      </w:r>
      <w:r w:rsidRPr="00493348">
        <w:t>We are interested in</w:t>
      </w:r>
      <w:r w:rsidR="00382313">
        <w:t xml:space="preserve"> </w:t>
      </w:r>
      <w:r w:rsidRPr="00493348">
        <w:t xml:space="preserve">knowing how you are doing. </w:t>
      </w:r>
    </w:p>
    <w:p w:rsidR="001237A2" w:rsidRPr="00493348" w:rsidRDefault="0034306A" w:rsidP="00073D24">
      <w:pPr>
        <w:pStyle w:val="courier"/>
      </w:pPr>
      <w:r>
        <w:tab/>
      </w:r>
      <w:r w:rsidR="001237A2" w:rsidRPr="00493348">
        <w:t xml:space="preserve">Edit? NO// </w:t>
      </w:r>
      <w:r w:rsidR="001237A2" w:rsidRPr="0034306A">
        <w:rPr>
          <w:b/>
        </w:rPr>
        <w:t>YES</w:t>
      </w:r>
      <w:r>
        <w:tab/>
      </w:r>
      <w:r>
        <w:tab/>
      </w:r>
      <w:r>
        <w:tab/>
      </w:r>
      <w:r>
        <w:tab/>
      </w:r>
      <w:r>
        <w:tab/>
      </w:r>
      <w:r>
        <w:tab/>
      </w:r>
      <w:r w:rsidRPr="0034306A">
        <w:t>Respond</w:t>
      </w:r>
      <w:r w:rsidR="001237A2" w:rsidRPr="0034306A">
        <w:t xml:space="preserve"> </w:t>
      </w:r>
      <w:r w:rsidRPr="0034306A">
        <w:rPr>
          <w:b/>
        </w:rPr>
        <w:t>YES</w:t>
      </w:r>
      <w:r w:rsidR="001237A2" w:rsidRPr="0034306A">
        <w:t xml:space="preserve"> to edit th</w:t>
      </w:r>
      <w:r w:rsidRPr="0034306A">
        <w:t>e</w:t>
      </w:r>
      <w:r w:rsidR="001237A2" w:rsidRPr="0034306A">
        <w:t xml:space="preserve"> letter</w:t>
      </w:r>
      <w:r w:rsidRPr="0034306A">
        <w:t>.</w:t>
      </w:r>
    </w:p>
    <w:p w:rsidR="001237A2" w:rsidRPr="00493348" w:rsidRDefault="001237A2" w:rsidP="001237A2">
      <w:r w:rsidRPr="00493348">
        <w:t>This take</w:t>
      </w:r>
      <w:r w:rsidR="008E4A5C">
        <w:t>s</w:t>
      </w:r>
      <w:r w:rsidRPr="00493348">
        <w:t xml:space="preserve"> you into the text editor (like </w:t>
      </w:r>
      <w:r w:rsidR="00C561A6">
        <w:t>V</w:t>
      </w:r>
      <w:r w:rsidR="00D45210">
        <w:t>ist</w:t>
      </w:r>
      <w:r w:rsidR="00C561A6">
        <w:t>A</w:t>
      </w:r>
      <w:r w:rsidRPr="00493348">
        <w:t xml:space="preserve"> E-MAIL)</w:t>
      </w:r>
      <w:r w:rsidR="008E4A5C">
        <w:t>,</w:t>
      </w:r>
      <w:r w:rsidRPr="00493348">
        <w:t xml:space="preserve"> where you can make changes </w:t>
      </w:r>
      <w:r w:rsidR="008E4A5C">
        <w:t xml:space="preserve">to the wording of the letter. </w:t>
      </w:r>
      <w:r w:rsidR="008E4A5C" w:rsidRPr="008E4A5C">
        <w:rPr>
          <w:i/>
        </w:rPr>
        <w:t>Do</w:t>
      </w:r>
      <w:r w:rsidRPr="008E4A5C">
        <w:rPr>
          <w:i/>
        </w:rPr>
        <w:t xml:space="preserve"> not change </w:t>
      </w:r>
      <w:r w:rsidR="008E4A5C" w:rsidRPr="008E4A5C">
        <w:rPr>
          <w:i/>
        </w:rPr>
        <w:t>any</w:t>
      </w:r>
      <w:r w:rsidR="008E4A5C">
        <w:rPr>
          <w:i/>
        </w:rPr>
        <w:t>th</w:t>
      </w:r>
      <w:r w:rsidR="008E4A5C" w:rsidRPr="008E4A5C">
        <w:rPr>
          <w:i/>
        </w:rPr>
        <w:t>ing</w:t>
      </w:r>
      <w:r w:rsidRPr="008E4A5C">
        <w:rPr>
          <w:i/>
        </w:rPr>
        <w:t xml:space="preserve"> that is between the upright characters</w:t>
      </w:r>
      <w:r w:rsidR="008E4A5C">
        <w:t>.</w:t>
      </w:r>
      <w:r w:rsidRPr="00493348">
        <w:t xml:space="preserve"> </w:t>
      </w:r>
    </w:p>
    <w:p w:rsidR="008E4A5C" w:rsidRDefault="001237A2" w:rsidP="00C70B4D">
      <w:r w:rsidRPr="008E4A5C">
        <w:rPr>
          <w:b/>
        </w:rPr>
        <w:t>Example</w:t>
      </w:r>
      <w:r w:rsidR="00C70B4D">
        <w:rPr>
          <w:b/>
        </w:rPr>
        <w:br/>
      </w:r>
      <w:r w:rsidRPr="008E4A5C">
        <w:rPr>
          <w:b/>
        </w:rPr>
        <w:t>|PATIENT NAME|</w:t>
      </w:r>
    </w:p>
    <w:p w:rsidR="001237A2" w:rsidRPr="00493348" w:rsidRDefault="008E4A5C" w:rsidP="001237A2">
      <w:r>
        <w:t>T</w:t>
      </w:r>
      <w:r w:rsidR="001237A2" w:rsidRPr="00493348">
        <w:t xml:space="preserve">his information is </w:t>
      </w:r>
      <w:r>
        <w:t xml:space="preserve">automatically </w:t>
      </w:r>
      <w:r w:rsidR="001237A2" w:rsidRPr="00493348">
        <w:t>pulled from other p</w:t>
      </w:r>
      <w:r>
        <w:t>arts</w:t>
      </w:r>
      <w:r w:rsidR="001237A2" w:rsidRPr="00493348">
        <w:t xml:space="preserve"> in </w:t>
      </w:r>
      <w:smartTag w:uri="urn:schemas-microsoft-com:office:smarttags" w:element="place">
        <w:r w:rsidR="00C561A6">
          <w:t>VistA</w:t>
        </w:r>
      </w:smartTag>
      <w:r>
        <w:t>. I</w:t>
      </w:r>
      <w:r w:rsidR="001237A2" w:rsidRPr="00493348">
        <w:t xml:space="preserve">f you delete an </w:t>
      </w:r>
      <w:r w:rsidR="001237A2" w:rsidRPr="008E4A5C">
        <w:rPr>
          <w:i/>
        </w:rPr>
        <w:t>upright</w:t>
      </w:r>
      <w:r w:rsidR="001237A2" w:rsidRPr="00493348">
        <w:t xml:space="preserve"> or alter the text in </w:t>
      </w:r>
      <w:r>
        <w:t xml:space="preserve">the </w:t>
      </w:r>
      <w:r w:rsidRPr="008E4A5C">
        <w:rPr>
          <w:i/>
        </w:rPr>
        <w:t>upright</w:t>
      </w:r>
      <w:r w:rsidR="001237A2" w:rsidRPr="00493348">
        <w:t xml:space="preserve">, the information </w:t>
      </w:r>
      <w:r>
        <w:t>is</w:t>
      </w:r>
      <w:r w:rsidR="001237A2" w:rsidRPr="00493348">
        <w:t xml:space="preserve"> not </w:t>
      </w:r>
      <w:r>
        <w:t>placed</w:t>
      </w:r>
      <w:r w:rsidR="001237A2" w:rsidRPr="00493348">
        <w:t xml:space="preserve"> into your letter.</w:t>
      </w:r>
    </w:p>
    <w:p w:rsidR="001237A2" w:rsidRPr="00493348" w:rsidRDefault="001237A2" w:rsidP="00073D24">
      <w:pPr>
        <w:pStyle w:val="courier"/>
      </w:pPr>
      <w:r w:rsidRPr="00493348">
        <w:t>Edit? NO// YES</w:t>
      </w:r>
    </w:p>
    <w:p w:rsidR="001237A2" w:rsidRPr="008E4A5C" w:rsidRDefault="008E4A5C" w:rsidP="001237A2">
      <w:pPr>
        <w:rPr>
          <w:b/>
        </w:rPr>
      </w:pPr>
      <w:r w:rsidRPr="008E4A5C">
        <w:rPr>
          <w:b/>
        </w:rPr>
        <w:t>Example of the</w:t>
      </w:r>
      <w:r w:rsidR="00C70B4D">
        <w:rPr>
          <w:b/>
        </w:rPr>
        <w:t xml:space="preserve"> editing screen</w:t>
      </w:r>
      <w:r w:rsidR="008416E3">
        <w:rPr>
          <w:b/>
        </w:rPr>
        <w:fldChar w:fldCharType="begin"/>
      </w:r>
      <w:r w:rsidR="008416E3">
        <w:instrText xml:space="preserve"> XE "</w:instrText>
      </w:r>
      <w:r w:rsidR="008416E3" w:rsidRPr="00573724">
        <w:instrText>Follow-up:Letter edit screen</w:instrText>
      </w:r>
      <w:r w:rsidR="008416E3">
        <w:instrText xml:space="preserve">" </w:instrText>
      </w:r>
      <w:r w:rsidR="008416E3">
        <w:rPr>
          <w:b/>
        </w:rPr>
        <w:fldChar w:fldCharType="end"/>
      </w:r>
    </w:p>
    <w:p w:rsidR="001237A2" w:rsidRPr="00493348" w:rsidRDefault="001237A2" w:rsidP="00073D24">
      <w:pPr>
        <w:pStyle w:val="courier"/>
      </w:pPr>
      <w:r w:rsidRPr="00493348">
        <w:t>DO NOT CHANGE ANYTHIN</w:t>
      </w:r>
      <w:r w:rsidR="008E4A5C">
        <w:t>G</w:t>
      </w:r>
      <w:r w:rsidRPr="00493348">
        <w:t xml:space="preserve"> WITHIN THE UPRIGHTS OR DELETE THEM</w:t>
      </w:r>
    </w:p>
    <w:p w:rsidR="001237A2" w:rsidRPr="00493348" w:rsidRDefault="001237A2" w:rsidP="00073D24">
      <w:pPr>
        <w:pStyle w:val="courier"/>
      </w:pPr>
    </w:p>
    <w:p w:rsidR="001237A2" w:rsidRPr="00493348" w:rsidRDefault="001237A2" w:rsidP="00073D24">
      <w:pPr>
        <w:pStyle w:val="courier"/>
      </w:pPr>
      <w:r w:rsidRPr="00493348">
        <w:t>|INDENT(10)|    DEPARTMENT OF VETERANS AFFAIRS</w:t>
      </w:r>
    </w:p>
    <w:p w:rsidR="001237A2" w:rsidRPr="00493348" w:rsidRDefault="002C621A" w:rsidP="00073D24">
      <w:pPr>
        <w:pStyle w:val="courier"/>
      </w:pPr>
      <w:r>
        <w:tab/>
      </w:r>
      <w:r>
        <w:tab/>
      </w:r>
      <w:r w:rsidR="001237A2" w:rsidRPr="00493348">
        <w:t xml:space="preserve">|HOSPITAL NAME| </w:t>
      </w:r>
    </w:p>
    <w:p w:rsidR="001237A2" w:rsidRPr="00493348" w:rsidRDefault="002C621A" w:rsidP="00073D24">
      <w:pPr>
        <w:pStyle w:val="courier"/>
      </w:pPr>
      <w:r>
        <w:tab/>
      </w:r>
      <w:r>
        <w:tab/>
      </w:r>
      <w:r>
        <w:tab/>
      </w:r>
      <w:r>
        <w:tab/>
      </w:r>
      <w:r w:rsidR="001237A2" w:rsidRPr="00493348">
        <w:t>|HOSPITAL STREET ADDRESS|</w:t>
      </w:r>
    </w:p>
    <w:p w:rsidR="001237A2" w:rsidRPr="00493348" w:rsidRDefault="002C621A" w:rsidP="00073D24">
      <w:pPr>
        <w:pStyle w:val="courier"/>
      </w:pPr>
      <w:r>
        <w:tab/>
      </w:r>
      <w:r>
        <w:tab/>
      </w:r>
      <w:r>
        <w:tab/>
      </w:r>
      <w:r>
        <w:tab/>
      </w:r>
      <w:smartTag w:uri="urn:schemas-microsoft-com:office:smarttags" w:element="place">
        <w:smartTag w:uri="urn:schemas-microsoft-com:office:smarttags" w:element="PlaceName">
          <w:r w:rsidR="001237A2" w:rsidRPr="00493348">
            <w:t>|HOSPITAL</w:t>
          </w:r>
        </w:smartTag>
        <w:r w:rsidR="001237A2" w:rsidRPr="00493348">
          <w:t xml:space="preserve"> </w:t>
        </w:r>
        <w:smartTag w:uri="urn:schemas-microsoft-com:office:smarttags" w:element="PlaceType">
          <w:r w:rsidR="001237A2" w:rsidRPr="00493348">
            <w:t>CITY</w:t>
          </w:r>
        </w:smartTag>
      </w:smartTag>
      <w:r w:rsidR="001237A2" w:rsidRPr="00493348">
        <w:t>,ST ZIP|</w:t>
      </w:r>
    </w:p>
    <w:p w:rsidR="001237A2" w:rsidRPr="00493348" w:rsidRDefault="001237A2" w:rsidP="00073D24">
      <w:pPr>
        <w:pStyle w:val="courier"/>
      </w:pPr>
    </w:p>
    <w:p w:rsidR="001237A2" w:rsidRPr="00493348" w:rsidRDefault="001237A2" w:rsidP="00073D24">
      <w:pPr>
        <w:pStyle w:val="courier"/>
      </w:pPr>
      <w:r w:rsidRPr="00493348">
        <w:t>|LAST(FOLLOW-UP ATTEMPTS:FOLLOW-UP ATTEMPT DATE)|</w:t>
      </w:r>
    </w:p>
    <w:p w:rsidR="001237A2" w:rsidRPr="00493348" w:rsidRDefault="002C621A" w:rsidP="00073D24">
      <w:pPr>
        <w:pStyle w:val="courier"/>
      </w:pPr>
      <w:r>
        <w:tab/>
      </w:r>
      <w:r>
        <w:tab/>
      </w:r>
      <w:r>
        <w:tab/>
      </w:r>
      <w:r>
        <w:tab/>
      </w:r>
      <w:r>
        <w:tab/>
      </w:r>
      <w:r>
        <w:tab/>
      </w:r>
      <w:r>
        <w:tab/>
      </w:r>
      <w:r>
        <w:tab/>
      </w:r>
      <w:r>
        <w:tab/>
      </w:r>
      <w:r>
        <w:tab/>
      </w:r>
      <w:r w:rsidR="001237A2" w:rsidRPr="00493348">
        <w:t>|SSN|</w:t>
      </w:r>
    </w:p>
    <w:p w:rsidR="001237A2" w:rsidRPr="00493348" w:rsidRDefault="001237A2" w:rsidP="00073D24">
      <w:pPr>
        <w:pStyle w:val="courier"/>
      </w:pPr>
      <w:r w:rsidRPr="00493348">
        <w:t>528/111H</w:t>
      </w:r>
    </w:p>
    <w:p w:rsidR="001237A2" w:rsidRPr="00493348" w:rsidRDefault="001237A2" w:rsidP="00073D24">
      <w:pPr>
        <w:pStyle w:val="courier"/>
      </w:pPr>
    </w:p>
    <w:p w:rsidR="001237A2" w:rsidRPr="00493348" w:rsidRDefault="001237A2" w:rsidP="00073D24">
      <w:pPr>
        <w:pStyle w:val="courier"/>
      </w:pPr>
      <w:r w:rsidRPr="00493348">
        <w:t>|LOWERCASE(ONCOFIRSTNAME LASTNAME(LAST FOLLOW-UP CONTACT))||TAB|</w:t>
      </w:r>
    </w:p>
    <w:p w:rsidR="001237A2" w:rsidRPr="00493348" w:rsidRDefault="001237A2" w:rsidP="00073D24">
      <w:pPr>
        <w:pStyle w:val="courier"/>
      </w:pPr>
      <w:r w:rsidRPr="00493348">
        <w:t>|LAST FOLLOW-UP CONTACT:STREET ADDRESS 1|</w:t>
      </w:r>
    </w:p>
    <w:p w:rsidR="001237A2" w:rsidRPr="00493348" w:rsidRDefault="001237A2" w:rsidP="00073D24">
      <w:pPr>
        <w:pStyle w:val="courier"/>
      </w:pPr>
      <w:r w:rsidRPr="00493348">
        <w:t>|WRAP|</w:t>
      </w:r>
    </w:p>
    <w:p w:rsidR="001237A2" w:rsidRPr="00493348" w:rsidRDefault="001237A2" w:rsidP="00073D24">
      <w:pPr>
        <w:pStyle w:val="courier"/>
      </w:pPr>
      <w:r w:rsidRPr="00493348">
        <w:t>|LAST FOLLOW-UP CONTACT:STREET ADDRESS 2|</w:t>
      </w:r>
    </w:p>
    <w:p w:rsidR="001237A2" w:rsidRPr="00493348" w:rsidRDefault="001237A2" w:rsidP="00073D24">
      <w:pPr>
        <w:pStyle w:val="courier"/>
      </w:pPr>
      <w:r w:rsidRPr="00493348">
        <w:t>|LAST FOLLOW-UP CONTACT:STREET ADDRESS 3|</w:t>
      </w:r>
    </w:p>
    <w:p w:rsidR="001237A2" w:rsidRPr="00493348" w:rsidRDefault="001237A2" w:rsidP="00073D24">
      <w:pPr>
        <w:pStyle w:val="courier"/>
      </w:pPr>
      <w:r w:rsidRPr="00493348">
        <w:t>|NOWRAP|</w:t>
      </w:r>
    </w:p>
    <w:p w:rsidR="001237A2" w:rsidRPr="00493348" w:rsidRDefault="001237A2" w:rsidP="00073D24">
      <w:pPr>
        <w:pStyle w:val="courier"/>
      </w:pPr>
      <w:r w:rsidRPr="00493348">
        <w:t>|LAST FOLLOW-UP CONTACT:ZIP CODE|</w:t>
      </w:r>
    </w:p>
    <w:p w:rsidR="001237A2" w:rsidRPr="00493348" w:rsidRDefault="001237A2" w:rsidP="00073D24">
      <w:pPr>
        <w:pStyle w:val="courier"/>
      </w:pPr>
    </w:p>
    <w:p w:rsidR="001237A2" w:rsidRPr="00493348" w:rsidRDefault="001237A2" w:rsidP="00073D24">
      <w:pPr>
        <w:pStyle w:val="courier"/>
      </w:pPr>
      <w:r w:rsidRPr="00493348">
        <w:t>Dear |LAST FOLLOW-UP CONTACT:TITLE|. |LOWERCASE(LAST NAME)|,</w:t>
      </w:r>
    </w:p>
    <w:p w:rsidR="001237A2" w:rsidRPr="00493348" w:rsidRDefault="002C621A" w:rsidP="00073D24">
      <w:pPr>
        <w:pStyle w:val="courier"/>
      </w:pPr>
      <w:r>
        <w:tab/>
      </w:r>
      <w:r>
        <w:tab/>
      </w:r>
      <w:r>
        <w:tab/>
      </w:r>
      <w:r w:rsidR="001237A2" w:rsidRPr="00493348">
        <w:t>Text below this line may be changed.</w:t>
      </w:r>
    </w:p>
    <w:p w:rsidR="001237A2" w:rsidRPr="00F64AA1" w:rsidRDefault="00F64AA1" w:rsidP="006B45B9">
      <w:pPr>
        <w:pStyle w:val="Heading5"/>
      </w:pPr>
      <w:r w:rsidRPr="00F64AA1">
        <w:t>Example</w:t>
      </w:r>
      <w:r w:rsidR="001237A2" w:rsidRPr="00F64AA1">
        <w:t xml:space="preserve"> of a follow</w:t>
      </w:r>
      <w:r w:rsidRPr="00F64AA1">
        <w:t>-</w:t>
      </w:r>
      <w:r w:rsidR="001237A2" w:rsidRPr="00F64AA1">
        <w:t>up letter to a patient</w:t>
      </w:r>
      <w:r w:rsidR="008416E3">
        <w:fldChar w:fldCharType="begin"/>
      </w:r>
      <w:r w:rsidR="008416E3">
        <w:instrText xml:space="preserve"> XE "</w:instrText>
      </w:r>
      <w:r w:rsidR="008416E3" w:rsidRPr="00772C7D">
        <w:instrText>Follow-up:Letter example</w:instrText>
      </w:r>
      <w:r w:rsidR="008416E3">
        <w:instrText xml:space="preserve">" </w:instrText>
      </w:r>
      <w:r w:rsidR="008416E3">
        <w:fldChar w:fldCharType="end"/>
      </w:r>
    </w:p>
    <w:p w:rsidR="001237A2" w:rsidRPr="00B24B12" w:rsidRDefault="001237A2" w:rsidP="003A74AE">
      <w:pPr>
        <w:pStyle w:val="courier"/>
      </w:pPr>
      <w:r w:rsidRPr="00B24B12">
        <w:t>Our hospital has a clinical program engaged in following</w:t>
      </w:r>
    </w:p>
    <w:p w:rsidR="001237A2" w:rsidRPr="00B24B12" w:rsidRDefault="001237A2" w:rsidP="003A74AE">
      <w:pPr>
        <w:pStyle w:val="courier"/>
      </w:pPr>
      <w:r w:rsidRPr="00B24B12">
        <w:t>the progress of our former patients.  We are interested in</w:t>
      </w:r>
    </w:p>
    <w:p w:rsidR="001237A2" w:rsidRPr="00B24B12" w:rsidRDefault="001237A2" w:rsidP="003A74AE">
      <w:pPr>
        <w:pStyle w:val="courier"/>
      </w:pPr>
      <w:r w:rsidRPr="00B24B12">
        <w:t>knowing how you are doing.</w:t>
      </w:r>
    </w:p>
    <w:p w:rsidR="001237A2" w:rsidRPr="00B24B12" w:rsidRDefault="001237A2" w:rsidP="003A74AE">
      <w:pPr>
        <w:pStyle w:val="courier"/>
      </w:pPr>
    </w:p>
    <w:p w:rsidR="001237A2" w:rsidRPr="00B24B12" w:rsidRDefault="001237A2" w:rsidP="003A74AE">
      <w:pPr>
        <w:pStyle w:val="courier"/>
      </w:pPr>
      <w:r w:rsidRPr="00B24B12">
        <w:t>Would you be kind enough to answer the questions</w:t>
      </w:r>
    </w:p>
    <w:p w:rsidR="001237A2" w:rsidRPr="00B24B12" w:rsidRDefault="001237A2" w:rsidP="003A74AE">
      <w:pPr>
        <w:pStyle w:val="courier"/>
      </w:pPr>
      <w:r w:rsidRPr="00B24B12">
        <w:t>listed below?  Your assistance will add to the</w:t>
      </w:r>
    </w:p>
    <w:p w:rsidR="001237A2" w:rsidRPr="00B24B12" w:rsidRDefault="001237A2" w:rsidP="003A74AE">
      <w:pPr>
        <w:pStyle w:val="courier"/>
      </w:pPr>
      <w:r w:rsidRPr="00B24B12">
        <w:t>success of this program and help us achieve better</w:t>
      </w:r>
    </w:p>
    <w:p w:rsidR="001237A2" w:rsidRPr="00B24B12" w:rsidRDefault="001237A2" w:rsidP="003A74AE">
      <w:pPr>
        <w:pStyle w:val="courier"/>
      </w:pPr>
      <w:r w:rsidRPr="00B24B12">
        <w:t>patient care in our hospital.  A self-addressed</w:t>
      </w:r>
    </w:p>
    <w:p w:rsidR="001237A2" w:rsidRPr="00B24B12" w:rsidRDefault="001237A2" w:rsidP="003A74AE">
      <w:pPr>
        <w:pStyle w:val="courier"/>
      </w:pPr>
      <w:r w:rsidRPr="00B24B12">
        <w:t>stamped envelope is enclosed for your convenience.</w:t>
      </w:r>
    </w:p>
    <w:p w:rsidR="001237A2" w:rsidRPr="00B24B12" w:rsidRDefault="001237A2" w:rsidP="003A74AE">
      <w:pPr>
        <w:pStyle w:val="courier"/>
      </w:pPr>
    </w:p>
    <w:p w:rsidR="001237A2" w:rsidRPr="00B24B12" w:rsidRDefault="001237A2" w:rsidP="003A74AE">
      <w:pPr>
        <w:pStyle w:val="courier"/>
      </w:pPr>
      <w:r w:rsidRPr="00B24B12">
        <w:t>Thank you for your participation.</w:t>
      </w:r>
    </w:p>
    <w:p w:rsidR="001237A2" w:rsidRPr="00B24B12" w:rsidRDefault="001237A2" w:rsidP="003A74AE">
      <w:pPr>
        <w:pStyle w:val="courier"/>
      </w:pPr>
      <w:r w:rsidRPr="00B24B12">
        <w:t>Sincerely,</w:t>
      </w:r>
    </w:p>
    <w:p w:rsidR="001237A2" w:rsidRPr="00B24B12" w:rsidRDefault="001237A2" w:rsidP="003A74AE">
      <w:pPr>
        <w:pStyle w:val="courier"/>
      </w:pPr>
      <w:r w:rsidRPr="00B24B12">
        <w:lastRenderedPageBreak/>
        <w:t>|</w:t>
      </w:r>
      <w:r w:rsidR="007137D2">
        <w:t>Cancer</w:t>
      </w:r>
      <w:r w:rsidRPr="00B24B12">
        <w:t xml:space="preserve"> Registrar|</w:t>
      </w:r>
    </w:p>
    <w:p w:rsidR="001237A2" w:rsidRPr="00B24B12" w:rsidRDefault="007137D2" w:rsidP="003A74AE">
      <w:pPr>
        <w:pStyle w:val="courier"/>
      </w:pPr>
      <w:r>
        <w:t>Cancer</w:t>
      </w:r>
      <w:r w:rsidR="001237A2" w:rsidRPr="00B24B12">
        <w:t xml:space="preserve"> Registrar</w:t>
      </w:r>
    </w:p>
    <w:p w:rsidR="001237A2" w:rsidRPr="00B24B12" w:rsidRDefault="001237A2" w:rsidP="003A74AE">
      <w:pPr>
        <w:pStyle w:val="courier"/>
      </w:pPr>
      <w:r w:rsidRPr="00B24B12">
        <w:t>Today's date: ______________</w:t>
      </w:r>
    </w:p>
    <w:p w:rsidR="001237A2" w:rsidRPr="00B24B12" w:rsidRDefault="001237A2" w:rsidP="003A74AE">
      <w:pPr>
        <w:pStyle w:val="courier"/>
      </w:pPr>
    </w:p>
    <w:p w:rsidR="001237A2" w:rsidRPr="00B24B12" w:rsidRDefault="001237A2" w:rsidP="003A74AE">
      <w:pPr>
        <w:pStyle w:val="courier"/>
      </w:pPr>
      <w:r w:rsidRPr="00B24B12">
        <w:t>What is your present status?</w:t>
      </w:r>
    </w:p>
    <w:p w:rsidR="001237A2" w:rsidRPr="00B24B12" w:rsidRDefault="001237A2" w:rsidP="003A74AE">
      <w:pPr>
        <w:pStyle w:val="courier"/>
      </w:pPr>
      <w:r w:rsidRPr="00B24B12">
        <w:t>_____ Free of cancer           _____ Not free of cancer</w:t>
      </w:r>
    </w:p>
    <w:p w:rsidR="001237A2" w:rsidRPr="00B24B12" w:rsidRDefault="001237A2" w:rsidP="003A74AE">
      <w:pPr>
        <w:pStyle w:val="courier"/>
      </w:pPr>
    </w:p>
    <w:p w:rsidR="001237A2" w:rsidRPr="00B24B12" w:rsidRDefault="001237A2" w:rsidP="003A74AE">
      <w:pPr>
        <w:pStyle w:val="courier"/>
      </w:pPr>
      <w:r w:rsidRPr="00B24B12">
        <w:t>Are you able to work or carry on normal activity? ____ YES,</w:t>
      </w:r>
      <w:r w:rsidR="0073064C">
        <w:t xml:space="preserve"> </w:t>
      </w:r>
      <w:smartTag w:uri="urn:schemas-microsoft-com:office:smarttags" w:element="place">
        <w:smartTag w:uri="urn:schemas-microsoft-com:office:smarttags" w:element="City">
          <w:r w:rsidRPr="00B24B12">
            <w:t>Normal</w:t>
          </w:r>
        </w:smartTag>
      </w:smartTag>
    </w:p>
    <w:p w:rsidR="001237A2" w:rsidRPr="00B24B12" w:rsidRDefault="001237A2" w:rsidP="003A74AE">
      <w:pPr>
        <w:pStyle w:val="courier"/>
      </w:pPr>
      <w:r w:rsidRPr="00B24B12">
        <w:t>_____ Limited   _____ Capable, but limited   _____ Incapable</w:t>
      </w:r>
      <w:r w:rsidR="00F800B5">
        <w:t xml:space="preserve">   </w:t>
      </w:r>
      <w:r w:rsidRPr="00B24B12">
        <w:t>_____ Bedridden</w:t>
      </w:r>
    </w:p>
    <w:p w:rsidR="001237A2" w:rsidRPr="00B24B12" w:rsidRDefault="001237A2" w:rsidP="003A74AE">
      <w:pPr>
        <w:pStyle w:val="courier"/>
      </w:pPr>
      <w:r w:rsidRPr="00B24B12">
        <w:t>Have you seen a doctor outside of the VA Medical Center?</w:t>
      </w:r>
    </w:p>
    <w:p w:rsidR="001237A2" w:rsidRPr="00B24B12" w:rsidRDefault="001237A2" w:rsidP="003A74AE">
      <w:pPr>
        <w:pStyle w:val="courier"/>
      </w:pPr>
      <w:r w:rsidRPr="00B24B12">
        <w:t>_____ Yes   _____ No       If "Yes", who and where:</w:t>
      </w:r>
    </w:p>
    <w:p w:rsidR="001237A2" w:rsidRPr="00B24B12" w:rsidRDefault="002C621A" w:rsidP="003A74AE">
      <w:pPr>
        <w:pStyle w:val="courier"/>
      </w:pPr>
      <w:r w:rsidRPr="00B24B12">
        <w:t>_________________________________________________________</w:t>
      </w:r>
    </w:p>
    <w:p w:rsidR="001237A2" w:rsidRPr="00B24B12" w:rsidRDefault="001237A2" w:rsidP="003A74AE">
      <w:pPr>
        <w:pStyle w:val="courier"/>
      </w:pPr>
      <w:r w:rsidRPr="00B24B12">
        <w:t>IF THE PATIENT IS DECEASED, Please give date and place of death:</w:t>
      </w:r>
    </w:p>
    <w:p w:rsidR="001237A2" w:rsidRPr="00B24B12" w:rsidRDefault="001237A2" w:rsidP="003A74AE">
      <w:pPr>
        <w:pStyle w:val="courier"/>
      </w:pPr>
      <w:r w:rsidRPr="00B24B12">
        <w:t>_________________________________________________________</w:t>
      </w:r>
    </w:p>
    <w:p w:rsidR="001237A2" w:rsidRPr="00B24B12" w:rsidRDefault="001237A2" w:rsidP="003A74AE">
      <w:pPr>
        <w:pStyle w:val="courier"/>
      </w:pPr>
      <w:r w:rsidRPr="00B24B12">
        <w:t>What was the cause of death?  _______Cancer   ________Not Cancer</w:t>
      </w:r>
    </w:p>
    <w:p w:rsidR="001237A2" w:rsidRPr="00B24B12" w:rsidRDefault="001237A2" w:rsidP="003A74AE">
      <w:pPr>
        <w:pStyle w:val="courier"/>
      </w:pPr>
      <w:r w:rsidRPr="00B24B12">
        <w:t>_____ Other causes (specify)  ___________________________</w:t>
      </w:r>
    </w:p>
    <w:p w:rsidR="000A500C" w:rsidRDefault="001237A2" w:rsidP="003A74AE">
      <w:pPr>
        <w:pStyle w:val="courier"/>
      </w:pPr>
      <w:r w:rsidRPr="00B24B12">
        <w:t>Please list any other symptoms relating to your condition not covered in the above items on the back of this sheet.</w:t>
      </w:r>
      <w:bookmarkStart w:id="88" w:name="_Toc149545533"/>
    </w:p>
    <w:p w:rsidR="005D01FD" w:rsidRDefault="005D01FD" w:rsidP="005D01FD">
      <w:pPr>
        <w:pStyle w:val="ListNumber"/>
        <w:numPr>
          <w:ilvl w:val="0"/>
          <w:numId w:val="0"/>
        </w:numPr>
        <w:ind w:left="432" w:hanging="432"/>
      </w:pPr>
    </w:p>
    <w:p w:rsidR="005D01FD" w:rsidRDefault="005D01FD" w:rsidP="005D01FD">
      <w:r>
        <w:br w:type="page"/>
      </w:r>
    </w:p>
    <w:p w:rsidR="005D01FD" w:rsidRDefault="005D01FD" w:rsidP="005D01FD"/>
    <w:p w:rsidR="005D01FD" w:rsidRDefault="005D01FD" w:rsidP="005D01FD"/>
    <w:p w:rsidR="00D5326B" w:rsidRDefault="00D5326B" w:rsidP="00A2561D">
      <w:pPr>
        <w:jc w:val="center"/>
        <w:rPr>
          <w:i/>
        </w:rPr>
      </w:pPr>
    </w:p>
    <w:p w:rsidR="005D01FD" w:rsidRPr="005D01FD" w:rsidRDefault="005D01FD" w:rsidP="00A2561D">
      <w:pPr>
        <w:jc w:val="center"/>
      </w:pPr>
      <w:r w:rsidRPr="00D9402C">
        <w:rPr>
          <w:i/>
        </w:rPr>
        <w:t>This page intentionally left blank for double-sided printing.</w:t>
      </w:r>
    </w:p>
    <w:p w:rsidR="00F64AA1" w:rsidRPr="007B17EA" w:rsidRDefault="009249EF" w:rsidP="003448A7">
      <w:pPr>
        <w:pStyle w:val="Heading1"/>
      </w:pPr>
      <w:r>
        <w:br w:type="page"/>
      </w:r>
      <w:bookmarkStart w:id="89" w:name="_Toc421255001"/>
      <w:r w:rsidR="000F50AF">
        <w:lastRenderedPageBreak/>
        <w:t>LIS</w:t>
      </w:r>
      <w:r w:rsidR="003B7669">
        <w:t xml:space="preserve">  R</w:t>
      </w:r>
      <w:r w:rsidR="00F64AA1" w:rsidRPr="007B17EA">
        <w:t>egistry Lists Module</w:t>
      </w:r>
      <w:bookmarkEnd w:id="88"/>
      <w:bookmarkEnd w:id="89"/>
      <w:r w:rsidR="001C3BD0">
        <w:fldChar w:fldCharType="begin"/>
      </w:r>
      <w:r w:rsidR="001C3BD0">
        <w:instrText xml:space="preserve"> XE "</w:instrText>
      </w:r>
      <w:r w:rsidR="001C3BD0" w:rsidRPr="00A4708E">
        <w:instrText>LIS</w:instrText>
      </w:r>
      <w:r w:rsidR="001C3BD0">
        <w:instrText xml:space="preserve">" </w:instrText>
      </w:r>
      <w:r w:rsidR="001C3BD0">
        <w:fldChar w:fldCharType="end"/>
      </w:r>
      <w:r w:rsidR="001C3BD0">
        <w:fldChar w:fldCharType="begin"/>
      </w:r>
      <w:r w:rsidR="001C3BD0">
        <w:instrText xml:space="preserve"> XE "</w:instrText>
      </w:r>
      <w:r w:rsidR="001C3BD0" w:rsidRPr="00825C3E">
        <w:instrText>Module:Registry lists</w:instrText>
      </w:r>
      <w:r w:rsidR="001C3BD0">
        <w:instrText xml:space="preserve">" </w:instrText>
      </w:r>
      <w:r w:rsidR="001C3BD0">
        <w:fldChar w:fldCharType="end"/>
      </w:r>
    </w:p>
    <w:p w:rsidR="00F64AA1" w:rsidRPr="007B17EA" w:rsidRDefault="00F64AA1" w:rsidP="00F64AA1">
      <w:r w:rsidRPr="007B17EA">
        <w:t>Th</w:t>
      </w:r>
      <w:r w:rsidR="0073064C">
        <w:t>e Registry Lists module</w:t>
      </w:r>
      <w:r w:rsidRPr="007B17EA">
        <w:t xml:space="preserve"> is a menu of registry listings containing various accession registers, </w:t>
      </w:r>
      <w:r w:rsidR="0073064C">
        <w:t xml:space="preserve">and </w:t>
      </w:r>
      <w:r w:rsidRPr="007B17EA">
        <w:t>patient and site reports.</w:t>
      </w:r>
    </w:p>
    <w:p w:rsidR="00F64AA1" w:rsidRPr="007B17EA" w:rsidRDefault="00F64AA1" w:rsidP="00F64AA1">
      <w:r w:rsidRPr="007B17EA">
        <w:t xml:space="preserve">Any </w:t>
      </w:r>
      <w:r w:rsidR="0073064C">
        <w:t xml:space="preserve">132c </w:t>
      </w:r>
      <w:r w:rsidRPr="007B17EA">
        <w:t>report requires a printer that print</w:t>
      </w:r>
      <w:r w:rsidR="0073064C">
        <w:t>s</w:t>
      </w:r>
      <w:r w:rsidRPr="007B17EA">
        <w:t xml:space="preserve"> 132 columns. </w:t>
      </w:r>
      <w:r w:rsidR="009249EF">
        <w:t xml:space="preserve">Any 80c report requires a printer that prints 80 columns. </w:t>
      </w:r>
      <w:r w:rsidR="0073064C">
        <w:t>The majority of the</w:t>
      </w:r>
      <w:r w:rsidRPr="007B17EA">
        <w:t xml:space="preserve"> reports produce information</w:t>
      </w:r>
      <w:r w:rsidR="0073064C">
        <w:t xml:space="preserve"> that includes the entire data</w:t>
      </w:r>
      <w:r w:rsidRPr="007B17EA">
        <w:t>base</w:t>
      </w:r>
      <w:r w:rsidR="00953285">
        <w:t>.</w:t>
      </w:r>
      <w:r w:rsidRPr="007B17EA">
        <w:t xml:space="preserve"> </w:t>
      </w:r>
      <w:r w:rsidR="00953285">
        <w:t>I</w:t>
      </w:r>
      <w:r w:rsidRPr="007B17EA">
        <w:t>f you have 20 years of data in your registry</w:t>
      </w:r>
      <w:r w:rsidR="0073064C">
        <w:t>,</w:t>
      </w:r>
      <w:r w:rsidRPr="007B17EA">
        <w:t xml:space="preserve"> the report contain</w:t>
      </w:r>
      <w:r w:rsidR="0073064C">
        <w:t>s</w:t>
      </w:r>
      <w:r w:rsidRPr="007B17EA">
        <w:t xml:space="preserve"> all 20 years of data. For data from a specific year</w:t>
      </w:r>
      <w:r w:rsidR="0073064C">
        <w:t>,</w:t>
      </w:r>
      <w:r w:rsidRPr="007B17EA">
        <w:t xml:space="preserve"> use </w:t>
      </w:r>
      <w:r w:rsidR="0073064C">
        <w:t xml:space="preserve">the </w:t>
      </w:r>
      <w:r w:rsidRPr="007B17EA">
        <w:t xml:space="preserve">options in the </w:t>
      </w:r>
      <w:r w:rsidR="0073064C">
        <w:br/>
      </w:r>
      <w:r w:rsidRPr="003A74AE">
        <w:rPr>
          <w:rStyle w:val="courierChar"/>
        </w:rPr>
        <w:t>ANN</w:t>
      </w:r>
      <w:r w:rsidR="0073064C" w:rsidRPr="003A74AE">
        <w:rPr>
          <w:rStyle w:val="courierChar"/>
        </w:rPr>
        <w:tab/>
      </w:r>
      <w:r w:rsidRPr="003A74AE">
        <w:rPr>
          <w:rStyle w:val="courierChar"/>
        </w:rPr>
        <w:t>*..Annual Reports ...</w:t>
      </w:r>
      <w:r w:rsidR="0073064C">
        <w:t>m</w:t>
      </w:r>
      <w:r w:rsidRPr="007B17EA">
        <w:t>odule.</w:t>
      </w:r>
    </w:p>
    <w:p w:rsidR="00F64AA1" w:rsidRPr="007B17EA" w:rsidRDefault="00F64AA1" w:rsidP="003A74AE">
      <w:pPr>
        <w:pStyle w:val="courier"/>
      </w:pPr>
      <w:r w:rsidRPr="007B17EA">
        <w:t>************</w:t>
      </w:r>
      <w:r w:rsidR="004F2B87">
        <w:t>Cancer</w:t>
      </w:r>
      <w:r w:rsidRPr="007B17EA">
        <w:t xml:space="preserve"> Registry Lists************</w:t>
      </w:r>
    </w:p>
    <w:p w:rsidR="00F64AA1" w:rsidRPr="007B17EA" w:rsidRDefault="00F64AA1" w:rsidP="003A74AE">
      <w:pPr>
        <w:pStyle w:val="courier"/>
      </w:pPr>
      <w:r w:rsidRPr="007B17EA">
        <w:t>AA</w:t>
      </w:r>
      <w:r w:rsidR="002B406F">
        <w:tab/>
      </w:r>
      <w:r w:rsidR="002B406F">
        <w:tab/>
      </w:r>
      <w:r w:rsidRPr="007B17EA">
        <w:t>Accession Register-</w:t>
      </w:r>
      <w:r w:rsidR="00BF2F34">
        <w:t>ACoS</w:t>
      </w:r>
      <w:r w:rsidRPr="007B17EA">
        <w:t xml:space="preserve"> (80c)</w:t>
      </w:r>
    </w:p>
    <w:p w:rsidR="00F64AA1" w:rsidRPr="007B17EA" w:rsidRDefault="00F64AA1" w:rsidP="003A74AE">
      <w:pPr>
        <w:pStyle w:val="courier"/>
      </w:pPr>
      <w:r w:rsidRPr="007B17EA">
        <w:t>AS</w:t>
      </w:r>
      <w:r w:rsidR="0073064C">
        <w:tab/>
      </w:r>
      <w:r w:rsidR="0073064C">
        <w:tab/>
      </w:r>
      <w:r w:rsidRPr="007B17EA">
        <w:t>Accession Register-Site (80c)</w:t>
      </w:r>
    </w:p>
    <w:p w:rsidR="00F64AA1" w:rsidRPr="007B17EA" w:rsidRDefault="0073064C" w:rsidP="003A74AE">
      <w:pPr>
        <w:pStyle w:val="courier"/>
      </w:pPr>
      <w:r>
        <w:t>A</w:t>
      </w:r>
      <w:r w:rsidR="00F64AA1" w:rsidRPr="007B17EA">
        <w:t>E</w:t>
      </w:r>
      <w:r>
        <w:tab/>
      </w:r>
      <w:r>
        <w:tab/>
      </w:r>
      <w:r w:rsidR="00F64AA1" w:rsidRPr="007B17EA">
        <w:t>Accession Register-EOVA (132c)</w:t>
      </w:r>
    </w:p>
    <w:p w:rsidR="00F64AA1" w:rsidRPr="007B17EA" w:rsidRDefault="00F64AA1" w:rsidP="003A74AE">
      <w:pPr>
        <w:pStyle w:val="courier"/>
      </w:pPr>
      <w:r w:rsidRPr="007B17EA">
        <w:t>PA</w:t>
      </w:r>
      <w:r w:rsidR="0073064C">
        <w:tab/>
      </w:r>
      <w:r w:rsidR="0073064C">
        <w:tab/>
      </w:r>
      <w:r w:rsidRPr="007B17EA">
        <w:t>Patient Index-</w:t>
      </w:r>
      <w:r w:rsidR="00BF2F34">
        <w:t>ACoS</w:t>
      </w:r>
      <w:r w:rsidRPr="007B17EA">
        <w:t xml:space="preserve"> (132c)</w:t>
      </w:r>
    </w:p>
    <w:p w:rsidR="00F64AA1" w:rsidRPr="007B17EA" w:rsidRDefault="00F64AA1" w:rsidP="003A74AE">
      <w:pPr>
        <w:pStyle w:val="courier"/>
      </w:pPr>
      <w:r w:rsidRPr="007B17EA">
        <w:t>PS</w:t>
      </w:r>
      <w:r w:rsidR="0073064C">
        <w:tab/>
      </w:r>
      <w:r w:rsidR="0073064C">
        <w:tab/>
      </w:r>
      <w:r w:rsidRPr="007B17EA">
        <w:t>Patient Index-Site (80c)</w:t>
      </w:r>
    </w:p>
    <w:p w:rsidR="00F64AA1" w:rsidRPr="007B17EA" w:rsidRDefault="00F64AA1" w:rsidP="003A74AE">
      <w:pPr>
        <w:pStyle w:val="courier"/>
      </w:pPr>
      <w:r w:rsidRPr="007B17EA">
        <w:t>PE</w:t>
      </w:r>
      <w:r w:rsidR="0073064C">
        <w:tab/>
      </w:r>
      <w:r w:rsidR="0073064C">
        <w:tab/>
      </w:r>
      <w:r w:rsidRPr="007B17EA">
        <w:t>Patient Index-EOVA (132c)</w:t>
      </w:r>
    </w:p>
    <w:p w:rsidR="00F64AA1" w:rsidRPr="007B17EA" w:rsidRDefault="00F64AA1" w:rsidP="003A74AE">
      <w:pPr>
        <w:pStyle w:val="courier"/>
      </w:pPr>
      <w:r w:rsidRPr="007B17EA">
        <w:t>IN</w:t>
      </w:r>
      <w:r w:rsidR="0073064C">
        <w:tab/>
      </w:r>
      <w:r w:rsidR="0073064C">
        <w:tab/>
      </w:r>
      <w:r w:rsidRPr="007B17EA">
        <w:t>Primary ICDO Listing (80c)</w:t>
      </w:r>
    </w:p>
    <w:p w:rsidR="00F64AA1" w:rsidRPr="007B17EA" w:rsidRDefault="00F64AA1" w:rsidP="003A74AE">
      <w:pPr>
        <w:pStyle w:val="courier"/>
      </w:pPr>
      <w:r w:rsidRPr="007B17EA">
        <w:t>SG</w:t>
      </w:r>
      <w:r w:rsidR="0073064C">
        <w:tab/>
      </w:r>
      <w:r w:rsidR="0073064C">
        <w:tab/>
      </w:r>
      <w:r w:rsidRPr="007B17EA">
        <w:t>Primary Site/GP Listing (80c)</w:t>
      </w:r>
    </w:p>
    <w:p w:rsidR="00F64AA1" w:rsidRPr="007B17EA" w:rsidRDefault="00F64AA1" w:rsidP="003A74AE">
      <w:pPr>
        <w:pStyle w:val="courier"/>
      </w:pPr>
      <w:r w:rsidRPr="007B17EA">
        <w:t>IW</w:t>
      </w:r>
      <w:r w:rsidR="0073064C">
        <w:tab/>
      </w:r>
      <w:r w:rsidR="0073064C">
        <w:tab/>
      </w:r>
      <w:r w:rsidRPr="007B17EA">
        <w:t xml:space="preserve">Primary ICDO Listing (132c) </w:t>
      </w:r>
    </w:p>
    <w:p w:rsidR="00F64AA1" w:rsidRPr="007B17EA" w:rsidRDefault="000F50AF" w:rsidP="000F50AF">
      <w:pPr>
        <w:pStyle w:val="Heading2"/>
      </w:pPr>
      <w:bookmarkStart w:id="90" w:name="_Toc421255002"/>
      <w:r>
        <w:t>AA</w:t>
      </w:r>
      <w:r w:rsidR="003B7669">
        <w:t xml:space="preserve">  </w:t>
      </w:r>
      <w:r w:rsidR="00F64AA1" w:rsidRPr="007B17EA">
        <w:t>Accession Register-</w:t>
      </w:r>
      <w:r w:rsidR="00BF2F34">
        <w:t>ACoS</w:t>
      </w:r>
      <w:r w:rsidR="00F64AA1" w:rsidRPr="007B17EA">
        <w:t xml:space="preserve"> (80c)</w:t>
      </w:r>
      <w:bookmarkEnd w:id="90"/>
      <w:r w:rsidR="001C3BD0">
        <w:fldChar w:fldCharType="begin"/>
      </w:r>
      <w:r w:rsidR="001C3BD0">
        <w:instrText xml:space="preserve"> XE "</w:instrText>
      </w:r>
      <w:r w:rsidR="001C3BD0" w:rsidRPr="00A4708E">
        <w:instrText>AA</w:instrText>
      </w:r>
      <w:r w:rsidR="001C3BD0">
        <w:instrText xml:space="preserve">" </w:instrText>
      </w:r>
      <w:r w:rsidR="001C3BD0">
        <w:fldChar w:fldCharType="end"/>
      </w:r>
      <w:r w:rsidR="001C3BD0">
        <w:fldChar w:fldCharType="begin"/>
      </w:r>
      <w:r w:rsidR="001C3BD0">
        <w:instrText xml:space="preserve"> XE "</w:instrText>
      </w:r>
      <w:r w:rsidR="001C3BD0" w:rsidRPr="0054548E">
        <w:instrText>Registry:Accession Register-AC</w:instrText>
      </w:r>
      <w:r w:rsidR="00C07B4A">
        <w:instrText>o</w:instrText>
      </w:r>
      <w:r w:rsidR="001C3BD0" w:rsidRPr="0054548E">
        <w:instrText>S</w:instrText>
      </w:r>
      <w:r w:rsidR="001C3BD0">
        <w:instrText xml:space="preserve">" </w:instrText>
      </w:r>
      <w:r w:rsidR="001C3BD0">
        <w:fldChar w:fldCharType="end"/>
      </w:r>
    </w:p>
    <w:p w:rsidR="00B27407" w:rsidRDefault="00D806E5" w:rsidP="00B27407">
      <w:r>
        <w:t>The Accession Register-</w:t>
      </w:r>
      <w:r w:rsidR="00BF2F34">
        <w:t>ACoS</w:t>
      </w:r>
      <w:r>
        <w:t xml:space="preserve"> list allows you to</w:t>
      </w:r>
      <w:r w:rsidR="00F64AA1" w:rsidRPr="007B17EA">
        <w:t xml:space="preserve"> </w:t>
      </w:r>
      <w:r w:rsidR="003E1527">
        <w:t>print</w:t>
      </w:r>
      <w:r w:rsidR="00F64AA1" w:rsidRPr="007B17EA">
        <w:t xml:space="preserve"> all records</w:t>
      </w:r>
      <w:r>
        <w:t>.</w:t>
      </w:r>
      <w:r w:rsidR="00F64AA1" w:rsidRPr="007B17EA">
        <w:t xml:space="preserve"> </w:t>
      </w:r>
      <w:r w:rsidR="00B27407" w:rsidRPr="007B17EA">
        <w:t xml:space="preserve">This </w:t>
      </w:r>
      <w:r w:rsidR="00B27407">
        <w:t>contains</w:t>
      </w:r>
      <w:r w:rsidR="00B27407" w:rsidRPr="007B17EA">
        <w:t xml:space="preserve"> the </w:t>
      </w:r>
      <w:r w:rsidR="00B27407">
        <w:t>ACoS</w:t>
      </w:r>
      <w:r w:rsidR="00B27407" w:rsidRPr="007B17EA">
        <w:t xml:space="preserve"> required </w:t>
      </w:r>
      <w:r w:rsidR="00B27407" w:rsidRPr="00D806E5">
        <w:rPr>
          <w:i/>
        </w:rPr>
        <w:t>Accession Register</w:t>
      </w:r>
      <w:r w:rsidR="00B27407" w:rsidRPr="007B17EA">
        <w:t xml:space="preserve"> data items.</w:t>
      </w:r>
    </w:p>
    <w:p w:rsidR="002C54F1" w:rsidRPr="007B17EA" w:rsidRDefault="002C54F1" w:rsidP="002C54F1">
      <w:pPr>
        <w:pStyle w:val="NoteText"/>
      </w:pPr>
      <w:r w:rsidRPr="00373B04">
        <w:rPr>
          <w:b/>
        </w:rPr>
        <w:t>Note:</w:t>
      </w:r>
      <w:r>
        <w:t xml:space="preserve"> </w:t>
      </w:r>
      <w:r w:rsidRPr="00373B04">
        <w:rPr>
          <w:b/>
        </w:rPr>
        <w:t>80c</w:t>
      </w:r>
      <w:r>
        <w:t xml:space="preserve"> (80 columns) presents an easy-to-read display on the computer screen.</w:t>
      </w:r>
    </w:p>
    <w:p w:rsidR="00F64AA1" w:rsidRPr="007B17EA" w:rsidRDefault="00D806E5" w:rsidP="00F64AA1">
      <w:r>
        <w:t>P</w:t>
      </w:r>
      <w:r w:rsidR="00F64AA1" w:rsidRPr="007B17EA">
        <w:t xml:space="preserve">ress </w:t>
      </w:r>
      <w:r>
        <w:rPr>
          <w:b/>
        </w:rPr>
        <w:t>Enter</w:t>
      </w:r>
      <w:r w:rsidR="00F64AA1" w:rsidRPr="007B17EA">
        <w:t xml:space="preserve"> at the</w:t>
      </w:r>
      <w:r w:rsidR="00F64AA1" w:rsidRPr="00B27407">
        <w:t xml:space="preserve"> S</w:t>
      </w:r>
      <w:r w:rsidRPr="00B27407">
        <w:t>TART WITH</w:t>
      </w:r>
      <w:r w:rsidR="00F64AA1" w:rsidRPr="00B27407">
        <w:t xml:space="preserve"> </w:t>
      </w:r>
      <w:r w:rsidR="00F64AA1" w:rsidRPr="007B17EA">
        <w:t>prompt.</w:t>
      </w:r>
    </w:p>
    <w:p w:rsidR="00F64AA1" w:rsidRPr="007B17EA" w:rsidRDefault="00F64AA1" w:rsidP="00F64AA1">
      <w:r w:rsidRPr="007B17EA">
        <w:t>For a complete register:</w:t>
      </w:r>
    </w:p>
    <w:p w:rsidR="00F64AA1" w:rsidRDefault="00F64AA1" w:rsidP="003A74AE">
      <w:pPr>
        <w:pStyle w:val="courier"/>
      </w:pPr>
      <w:r w:rsidRPr="007B17EA">
        <w:t>START WITH ACC/SEQ NUMBER: FIRST// &lt;Enter&gt;</w:t>
      </w:r>
    </w:p>
    <w:p w:rsidR="00F64AA1" w:rsidRPr="007B17EA" w:rsidRDefault="00D121B1" w:rsidP="003A74AE">
      <w:pPr>
        <w:pStyle w:val="courier"/>
      </w:pPr>
      <w:r>
        <w:tab/>
      </w:r>
      <w:r w:rsidR="00D806E5">
        <w:tab/>
      </w:r>
      <w:r w:rsidR="00F64AA1" w:rsidRPr="007B17EA">
        <w:t>To get all records beginning with the same year:</w:t>
      </w:r>
    </w:p>
    <w:p w:rsidR="00F64AA1" w:rsidRPr="007B17EA" w:rsidRDefault="00D121B1" w:rsidP="003A74AE">
      <w:pPr>
        <w:pStyle w:val="courier"/>
      </w:pPr>
      <w:r>
        <w:tab/>
      </w:r>
      <w:r w:rsidR="00D806E5">
        <w:tab/>
      </w:r>
      <w:r w:rsidR="00D806E5">
        <w:tab/>
      </w:r>
      <w:r w:rsidR="00F64AA1" w:rsidRPr="007B17EA">
        <w:t>For a single accession year (e.g. 2003):</w:t>
      </w:r>
    </w:p>
    <w:p w:rsidR="00F64AA1" w:rsidRPr="007B17EA" w:rsidRDefault="00D121B1" w:rsidP="003A74AE">
      <w:pPr>
        <w:pStyle w:val="courier"/>
      </w:pPr>
      <w:r>
        <w:tab/>
      </w:r>
      <w:r w:rsidR="00D806E5">
        <w:tab/>
      </w:r>
      <w:r w:rsidR="00D806E5">
        <w:tab/>
      </w:r>
      <w:r w:rsidR="00F64AA1" w:rsidRPr="007B17EA">
        <w:t>START WITH ACC/SEQ NUMBER: FIRST// 2003-00000</w:t>
      </w:r>
    </w:p>
    <w:p w:rsidR="00F64AA1" w:rsidRPr="007B17EA" w:rsidRDefault="00D121B1" w:rsidP="003A74AE">
      <w:pPr>
        <w:pStyle w:val="courier"/>
      </w:pPr>
      <w:r>
        <w:tab/>
      </w:r>
      <w:r w:rsidR="00D806E5">
        <w:tab/>
      </w:r>
      <w:r w:rsidR="00D806E5">
        <w:tab/>
      </w:r>
      <w:r w:rsidR="00F64AA1" w:rsidRPr="007B17EA">
        <w:t>GO TO ACC/SEQ NUMBER: LAST// 2003-99999</w:t>
      </w:r>
    </w:p>
    <w:p w:rsidR="00F64AA1" w:rsidRPr="007B17EA" w:rsidRDefault="00D121B1" w:rsidP="003A74AE">
      <w:pPr>
        <w:pStyle w:val="courier"/>
      </w:pPr>
      <w:r>
        <w:tab/>
      </w:r>
      <w:r w:rsidR="00D806E5">
        <w:tab/>
      </w:r>
      <w:r w:rsidR="00F64AA1" w:rsidRPr="007B17EA">
        <w:t>To get a Specific range of records:</w:t>
      </w:r>
    </w:p>
    <w:p w:rsidR="00F64AA1" w:rsidRPr="007B17EA" w:rsidRDefault="00D121B1" w:rsidP="003A74AE">
      <w:pPr>
        <w:pStyle w:val="courier"/>
      </w:pPr>
      <w:r>
        <w:tab/>
      </w:r>
      <w:r w:rsidR="00D806E5">
        <w:tab/>
      </w:r>
      <w:r w:rsidR="00F64AA1" w:rsidRPr="007B17EA">
        <w:t xml:space="preserve">START WITH ACC/SEQ NUMBER: 2004-00400 -00// </w:t>
      </w:r>
    </w:p>
    <w:p w:rsidR="00F64AA1" w:rsidRDefault="00D121B1" w:rsidP="003A74AE">
      <w:pPr>
        <w:pStyle w:val="courier"/>
      </w:pPr>
      <w:r>
        <w:tab/>
      </w:r>
      <w:r w:rsidR="00D806E5">
        <w:tab/>
      </w:r>
      <w:r w:rsidR="00F64AA1" w:rsidRPr="007B17EA">
        <w:t xml:space="preserve">GO TO ACC/SEQ NUMBER: 2004-00500 </w:t>
      </w:r>
    </w:p>
    <w:p w:rsidR="00F64AA1" w:rsidRPr="007B17EA" w:rsidRDefault="00F64AA1" w:rsidP="003A74AE">
      <w:pPr>
        <w:pStyle w:val="courier"/>
      </w:pPr>
      <w:r w:rsidRPr="007B17EA">
        <w:t>AC</w:t>
      </w:r>
      <w:r w:rsidR="00D121B1">
        <w:t>C/SEQ#</w:t>
      </w:r>
      <w:r w:rsidR="003A74AE">
        <w:tab/>
      </w:r>
      <w:r w:rsidR="003A74AE">
        <w:tab/>
      </w:r>
      <w:r w:rsidR="003A74AE">
        <w:tab/>
      </w:r>
      <w:r w:rsidR="00D121B1">
        <w:t>PATIENT NAME</w:t>
      </w:r>
      <w:r w:rsidR="00D121B1">
        <w:tab/>
        <w:t>ICDO</w:t>
      </w:r>
      <w:r w:rsidR="00C66C9A">
        <w:tab/>
      </w:r>
      <w:r w:rsidR="00C66C9A">
        <w:tab/>
      </w:r>
      <w:r w:rsidR="00D121B1">
        <w:t>TOPOGRAPHY</w:t>
      </w:r>
      <w:r w:rsidR="00D121B1">
        <w:tab/>
      </w:r>
      <w:r w:rsidR="00D121B1">
        <w:tab/>
      </w:r>
      <w:r w:rsidR="003A74AE">
        <w:tab/>
      </w:r>
      <w:r w:rsidR="00D121B1">
        <w:t>DATE DX</w:t>
      </w:r>
      <w:r w:rsidR="00D121B1">
        <w:tab/>
      </w:r>
      <w:r w:rsidR="007364B2">
        <w:tab/>
      </w:r>
      <w:r w:rsidRPr="007B17EA">
        <w:t>YEAR</w:t>
      </w:r>
    </w:p>
    <w:p w:rsidR="00F64AA1" w:rsidRPr="007B17EA" w:rsidRDefault="00F64AA1" w:rsidP="003A74AE">
      <w:pPr>
        <w:pStyle w:val="courier"/>
      </w:pPr>
      <w:r w:rsidRPr="007B17EA">
        <w:t>2004-00400/00</w:t>
      </w:r>
      <w:r w:rsidR="00D121B1">
        <w:tab/>
      </w:r>
      <w:r w:rsidR="009C4CE5">
        <w:t>ONCOPATIENT1</w:t>
      </w:r>
      <w:r w:rsidR="003A74AE">
        <w:tab/>
      </w:r>
      <w:r w:rsidRPr="007B17EA">
        <w:t>C42.0</w:t>
      </w:r>
      <w:r w:rsidR="00C66C9A">
        <w:tab/>
      </w:r>
      <w:r w:rsidR="00C66C9A">
        <w:tab/>
      </w:r>
      <w:r w:rsidRPr="007B17EA">
        <w:t>BLOOD</w:t>
      </w:r>
      <w:r w:rsidR="003A74AE">
        <w:tab/>
      </w:r>
      <w:r w:rsidR="003A74AE">
        <w:tab/>
      </w:r>
      <w:r w:rsidR="003A74AE">
        <w:tab/>
      </w:r>
      <w:r w:rsidR="003A74AE">
        <w:tab/>
      </w:r>
      <w:r w:rsidR="00C66C9A">
        <w:tab/>
      </w:r>
      <w:r w:rsidRPr="007B17EA">
        <w:t>06/03/2004</w:t>
      </w:r>
      <w:r w:rsidR="003A74AE">
        <w:tab/>
      </w:r>
      <w:r w:rsidRPr="007B17EA">
        <w:t>2004</w:t>
      </w:r>
    </w:p>
    <w:p w:rsidR="00F64AA1" w:rsidRPr="007B17EA" w:rsidRDefault="00F64AA1" w:rsidP="003A74AE">
      <w:pPr>
        <w:pStyle w:val="courier"/>
      </w:pPr>
      <w:r w:rsidRPr="007B17EA">
        <w:t>2004-00408/00</w:t>
      </w:r>
      <w:r w:rsidR="00D121B1">
        <w:tab/>
      </w:r>
      <w:r w:rsidR="009C4CE5">
        <w:t>ONCOPATIENT2</w:t>
      </w:r>
      <w:r w:rsidR="00D121B1">
        <w:tab/>
      </w:r>
      <w:r w:rsidRPr="007B17EA">
        <w:t>C02.9</w:t>
      </w:r>
      <w:r w:rsidR="00C66C9A">
        <w:tab/>
      </w:r>
      <w:r w:rsidR="00C66C9A">
        <w:tab/>
      </w:r>
      <w:r w:rsidRPr="007B17EA">
        <w:t>TONGUE NOS</w:t>
      </w:r>
      <w:r w:rsidR="00D121B1">
        <w:tab/>
      </w:r>
      <w:r w:rsidR="00D121B1">
        <w:tab/>
      </w:r>
      <w:r w:rsidR="003A74AE">
        <w:tab/>
      </w:r>
      <w:r w:rsidRPr="007B17EA">
        <w:t>06/24/2004</w:t>
      </w:r>
      <w:r w:rsidR="003A74AE">
        <w:tab/>
      </w:r>
      <w:r w:rsidRPr="007B17EA">
        <w:t>2004</w:t>
      </w:r>
    </w:p>
    <w:p w:rsidR="00F64AA1" w:rsidRPr="007B17EA" w:rsidRDefault="00F64AA1" w:rsidP="003A74AE">
      <w:pPr>
        <w:pStyle w:val="courier"/>
      </w:pPr>
      <w:r w:rsidRPr="007B17EA">
        <w:t>2004-00409/00</w:t>
      </w:r>
      <w:r w:rsidR="00D121B1">
        <w:tab/>
      </w:r>
      <w:r w:rsidR="009C4CE5">
        <w:t>ONCOPATIENT3</w:t>
      </w:r>
      <w:r w:rsidR="00D121B1">
        <w:tab/>
      </w:r>
      <w:r w:rsidRPr="007B17EA">
        <w:t>C18.7</w:t>
      </w:r>
      <w:r w:rsidR="00C66C9A">
        <w:tab/>
      </w:r>
      <w:r w:rsidR="00C66C9A">
        <w:tab/>
      </w:r>
      <w:smartTag w:uri="urn:schemas-microsoft-com:office:smarttags" w:element="place">
        <w:smartTag w:uri="urn:schemas-microsoft-com:office:smarttags" w:element="City">
          <w:r w:rsidRPr="007B17EA">
            <w:t>COLON</w:t>
          </w:r>
        </w:smartTag>
      </w:smartTag>
      <w:r w:rsidRPr="007B17EA">
        <w:t>, SIGMOID</w:t>
      </w:r>
      <w:r w:rsidR="003A74AE">
        <w:tab/>
      </w:r>
      <w:r w:rsidR="00C66C9A">
        <w:tab/>
      </w:r>
      <w:r w:rsidRPr="007B17EA">
        <w:t>06/24/2004</w:t>
      </w:r>
      <w:r w:rsidR="00D121B1">
        <w:tab/>
      </w:r>
      <w:r w:rsidRPr="007B17EA">
        <w:t>2004</w:t>
      </w:r>
    </w:p>
    <w:p w:rsidR="00A7241B" w:rsidRDefault="002C54F1" w:rsidP="00C70B4D">
      <w:pPr>
        <w:pStyle w:val="Heading2"/>
        <w:rPr>
          <w:rStyle w:val="Heading2Char"/>
        </w:rPr>
      </w:pPr>
      <w:r>
        <w:rPr>
          <w:rStyle w:val="Heading2Char"/>
        </w:rPr>
        <w:br w:type="page"/>
      </w:r>
      <w:bookmarkStart w:id="91" w:name="_Toc421255003"/>
      <w:r w:rsidR="000F50AF">
        <w:rPr>
          <w:rStyle w:val="Heading2Char"/>
        </w:rPr>
        <w:lastRenderedPageBreak/>
        <w:t>AS</w:t>
      </w:r>
      <w:r w:rsidR="003B7669">
        <w:rPr>
          <w:rStyle w:val="Heading2Char"/>
        </w:rPr>
        <w:t xml:space="preserve">  </w:t>
      </w:r>
      <w:r w:rsidR="00F64AA1" w:rsidRPr="000F50AF">
        <w:rPr>
          <w:rStyle w:val="Heading2Char"/>
        </w:rPr>
        <w:t>Accession Register-Site (80c)</w:t>
      </w:r>
      <w:bookmarkEnd w:id="91"/>
      <w:r w:rsidR="001C3BD0">
        <w:rPr>
          <w:rStyle w:val="Heading2Char"/>
        </w:rPr>
        <w:fldChar w:fldCharType="begin"/>
      </w:r>
      <w:r w:rsidR="001C3BD0">
        <w:instrText xml:space="preserve"> XE "</w:instrText>
      </w:r>
      <w:r w:rsidR="001C3BD0" w:rsidRPr="000A7A8E">
        <w:instrText>Registry:Accession Register-Site</w:instrText>
      </w:r>
      <w:r w:rsidR="001C3BD0">
        <w:instrText xml:space="preserve">" </w:instrText>
      </w:r>
      <w:r w:rsidR="001C3BD0">
        <w:rPr>
          <w:rStyle w:val="Heading2Char"/>
        </w:rPr>
        <w:fldChar w:fldCharType="end"/>
      </w:r>
      <w:r w:rsidR="001C3BD0">
        <w:rPr>
          <w:rStyle w:val="Heading2Char"/>
        </w:rPr>
        <w:fldChar w:fldCharType="begin"/>
      </w:r>
      <w:r w:rsidR="001C3BD0">
        <w:instrText xml:space="preserve"> XE "</w:instrText>
      </w:r>
      <w:r w:rsidR="001C3BD0" w:rsidRPr="00A4708E">
        <w:instrText>AS</w:instrText>
      </w:r>
      <w:r w:rsidR="001C3BD0">
        <w:instrText xml:space="preserve">" </w:instrText>
      </w:r>
      <w:r w:rsidR="001C3BD0">
        <w:rPr>
          <w:rStyle w:val="Heading2Char"/>
        </w:rPr>
        <w:fldChar w:fldCharType="end"/>
      </w:r>
    </w:p>
    <w:p w:rsidR="002C54F1" w:rsidRDefault="00A7241B" w:rsidP="00A7241B">
      <w:r>
        <w:t>The Accession Register Site list allows</w:t>
      </w:r>
      <w:r w:rsidR="00F64AA1" w:rsidRPr="007B17EA">
        <w:t xml:space="preserve"> </w:t>
      </w:r>
      <w:r>
        <w:t>you to select a</w:t>
      </w:r>
      <w:r w:rsidR="00F64AA1" w:rsidRPr="007B17EA">
        <w:t xml:space="preserve"> range of accession year</w:t>
      </w:r>
      <w:r>
        <w:t>s</w:t>
      </w:r>
      <w:r w:rsidR="00F64AA1" w:rsidRPr="007B17EA">
        <w:t xml:space="preserve"> or </w:t>
      </w:r>
      <w:r>
        <w:t>a</w:t>
      </w:r>
      <w:r w:rsidR="00F64AA1" w:rsidRPr="007B17EA">
        <w:t xml:space="preserve"> range of accession numbers</w:t>
      </w:r>
      <w:r>
        <w:t xml:space="preserve">. </w:t>
      </w:r>
    </w:p>
    <w:p w:rsidR="002C54F1" w:rsidRDefault="002C54F1" w:rsidP="002C54F1">
      <w:pPr>
        <w:pStyle w:val="NoteText"/>
      </w:pPr>
      <w:r w:rsidRPr="00373B04">
        <w:rPr>
          <w:b/>
        </w:rPr>
        <w:t>Note:</w:t>
      </w:r>
      <w:r>
        <w:t xml:space="preserve"> </w:t>
      </w:r>
      <w:r w:rsidRPr="00373B04">
        <w:rPr>
          <w:b/>
        </w:rPr>
        <w:t>80c</w:t>
      </w:r>
      <w:r>
        <w:t xml:space="preserve"> (80 columns) presents an easy-to-read display on the computer screen.</w:t>
      </w:r>
    </w:p>
    <w:p w:rsidR="00F64AA1" w:rsidRPr="007B3C4A" w:rsidRDefault="00A7241B" w:rsidP="00A7241B">
      <w:r>
        <w:t>Y</w:t>
      </w:r>
      <w:r w:rsidR="00F64AA1" w:rsidRPr="007B17EA">
        <w:t xml:space="preserve">ou </w:t>
      </w:r>
      <w:r>
        <w:t>are</w:t>
      </w:r>
      <w:r w:rsidR="00F64AA1" w:rsidRPr="007B17EA">
        <w:t xml:space="preserve"> provided</w:t>
      </w:r>
      <w:r w:rsidR="007B3C4A">
        <w:t xml:space="preserve"> with the following data:</w:t>
      </w:r>
    </w:p>
    <w:p w:rsidR="00F64AA1" w:rsidRPr="007B17EA" w:rsidRDefault="00A7241B" w:rsidP="003A74AE">
      <w:pPr>
        <w:pStyle w:val="courier"/>
      </w:pPr>
      <w:r>
        <w:t>ACC/SEQ #</w:t>
      </w:r>
      <w:r>
        <w:tab/>
      </w:r>
      <w:r>
        <w:tab/>
      </w:r>
      <w:r w:rsidR="00F64AA1" w:rsidRPr="007B17EA">
        <w:t>PATIENT NAME</w:t>
      </w:r>
      <w:r>
        <w:tab/>
      </w:r>
      <w:r w:rsidR="00F64AA1" w:rsidRPr="007B17EA">
        <w:t>SSN</w:t>
      </w:r>
      <w:r>
        <w:tab/>
      </w:r>
      <w:r w:rsidR="00F64AA1" w:rsidRPr="007B17EA">
        <w:t>PRIMARY SITE/GP</w:t>
      </w:r>
      <w:r>
        <w:tab/>
      </w:r>
      <w:r w:rsidR="00F64AA1" w:rsidRPr="007B17EA">
        <w:t>DATE DX</w:t>
      </w:r>
      <w:r>
        <w:tab/>
      </w:r>
      <w:r w:rsidR="00F64AA1" w:rsidRPr="007B17EA">
        <w:t>YEAR</w:t>
      </w:r>
    </w:p>
    <w:p w:rsidR="00A7241B" w:rsidRDefault="000F50AF" w:rsidP="00C70B4D">
      <w:pPr>
        <w:pStyle w:val="Heading2"/>
      </w:pPr>
      <w:bookmarkStart w:id="92" w:name="_Toc421255004"/>
      <w:r>
        <w:rPr>
          <w:rStyle w:val="Heading2Char"/>
        </w:rPr>
        <w:t>AE</w:t>
      </w:r>
      <w:r w:rsidR="003B7669">
        <w:rPr>
          <w:rStyle w:val="Heading2Char"/>
        </w:rPr>
        <w:t xml:space="preserve">  </w:t>
      </w:r>
      <w:r w:rsidR="00F64AA1" w:rsidRPr="000F50AF">
        <w:rPr>
          <w:rStyle w:val="Heading2Char"/>
        </w:rPr>
        <w:t>Accession Register-EOVA (132c)</w:t>
      </w:r>
      <w:bookmarkEnd w:id="92"/>
      <w:r w:rsidR="00F64AA1" w:rsidRPr="007B17EA">
        <w:t xml:space="preserve"> </w:t>
      </w:r>
      <w:r w:rsidR="001C3BD0">
        <w:fldChar w:fldCharType="begin"/>
      </w:r>
      <w:r w:rsidR="001C3BD0">
        <w:instrText xml:space="preserve"> XE "</w:instrText>
      </w:r>
      <w:r w:rsidR="001C3BD0" w:rsidRPr="00A4708E">
        <w:instrText>AE</w:instrText>
      </w:r>
      <w:r w:rsidR="001C3BD0">
        <w:instrText xml:space="preserve">" </w:instrText>
      </w:r>
      <w:r w:rsidR="001C3BD0">
        <w:fldChar w:fldCharType="end"/>
      </w:r>
      <w:r w:rsidR="001C3BD0">
        <w:fldChar w:fldCharType="begin"/>
      </w:r>
      <w:r w:rsidR="001C3BD0">
        <w:instrText xml:space="preserve"> XE "</w:instrText>
      </w:r>
      <w:r w:rsidR="001C3BD0" w:rsidRPr="00912594">
        <w:instrText>Registry:Accession Register-EOVA</w:instrText>
      </w:r>
      <w:r w:rsidR="001C3BD0">
        <w:instrText xml:space="preserve">" </w:instrText>
      </w:r>
      <w:r w:rsidR="001C3BD0">
        <w:fldChar w:fldCharType="end"/>
      </w:r>
    </w:p>
    <w:p w:rsidR="00F64AA1" w:rsidRDefault="007B3C4A" w:rsidP="00F64AA1">
      <w:r>
        <w:t xml:space="preserve">The Accession Register-EOVA list is </w:t>
      </w:r>
      <w:r w:rsidR="00F64AA1" w:rsidRPr="007B17EA">
        <w:t>similar to AA</w:t>
      </w:r>
      <w:r>
        <w:t xml:space="preserve">  Accession Register-</w:t>
      </w:r>
      <w:r w:rsidR="00BF2F34">
        <w:t>ACoS</w:t>
      </w:r>
      <w:r>
        <w:t xml:space="preserve">, </w:t>
      </w:r>
      <w:r w:rsidR="00F64AA1" w:rsidRPr="007B17EA">
        <w:t xml:space="preserve">but </w:t>
      </w:r>
      <w:r>
        <w:t xml:space="preserve">displays </w:t>
      </w:r>
      <w:r w:rsidR="00F64AA1" w:rsidRPr="007B17EA">
        <w:t>more fields</w:t>
      </w:r>
      <w:r>
        <w:t>.</w:t>
      </w:r>
    </w:p>
    <w:p w:rsidR="00F42D33" w:rsidRPr="007B17EA" w:rsidRDefault="00F42D33" w:rsidP="00C97FA9">
      <w:pPr>
        <w:pStyle w:val="NoteText"/>
      </w:pPr>
      <w:r w:rsidRPr="00373B04">
        <w:rPr>
          <w:b/>
        </w:rPr>
        <w:t>Note:</w:t>
      </w:r>
      <w:r>
        <w:t xml:space="preserve"> </w:t>
      </w:r>
      <w:r w:rsidRPr="00373B04">
        <w:rPr>
          <w:b/>
        </w:rPr>
        <w:t>132c</w:t>
      </w:r>
      <w:r>
        <w:t xml:space="preserve"> (132 columns) does not present an easy-to-read display on the computer screen because the text wraps; select a device that can print 132 columns.</w:t>
      </w:r>
    </w:p>
    <w:p w:rsidR="00F64AA1" w:rsidRPr="007B17EA" w:rsidRDefault="000F50AF" w:rsidP="000F50AF">
      <w:pPr>
        <w:pStyle w:val="Heading2"/>
      </w:pPr>
      <w:bookmarkStart w:id="93" w:name="_Toc421255005"/>
      <w:r>
        <w:t>PA</w:t>
      </w:r>
      <w:r w:rsidR="003B7669">
        <w:t xml:space="preserve">  </w:t>
      </w:r>
      <w:r w:rsidR="00F64AA1" w:rsidRPr="007B17EA">
        <w:t>Patient Index-</w:t>
      </w:r>
      <w:r w:rsidR="003A74AE">
        <w:t>ACoS</w:t>
      </w:r>
      <w:r w:rsidR="00F64AA1" w:rsidRPr="007B17EA">
        <w:t xml:space="preserve"> (132c)</w:t>
      </w:r>
      <w:bookmarkEnd w:id="93"/>
      <w:r w:rsidR="001C3BD0">
        <w:fldChar w:fldCharType="begin"/>
      </w:r>
      <w:r w:rsidR="001C3BD0">
        <w:instrText xml:space="preserve"> XE "</w:instrText>
      </w:r>
      <w:r w:rsidR="001C3BD0" w:rsidRPr="00C60EAB">
        <w:instrText>Registry:Patient index-AC</w:instrText>
      </w:r>
      <w:r w:rsidR="00C07B4A">
        <w:instrText>o</w:instrText>
      </w:r>
      <w:r w:rsidR="001C3BD0" w:rsidRPr="00C60EAB">
        <w:instrText>S</w:instrText>
      </w:r>
      <w:r w:rsidR="001C3BD0">
        <w:instrText xml:space="preserve">" </w:instrText>
      </w:r>
      <w:r w:rsidR="001C3BD0">
        <w:fldChar w:fldCharType="end"/>
      </w:r>
    </w:p>
    <w:p w:rsidR="00C87B0F" w:rsidRDefault="001C3BD0" w:rsidP="00F64AA1">
      <w:r>
        <w:fldChar w:fldCharType="begin"/>
      </w:r>
      <w:r>
        <w:instrText xml:space="preserve"> XE "</w:instrText>
      </w:r>
      <w:r w:rsidRPr="00A4708E">
        <w:instrText>PA</w:instrText>
      </w:r>
      <w:r>
        <w:instrText xml:space="preserve">" </w:instrText>
      </w:r>
      <w:r>
        <w:fldChar w:fldCharType="end"/>
      </w:r>
      <w:r w:rsidR="00F64AA1" w:rsidRPr="007B17EA">
        <w:t>Th</w:t>
      </w:r>
      <w:r w:rsidR="007B3C4A">
        <w:t>e Pat</w:t>
      </w:r>
      <w:r w:rsidR="005D38DA">
        <w:t>ie</w:t>
      </w:r>
      <w:r w:rsidR="007B3C4A">
        <w:t>nt Index-</w:t>
      </w:r>
      <w:r w:rsidR="003A74AE">
        <w:t>ACoS</w:t>
      </w:r>
      <w:r w:rsidR="007B3C4A">
        <w:t xml:space="preserve"> allows you to</w:t>
      </w:r>
      <w:r w:rsidR="00F64AA1" w:rsidRPr="007B17EA">
        <w:t xml:space="preserve"> print the Patient Index</w:t>
      </w:r>
      <w:r w:rsidR="00C87B0F">
        <w:t>, which</w:t>
      </w:r>
      <w:r w:rsidR="00F64AA1" w:rsidRPr="007B17EA">
        <w:t xml:space="preserve"> contains all elements required by the </w:t>
      </w:r>
      <w:r w:rsidR="003A74AE">
        <w:t>ACoS</w:t>
      </w:r>
      <w:r w:rsidR="00F64AA1" w:rsidRPr="007B17EA">
        <w:t xml:space="preserve"> Cancer Program, for </w:t>
      </w:r>
      <w:r w:rsidR="00C87B0F">
        <w:t>all</w:t>
      </w:r>
      <w:r w:rsidR="00F64AA1" w:rsidRPr="007B17EA">
        <w:t xml:space="preserve"> the patients in the registry. </w:t>
      </w:r>
      <w:r w:rsidR="00C87B0F">
        <w:t>The list is very long.</w:t>
      </w:r>
    </w:p>
    <w:p w:rsidR="00F42D33" w:rsidRDefault="00F42D33" w:rsidP="00C97FA9">
      <w:pPr>
        <w:pStyle w:val="NoteText"/>
      </w:pPr>
      <w:r w:rsidRPr="00373B04">
        <w:rPr>
          <w:b/>
        </w:rPr>
        <w:t>Note:</w:t>
      </w:r>
      <w:r>
        <w:t xml:space="preserve"> </w:t>
      </w:r>
      <w:r w:rsidRPr="00373B04">
        <w:rPr>
          <w:b/>
        </w:rPr>
        <w:t>132c</w:t>
      </w:r>
      <w:r>
        <w:t xml:space="preserve"> (132 columns) does not present an easy-to-read display on the computer screen because the text wraps; select a device that can print 132 columns.</w:t>
      </w:r>
    </w:p>
    <w:p w:rsidR="00F64AA1" w:rsidRDefault="00C87B0F" w:rsidP="00F64AA1">
      <w:pPr>
        <w:rPr>
          <w:b/>
        </w:rPr>
      </w:pPr>
      <w:r w:rsidRPr="00C87B0F">
        <w:rPr>
          <w:b/>
        </w:rPr>
        <w:t>E</w:t>
      </w:r>
      <w:r w:rsidR="00F64AA1" w:rsidRPr="00C87B0F">
        <w:rPr>
          <w:b/>
        </w:rPr>
        <w:t>xample</w:t>
      </w:r>
    </w:p>
    <w:p w:rsidR="00AA73B1" w:rsidRPr="009C4CE5" w:rsidRDefault="00AA73B1" w:rsidP="009C4CE5">
      <w:pPr>
        <w:pStyle w:val="courier2"/>
        <w:rPr>
          <w:sz w:val="16"/>
        </w:rPr>
      </w:pPr>
      <w:r w:rsidRPr="009C4CE5">
        <w:rPr>
          <w:sz w:val="16"/>
        </w:rPr>
        <w:t>PATIENT NAME</w:t>
      </w:r>
      <w:r w:rsidR="003E1527">
        <w:rPr>
          <w:sz w:val="16"/>
        </w:rPr>
        <w:t xml:space="preserve"> </w:t>
      </w:r>
      <w:r w:rsidRPr="009C4CE5">
        <w:rPr>
          <w:sz w:val="16"/>
        </w:rPr>
        <w:t>MED</w:t>
      </w:r>
      <w:r w:rsidR="003E1527">
        <w:rPr>
          <w:sz w:val="16"/>
        </w:rPr>
        <w:t xml:space="preserve"> </w:t>
      </w:r>
      <w:r w:rsidRPr="009C4CE5">
        <w:rPr>
          <w:sz w:val="16"/>
        </w:rPr>
        <w:t>RECORD#</w:t>
      </w:r>
      <w:r w:rsidR="003E1527">
        <w:rPr>
          <w:sz w:val="16"/>
        </w:rPr>
        <w:t xml:space="preserve"> </w:t>
      </w:r>
      <w:r w:rsidR="008F3DEA" w:rsidRPr="009C4CE5">
        <w:rPr>
          <w:sz w:val="16"/>
        </w:rPr>
        <w:t>S</w:t>
      </w:r>
      <w:r w:rsidR="003E1527">
        <w:rPr>
          <w:sz w:val="16"/>
        </w:rPr>
        <w:t xml:space="preserve"> </w:t>
      </w:r>
      <w:r w:rsidRPr="009C4CE5">
        <w:rPr>
          <w:sz w:val="16"/>
        </w:rPr>
        <w:t>DT-BIRTH</w:t>
      </w:r>
      <w:r w:rsidR="003E1527">
        <w:rPr>
          <w:sz w:val="16"/>
        </w:rPr>
        <w:t xml:space="preserve"> </w:t>
      </w:r>
      <w:r w:rsidRPr="009C4CE5">
        <w:rPr>
          <w:sz w:val="16"/>
        </w:rPr>
        <w:t>DT-DEATH</w:t>
      </w:r>
      <w:r w:rsidR="003E1527">
        <w:rPr>
          <w:sz w:val="16"/>
        </w:rPr>
        <w:t xml:space="preserve"> </w:t>
      </w:r>
      <w:r w:rsidRPr="009C4CE5">
        <w:rPr>
          <w:sz w:val="16"/>
        </w:rPr>
        <w:t>ACC/SEQ-NO</w:t>
      </w:r>
      <w:r w:rsidR="003E1527">
        <w:rPr>
          <w:sz w:val="16"/>
        </w:rPr>
        <w:t xml:space="preserve"> </w:t>
      </w:r>
      <w:r w:rsidRPr="009C4CE5">
        <w:rPr>
          <w:sz w:val="16"/>
        </w:rPr>
        <w:t>DATE DX</w:t>
      </w:r>
      <w:r w:rsidR="0039295F" w:rsidRPr="009C4CE5">
        <w:rPr>
          <w:sz w:val="16"/>
        </w:rPr>
        <w:tab/>
      </w:r>
      <w:r w:rsidR="003E1527">
        <w:rPr>
          <w:sz w:val="16"/>
        </w:rPr>
        <w:t xml:space="preserve"> </w:t>
      </w:r>
      <w:r w:rsidRPr="009C4CE5">
        <w:rPr>
          <w:sz w:val="16"/>
        </w:rPr>
        <w:t>ICD–TOPOGRAPHY</w:t>
      </w:r>
      <w:r w:rsidR="003E1527">
        <w:rPr>
          <w:sz w:val="16"/>
        </w:rPr>
        <w:t xml:space="preserve"> </w:t>
      </w:r>
      <w:r w:rsidRPr="009C4CE5">
        <w:rPr>
          <w:sz w:val="16"/>
        </w:rPr>
        <w:t>L</w:t>
      </w:r>
      <w:r w:rsidR="003E1527">
        <w:rPr>
          <w:sz w:val="16"/>
        </w:rPr>
        <w:t xml:space="preserve"> </w:t>
      </w:r>
      <w:r w:rsidRPr="009C4CE5">
        <w:rPr>
          <w:sz w:val="16"/>
        </w:rPr>
        <w:t>ICDO–MORPHOLOGY</w:t>
      </w:r>
    </w:p>
    <w:p w:rsidR="00AA73B1" w:rsidRPr="009C4CE5" w:rsidRDefault="00AA73B1" w:rsidP="009C4CE5">
      <w:pPr>
        <w:pStyle w:val="courier2"/>
        <w:rPr>
          <w:sz w:val="16"/>
        </w:rPr>
      </w:pPr>
      <w:r w:rsidRPr="009C4CE5">
        <w:rPr>
          <w:sz w:val="16"/>
        </w:rPr>
        <w:t>---------------------------------------------------------------------------</w:t>
      </w:r>
      <w:r w:rsidR="008F3DEA" w:rsidRPr="009C4CE5">
        <w:rPr>
          <w:sz w:val="16"/>
        </w:rPr>
        <w:t>--------------------</w:t>
      </w:r>
    </w:p>
    <w:p w:rsidR="00AA73B1" w:rsidRDefault="00075E30" w:rsidP="009C4CE5">
      <w:pPr>
        <w:pStyle w:val="courier2"/>
      </w:pPr>
      <w:r>
        <w:rPr>
          <w:sz w:val="16"/>
        </w:rPr>
        <w:t>ONCOPATIENT1</w:t>
      </w:r>
      <w:r w:rsidR="003E1527">
        <w:rPr>
          <w:sz w:val="16"/>
        </w:rPr>
        <w:t xml:space="preserve"> </w:t>
      </w:r>
      <w:r w:rsidR="00AA73B1" w:rsidRPr="009C4CE5">
        <w:rPr>
          <w:sz w:val="16"/>
        </w:rPr>
        <w:t>000-00-0000</w:t>
      </w:r>
      <w:r w:rsidR="008F3DEA" w:rsidRPr="009C4CE5">
        <w:rPr>
          <w:sz w:val="16"/>
        </w:rPr>
        <w:t xml:space="preserve"> </w:t>
      </w:r>
      <w:r w:rsidR="00AA73B1" w:rsidRPr="009C4CE5">
        <w:rPr>
          <w:sz w:val="16"/>
        </w:rPr>
        <w:t>M</w:t>
      </w:r>
      <w:r w:rsidR="00AA73B1" w:rsidRPr="009C4CE5">
        <w:rPr>
          <w:sz w:val="16"/>
        </w:rPr>
        <w:tab/>
      </w:r>
      <w:r w:rsidR="003E1527">
        <w:rPr>
          <w:sz w:val="16"/>
        </w:rPr>
        <w:t xml:space="preserve"> </w:t>
      </w:r>
      <w:r w:rsidR="00AA73B1" w:rsidRPr="009C4CE5">
        <w:rPr>
          <w:sz w:val="16"/>
        </w:rPr>
        <w:t>07/25/1940</w:t>
      </w:r>
      <w:r w:rsidR="00AA73B1" w:rsidRPr="009C4CE5">
        <w:rPr>
          <w:sz w:val="16"/>
        </w:rPr>
        <w:tab/>
      </w:r>
      <w:r w:rsidR="003E1527">
        <w:rPr>
          <w:sz w:val="16"/>
        </w:rPr>
        <w:t xml:space="preserve"> </w:t>
      </w:r>
      <w:r w:rsidR="00AA73B1" w:rsidRPr="009C4CE5">
        <w:rPr>
          <w:sz w:val="16"/>
        </w:rPr>
        <w:t>07/25/2000</w:t>
      </w:r>
      <w:r w:rsidR="003E1527">
        <w:rPr>
          <w:sz w:val="16"/>
        </w:rPr>
        <w:t xml:space="preserve"> </w:t>
      </w:r>
      <w:r w:rsidR="00AA73B1" w:rsidRPr="009C4CE5">
        <w:rPr>
          <w:sz w:val="16"/>
        </w:rPr>
        <w:t>2000-00371/00</w:t>
      </w:r>
      <w:r w:rsidR="003E1527">
        <w:rPr>
          <w:sz w:val="16"/>
        </w:rPr>
        <w:t xml:space="preserve"> </w:t>
      </w:r>
      <w:r w:rsidR="00AA73B1" w:rsidRPr="009C4CE5">
        <w:rPr>
          <w:sz w:val="16"/>
        </w:rPr>
        <w:t>09/25/1992</w:t>
      </w:r>
      <w:r w:rsidR="003E1527">
        <w:rPr>
          <w:sz w:val="16"/>
        </w:rPr>
        <w:t xml:space="preserve"> </w:t>
      </w:r>
      <w:r w:rsidR="00AA73B1" w:rsidRPr="009C4CE5">
        <w:rPr>
          <w:sz w:val="16"/>
        </w:rPr>
        <w:t>C18.5–COLON,</w:t>
      </w:r>
      <w:r w:rsidR="003E1527">
        <w:rPr>
          <w:sz w:val="16"/>
        </w:rPr>
        <w:t xml:space="preserve"> </w:t>
      </w:r>
      <w:r w:rsidR="00AA73B1" w:rsidRPr="009C4CE5">
        <w:rPr>
          <w:sz w:val="16"/>
        </w:rPr>
        <w:t>SPLENIC</w:t>
      </w:r>
      <w:r w:rsidR="00BE00E6" w:rsidRPr="009C4CE5">
        <w:rPr>
          <w:sz w:val="16"/>
        </w:rPr>
        <w:tab/>
      </w:r>
      <w:r w:rsidR="00AA73B1">
        <w:t xml:space="preserve"> </w:t>
      </w:r>
      <w:r w:rsidR="00AA73B1">
        <w:tab/>
      </w:r>
      <w:r w:rsidR="00AA73B1">
        <w:tab/>
      </w:r>
    </w:p>
    <w:p w:rsidR="00615D1A" w:rsidRDefault="000F50AF" w:rsidP="00290FC8">
      <w:pPr>
        <w:pStyle w:val="Heading2"/>
      </w:pPr>
      <w:bookmarkStart w:id="94" w:name="_Toc421255006"/>
      <w:r>
        <w:rPr>
          <w:rStyle w:val="Heading2Char"/>
        </w:rPr>
        <w:t>PS</w:t>
      </w:r>
      <w:r w:rsidR="003B7669">
        <w:rPr>
          <w:rStyle w:val="Heading2Char"/>
        </w:rPr>
        <w:t xml:space="preserve">  </w:t>
      </w:r>
      <w:r w:rsidR="00F64AA1" w:rsidRPr="000F50AF">
        <w:rPr>
          <w:rStyle w:val="Heading2Char"/>
        </w:rPr>
        <w:t>Patient Index-Site (80c)</w:t>
      </w:r>
      <w:bookmarkEnd w:id="94"/>
      <w:r w:rsidR="001C3BD0">
        <w:rPr>
          <w:rStyle w:val="Heading2Char"/>
        </w:rPr>
        <w:fldChar w:fldCharType="begin"/>
      </w:r>
      <w:r w:rsidR="001C3BD0">
        <w:instrText xml:space="preserve"> XE "</w:instrText>
      </w:r>
      <w:r w:rsidR="001C3BD0" w:rsidRPr="00A4708E">
        <w:instrText>PS</w:instrText>
      </w:r>
      <w:r w:rsidR="001C3BD0">
        <w:instrText xml:space="preserve">" </w:instrText>
      </w:r>
      <w:r w:rsidR="001C3BD0">
        <w:rPr>
          <w:rStyle w:val="Heading2Char"/>
        </w:rPr>
        <w:fldChar w:fldCharType="end"/>
      </w:r>
      <w:r w:rsidR="001C3BD0">
        <w:rPr>
          <w:rStyle w:val="Heading2Char"/>
        </w:rPr>
        <w:fldChar w:fldCharType="begin"/>
      </w:r>
      <w:r w:rsidR="001C3BD0">
        <w:instrText xml:space="preserve"> XE "</w:instrText>
      </w:r>
      <w:r w:rsidR="001C3BD0" w:rsidRPr="00C2142C">
        <w:instrText>Registry:Patient index-site</w:instrText>
      </w:r>
      <w:r w:rsidR="001C3BD0">
        <w:instrText xml:space="preserve">" </w:instrText>
      </w:r>
      <w:r w:rsidR="001C3BD0">
        <w:rPr>
          <w:rStyle w:val="Heading2Char"/>
        </w:rPr>
        <w:fldChar w:fldCharType="end"/>
      </w:r>
    </w:p>
    <w:p w:rsidR="00F64AA1" w:rsidRDefault="00615D1A" w:rsidP="00F64AA1">
      <w:r>
        <w:t>The Patient Index Site list p</w:t>
      </w:r>
      <w:r w:rsidR="00F64AA1" w:rsidRPr="007B17EA">
        <w:t xml:space="preserve">rovides </w:t>
      </w:r>
      <w:r w:rsidR="00AC544D">
        <w:t xml:space="preserve">an </w:t>
      </w:r>
      <w:r w:rsidR="00F64AA1" w:rsidRPr="007B17EA">
        <w:t>alphabetical list of the entire registry</w:t>
      </w:r>
      <w:r w:rsidR="00AC544D">
        <w:t>.</w:t>
      </w:r>
    </w:p>
    <w:p w:rsidR="002C54F1" w:rsidRPr="007B17EA" w:rsidRDefault="002C54F1" w:rsidP="00C97FA9">
      <w:pPr>
        <w:pStyle w:val="NoteText"/>
      </w:pPr>
      <w:r w:rsidRPr="00373B04">
        <w:rPr>
          <w:b/>
        </w:rPr>
        <w:t>Note:</w:t>
      </w:r>
      <w:r>
        <w:t xml:space="preserve"> </w:t>
      </w:r>
      <w:r w:rsidRPr="00373B04">
        <w:rPr>
          <w:b/>
        </w:rPr>
        <w:t>80c</w:t>
      </w:r>
      <w:r>
        <w:t xml:space="preserve"> (80 columns) presents an easy-to-read display on the computer screen.</w:t>
      </w:r>
    </w:p>
    <w:p w:rsidR="00F64AA1" w:rsidRPr="007B17EA" w:rsidRDefault="00AC544D" w:rsidP="003A74AE">
      <w:pPr>
        <w:pStyle w:val="courier"/>
      </w:pPr>
      <w:r>
        <w:t xml:space="preserve">PATIENT </w:t>
      </w:r>
      <w:r w:rsidR="00F64AA1" w:rsidRPr="007B17EA">
        <w:t>NAME</w:t>
      </w:r>
      <w:r>
        <w:tab/>
      </w:r>
      <w:r w:rsidR="00F64AA1" w:rsidRPr="007B17EA">
        <w:t>SSN</w:t>
      </w:r>
      <w:r>
        <w:tab/>
      </w:r>
      <w:r w:rsidR="00F64AA1" w:rsidRPr="007B17EA">
        <w:t>SX</w:t>
      </w:r>
      <w:r w:rsidR="00075E30">
        <w:tab/>
      </w:r>
      <w:r w:rsidR="00F64AA1" w:rsidRPr="007B17EA">
        <w:t>ACC/SEQ #</w:t>
      </w:r>
      <w:r>
        <w:tab/>
      </w:r>
      <w:r>
        <w:tab/>
      </w:r>
      <w:r w:rsidR="00F64AA1" w:rsidRPr="007B17EA">
        <w:t>PRIMARY SITE/GP</w:t>
      </w:r>
      <w:r>
        <w:tab/>
      </w:r>
      <w:r w:rsidR="00F64AA1" w:rsidRPr="007B17EA">
        <w:t>DATE DX</w:t>
      </w:r>
    </w:p>
    <w:p w:rsidR="00615D1A" w:rsidRDefault="000F50AF" w:rsidP="00290FC8">
      <w:pPr>
        <w:pStyle w:val="Heading2"/>
      </w:pPr>
      <w:bookmarkStart w:id="95" w:name="_Toc421255007"/>
      <w:r>
        <w:rPr>
          <w:rStyle w:val="Heading2Char"/>
        </w:rPr>
        <w:t xml:space="preserve">PE  </w:t>
      </w:r>
      <w:r w:rsidR="00F64AA1" w:rsidRPr="000F50AF">
        <w:rPr>
          <w:rStyle w:val="Heading2Char"/>
        </w:rPr>
        <w:t>Patient Index-EOVA (132c)</w:t>
      </w:r>
      <w:bookmarkEnd w:id="95"/>
      <w:r w:rsidR="00F64AA1" w:rsidRPr="007B17EA">
        <w:t xml:space="preserve"> </w:t>
      </w:r>
      <w:r w:rsidR="001C3BD0">
        <w:fldChar w:fldCharType="begin"/>
      </w:r>
      <w:r w:rsidR="001C3BD0">
        <w:instrText xml:space="preserve"> XE "</w:instrText>
      </w:r>
      <w:r w:rsidR="001C3BD0" w:rsidRPr="00A4708E">
        <w:instrText>PE</w:instrText>
      </w:r>
      <w:r w:rsidR="001C3BD0">
        <w:instrText xml:space="preserve">" </w:instrText>
      </w:r>
      <w:r w:rsidR="001C3BD0">
        <w:fldChar w:fldCharType="end"/>
      </w:r>
      <w:r w:rsidR="001C3BD0">
        <w:fldChar w:fldCharType="begin"/>
      </w:r>
      <w:r w:rsidR="001C3BD0">
        <w:instrText xml:space="preserve"> XE "</w:instrText>
      </w:r>
      <w:r w:rsidR="001C3BD0" w:rsidRPr="00F352DA">
        <w:instrText>Registry:Patient index-EOVA</w:instrText>
      </w:r>
      <w:r w:rsidR="001C3BD0">
        <w:instrText xml:space="preserve">" </w:instrText>
      </w:r>
      <w:r w:rsidR="001C3BD0">
        <w:fldChar w:fldCharType="end"/>
      </w:r>
    </w:p>
    <w:p w:rsidR="00F64AA1" w:rsidRDefault="00AC544D" w:rsidP="00F64AA1">
      <w:r>
        <w:t xml:space="preserve">The Patient Index-EOVA is </w:t>
      </w:r>
      <w:r w:rsidR="00F64AA1" w:rsidRPr="007B17EA">
        <w:t xml:space="preserve">similar to PA </w:t>
      </w:r>
      <w:r>
        <w:t xml:space="preserve"> Patient Index Site,</w:t>
      </w:r>
      <w:r w:rsidRPr="007B17EA">
        <w:t xml:space="preserve"> </w:t>
      </w:r>
      <w:r>
        <w:t>but provides</w:t>
      </w:r>
      <w:r w:rsidR="00F64AA1" w:rsidRPr="007B17EA">
        <w:t xml:space="preserve"> slightly different information</w:t>
      </w:r>
      <w:r>
        <w:t>.</w:t>
      </w:r>
    </w:p>
    <w:p w:rsidR="00F42D33" w:rsidRPr="007B17EA" w:rsidRDefault="00F42D33" w:rsidP="00C97FA9">
      <w:pPr>
        <w:pStyle w:val="NoteText"/>
      </w:pPr>
      <w:r w:rsidRPr="00373B04">
        <w:rPr>
          <w:b/>
        </w:rPr>
        <w:t>Note:</w:t>
      </w:r>
      <w:r>
        <w:t xml:space="preserve"> </w:t>
      </w:r>
      <w:r w:rsidRPr="00373B04">
        <w:rPr>
          <w:b/>
        </w:rPr>
        <w:t>132c</w:t>
      </w:r>
      <w:r>
        <w:t xml:space="preserve"> (132 columns) does not present an easy-to-read display on the computer screen because the text wraps; select a device that can print 132 columns.</w:t>
      </w:r>
    </w:p>
    <w:p w:rsidR="00615D1A" w:rsidRDefault="000F50AF" w:rsidP="00290FC8">
      <w:pPr>
        <w:pStyle w:val="Heading2"/>
      </w:pPr>
      <w:bookmarkStart w:id="96" w:name="_Toc421255008"/>
      <w:r>
        <w:rPr>
          <w:rStyle w:val="Heading2Char"/>
        </w:rPr>
        <w:lastRenderedPageBreak/>
        <w:t xml:space="preserve">IN  </w:t>
      </w:r>
      <w:r w:rsidR="00F64AA1" w:rsidRPr="000F50AF">
        <w:rPr>
          <w:rStyle w:val="Heading2Char"/>
        </w:rPr>
        <w:t>Primary ICDO Listing (80c)</w:t>
      </w:r>
      <w:bookmarkEnd w:id="96"/>
      <w:r w:rsidR="00F64AA1" w:rsidRPr="007B17EA">
        <w:t xml:space="preserve"> </w:t>
      </w:r>
      <w:r w:rsidR="001C3BD0">
        <w:fldChar w:fldCharType="begin"/>
      </w:r>
      <w:r w:rsidR="001C3BD0">
        <w:instrText xml:space="preserve"> XE "</w:instrText>
      </w:r>
      <w:r w:rsidR="001C3BD0" w:rsidRPr="00A4708E">
        <w:instrText>IN</w:instrText>
      </w:r>
      <w:r w:rsidR="001C3BD0">
        <w:instrText xml:space="preserve">" </w:instrText>
      </w:r>
      <w:r w:rsidR="001C3BD0">
        <w:fldChar w:fldCharType="end"/>
      </w:r>
      <w:r w:rsidR="001C3BD0">
        <w:fldChar w:fldCharType="begin"/>
      </w:r>
      <w:r w:rsidR="001C3BD0">
        <w:instrText xml:space="preserve"> XE "</w:instrText>
      </w:r>
      <w:r w:rsidR="001C3BD0" w:rsidRPr="00DE2E3F">
        <w:instrText>Registry:Primary ICDO listing</w:instrText>
      </w:r>
      <w:r w:rsidR="001C3BD0">
        <w:instrText xml:space="preserve">" </w:instrText>
      </w:r>
      <w:r w:rsidR="001C3BD0">
        <w:fldChar w:fldCharType="end"/>
      </w:r>
    </w:p>
    <w:p w:rsidR="00AC544D" w:rsidRDefault="00AC544D" w:rsidP="00F64AA1">
      <w:r>
        <w:t xml:space="preserve">The Primary ICDO Listing provides a </w:t>
      </w:r>
      <w:r w:rsidR="00F64AA1" w:rsidRPr="007B17EA">
        <w:t xml:space="preserve">list </w:t>
      </w:r>
      <w:r>
        <w:t xml:space="preserve">of all cases in the entire registry </w:t>
      </w:r>
      <w:r w:rsidR="00F64AA1" w:rsidRPr="007B17EA">
        <w:t>by the ICDO code</w:t>
      </w:r>
      <w:r>
        <w:t>s. The list begins with ICDO-SITE: C00-LIP. The list is very long.</w:t>
      </w:r>
    </w:p>
    <w:p w:rsidR="002C54F1" w:rsidRDefault="002C54F1" w:rsidP="00C97FA9">
      <w:pPr>
        <w:pStyle w:val="NoteText"/>
      </w:pPr>
      <w:r w:rsidRPr="00373B04">
        <w:rPr>
          <w:b/>
        </w:rPr>
        <w:t>Note:</w:t>
      </w:r>
      <w:r>
        <w:t xml:space="preserve"> </w:t>
      </w:r>
      <w:r w:rsidRPr="00373B04">
        <w:rPr>
          <w:b/>
        </w:rPr>
        <w:t>80c</w:t>
      </w:r>
      <w:r>
        <w:t xml:space="preserve"> (80 columns) presents an easy-to-read display on the computer screen.</w:t>
      </w:r>
    </w:p>
    <w:p w:rsidR="00F64AA1" w:rsidRPr="007B17EA" w:rsidRDefault="00F64AA1" w:rsidP="003A74AE">
      <w:pPr>
        <w:pStyle w:val="courier"/>
      </w:pPr>
      <w:r w:rsidRPr="007B17EA">
        <w:t>PATIENT NAME</w:t>
      </w:r>
      <w:r w:rsidR="00AC544D">
        <w:tab/>
      </w:r>
      <w:r w:rsidRPr="007B17EA">
        <w:t>SSN</w:t>
      </w:r>
      <w:r w:rsidR="00AC544D">
        <w:tab/>
      </w:r>
      <w:r w:rsidR="00AC544D">
        <w:tab/>
      </w:r>
      <w:r w:rsidRPr="007B17EA">
        <w:t>YEAR ACC/SEQ #</w:t>
      </w:r>
      <w:r w:rsidR="008F3DEA">
        <w:tab/>
      </w:r>
      <w:r w:rsidR="008F3DEA">
        <w:tab/>
      </w:r>
      <w:r w:rsidRPr="007B17EA">
        <w:t>TOPOGRAPHY</w:t>
      </w:r>
      <w:r w:rsidR="00AC544D">
        <w:tab/>
      </w:r>
      <w:r w:rsidR="00AC544D">
        <w:tab/>
      </w:r>
      <w:r w:rsidRPr="007B17EA">
        <w:t>DATE DX</w:t>
      </w:r>
    </w:p>
    <w:p w:rsidR="00F64AA1" w:rsidRPr="00290FC8" w:rsidRDefault="000F50AF" w:rsidP="00290FC8">
      <w:pPr>
        <w:pStyle w:val="Heading2"/>
      </w:pPr>
      <w:bookmarkStart w:id="97" w:name="_Toc421255009"/>
      <w:r w:rsidRPr="00C70B4D">
        <w:t xml:space="preserve">SG  </w:t>
      </w:r>
      <w:r w:rsidR="00F64AA1" w:rsidRPr="00C70B4D">
        <w:t>Pri</w:t>
      </w:r>
      <w:r w:rsidR="00F64AA1" w:rsidRPr="007B17EA">
        <w:t>mary Site/GP Listing (80c)</w:t>
      </w:r>
      <w:bookmarkEnd w:id="97"/>
      <w:r w:rsidR="001C3BD0">
        <w:fldChar w:fldCharType="begin"/>
      </w:r>
      <w:r w:rsidR="001C3BD0">
        <w:instrText xml:space="preserve"> XE "</w:instrText>
      </w:r>
      <w:r w:rsidR="001C3BD0" w:rsidRPr="006E0978">
        <w:instrText>Registry:Primary site/GP listing</w:instrText>
      </w:r>
      <w:r w:rsidR="001C3BD0">
        <w:instrText xml:space="preserve">" </w:instrText>
      </w:r>
      <w:r w:rsidR="001C3BD0">
        <w:fldChar w:fldCharType="end"/>
      </w:r>
      <w:r w:rsidR="001C3BD0">
        <w:fldChar w:fldCharType="begin"/>
      </w:r>
      <w:r w:rsidR="001C3BD0">
        <w:instrText xml:space="preserve"> XE "</w:instrText>
      </w:r>
      <w:r w:rsidR="001C3BD0" w:rsidRPr="00A4708E">
        <w:instrText>SG</w:instrText>
      </w:r>
      <w:r w:rsidR="001C3BD0">
        <w:instrText xml:space="preserve">" </w:instrText>
      </w:r>
      <w:r w:rsidR="001C3BD0">
        <w:fldChar w:fldCharType="end"/>
      </w:r>
    </w:p>
    <w:p w:rsidR="005D38DA" w:rsidRDefault="00F64AA1" w:rsidP="00F64AA1">
      <w:r w:rsidRPr="007B17EA">
        <w:t>Th</w:t>
      </w:r>
      <w:r w:rsidR="005D38DA">
        <w:t>e Primary Site/GP Listing provides a list of</w:t>
      </w:r>
      <w:r w:rsidRPr="007B17EA">
        <w:t xml:space="preserve"> all cases in the </w:t>
      </w:r>
      <w:r w:rsidR="005D38DA">
        <w:t xml:space="preserve">entire </w:t>
      </w:r>
      <w:r w:rsidRPr="007B17EA">
        <w:t xml:space="preserve">registry by requested site/gp. The previous selection </w:t>
      </w:r>
      <w:r w:rsidR="005D38DA">
        <w:t>display</w:t>
      </w:r>
      <w:r w:rsidRPr="007B17EA">
        <w:t>s as the default</w:t>
      </w:r>
      <w:r w:rsidR="005D38DA">
        <w:t>.</w:t>
      </w:r>
    </w:p>
    <w:p w:rsidR="002C54F1" w:rsidRDefault="002C54F1" w:rsidP="00C97FA9">
      <w:pPr>
        <w:pStyle w:val="NoteText"/>
      </w:pPr>
      <w:r w:rsidRPr="00373B04">
        <w:rPr>
          <w:b/>
        </w:rPr>
        <w:t>Note:</w:t>
      </w:r>
      <w:r>
        <w:t xml:space="preserve"> </w:t>
      </w:r>
      <w:r w:rsidRPr="00373B04">
        <w:rPr>
          <w:b/>
        </w:rPr>
        <w:t>80c</w:t>
      </w:r>
      <w:r>
        <w:t xml:space="preserve"> (80 columns) presents an easy-to-read display on the computer screen.</w:t>
      </w:r>
    </w:p>
    <w:p w:rsidR="00F64AA1" w:rsidRPr="007B17EA" w:rsidRDefault="00F64AA1" w:rsidP="003A74AE">
      <w:pPr>
        <w:pStyle w:val="courier"/>
      </w:pPr>
      <w:r w:rsidRPr="007B17EA">
        <w:t>* Previous selection: SITE/GP equals LUNG</w:t>
      </w:r>
    </w:p>
    <w:p w:rsidR="00F64AA1" w:rsidRPr="00DC26B0" w:rsidRDefault="00F64AA1" w:rsidP="00DC26B0">
      <w:r w:rsidRPr="003A74AE">
        <w:rPr>
          <w:rStyle w:val="courierChar"/>
        </w:rPr>
        <w:t>START WITH SITE/GP: LUNG// PANCREAS</w:t>
      </w:r>
      <w:r w:rsidR="00DC26B0">
        <w:rPr>
          <w:rStyle w:val="courierChar"/>
        </w:rPr>
        <w:tab/>
      </w:r>
      <w:r w:rsidR="00DC26B0">
        <w:rPr>
          <w:rStyle w:val="courierChar"/>
        </w:rPr>
        <w:tab/>
      </w:r>
      <w:r w:rsidR="00DC26B0">
        <w:rPr>
          <w:rStyle w:val="courierChar"/>
        </w:rPr>
        <w:tab/>
      </w:r>
      <w:r w:rsidR="00DC26B0" w:rsidRPr="00DC26B0">
        <w:t>Type PANCREAS.</w:t>
      </w:r>
      <w:r w:rsidR="008B3BE0">
        <w:tab/>
      </w:r>
      <w:r w:rsidR="008B3BE0">
        <w:tab/>
      </w:r>
    </w:p>
    <w:p w:rsidR="00F64AA1" w:rsidRPr="007B17EA" w:rsidRDefault="00F64AA1" w:rsidP="003A74AE">
      <w:pPr>
        <w:pStyle w:val="courier"/>
      </w:pPr>
      <w:r w:rsidRPr="007B17EA">
        <w:t xml:space="preserve">GO TO SITE/GP: LAST// </w:t>
      </w:r>
      <w:r w:rsidRPr="008B3BE0">
        <w:rPr>
          <w:b/>
        </w:rPr>
        <w:t>PANCREAS</w:t>
      </w:r>
    </w:p>
    <w:p w:rsidR="00F64AA1" w:rsidRPr="007B17EA" w:rsidRDefault="008B3BE0" w:rsidP="003A74AE">
      <w:pPr>
        <w:pStyle w:val="courier"/>
      </w:pPr>
      <w:r>
        <w:tab/>
      </w:r>
      <w:r w:rsidR="00F64AA1" w:rsidRPr="007B17EA">
        <w:t>Previous selection: ICDO TOPOGRAPHY-CODE from C34.0 to C34.9</w:t>
      </w:r>
    </w:p>
    <w:p w:rsidR="00F64AA1" w:rsidRPr="008B3BE0" w:rsidRDefault="00F64AA1" w:rsidP="00DC26B0">
      <w:pPr>
        <w:ind w:left="6480" w:hanging="6480"/>
        <w:rPr>
          <w:szCs w:val="24"/>
        </w:rPr>
      </w:pPr>
      <w:r w:rsidRPr="00DC26B0">
        <w:rPr>
          <w:rStyle w:val="courierChar"/>
        </w:rPr>
        <w:t>START WITH PRIMARY SITE CODE: C34.0// C25</w:t>
      </w:r>
      <w:r w:rsidR="00DC26B0">
        <w:tab/>
        <w:t xml:space="preserve">For a specific </w:t>
      </w:r>
      <w:r w:rsidR="008B3BE0" w:rsidRPr="00DC26B0">
        <w:t>primary site use only that code</w:t>
      </w:r>
    </w:p>
    <w:p w:rsidR="00F64AA1" w:rsidRPr="007B17EA" w:rsidRDefault="008B3BE0" w:rsidP="00DC26B0">
      <w:pPr>
        <w:pStyle w:val="courier"/>
      </w:pPr>
      <w:r>
        <w:tab/>
      </w:r>
      <w:r w:rsidR="00F64AA1" w:rsidRPr="007B17EA">
        <w:t>GO TO PRIMARY SITE CODE: C34.9// C25.9</w:t>
      </w:r>
    </w:p>
    <w:p w:rsidR="00E95951" w:rsidRPr="00E95951" w:rsidRDefault="008B3BE0" w:rsidP="00F64AA1">
      <w:pPr>
        <w:rPr>
          <w:b/>
        </w:rPr>
      </w:pPr>
      <w:r w:rsidRPr="00E95951">
        <w:rPr>
          <w:b/>
        </w:rPr>
        <w:t>E</w:t>
      </w:r>
      <w:r w:rsidR="00F64AA1" w:rsidRPr="00E95951">
        <w:rPr>
          <w:b/>
        </w:rPr>
        <w:t>xample</w:t>
      </w:r>
    </w:p>
    <w:p w:rsidR="00F64AA1" w:rsidRPr="007B17EA" w:rsidRDefault="008B3BE0" w:rsidP="00F64AA1">
      <w:r>
        <w:t>L</w:t>
      </w:r>
      <w:r w:rsidR="00F64AA1" w:rsidRPr="007B17EA">
        <w:t xml:space="preserve">ist for </w:t>
      </w:r>
      <w:r>
        <w:t>an</w:t>
      </w:r>
      <w:r w:rsidR="00F64AA1" w:rsidRPr="007B17EA">
        <w:t xml:space="preserve"> ICDO</w:t>
      </w:r>
      <w:r w:rsidR="00634514">
        <w:t xml:space="preserve"> </w:t>
      </w:r>
      <w:r w:rsidR="00F64AA1" w:rsidRPr="007B17EA">
        <w:t>Code</w:t>
      </w:r>
      <w:r>
        <w:t xml:space="preserve">, sorted </w:t>
      </w:r>
      <w:r w:rsidR="00F64AA1" w:rsidRPr="007B17EA">
        <w:t>alphabetical</w:t>
      </w:r>
      <w:r>
        <w:t>ly.</w:t>
      </w:r>
    </w:p>
    <w:p w:rsidR="00F64AA1" w:rsidRPr="007B17EA" w:rsidRDefault="00F64AA1" w:rsidP="00DC26B0">
      <w:pPr>
        <w:pStyle w:val="courier"/>
      </w:pPr>
      <w:r w:rsidRPr="007B17EA">
        <w:t>PATIENT NAME</w:t>
      </w:r>
      <w:r w:rsidR="00E95951">
        <w:tab/>
      </w:r>
      <w:r w:rsidRPr="007B17EA">
        <w:t>SSN</w:t>
      </w:r>
      <w:r w:rsidR="00E95951">
        <w:tab/>
      </w:r>
      <w:r w:rsidR="00E95951">
        <w:tab/>
      </w:r>
      <w:r w:rsidR="005C6022">
        <w:tab/>
        <w:t xml:space="preserve">YEAR </w:t>
      </w:r>
      <w:r w:rsidR="005C6022">
        <w:tab/>
        <w:t>A</w:t>
      </w:r>
      <w:r w:rsidRPr="007B17EA">
        <w:t xml:space="preserve">CC/SEQ # </w:t>
      </w:r>
      <w:r w:rsidR="00E95951">
        <w:tab/>
      </w:r>
      <w:r w:rsidR="00DC26B0">
        <w:tab/>
      </w:r>
      <w:r w:rsidRPr="007B17EA">
        <w:t>TOPOGRAPHY</w:t>
      </w:r>
      <w:r w:rsidR="008F3DEA">
        <w:tab/>
      </w:r>
      <w:r w:rsidR="008F3DEA">
        <w:tab/>
      </w:r>
      <w:r w:rsidRPr="007B17EA">
        <w:t>DATE DX</w:t>
      </w:r>
    </w:p>
    <w:p w:rsidR="00F64AA1" w:rsidRPr="007B17EA" w:rsidRDefault="00F64AA1" w:rsidP="00DC26B0">
      <w:pPr>
        <w:pStyle w:val="courier"/>
      </w:pPr>
      <w:r w:rsidRPr="007B17EA">
        <w:t>---------------------------------------------------------------------------</w:t>
      </w:r>
    </w:p>
    <w:p w:rsidR="00F64AA1" w:rsidRPr="007B17EA" w:rsidRDefault="00E95951" w:rsidP="00DC26B0">
      <w:pPr>
        <w:pStyle w:val="courier"/>
      </w:pPr>
      <w:r>
        <w:tab/>
      </w:r>
      <w:r>
        <w:tab/>
      </w:r>
      <w:r>
        <w:tab/>
      </w:r>
      <w:r>
        <w:tab/>
      </w:r>
      <w:r>
        <w:tab/>
      </w:r>
      <w:r w:rsidR="005C6022">
        <w:tab/>
      </w:r>
      <w:r w:rsidR="005C6022">
        <w:tab/>
      </w:r>
      <w:r w:rsidR="005C6022">
        <w:tab/>
      </w:r>
      <w:r w:rsidR="005C6022">
        <w:tab/>
      </w:r>
      <w:r w:rsidR="00F64AA1" w:rsidRPr="007B17EA">
        <w:t>ICDO CODE: C25.0</w:t>
      </w:r>
    </w:p>
    <w:p w:rsidR="00F64AA1" w:rsidRPr="007B17EA" w:rsidRDefault="00E95951" w:rsidP="00DC26B0">
      <w:pPr>
        <w:pStyle w:val="courier"/>
      </w:pPr>
      <w:r>
        <w:t>LAST,FIRST</w:t>
      </w:r>
      <w:r w:rsidR="00634514">
        <w:t xml:space="preserve"> A</w:t>
      </w:r>
      <w:r>
        <w:tab/>
      </w:r>
      <w:r w:rsidR="00F64AA1" w:rsidRPr="007B17EA">
        <w:t>000-00-0000</w:t>
      </w:r>
      <w:r>
        <w:tab/>
      </w:r>
      <w:r w:rsidR="00F64AA1" w:rsidRPr="007B17EA">
        <w:t xml:space="preserve">2002 </w:t>
      </w:r>
      <w:r w:rsidR="005C6022">
        <w:tab/>
      </w:r>
      <w:r w:rsidR="00F64AA1" w:rsidRPr="007B17EA">
        <w:t>2002-00072/00</w:t>
      </w:r>
      <w:r>
        <w:tab/>
      </w:r>
      <w:r w:rsidR="00F64AA1" w:rsidRPr="007B17EA">
        <w:t>PANCREAS HEAD</w:t>
      </w:r>
      <w:r w:rsidR="008F3DEA">
        <w:tab/>
      </w:r>
      <w:r w:rsidR="00F64AA1" w:rsidRPr="007B17EA">
        <w:t>02/20/2002</w:t>
      </w:r>
    </w:p>
    <w:p w:rsidR="00F64AA1" w:rsidRPr="007B17EA" w:rsidRDefault="00E95951" w:rsidP="00DC26B0">
      <w:pPr>
        <w:pStyle w:val="courier"/>
      </w:pPr>
      <w:r>
        <w:tab/>
      </w:r>
      <w:r>
        <w:tab/>
      </w:r>
      <w:r>
        <w:tab/>
      </w:r>
      <w:r>
        <w:tab/>
      </w:r>
      <w:r>
        <w:tab/>
      </w:r>
      <w:r w:rsidR="005C6022">
        <w:tab/>
      </w:r>
      <w:r w:rsidR="005C6022">
        <w:tab/>
      </w:r>
      <w:r w:rsidR="005C6022">
        <w:tab/>
      </w:r>
      <w:r w:rsidR="005C6022">
        <w:tab/>
      </w:r>
      <w:r w:rsidR="00F64AA1" w:rsidRPr="007B17EA">
        <w:t>ICDO CODE: C25.1</w:t>
      </w:r>
    </w:p>
    <w:p w:rsidR="00F64AA1" w:rsidRPr="007B17EA" w:rsidRDefault="00E95951" w:rsidP="00DC26B0">
      <w:pPr>
        <w:pStyle w:val="courier"/>
      </w:pPr>
      <w:r>
        <w:t>LAST,FIRST</w:t>
      </w:r>
      <w:r w:rsidR="00634514">
        <w:t xml:space="preserve"> B</w:t>
      </w:r>
      <w:r>
        <w:tab/>
      </w:r>
      <w:r w:rsidR="00F64AA1" w:rsidRPr="007B17EA">
        <w:t>000-00-0000</w:t>
      </w:r>
      <w:r>
        <w:tab/>
      </w:r>
      <w:r w:rsidR="00F64AA1" w:rsidRPr="007B17EA">
        <w:t xml:space="preserve">1978 </w:t>
      </w:r>
      <w:r w:rsidR="005C6022">
        <w:tab/>
      </w:r>
      <w:r w:rsidR="00F64AA1" w:rsidRPr="007B17EA">
        <w:t>1978-00089/00</w:t>
      </w:r>
      <w:r>
        <w:tab/>
      </w:r>
      <w:r w:rsidR="00F64AA1" w:rsidRPr="007B17EA">
        <w:t>PANCREAS BODY</w:t>
      </w:r>
      <w:r>
        <w:tab/>
      </w:r>
      <w:r w:rsidR="00F64AA1" w:rsidRPr="007B17EA">
        <w:t>05/01/1978</w:t>
      </w:r>
    </w:p>
    <w:p w:rsidR="00F64AA1" w:rsidRPr="007B17EA" w:rsidRDefault="00E95951" w:rsidP="00DC26B0">
      <w:pPr>
        <w:pStyle w:val="courier"/>
      </w:pPr>
      <w:r>
        <w:t>LAST,FIRST</w:t>
      </w:r>
      <w:r w:rsidR="00634514">
        <w:t xml:space="preserve"> C</w:t>
      </w:r>
      <w:r>
        <w:tab/>
      </w:r>
      <w:r w:rsidR="00F64AA1" w:rsidRPr="007B17EA">
        <w:t>000-00-0000</w:t>
      </w:r>
      <w:r>
        <w:tab/>
      </w:r>
      <w:r w:rsidR="00F64AA1" w:rsidRPr="007B17EA">
        <w:t xml:space="preserve">2005 </w:t>
      </w:r>
      <w:r w:rsidR="005C6022">
        <w:tab/>
      </w:r>
      <w:r w:rsidR="00F64AA1" w:rsidRPr="007B17EA">
        <w:t>2005-00143/02</w:t>
      </w:r>
      <w:r>
        <w:tab/>
      </w:r>
      <w:r w:rsidR="00F64AA1" w:rsidRPr="007B17EA">
        <w:t>PANCREAS BODY</w:t>
      </w:r>
      <w:r>
        <w:tab/>
      </w:r>
      <w:r w:rsidR="00F64AA1" w:rsidRPr="007B17EA">
        <w:t>03/23/2005</w:t>
      </w:r>
    </w:p>
    <w:p w:rsidR="00F64AA1" w:rsidRPr="007B17EA" w:rsidRDefault="00E95951" w:rsidP="00DC26B0">
      <w:pPr>
        <w:pStyle w:val="courier"/>
      </w:pPr>
      <w:r>
        <w:tab/>
      </w:r>
      <w:r>
        <w:tab/>
      </w:r>
      <w:r>
        <w:tab/>
      </w:r>
      <w:r>
        <w:tab/>
      </w:r>
      <w:r>
        <w:tab/>
      </w:r>
      <w:r w:rsidR="005C6022">
        <w:tab/>
      </w:r>
      <w:r w:rsidR="005C6022">
        <w:tab/>
      </w:r>
      <w:r w:rsidR="005C6022">
        <w:tab/>
      </w:r>
      <w:r w:rsidR="005C6022">
        <w:tab/>
      </w:r>
      <w:r w:rsidR="00F64AA1" w:rsidRPr="007B17EA">
        <w:t>ICDO CODE: C25.2</w:t>
      </w:r>
    </w:p>
    <w:p w:rsidR="00F64AA1" w:rsidRPr="007B17EA" w:rsidRDefault="00E95951" w:rsidP="00DC26B0">
      <w:pPr>
        <w:pStyle w:val="courier"/>
      </w:pPr>
      <w:r>
        <w:t>LAST,FIRST</w:t>
      </w:r>
      <w:r w:rsidR="00634514">
        <w:t xml:space="preserve"> D</w:t>
      </w:r>
      <w:r>
        <w:tab/>
      </w:r>
      <w:r w:rsidR="00F64AA1" w:rsidRPr="007B17EA">
        <w:t>000-00-0000</w:t>
      </w:r>
      <w:r>
        <w:tab/>
      </w:r>
      <w:r w:rsidR="00F64AA1" w:rsidRPr="007B17EA">
        <w:t xml:space="preserve">2006 </w:t>
      </w:r>
      <w:r w:rsidR="005C6022">
        <w:tab/>
      </w:r>
      <w:r w:rsidR="00F64AA1" w:rsidRPr="007B17EA">
        <w:t>2006-00001/00</w:t>
      </w:r>
      <w:r>
        <w:tab/>
      </w:r>
      <w:r w:rsidR="00F64AA1" w:rsidRPr="007B17EA">
        <w:t>PANCREAS TAIL</w:t>
      </w:r>
      <w:r>
        <w:tab/>
      </w:r>
      <w:r w:rsidR="00F64AA1" w:rsidRPr="007B17EA">
        <w:t>01/01/2006</w:t>
      </w:r>
    </w:p>
    <w:p w:rsidR="00F64AA1" w:rsidRPr="007B17EA" w:rsidRDefault="00E95951" w:rsidP="00DC26B0">
      <w:pPr>
        <w:pStyle w:val="courier"/>
      </w:pPr>
      <w:r>
        <w:t>LAST,FIRST</w:t>
      </w:r>
      <w:r w:rsidR="00634514">
        <w:t xml:space="preserve"> E</w:t>
      </w:r>
      <w:r>
        <w:tab/>
      </w:r>
      <w:r w:rsidR="00F64AA1" w:rsidRPr="007B17EA">
        <w:t>000-00-0000</w:t>
      </w:r>
      <w:r>
        <w:tab/>
      </w:r>
      <w:r w:rsidR="00F64AA1" w:rsidRPr="007B17EA">
        <w:t xml:space="preserve">1985 </w:t>
      </w:r>
      <w:r w:rsidR="005C6022">
        <w:tab/>
      </w:r>
      <w:r w:rsidR="00F64AA1" w:rsidRPr="007B17EA">
        <w:t>1985-00347/03</w:t>
      </w:r>
      <w:r>
        <w:tab/>
      </w:r>
      <w:r w:rsidR="00F64AA1" w:rsidRPr="007B17EA">
        <w:t>PANCREAS TAIL</w:t>
      </w:r>
      <w:r>
        <w:tab/>
      </w:r>
      <w:r w:rsidR="00F64AA1" w:rsidRPr="007B17EA">
        <w:t xml:space="preserve">07/17/1985 </w:t>
      </w:r>
    </w:p>
    <w:p w:rsidR="00F64AA1" w:rsidRPr="007B17EA" w:rsidRDefault="00E95951" w:rsidP="00DC26B0">
      <w:pPr>
        <w:pStyle w:val="courier"/>
      </w:pPr>
      <w:r>
        <w:tab/>
      </w:r>
      <w:r>
        <w:tab/>
      </w:r>
      <w:r>
        <w:tab/>
      </w:r>
      <w:r>
        <w:tab/>
      </w:r>
      <w:r>
        <w:tab/>
      </w:r>
      <w:r w:rsidR="005C6022">
        <w:tab/>
      </w:r>
      <w:r w:rsidR="005C6022">
        <w:tab/>
      </w:r>
      <w:r w:rsidR="005C6022">
        <w:tab/>
      </w:r>
      <w:r w:rsidR="005C6022">
        <w:tab/>
      </w:r>
      <w:r w:rsidR="00F64AA1" w:rsidRPr="007B17EA">
        <w:t>ICDO CODE: C25.9</w:t>
      </w:r>
    </w:p>
    <w:p w:rsidR="00F64AA1" w:rsidRPr="007B17EA" w:rsidRDefault="00E95951" w:rsidP="00DC26B0">
      <w:pPr>
        <w:pStyle w:val="courier"/>
      </w:pPr>
      <w:r>
        <w:t>LAST,FIRST</w:t>
      </w:r>
      <w:r w:rsidR="00634514">
        <w:t xml:space="preserve"> F</w:t>
      </w:r>
      <w:r>
        <w:tab/>
      </w:r>
      <w:r w:rsidR="00F64AA1" w:rsidRPr="007B17EA">
        <w:t>000-00-0000</w:t>
      </w:r>
      <w:r>
        <w:tab/>
      </w:r>
      <w:r w:rsidR="00F64AA1" w:rsidRPr="007B17EA">
        <w:t xml:space="preserve">2005 </w:t>
      </w:r>
      <w:r w:rsidR="005C6022">
        <w:tab/>
      </w:r>
      <w:r w:rsidR="00F64AA1" w:rsidRPr="007B17EA">
        <w:t>2005-00089/00</w:t>
      </w:r>
      <w:r>
        <w:tab/>
      </w:r>
      <w:r w:rsidR="00F64AA1" w:rsidRPr="007B17EA">
        <w:t>PANCREAS NOS</w:t>
      </w:r>
      <w:r>
        <w:tab/>
      </w:r>
      <w:r w:rsidR="00F64AA1" w:rsidRPr="007B17EA">
        <w:t>05/01/2005</w:t>
      </w:r>
    </w:p>
    <w:p w:rsidR="00F64AA1" w:rsidRPr="007B17EA" w:rsidRDefault="00E95951" w:rsidP="00DC26B0">
      <w:pPr>
        <w:pStyle w:val="courier"/>
      </w:pPr>
      <w:r>
        <w:t>LAST,FIRST</w:t>
      </w:r>
      <w:r w:rsidR="00634514">
        <w:t xml:space="preserve"> G</w:t>
      </w:r>
      <w:r>
        <w:tab/>
      </w:r>
      <w:r w:rsidR="00F64AA1" w:rsidRPr="007B17EA">
        <w:t>000-00-0000</w:t>
      </w:r>
      <w:r>
        <w:tab/>
      </w:r>
      <w:r w:rsidR="00F64AA1" w:rsidRPr="007B17EA">
        <w:t xml:space="preserve">1998 </w:t>
      </w:r>
      <w:r w:rsidR="005C6022">
        <w:tab/>
      </w:r>
      <w:r w:rsidR="00F64AA1" w:rsidRPr="007B17EA">
        <w:t>1998-00019/00</w:t>
      </w:r>
      <w:r>
        <w:tab/>
      </w:r>
      <w:r w:rsidR="00F64AA1" w:rsidRPr="007B17EA">
        <w:t>PANCREAS NOS</w:t>
      </w:r>
      <w:r>
        <w:tab/>
      </w:r>
      <w:r w:rsidR="00F64AA1" w:rsidRPr="007B17EA">
        <w:t>02/01/1998</w:t>
      </w:r>
    </w:p>
    <w:p w:rsidR="00F64AA1" w:rsidRPr="007B17EA" w:rsidRDefault="000F50AF" w:rsidP="000F50AF">
      <w:pPr>
        <w:pStyle w:val="Heading2"/>
      </w:pPr>
      <w:bookmarkStart w:id="98" w:name="_Toc421255010"/>
      <w:r>
        <w:t xml:space="preserve">IW  </w:t>
      </w:r>
      <w:r w:rsidR="00F64AA1" w:rsidRPr="007B17EA">
        <w:t>Primary ICDO Listing (132c)</w:t>
      </w:r>
      <w:bookmarkEnd w:id="98"/>
      <w:r w:rsidR="00F64AA1" w:rsidRPr="007B17EA">
        <w:t xml:space="preserve"> </w:t>
      </w:r>
      <w:r w:rsidR="001C3BD0">
        <w:fldChar w:fldCharType="begin"/>
      </w:r>
      <w:r w:rsidR="001C3BD0">
        <w:instrText xml:space="preserve"> XE "</w:instrText>
      </w:r>
      <w:r w:rsidR="001C3BD0" w:rsidRPr="00A4708E">
        <w:instrText>IW</w:instrText>
      </w:r>
      <w:r w:rsidR="001C3BD0">
        <w:instrText xml:space="preserve">" </w:instrText>
      </w:r>
      <w:r w:rsidR="001C3BD0">
        <w:fldChar w:fldCharType="end"/>
      </w:r>
      <w:r w:rsidR="001C3BD0">
        <w:fldChar w:fldCharType="begin"/>
      </w:r>
      <w:r w:rsidR="001C3BD0">
        <w:instrText xml:space="preserve"> XE "</w:instrText>
      </w:r>
      <w:r w:rsidR="001C3BD0" w:rsidRPr="0042756E">
        <w:instrText>Registry:Primary ICDO listing</w:instrText>
      </w:r>
      <w:r w:rsidR="001C3BD0">
        <w:instrText xml:space="preserve">" </w:instrText>
      </w:r>
      <w:r w:rsidR="001C3BD0">
        <w:fldChar w:fldCharType="end"/>
      </w:r>
    </w:p>
    <w:p w:rsidR="00F64AA1" w:rsidRPr="007B17EA" w:rsidRDefault="008B3BE0" w:rsidP="00F64AA1">
      <w:r>
        <w:t>The Primary ICDO Listing provides a list of a</w:t>
      </w:r>
      <w:r w:rsidR="00F64AA1" w:rsidRPr="007B17EA">
        <w:t>ll patients by all primary site code</w:t>
      </w:r>
      <w:r>
        <w:t>s</w:t>
      </w:r>
      <w:r w:rsidR="00F64AA1" w:rsidRPr="007B17EA">
        <w:t xml:space="preserve"> in the entire registry</w:t>
      </w:r>
      <w:r>
        <w:t>.</w:t>
      </w:r>
    </w:p>
    <w:p w:rsidR="00F64AA1" w:rsidRPr="008F3DEA" w:rsidRDefault="00F64AA1" w:rsidP="00DC26B0">
      <w:pPr>
        <w:pStyle w:val="courier"/>
        <w:rPr>
          <w:sz w:val="16"/>
        </w:rPr>
      </w:pPr>
      <w:r w:rsidRPr="008F3DEA">
        <w:rPr>
          <w:sz w:val="16"/>
        </w:rPr>
        <w:t>PRIMARY SITE: C00.0-LIP, EXTERNAL UPPER</w:t>
      </w:r>
    </w:p>
    <w:p w:rsidR="00F64AA1" w:rsidRPr="007B17EA" w:rsidRDefault="00F64AA1" w:rsidP="00DC26B0">
      <w:pPr>
        <w:pStyle w:val="courier"/>
      </w:pPr>
      <w:r w:rsidRPr="008F3DEA">
        <w:rPr>
          <w:sz w:val="16"/>
        </w:rPr>
        <w:t>PATIENT NAME</w:t>
      </w:r>
      <w:r w:rsidR="00286E12" w:rsidRPr="008F3DEA">
        <w:rPr>
          <w:sz w:val="16"/>
        </w:rPr>
        <w:tab/>
      </w:r>
      <w:r w:rsidRPr="008F3DEA">
        <w:rPr>
          <w:sz w:val="16"/>
        </w:rPr>
        <w:t>SSN</w:t>
      </w:r>
      <w:r w:rsidR="008F3DEA">
        <w:rPr>
          <w:sz w:val="16"/>
        </w:rPr>
        <w:tab/>
      </w:r>
      <w:r w:rsidR="008F3DEA">
        <w:rPr>
          <w:sz w:val="16"/>
        </w:rPr>
        <w:tab/>
      </w:r>
      <w:r w:rsidRPr="008F3DEA">
        <w:rPr>
          <w:sz w:val="16"/>
        </w:rPr>
        <w:t>DOB</w:t>
      </w:r>
      <w:r w:rsidR="008F3DEA">
        <w:rPr>
          <w:sz w:val="16"/>
        </w:rPr>
        <w:tab/>
      </w:r>
      <w:r w:rsidR="008F3DEA">
        <w:rPr>
          <w:sz w:val="16"/>
        </w:rPr>
        <w:tab/>
      </w:r>
      <w:r w:rsidRPr="008F3DEA">
        <w:rPr>
          <w:sz w:val="16"/>
        </w:rPr>
        <w:t>DOD</w:t>
      </w:r>
      <w:r w:rsidR="008F3DEA">
        <w:rPr>
          <w:sz w:val="16"/>
        </w:rPr>
        <w:tab/>
      </w:r>
      <w:r w:rsidR="008F3DEA">
        <w:rPr>
          <w:sz w:val="16"/>
        </w:rPr>
        <w:tab/>
      </w:r>
      <w:r w:rsidRPr="008F3DEA">
        <w:rPr>
          <w:sz w:val="16"/>
        </w:rPr>
        <w:t>YEAR</w:t>
      </w:r>
      <w:r w:rsidR="008F3DEA">
        <w:rPr>
          <w:sz w:val="16"/>
        </w:rPr>
        <w:tab/>
      </w:r>
      <w:r w:rsidRPr="008F3DEA">
        <w:rPr>
          <w:sz w:val="16"/>
        </w:rPr>
        <w:t>ACC/SEQ#</w:t>
      </w:r>
      <w:r w:rsidR="008F3DEA">
        <w:rPr>
          <w:sz w:val="16"/>
        </w:rPr>
        <w:tab/>
      </w:r>
      <w:r w:rsidRPr="008F3DEA">
        <w:rPr>
          <w:sz w:val="16"/>
        </w:rPr>
        <w:t>DATE DX</w:t>
      </w:r>
      <w:r w:rsidR="008F3DEA">
        <w:rPr>
          <w:sz w:val="16"/>
        </w:rPr>
        <w:tab/>
      </w:r>
      <w:r w:rsidR="008F3DEA">
        <w:rPr>
          <w:sz w:val="16"/>
        </w:rPr>
        <w:tab/>
      </w:r>
      <w:r w:rsidR="008B3BE0" w:rsidRPr="008F3DEA">
        <w:rPr>
          <w:sz w:val="16"/>
        </w:rPr>
        <w:t>T</w:t>
      </w:r>
      <w:r w:rsidRPr="008F3DEA">
        <w:rPr>
          <w:sz w:val="16"/>
        </w:rPr>
        <w:t>OPOGRAPHY</w:t>
      </w:r>
      <w:r w:rsidR="008F3DEA">
        <w:rPr>
          <w:sz w:val="16"/>
        </w:rPr>
        <w:tab/>
      </w:r>
      <w:r w:rsidRPr="008F3DEA">
        <w:rPr>
          <w:sz w:val="16"/>
        </w:rPr>
        <w:t>MORPHOLOGY</w:t>
      </w:r>
    </w:p>
    <w:p w:rsidR="00F64AA1" w:rsidRDefault="008B3BE0" w:rsidP="008B3BE0">
      <w:pPr>
        <w:pStyle w:val="NoteText"/>
      </w:pPr>
      <w:r w:rsidRPr="008B3BE0">
        <w:rPr>
          <w:b/>
        </w:rPr>
        <w:t>Note:</w:t>
      </w:r>
      <w:r>
        <w:t xml:space="preserve"> If you have time, experiment with this listing to see all that it can provide.</w:t>
      </w:r>
    </w:p>
    <w:p w:rsidR="00A2561D" w:rsidRDefault="00A2561D" w:rsidP="00A2561D">
      <w:pPr>
        <w:jc w:val="center"/>
      </w:pPr>
      <w:r>
        <w:br w:type="page"/>
      </w:r>
    </w:p>
    <w:p w:rsidR="00A2561D" w:rsidRDefault="00A2561D" w:rsidP="00A2561D">
      <w:pPr>
        <w:jc w:val="center"/>
      </w:pPr>
    </w:p>
    <w:p w:rsidR="00A2561D" w:rsidRDefault="00A2561D" w:rsidP="00A2561D">
      <w:pPr>
        <w:jc w:val="center"/>
      </w:pPr>
    </w:p>
    <w:p w:rsidR="00A2561D" w:rsidRDefault="00A2561D" w:rsidP="00A2561D">
      <w:pPr>
        <w:jc w:val="center"/>
      </w:pPr>
    </w:p>
    <w:p w:rsidR="00A2561D" w:rsidRPr="00A2561D" w:rsidRDefault="00A2561D" w:rsidP="00A2561D">
      <w:pPr>
        <w:jc w:val="center"/>
      </w:pPr>
      <w:r w:rsidRPr="00D9402C">
        <w:rPr>
          <w:i/>
        </w:rPr>
        <w:t>This page intentionally left blank for double-sided printing.</w:t>
      </w:r>
    </w:p>
    <w:p w:rsidR="00190066" w:rsidRPr="00A55065" w:rsidRDefault="00C97FA9" w:rsidP="003448A7">
      <w:pPr>
        <w:pStyle w:val="Heading1"/>
      </w:pPr>
      <w:bookmarkStart w:id="99" w:name="_Toc149545534"/>
      <w:r>
        <w:br w:type="page"/>
      </w:r>
      <w:bookmarkStart w:id="100" w:name="_Toc421255011"/>
      <w:r w:rsidR="000F50AF">
        <w:lastRenderedPageBreak/>
        <w:t>ANN</w:t>
      </w:r>
      <w:r w:rsidR="003B7669">
        <w:t xml:space="preserve">  </w:t>
      </w:r>
      <w:r w:rsidR="00190066" w:rsidRPr="00A55065">
        <w:t>Annual Reporting Module</w:t>
      </w:r>
      <w:bookmarkEnd w:id="99"/>
      <w:bookmarkEnd w:id="100"/>
      <w:r w:rsidR="001C3BD0">
        <w:fldChar w:fldCharType="begin"/>
      </w:r>
      <w:r w:rsidR="001C3BD0">
        <w:instrText xml:space="preserve"> XE "</w:instrText>
      </w:r>
      <w:r w:rsidR="001C3BD0" w:rsidRPr="00A4708E">
        <w:instrText>ANN</w:instrText>
      </w:r>
      <w:r w:rsidR="001C3BD0">
        <w:instrText xml:space="preserve">" </w:instrText>
      </w:r>
      <w:r w:rsidR="001C3BD0">
        <w:fldChar w:fldCharType="end"/>
      </w:r>
      <w:r w:rsidR="001C3BD0">
        <w:fldChar w:fldCharType="begin"/>
      </w:r>
      <w:r w:rsidR="001C3BD0">
        <w:instrText xml:space="preserve"> XE "</w:instrText>
      </w:r>
      <w:r w:rsidR="001C3BD0" w:rsidRPr="00BB6801">
        <w:instrText>Module:Annual reporting</w:instrText>
      </w:r>
      <w:r w:rsidR="001C3BD0">
        <w:instrText xml:space="preserve">" </w:instrText>
      </w:r>
      <w:r w:rsidR="001C3BD0">
        <w:fldChar w:fldCharType="end"/>
      </w:r>
    </w:p>
    <w:p w:rsidR="00190066" w:rsidRPr="00A55065" w:rsidRDefault="00190066" w:rsidP="00190066">
      <w:r w:rsidRPr="00A55065">
        <w:t>Th</w:t>
      </w:r>
      <w:r w:rsidR="00062333">
        <w:t>e Annual Reporting module</w:t>
      </w:r>
      <w:r w:rsidRPr="00A55065">
        <w:t xml:space="preserve"> </w:t>
      </w:r>
      <w:r w:rsidR="00062333">
        <w:t xml:space="preserve">is a </w:t>
      </w:r>
      <w:r w:rsidRPr="00A55065">
        <w:t xml:space="preserve">menu </w:t>
      </w:r>
      <w:r w:rsidR="00AF5033">
        <w:t>of</w:t>
      </w:r>
      <w:r w:rsidRPr="00A55065">
        <w:t xml:space="preserve"> annual reports</w:t>
      </w:r>
      <w:r w:rsidR="00062333">
        <w:t>.</w:t>
      </w:r>
      <w:r w:rsidRPr="00A55065">
        <w:t xml:space="preserve"> </w:t>
      </w:r>
    </w:p>
    <w:p w:rsidR="00190066" w:rsidRPr="00A55065" w:rsidRDefault="00190066" w:rsidP="00DC26B0">
      <w:pPr>
        <w:pStyle w:val="courier"/>
      </w:pPr>
      <w:r w:rsidRPr="00A55065">
        <w:t xml:space="preserve">Annual Reports </w:t>
      </w:r>
    </w:p>
    <w:p w:rsidR="00190066" w:rsidRPr="00A55065" w:rsidRDefault="00190066" w:rsidP="00DC26B0">
      <w:pPr>
        <w:pStyle w:val="courier"/>
      </w:pPr>
      <w:smartTag w:uri="urn:schemas-microsoft-com:office:smarttags" w:element="place">
        <w:r w:rsidRPr="00A55065">
          <w:t>AAR</w:t>
        </w:r>
      </w:smartTag>
      <w:r w:rsidR="00AF5033">
        <w:tab/>
      </w:r>
      <w:r w:rsidRPr="00A55065">
        <w:t xml:space="preserve">Annual </w:t>
      </w:r>
      <w:r w:rsidR="00BF2F34">
        <w:t>ACoS</w:t>
      </w:r>
      <w:r w:rsidRPr="00A55065">
        <w:t xml:space="preserve"> Accession Register (80c)</w:t>
      </w:r>
    </w:p>
    <w:p w:rsidR="00190066" w:rsidRPr="00A55065" w:rsidRDefault="00190066" w:rsidP="00DC26B0">
      <w:pPr>
        <w:pStyle w:val="courier"/>
      </w:pPr>
      <w:r w:rsidRPr="00A55065">
        <w:t>API</w:t>
      </w:r>
      <w:r w:rsidR="00AF5033">
        <w:tab/>
      </w:r>
      <w:r w:rsidRPr="00A55065">
        <w:t xml:space="preserve">Annual </w:t>
      </w:r>
      <w:r w:rsidR="00BF2F34">
        <w:t>ACoS</w:t>
      </w:r>
      <w:r w:rsidRPr="00A55065">
        <w:t xml:space="preserve"> Patient Index (132c)</w:t>
      </w:r>
    </w:p>
    <w:p w:rsidR="00190066" w:rsidRPr="00A55065" w:rsidRDefault="00190066" w:rsidP="00DC26B0">
      <w:pPr>
        <w:pStyle w:val="courier"/>
      </w:pPr>
      <w:r w:rsidRPr="00A55065">
        <w:t>ASL</w:t>
      </w:r>
      <w:r w:rsidR="00AF5033">
        <w:tab/>
      </w:r>
      <w:r w:rsidRPr="00A55065">
        <w:t>Annual Primary Site/GP Listing (132c)</w:t>
      </w:r>
    </w:p>
    <w:p w:rsidR="00190066" w:rsidRPr="00A55065" w:rsidRDefault="00190066" w:rsidP="00DC26B0">
      <w:pPr>
        <w:pStyle w:val="courier"/>
      </w:pPr>
      <w:r w:rsidRPr="00A55065">
        <w:t>ACL</w:t>
      </w:r>
      <w:r w:rsidR="00AF5033">
        <w:tab/>
      </w:r>
      <w:r w:rsidRPr="00A55065">
        <w:t>Annual Patient List by Class of Case (80c)</w:t>
      </w:r>
    </w:p>
    <w:p w:rsidR="00190066" w:rsidRPr="00A55065" w:rsidRDefault="00190066" w:rsidP="00DC26B0">
      <w:pPr>
        <w:pStyle w:val="courier"/>
      </w:pPr>
      <w:r w:rsidRPr="00A55065">
        <w:t>SST</w:t>
      </w:r>
      <w:r w:rsidR="00AF5033">
        <w:tab/>
      </w:r>
      <w:r w:rsidRPr="00A55065">
        <w:t>Annual Primary Site/Stage/Tx (132c)</w:t>
      </w:r>
    </w:p>
    <w:p w:rsidR="00190066" w:rsidRPr="00A55065" w:rsidRDefault="00190066" w:rsidP="00DC26B0">
      <w:pPr>
        <w:pStyle w:val="courier"/>
      </w:pPr>
      <w:r w:rsidRPr="00A55065">
        <w:t>TST</w:t>
      </w:r>
      <w:r w:rsidR="00AF5033">
        <w:tab/>
      </w:r>
      <w:r w:rsidRPr="00A55065">
        <w:t>Annual ICDO Topography/Stage/Tx (132c)</w:t>
      </w:r>
    </w:p>
    <w:p w:rsidR="00190066" w:rsidRPr="00A55065" w:rsidRDefault="00190066" w:rsidP="00DC26B0">
      <w:pPr>
        <w:pStyle w:val="courier"/>
      </w:pPr>
      <w:r w:rsidRPr="00A55065">
        <w:t>SDX</w:t>
      </w:r>
      <w:r w:rsidR="00AF5033">
        <w:tab/>
      </w:r>
      <w:r w:rsidRPr="00A55065">
        <w:t>Annual Status/Site/Dx-Age (132c)</w:t>
      </w:r>
    </w:p>
    <w:p w:rsidR="00190066" w:rsidRPr="00A55065" w:rsidRDefault="00190066" w:rsidP="00DC26B0">
      <w:pPr>
        <w:pStyle w:val="courier"/>
      </w:pPr>
      <w:r w:rsidRPr="00A55065">
        <w:t>HIS</w:t>
      </w:r>
      <w:r w:rsidR="00AF5033">
        <w:tab/>
      </w:r>
      <w:r w:rsidRPr="00A55065">
        <w:t>Annual Histology/Site/Topography (80c)</w:t>
      </w:r>
    </w:p>
    <w:p w:rsidR="00190066" w:rsidRPr="00A55065" w:rsidRDefault="00190066" w:rsidP="00DC26B0">
      <w:pPr>
        <w:pStyle w:val="courier"/>
      </w:pPr>
      <w:r w:rsidRPr="00A55065">
        <w:t>AST</w:t>
      </w:r>
      <w:r w:rsidR="00AF5033">
        <w:tab/>
        <w:t>A</w:t>
      </w:r>
      <w:r w:rsidRPr="00A55065">
        <w:t>nnual Site/ICDO Topography/Histology (80c)</w:t>
      </w:r>
    </w:p>
    <w:p w:rsidR="00190066" w:rsidRPr="00A55065" w:rsidRDefault="00190066" w:rsidP="00DC26B0">
      <w:pPr>
        <w:pStyle w:val="courier"/>
      </w:pPr>
      <w:r w:rsidRPr="00A55065">
        <w:t>ACT</w:t>
      </w:r>
      <w:r w:rsidR="00AF5033">
        <w:tab/>
      </w:r>
      <w:r w:rsidRPr="00A55065">
        <w:t>Annual Cross Tabs (80c)</w:t>
      </w:r>
    </w:p>
    <w:p w:rsidR="00190066" w:rsidRPr="00A55065" w:rsidRDefault="00190066" w:rsidP="00DC26B0">
      <w:pPr>
        <w:pStyle w:val="courier"/>
      </w:pPr>
      <w:r w:rsidRPr="00A55065">
        <w:t>CPR</w:t>
      </w:r>
      <w:r w:rsidR="00AF5033" w:rsidRPr="00AF5033">
        <w:tab/>
      </w:r>
      <w:r w:rsidRPr="00A55065">
        <w:t>Print Custom Reports</w:t>
      </w:r>
    </w:p>
    <w:p w:rsidR="00AF5033" w:rsidRPr="00AF5033" w:rsidRDefault="00AF5033" w:rsidP="00CE6B59">
      <w:pPr>
        <w:pStyle w:val="ListBullet"/>
      </w:pPr>
      <w:r>
        <w:t>The</w:t>
      </w:r>
      <w:r w:rsidRPr="00AF5033">
        <w:t xml:space="preserve"> </w:t>
      </w:r>
      <w:r w:rsidRPr="00DC26B0">
        <w:t xml:space="preserve">Annual </w:t>
      </w:r>
      <w:r w:rsidR="003A74AE" w:rsidRPr="00DC26B0">
        <w:t>AC</w:t>
      </w:r>
      <w:r w:rsidR="00DC26B0" w:rsidRPr="00DC26B0">
        <w:t>o</w:t>
      </w:r>
      <w:r w:rsidR="003A74AE" w:rsidRPr="00DC26B0">
        <w:t>S</w:t>
      </w:r>
      <w:r w:rsidRPr="00DC26B0">
        <w:t xml:space="preserve"> Accession Register and Annual </w:t>
      </w:r>
      <w:r w:rsidR="003A74AE" w:rsidRPr="00DC26B0">
        <w:t>AC</w:t>
      </w:r>
      <w:r w:rsidR="00DC26B0" w:rsidRPr="00DC26B0">
        <w:t>o</w:t>
      </w:r>
      <w:r w:rsidR="003A74AE" w:rsidRPr="00DC26B0">
        <w:t>S</w:t>
      </w:r>
      <w:r w:rsidRPr="00DC26B0">
        <w:t xml:space="preserve"> Patient Index </w:t>
      </w:r>
      <w:r>
        <w:t xml:space="preserve">are required for </w:t>
      </w:r>
      <w:r w:rsidR="003A74AE">
        <w:t>ACoS</w:t>
      </w:r>
      <w:r>
        <w:t xml:space="preserve"> approval.</w:t>
      </w:r>
    </w:p>
    <w:p w:rsidR="00AF5033" w:rsidRPr="00A55065" w:rsidRDefault="00AF5033" w:rsidP="00CE6B59">
      <w:pPr>
        <w:pStyle w:val="ListBullet"/>
      </w:pPr>
      <w:r w:rsidRPr="00DC26B0">
        <w:t>Print Custom Reports</w:t>
      </w:r>
      <w:r>
        <w:t xml:space="preserve"> allows you to retrieve data requested by your staff from your database. It requires knowledge of basic FileMan functions.</w:t>
      </w:r>
    </w:p>
    <w:p w:rsidR="00190066" w:rsidRPr="00A55065" w:rsidRDefault="00190066" w:rsidP="000F50AF">
      <w:pPr>
        <w:pStyle w:val="Heading2"/>
      </w:pPr>
      <w:bookmarkStart w:id="101" w:name="_Toc421255012"/>
      <w:r w:rsidRPr="00A55065">
        <w:t>AAR</w:t>
      </w:r>
      <w:r w:rsidR="003B7669">
        <w:t xml:space="preserve">  </w:t>
      </w:r>
      <w:r w:rsidRPr="00A55065">
        <w:t xml:space="preserve">Annual </w:t>
      </w:r>
      <w:r w:rsidR="003A74AE">
        <w:t>AC</w:t>
      </w:r>
      <w:r w:rsidR="00DC26B0">
        <w:t>o</w:t>
      </w:r>
      <w:r w:rsidR="003A74AE">
        <w:t>S</w:t>
      </w:r>
      <w:r w:rsidRPr="00A55065">
        <w:t xml:space="preserve"> Accession Register (80c)</w:t>
      </w:r>
      <w:bookmarkEnd w:id="101"/>
      <w:r w:rsidR="001C3BD0">
        <w:fldChar w:fldCharType="begin"/>
      </w:r>
      <w:r w:rsidR="001C3BD0">
        <w:instrText xml:space="preserve"> XE "</w:instrText>
      </w:r>
      <w:r w:rsidR="001C3BD0" w:rsidRPr="00A4708E">
        <w:instrText>AAR</w:instrText>
      </w:r>
      <w:r w:rsidR="001C3BD0">
        <w:instrText xml:space="preserve">" </w:instrText>
      </w:r>
      <w:r w:rsidR="001C3BD0">
        <w:fldChar w:fldCharType="end"/>
      </w:r>
      <w:r w:rsidR="001C3BD0">
        <w:fldChar w:fldCharType="begin"/>
      </w:r>
      <w:r w:rsidR="001C3BD0">
        <w:instrText xml:space="preserve"> XE "</w:instrText>
      </w:r>
      <w:r w:rsidR="001C3BD0" w:rsidRPr="00222933">
        <w:instrText>Annual reporting:AC</w:instrText>
      </w:r>
      <w:r w:rsidR="00C07B4A">
        <w:instrText>o</w:instrText>
      </w:r>
      <w:r w:rsidR="001C3BD0" w:rsidRPr="00222933">
        <w:instrText>S Accession Register</w:instrText>
      </w:r>
      <w:r w:rsidR="001C3BD0">
        <w:instrText xml:space="preserve">" </w:instrText>
      </w:r>
      <w:r w:rsidR="001C3BD0">
        <w:fldChar w:fldCharType="end"/>
      </w:r>
    </w:p>
    <w:p w:rsidR="00190066" w:rsidRDefault="00A70163" w:rsidP="00190066">
      <w:r>
        <w:t>T</w:t>
      </w:r>
      <w:r w:rsidR="00190066" w:rsidRPr="00A55065">
        <w:t xml:space="preserve">he </w:t>
      </w:r>
      <w:r w:rsidR="003A74AE">
        <w:t>AC</w:t>
      </w:r>
      <w:r w:rsidR="00DC26B0">
        <w:t>o</w:t>
      </w:r>
      <w:r w:rsidR="003A74AE">
        <w:t>S</w:t>
      </w:r>
      <w:r>
        <w:t xml:space="preserve"> </w:t>
      </w:r>
      <w:r w:rsidR="00190066" w:rsidRPr="00A55065">
        <w:t xml:space="preserve">Annual Accession Register </w:t>
      </w:r>
      <w:r>
        <w:t xml:space="preserve">is </w:t>
      </w:r>
      <w:r w:rsidR="00DE76C6">
        <w:t xml:space="preserve">an annual report </w:t>
      </w:r>
      <w:r w:rsidR="00190066" w:rsidRPr="00A55065">
        <w:t xml:space="preserve">required by </w:t>
      </w:r>
      <w:r w:rsidR="003A74AE">
        <w:t>AC</w:t>
      </w:r>
      <w:r w:rsidR="00DC26B0">
        <w:t>o</w:t>
      </w:r>
      <w:r w:rsidR="003A74AE">
        <w:t>S</w:t>
      </w:r>
      <w:r w:rsidR="00190066" w:rsidRPr="00A55065">
        <w:t xml:space="preserve">. </w:t>
      </w:r>
      <w:r w:rsidR="008511E8">
        <w:t>The report is</w:t>
      </w:r>
      <w:r w:rsidR="00190066" w:rsidRPr="00A55065">
        <w:t xml:space="preserve"> sorted by accession /sequence number within a specific accession yea</w:t>
      </w:r>
      <w:r w:rsidR="008511E8">
        <w:t xml:space="preserve">r and </w:t>
      </w:r>
      <w:r w:rsidR="00190066" w:rsidRPr="00A55065">
        <w:t xml:space="preserve">a count of </w:t>
      </w:r>
      <w:r w:rsidR="00134D27">
        <w:t xml:space="preserve">the </w:t>
      </w:r>
      <w:r w:rsidR="00190066" w:rsidRPr="00A55065">
        <w:t xml:space="preserve">records </w:t>
      </w:r>
      <w:r w:rsidR="00134D27">
        <w:t xml:space="preserve">prints </w:t>
      </w:r>
      <w:r w:rsidR="00190066" w:rsidRPr="00A55065">
        <w:t>at the end.</w:t>
      </w:r>
    </w:p>
    <w:p w:rsidR="002C54F1" w:rsidRPr="00A55065" w:rsidRDefault="002C54F1" w:rsidP="00C97FA9">
      <w:pPr>
        <w:pStyle w:val="NoteText"/>
      </w:pPr>
      <w:r w:rsidRPr="00373B04">
        <w:rPr>
          <w:b/>
        </w:rPr>
        <w:t>Note:</w:t>
      </w:r>
      <w:r>
        <w:t xml:space="preserve"> </w:t>
      </w:r>
      <w:r w:rsidRPr="00373B04">
        <w:rPr>
          <w:b/>
        </w:rPr>
        <w:t>80c</w:t>
      </w:r>
      <w:r>
        <w:t xml:space="preserve"> (80 columns) presents an easy-to-read display on the computer screen.</w:t>
      </w:r>
    </w:p>
    <w:p w:rsidR="00190066" w:rsidRPr="00A55065" w:rsidRDefault="00190066" w:rsidP="00134D27">
      <w:pPr>
        <w:ind w:firstLine="360"/>
      </w:pPr>
      <w:r w:rsidRPr="00535C03">
        <w:rPr>
          <w:rStyle w:val="courierChar"/>
          <w:sz w:val="20"/>
          <w:szCs w:val="20"/>
        </w:rPr>
        <w:t>Select year:</w:t>
      </w:r>
      <w:r w:rsidR="008511E8" w:rsidRPr="00535C03">
        <w:rPr>
          <w:rStyle w:val="courierChar"/>
          <w:sz w:val="20"/>
          <w:szCs w:val="20"/>
        </w:rPr>
        <w:t xml:space="preserve"> </w:t>
      </w:r>
      <w:r w:rsidRPr="00535C03">
        <w:rPr>
          <w:rStyle w:val="courierChar"/>
          <w:sz w:val="20"/>
          <w:szCs w:val="20"/>
        </w:rPr>
        <w:t>2005</w:t>
      </w:r>
      <w:r w:rsidR="008511E8" w:rsidRPr="00535C03">
        <w:rPr>
          <w:sz w:val="20"/>
        </w:rPr>
        <w:tab/>
      </w:r>
      <w:r w:rsidR="008511E8">
        <w:tab/>
      </w:r>
      <w:r w:rsidR="008511E8">
        <w:tab/>
        <w:t>Type</w:t>
      </w:r>
      <w:r w:rsidRPr="00A55065">
        <w:t xml:space="preserve"> </w:t>
      </w:r>
      <w:r w:rsidR="00375915">
        <w:t xml:space="preserve">specific </w:t>
      </w:r>
      <w:r w:rsidRPr="00A55065">
        <w:t>year.</w:t>
      </w:r>
    </w:p>
    <w:p w:rsidR="00190066" w:rsidRPr="008511E8" w:rsidRDefault="008511E8" w:rsidP="00190066">
      <w:pPr>
        <w:rPr>
          <w:b/>
        </w:rPr>
      </w:pPr>
      <w:r w:rsidRPr="008511E8">
        <w:rPr>
          <w:b/>
        </w:rPr>
        <w:t xml:space="preserve">Example </w:t>
      </w:r>
      <w:r>
        <w:rPr>
          <w:b/>
        </w:rPr>
        <w:t xml:space="preserve">of the </w:t>
      </w:r>
      <w:r w:rsidRPr="008511E8">
        <w:rPr>
          <w:b/>
        </w:rPr>
        <w:t>report</w:t>
      </w:r>
    </w:p>
    <w:p w:rsidR="008511E8" w:rsidRPr="00A55065" w:rsidRDefault="00190066" w:rsidP="00E12AEA">
      <w:pPr>
        <w:pStyle w:val="code"/>
      </w:pPr>
      <w:r w:rsidRPr="00A55065">
        <w:t>********************************************************************************</w:t>
      </w:r>
      <w:r w:rsidR="008511E8" w:rsidRPr="00A55065">
        <w:t>*******************</w:t>
      </w:r>
      <w:r w:rsidR="008511E8">
        <w:t>****************</w:t>
      </w:r>
    </w:p>
    <w:p w:rsidR="00190066" w:rsidRPr="00A55065" w:rsidRDefault="00190066" w:rsidP="00DC26B0">
      <w:pPr>
        <w:pStyle w:val="courier"/>
      </w:pPr>
      <w:r w:rsidRPr="00A55065">
        <w:t>ACC/SEQ-No</w:t>
      </w:r>
      <w:r w:rsidR="00756601">
        <w:tab/>
      </w:r>
      <w:r w:rsidR="00DC26B0">
        <w:tab/>
      </w:r>
      <w:r w:rsidRPr="00A55065">
        <w:t>Patient Name</w:t>
      </w:r>
      <w:r w:rsidR="00756601">
        <w:tab/>
      </w:r>
      <w:r w:rsidR="00756601">
        <w:tab/>
      </w:r>
      <w:r w:rsidRPr="00A55065">
        <w:t xml:space="preserve">ICDO </w:t>
      </w:r>
      <w:r w:rsidR="008511E8">
        <w:t>–</w:t>
      </w:r>
      <w:r w:rsidRPr="00A55065">
        <w:t xml:space="preserve"> Topography</w:t>
      </w:r>
      <w:r w:rsidR="00756601">
        <w:tab/>
      </w:r>
      <w:r w:rsidR="00756601">
        <w:tab/>
      </w:r>
      <w:r w:rsidR="00756601">
        <w:tab/>
      </w:r>
      <w:r w:rsidRPr="00A55065">
        <w:t>Date Dx</w:t>
      </w:r>
      <w:r w:rsidR="00756601">
        <w:tab/>
      </w:r>
      <w:r w:rsidR="00DC26B0">
        <w:tab/>
      </w:r>
      <w:r w:rsidRPr="00A55065">
        <w:t>C</w:t>
      </w:r>
      <w:r w:rsidR="00756601">
        <w:tab/>
      </w:r>
      <w:r w:rsidRPr="00A55065">
        <w:t>L</w:t>
      </w:r>
    </w:p>
    <w:p w:rsidR="00190066" w:rsidRPr="00A55065" w:rsidRDefault="00190066" w:rsidP="00DC26B0">
      <w:pPr>
        <w:pStyle w:val="courier"/>
      </w:pPr>
      <w:r w:rsidRPr="00A55065">
        <w:t>1975-00334/04</w:t>
      </w:r>
      <w:r w:rsidR="00756601">
        <w:tab/>
      </w:r>
      <w:r w:rsidR="00075E30">
        <w:t>ONCOPATIENT1</w:t>
      </w:r>
      <w:r w:rsidR="00756601">
        <w:tab/>
      </w:r>
      <w:r w:rsidR="00DC26B0">
        <w:tab/>
      </w:r>
      <w:r w:rsidRPr="00A55065">
        <w:t>C44.1  SKIN, EYELID</w:t>
      </w:r>
      <w:r w:rsidR="008B6DED">
        <w:tab/>
      </w:r>
      <w:r w:rsidR="008B6DED">
        <w:tab/>
      </w:r>
      <w:r w:rsidRPr="00A55065">
        <w:t>01/19/2005</w:t>
      </w:r>
      <w:r w:rsidR="008B6DED">
        <w:tab/>
      </w:r>
      <w:r w:rsidRPr="00A55065">
        <w:t>1</w:t>
      </w:r>
      <w:r w:rsidR="008B6DED">
        <w:tab/>
      </w:r>
      <w:r w:rsidRPr="00A55065">
        <w:t>1</w:t>
      </w:r>
    </w:p>
    <w:p w:rsidR="00190066" w:rsidRPr="00A55065" w:rsidRDefault="00190066" w:rsidP="00DC26B0">
      <w:pPr>
        <w:pStyle w:val="courier"/>
      </w:pPr>
      <w:r w:rsidRPr="00A55065">
        <w:t>1987-00118/03</w:t>
      </w:r>
      <w:r w:rsidR="00756601">
        <w:tab/>
      </w:r>
      <w:r w:rsidR="00075E30">
        <w:t>ONCOPATIENT2</w:t>
      </w:r>
      <w:r w:rsidR="00756601">
        <w:tab/>
      </w:r>
      <w:r w:rsidR="00075E30">
        <w:tab/>
      </w:r>
      <w:r w:rsidRPr="00A55065">
        <w:t>C80.9  UNKNOWN PRIMARY</w:t>
      </w:r>
      <w:r w:rsidR="008B6DED">
        <w:tab/>
      </w:r>
      <w:r w:rsidRPr="00A55065">
        <w:t>05/10/2005</w:t>
      </w:r>
      <w:r w:rsidR="008B6DED">
        <w:tab/>
      </w:r>
      <w:r w:rsidRPr="00A55065">
        <w:t>1</w:t>
      </w:r>
      <w:r w:rsidR="008B6DED">
        <w:tab/>
      </w:r>
      <w:r w:rsidRPr="00A55065">
        <w:t>0</w:t>
      </w:r>
    </w:p>
    <w:p w:rsidR="00190066" w:rsidRPr="00A55065" w:rsidRDefault="00190066" w:rsidP="00DC26B0">
      <w:pPr>
        <w:pStyle w:val="courier"/>
      </w:pPr>
      <w:r w:rsidRPr="00A55065">
        <w:t>2005-00055/00</w:t>
      </w:r>
      <w:r w:rsidR="00756601">
        <w:tab/>
      </w:r>
      <w:r w:rsidR="00075E30">
        <w:t>ONCOPATIENT3</w:t>
      </w:r>
      <w:r w:rsidR="00756601">
        <w:tab/>
      </w:r>
      <w:r w:rsidR="00756601">
        <w:tab/>
      </w:r>
      <w:r w:rsidR="008B6DED">
        <w:t>C61.9  PROSTATE</w:t>
      </w:r>
      <w:r w:rsidR="008B6DED">
        <w:tab/>
      </w:r>
      <w:r w:rsidR="008B6DED">
        <w:tab/>
      </w:r>
      <w:r w:rsidR="008B6DED">
        <w:tab/>
      </w:r>
      <w:r w:rsidRPr="00A55065">
        <w:t>02/08/2005</w:t>
      </w:r>
      <w:r w:rsidR="008B6DED">
        <w:tab/>
      </w:r>
      <w:r w:rsidRPr="00A55065">
        <w:t>1</w:t>
      </w:r>
      <w:r w:rsidR="008B6DED">
        <w:tab/>
      </w:r>
      <w:r w:rsidRPr="00A55065">
        <w:t>0</w:t>
      </w:r>
    </w:p>
    <w:p w:rsidR="00190066" w:rsidRPr="00A55065" w:rsidRDefault="000F50AF" w:rsidP="000F50AF">
      <w:pPr>
        <w:pStyle w:val="Heading2"/>
      </w:pPr>
      <w:bookmarkStart w:id="102" w:name="_Toc421255013"/>
      <w:r>
        <w:t xml:space="preserve">API  </w:t>
      </w:r>
      <w:r w:rsidR="00190066" w:rsidRPr="00A55065">
        <w:t xml:space="preserve">Annual </w:t>
      </w:r>
      <w:r w:rsidR="003A74AE">
        <w:t>AC</w:t>
      </w:r>
      <w:r w:rsidR="00535C03">
        <w:t>o</w:t>
      </w:r>
      <w:r w:rsidR="003A74AE">
        <w:t>S</w:t>
      </w:r>
      <w:r w:rsidR="00190066" w:rsidRPr="00A55065">
        <w:t xml:space="preserve"> Patient Index (132c)</w:t>
      </w:r>
      <w:bookmarkEnd w:id="102"/>
      <w:r w:rsidR="001C3BD0">
        <w:fldChar w:fldCharType="begin"/>
      </w:r>
      <w:r w:rsidR="001C3BD0">
        <w:instrText xml:space="preserve"> XE "</w:instrText>
      </w:r>
      <w:r w:rsidR="001C3BD0" w:rsidRPr="00A4708E">
        <w:instrText>API</w:instrText>
      </w:r>
      <w:r w:rsidR="001C3BD0">
        <w:instrText xml:space="preserve">" </w:instrText>
      </w:r>
      <w:r w:rsidR="001C3BD0">
        <w:fldChar w:fldCharType="end"/>
      </w:r>
      <w:r w:rsidR="001C3BD0">
        <w:fldChar w:fldCharType="begin"/>
      </w:r>
      <w:r w:rsidR="001C3BD0">
        <w:instrText xml:space="preserve"> XE "</w:instrText>
      </w:r>
      <w:r w:rsidR="001C3BD0" w:rsidRPr="003E385D">
        <w:instrText>Annual reporting:AC</w:instrText>
      </w:r>
      <w:r w:rsidR="00C07B4A">
        <w:instrText>o</w:instrText>
      </w:r>
      <w:r w:rsidR="001C3BD0" w:rsidRPr="003E385D">
        <w:instrText>S patient index</w:instrText>
      </w:r>
      <w:r w:rsidR="001C3BD0">
        <w:instrText xml:space="preserve">" </w:instrText>
      </w:r>
      <w:r w:rsidR="001C3BD0">
        <w:fldChar w:fldCharType="end"/>
      </w:r>
    </w:p>
    <w:p w:rsidR="00190066" w:rsidRDefault="00190066" w:rsidP="00134D27">
      <w:pPr>
        <w:tabs>
          <w:tab w:val="left" w:pos="360"/>
          <w:tab w:val="left" w:pos="720"/>
          <w:tab w:val="left" w:pos="1080"/>
          <w:tab w:val="left" w:pos="1440"/>
        </w:tabs>
      </w:pPr>
      <w:r w:rsidRPr="00A55065">
        <w:t>Th</w:t>
      </w:r>
      <w:r w:rsidR="00134D27">
        <w:t xml:space="preserve">e Annual </w:t>
      </w:r>
      <w:r w:rsidR="003A74AE">
        <w:t>AC</w:t>
      </w:r>
      <w:r w:rsidR="00535C03">
        <w:t>o</w:t>
      </w:r>
      <w:r w:rsidR="003A74AE">
        <w:t>S</w:t>
      </w:r>
      <w:r w:rsidR="00134D27">
        <w:t xml:space="preserve"> Patient Index</w:t>
      </w:r>
      <w:r w:rsidRPr="00A55065">
        <w:t xml:space="preserve"> </w:t>
      </w:r>
      <w:r w:rsidR="00134D27">
        <w:t>is a</w:t>
      </w:r>
      <w:r w:rsidR="00DE76C6">
        <w:t>n annual report</w:t>
      </w:r>
      <w:r w:rsidR="00134D27">
        <w:t xml:space="preserve"> of the required </w:t>
      </w:r>
      <w:r w:rsidR="003A74AE">
        <w:t>AC</w:t>
      </w:r>
      <w:r w:rsidR="00535C03">
        <w:t>o</w:t>
      </w:r>
      <w:r w:rsidR="003A74AE">
        <w:t>S</w:t>
      </w:r>
      <w:r w:rsidRPr="00A55065">
        <w:t xml:space="preserve"> items for an accession year. </w:t>
      </w:r>
      <w:r w:rsidR="00134D27">
        <w:t>A</w:t>
      </w:r>
      <w:r w:rsidR="00134D27" w:rsidRPr="00A55065">
        <w:t xml:space="preserve"> count of </w:t>
      </w:r>
      <w:r w:rsidR="00134D27">
        <w:t xml:space="preserve">the </w:t>
      </w:r>
      <w:r w:rsidR="00134D27" w:rsidRPr="00A55065">
        <w:t xml:space="preserve">records </w:t>
      </w:r>
      <w:r w:rsidR="00134D27">
        <w:t xml:space="preserve">prints </w:t>
      </w:r>
      <w:r w:rsidR="00134D27" w:rsidRPr="00A55065">
        <w:t>at the end.</w:t>
      </w:r>
      <w:r w:rsidRPr="00A55065">
        <w:t xml:space="preserve"> </w:t>
      </w:r>
    </w:p>
    <w:p w:rsidR="00F42D33" w:rsidRPr="00A55065" w:rsidRDefault="00F42D33" w:rsidP="00F42D33">
      <w:pPr>
        <w:pStyle w:val="NoteText"/>
      </w:pPr>
      <w:r w:rsidRPr="00373B04">
        <w:rPr>
          <w:b/>
        </w:rPr>
        <w:t>Note:</w:t>
      </w:r>
      <w:r>
        <w:t xml:space="preserve"> </w:t>
      </w:r>
      <w:r w:rsidRPr="00373B04">
        <w:rPr>
          <w:b/>
        </w:rPr>
        <w:t>132c</w:t>
      </w:r>
      <w:r>
        <w:t xml:space="preserve"> (132 columns) does not present an easy-to-read display on the computer screen because the text wraps; select a device that can print 132 columns.</w:t>
      </w:r>
    </w:p>
    <w:p w:rsidR="00190066" w:rsidRPr="00A55065" w:rsidRDefault="00190066" w:rsidP="00134D27">
      <w:pPr>
        <w:ind w:firstLine="360"/>
      </w:pPr>
      <w:r w:rsidRPr="00DC26B0">
        <w:rPr>
          <w:rStyle w:val="courierChar"/>
          <w:sz w:val="20"/>
          <w:szCs w:val="20"/>
        </w:rPr>
        <w:t>Select year:</w:t>
      </w:r>
      <w:r w:rsidR="00375915" w:rsidRPr="00DC26B0">
        <w:rPr>
          <w:rStyle w:val="courierChar"/>
          <w:sz w:val="20"/>
          <w:szCs w:val="20"/>
        </w:rPr>
        <w:tab/>
      </w:r>
      <w:r w:rsidR="00375915">
        <w:tab/>
      </w:r>
      <w:r w:rsidR="00375915">
        <w:tab/>
      </w:r>
      <w:r w:rsidR="00375915">
        <w:tab/>
        <w:t>Type</w:t>
      </w:r>
      <w:r w:rsidRPr="00A55065">
        <w:t xml:space="preserve"> </w:t>
      </w:r>
      <w:r w:rsidR="00375915">
        <w:t>specific</w:t>
      </w:r>
      <w:r w:rsidRPr="00A55065">
        <w:t xml:space="preserve"> year</w:t>
      </w:r>
      <w:r w:rsidR="00375915">
        <w:t>.</w:t>
      </w:r>
    </w:p>
    <w:p w:rsidR="00190066" w:rsidRDefault="00D17A82" w:rsidP="00190066">
      <w:pPr>
        <w:rPr>
          <w:b/>
        </w:rPr>
      </w:pPr>
      <w:r w:rsidRPr="00D17A82">
        <w:rPr>
          <w:b/>
        </w:rPr>
        <w:t>Example – fields in this report</w:t>
      </w:r>
    </w:p>
    <w:p w:rsidR="000C1AD6" w:rsidRPr="00D5104C" w:rsidRDefault="000C1AD6" w:rsidP="00D5104C">
      <w:pPr>
        <w:pStyle w:val="courier2"/>
        <w:rPr>
          <w:b/>
          <w:sz w:val="16"/>
        </w:rPr>
      </w:pPr>
      <w:r w:rsidRPr="00D5104C">
        <w:rPr>
          <w:rStyle w:val="codeChar"/>
          <w:sz w:val="16"/>
        </w:rPr>
        <w:t>***************************************************************************************************</w:t>
      </w:r>
      <w:r w:rsidR="00535C03" w:rsidRPr="00D5104C">
        <w:rPr>
          <w:rStyle w:val="codeChar"/>
          <w:sz w:val="16"/>
        </w:rPr>
        <w:t>****************</w:t>
      </w:r>
      <w:r w:rsidR="00D5104C" w:rsidRPr="00D5104C">
        <w:rPr>
          <w:rStyle w:val="codeChar"/>
          <w:sz w:val="16"/>
        </w:rPr>
        <w:t>**************************</w:t>
      </w:r>
      <w:r w:rsidR="00D5104C">
        <w:rPr>
          <w:rStyle w:val="codeChar"/>
          <w:sz w:val="16"/>
        </w:rPr>
        <w:t>******</w:t>
      </w:r>
    </w:p>
    <w:p w:rsidR="00134D27" w:rsidRPr="00A55065" w:rsidRDefault="00134D27" w:rsidP="00D5104C">
      <w:pPr>
        <w:pStyle w:val="courier2"/>
      </w:pPr>
      <w:r w:rsidRPr="00D5104C">
        <w:rPr>
          <w:sz w:val="16"/>
        </w:rPr>
        <w:t>PATIENT</w:t>
      </w:r>
      <w:r w:rsidR="000C1AD6" w:rsidRPr="00D5104C">
        <w:rPr>
          <w:sz w:val="16"/>
        </w:rPr>
        <w:t xml:space="preserve"> NAME</w:t>
      </w:r>
      <w:r w:rsidR="000C1AD6" w:rsidRPr="00D5104C">
        <w:rPr>
          <w:sz w:val="16"/>
        </w:rPr>
        <w:tab/>
      </w:r>
      <w:r w:rsidRPr="00D5104C">
        <w:rPr>
          <w:sz w:val="16"/>
        </w:rPr>
        <w:t>MED</w:t>
      </w:r>
      <w:r w:rsidR="000C1AD6" w:rsidRPr="00D5104C">
        <w:rPr>
          <w:sz w:val="16"/>
        </w:rPr>
        <w:t xml:space="preserve"> RECORD#</w:t>
      </w:r>
      <w:r w:rsidR="00D5104C">
        <w:rPr>
          <w:sz w:val="16"/>
        </w:rPr>
        <w:tab/>
      </w:r>
      <w:r w:rsidR="00D5104C">
        <w:rPr>
          <w:sz w:val="16"/>
        </w:rPr>
        <w:tab/>
      </w:r>
      <w:r w:rsidRPr="00D5104C">
        <w:rPr>
          <w:sz w:val="16"/>
        </w:rPr>
        <w:t>DT-</w:t>
      </w:r>
      <w:r w:rsidR="000C1AD6" w:rsidRPr="00D5104C">
        <w:rPr>
          <w:sz w:val="16"/>
        </w:rPr>
        <w:t>BIRTH</w:t>
      </w:r>
      <w:r w:rsidR="00D5104C">
        <w:rPr>
          <w:sz w:val="16"/>
        </w:rPr>
        <w:tab/>
      </w:r>
      <w:r w:rsidRPr="00D5104C">
        <w:rPr>
          <w:sz w:val="16"/>
        </w:rPr>
        <w:t>DT-</w:t>
      </w:r>
      <w:r w:rsidR="003F1AE2" w:rsidRPr="00D5104C">
        <w:rPr>
          <w:sz w:val="16"/>
        </w:rPr>
        <w:t>DEATH</w:t>
      </w:r>
      <w:r w:rsidR="00D5104C">
        <w:rPr>
          <w:sz w:val="16"/>
        </w:rPr>
        <w:tab/>
      </w:r>
      <w:r w:rsidRPr="00D5104C">
        <w:rPr>
          <w:sz w:val="16"/>
        </w:rPr>
        <w:t>ACC/SEQ</w:t>
      </w:r>
      <w:r w:rsidR="003F1AE2" w:rsidRPr="00D5104C">
        <w:rPr>
          <w:sz w:val="16"/>
        </w:rPr>
        <w:t>-NO</w:t>
      </w:r>
      <w:r w:rsidR="00D5104C">
        <w:rPr>
          <w:sz w:val="16"/>
        </w:rPr>
        <w:tab/>
      </w:r>
      <w:r w:rsidR="00E14036" w:rsidRPr="00D5104C">
        <w:rPr>
          <w:sz w:val="16"/>
        </w:rPr>
        <w:t>I</w:t>
      </w:r>
      <w:r w:rsidRPr="00D5104C">
        <w:rPr>
          <w:sz w:val="16"/>
        </w:rPr>
        <w:t>CDO</w:t>
      </w:r>
      <w:r w:rsidR="003F1AE2" w:rsidRPr="00D5104C">
        <w:rPr>
          <w:sz w:val="16"/>
        </w:rPr>
        <w:t xml:space="preserve"> – TOPOGRAPHY</w:t>
      </w:r>
      <w:r w:rsidR="00D5104C">
        <w:rPr>
          <w:sz w:val="16"/>
        </w:rPr>
        <w:tab/>
      </w:r>
      <w:r w:rsidR="003F1AE2" w:rsidRPr="00D5104C">
        <w:rPr>
          <w:sz w:val="16"/>
        </w:rPr>
        <w:t>MORPHOLOGY</w:t>
      </w:r>
      <w:r w:rsidR="003F1AE2" w:rsidRPr="00D5104C">
        <w:rPr>
          <w:sz w:val="16"/>
        </w:rPr>
        <w:tab/>
        <w:t>L</w:t>
      </w:r>
    </w:p>
    <w:p w:rsidR="00F42D33" w:rsidRDefault="000F50AF" w:rsidP="000F50AF">
      <w:pPr>
        <w:pStyle w:val="Heading2"/>
      </w:pPr>
      <w:bookmarkStart w:id="103" w:name="_Toc421255014"/>
      <w:r>
        <w:lastRenderedPageBreak/>
        <w:t xml:space="preserve">ASL  </w:t>
      </w:r>
      <w:r w:rsidR="00190066" w:rsidRPr="00A55065">
        <w:t>Annual Primary Site/GP Listing (132c)</w:t>
      </w:r>
      <w:bookmarkEnd w:id="103"/>
    </w:p>
    <w:p w:rsidR="00190066" w:rsidRPr="00F42D33" w:rsidRDefault="00F42D33" w:rsidP="00F42D33">
      <w:pPr>
        <w:pStyle w:val="NoteText"/>
      </w:pPr>
      <w:r w:rsidRPr="00F42D33">
        <w:rPr>
          <w:b/>
        </w:rPr>
        <w:t>Note:</w:t>
      </w:r>
      <w:r w:rsidRPr="00F42D33">
        <w:t xml:space="preserve"> </w:t>
      </w:r>
      <w:r w:rsidRPr="00195D0A">
        <w:rPr>
          <w:b/>
        </w:rPr>
        <w:t>132c</w:t>
      </w:r>
      <w:r w:rsidRPr="00F42D33">
        <w:t xml:space="preserve"> (132 columns) does not present an easy-to-read display on the computer screen because the text wraps; select a device that can print 132 columns.</w:t>
      </w:r>
      <w:r w:rsidR="00B22124" w:rsidRPr="00F42D33">
        <w:fldChar w:fldCharType="begin"/>
      </w:r>
      <w:r w:rsidR="00B22124" w:rsidRPr="00F42D33">
        <w:instrText xml:space="preserve"> XE "ASL" </w:instrText>
      </w:r>
      <w:r w:rsidR="00B22124" w:rsidRPr="00F42D33">
        <w:fldChar w:fldCharType="end"/>
      </w:r>
      <w:r w:rsidR="00B22124" w:rsidRPr="00F42D33">
        <w:fldChar w:fldCharType="begin"/>
      </w:r>
      <w:r w:rsidR="00B22124" w:rsidRPr="00F42D33">
        <w:instrText xml:space="preserve"> XE "Annual reporting:Primary site/GP listing" </w:instrText>
      </w:r>
      <w:r w:rsidR="00B22124" w:rsidRPr="00F42D33">
        <w:fldChar w:fldCharType="end"/>
      </w:r>
    </w:p>
    <w:p w:rsidR="00190066" w:rsidRPr="00A55065" w:rsidRDefault="00190066" w:rsidP="00190066">
      <w:r w:rsidRPr="00A55065">
        <w:t>Th</w:t>
      </w:r>
      <w:r w:rsidR="00DE76C6">
        <w:t>e Annual Primary Site/GP Listing</w:t>
      </w:r>
      <w:r w:rsidRPr="00A55065">
        <w:t xml:space="preserve"> is an annual report sorted first by accession year and then by the primary site/group.</w:t>
      </w:r>
    </w:p>
    <w:p w:rsidR="00190066" w:rsidRPr="00C70B4D" w:rsidRDefault="00C70B4D" w:rsidP="00190066">
      <w:pPr>
        <w:rPr>
          <w:b/>
          <w:highlight w:val="yellow"/>
        </w:rPr>
      </w:pPr>
      <w:r w:rsidRPr="00C70B4D">
        <w:rPr>
          <w:b/>
        </w:rPr>
        <w:t>Example</w:t>
      </w:r>
    </w:p>
    <w:p w:rsidR="00190066" w:rsidRPr="007C1E68" w:rsidRDefault="00190066" w:rsidP="00D65817">
      <w:pPr>
        <w:pStyle w:val="courier"/>
      </w:pPr>
      <w:r w:rsidRPr="007C1E68">
        <w:t>START WITH ACCESSION YEAR: FIRST// 2003</w:t>
      </w:r>
    </w:p>
    <w:p w:rsidR="00190066" w:rsidRPr="007C1E68" w:rsidRDefault="00190066" w:rsidP="00D65817">
      <w:pPr>
        <w:pStyle w:val="courier"/>
      </w:pPr>
      <w:r w:rsidRPr="007C1E68">
        <w:t>GO TO ACCESSION YEAR: LAST// 2003</w:t>
      </w:r>
    </w:p>
    <w:p w:rsidR="00190066" w:rsidRDefault="00190066" w:rsidP="00D65817">
      <w:pPr>
        <w:pStyle w:val="courier"/>
      </w:pPr>
      <w:r w:rsidRPr="007C1E68">
        <w:t xml:space="preserve">START WITH </w:t>
      </w:r>
      <w:r w:rsidRPr="008903ED">
        <w:rPr>
          <w:b/>
        </w:rPr>
        <w:t>SITE/GP</w:t>
      </w:r>
      <w:r w:rsidRPr="007C1E68">
        <w:t>: FIRST// BLADDER</w:t>
      </w:r>
    </w:p>
    <w:p w:rsidR="007C1E68" w:rsidRPr="007C1E68" w:rsidRDefault="007C1E68" w:rsidP="007C1E68">
      <w:pPr>
        <w:pStyle w:val="NoteText"/>
      </w:pPr>
      <w:r w:rsidRPr="007C1E68">
        <w:rPr>
          <w:b/>
        </w:rPr>
        <w:t>Note:</w:t>
      </w:r>
      <w:r>
        <w:t xml:space="preserve"> Type the </w:t>
      </w:r>
      <w:r w:rsidRPr="008903ED">
        <w:rPr>
          <w:b/>
        </w:rPr>
        <w:t>SITE/GP</w:t>
      </w:r>
      <w:r>
        <w:t xml:space="preserve"> in capital letters.</w:t>
      </w:r>
    </w:p>
    <w:p w:rsidR="00190066" w:rsidRPr="00A55065" w:rsidRDefault="00190066" w:rsidP="00D65817">
      <w:pPr>
        <w:pStyle w:val="courier"/>
      </w:pPr>
      <w:r w:rsidRPr="007C1E68">
        <w:t>GO TO SITE/GP: LAST// BLADDER</w:t>
      </w:r>
    </w:p>
    <w:p w:rsidR="00CA71E8" w:rsidRDefault="00CA71E8" w:rsidP="00190066">
      <w:r w:rsidRPr="00D17A82">
        <w:rPr>
          <w:b/>
        </w:rPr>
        <w:t>Example – fields in this report</w:t>
      </w:r>
    </w:p>
    <w:p w:rsidR="00190066" w:rsidRPr="00A55065" w:rsidRDefault="008903ED" w:rsidP="00190066">
      <w:r>
        <w:t>A</w:t>
      </w:r>
      <w:r w:rsidR="00190066" w:rsidRPr="00A55065">
        <w:t xml:space="preserve"> list of all patients from the year 2003 </w:t>
      </w:r>
      <w:r>
        <w:t>with</w:t>
      </w:r>
      <w:r w:rsidR="00190066" w:rsidRPr="00A55065">
        <w:t xml:space="preserve"> a primary Bladder cancer </w:t>
      </w:r>
      <w:r>
        <w:t>displays.</w:t>
      </w:r>
      <w:r w:rsidR="00190066" w:rsidRPr="00A55065">
        <w:t xml:space="preserve"> </w:t>
      </w:r>
    </w:p>
    <w:p w:rsidR="00190066" w:rsidRPr="00D5104C" w:rsidRDefault="00190066" w:rsidP="00D5104C">
      <w:pPr>
        <w:pStyle w:val="courier2"/>
        <w:tabs>
          <w:tab w:val="clear" w:pos="360"/>
          <w:tab w:val="left" w:pos="0"/>
          <w:tab w:val="left" w:pos="270"/>
        </w:tabs>
        <w:ind w:left="1800" w:hanging="1800"/>
        <w:rPr>
          <w:sz w:val="16"/>
        </w:rPr>
      </w:pPr>
      <w:r w:rsidRPr="00D5104C">
        <w:rPr>
          <w:sz w:val="16"/>
        </w:rPr>
        <w:t>PATIENT NAME</w:t>
      </w:r>
      <w:r w:rsidR="00D5104C">
        <w:rPr>
          <w:sz w:val="16"/>
        </w:rPr>
        <w:t xml:space="preserve">  </w:t>
      </w:r>
      <w:r w:rsidR="007C1E68" w:rsidRPr="00D5104C">
        <w:rPr>
          <w:sz w:val="16"/>
        </w:rPr>
        <w:t>M</w:t>
      </w:r>
      <w:r w:rsidRPr="00D5104C">
        <w:rPr>
          <w:sz w:val="16"/>
        </w:rPr>
        <w:t>ED RECORD#</w:t>
      </w:r>
      <w:r w:rsidR="00D5104C">
        <w:rPr>
          <w:sz w:val="16"/>
        </w:rPr>
        <w:t xml:space="preserve"> S </w:t>
      </w:r>
      <w:r w:rsidRPr="00D5104C">
        <w:rPr>
          <w:sz w:val="16"/>
        </w:rPr>
        <w:t>DT-BIRTH</w:t>
      </w:r>
      <w:r w:rsidR="00D5104C">
        <w:rPr>
          <w:sz w:val="16"/>
        </w:rPr>
        <w:t xml:space="preserve">  </w:t>
      </w:r>
      <w:r w:rsidRPr="00D5104C">
        <w:rPr>
          <w:sz w:val="16"/>
        </w:rPr>
        <w:t>DT-DEATH</w:t>
      </w:r>
      <w:r w:rsidR="00D5104C">
        <w:rPr>
          <w:sz w:val="16"/>
        </w:rPr>
        <w:t xml:space="preserve">  </w:t>
      </w:r>
      <w:r w:rsidRPr="00D5104C">
        <w:rPr>
          <w:sz w:val="16"/>
        </w:rPr>
        <w:t>ACC/SEQ</w:t>
      </w:r>
      <w:r w:rsidR="00D5104C">
        <w:rPr>
          <w:sz w:val="16"/>
        </w:rPr>
        <w:t xml:space="preserve"> </w:t>
      </w:r>
      <w:r w:rsidRPr="00D5104C">
        <w:rPr>
          <w:sz w:val="16"/>
        </w:rPr>
        <w:t>DATE DX</w:t>
      </w:r>
      <w:r w:rsidR="00D5104C">
        <w:rPr>
          <w:sz w:val="16"/>
        </w:rPr>
        <w:t xml:space="preserve"> </w:t>
      </w:r>
      <w:r w:rsidRPr="00D5104C">
        <w:rPr>
          <w:sz w:val="16"/>
        </w:rPr>
        <w:t>ICDO</w:t>
      </w:r>
      <w:r w:rsidR="00D5104C">
        <w:rPr>
          <w:sz w:val="16"/>
        </w:rPr>
        <w:t xml:space="preserve"> </w:t>
      </w:r>
      <w:r w:rsidRPr="00D5104C">
        <w:rPr>
          <w:sz w:val="16"/>
        </w:rPr>
        <w:t>TOPOGRAPHY</w:t>
      </w:r>
      <w:r w:rsidR="00D5104C">
        <w:rPr>
          <w:sz w:val="16"/>
        </w:rPr>
        <w:t xml:space="preserve"> </w:t>
      </w:r>
      <w:r w:rsidRPr="00D5104C">
        <w:rPr>
          <w:sz w:val="16"/>
        </w:rPr>
        <w:t>ICDO MORPHOLOGY</w:t>
      </w:r>
    </w:p>
    <w:p w:rsidR="00190066" w:rsidRPr="00A55065" w:rsidRDefault="000F50AF" w:rsidP="000F50AF">
      <w:pPr>
        <w:pStyle w:val="Heading2"/>
      </w:pPr>
      <w:bookmarkStart w:id="104" w:name="_Toc421255015"/>
      <w:r>
        <w:t xml:space="preserve">ACL  </w:t>
      </w:r>
      <w:r w:rsidR="00190066" w:rsidRPr="00A55065">
        <w:t>Annual Patient List by Class of Case (80c)</w:t>
      </w:r>
      <w:bookmarkEnd w:id="104"/>
      <w:r w:rsidR="00B22124">
        <w:fldChar w:fldCharType="begin"/>
      </w:r>
      <w:r w:rsidR="00B22124">
        <w:instrText xml:space="preserve"> XE "</w:instrText>
      </w:r>
      <w:r w:rsidR="00B22124" w:rsidRPr="00A4708E">
        <w:instrText>ACL</w:instrText>
      </w:r>
      <w:r w:rsidR="00B22124">
        <w:instrText xml:space="preserve">" </w:instrText>
      </w:r>
      <w:r w:rsidR="00B22124">
        <w:fldChar w:fldCharType="end"/>
      </w:r>
    </w:p>
    <w:p w:rsidR="00190066" w:rsidRDefault="00B22124" w:rsidP="00190066">
      <w:r>
        <w:fldChar w:fldCharType="begin"/>
      </w:r>
      <w:r>
        <w:instrText xml:space="preserve"> XE "</w:instrText>
      </w:r>
      <w:r w:rsidRPr="00FB1DCC">
        <w:instrText>Annual reporting:Patient list by class of case</w:instrText>
      </w:r>
      <w:r>
        <w:instrText xml:space="preserve">" </w:instrText>
      </w:r>
      <w:r>
        <w:fldChar w:fldCharType="end"/>
      </w:r>
      <w:r w:rsidR="004C4C99">
        <w:t xml:space="preserve">The Annual Patient List by Class of Case is an annual report listing </w:t>
      </w:r>
      <w:r w:rsidR="00190066" w:rsidRPr="00A55065">
        <w:t xml:space="preserve">all patients </w:t>
      </w:r>
      <w:r w:rsidR="004C4C99">
        <w:t xml:space="preserve">alphabetically,   </w:t>
      </w:r>
      <w:r w:rsidR="00190066" w:rsidRPr="00A55065">
        <w:t>for a specific year for each class of case</w:t>
      </w:r>
      <w:r w:rsidR="004C4C99">
        <w:t>.</w:t>
      </w:r>
    </w:p>
    <w:p w:rsidR="002C54F1" w:rsidRDefault="002C54F1" w:rsidP="00C97FA9">
      <w:pPr>
        <w:pStyle w:val="NoteText"/>
      </w:pPr>
      <w:r w:rsidRPr="00373B04">
        <w:rPr>
          <w:b/>
        </w:rPr>
        <w:t>Note:</w:t>
      </w:r>
      <w:r>
        <w:t xml:space="preserve"> </w:t>
      </w:r>
      <w:r w:rsidRPr="00373B04">
        <w:rPr>
          <w:b/>
        </w:rPr>
        <w:t>80c</w:t>
      </w:r>
      <w:r>
        <w:t xml:space="preserve"> (80 columns) presents an easy-to-read display on the computer screen.</w:t>
      </w:r>
    </w:p>
    <w:p w:rsidR="00D36612" w:rsidRPr="00A55065" w:rsidRDefault="00D36612" w:rsidP="00190066">
      <w:r w:rsidRPr="00D17A82">
        <w:rPr>
          <w:b/>
        </w:rPr>
        <w:t>Example – fields in this report</w:t>
      </w:r>
    </w:p>
    <w:p w:rsidR="00190066" w:rsidRPr="00A55065" w:rsidRDefault="00190066" w:rsidP="00D65817">
      <w:pPr>
        <w:pStyle w:val="courier"/>
      </w:pPr>
      <w:r w:rsidRPr="00A55065">
        <w:t>Patient Name</w:t>
      </w:r>
      <w:r w:rsidR="004C4C99">
        <w:tab/>
      </w:r>
      <w:r w:rsidRPr="00A55065">
        <w:t>Med Rec#</w:t>
      </w:r>
      <w:r w:rsidR="00195D0A">
        <w:tab/>
      </w:r>
      <w:r w:rsidR="00195D0A">
        <w:tab/>
      </w:r>
      <w:r w:rsidRPr="00A55065">
        <w:t>Sx</w:t>
      </w:r>
      <w:r w:rsidR="00195D0A">
        <w:tab/>
      </w:r>
      <w:r w:rsidR="00195D0A">
        <w:tab/>
      </w:r>
      <w:r w:rsidRPr="00A55065">
        <w:t>Acc/Seq#</w:t>
      </w:r>
      <w:r w:rsidR="00195D0A">
        <w:tab/>
      </w:r>
      <w:r w:rsidR="00195D0A">
        <w:tab/>
      </w:r>
      <w:r w:rsidRPr="00A55065">
        <w:t>Site/Group</w:t>
      </w:r>
      <w:r w:rsidR="00195D0A">
        <w:tab/>
      </w:r>
      <w:r w:rsidR="00195D0A">
        <w:tab/>
      </w:r>
      <w:r w:rsidRPr="00A55065">
        <w:t>Date Dx</w:t>
      </w:r>
    </w:p>
    <w:p w:rsidR="00190066" w:rsidRPr="00A55065" w:rsidRDefault="000F50AF" w:rsidP="000F50AF">
      <w:pPr>
        <w:pStyle w:val="Heading2"/>
      </w:pPr>
      <w:bookmarkStart w:id="105" w:name="_Toc421255016"/>
      <w:r>
        <w:t xml:space="preserve">SST  </w:t>
      </w:r>
      <w:r w:rsidR="00190066" w:rsidRPr="00A55065">
        <w:t>Annual Primary Site/Stage/Tx (132c)</w:t>
      </w:r>
      <w:bookmarkEnd w:id="105"/>
      <w:r w:rsidR="00B22124">
        <w:fldChar w:fldCharType="begin"/>
      </w:r>
      <w:r w:rsidR="00B22124">
        <w:instrText xml:space="preserve"> XE "</w:instrText>
      </w:r>
      <w:r w:rsidR="00B22124" w:rsidRPr="00A4708E">
        <w:instrText>SST</w:instrText>
      </w:r>
      <w:r w:rsidR="00B22124">
        <w:instrText xml:space="preserve">" </w:instrText>
      </w:r>
      <w:r w:rsidR="00B22124">
        <w:fldChar w:fldCharType="end"/>
      </w:r>
      <w:r w:rsidR="00B22124">
        <w:fldChar w:fldCharType="begin"/>
      </w:r>
      <w:r w:rsidR="00B22124">
        <w:instrText xml:space="preserve"> XE "</w:instrText>
      </w:r>
      <w:r w:rsidR="00B22124" w:rsidRPr="00F22D68">
        <w:instrText>Annual reporting:Primary site/stage/tx</w:instrText>
      </w:r>
      <w:r w:rsidR="00B22124">
        <w:instrText xml:space="preserve">" </w:instrText>
      </w:r>
      <w:r w:rsidR="00B22124">
        <w:fldChar w:fldCharType="end"/>
      </w:r>
    </w:p>
    <w:p w:rsidR="009E154F" w:rsidRDefault="009E154F" w:rsidP="00190066">
      <w:r>
        <w:t xml:space="preserve">The Annual Primary Site/Stage/Tx is an annual report listing patients </w:t>
      </w:r>
      <w:r w:rsidR="00D36612">
        <w:t>for a specific year and specific site and stage.</w:t>
      </w:r>
    </w:p>
    <w:p w:rsidR="00F42D33" w:rsidRDefault="00F42D33" w:rsidP="00C97FA9">
      <w:pPr>
        <w:pStyle w:val="NoteText"/>
      </w:pPr>
      <w:r w:rsidRPr="00373B04">
        <w:rPr>
          <w:b/>
        </w:rPr>
        <w:t>Note:</w:t>
      </w:r>
      <w:r>
        <w:t xml:space="preserve"> </w:t>
      </w:r>
      <w:r w:rsidRPr="00373B04">
        <w:rPr>
          <w:b/>
        </w:rPr>
        <w:t>132c</w:t>
      </w:r>
      <w:r>
        <w:t xml:space="preserve"> (132 columns) does not present an easy-to-read display on the computer screen because the text wraps; select a device that can print 132 columns.</w:t>
      </w:r>
    </w:p>
    <w:p w:rsidR="00190066" w:rsidRPr="00A55065" w:rsidRDefault="00190066" w:rsidP="00D65817">
      <w:pPr>
        <w:pStyle w:val="courier"/>
      </w:pPr>
      <w:r w:rsidRPr="00A55065">
        <w:t xml:space="preserve">START WITH ACCESSION YEAR: 2005// </w:t>
      </w:r>
    </w:p>
    <w:p w:rsidR="00190066" w:rsidRPr="00A55065" w:rsidRDefault="00190066" w:rsidP="00D65817">
      <w:pPr>
        <w:pStyle w:val="courier"/>
      </w:pPr>
      <w:r w:rsidRPr="00A55065">
        <w:t>GO TO ACCESSION YEAR: LAST// 2005</w:t>
      </w:r>
    </w:p>
    <w:p w:rsidR="00190066" w:rsidRPr="00A55065" w:rsidRDefault="00846A34" w:rsidP="00D65817">
      <w:pPr>
        <w:pStyle w:val="courier"/>
      </w:pPr>
      <w:r>
        <w:tab/>
      </w:r>
      <w:r w:rsidR="00190066" w:rsidRPr="00A55065">
        <w:t>* Previous selection: SITE/GP equals PHARYNX</w:t>
      </w:r>
    </w:p>
    <w:p w:rsidR="00190066" w:rsidRPr="00A55065" w:rsidRDefault="00846A34" w:rsidP="00D65817">
      <w:pPr>
        <w:pStyle w:val="courier"/>
      </w:pPr>
      <w:r>
        <w:tab/>
      </w:r>
      <w:r w:rsidR="00190066" w:rsidRPr="00A55065">
        <w:t xml:space="preserve">START WITH SITE/GP: PHARYNX// </w:t>
      </w:r>
    </w:p>
    <w:p w:rsidR="00190066" w:rsidRPr="00A55065" w:rsidRDefault="00846A34" w:rsidP="00D65817">
      <w:pPr>
        <w:pStyle w:val="courier"/>
      </w:pPr>
      <w:r>
        <w:tab/>
      </w:r>
      <w:r w:rsidR="00190066" w:rsidRPr="00A55065">
        <w:t>GO TO SITE/GP: PHARYNX//</w:t>
      </w:r>
    </w:p>
    <w:p w:rsidR="009E154F" w:rsidRDefault="009E154F" w:rsidP="009E154F">
      <w:r w:rsidRPr="00D17A82">
        <w:rPr>
          <w:b/>
        </w:rPr>
        <w:t>Example – fields in this report</w:t>
      </w:r>
    </w:p>
    <w:p w:rsidR="00190066" w:rsidRPr="00640089" w:rsidRDefault="00190066" w:rsidP="00640089">
      <w:pPr>
        <w:pStyle w:val="courier2"/>
        <w:rPr>
          <w:sz w:val="16"/>
        </w:rPr>
      </w:pPr>
      <w:r w:rsidRPr="00640089">
        <w:rPr>
          <w:sz w:val="16"/>
        </w:rPr>
        <w:t>PT</w:t>
      </w:r>
      <w:r w:rsidR="00640089">
        <w:rPr>
          <w:sz w:val="16"/>
        </w:rPr>
        <w:t xml:space="preserve"> </w:t>
      </w:r>
      <w:r w:rsidRPr="00640089">
        <w:rPr>
          <w:sz w:val="16"/>
        </w:rPr>
        <w:t>ID</w:t>
      </w:r>
      <w:r w:rsidR="00640089">
        <w:rPr>
          <w:sz w:val="16"/>
        </w:rPr>
        <w:t xml:space="preserve"> </w:t>
      </w:r>
      <w:r w:rsidRPr="00640089">
        <w:rPr>
          <w:sz w:val="16"/>
        </w:rPr>
        <w:t>TX</w:t>
      </w:r>
      <w:r w:rsidR="00640089">
        <w:rPr>
          <w:sz w:val="16"/>
        </w:rPr>
        <w:t xml:space="preserve"> </w:t>
      </w:r>
      <w:r w:rsidR="001A7912" w:rsidRPr="00640089">
        <w:rPr>
          <w:sz w:val="16"/>
        </w:rPr>
        <w:t>T</w:t>
      </w:r>
      <w:r w:rsidRPr="00640089">
        <w:rPr>
          <w:sz w:val="16"/>
        </w:rPr>
        <w:t>REATMENT</w:t>
      </w:r>
      <w:r w:rsidR="00640089">
        <w:rPr>
          <w:sz w:val="16"/>
        </w:rPr>
        <w:t xml:space="preserve"> </w:t>
      </w:r>
      <w:r w:rsidRPr="00640089">
        <w:rPr>
          <w:sz w:val="16"/>
        </w:rPr>
        <w:t>SURG DATE</w:t>
      </w:r>
      <w:r w:rsidR="00640089">
        <w:rPr>
          <w:sz w:val="16"/>
        </w:rPr>
        <w:t xml:space="preserve"> </w:t>
      </w:r>
      <w:r w:rsidR="001A7912" w:rsidRPr="00640089">
        <w:rPr>
          <w:sz w:val="16"/>
        </w:rPr>
        <w:t>S</w:t>
      </w:r>
      <w:r w:rsidRPr="00640089">
        <w:rPr>
          <w:sz w:val="16"/>
        </w:rPr>
        <w:t>URGERY</w:t>
      </w:r>
      <w:r w:rsidR="00640089">
        <w:rPr>
          <w:sz w:val="16"/>
        </w:rPr>
        <w:t xml:space="preserve"> </w:t>
      </w:r>
      <w:r w:rsidR="001A7912" w:rsidRPr="00640089">
        <w:rPr>
          <w:sz w:val="16"/>
        </w:rPr>
        <w:t>R</w:t>
      </w:r>
      <w:r w:rsidRPr="00640089">
        <w:rPr>
          <w:sz w:val="16"/>
        </w:rPr>
        <w:t>AD DATE</w:t>
      </w:r>
      <w:r w:rsidR="00640089">
        <w:rPr>
          <w:sz w:val="16"/>
        </w:rPr>
        <w:t xml:space="preserve"> </w:t>
      </w:r>
      <w:r w:rsidR="001A7912" w:rsidRPr="00640089">
        <w:rPr>
          <w:sz w:val="16"/>
        </w:rPr>
        <w:t>R</w:t>
      </w:r>
      <w:r w:rsidRPr="00640089">
        <w:rPr>
          <w:sz w:val="16"/>
        </w:rPr>
        <w:t>ADIATION</w:t>
      </w:r>
      <w:r w:rsidR="00640089">
        <w:rPr>
          <w:sz w:val="16"/>
        </w:rPr>
        <w:t xml:space="preserve"> </w:t>
      </w:r>
      <w:r w:rsidR="001A7912" w:rsidRPr="00640089">
        <w:rPr>
          <w:sz w:val="16"/>
        </w:rPr>
        <w:t>CHEMO DT</w:t>
      </w:r>
      <w:r w:rsidR="00640089">
        <w:rPr>
          <w:sz w:val="16"/>
        </w:rPr>
        <w:t xml:space="preserve"> </w:t>
      </w:r>
      <w:r w:rsidRPr="00640089">
        <w:rPr>
          <w:sz w:val="16"/>
        </w:rPr>
        <w:t>CHEMOTH</w:t>
      </w:r>
      <w:r w:rsidR="009E154F" w:rsidRPr="00640089">
        <w:rPr>
          <w:sz w:val="16"/>
        </w:rPr>
        <w:t>ERAPY</w:t>
      </w:r>
      <w:r w:rsidR="00640089">
        <w:rPr>
          <w:sz w:val="16"/>
        </w:rPr>
        <w:t xml:space="preserve"> </w:t>
      </w:r>
      <w:r w:rsidR="001A7912" w:rsidRPr="00640089">
        <w:rPr>
          <w:sz w:val="16"/>
        </w:rPr>
        <w:t>H</w:t>
      </w:r>
      <w:r w:rsidR="009E154F" w:rsidRPr="00640089">
        <w:rPr>
          <w:sz w:val="16"/>
        </w:rPr>
        <w:t>T</w:t>
      </w:r>
      <w:r w:rsidR="00640089">
        <w:rPr>
          <w:sz w:val="16"/>
        </w:rPr>
        <w:t xml:space="preserve"> </w:t>
      </w:r>
      <w:r w:rsidR="009E154F" w:rsidRPr="00640089">
        <w:rPr>
          <w:sz w:val="16"/>
        </w:rPr>
        <w:t>DATE</w:t>
      </w:r>
      <w:r w:rsidR="001A7912" w:rsidRPr="00640089">
        <w:rPr>
          <w:sz w:val="16"/>
        </w:rPr>
        <w:tab/>
      </w:r>
      <w:r w:rsidR="009E154F" w:rsidRPr="00640089">
        <w:rPr>
          <w:sz w:val="16"/>
        </w:rPr>
        <w:t>HORMONE TPY</w:t>
      </w:r>
    </w:p>
    <w:p w:rsidR="00190066" w:rsidRDefault="000F50AF" w:rsidP="000F50AF">
      <w:pPr>
        <w:pStyle w:val="Heading2"/>
      </w:pPr>
      <w:bookmarkStart w:id="106" w:name="_Toc421255017"/>
      <w:r>
        <w:t xml:space="preserve">TST  </w:t>
      </w:r>
      <w:r w:rsidR="00190066" w:rsidRPr="00A55065">
        <w:t>Annual ICDO Topography/Stage/Tx (132c)</w:t>
      </w:r>
      <w:bookmarkEnd w:id="106"/>
      <w:r w:rsidR="00B22124">
        <w:fldChar w:fldCharType="begin"/>
      </w:r>
      <w:r w:rsidR="00B22124">
        <w:instrText xml:space="preserve"> XE "</w:instrText>
      </w:r>
      <w:r w:rsidR="00B22124" w:rsidRPr="00A4708E">
        <w:instrText>TST</w:instrText>
      </w:r>
      <w:r w:rsidR="00B22124">
        <w:instrText xml:space="preserve">" </w:instrText>
      </w:r>
      <w:r w:rsidR="00B22124">
        <w:fldChar w:fldCharType="end"/>
      </w:r>
      <w:r w:rsidR="00B22124">
        <w:fldChar w:fldCharType="begin"/>
      </w:r>
      <w:r w:rsidR="00B22124">
        <w:instrText xml:space="preserve"> XE "</w:instrText>
      </w:r>
      <w:r w:rsidR="00B22124" w:rsidRPr="00334671">
        <w:instrText>Annual reporting:ICDO topography/stage/tx</w:instrText>
      </w:r>
      <w:r w:rsidR="00B22124">
        <w:instrText xml:space="preserve">" </w:instrText>
      </w:r>
      <w:r w:rsidR="00B22124">
        <w:fldChar w:fldCharType="end"/>
      </w:r>
    </w:p>
    <w:p w:rsidR="009E154F" w:rsidRDefault="009E154F" w:rsidP="009E154F">
      <w:r>
        <w:t>The Annual ICDO Topography/Stage/Tx is an annual report listing cases by stage and site for a selected accession year and selected ICDO-topography.</w:t>
      </w:r>
    </w:p>
    <w:p w:rsidR="00F42D33" w:rsidRPr="009E154F" w:rsidRDefault="00F42D33" w:rsidP="00C97FA9">
      <w:pPr>
        <w:pStyle w:val="NoteText"/>
      </w:pPr>
      <w:r w:rsidRPr="00373B04">
        <w:rPr>
          <w:b/>
        </w:rPr>
        <w:lastRenderedPageBreak/>
        <w:t>Note:</w:t>
      </w:r>
      <w:r>
        <w:t xml:space="preserve"> </w:t>
      </w:r>
      <w:r w:rsidRPr="00373B04">
        <w:rPr>
          <w:b/>
        </w:rPr>
        <w:t>132c</w:t>
      </w:r>
      <w:r>
        <w:t xml:space="preserve"> (132 columns) does not present an easy-to-read display on the computer screen because the text wraps; select a device that can print 132 columns.</w:t>
      </w:r>
    </w:p>
    <w:p w:rsidR="00190066" w:rsidRPr="00A55065" w:rsidRDefault="00190066" w:rsidP="00E12AEA">
      <w:pPr>
        <w:pStyle w:val="code"/>
      </w:pPr>
      <w:r w:rsidRPr="00D65817">
        <w:rPr>
          <w:rStyle w:val="courierChar"/>
        </w:rPr>
        <w:t>START WITH ACCESSION YEAR: 2006// 2005</w:t>
      </w:r>
      <w:r w:rsidR="00D65817">
        <w:tab/>
      </w:r>
      <w:r w:rsidR="00D65817">
        <w:tab/>
      </w:r>
      <w:r w:rsidR="00D65817">
        <w:tab/>
      </w:r>
      <w:r w:rsidR="00D65817">
        <w:tab/>
      </w:r>
      <w:r w:rsidR="00D65817">
        <w:tab/>
      </w:r>
      <w:r w:rsidR="009E154F" w:rsidRPr="009E154F">
        <w:rPr>
          <w:rFonts w:ascii="Times New Roman" w:hAnsi="Times New Roman"/>
          <w:sz w:val="24"/>
          <w:szCs w:val="24"/>
        </w:rPr>
        <w:t>Define the year.</w:t>
      </w:r>
    </w:p>
    <w:p w:rsidR="00190066" w:rsidRPr="00A55065" w:rsidRDefault="00190066" w:rsidP="00D65817">
      <w:pPr>
        <w:pStyle w:val="courier"/>
      </w:pPr>
      <w:r w:rsidRPr="00A55065">
        <w:t>GO TO ACCESSION YEAR: 2006// 2005</w:t>
      </w:r>
    </w:p>
    <w:p w:rsidR="00190066" w:rsidRPr="00A55065" w:rsidRDefault="00846A34" w:rsidP="00D65817">
      <w:pPr>
        <w:pStyle w:val="courier"/>
      </w:pPr>
      <w:r>
        <w:tab/>
      </w:r>
      <w:r w:rsidR="00190066" w:rsidRPr="00A55065">
        <w:t>* Previous selection: ICDO-SITE CODE from C00 to C90</w:t>
      </w:r>
    </w:p>
    <w:p w:rsidR="00190066" w:rsidRPr="00A55065" w:rsidRDefault="00846A34" w:rsidP="001E7F31">
      <w:pPr>
        <w:pStyle w:val="code"/>
        <w:ind w:left="6480" w:hanging="6120"/>
      </w:pPr>
      <w:r>
        <w:tab/>
      </w:r>
      <w:r w:rsidR="00190066" w:rsidRPr="00D65817">
        <w:rPr>
          <w:rStyle w:val="courierChar"/>
        </w:rPr>
        <w:t>START WITH PRIMARY SITE CODE PREFIX: C00//</w:t>
      </w:r>
      <w:r w:rsidR="00D65817">
        <w:rPr>
          <w:rStyle w:val="courierChar"/>
        </w:rPr>
        <w:tab/>
      </w:r>
      <w:r w:rsidR="00D65817">
        <w:rPr>
          <w:rStyle w:val="courierChar"/>
        </w:rPr>
        <w:tab/>
      </w:r>
      <w:r w:rsidR="009E154F" w:rsidRPr="00D65817">
        <w:rPr>
          <w:rFonts w:ascii="Times New Roman" w:hAnsi="Times New Roman"/>
          <w:sz w:val="24"/>
          <w:szCs w:val="24"/>
        </w:rPr>
        <w:t>Define the ICDO-SITE CODE (S).</w:t>
      </w:r>
      <w:r w:rsidR="00190066" w:rsidRPr="00D65817">
        <w:t xml:space="preserve"> </w:t>
      </w:r>
    </w:p>
    <w:p w:rsidR="00190066" w:rsidRPr="00A55065" w:rsidRDefault="00846A34" w:rsidP="00D65817">
      <w:pPr>
        <w:pStyle w:val="courier"/>
      </w:pPr>
      <w:r>
        <w:tab/>
      </w:r>
      <w:r w:rsidR="00190066" w:rsidRPr="00A55065">
        <w:t>GO TO PRIMARY SITE CODE PREFIX: C90// C02</w:t>
      </w:r>
    </w:p>
    <w:p w:rsidR="00195D0A" w:rsidRPr="00195D0A" w:rsidRDefault="00195D0A" w:rsidP="00195D0A">
      <w:pPr>
        <w:rPr>
          <w:b/>
        </w:rPr>
      </w:pPr>
      <w:r w:rsidRPr="00195D0A">
        <w:rPr>
          <w:b/>
        </w:rPr>
        <w:t>Example</w:t>
      </w:r>
    </w:p>
    <w:p w:rsidR="00195D0A" w:rsidRPr="00195D0A" w:rsidRDefault="00195D0A" w:rsidP="00195D0A">
      <w:pPr>
        <w:pStyle w:val="courier2"/>
        <w:rPr>
          <w:sz w:val="16"/>
        </w:rPr>
      </w:pPr>
      <w:r w:rsidRPr="00195D0A">
        <w:rPr>
          <w:sz w:val="16"/>
        </w:rPr>
        <w:t>--------------------------------------------------------------------------</w:t>
      </w:r>
    </w:p>
    <w:p w:rsidR="00195D0A" w:rsidRPr="00195D0A" w:rsidRDefault="00195D0A" w:rsidP="00195D0A">
      <w:pPr>
        <w:pStyle w:val="courier2"/>
        <w:rPr>
          <w:sz w:val="16"/>
        </w:rPr>
      </w:pPr>
    </w:p>
    <w:p w:rsidR="00195D0A" w:rsidRPr="00195D0A" w:rsidRDefault="00195D0A" w:rsidP="00195D0A">
      <w:pPr>
        <w:pStyle w:val="courier2"/>
        <w:rPr>
          <w:sz w:val="16"/>
        </w:rPr>
      </w:pPr>
      <w:r w:rsidRPr="00195D0A">
        <w:rPr>
          <w:sz w:val="16"/>
        </w:rPr>
        <w:t xml:space="preserve">                                          ICDO-SITE CODE: C32</w:t>
      </w:r>
    </w:p>
    <w:p w:rsidR="00195D0A" w:rsidRPr="00195D0A" w:rsidRDefault="00195D0A" w:rsidP="00195D0A">
      <w:pPr>
        <w:pStyle w:val="courier2"/>
        <w:rPr>
          <w:sz w:val="16"/>
        </w:rPr>
      </w:pPr>
    </w:p>
    <w:p w:rsidR="00195D0A" w:rsidRPr="00195D0A" w:rsidRDefault="00195D0A" w:rsidP="00195D0A">
      <w:pPr>
        <w:pStyle w:val="courier2"/>
        <w:rPr>
          <w:sz w:val="16"/>
        </w:rPr>
      </w:pPr>
      <w:r w:rsidRPr="00195D0A">
        <w:rPr>
          <w:sz w:val="16"/>
        </w:rPr>
        <w:t xml:space="preserve">                                              STAGE GROUPING-AJCC: I</w:t>
      </w:r>
    </w:p>
    <w:p w:rsidR="00195D0A" w:rsidRPr="00195D0A" w:rsidRDefault="00195D0A" w:rsidP="00195D0A">
      <w:pPr>
        <w:pStyle w:val="courier2"/>
        <w:rPr>
          <w:sz w:val="16"/>
        </w:rPr>
      </w:pPr>
      <w:r w:rsidRPr="00195D0A">
        <w:rPr>
          <w:sz w:val="16"/>
        </w:rPr>
        <w:t xml:space="preserve">W5321 C32.0  NONE                                                                                                     </w:t>
      </w:r>
    </w:p>
    <w:p w:rsidR="00195D0A" w:rsidRPr="00195D0A" w:rsidRDefault="00195D0A" w:rsidP="00195D0A">
      <w:pPr>
        <w:pStyle w:val="courier2"/>
        <w:rPr>
          <w:sz w:val="16"/>
        </w:rPr>
      </w:pPr>
      <w:r w:rsidRPr="00195D0A">
        <w:rPr>
          <w:sz w:val="16"/>
        </w:rPr>
        <w:t xml:space="preserve">             -------</w:t>
      </w:r>
    </w:p>
    <w:p w:rsidR="00195D0A" w:rsidRPr="00195D0A" w:rsidRDefault="00195D0A" w:rsidP="00195D0A">
      <w:pPr>
        <w:pStyle w:val="courier2"/>
        <w:rPr>
          <w:sz w:val="16"/>
        </w:rPr>
      </w:pPr>
      <w:r w:rsidRPr="00195D0A">
        <w:rPr>
          <w:sz w:val="16"/>
        </w:rPr>
        <w:t>SUBCOUNT     1</w:t>
      </w:r>
    </w:p>
    <w:p w:rsidR="00195D0A" w:rsidRPr="00195D0A" w:rsidRDefault="00195D0A" w:rsidP="00195D0A">
      <w:pPr>
        <w:pStyle w:val="courier2"/>
        <w:rPr>
          <w:sz w:val="16"/>
        </w:rPr>
      </w:pPr>
      <w:r w:rsidRPr="00195D0A">
        <w:rPr>
          <w:sz w:val="16"/>
        </w:rPr>
        <w:t xml:space="preserve">R3493 C32.0  XRT   </w:t>
      </w:r>
      <w:r>
        <w:rPr>
          <w:sz w:val="16"/>
        </w:rPr>
        <w:t xml:space="preserve">  00/00/0000  </w:t>
      </w:r>
      <w:r w:rsidRPr="00195D0A">
        <w:rPr>
          <w:sz w:val="16"/>
        </w:rPr>
        <w:t>06/13/2005 Beam radiation   00/00/0000 None  00/00/0000 None</w:t>
      </w:r>
    </w:p>
    <w:p w:rsidR="00195D0A" w:rsidRPr="00195D0A" w:rsidRDefault="00195D0A" w:rsidP="00195D0A">
      <w:pPr>
        <w:pStyle w:val="courier2"/>
        <w:rPr>
          <w:sz w:val="16"/>
        </w:rPr>
      </w:pPr>
      <w:r w:rsidRPr="00195D0A">
        <w:rPr>
          <w:sz w:val="16"/>
        </w:rPr>
        <w:t xml:space="preserve">             -------</w:t>
      </w:r>
    </w:p>
    <w:p w:rsidR="00195D0A" w:rsidRPr="00195D0A" w:rsidRDefault="00195D0A" w:rsidP="00195D0A">
      <w:pPr>
        <w:pStyle w:val="courier2"/>
        <w:rPr>
          <w:sz w:val="16"/>
        </w:rPr>
      </w:pPr>
      <w:r w:rsidRPr="00195D0A">
        <w:rPr>
          <w:sz w:val="16"/>
        </w:rPr>
        <w:t>SUBCOUNT     1</w:t>
      </w:r>
    </w:p>
    <w:p w:rsidR="00195D0A" w:rsidRPr="00195D0A" w:rsidRDefault="00195D0A" w:rsidP="00195D0A">
      <w:pPr>
        <w:pStyle w:val="courier2"/>
        <w:rPr>
          <w:sz w:val="16"/>
        </w:rPr>
      </w:pPr>
      <w:r w:rsidRPr="00195D0A">
        <w:rPr>
          <w:sz w:val="16"/>
        </w:rPr>
        <w:t xml:space="preserve">             -------</w:t>
      </w:r>
    </w:p>
    <w:p w:rsidR="00195D0A" w:rsidRPr="00195D0A" w:rsidRDefault="00195D0A" w:rsidP="00195D0A">
      <w:pPr>
        <w:pStyle w:val="courier2"/>
        <w:rPr>
          <w:sz w:val="16"/>
        </w:rPr>
      </w:pPr>
      <w:r w:rsidRPr="00195D0A">
        <w:rPr>
          <w:sz w:val="16"/>
        </w:rPr>
        <w:t>SUBCOUNT     2</w:t>
      </w:r>
    </w:p>
    <w:p w:rsidR="00195D0A" w:rsidRPr="00195D0A" w:rsidRDefault="00195D0A" w:rsidP="00195D0A">
      <w:pPr>
        <w:pStyle w:val="courier2"/>
        <w:rPr>
          <w:sz w:val="16"/>
        </w:rPr>
      </w:pPr>
    </w:p>
    <w:p w:rsidR="00195D0A" w:rsidRPr="00195D0A" w:rsidRDefault="00195D0A" w:rsidP="00195D0A">
      <w:pPr>
        <w:pStyle w:val="courier2"/>
        <w:rPr>
          <w:sz w:val="16"/>
        </w:rPr>
      </w:pPr>
      <w:r w:rsidRPr="00195D0A">
        <w:rPr>
          <w:sz w:val="16"/>
        </w:rPr>
        <w:t xml:space="preserve">                                              STAGE GROUPING-AJCC: II</w:t>
      </w:r>
    </w:p>
    <w:p w:rsidR="00195D0A" w:rsidRPr="00195D0A" w:rsidRDefault="00195D0A" w:rsidP="00195D0A">
      <w:pPr>
        <w:pStyle w:val="courier2"/>
        <w:rPr>
          <w:sz w:val="16"/>
        </w:rPr>
      </w:pPr>
      <w:r>
        <w:rPr>
          <w:sz w:val="16"/>
        </w:rPr>
        <w:t xml:space="preserve">B4704 C32.0  XRT    00/00/0000   </w:t>
      </w:r>
      <w:r w:rsidRPr="00195D0A">
        <w:rPr>
          <w:sz w:val="16"/>
        </w:rPr>
        <w:t xml:space="preserve">03/03/2005 Beam radiation   00/00/0000 None </w:t>
      </w:r>
      <w:r>
        <w:rPr>
          <w:sz w:val="16"/>
        </w:rPr>
        <w:tab/>
      </w:r>
      <w:r w:rsidRPr="00195D0A">
        <w:rPr>
          <w:sz w:val="16"/>
        </w:rPr>
        <w:t>00/00/0000 None</w:t>
      </w:r>
    </w:p>
    <w:p w:rsidR="00195D0A" w:rsidRPr="00195D0A" w:rsidRDefault="00195D0A" w:rsidP="00195D0A">
      <w:pPr>
        <w:pStyle w:val="courier2"/>
        <w:rPr>
          <w:sz w:val="16"/>
        </w:rPr>
      </w:pPr>
      <w:r w:rsidRPr="00195D0A">
        <w:rPr>
          <w:sz w:val="16"/>
        </w:rPr>
        <w:t xml:space="preserve">             -------</w:t>
      </w:r>
    </w:p>
    <w:p w:rsidR="00195D0A" w:rsidRPr="00195D0A" w:rsidRDefault="00195D0A" w:rsidP="00195D0A">
      <w:pPr>
        <w:pStyle w:val="courier2"/>
        <w:rPr>
          <w:sz w:val="16"/>
        </w:rPr>
      </w:pPr>
      <w:r w:rsidRPr="00195D0A">
        <w:rPr>
          <w:sz w:val="16"/>
        </w:rPr>
        <w:t>SUBCOUNT     1</w:t>
      </w:r>
    </w:p>
    <w:p w:rsidR="00195D0A" w:rsidRPr="00195D0A" w:rsidRDefault="00195D0A" w:rsidP="00195D0A">
      <w:pPr>
        <w:pStyle w:val="courier2"/>
        <w:rPr>
          <w:sz w:val="16"/>
        </w:rPr>
      </w:pPr>
      <w:r w:rsidRPr="00195D0A">
        <w:rPr>
          <w:sz w:val="16"/>
        </w:rPr>
        <w:t xml:space="preserve">             -------</w:t>
      </w:r>
    </w:p>
    <w:p w:rsidR="00195D0A" w:rsidRPr="00195D0A" w:rsidRDefault="00195D0A" w:rsidP="00195D0A">
      <w:pPr>
        <w:pStyle w:val="courier2"/>
        <w:rPr>
          <w:sz w:val="16"/>
        </w:rPr>
      </w:pPr>
      <w:r w:rsidRPr="00195D0A">
        <w:rPr>
          <w:sz w:val="16"/>
        </w:rPr>
        <w:t>SUBCOUNT     1</w:t>
      </w:r>
    </w:p>
    <w:p w:rsidR="00195D0A" w:rsidRPr="00195D0A" w:rsidRDefault="00195D0A" w:rsidP="00195D0A">
      <w:pPr>
        <w:pStyle w:val="courier2"/>
        <w:rPr>
          <w:sz w:val="16"/>
        </w:rPr>
      </w:pPr>
    </w:p>
    <w:p w:rsidR="00195D0A" w:rsidRPr="00195D0A" w:rsidRDefault="00195D0A" w:rsidP="00195D0A">
      <w:pPr>
        <w:pStyle w:val="courier2"/>
        <w:rPr>
          <w:sz w:val="16"/>
        </w:rPr>
      </w:pPr>
      <w:r w:rsidRPr="00195D0A">
        <w:rPr>
          <w:sz w:val="16"/>
        </w:rPr>
        <w:t xml:space="preserve">                                              STAGE GROUPING-AJCC: IV</w:t>
      </w:r>
    </w:p>
    <w:p w:rsidR="00195D0A" w:rsidRPr="00195D0A" w:rsidRDefault="00195D0A" w:rsidP="00195D0A">
      <w:pPr>
        <w:pStyle w:val="courier2"/>
        <w:rPr>
          <w:sz w:val="16"/>
        </w:rPr>
      </w:pPr>
      <w:r w:rsidRPr="00195D0A">
        <w:rPr>
          <w:sz w:val="16"/>
        </w:rPr>
        <w:t xml:space="preserve">B6985 C32.0  NONE                                                                                                     </w:t>
      </w:r>
    </w:p>
    <w:p w:rsidR="00195D0A" w:rsidRPr="00195D0A" w:rsidRDefault="00195D0A" w:rsidP="00195D0A">
      <w:pPr>
        <w:pStyle w:val="courier2"/>
        <w:rPr>
          <w:sz w:val="16"/>
        </w:rPr>
      </w:pPr>
      <w:r w:rsidRPr="00195D0A">
        <w:rPr>
          <w:sz w:val="16"/>
        </w:rPr>
        <w:t xml:space="preserve">             -------</w:t>
      </w:r>
    </w:p>
    <w:p w:rsidR="00195D0A" w:rsidRPr="00195D0A" w:rsidRDefault="00195D0A" w:rsidP="00195D0A">
      <w:pPr>
        <w:pStyle w:val="courier2"/>
        <w:rPr>
          <w:sz w:val="16"/>
        </w:rPr>
      </w:pPr>
      <w:r w:rsidRPr="00195D0A">
        <w:rPr>
          <w:sz w:val="16"/>
        </w:rPr>
        <w:t>SUBCOUNT     1</w:t>
      </w:r>
    </w:p>
    <w:p w:rsidR="00195D0A" w:rsidRPr="00195D0A" w:rsidRDefault="00195D0A" w:rsidP="00195D0A">
      <w:pPr>
        <w:pStyle w:val="courier2"/>
        <w:rPr>
          <w:sz w:val="16"/>
        </w:rPr>
      </w:pPr>
      <w:r>
        <w:rPr>
          <w:sz w:val="16"/>
        </w:rPr>
        <w:t xml:space="preserve">P7689 C32.1  SUR    </w:t>
      </w:r>
      <w:r w:rsidRPr="00195D0A">
        <w:rPr>
          <w:sz w:val="16"/>
        </w:rPr>
        <w:t xml:space="preserve">09/02/2005                                                                                      </w:t>
      </w:r>
    </w:p>
    <w:p w:rsidR="00195D0A" w:rsidRPr="00195D0A" w:rsidRDefault="00195D0A" w:rsidP="00195D0A">
      <w:pPr>
        <w:pStyle w:val="courier2"/>
        <w:rPr>
          <w:sz w:val="16"/>
        </w:rPr>
      </w:pPr>
      <w:r w:rsidRPr="00195D0A">
        <w:rPr>
          <w:sz w:val="16"/>
        </w:rPr>
        <w:t xml:space="preserve">             -------</w:t>
      </w:r>
    </w:p>
    <w:p w:rsidR="00195D0A" w:rsidRPr="00195D0A" w:rsidRDefault="00195D0A" w:rsidP="00195D0A">
      <w:pPr>
        <w:pStyle w:val="courier2"/>
        <w:rPr>
          <w:sz w:val="16"/>
        </w:rPr>
      </w:pPr>
      <w:r>
        <w:rPr>
          <w:sz w:val="16"/>
        </w:rPr>
        <w:t xml:space="preserve">SUBCOUNT     </w:t>
      </w:r>
    </w:p>
    <w:p w:rsidR="00195D0A" w:rsidRPr="00195D0A" w:rsidRDefault="00195D0A" w:rsidP="00195D0A">
      <w:pPr>
        <w:pStyle w:val="courier2"/>
        <w:rPr>
          <w:sz w:val="16"/>
        </w:rPr>
      </w:pPr>
      <w:r w:rsidRPr="00195D0A">
        <w:rPr>
          <w:sz w:val="16"/>
        </w:rPr>
        <w:t>H7872 C32.1  XRT/CM</w:t>
      </w:r>
      <w:r>
        <w:rPr>
          <w:sz w:val="16"/>
        </w:rPr>
        <w:t xml:space="preserve">X 00/00/0000  07/13/2005 Beam radiation  </w:t>
      </w:r>
      <w:r w:rsidRPr="00195D0A">
        <w:rPr>
          <w:sz w:val="16"/>
        </w:rPr>
        <w:t>07/18/2005 Multiagent00/00/0000 None</w:t>
      </w:r>
    </w:p>
    <w:p w:rsidR="00195D0A" w:rsidRPr="00195D0A" w:rsidRDefault="00195D0A" w:rsidP="00195D0A">
      <w:pPr>
        <w:pStyle w:val="courier2"/>
        <w:rPr>
          <w:sz w:val="16"/>
        </w:rPr>
      </w:pPr>
      <w:r w:rsidRPr="00195D0A">
        <w:rPr>
          <w:sz w:val="16"/>
        </w:rPr>
        <w:t xml:space="preserve">             -------</w:t>
      </w:r>
    </w:p>
    <w:p w:rsidR="00195D0A" w:rsidRPr="00195D0A" w:rsidRDefault="00195D0A" w:rsidP="00195D0A">
      <w:pPr>
        <w:pStyle w:val="courier2"/>
        <w:rPr>
          <w:sz w:val="16"/>
        </w:rPr>
      </w:pPr>
      <w:r w:rsidRPr="00195D0A">
        <w:rPr>
          <w:sz w:val="16"/>
        </w:rPr>
        <w:t>SUBCOUNT     1</w:t>
      </w:r>
    </w:p>
    <w:p w:rsidR="00195D0A" w:rsidRPr="00195D0A" w:rsidRDefault="00195D0A" w:rsidP="00195D0A">
      <w:pPr>
        <w:pStyle w:val="courier2"/>
        <w:rPr>
          <w:sz w:val="16"/>
        </w:rPr>
      </w:pPr>
      <w:r w:rsidRPr="00195D0A">
        <w:rPr>
          <w:sz w:val="16"/>
        </w:rPr>
        <w:t xml:space="preserve">             -------</w:t>
      </w:r>
    </w:p>
    <w:p w:rsidR="00195D0A" w:rsidRPr="00195D0A" w:rsidRDefault="00195D0A" w:rsidP="00195D0A">
      <w:pPr>
        <w:pStyle w:val="courier2"/>
        <w:rPr>
          <w:sz w:val="16"/>
        </w:rPr>
      </w:pPr>
      <w:r w:rsidRPr="00195D0A">
        <w:rPr>
          <w:sz w:val="16"/>
        </w:rPr>
        <w:t>SUBCOUNT     3</w:t>
      </w:r>
    </w:p>
    <w:p w:rsidR="00195D0A" w:rsidRPr="00195D0A" w:rsidRDefault="00195D0A" w:rsidP="00195D0A">
      <w:pPr>
        <w:pStyle w:val="courier2"/>
        <w:rPr>
          <w:sz w:val="16"/>
        </w:rPr>
      </w:pPr>
      <w:r w:rsidRPr="00195D0A">
        <w:rPr>
          <w:sz w:val="16"/>
        </w:rPr>
        <w:t xml:space="preserve">             -------</w:t>
      </w:r>
    </w:p>
    <w:p w:rsidR="00195D0A" w:rsidRPr="00195D0A" w:rsidRDefault="00195D0A" w:rsidP="00195D0A">
      <w:pPr>
        <w:pStyle w:val="courier2"/>
        <w:rPr>
          <w:sz w:val="16"/>
        </w:rPr>
      </w:pPr>
      <w:r w:rsidRPr="00195D0A">
        <w:rPr>
          <w:sz w:val="16"/>
        </w:rPr>
        <w:t>COUNT        6</w:t>
      </w:r>
    </w:p>
    <w:p w:rsidR="00195D0A" w:rsidRPr="00195D0A" w:rsidRDefault="00195D0A" w:rsidP="00195D0A"/>
    <w:p w:rsidR="00190066" w:rsidRPr="00A55065" w:rsidRDefault="000F50AF" w:rsidP="000F50AF">
      <w:pPr>
        <w:pStyle w:val="Heading2"/>
      </w:pPr>
      <w:bookmarkStart w:id="107" w:name="_Toc421255018"/>
      <w:r>
        <w:t xml:space="preserve">SDX  </w:t>
      </w:r>
      <w:r w:rsidR="00190066" w:rsidRPr="00A55065">
        <w:t>Annual Status/Site/Dx-Age (132c)</w:t>
      </w:r>
      <w:bookmarkEnd w:id="107"/>
      <w:r w:rsidR="00B22124">
        <w:fldChar w:fldCharType="begin"/>
      </w:r>
      <w:r w:rsidR="00B22124">
        <w:instrText xml:space="preserve"> XE "</w:instrText>
      </w:r>
      <w:r w:rsidR="00B22124" w:rsidRPr="00A4708E">
        <w:instrText>SDX</w:instrText>
      </w:r>
      <w:r w:rsidR="00B22124">
        <w:instrText xml:space="preserve">" </w:instrText>
      </w:r>
      <w:r w:rsidR="00B22124">
        <w:fldChar w:fldCharType="end"/>
      </w:r>
      <w:r w:rsidR="00B22124">
        <w:fldChar w:fldCharType="begin"/>
      </w:r>
      <w:r w:rsidR="00B22124">
        <w:instrText xml:space="preserve"> XE "</w:instrText>
      </w:r>
      <w:r w:rsidR="00B22124" w:rsidRPr="009068B1">
        <w:instrText>Annual reporting:Status/site/dx-age</w:instrText>
      </w:r>
      <w:r w:rsidR="00B22124">
        <w:instrText xml:space="preserve">" </w:instrText>
      </w:r>
      <w:r w:rsidR="00B22124">
        <w:fldChar w:fldCharType="end"/>
      </w:r>
    </w:p>
    <w:p w:rsidR="005C648B" w:rsidRDefault="005C648B" w:rsidP="00190066">
      <w:r>
        <w:t>The Annual Status/Site/Dx-Age is an annual report listing</w:t>
      </w:r>
      <w:r w:rsidR="00846A34">
        <w:t xml:space="preserve"> patients for a specific accession year.</w:t>
      </w:r>
    </w:p>
    <w:p w:rsidR="00F42D33" w:rsidRDefault="00F42D33" w:rsidP="00C97FA9">
      <w:pPr>
        <w:pStyle w:val="NoteText"/>
      </w:pPr>
      <w:r w:rsidRPr="00373B04">
        <w:rPr>
          <w:b/>
        </w:rPr>
        <w:t>Note:</w:t>
      </w:r>
      <w:r>
        <w:t xml:space="preserve"> </w:t>
      </w:r>
      <w:r w:rsidRPr="00373B04">
        <w:rPr>
          <w:b/>
        </w:rPr>
        <w:t>132c</w:t>
      </w:r>
      <w:r>
        <w:t xml:space="preserve"> (132 columns) does not present an easy-to-read display on the computer screen because the text wraps; select a device that can print 132 columns.</w:t>
      </w:r>
    </w:p>
    <w:p w:rsidR="00190066" w:rsidRPr="00A55065" w:rsidRDefault="00190066" w:rsidP="00D65817">
      <w:pPr>
        <w:pStyle w:val="courier"/>
      </w:pPr>
      <w:r w:rsidRPr="00A55065">
        <w:t>Annual report - sorted first by Accession year</w:t>
      </w:r>
    </w:p>
    <w:p w:rsidR="00190066" w:rsidRPr="00A55065" w:rsidRDefault="00E532BC" w:rsidP="00D65817">
      <w:pPr>
        <w:pStyle w:val="courier"/>
      </w:pPr>
      <w:r>
        <w:tab/>
      </w:r>
      <w:r w:rsidR="00190066" w:rsidRPr="00A55065">
        <w:t>Then by Class Category (Non-analytic/Analytic)</w:t>
      </w:r>
    </w:p>
    <w:p w:rsidR="00190066" w:rsidRPr="00A55065" w:rsidRDefault="00E532BC" w:rsidP="00D65817">
      <w:pPr>
        <w:pStyle w:val="courier"/>
      </w:pPr>
      <w:r>
        <w:tab/>
      </w:r>
      <w:r w:rsidR="00190066" w:rsidRPr="00A55065">
        <w:t>Then by Status, Site/GP, and Diagnosis Age Gp.</w:t>
      </w:r>
    </w:p>
    <w:p w:rsidR="00190066" w:rsidRPr="00A55065" w:rsidRDefault="00E532BC" w:rsidP="00D65817">
      <w:pPr>
        <w:pStyle w:val="courier"/>
      </w:pPr>
      <w:r>
        <w:lastRenderedPageBreak/>
        <w:tab/>
      </w:r>
      <w:r>
        <w:tab/>
      </w:r>
      <w:r w:rsidR="00190066" w:rsidRPr="00A55065">
        <w:t>Enter four digit ACCESSION YEAR,</w:t>
      </w:r>
    </w:p>
    <w:p w:rsidR="00190066" w:rsidRPr="00A55065" w:rsidRDefault="00E532BC" w:rsidP="00D65817">
      <w:pPr>
        <w:pStyle w:val="courier"/>
      </w:pPr>
      <w:r>
        <w:tab/>
      </w:r>
      <w:r>
        <w:tab/>
      </w:r>
      <w:r w:rsidRPr="00A55065">
        <w:t>F</w:t>
      </w:r>
      <w:r w:rsidR="00190066" w:rsidRPr="00A55065">
        <w:t>or Class category: either 'A'</w:t>
      </w:r>
    </w:p>
    <w:p w:rsidR="00190066" w:rsidRDefault="00E532BC" w:rsidP="00D65817">
      <w:pPr>
        <w:pStyle w:val="courier"/>
      </w:pPr>
      <w:r>
        <w:tab/>
      </w:r>
      <w:r>
        <w:tab/>
      </w:r>
      <w:r w:rsidR="00190066" w:rsidRPr="00A55065">
        <w:t>for Analytic, or first to last.</w:t>
      </w:r>
    </w:p>
    <w:p w:rsidR="00CE2EB2" w:rsidRPr="00CE2EB2" w:rsidRDefault="00CE2EB2" w:rsidP="00CE2EB2">
      <w:pPr>
        <w:rPr>
          <w:b/>
        </w:rPr>
      </w:pPr>
      <w:r w:rsidRPr="00CE2EB2">
        <w:rPr>
          <w:b/>
        </w:rPr>
        <w:t>Example</w:t>
      </w:r>
    </w:p>
    <w:p w:rsidR="00CE2EB2" w:rsidRPr="00CE2EB2" w:rsidRDefault="00CE2EB2" w:rsidP="00CE2EB2">
      <w:pPr>
        <w:pStyle w:val="courier2"/>
        <w:rPr>
          <w:sz w:val="16"/>
        </w:rPr>
      </w:pPr>
      <w:r w:rsidRPr="00CE2EB2">
        <w:rPr>
          <w:sz w:val="16"/>
        </w:rPr>
        <w:t>START WITH ACCESSION YEAR: 2005</w:t>
      </w:r>
      <w:r w:rsidRPr="00CE2EB2">
        <w:rPr>
          <w:sz w:val="16"/>
        </w:rPr>
        <w:tab/>
      </w:r>
      <w:r w:rsidRPr="00CE2EB2">
        <w:rPr>
          <w:sz w:val="16"/>
        </w:rPr>
        <w:tab/>
      </w:r>
      <w:r w:rsidRPr="00CE2EB2">
        <w:rPr>
          <w:sz w:val="16"/>
        </w:rPr>
        <w:tab/>
      </w:r>
      <w:r w:rsidRPr="00CE2EB2">
        <w:rPr>
          <w:sz w:val="16"/>
        </w:rPr>
        <w:tab/>
      </w:r>
      <w:r w:rsidRPr="00CE2EB2">
        <w:rPr>
          <w:sz w:val="16"/>
        </w:rPr>
        <w:tab/>
      </w:r>
      <w:r w:rsidRPr="00CE2EB2">
        <w:rPr>
          <w:sz w:val="16"/>
        </w:rPr>
        <w:tab/>
      </w:r>
      <w:r w:rsidRPr="00CE2EB2">
        <w:rPr>
          <w:sz w:val="16"/>
        </w:rPr>
        <w:tab/>
      </w:r>
      <w:r w:rsidRPr="00CE2EB2">
        <w:rPr>
          <w:sz w:val="16"/>
        </w:rPr>
        <w:tab/>
      </w:r>
    </w:p>
    <w:p w:rsidR="00CE2EB2" w:rsidRPr="00CE2EB2" w:rsidRDefault="00CE2EB2" w:rsidP="00CE2EB2">
      <w:pPr>
        <w:pStyle w:val="courier2"/>
        <w:rPr>
          <w:sz w:val="16"/>
        </w:rPr>
      </w:pPr>
      <w:r w:rsidRPr="00CE2EB2">
        <w:rPr>
          <w:sz w:val="16"/>
        </w:rPr>
        <w:t>GO TO ACCESSION YEAR: LAST// 2005</w:t>
      </w:r>
      <w:r w:rsidRPr="00CE2EB2">
        <w:rPr>
          <w:sz w:val="16"/>
        </w:rPr>
        <w:tab/>
      </w:r>
      <w:r w:rsidRPr="00CE2EB2">
        <w:rPr>
          <w:sz w:val="16"/>
        </w:rPr>
        <w:tab/>
      </w:r>
      <w:r w:rsidRPr="00CE2EB2">
        <w:rPr>
          <w:sz w:val="16"/>
        </w:rPr>
        <w:tab/>
      </w:r>
      <w:r w:rsidRPr="00CE2EB2">
        <w:rPr>
          <w:sz w:val="16"/>
        </w:rPr>
        <w:tab/>
      </w:r>
      <w:r w:rsidRPr="00CE2EB2">
        <w:rPr>
          <w:sz w:val="16"/>
        </w:rPr>
        <w:tab/>
      </w:r>
      <w:r w:rsidRPr="00CE2EB2">
        <w:rPr>
          <w:sz w:val="16"/>
        </w:rPr>
        <w:tab/>
      </w:r>
      <w:r w:rsidRPr="00CE2EB2">
        <w:rPr>
          <w:sz w:val="16"/>
        </w:rPr>
        <w:tab/>
      </w:r>
      <w:r w:rsidRPr="00CE2EB2">
        <w:rPr>
          <w:sz w:val="16"/>
        </w:rPr>
        <w:tab/>
      </w:r>
      <w:r w:rsidRPr="00CE2EB2">
        <w:rPr>
          <w:rFonts w:ascii="Times New Roman" w:hAnsi="Times New Roman"/>
          <w:sz w:val="16"/>
        </w:rPr>
        <w:t>.</w:t>
      </w:r>
    </w:p>
    <w:p w:rsidR="00CE2EB2" w:rsidRPr="00CE2EB2" w:rsidRDefault="00CE2EB2" w:rsidP="00CE2EB2">
      <w:pPr>
        <w:pStyle w:val="courier2"/>
        <w:rPr>
          <w:sz w:val="16"/>
        </w:rPr>
      </w:pPr>
      <w:r w:rsidRPr="00CE2EB2">
        <w:rPr>
          <w:sz w:val="16"/>
        </w:rPr>
        <w:t xml:space="preserve">  * Previous selection: CLASS CATEGORY equals 1 (ANALYTIC)</w:t>
      </w:r>
    </w:p>
    <w:p w:rsidR="00CE2EB2" w:rsidRPr="00CE2EB2" w:rsidRDefault="00CE2EB2" w:rsidP="00CE2EB2">
      <w:pPr>
        <w:pStyle w:val="courier2"/>
        <w:rPr>
          <w:sz w:val="16"/>
        </w:rPr>
      </w:pPr>
      <w:r w:rsidRPr="00CE2EB2">
        <w:rPr>
          <w:sz w:val="16"/>
        </w:rPr>
        <w:t xml:space="preserve">  START WITH CLASS CATEGORY: 1//   ANALYTIC</w:t>
      </w:r>
      <w:r w:rsidRPr="00CE2EB2">
        <w:rPr>
          <w:sz w:val="16"/>
        </w:rPr>
        <w:tab/>
      </w:r>
      <w:r w:rsidRPr="00CE2EB2">
        <w:rPr>
          <w:sz w:val="16"/>
        </w:rPr>
        <w:tab/>
      </w:r>
      <w:r w:rsidRPr="00CE2EB2">
        <w:rPr>
          <w:sz w:val="16"/>
        </w:rPr>
        <w:tab/>
      </w:r>
      <w:r w:rsidRPr="00CE2EB2">
        <w:rPr>
          <w:sz w:val="16"/>
        </w:rPr>
        <w:tab/>
      </w:r>
      <w:r w:rsidRPr="00CE2EB2">
        <w:rPr>
          <w:sz w:val="16"/>
        </w:rPr>
        <w:tab/>
        <w:t xml:space="preserve">  </w:t>
      </w:r>
    </w:p>
    <w:p w:rsidR="00CE2EB2" w:rsidRPr="00CE2EB2" w:rsidRDefault="00CE2EB2" w:rsidP="00CE2EB2">
      <w:pPr>
        <w:pStyle w:val="courier2"/>
        <w:rPr>
          <w:sz w:val="16"/>
        </w:rPr>
      </w:pPr>
      <w:r w:rsidRPr="00CE2EB2">
        <w:rPr>
          <w:sz w:val="16"/>
        </w:rPr>
        <w:t>GO TO CLASS CATEGORY: 1//   ANALYTIC</w:t>
      </w:r>
      <w:r w:rsidRPr="00CE2EB2">
        <w:rPr>
          <w:sz w:val="16"/>
        </w:rPr>
        <w:tab/>
      </w:r>
      <w:r w:rsidRPr="00CE2EB2">
        <w:rPr>
          <w:sz w:val="16"/>
        </w:rPr>
        <w:tab/>
      </w:r>
      <w:r w:rsidRPr="00CE2EB2">
        <w:rPr>
          <w:sz w:val="16"/>
        </w:rPr>
        <w:tab/>
      </w:r>
      <w:r w:rsidRPr="00CE2EB2">
        <w:rPr>
          <w:sz w:val="16"/>
        </w:rPr>
        <w:tab/>
      </w:r>
      <w:r w:rsidRPr="00CE2EB2">
        <w:rPr>
          <w:sz w:val="16"/>
        </w:rPr>
        <w:tab/>
      </w:r>
      <w:r w:rsidRPr="00CE2EB2">
        <w:rPr>
          <w:sz w:val="16"/>
        </w:rPr>
        <w:tab/>
      </w:r>
      <w:r w:rsidRPr="00CE2EB2">
        <w:rPr>
          <w:sz w:val="16"/>
        </w:rPr>
        <w:tab/>
      </w:r>
    </w:p>
    <w:p w:rsidR="00CE2EB2" w:rsidRPr="00CE2EB2" w:rsidRDefault="00CE2EB2" w:rsidP="00CE2EB2">
      <w:pPr>
        <w:pStyle w:val="courier2"/>
        <w:rPr>
          <w:sz w:val="16"/>
        </w:rPr>
      </w:pPr>
      <w:r w:rsidRPr="00CE2EB2">
        <w:rPr>
          <w:sz w:val="16"/>
        </w:rPr>
        <w:t xml:space="preserve">DEVICE: </w:t>
      </w:r>
    </w:p>
    <w:p w:rsidR="00CE2EB2" w:rsidRPr="00CE2EB2" w:rsidRDefault="00CE2EB2" w:rsidP="00CE2EB2">
      <w:pPr>
        <w:pStyle w:val="courier2"/>
        <w:rPr>
          <w:sz w:val="16"/>
        </w:rPr>
      </w:pPr>
      <w:r w:rsidRPr="00CE2EB2">
        <w:rPr>
          <w:sz w:val="16"/>
        </w:rPr>
        <w:t xml:space="preserve">PRIMARY LIST        </w:t>
      </w:r>
    </w:p>
    <w:p w:rsidR="00CE2EB2" w:rsidRPr="00CE2EB2" w:rsidRDefault="00CE2EB2" w:rsidP="00CE2EB2">
      <w:pPr>
        <w:pStyle w:val="courier2"/>
        <w:rPr>
          <w:rFonts w:eastAsia="MS Mincho"/>
          <w:sz w:val="16"/>
        </w:rPr>
      </w:pPr>
      <w:r w:rsidRPr="00CE2EB2">
        <w:rPr>
          <w:sz w:val="16"/>
        </w:rPr>
        <w:tab/>
      </w:r>
      <w:r w:rsidRPr="00CE2EB2">
        <w:rPr>
          <w:sz w:val="16"/>
        </w:rPr>
        <w:tab/>
      </w:r>
      <w:r w:rsidRPr="00CE2EB2">
        <w:rPr>
          <w:sz w:val="16"/>
        </w:rPr>
        <w:tab/>
      </w:r>
      <w:r w:rsidRPr="00CE2EB2">
        <w:rPr>
          <w:sz w:val="16"/>
        </w:rPr>
        <w:tab/>
      </w:r>
      <w:r w:rsidRPr="00CE2EB2">
        <w:rPr>
          <w:rFonts w:eastAsia="MS Mincho"/>
          <w:sz w:val="16"/>
        </w:rPr>
        <w:t>DX AGE-GP: 60-69</w:t>
      </w:r>
    </w:p>
    <w:p w:rsidR="00CE2EB2" w:rsidRPr="00CE2EB2" w:rsidRDefault="00CE2EB2" w:rsidP="00CE2EB2">
      <w:pPr>
        <w:pStyle w:val="courier2"/>
        <w:rPr>
          <w:rFonts w:eastAsia="MS Mincho"/>
          <w:sz w:val="16"/>
        </w:rPr>
      </w:pPr>
      <w:r w:rsidRPr="00CE2EB2">
        <w:rPr>
          <w:rFonts w:eastAsia="MS Mincho"/>
          <w:sz w:val="16"/>
        </w:rPr>
        <w:t>ONCOPATIENT1</w:t>
      </w:r>
      <w:r>
        <w:rPr>
          <w:rFonts w:eastAsia="MS Mincho"/>
          <w:sz w:val="16"/>
        </w:rPr>
        <w:t xml:space="preserve"> </w:t>
      </w:r>
      <w:r w:rsidRPr="00CE2EB2">
        <w:rPr>
          <w:rFonts w:eastAsia="MS Mincho"/>
          <w:sz w:val="16"/>
        </w:rPr>
        <w:t>999-99-9999</w:t>
      </w:r>
      <w:r>
        <w:rPr>
          <w:rFonts w:eastAsia="MS Mincho"/>
          <w:sz w:val="16"/>
        </w:rPr>
        <w:t xml:space="preserve"> </w:t>
      </w:r>
      <w:r w:rsidRPr="00CE2EB2">
        <w:rPr>
          <w:rFonts w:eastAsia="MS Mincho"/>
          <w:sz w:val="16"/>
        </w:rPr>
        <w:t>2005-00054/00</w:t>
      </w:r>
      <w:r>
        <w:rPr>
          <w:rFonts w:eastAsia="MS Mincho"/>
          <w:sz w:val="16"/>
        </w:rPr>
        <w:t xml:space="preserve"> </w:t>
      </w:r>
      <w:r w:rsidRPr="00CE2EB2">
        <w:rPr>
          <w:rFonts w:eastAsia="MS Mincho"/>
          <w:sz w:val="16"/>
        </w:rPr>
        <w:t>02/02/2005</w:t>
      </w:r>
      <w:r>
        <w:rPr>
          <w:rFonts w:eastAsia="MS Mincho"/>
          <w:sz w:val="16"/>
        </w:rPr>
        <w:t xml:space="preserve"> </w:t>
      </w:r>
      <w:r w:rsidRPr="00CE2EB2">
        <w:rPr>
          <w:rFonts w:eastAsia="MS Mincho"/>
          <w:sz w:val="16"/>
        </w:rPr>
        <w:t>ANUS NOS</w:t>
      </w:r>
      <w:r>
        <w:rPr>
          <w:rFonts w:eastAsia="MS Mincho"/>
          <w:sz w:val="16"/>
        </w:rPr>
        <w:t xml:space="preserve"> </w:t>
      </w:r>
      <w:r w:rsidRPr="00CE2EB2">
        <w:rPr>
          <w:rFonts w:eastAsia="MS Mincho"/>
          <w:sz w:val="16"/>
        </w:rPr>
        <w:t>SQUAM</w:t>
      </w:r>
      <w:r>
        <w:rPr>
          <w:rFonts w:eastAsia="MS Mincho"/>
          <w:sz w:val="16"/>
        </w:rPr>
        <w:t xml:space="preserve"> </w:t>
      </w:r>
      <w:r w:rsidRPr="00CE2EB2">
        <w:rPr>
          <w:rFonts w:eastAsia="MS Mincho"/>
          <w:sz w:val="16"/>
        </w:rPr>
        <w:t>CELL</w:t>
      </w:r>
      <w:r>
        <w:rPr>
          <w:rFonts w:eastAsia="MS Mincho"/>
          <w:sz w:val="16"/>
        </w:rPr>
        <w:t xml:space="preserve"> </w:t>
      </w:r>
      <w:r w:rsidRPr="00CE2EB2">
        <w:rPr>
          <w:rFonts w:eastAsia="MS Mincho"/>
          <w:sz w:val="16"/>
        </w:rPr>
        <w:t>CARC T1 N0 M0</w:t>
      </w:r>
      <w:r>
        <w:rPr>
          <w:rFonts w:eastAsia="MS Mincho"/>
          <w:sz w:val="16"/>
        </w:rPr>
        <w:t xml:space="preserve"> </w:t>
      </w:r>
      <w:r w:rsidRPr="00CE2EB2">
        <w:rPr>
          <w:rFonts w:eastAsia="MS Mincho"/>
          <w:sz w:val="16"/>
        </w:rPr>
        <w:t>I</w:t>
      </w:r>
      <w:r>
        <w:rPr>
          <w:rFonts w:eastAsia="MS Mincho"/>
          <w:sz w:val="16"/>
        </w:rPr>
        <w:t xml:space="preserve">     </w:t>
      </w:r>
      <w:r w:rsidRPr="00CE2EB2">
        <w:rPr>
          <w:rFonts w:eastAsia="MS Mincho"/>
          <w:sz w:val="16"/>
        </w:rPr>
        <w:t>SUR</w:t>
      </w:r>
    </w:p>
    <w:p w:rsidR="00CE2EB2" w:rsidRPr="00CE2EB2" w:rsidRDefault="00CE2EB2" w:rsidP="00CE2EB2">
      <w:pPr>
        <w:pStyle w:val="courier2"/>
        <w:rPr>
          <w:rFonts w:eastAsia="MS Mincho"/>
          <w:sz w:val="16"/>
        </w:rPr>
      </w:pPr>
      <w:r w:rsidRPr="00CE2EB2">
        <w:rPr>
          <w:rFonts w:eastAsia="MS Mincho"/>
          <w:sz w:val="16"/>
        </w:rPr>
        <w:t>ONCOPATIENT2</w:t>
      </w:r>
      <w:r>
        <w:rPr>
          <w:rFonts w:eastAsia="MS Mincho"/>
          <w:sz w:val="16"/>
        </w:rPr>
        <w:t xml:space="preserve"> </w:t>
      </w:r>
      <w:r w:rsidRPr="00CE2EB2">
        <w:rPr>
          <w:rFonts w:eastAsia="MS Mincho"/>
          <w:sz w:val="16"/>
        </w:rPr>
        <w:t>999-99-9999</w:t>
      </w:r>
      <w:r>
        <w:rPr>
          <w:rFonts w:eastAsia="MS Mincho"/>
          <w:sz w:val="16"/>
        </w:rPr>
        <w:t xml:space="preserve"> </w:t>
      </w:r>
      <w:r w:rsidRPr="00CE2EB2">
        <w:rPr>
          <w:rFonts w:eastAsia="MS Mincho"/>
          <w:sz w:val="16"/>
        </w:rPr>
        <w:t>2005-00272/00</w:t>
      </w:r>
      <w:r>
        <w:rPr>
          <w:rFonts w:eastAsia="MS Mincho"/>
          <w:sz w:val="16"/>
        </w:rPr>
        <w:t xml:space="preserve"> </w:t>
      </w:r>
      <w:r w:rsidRPr="00CE2EB2">
        <w:rPr>
          <w:rFonts w:eastAsia="MS Mincho"/>
          <w:sz w:val="16"/>
        </w:rPr>
        <w:t>03/22/2005</w:t>
      </w:r>
      <w:r>
        <w:rPr>
          <w:rFonts w:eastAsia="MS Mincho"/>
          <w:sz w:val="16"/>
        </w:rPr>
        <w:t xml:space="preserve"> </w:t>
      </w:r>
      <w:r w:rsidRPr="00CE2EB2">
        <w:rPr>
          <w:rFonts w:eastAsia="MS Mincho"/>
          <w:sz w:val="16"/>
        </w:rPr>
        <w:t>ANUS NOS</w:t>
      </w:r>
      <w:r>
        <w:rPr>
          <w:rFonts w:eastAsia="MS Mincho"/>
          <w:sz w:val="16"/>
        </w:rPr>
        <w:t xml:space="preserve"> </w:t>
      </w:r>
      <w:r w:rsidRPr="00CE2EB2">
        <w:rPr>
          <w:rFonts w:eastAsia="MS Mincho"/>
          <w:sz w:val="16"/>
        </w:rPr>
        <w:t>SQUAM CELL CARC TX NX MX Unkno</w:t>
      </w:r>
      <w:r>
        <w:rPr>
          <w:rFonts w:eastAsia="MS Mincho"/>
          <w:sz w:val="16"/>
        </w:rPr>
        <w:t xml:space="preserve"> </w:t>
      </w:r>
      <w:r w:rsidRPr="00CE2EB2">
        <w:rPr>
          <w:rFonts w:eastAsia="MS Mincho"/>
          <w:sz w:val="16"/>
        </w:rPr>
        <w:t>UR/CMX</w:t>
      </w:r>
    </w:p>
    <w:p w:rsidR="00190066" w:rsidRPr="00A55065" w:rsidRDefault="000F50AF" w:rsidP="000F50AF">
      <w:pPr>
        <w:pStyle w:val="Heading2"/>
      </w:pPr>
      <w:bookmarkStart w:id="108" w:name="_Toc421255019"/>
      <w:r>
        <w:t xml:space="preserve">HIS  </w:t>
      </w:r>
      <w:r w:rsidR="00190066" w:rsidRPr="00A55065">
        <w:t>Annual Histology/Site/Topography (80c)</w:t>
      </w:r>
      <w:bookmarkEnd w:id="108"/>
      <w:r w:rsidR="00B22124">
        <w:fldChar w:fldCharType="begin"/>
      </w:r>
      <w:r w:rsidR="00B22124">
        <w:instrText xml:space="preserve"> XE "</w:instrText>
      </w:r>
      <w:r w:rsidR="00B22124" w:rsidRPr="00A4708E">
        <w:instrText>HIS</w:instrText>
      </w:r>
      <w:r w:rsidR="00B22124">
        <w:instrText xml:space="preserve">" </w:instrText>
      </w:r>
      <w:r w:rsidR="00B22124">
        <w:fldChar w:fldCharType="begin"/>
      </w:r>
      <w:r w:rsidR="00B22124">
        <w:instrText xml:space="preserve"> XE "</w:instrText>
      </w:r>
      <w:r w:rsidR="00B22124" w:rsidRPr="00A35C88">
        <w:instrText>Annual reporting:Histology/site</w:instrText>
      </w:r>
      <w:r w:rsidR="00B22124">
        <w:instrText>/</w:instrText>
      </w:r>
      <w:r w:rsidR="00B22124" w:rsidRPr="00A35C88">
        <w:instrText>topography</w:instrText>
      </w:r>
      <w:r w:rsidR="00B22124">
        <w:instrText xml:space="preserve">" </w:instrText>
      </w:r>
      <w:r w:rsidR="00B22124">
        <w:fldChar w:fldCharType="end"/>
      </w:r>
      <w:r w:rsidR="00B22124">
        <w:fldChar w:fldCharType="end"/>
      </w:r>
    </w:p>
    <w:p w:rsidR="00E532BC" w:rsidRDefault="00E532BC" w:rsidP="00190066">
      <w:r>
        <w:t>The Annual Histology/Stage/Topography is an annual report listing</w:t>
      </w:r>
      <w:r w:rsidR="002C54F1">
        <w:t>.</w:t>
      </w:r>
    </w:p>
    <w:p w:rsidR="002C54F1" w:rsidRDefault="002C54F1" w:rsidP="00C97FA9">
      <w:pPr>
        <w:pStyle w:val="NoteText"/>
      </w:pPr>
      <w:r w:rsidRPr="00373B04">
        <w:rPr>
          <w:b/>
        </w:rPr>
        <w:t>Note:</w:t>
      </w:r>
      <w:r>
        <w:t xml:space="preserve"> </w:t>
      </w:r>
      <w:r w:rsidRPr="00373B04">
        <w:rPr>
          <w:b/>
        </w:rPr>
        <w:t>80c</w:t>
      </w:r>
      <w:r>
        <w:t xml:space="preserve"> (80 columns) presents an easy-to-read display on the computer screen.</w:t>
      </w:r>
    </w:p>
    <w:p w:rsidR="00190066" w:rsidRPr="00A55065" w:rsidRDefault="00190066" w:rsidP="00D65817">
      <w:pPr>
        <w:pStyle w:val="courier"/>
      </w:pPr>
      <w:r w:rsidRPr="00A55065">
        <w:t xml:space="preserve">START WITH ACCESSION YEAR: 2005// </w:t>
      </w:r>
    </w:p>
    <w:p w:rsidR="00190066" w:rsidRPr="00A55065" w:rsidRDefault="00190066" w:rsidP="00D65817">
      <w:pPr>
        <w:pStyle w:val="courier"/>
      </w:pPr>
      <w:r w:rsidRPr="00A55065">
        <w:t>GO TO ACCESSION YEAR: LAST// 2005</w:t>
      </w:r>
    </w:p>
    <w:p w:rsidR="00190066" w:rsidRPr="00A55065" w:rsidRDefault="00E532BC" w:rsidP="00D65817">
      <w:pPr>
        <w:pStyle w:val="courier"/>
      </w:pPr>
      <w:r>
        <w:tab/>
      </w:r>
      <w:r w:rsidR="00190066" w:rsidRPr="00A55065">
        <w:t xml:space="preserve">START WITH SITE/GP: PHARYNX// </w:t>
      </w:r>
    </w:p>
    <w:p w:rsidR="00190066" w:rsidRPr="00A55065" w:rsidRDefault="00E532BC" w:rsidP="00D65817">
      <w:pPr>
        <w:pStyle w:val="courier"/>
      </w:pPr>
      <w:r>
        <w:tab/>
      </w:r>
      <w:r w:rsidR="00190066" w:rsidRPr="00A55065">
        <w:t>GO TO SITE/GP: PHARYNX//</w:t>
      </w:r>
    </w:p>
    <w:p w:rsidR="00190066" w:rsidRPr="00A55065" w:rsidRDefault="0079699E" w:rsidP="00190066">
      <w:r>
        <w:rPr>
          <w:b/>
        </w:rPr>
        <w:t>Example</w:t>
      </w:r>
    </w:p>
    <w:p w:rsidR="0079699E" w:rsidRPr="0079699E" w:rsidRDefault="0079699E" w:rsidP="0079699E">
      <w:pPr>
        <w:pStyle w:val="courier2"/>
        <w:rPr>
          <w:sz w:val="16"/>
        </w:rPr>
      </w:pPr>
      <w:r w:rsidRPr="0079699E">
        <w:rPr>
          <w:sz w:val="16"/>
        </w:rPr>
        <w:t>*****************************************************************************</w:t>
      </w:r>
      <w:r w:rsidR="00F576D5">
        <w:rPr>
          <w:sz w:val="16"/>
        </w:rPr>
        <w:t>******************</w:t>
      </w:r>
      <w:r w:rsidRPr="0079699E">
        <w:rPr>
          <w:sz w:val="16"/>
        </w:rPr>
        <w:t xml:space="preserve"> </w:t>
      </w:r>
    </w:p>
    <w:p w:rsidR="0079699E" w:rsidRPr="0079699E" w:rsidRDefault="0079699E" w:rsidP="0079699E">
      <w:pPr>
        <w:pStyle w:val="courier2"/>
        <w:rPr>
          <w:sz w:val="16"/>
        </w:rPr>
      </w:pPr>
      <w:r w:rsidRPr="0079699E">
        <w:rPr>
          <w:sz w:val="16"/>
        </w:rPr>
        <w:t xml:space="preserve">2005 - ANALYTIC              </w:t>
      </w:r>
      <w:r w:rsidR="0029599D">
        <w:rPr>
          <w:sz w:val="16"/>
        </w:rPr>
        <w:t>Washington DC VAMc</w:t>
      </w:r>
      <w:r w:rsidRPr="0079699E">
        <w:rPr>
          <w:sz w:val="16"/>
        </w:rPr>
        <w:t xml:space="preserve">    DEC 21,2005      PAGE:  1</w:t>
      </w:r>
    </w:p>
    <w:p w:rsidR="0079699E" w:rsidRPr="0079699E" w:rsidRDefault="0079699E" w:rsidP="0079699E">
      <w:pPr>
        <w:pStyle w:val="courier2"/>
        <w:rPr>
          <w:sz w:val="16"/>
        </w:rPr>
      </w:pPr>
      <w:r w:rsidRPr="0079699E">
        <w:rPr>
          <w:sz w:val="16"/>
        </w:rPr>
        <w:t>Patient Name</w:t>
      </w:r>
      <w:r w:rsidR="00F576D5">
        <w:rPr>
          <w:sz w:val="16"/>
        </w:rPr>
        <w:tab/>
      </w:r>
      <w:r w:rsidR="00F576D5">
        <w:rPr>
          <w:sz w:val="16"/>
        </w:rPr>
        <w:tab/>
      </w:r>
      <w:r w:rsidRPr="0079699E">
        <w:rPr>
          <w:sz w:val="16"/>
        </w:rPr>
        <w:t>Med Rec#</w:t>
      </w:r>
      <w:r w:rsidR="00F576D5">
        <w:rPr>
          <w:sz w:val="16"/>
        </w:rPr>
        <w:tab/>
      </w:r>
      <w:r w:rsidR="00F576D5">
        <w:rPr>
          <w:sz w:val="16"/>
        </w:rPr>
        <w:tab/>
      </w:r>
      <w:r w:rsidRPr="0079699E">
        <w:rPr>
          <w:sz w:val="16"/>
        </w:rPr>
        <w:t>Sx</w:t>
      </w:r>
      <w:r w:rsidRPr="0079699E">
        <w:rPr>
          <w:sz w:val="16"/>
        </w:rPr>
        <w:tab/>
        <w:t>Acc/Seq#</w:t>
      </w:r>
      <w:r w:rsidRPr="0079699E">
        <w:rPr>
          <w:sz w:val="16"/>
        </w:rPr>
        <w:tab/>
      </w:r>
      <w:r w:rsidRPr="0079699E">
        <w:rPr>
          <w:sz w:val="16"/>
        </w:rPr>
        <w:tab/>
        <w:t>ICDO-Topography</w:t>
      </w:r>
      <w:r w:rsidRPr="0079699E">
        <w:rPr>
          <w:sz w:val="16"/>
        </w:rPr>
        <w:tab/>
      </w:r>
      <w:r w:rsidRPr="0079699E">
        <w:rPr>
          <w:sz w:val="16"/>
        </w:rPr>
        <w:tab/>
        <w:t>Date Dx</w:t>
      </w:r>
    </w:p>
    <w:p w:rsidR="0079699E" w:rsidRPr="0079699E" w:rsidRDefault="0079699E" w:rsidP="0079699E">
      <w:pPr>
        <w:pStyle w:val="courier2"/>
        <w:rPr>
          <w:sz w:val="16"/>
        </w:rPr>
      </w:pPr>
      <w:r w:rsidRPr="0079699E">
        <w:rPr>
          <w:sz w:val="16"/>
        </w:rPr>
        <w:t>********************************************************************************</w:t>
      </w:r>
      <w:r w:rsidR="00F576D5">
        <w:rPr>
          <w:sz w:val="16"/>
        </w:rPr>
        <w:t>***************</w:t>
      </w:r>
    </w:p>
    <w:p w:rsidR="0079699E" w:rsidRPr="0079699E" w:rsidRDefault="0079699E" w:rsidP="0079699E">
      <w:pPr>
        <w:pStyle w:val="courier2"/>
        <w:rPr>
          <w:sz w:val="16"/>
        </w:rPr>
      </w:pPr>
      <w:r w:rsidRPr="0079699E">
        <w:rPr>
          <w:sz w:val="16"/>
        </w:rPr>
        <w:t xml:space="preserve">              ICDO HISTOLOGY-CODE: 8070/3</w:t>
      </w:r>
    </w:p>
    <w:p w:rsidR="0079699E" w:rsidRPr="0079699E" w:rsidRDefault="0079699E" w:rsidP="0079699E">
      <w:pPr>
        <w:pStyle w:val="courier2"/>
        <w:rPr>
          <w:sz w:val="16"/>
        </w:rPr>
      </w:pPr>
      <w:r w:rsidRPr="0079699E">
        <w:rPr>
          <w:sz w:val="16"/>
        </w:rPr>
        <w:t xml:space="preserve">                 SITE/GP: PHARYNX</w:t>
      </w:r>
    </w:p>
    <w:p w:rsidR="0079699E" w:rsidRPr="0079699E" w:rsidRDefault="0079699E" w:rsidP="0079699E">
      <w:pPr>
        <w:pStyle w:val="courier2"/>
        <w:rPr>
          <w:sz w:val="16"/>
        </w:rPr>
      </w:pPr>
      <w:r w:rsidRPr="0079699E">
        <w:rPr>
          <w:sz w:val="16"/>
        </w:rPr>
        <w:t xml:space="preserve">                    ICDO-SITE CODE: C01</w:t>
      </w:r>
    </w:p>
    <w:p w:rsidR="0079699E" w:rsidRPr="0079699E" w:rsidRDefault="0079699E" w:rsidP="0079699E">
      <w:pPr>
        <w:pStyle w:val="courier2"/>
        <w:rPr>
          <w:sz w:val="16"/>
        </w:rPr>
      </w:pPr>
      <w:r w:rsidRPr="0079699E">
        <w:rPr>
          <w:sz w:val="16"/>
        </w:rPr>
        <w:t xml:space="preserve">                       PATIENT NAME: </w:t>
      </w:r>
      <w:r w:rsidR="00F576D5">
        <w:rPr>
          <w:sz w:val="16"/>
        </w:rPr>
        <w:t>ONCOPATIENT1</w:t>
      </w:r>
    </w:p>
    <w:p w:rsidR="0079699E" w:rsidRPr="0079699E" w:rsidRDefault="00F576D5" w:rsidP="0079699E">
      <w:pPr>
        <w:pStyle w:val="courier2"/>
        <w:rPr>
          <w:sz w:val="16"/>
        </w:rPr>
      </w:pPr>
      <w:r>
        <w:rPr>
          <w:sz w:val="16"/>
        </w:rPr>
        <w:t>ONCOPATIENT1</w:t>
      </w:r>
      <w:r w:rsidR="0079699E" w:rsidRPr="0079699E">
        <w:rPr>
          <w:sz w:val="16"/>
        </w:rPr>
        <w:tab/>
      </w:r>
      <w:r w:rsidR="0079699E" w:rsidRPr="0079699E">
        <w:rPr>
          <w:sz w:val="16"/>
        </w:rPr>
        <w:tab/>
        <w:t>999-99-9999</w:t>
      </w:r>
      <w:r>
        <w:rPr>
          <w:sz w:val="16"/>
        </w:rPr>
        <w:tab/>
      </w:r>
      <w:r w:rsidR="0079699E" w:rsidRPr="0079699E">
        <w:rPr>
          <w:sz w:val="16"/>
        </w:rPr>
        <w:tab/>
        <w:t>M</w:t>
      </w:r>
      <w:r w:rsidR="0079699E" w:rsidRPr="0079699E">
        <w:rPr>
          <w:sz w:val="16"/>
        </w:rPr>
        <w:tab/>
        <w:t>2005-00096/00</w:t>
      </w:r>
      <w:r w:rsidR="0079699E" w:rsidRPr="0079699E">
        <w:rPr>
          <w:sz w:val="16"/>
        </w:rPr>
        <w:tab/>
        <w:t>TONGUE BASE</w:t>
      </w:r>
      <w:r w:rsidR="0079699E" w:rsidRPr="0079699E">
        <w:rPr>
          <w:sz w:val="16"/>
        </w:rPr>
        <w:tab/>
      </w:r>
      <w:r w:rsidR="0079699E" w:rsidRPr="0079699E">
        <w:rPr>
          <w:sz w:val="16"/>
        </w:rPr>
        <w:tab/>
      </w:r>
      <w:r>
        <w:rPr>
          <w:sz w:val="16"/>
        </w:rPr>
        <w:tab/>
      </w:r>
      <w:r>
        <w:rPr>
          <w:sz w:val="16"/>
        </w:rPr>
        <w:tab/>
      </w:r>
      <w:r w:rsidR="0079699E" w:rsidRPr="0079699E">
        <w:rPr>
          <w:sz w:val="16"/>
        </w:rPr>
        <w:t>03/14/2005</w:t>
      </w:r>
    </w:p>
    <w:p w:rsidR="0079699E" w:rsidRPr="0079699E" w:rsidRDefault="0079699E" w:rsidP="0079699E">
      <w:pPr>
        <w:pStyle w:val="courier2"/>
        <w:rPr>
          <w:sz w:val="16"/>
        </w:rPr>
      </w:pPr>
      <w:r w:rsidRPr="0079699E">
        <w:rPr>
          <w:sz w:val="16"/>
        </w:rPr>
        <w:t xml:space="preserve">                    ICDO-SITE CODE: C09</w:t>
      </w:r>
    </w:p>
    <w:p w:rsidR="0079699E" w:rsidRPr="0079699E" w:rsidRDefault="0079699E" w:rsidP="0079699E">
      <w:pPr>
        <w:pStyle w:val="courier2"/>
        <w:rPr>
          <w:sz w:val="16"/>
        </w:rPr>
      </w:pPr>
      <w:r w:rsidRPr="0079699E">
        <w:rPr>
          <w:sz w:val="16"/>
        </w:rPr>
        <w:t xml:space="preserve">                       PATIENT NAME: </w:t>
      </w:r>
      <w:r w:rsidR="00F576D5">
        <w:rPr>
          <w:sz w:val="16"/>
        </w:rPr>
        <w:t>ONCOPATIENT2</w:t>
      </w:r>
    </w:p>
    <w:p w:rsidR="0079699E" w:rsidRPr="0079699E" w:rsidRDefault="00F576D5" w:rsidP="0079699E">
      <w:pPr>
        <w:pStyle w:val="courier2"/>
        <w:rPr>
          <w:sz w:val="16"/>
        </w:rPr>
      </w:pPr>
      <w:r>
        <w:rPr>
          <w:sz w:val="16"/>
        </w:rPr>
        <w:t>ONCOPATIENT2</w:t>
      </w:r>
      <w:r>
        <w:rPr>
          <w:sz w:val="16"/>
        </w:rPr>
        <w:tab/>
      </w:r>
      <w:r w:rsidR="0079699E" w:rsidRPr="0079699E">
        <w:rPr>
          <w:sz w:val="16"/>
        </w:rPr>
        <w:tab/>
        <w:t>999-99-9999</w:t>
      </w:r>
      <w:r w:rsidR="0079699E" w:rsidRPr="0079699E">
        <w:rPr>
          <w:sz w:val="16"/>
        </w:rPr>
        <w:tab/>
      </w:r>
      <w:r>
        <w:rPr>
          <w:sz w:val="16"/>
        </w:rPr>
        <w:tab/>
      </w:r>
      <w:r w:rsidR="0079699E" w:rsidRPr="0079699E">
        <w:rPr>
          <w:sz w:val="16"/>
        </w:rPr>
        <w:t>M</w:t>
      </w:r>
      <w:r w:rsidR="0079699E" w:rsidRPr="0079699E">
        <w:rPr>
          <w:sz w:val="16"/>
        </w:rPr>
        <w:tab/>
        <w:t>2005-00494/00</w:t>
      </w:r>
      <w:r w:rsidR="0079699E" w:rsidRPr="0079699E">
        <w:rPr>
          <w:sz w:val="16"/>
        </w:rPr>
        <w:tab/>
        <w:t xml:space="preserve">TONSILLAR FOSSA </w:t>
      </w:r>
      <w:r w:rsidR="0079699E" w:rsidRPr="0079699E">
        <w:rPr>
          <w:sz w:val="16"/>
        </w:rPr>
        <w:tab/>
      </w:r>
      <w:r>
        <w:rPr>
          <w:sz w:val="16"/>
        </w:rPr>
        <w:tab/>
      </w:r>
      <w:r w:rsidR="0079699E" w:rsidRPr="0079699E">
        <w:rPr>
          <w:sz w:val="16"/>
        </w:rPr>
        <w:t>07/12/2005</w:t>
      </w:r>
    </w:p>
    <w:p w:rsidR="0079699E" w:rsidRPr="0079699E" w:rsidRDefault="0079699E" w:rsidP="0079699E">
      <w:pPr>
        <w:pStyle w:val="courier2"/>
        <w:rPr>
          <w:sz w:val="16"/>
        </w:rPr>
      </w:pPr>
      <w:r w:rsidRPr="0079699E">
        <w:rPr>
          <w:sz w:val="16"/>
        </w:rPr>
        <w:t xml:space="preserve">                    ICDO-SITE CODE: C10</w:t>
      </w:r>
    </w:p>
    <w:p w:rsidR="0079699E" w:rsidRPr="0079699E" w:rsidRDefault="0079699E" w:rsidP="0079699E">
      <w:pPr>
        <w:pStyle w:val="courier2"/>
        <w:rPr>
          <w:sz w:val="16"/>
        </w:rPr>
      </w:pPr>
      <w:r w:rsidRPr="0079699E">
        <w:rPr>
          <w:sz w:val="16"/>
        </w:rPr>
        <w:t xml:space="preserve">                       PATIENT NAME: </w:t>
      </w:r>
      <w:r w:rsidR="00F576D5">
        <w:rPr>
          <w:sz w:val="16"/>
        </w:rPr>
        <w:t>ONCOPATIENT3</w:t>
      </w:r>
    </w:p>
    <w:p w:rsidR="0079699E" w:rsidRPr="0079699E" w:rsidRDefault="00F576D5" w:rsidP="0079699E">
      <w:pPr>
        <w:pStyle w:val="courier2"/>
        <w:rPr>
          <w:sz w:val="16"/>
        </w:rPr>
      </w:pPr>
      <w:r>
        <w:rPr>
          <w:sz w:val="16"/>
        </w:rPr>
        <w:t>ONCOPATIENT3</w:t>
      </w:r>
      <w:r w:rsidR="0079699E" w:rsidRPr="0079699E">
        <w:rPr>
          <w:sz w:val="16"/>
        </w:rPr>
        <w:tab/>
      </w:r>
      <w:r>
        <w:rPr>
          <w:sz w:val="16"/>
        </w:rPr>
        <w:tab/>
      </w:r>
      <w:r w:rsidR="0079699E" w:rsidRPr="0079699E">
        <w:rPr>
          <w:sz w:val="16"/>
        </w:rPr>
        <w:t>999-99-9999</w:t>
      </w:r>
      <w:r w:rsidR="0079699E" w:rsidRPr="0079699E">
        <w:rPr>
          <w:sz w:val="16"/>
        </w:rPr>
        <w:tab/>
      </w:r>
      <w:r>
        <w:rPr>
          <w:sz w:val="16"/>
        </w:rPr>
        <w:tab/>
      </w:r>
      <w:r w:rsidR="0079699E" w:rsidRPr="0079699E">
        <w:rPr>
          <w:sz w:val="16"/>
        </w:rPr>
        <w:t>M</w:t>
      </w:r>
      <w:r w:rsidR="0079699E" w:rsidRPr="0079699E">
        <w:rPr>
          <w:sz w:val="16"/>
        </w:rPr>
        <w:tab/>
        <w:t xml:space="preserve">2005-00029/00 </w:t>
      </w:r>
      <w:r w:rsidR="0079699E" w:rsidRPr="0079699E">
        <w:rPr>
          <w:sz w:val="16"/>
        </w:rPr>
        <w:tab/>
        <w:t>OROPHARYNX NOS</w:t>
      </w:r>
      <w:r w:rsidR="0079699E" w:rsidRPr="0079699E">
        <w:rPr>
          <w:sz w:val="16"/>
        </w:rPr>
        <w:tab/>
      </w:r>
      <w:r>
        <w:rPr>
          <w:sz w:val="16"/>
        </w:rPr>
        <w:tab/>
      </w:r>
      <w:r>
        <w:rPr>
          <w:sz w:val="16"/>
        </w:rPr>
        <w:tab/>
      </w:r>
      <w:r w:rsidR="0079699E" w:rsidRPr="0079699E">
        <w:rPr>
          <w:sz w:val="16"/>
        </w:rPr>
        <w:t>01/27/2005</w:t>
      </w:r>
    </w:p>
    <w:p w:rsidR="0079699E" w:rsidRPr="0079699E" w:rsidRDefault="0079699E" w:rsidP="0079699E">
      <w:pPr>
        <w:pStyle w:val="courier2"/>
        <w:rPr>
          <w:sz w:val="16"/>
        </w:rPr>
      </w:pPr>
      <w:r w:rsidRPr="0079699E">
        <w:rPr>
          <w:sz w:val="16"/>
        </w:rPr>
        <w:t>COUNT     4  -------------</w:t>
      </w:r>
    </w:p>
    <w:p w:rsidR="00190066" w:rsidRPr="00A55065" w:rsidRDefault="0079699E" w:rsidP="0055229F">
      <w:pPr>
        <w:pStyle w:val="courier2"/>
      </w:pPr>
      <w:r w:rsidRPr="0079699E">
        <w:t>SUBCOUNT                    3</w:t>
      </w:r>
      <w:r w:rsidR="00190066" w:rsidRPr="00A55065">
        <w:t xml:space="preserve"> </w:t>
      </w:r>
    </w:p>
    <w:p w:rsidR="00190066" w:rsidRPr="00A55065" w:rsidRDefault="000F50AF" w:rsidP="000F50AF">
      <w:pPr>
        <w:pStyle w:val="Heading2"/>
      </w:pPr>
      <w:bookmarkStart w:id="109" w:name="_Toc421255020"/>
      <w:r>
        <w:t xml:space="preserve">ACT  </w:t>
      </w:r>
      <w:r w:rsidR="00190066" w:rsidRPr="00A55065">
        <w:t>Annual Cross Tabs (80c)</w:t>
      </w:r>
      <w:bookmarkEnd w:id="109"/>
      <w:r w:rsidR="00B22124">
        <w:fldChar w:fldCharType="begin"/>
      </w:r>
      <w:r w:rsidR="00B22124">
        <w:instrText xml:space="preserve"> XE "</w:instrText>
      </w:r>
      <w:r w:rsidR="00B22124" w:rsidRPr="003B79DC">
        <w:instrText>Annual reporting:Cross tabs</w:instrText>
      </w:r>
      <w:r w:rsidR="00B22124">
        <w:instrText xml:space="preserve">" </w:instrText>
      </w:r>
      <w:r w:rsidR="00B22124">
        <w:fldChar w:fldCharType="end"/>
      </w:r>
    </w:p>
    <w:p w:rsidR="00190066" w:rsidRDefault="00B22124" w:rsidP="00190066">
      <w:r>
        <w:fldChar w:fldCharType="begin"/>
      </w:r>
      <w:r>
        <w:instrText xml:space="preserve"> XE "</w:instrText>
      </w:r>
      <w:r w:rsidRPr="00A4708E">
        <w:instrText>ACT</w:instrText>
      </w:r>
      <w:r>
        <w:instrText xml:space="preserve">" </w:instrText>
      </w:r>
      <w:r>
        <w:fldChar w:fldCharType="end"/>
      </w:r>
      <w:r w:rsidR="009B0399">
        <w:t>The Annual Cross Tabs is an annual report that is very long.</w:t>
      </w:r>
      <w:r w:rsidR="0055229F">
        <w:t xml:space="preserve"> Queue this report after hours.</w:t>
      </w:r>
    </w:p>
    <w:p w:rsidR="002C54F1" w:rsidRPr="00A55065" w:rsidRDefault="002C54F1" w:rsidP="00C97FA9">
      <w:pPr>
        <w:pStyle w:val="NoteText"/>
      </w:pPr>
      <w:r w:rsidRPr="00373B04">
        <w:rPr>
          <w:b/>
        </w:rPr>
        <w:t>Note:</w:t>
      </w:r>
      <w:r>
        <w:t xml:space="preserve"> </w:t>
      </w:r>
      <w:r w:rsidRPr="00373B04">
        <w:rPr>
          <w:b/>
        </w:rPr>
        <w:t>80c</w:t>
      </w:r>
      <w:r>
        <w:t xml:space="preserve"> (80 columns) presents an easy-to-read display on the computer screen.</w:t>
      </w:r>
    </w:p>
    <w:p w:rsidR="00190066" w:rsidRPr="00A55065" w:rsidRDefault="000F50AF" w:rsidP="000F50AF">
      <w:pPr>
        <w:pStyle w:val="Heading2"/>
      </w:pPr>
      <w:bookmarkStart w:id="110" w:name="_Toc149545535"/>
      <w:bookmarkStart w:id="111" w:name="_Toc421255021"/>
      <w:r>
        <w:t xml:space="preserve">CPR  </w:t>
      </w:r>
      <w:r w:rsidR="00190066" w:rsidRPr="00A55065">
        <w:t>PRINT Custom Reports</w:t>
      </w:r>
      <w:bookmarkEnd w:id="110"/>
      <w:bookmarkEnd w:id="111"/>
      <w:r w:rsidR="00B22124">
        <w:fldChar w:fldCharType="begin"/>
      </w:r>
      <w:r w:rsidR="00B22124">
        <w:instrText xml:space="preserve"> XE "</w:instrText>
      </w:r>
      <w:r w:rsidR="00B22124" w:rsidRPr="00A87DC8">
        <w:instrText>Annual reporting:Print custom reports</w:instrText>
      </w:r>
      <w:r w:rsidR="00B22124">
        <w:instrText xml:space="preserve">" </w:instrText>
      </w:r>
      <w:r w:rsidR="00B22124">
        <w:fldChar w:fldCharType="end"/>
      </w:r>
    </w:p>
    <w:p w:rsidR="00805AFA" w:rsidRDefault="00B22124" w:rsidP="00190066">
      <w:r>
        <w:fldChar w:fldCharType="begin"/>
      </w:r>
      <w:r>
        <w:instrText xml:space="preserve"> XE "</w:instrText>
      </w:r>
      <w:r w:rsidRPr="00A4708E">
        <w:instrText>CPR</w:instrText>
      </w:r>
      <w:r>
        <w:instrText xml:space="preserve">" </w:instrText>
      </w:r>
      <w:r>
        <w:fldChar w:fldCharType="end"/>
      </w:r>
      <w:r w:rsidR="00190066" w:rsidRPr="00A55065">
        <w:t>Th</w:t>
      </w:r>
      <w:r w:rsidR="00805AFA">
        <w:t>e PRINT Custom Reports</w:t>
      </w:r>
      <w:r w:rsidR="00190066" w:rsidRPr="00A55065">
        <w:t xml:space="preserve"> option allows you to create custom reports using VA FileMan</w:t>
      </w:r>
      <w:r w:rsidR="00805AFA">
        <w:t>.</w:t>
      </w:r>
      <w:r w:rsidR="00805AFA" w:rsidRPr="00A55065">
        <w:t xml:space="preserve"> </w:t>
      </w:r>
    </w:p>
    <w:p w:rsidR="00E773A6" w:rsidRDefault="00E773A6" w:rsidP="00E773A6">
      <w:pPr>
        <w:pStyle w:val="NoteText"/>
      </w:pPr>
      <w:r w:rsidRPr="007C5088">
        <w:rPr>
          <w:b/>
        </w:rPr>
        <w:t>Note:</w:t>
      </w:r>
      <w:r>
        <w:t xml:space="preserve"> </w:t>
      </w:r>
      <w:r w:rsidRPr="00A55065">
        <w:t xml:space="preserve">It is </w:t>
      </w:r>
      <w:r>
        <w:t>very helpful to</w:t>
      </w:r>
      <w:r w:rsidRPr="00A55065">
        <w:t xml:space="preserve"> have some </w:t>
      </w:r>
      <w:r>
        <w:t xml:space="preserve">FileMan </w:t>
      </w:r>
      <w:r w:rsidRPr="00A55065">
        <w:t>training from the compute</w:t>
      </w:r>
      <w:r>
        <w:t>r department at your facility. Also, with k</w:t>
      </w:r>
      <w:r w:rsidRPr="00A55065">
        <w:t xml:space="preserve">nowledge of capturing files and opening them in </w:t>
      </w:r>
      <w:r>
        <w:t xml:space="preserve">Microsoft Excel, </w:t>
      </w:r>
      <w:r w:rsidRPr="00A55065">
        <w:t xml:space="preserve">you </w:t>
      </w:r>
      <w:r>
        <w:t>can</w:t>
      </w:r>
      <w:r w:rsidRPr="00A55065">
        <w:t xml:space="preserve"> create a very usable and professional document.</w:t>
      </w:r>
    </w:p>
    <w:p w:rsidR="00805AFA" w:rsidRDefault="00805AFA" w:rsidP="00190066">
      <w:r>
        <w:lastRenderedPageBreak/>
        <w:t>You can retrieve any data that you enter into an abstract.</w:t>
      </w:r>
      <w:r w:rsidR="007C5088">
        <w:t xml:space="preserve"> </w:t>
      </w:r>
      <w:r w:rsidR="00E773A6">
        <w:t>C</w:t>
      </w:r>
      <w:r>
        <w:t>reate a report</w:t>
      </w:r>
      <w:r w:rsidR="007C5088">
        <w:t xml:space="preserve"> by specify</w:t>
      </w:r>
      <w:r w:rsidR="004F526C">
        <w:t>ing</w:t>
      </w:r>
      <w:r>
        <w:t>:</w:t>
      </w:r>
    </w:p>
    <w:p w:rsidR="00805AFA" w:rsidRDefault="00190066" w:rsidP="007C5088">
      <w:pPr>
        <w:pStyle w:val="ListBullet"/>
      </w:pPr>
      <w:r w:rsidRPr="00A55065">
        <w:t>file</w:t>
      </w:r>
      <w:r w:rsidR="007C5088">
        <w:t xml:space="preserve"> from which the information is coming, </w:t>
      </w:r>
      <w:r w:rsidR="00D571D4">
        <w:t>OncoTraX</w:t>
      </w:r>
      <w:r w:rsidRPr="00A55065">
        <w:t xml:space="preserve"> Primary (#165.5), </w:t>
      </w:r>
      <w:r w:rsidR="00D571D4">
        <w:t>OncoTraX</w:t>
      </w:r>
      <w:r w:rsidRPr="00A55065">
        <w:t xml:space="preserve"> Patient (#160), </w:t>
      </w:r>
      <w:r w:rsidR="007C5088">
        <w:t>or</w:t>
      </w:r>
      <w:r w:rsidRPr="00A55065">
        <w:t xml:space="preserve"> </w:t>
      </w:r>
      <w:r w:rsidR="00D571D4">
        <w:t>OncoTraX</w:t>
      </w:r>
      <w:r w:rsidRPr="00A55065">
        <w:t xml:space="preserve"> Contact (#165)</w:t>
      </w:r>
      <w:r w:rsidR="007C5088">
        <w:t>;</w:t>
      </w:r>
      <w:r w:rsidRPr="00A55065">
        <w:t xml:space="preserve"> </w:t>
      </w:r>
    </w:p>
    <w:p w:rsidR="00805AFA" w:rsidRDefault="00190066" w:rsidP="007C5088">
      <w:pPr>
        <w:pStyle w:val="ListBullet"/>
      </w:pPr>
      <w:r w:rsidRPr="00A55065">
        <w:t>fields that contain the data</w:t>
      </w:r>
      <w:r w:rsidR="007C5088">
        <w:t>;</w:t>
      </w:r>
      <w:r w:rsidRPr="00A55065">
        <w:t xml:space="preserve"> </w:t>
      </w:r>
    </w:p>
    <w:p w:rsidR="00805AFA" w:rsidRDefault="00190066" w:rsidP="007C5088">
      <w:pPr>
        <w:pStyle w:val="ListBullet"/>
      </w:pPr>
      <w:r w:rsidRPr="00A55065">
        <w:t xml:space="preserve">how </w:t>
      </w:r>
      <w:r w:rsidR="007C5088">
        <w:t>to</w:t>
      </w:r>
      <w:r w:rsidRPr="00A55065">
        <w:t xml:space="preserve"> separate/sort</w:t>
      </w:r>
      <w:r w:rsidR="007C5088">
        <w:t xml:space="preserve"> the data; </w:t>
      </w:r>
      <w:r w:rsidRPr="00A55065">
        <w:t xml:space="preserve">and </w:t>
      </w:r>
    </w:p>
    <w:p w:rsidR="00A2561D" w:rsidRPr="00A2561D" w:rsidRDefault="00190066" w:rsidP="0055229F">
      <w:pPr>
        <w:pStyle w:val="ListBullet"/>
      </w:pPr>
      <w:r w:rsidRPr="00A55065">
        <w:t xml:space="preserve">information </w:t>
      </w:r>
      <w:r w:rsidR="007C5088">
        <w:t>to</w:t>
      </w:r>
      <w:r w:rsidRPr="00A55065">
        <w:t xml:space="preserve"> </w:t>
      </w:r>
      <w:r w:rsidR="007C5088">
        <w:t xml:space="preserve">be </w:t>
      </w:r>
      <w:r w:rsidRPr="00A55065">
        <w:t>prin</w:t>
      </w:r>
      <w:r w:rsidR="007C5088">
        <w:t>ted.</w:t>
      </w:r>
      <w:r w:rsidR="0055229F">
        <w:t xml:space="preserve"> </w:t>
      </w:r>
    </w:p>
    <w:p w:rsidR="00AA2657" w:rsidRDefault="007144D4" w:rsidP="00AA2657">
      <w:pPr>
        <w:jc w:val="center"/>
      </w:pPr>
      <w:r>
        <w:br w:type="page"/>
      </w:r>
    </w:p>
    <w:p w:rsidR="00DD48DA" w:rsidRDefault="00DD48DA" w:rsidP="00AA2657">
      <w:pPr>
        <w:jc w:val="center"/>
      </w:pPr>
    </w:p>
    <w:p w:rsidR="00DD48DA" w:rsidRDefault="00DD48DA" w:rsidP="00AA2657">
      <w:pPr>
        <w:jc w:val="center"/>
      </w:pPr>
    </w:p>
    <w:p w:rsidR="00DD48DA" w:rsidRDefault="00DD48DA" w:rsidP="00AA2657">
      <w:pPr>
        <w:jc w:val="center"/>
      </w:pPr>
    </w:p>
    <w:p w:rsidR="00DD48DA" w:rsidRPr="00DD48DA" w:rsidRDefault="00DD48DA" w:rsidP="00AA2657">
      <w:pPr>
        <w:jc w:val="center"/>
        <w:rPr>
          <w:i/>
        </w:rPr>
      </w:pPr>
      <w:r>
        <w:rPr>
          <w:i/>
        </w:rPr>
        <w:t>This page intentionally left blank for double-sided printing.</w:t>
      </w:r>
    </w:p>
    <w:p w:rsidR="00AA2657" w:rsidRDefault="00AA2657" w:rsidP="00AA2657">
      <w:pPr>
        <w:jc w:val="center"/>
      </w:pPr>
    </w:p>
    <w:p w:rsidR="00AA2657" w:rsidRDefault="00AA2657" w:rsidP="00AA2657">
      <w:pPr>
        <w:jc w:val="center"/>
      </w:pPr>
    </w:p>
    <w:p w:rsidR="00AA2657" w:rsidRDefault="00AA2657" w:rsidP="00AA2657">
      <w:pPr>
        <w:jc w:val="center"/>
      </w:pPr>
    </w:p>
    <w:p w:rsidR="00190066" w:rsidRPr="00A55065" w:rsidRDefault="00DD48DA" w:rsidP="003448A7">
      <w:pPr>
        <w:pStyle w:val="Heading1"/>
      </w:pPr>
      <w:r>
        <w:br w:type="page"/>
      </w:r>
      <w:bookmarkStart w:id="112" w:name="_Toc421255022"/>
      <w:r w:rsidR="000F50AF">
        <w:lastRenderedPageBreak/>
        <w:t xml:space="preserve">STA  </w:t>
      </w:r>
      <w:r w:rsidR="00190066" w:rsidRPr="00A55065">
        <w:t>Statistical Reporting Module</w:t>
      </w:r>
      <w:bookmarkEnd w:id="112"/>
      <w:r w:rsidR="00B22124">
        <w:fldChar w:fldCharType="begin"/>
      </w:r>
      <w:r w:rsidR="00B22124">
        <w:instrText xml:space="preserve"> XE "</w:instrText>
      </w:r>
      <w:r w:rsidR="00B22124" w:rsidRPr="00A4708E">
        <w:instrText>STA</w:instrText>
      </w:r>
      <w:r w:rsidR="00B22124">
        <w:instrText xml:space="preserve">" </w:instrText>
      </w:r>
      <w:r w:rsidR="00B22124">
        <w:fldChar w:fldCharType="end"/>
      </w:r>
      <w:r w:rsidR="00B22124">
        <w:fldChar w:fldCharType="begin"/>
      </w:r>
      <w:r w:rsidR="00B22124">
        <w:instrText xml:space="preserve"> XE "</w:instrText>
      </w:r>
      <w:r w:rsidR="00B22124" w:rsidRPr="00651AD9">
        <w:instrText>Module:Statistical reporting</w:instrText>
      </w:r>
      <w:r w:rsidR="00B22124">
        <w:instrText xml:space="preserve">" </w:instrText>
      </w:r>
      <w:r w:rsidR="00B22124">
        <w:fldChar w:fldCharType="end"/>
      </w:r>
    </w:p>
    <w:p w:rsidR="00190066" w:rsidRPr="00A55065" w:rsidRDefault="00D4663C" w:rsidP="00190066">
      <w:r>
        <w:t>The Statistical Reporting module allows you to obtain 5-year survival information on your data. You can</w:t>
      </w:r>
      <w:r w:rsidR="00190066" w:rsidRPr="00A55065">
        <w:t xml:space="preserve"> searc</w:t>
      </w:r>
      <w:r>
        <w:t xml:space="preserve">h for user-defined criteria. </w:t>
      </w:r>
    </w:p>
    <w:p w:rsidR="00190066" w:rsidRPr="00A55065" w:rsidRDefault="00190066" w:rsidP="00001B30">
      <w:pPr>
        <w:pStyle w:val="courier"/>
      </w:pPr>
      <w:r w:rsidRPr="00A55065">
        <w:t>****************STATISTICAL REPORTS**************</w:t>
      </w:r>
    </w:p>
    <w:p w:rsidR="00190066" w:rsidRPr="00A55065" w:rsidRDefault="00D4663C" w:rsidP="00001B30">
      <w:pPr>
        <w:pStyle w:val="courier"/>
      </w:pPr>
      <w:r>
        <w:t>T</w:t>
      </w:r>
      <w:r w:rsidR="00190066" w:rsidRPr="00A55065">
        <w:t>S</w:t>
      </w:r>
      <w:r>
        <w:tab/>
      </w:r>
      <w:r w:rsidR="00190066" w:rsidRPr="00A55065">
        <w:t>Treatment by Stage - Cross tabs</w:t>
      </w:r>
    </w:p>
    <w:p w:rsidR="00190066" w:rsidRPr="00A55065" w:rsidRDefault="00D4663C" w:rsidP="00001B30">
      <w:pPr>
        <w:pStyle w:val="courier"/>
      </w:pPr>
      <w:r>
        <w:t>S</w:t>
      </w:r>
      <w:r w:rsidR="00190066" w:rsidRPr="00A55065">
        <w:t>P</w:t>
      </w:r>
      <w:r>
        <w:tab/>
      </w:r>
      <w:r w:rsidR="00190066" w:rsidRPr="00A55065">
        <w:t>Survival by Site</w:t>
      </w:r>
    </w:p>
    <w:p w:rsidR="00190066" w:rsidRPr="00A55065" w:rsidRDefault="00190066" w:rsidP="00001B30">
      <w:pPr>
        <w:pStyle w:val="courier"/>
      </w:pPr>
      <w:r w:rsidRPr="00A55065">
        <w:t>SS</w:t>
      </w:r>
      <w:r w:rsidR="00D4663C">
        <w:tab/>
      </w:r>
      <w:r w:rsidRPr="00A55065">
        <w:t>Survival by Stage</w:t>
      </w:r>
    </w:p>
    <w:p w:rsidR="00190066" w:rsidRPr="00A55065" w:rsidRDefault="00190066" w:rsidP="00001B30">
      <w:pPr>
        <w:pStyle w:val="courier"/>
      </w:pPr>
      <w:r w:rsidRPr="00A55065">
        <w:t>TX</w:t>
      </w:r>
      <w:r w:rsidR="00D4663C">
        <w:tab/>
      </w:r>
      <w:r w:rsidRPr="00A55065">
        <w:t>Survival by Treatment</w:t>
      </w:r>
    </w:p>
    <w:p w:rsidR="00190066" w:rsidRPr="00A55065" w:rsidRDefault="00190066" w:rsidP="00001B30">
      <w:pPr>
        <w:pStyle w:val="courier"/>
      </w:pPr>
      <w:r w:rsidRPr="00A55065">
        <w:t>SU</w:t>
      </w:r>
      <w:r w:rsidR="00D4663C">
        <w:tab/>
      </w:r>
      <w:r w:rsidRPr="00A55065">
        <w:t>Survival Routines</w:t>
      </w:r>
    </w:p>
    <w:p w:rsidR="00190066" w:rsidRPr="00A55065" w:rsidRDefault="00190066" w:rsidP="00001B30">
      <w:pPr>
        <w:pStyle w:val="courier"/>
      </w:pPr>
      <w:r w:rsidRPr="00A55065">
        <w:t>DS</w:t>
      </w:r>
      <w:r w:rsidR="00D4663C">
        <w:tab/>
      </w:r>
      <w:r w:rsidRPr="00A55065">
        <w:t>Define Search Criteria</w:t>
      </w:r>
    </w:p>
    <w:p w:rsidR="007550C2" w:rsidRDefault="000F50AF" w:rsidP="007550C2">
      <w:pPr>
        <w:pStyle w:val="Heading2"/>
      </w:pPr>
      <w:bookmarkStart w:id="113" w:name="_Toc149545537"/>
      <w:bookmarkStart w:id="114" w:name="_Toc421255023"/>
      <w:r>
        <w:t xml:space="preserve">DS  </w:t>
      </w:r>
      <w:r w:rsidR="00190066" w:rsidRPr="00A55065">
        <w:t>Define Search Criteria</w:t>
      </w:r>
      <w:bookmarkEnd w:id="113"/>
      <w:bookmarkEnd w:id="114"/>
      <w:r w:rsidR="00B22124">
        <w:fldChar w:fldCharType="begin"/>
      </w:r>
      <w:r w:rsidR="00B22124">
        <w:instrText xml:space="preserve"> XE "</w:instrText>
      </w:r>
      <w:r w:rsidR="00B22124" w:rsidRPr="00A4708E">
        <w:instrText>DS</w:instrText>
      </w:r>
      <w:r w:rsidR="00B22124">
        <w:instrText xml:space="preserve">" </w:instrText>
      </w:r>
      <w:r w:rsidR="00B22124">
        <w:fldChar w:fldCharType="end"/>
      </w:r>
      <w:r w:rsidR="00B22124">
        <w:fldChar w:fldCharType="begin"/>
      </w:r>
      <w:r w:rsidR="00B22124">
        <w:instrText xml:space="preserve"> XE "</w:instrText>
      </w:r>
      <w:r w:rsidR="00B22124" w:rsidRPr="004934B2">
        <w:instrText>Statistical reporting:Define search criteria</w:instrText>
      </w:r>
      <w:r w:rsidR="00B22124">
        <w:instrText xml:space="preserve">" </w:instrText>
      </w:r>
      <w:r w:rsidR="00B22124">
        <w:fldChar w:fldCharType="end"/>
      </w:r>
    </w:p>
    <w:p w:rsidR="007550C2" w:rsidRDefault="007550C2" w:rsidP="00190066">
      <w:r>
        <w:t>The Define Search Criteria</w:t>
      </w:r>
      <w:r w:rsidR="004942AC">
        <w:t xml:space="preserve"> option allows you to define criteria to obtain 5-year survival information from:</w:t>
      </w:r>
    </w:p>
    <w:p w:rsidR="004942AC" w:rsidRPr="00A55065" w:rsidRDefault="004942AC" w:rsidP="00001B30">
      <w:pPr>
        <w:pStyle w:val="courier"/>
      </w:pPr>
      <w:r w:rsidRPr="00A55065">
        <w:t>SP</w:t>
      </w:r>
      <w:r>
        <w:tab/>
      </w:r>
      <w:r w:rsidRPr="00A55065">
        <w:t>Survival by Site</w:t>
      </w:r>
    </w:p>
    <w:p w:rsidR="004942AC" w:rsidRPr="00A55065" w:rsidRDefault="004942AC" w:rsidP="00001B30">
      <w:pPr>
        <w:pStyle w:val="courier"/>
      </w:pPr>
      <w:r w:rsidRPr="00A55065">
        <w:t>SS</w:t>
      </w:r>
      <w:r>
        <w:tab/>
      </w:r>
      <w:r w:rsidRPr="00A55065">
        <w:t>Survival by Stage</w:t>
      </w:r>
    </w:p>
    <w:p w:rsidR="004942AC" w:rsidRDefault="004942AC" w:rsidP="00001B30">
      <w:pPr>
        <w:pStyle w:val="courier"/>
      </w:pPr>
      <w:r w:rsidRPr="00A55065">
        <w:t>TX</w:t>
      </w:r>
      <w:r>
        <w:tab/>
      </w:r>
      <w:r w:rsidRPr="00A55065">
        <w:t>Survival by Treatment</w:t>
      </w:r>
    </w:p>
    <w:p w:rsidR="003E0E04" w:rsidRDefault="00190066" w:rsidP="0016475C">
      <w:r w:rsidRPr="00A55065">
        <w:t>In order to use SP, SS, TX</w:t>
      </w:r>
      <w:r w:rsidR="004942AC">
        <w:t>,</w:t>
      </w:r>
      <w:r w:rsidRPr="00A55065">
        <w:t xml:space="preserve"> or SU</w:t>
      </w:r>
      <w:r w:rsidR="004942AC">
        <w:t xml:space="preserve"> (Survival Routines),</w:t>
      </w:r>
      <w:r w:rsidRPr="00A55065">
        <w:t xml:space="preserve"> you must first create a </w:t>
      </w:r>
      <w:r w:rsidR="004942AC">
        <w:t>t</w:t>
      </w:r>
      <w:r w:rsidRPr="00A55065">
        <w:t>emplate using DS</w:t>
      </w:r>
      <w:r w:rsidR="002F3854">
        <w:t xml:space="preserve">  Define Search Criteria.</w:t>
      </w:r>
    </w:p>
    <w:p w:rsidR="00656325" w:rsidRDefault="0016475C" w:rsidP="00190066">
      <w:r>
        <w:t xml:space="preserve">Use DS </w:t>
      </w:r>
      <w:r w:rsidR="00656325">
        <w:t>to create search templates for</w:t>
      </w:r>
      <w:r w:rsidR="00190066" w:rsidRPr="00A55065">
        <w:t xml:space="preserve"> Survival Analysis</w:t>
      </w:r>
      <w:r w:rsidR="00656325">
        <w:t xml:space="preserve">. </w:t>
      </w:r>
    </w:p>
    <w:p w:rsidR="00190066" w:rsidRPr="00A55065" w:rsidRDefault="00656325" w:rsidP="00656325">
      <w:pPr>
        <w:pStyle w:val="NoteText"/>
      </w:pPr>
      <w:r w:rsidRPr="00656325">
        <w:rPr>
          <w:b/>
        </w:rPr>
        <w:t>Note:</w:t>
      </w:r>
      <w:r>
        <w:t xml:space="preserve"> N</w:t>
      </w:r>
      <w:r w:rsidR="00190066" w:rsidRPr="00A55065">
        <w:t xml:space="preserve">ame templates beginning with ONCOZ for </w:t>
      </w:r>
      <w:r>
        <w:t>user-</w:t>
      </w:r>
      <w:r w:rsidR="00190066" w:rsidRPr="00A55065">
        <w:t xml:space="preserve">defined templates </w:t>
      </w:r>
      <w:r>
        <w:t xml:space="preserve">rather than </w:t>
      </w:r>
      <w:r w:rsidR="00D571D4">
        <w:t>software</w:t>
      </w:r>
      <w:r>
        <w:t>-</w:t>
      </w:r>
      <w:r w:rsidR="00190066" w:rsidRPr="00A55065">
        <w:t xml:space="preserve">distributed </w:t>
      </w:r>
      <w:r>
        <w:t xml:space="preserve">names, </w:t>
      </w:r>
      <w:r w:rsidR="00190066" w:rsidRPr="00A55065">
        <w:t>ONCOS.</w:t>
      </w:r>
    </w:p>
    <w:p w:rsidR="00190066" w:rsidRPr="00A55065" w:rsidRDefault="00B432F8" w:rsidP="00001B30">
      <w:pPr>
        <w:pStyle w:val="courier"/>
      </w:pPr>
      <w:r>
        <w:tab/>
      </w:r>
      <w:r>
        <w:tab/>
      </w:r>
      <w:r>
        <w:tab/>
      </w:r>
      <w:r w:rsidR="00190066" w:rsidRPr="00A55065">
        <w:t>Select one of the following:</w:t>
      </w:r>
    </w:p>
    <w:p w:rsidR="00190066" w:rsidRPr="00A55065" w:rsidRDefault="00B432F8" w:rsidP="00001B30">
      <w:pPr>
        <w:pStyle w:val="courier"/>
      </w:pPr>
      <w:r>
        <w:tab/>
      </w:r>
      <w:r>
        <w:tab/>
      </w:r>
      <w:r>
        <w:tab/>
      </w:r>
      <w:r w:rsidR="00656325">
        <w:tab/>
      </w:r>
      <w:r w:rsidR="00190066" w:rsidRPr="00A55065">
        <w:t>1</w:t>
      </w:r>
      <w:r w:rsidR="00656325">
        <w:tab/>
      </w:r>
      <w:r w:rsidR="00D571D4">
        <w:t>ONCOTRAX</w:t>
      </w:r>
      <w:r w:rsidR="00190066" w:rsidRPr="00A55065">
        <w:t xml:space="preserve"> PRIMARY</w:t>
      </w:r>
    </w:p>
    <w:p w:rsidR="00190066" w:rsidRPr="00A55065" w:rsidRDefault="00B432F8" w:rsidP="00001B30">
      <w:pPr>
        <w:pStyle w:val="courier"/>
      </w:pPr>
      <w:r>
        <w:tab/>
      </w:r>
      <w:r>
        <w:tab/>
      </w:r>
      <w:r>
        <w:tab/>
      </w:r>
      <w:r w:rsidR="00656325">
        <w:tab/>
      </w:r>
      <w:r w:rsidR="00190066" w:rsidRPr="00A55065">
        <w:t>2</w:t>
      </w:r>
      <w:r w:rsidR="00656325">
        <w:tab/>
      </w:r>
      <w:r w:rsidR="00D571D4">
        <w:t>ONCOTRAX</w:t>
      </w:r>
      <w:r w:rsidR="00190066" w:rsidRPr="00A55065">
        <w:t xml:space="preserve"> PATIENT</w:t>
      </w:r>
    </w:p>
    <w:p w:rsidR="00190066" w:rsidRPr="00A55065" w:rsidRDefault="00B432F8" w:rsidP="00001B30">
      <w:pPr>
        <w:pStyle w:val="courier"/>
      </w:pPr>
      <w:r>
        <w:tab/>
      </w:r>
      <w:r>
        <w:tab/>
      </w:r>
      <w:r>
        <w:tab/>
      </w:r>
      <w:r w:rsidR="00656325">
        <w:tab/>
      </w:r>
      <w:r w:rsidR="00190066" w:rsidRPr="00A55065">
        <w:t>3</w:t>
      </w:r>
      <w:r w:rsidR="00656325">
        <w:tab/>
      </w:r>
      <w:r w:rsidR="00D571D4">
        <w:t>ONCOTRAX</w:t>
      </w:r>
      <w:r w:rsidR="00190066" w:rsidRPr="00A55065">
        <w:t xml:space="preserve"> CONTACT</w:t>
      </w:r>
    </w:p>
    <w:p w:rsidR="00190066" w:rsidRPr="00A55065" w:rsidRDefault="00B432F8" w:rsidP="00001B30">
      <w:pPr>
        <w:pStyle w:val="courier"/>
      </w:pPr>
      <w:r>
        <w:tab/>
      </w:r>
      <w:r>
        <w:tab/>
      </w:r>
      <w:r w:rsidR="00190066" w:rsidRPr="00A55065">
        <w:t xml:space="preserve">Select File: 1  </w:t>
      </w:r>
      <w:r w:rsidR="00D571D4">
        <w:t>ONCOTRAX</w:t>
      </w:r>
      <w:r w:rsidR="00190066" w:rsidRPr="00A55065">
        <w:t xml:space="preserve"> PRIMARY</w:t>
      </w:r>
    </w:p>
    <w:p w:rsidR="00190066" w:rsidRPr="00A55065" w:rsidRDefault="00B432F8" w:rsidP="00001B30">
      <w:pPr>
        <w:pStyle w:val="courier"/>
      </w:pPr>
      <w:r>
        <w:tab/>
      </w:r>
      <w:r w:rsidR="00190066" w:rsidRPr="00A55065">
        <w:t xml:space="preserve">We will search entries in </w:t>
      </w:r>
      <w:r w:rsidR="00D571D4">
        <w:t>ONCOTRAX</w:t>
      </w:r>
      <w:r w:rsidR="00190066" w:rsidRPr="00A55065">
        <w:t xml:space="preserve"> PRIMARY file...</w:t>
      </w:r>
    </w:p>
    <w:p w:rsidR="00190066" w:rsidRPr="00A55065" w:rsidRDefault="00190066" w:rsidP="00190066"/>
    <w:p w:rsidR="00190066" w:rsidRPr="00A55065" w:rsidRDefault="00190066" w:rsidP="00001B30">
      <w:pPr>
        <w:pStyle w:val="courier"/>
      </w:pPr>
      <w:r w:rsidRPr="00A55065">
        <w:t xml:space="preserve">-A- SEARCH FOR </w:t>
      </w:r>
      <w:r w:rsidR="00D571D4">
        <w:t>ONCOTRAX</w:t>
      </w:r>
      <w:r w:rsidRPr="00A55065">
        <w:t xml:space="preserve"> PRIMARY FIELD: </w:t>
      </w:r>
      <w:r w:rsidRPr="00B432F8">
        <w:rPr>
          <w:b/>
        </w:rPr>
        <w:t>SITE/GP</w:t>
      </w:r>
      <w:r w:rsidRPr="00A55065">
        <w:t xml:space="preserve">  </w:t>
      </w:r>
    </w:p>
    <w:p w:rsidR="00190066" w:rsidRDefault="00190066" w:rsidP="00E12AEA">
      <w:pPr>
        <w:pStyle w:val="code"/>
      </w:pPr>
      <w:r w:rsidRPr="00001B30">
        <w:rPr>
          <w:rStyle w:val="courierChar"/>
        </w:rPr>
        <w:t>-A- CONDITION: ?</w:t>
      </w:r>
      <w:r w:rsidR="000324A6">
        <w:tab/>
      </w:r>
      <w:r w:rsidR="000324A6">
        <w:tab/>
      </w:r>
      <w:r w:rsidR="000324A6">
        <w:tab/>
      </w:r>
      <w:r w:rsidR="000324A6">
        <w:tab/>
      </w:r>
      <w:r w:rsidR="000324A6">
        <w:tab/>
      </w:r>
      <w:r w:rsidR="000324A6">
        <w:tab/>
      </w:r>
      <w:r w:rsidR="000324A6">
        <w:tab/>
      </w:r>
      <w:r w:rsidR="000324A6">
        <w:tab/>
      </w:r>
      <w:r w:rsidR="000324A6">
        <w:tab/>
      </w:r>
      <w:r w:rsidR="000324A6">
        <w:tab/>
      </w:r>
      <w:r w:rsidR="000324A6">
        <w:tab/>
      </w:r>
      <w:r w:rsidR="00001B30">
        <w:tab/>
      </w:r>
      <w:r w:rsidR="000324A6" w:rsidRPr="000324A6">
        <w:rPr>
          <w:rFonts w:ascii="Times New Roman" w:hAnsi="Times New Roman"/>
          <w:sz w:val="24"/>
          <w:szCs w:val="24"/>
        </w:rPr>
        <w:t xml:space="preserve">Type </w:t>
      </w:r>
      <w:r w:rsidR="000324A6" w:rsidRPr="000324A6">
        <w:rPr>
          <w:rFonts w:ascii="Times New Roman" w:hAnsi="Times New Roman"/>
          <w:b/>
          <w:sz w:val="24"/>
          <w:szCs w:val="24"/>
        </w:rPr>
        <w:t>?</w:t>
      </w:r>
      <w:r w:rsidR="000324A6" w:rsidRPr="000324A6">
        <w:rPr>
          <w:rFonts w:ascii="Times New Roman" w:hAnsi="Times New Roman"/>
          <w:sz w:val="24"/>
          <w:szCs w:val="24"/>
        </w:rPr>
        <w:t xml:space="preserve"> to view choices.</w:t>
      </w:r>
    </w:p>
    <w:p w:rsidR="00190066" w:rsidRDefault="000324A6" w:rsidP="00E12AEA">
      <w:pPr>
        <w:pStyle w:val="code"/>
      </w:pPr>
      <w:r>
        <w:tab/>
      </w:r>
      <w:r w:rsidR="00190066" w:rsidRPr="00001B30">
        <w:rPr>
          <w:rStyle w:val="courierChar"/>
        </w:rPr>
        <w:t>Answer with CONDITION NUMBER, or NAME</w:t>
      </w:r>
      <w:r>
        <w:tab/>
      </w:r>
      <w:r>
        <w:tab/>
      </w:r>
      <w:r>
        <w:tab/>
      </w:r>
      <w:r>
        <w:tab/>
      </w:r>
      <w:r w:rsidRPr="000324A6">
        <w:rPr>
          <w:rFonts w:ascii="Times New Roman" w:hAnsi="Times New Roman"/>
          <w:sz w:val="24"/>
          <w:szCs w:val="24"/>
        </w:rPr>
        <w:t>Type a condition.</w:t>
      </w:r>
    </w:p>
    <w:p w:rsidR="00190066" w:rsidRPr="00A55065" w:rsidRDefault="00B432F8" w:rsidP="00001B30">
      <w:pPr>
        <w:pStyle w:val="courier"/>
      </w:pPr>
      <w:r>
        <w:tab/>
      </w:r>
      <w:r>
        <w:tab/>
      </w:r>
      <w:r>
        <w:tab/>
      </w:r>
      <w:r w:rsidR="000324A6">
        <w:t>Choose from</w:t>
      </w:r>
    </w:p>
    <w:p w:rsidR="00190066" w:rsidRPr="00A55065" w:rsidRDefault="00190066" w:rsidP="00001B30">
      <w:pPr>
        <w:pStyle w:val="courier"/>
      </w:pPr>
      <w:r w:rsidRPr="00A55065">
        <w:t>1</w:t>
      </w:r>
      <w:r w:rsidR="000324A6">
        <w:tab/>
      </w:r>
      <w:r w:rsidRPr="00A55065">
        <w:t>NULL</w:t>
      </w:r>
    </w:p>
    <w:p w:rsidR="00190066" w:rsidRPr="00A55065" w:rsidRDefault="00190066" w:rsidP="00001B30">
      <w:pPr>
        <w:pStyle w:val="courier"/>
      </w:pPr>
      <w:r w:rsidRPr="00A55065">
        <w:t>2</w:t>
      </w:r>
      <w:r w:rsidR="000324A6">
        <w:tab/>
      </w:r>
      <w:r w:rsidRPr="00A55065">
        <w:t>CONTAINS</w:t>
      </w:r>
    </w:p>
    <w:p w:rsidR="00190066" w:rsidRPr="00A55065" w:rsidRDefault="00190066" w:rsidP="00001B30">
      <w:pPr>
        <w:pStyle w:val="courier"/>
      </w:pPr>
      <w:r w:rsidRPr="00A55065">
        <w:t>3</w:t>
      </w:r>
      <w:r w:rsidR="000324A6">
        <w:tab/>
      </w:r>
      <w:r w:rsidRPr="00A55065">
        <w:t>MATCHES</w:t>
      </w:r>
    </w:p>
    <w:p w:rsidR="00190066" w:rsidRPr="00A55065" w:rsidRDefault="00190066" w:rsidP="00001B30">
      <w:pPr>
        <w:pStyle w:val="courier"/>
      </w:pPr>
      <w:r w:rsidRPr="00A55065">
        <w:t>4</w:t>
      </w:r>
      <w:r w:rsidR="000324A6">
        <w:tab/>
      </w:r>
      <w:r w:rsidRPr="00A55065">
        <w:t>LESS THAN</w:t>
      </w:r>
    </w:p>
    <w:p w:rsidR="00190066" w:rsidRPr="00A55065" w:rsidRDefault="00190066" w:rsidP="00001B30">
      <w:pPr>
        <w:pStyle w:val="courier"/>
      </w:pPr>
      <w:r w:rsidRPr="00A55065">
        <w:t>5</w:t>
      </w:r>
      <w:r w:rsidR="000324A6">
        <w:tab/>
      </w:r>
      <w:r w:rsidRPr="00A55065">
        <w:t>EQUALS</w:t>
      </w:r>
    </w:p>
    <w:p w:rsidR="00190066" w:rsidRPr="00A55065" w:rsidRDefault="00190066" w:rsidP="00001B30">
      <w:pPr>
        <w:pStyle w:val="courier"/>
      </w:pPr>
      <w:r w:rsidRPr="00A55065">
        <w:t>6</w:t>
      </w:r>
      <w:r w:rsidR="000324A6">
        <w:tab/>
      </w:r>
      <w:r w:rsidRPr="00A55065">
        <w:t>GREATER THAN</w:t>
      </w:r>
    </w:p>
    <w:p w:rsidR="00190066" w:rsidRPr="00A55065" w:rsidRDefault="00190066" w:rsidP="00001B30">
      <w:pPr>
        <w:pStyle w:val="courier"/>
      </w:pPr>
      <w:r w:rsidRPr="00A55065">
        <w:t xml:space="preserve">YOU CAN NEGATE ANY OF THESE CONDITIONS BY PRECEDING THEM WITH </w:t>
      </w:r>
      <w:r w:rsidR="00B432F8">
        <w:t>“</w:t>
      </w:r>
      <w:r w:rsidR="00B432F8" w:rsidRPr="00B432F8">
        <w:rPr>
          <w:b/>
        </w:rPr>
        <w:t>’</w:t>
      </w:r>
      <w:r w:rsidR="00B432F8">
        <w:t>”</w:t>
      </w:r>
      <w:r w:rsidRPr="00A55065">
        <w:t xml:space="preserve"> OR "</w:t>
      </w:r>
      <w:r w:rsidRPr="00B432F8">
        <w:rPr>
          <w:b/>
        </w:rPr>
        <w:t>-</w:t>
      </w:r>
      <w:r w:rsidRPr="00A55065">
        <w:t>"</w:t>
      </w:r>
    </w:p>
    <w:p w:rsidR="00190066" w:rsidRPr="00A55065" w:rsidRDefault="00190066" w:rsidP="00001B30">
      <w:pPr>
        <w:pStyle w:val="courier"/>
      </w:pPr>
      <w:r w:rsidRPr="00A55065">
        <w:t>SO THAT "'NULL'" MEANS "NOT NULL"</w:t>
      </w:r>
    </w:p>
    <w:p w:rsidR="00190066" w:rsidRPr="00A55065" w:rsidRDefault="00190066" w:rsidP="00001B30">
      <w:pPr>
        <w:pStyle w:val="courier"/>
      </w:pPr>
      <w:r w:rsidRPr="00A55065">
        <w:t xml:space="preserve">-A- CONDITION: </w:t>
      </w:r>
      <w:r w:rsidRPr="00A92803">
        <w:rPr>
          <w:b/>
        </w:rPr>
        <w:t>CONTAINS</w:t>
      </w:r>
    </w:p>
    <w:p w:rsidR="00190066" w:rsidRPr="00A55065" w:rsidRDefault="00190066" w:rsidP="00001B30">
      <w:pPr>
        <w:pStyle w:val="courier"/>
      </w:pPr>
      <w:r w:rsidRPr="00A55065">
        <w:t xml:space="preserve">-A- CONTAINS: </w:t>
      </w:r>
      <w:r w:rsidRPr="00A92803">
        <w:rPr>
          <w:b/>
        </w:rPr>
        <w:t>LUNG NOS</w:t>
      </w:r>
    </w:p>
    <w:p w:rsidR="00190066" w:rsidRPr="00A55065" w:rsidRDefault="00190066" w:rsidP="00001B30">
      <w:pPr>
        <w:pStyle w:val="courier"/>
      </w:pPr>
    </w:p>
    <w:p w:rsidR="00190066" w:rsidRPr="00A55065" w:rsidRDefault="00656325" w:rsidP="00001B30">
      <w:pPr>
        <w:pStyle w:val="courier"/>
      </w:pPr>
      <w:r>
        <w:t>-</w:t>
      </w:r>
      <w:r w:rsidR="00190066" w:rsidRPr="00A55065">
        <w:t xml:space="preserve">B- SEARCH FOR </w:t>
      </w:r>
      <w:r w:rsidR="00D571D4">
        <w:t>ONCOTRAX</w:t>
      </w:r>
      <w:r w:rsidR="00190066" w:rsidRPr="00A55065">
        <w:t xml:space="preserve"> PRIMARY FIELD: </w:t>
      </w:r>
      <w:r w:rsidR="00190066" w:rsidRPr="00A92803">
        <w:rPr>
          <w:b/>
        </w:rPr>
        <w:t>ACCESSION YEAR</w:t>
      </w:r>
    </w:p>
    <w:p w:rsidR="00190066" w:rsidRPr="00A55065" w:rsidRDefault="00190066" w:rsidP="00001B30">
      <w:pPr>
        <w:pStyle w:val="courier"/>
      </w:pPr>
      <w:r w:rsidRPr="00A55065">
        <w:t xml:space="preserve">-B- CONDITION: </w:t>
      </w:r>
      <w:r w:rsidRPr="00A92803">
        <w:rPr>
          <w:b/>
        </w:rPr>
        <w:t>GREATER THAN</w:t>
      </w:r>
    </w:p>
    <w:p w:rsidR="00190066" w:rsidRPr="00A55065" w:rsidRDefault="00190066" w:rsidP="00001B30">
      <w:pPr>
        <w:pStyle w:val="courier"/>
      </w:pPr>
      <w:r w:rsidRPr="00A55065">
        <w:lastRenderedPageBreak/>
        <w:t xml:space="preserve">-B- GREATER THAN: </w:t>
      </w:r>
      <w:r w:rsidRPr="00A92803">
        <w:rPr>
          <w:b/>
        </w:rPr>
        <w:t>1995</w:t>
      </w:r>
    </w:p>
    <w:p w:rsidR="00190066" w:rsidRPr="00A55065" w:rsidRDefault="00190066" w:rsidP="00001B30">
      <w:pPr>
        <w:pStyle w:val="courier"/>
      </w:pPr>
    </w:p>
    <w:p w:rsidR="00190066" w:rsidRPr="00A55065" w:rsidRDefault="00190066" w:rsidP="00001B30">
      <w:pPr>
        <w:pStyle w:val="courier"/>
      </w:pPr>
      <w:r w:rsidRPr="00A55065">
        <w:t xml:space="preserve">-C- SEARCH FOR </w:t>
      </w:r>
      <w:r w:rsidR="00D571D4">
        <w:t>ONCOTRAX</w:t>
      </w:r>
      <w:r w:rsidR="00A92803">
        <w:t xml:space="preserve"> PRIMARY FIELD: </w:t>
      </w:r>
      <w:r w:rsidR="00A92803" w:rsidRPr="00A92803">
        <w:rPr>
          <w:b/>
        </w:rPr>
        <w:t>ACCESSION YEAR</w:t>
      </w:r>
    </w:p>
    <w:p w:rsidR="00190066" w:rsidRPr="00A55065" w:rsidRDefault="00A92803" w:rsidP="00001B30">
      <w:pPr>
        <w:pStyle w:val="courier"/>
      </w:pPr>
      <w:r>
        <w:t xml:space="preserve">-C- CONDITION: </w:t>
      </w:r>
      <w:r w:rsidRPr="00A92803">
        <w:rPr>
          <w:b/>
        </w:rPr>
        <w:t>LESS THAN</w:t>
      </w:r>
    </w:p>
    <w:p w:rsidR="00190066" w:rsidRPr="00A55065" w:rsidRDefault="00190066" w:rsidP="00001B30">
      <w:pPr>
        <w:pStyle w:val="courier"/>
      </w:pPr>
      <w:r w:rsidRPr="00A55065">
        <w:t xml:space="preserve">-C- LESS THAN: </w:t>
      </w:r>
      <w:r w:rsidRPr="00A92803">
        <w:rPr>
          <w:b/>
        </w:rPr>
        <w:t>2001</w:t>
      </w:r>
    </w:p>
    <w:p w:rsidR="00190066" w:rsidRPr="00A55065" w:rsidRDefault="00190066" w:rsidP="00001B30">
      <w:pPr>
        <w:pStyle w:val="courier"/>
      </w:pPr>
    </w:p>
    <w:p w:rsidR="00190066" w:rsidRPr="00A55065" w:rsidRDefault="00190066" w:rsidP="00001B30">
      <w:pPr>
        <w:pStyle w:val="courier"/>
      </w:pPr>
      <w:r w:rsidRPr="00A55065">
        <w:t xml:space="preserve">-D- SEARCH FOR </w:t>
      </w:r>
      <w:r w:rsidR="00D571D4">
        <w:t>ONCOTRAX</w:t>
      </w:r>
      <w:r w:rsidR="00A92803">
        <w:t xml:space="preserve"> PRIMARY FIELD: </w:t>
      </w:r>
      <w:r w:rsidR="00A92803" w:rsidRPr="00A92803">
        <w:rPr>
          <w:b/>
        </w:rPr>
        <w:t>CLASS CATEGORY</w:t>
      </w:r>
    </w:p>
    <w:p w:rsidR="00190066" w:rsidRPr="00A55065" w:rsidRDefault="00A92803" w:rsidP="00001B30">
      <w:pPr>
        <w:pStyle w:val="courier"/>
      </w:pPr>
      <w:r>
        <w:t xml:space="preserve">-D- CONDITION: </w:t>
      </w:r>
      <w:r w:rsidRPr="00A92803">
        <w:rPr>
          <w:b/>
        </w:rPr>
        <w:t>EQUALS</w:t>
      </w:r>
    </w:p>
    <w:p w:rsidR="00190066" w:rsidRPr="00001B30" w:rsidRDefault="00190066" w:rsidP="00001B30">
      <w:pPr>
        <w:pStyle w:val="courier"/>
        <w:ind w:left="5400" w:hanging="5040"/>
      </w:pPr>
      <w:r w:rsidRPr="00A55065">
        <w:t>-D- EQUALS: ANALYTIC</w:t>
      </w:r>
      <w:r w:rsidR="00B432F8">
        <w:tab/>
      </w:r>
      <w:r w:rsidR="00B432F8">
        <w:tab/>
      </w:r>
      <w:r w:rsidR="00B432F8">
        <w:tab/>
      </w:r>
      <w:r w:rsidR="00B432F8">
        <w:tab/>
      </w:r>
      <w:r w:rsidR="00B432F8">
        <w:tab/>
      </w:r>
      <w:r w:rsidR="00B432F8">
        <w:tab/>
      </w:r>
      <w:r w:rsidR="00B432F8">
        <w:tab/>
      </w:r>
      <w:r w:rsidR="00001B30" w:rsidRPr="00001B30">
        <w:rPr>
          <w:rFonts w:ascii="Times New Roman" w:hAnsi="Times New Roman"/>
          <w:sz w:val="24"/>
          <w:szCs w:val="24"/>
        </w:rPr>
        <w:t>U</w:t>
      </w:r>
      <w:r w:rsidR="00B432F8" w:rsidRPr="00001B30">
        <w:rPr>
          <w:rFonts w:ascii="Times New Roman" w:hAnsi="Times New Roman"/>
          <w:sz w:val="24"/>
          <w:szCs w:val="24"/>
        </w:rPr>
        <w:t>se only analytic cases for survival data.</w:t>
      </w:r>
    </w:p>
    <w:p w:rsidR="00190066" w:rsidRPr="00A55065" w:rsidRDefault="00190066" w:rsidP="00001B30">
      <w:pPr>
        <w:pStyle w:val="courier"/>
      </w:pPr>
      <w:r w:rsidRPr="00A55065">
        <w:t xml:space="preserve">-E- SEARCH FOR </w:t>
      </w:r>
      <w:r w:rsidR="00D571D4">
        <w:t>ONCOTRAX</w:t>
      </w:r>
      <w:r w:rsidRPr="00A55065">
        <w:t xml:space="preserve"> PRIMARY FIELD: </w:t>
      </w:r>
    </w:p>
    <w:p w:rsidR="00190066" w:rsidRPr="00A55065" w:rsidRDefault="00B432F8" w:rsidP="00B432F8">
      <w:pPr>
        <w:pStyle w:val="NoteText"/>
      </w:pPr>
      <w:r w:rsidRPr="00B432F8">
        <w:rPr>
          <w:b/>
        </w:rPr>
        <w:t>Note:</w:t>
      </w:r>
      <w:r>
        <w:t xml:space="preserve"> </w:t>
      </w:r>
      <w:r w:rsidR="00190066" w:rsidRPr="00A55065">
        <w:t xml:space="preserve">If </w:t>
      </w:r>
      <w:r>
        <w:t>you want</w:t>
      </w:r>
      <w:r w:rsidR="00190066" w:rsidRPr="00A55065">
        <w:t xml:space="preserve"> to include </w:t>
      </w:r>
      <w:r>
        <w:t>more data, continue</w:t>
      </w:r>
      <w:r w:rsidR="00190066" w:rsidRPr="00A55065">
        <w:t xml:space="preserve"> with </w:t>
      </w:r>
      <w:r w:rsidR="00190066" w:rsidRPr="00B432F8">
        <w:rPr>
          <w:b/>
        </w:rPr>
        <w:t>E</w:t>
      </w:r>
      <w:r>
        <w:t>. I</w:t>
      </w:r>
      <w:r w:rsidR="00190066" w:rsidRPr="00A55065">
        <w:t xml:space="preserve">f </w:t>
      </w:r>
      <w:r>
        <w:t>n</w:t>
      </w:r>
      <w:r w:rsidR="00190066" w:rsidRPr="00A55065">
        <w:t>ot</w:t>
      </w:r>
      <w:r>
        <w:t xml:space="preserve">, press </w:t>
      </w:r>
      <w:r w:rsidRPr="00B432F8">
        <w:rPr>
          <w:b/>
        </w:rPr>
        <w:t>E</w:t>
      </w:r>
      <w:r w:rsidR="00190066" w:rsidRPr="00B432F8">
        <w:rPr>
          <w:b/>
        </w:rPr>
        <w:t>nter</w:t>
      </w:r>
      <w:r w:rsidR="00190066" w:rsidRPr="00A55065">
        <w:t xml:space="preserve"> and </w:t>
      </w:r>
      <w:r>
        <w:t>at</w:t>
      </w:r>
      <w:r w:rsidR="00190066" w:rsidRPr="00A55065">
        <w:t xml:space="preserve"> </w:t>
      </w:r>
      <w:r w:rsidR="00190066" w:rsidRPr="00B432F8">
        <w:rPr>
          <w:b/>
        </w:rPr>
        <w:t>IF</w:t>
      </w:r>
      <w:r>
        <w:t>, t</w:t>
      </w:r>
      <w:r w:rsidR="00190066" w:rsidRPr="00A55065">
        <w:t xml:space="preserve">ype the letters of your </w:t>
      </w:r>
      <w:r>
        <w:t>s</w:t>
      </w:r>
      <w:r w:rsidR="00190066" w:rsidRPr="00A55065">
        <w:t xml:space="preserve">earch </w:t>
      </w:r>
      <w:r>
        <w:t>c</w:t>
      </w:r>
      <w:r w:rsidR="00190066" w:rsidRPr="00A55065">
        <w:t>riteria</w:t>
      </w:r>
      <w:r>
        <w:t xml:space="preserve">. The </w:t>
      </w:r>
      <w:r w:rsidR="00190066" w:rsidRPr="00A55065">
        <w:t>screen echo</w:t>
      </w:r>
      <w:r>
        <w:t>es</w:t>
      </w:r>
      <w:r w:rsidR="00190066" w:rsidRPr="00A55065">
        <w:t xml:space="preserve"> back </w:t>
      </w:r>
      <w:r w:rsidR="00A92803">
        <w:t>your</w:t>
      </w:r>
      <w:r w:rsidR="00190066" w:rsidRPr="00A55065">
        <w:t xml:space="preserve"> </w:t>
      </w:r>
      <w:r w:rsidR="00A92803">
        <w:t>selections</w:t>
      </w:r>
      <w:r w:rsidR="00190066" w:rsidRPr="00A55065">
        <w:t>.</w:t>
      </w:r>
    </w:p>
    <w:p w:rsidR="00190066" w:rsidRPr="00A55065" w:rsidRDefault="00B432F8" w:rsidP="00001B30">
      <w:pPr>
        <w:pStyle w:val="courier"/>
      </w:pPr>
      <w:r>
        <w:t>IF:</w:t>
      </w:r>
      <w:r w:rsidR="00190066" w:rsidRPr="00A55065">
        <w:t xml:space="preserve"> ABCD    SITE/GP CONTAINS (case-insensitive) "LUNG NOS"</w:t>
      </w:r>
    </w:p>
    <w:p w:rsidR="00190066" w:rsidRPr="00A55065" w:rsidRDefault="00190066" w:rsidP="00001B30">
      <w:pPr>
        <w:pStyle w:val="courier"/>
      </w:pPr>
      <w:r w:rsidRPr="00A55065">
        <w:t>and ACCESSION YEAR GREATER THAN 1995</w:t>
      </w:r>
    </w:p>
    <w:p w:rsidR="00190066" w:rsidRPr="00A55065" w:rsidRDefault="00190066" w:rsidP="00001B30">
      <w:pPr>
        <w:pStyle w:val="courier"/>
      </w:pPr>
      <w:r w:rsidRPr="00A55065">
        <w:t>and ACCESSION YEAR LESS THAN 2001</w:t>
      </w:r>
    </w:p>
    <w:p w:rsidR="00190066" w:rsidRPr="00A55065" w:rsidRDefault="00190066" w:rsidP="00001B30">
      <w:pPr>
        <w:pStyle w:val="courier"/>
      </w:pPr>
      <w:r w:rsidRPr="00A55065">
        <w:t>and CLASS CATEGORY EQUALS "1" (ANALYTIC)</w:t>
      </w:r>
    </w:p>
    <w:p w:rsidR="00190066" w:rsidRPr="00A55065" w:rsidRDefault="00A92803" w:rsidP="00190066">
      <w:r>
        <w:t>or</w:t>
      </w:r>
    </w:p>
    <w:p w:rsidR="00001B30" w:rsidRDefault="00190066" w:rsidP="00A92803">
      <w:pPr>
        <w:ind w:left="7560" w:hanging="7560"/>
        <w:rPr>
          <w:rStyle w:val="codeChar"/>
          <w:b/>
          <w:sz w:val="20"/>
          <w:szCs w:val="20"/>
        </w:rPr>
      </w:pPr>
      <w:r w:rsidRPr="00001B30">
        <w:rPr>
          <w:rStyle w:val="courierChar"/>
        </w:rPr>
        <w:t>STORE RESULTS OF SEARCH IN TEMPLATE: ONCOZ LUNG NOS SURVIVAL</w:t>
      </w:r>
      <w:r w:rsidR="00A92803">
        <w:rPr>
          <w:rStyle w:val="codeChar"/>
          <w:b/>
          <w:sz w:val="20"/>
          <w:szCs w:val="20"/>
        </w:rPr>
        <w:tab/>
      </w:r>
    </w:p>
    <w:p w:rsidR="00190066" w:rsidRPr="00001B30" w:rsidRDefault="00A92803" w:rsidP="00001B30">
      <w:pPr>
        <w:ind w:left="5040"/>
      </w:pPr>
      <w:r w:rsidRPr="00001B30">
        <w:t>Name</w:t>
      </w:r>
      <w:r w:rsidR="00190066" w:rsidRPr="00001B30">
        <w:t xml:space="preserve"> the </w:t>
      </w:r>
      <w:r w:rsidRPr="00001B30">
        <w:t>template</w:t>
      </w:r>
      <w:r w:rsidR="00190066" w:rsidRPr="00001B30">
        <w:t xml:space="preserve"> beginning with ONCOZ</w:t>
      </w:r>
      <w:r w:rsidRPr="00001B30">
        <w:t>.</w:t>
      </w:r>
      <w:r w:rsidR="00190066" w:rsidRPr="00001B30">
        <w:t xml:space="preserve"> </w:t>
      </w:r>
      <w:r w:rsidRPr="00001B30">
        <w:t xml:space="preserve">Press </w:t>
      </w:r>
      <w:r w:rsidRPr="00001B30">
        <w:rPr>
          <w:b/>
        </w:rPr>
        <w:t>E</w:t>
      </w:r>
      <w:r w:rsidR="00190066" w:rsidRPr="00001B30">
        <w:rPr>
          <w:b/>
        </w:rPr>
        <w:t>nter</w:t>
      </w:r>
      <w:r w:rsidR="00190066" w:rsidRPr="00001B30">
        <w:t xml:space="preserve"> </w:t>
      </w:r>
      <w:r w:rsidRPr="00001B30">
        <w:t>to start the sort.</w:t>
      </w:r>
    </w:p>
    <w:p w:rsidR="00656325" w:rsidRPr="00706C85" w:rsidRDefault="00706C85" w:rsidP="00706C85">
      <w:pPr>
        <w:pStyle w:val="NoteText"/>
      </w:pPr>
      <w:r w:rsidRPr="00706C85">
        <w:rPr>
          <w:b/>
        </w:rPr>
        <w:t>Note:</w:t>
      </w:r>
      <w:r w:rsidRPr="00706C85">
        <w:t xml:space="preserve"> </w:t>
      </w:r>
      <w:r>
        <w:t xml:space="preserve">You </w:t>
      </w:r>
      <w:r w:rsidR="00656325" w:rsidRPr="00706C85">
        <w:t xml:space="preserve">do a </w:t>
      </w:r>
      <w:r>
        <w:t>s</w:t>
      </w:r>
      <w:r w:rsidR="00656325" w:rsidRPr="00706C85">
        <w:t xml:space="preserve">ort </w:t>
      </w:r>
      <w:r>
        <w:t>make</w:t>
      </w:r>
      <w:r w:rsidR="00656325" w:rsidRPr="00706C85">
        <w:t xml:space="preserve"> sure </w:t>
      </w:r>
      <w:r>
        <w:t xml:space="preserve">that </w:t>
      </w:r>
      <w:r w:rsidR="00656325" w:rsidRPr="00706C85">
        <w:t>data is available</w:t>
      </w:r>
      <w:r>
        <w:t>. Y</w:t>
      </w:r>
      <w:r w:rsidR="00656325" w:rsidRPr="00706C85">
        <w:t xml:space="preserve">ou </w:t>
      </w:r>
      <w:r>
        <w:t>can</w:t>
      </w:r>
      <w:r w:rsidR="00656325" w:rsidRPr="00706C85">
        <w:t xml:space="preserve"> sort and print </w:t>
      </w:r>
      <w:r>
        <w:t>any data you want to view.</w:t>
      </w:r>
    </w:p>
    <w:p w:rsidR="00190066" w:rsidRPr="00A55065" w:rsidRDefault="00190066" w:rsidP="00190066"/>
    <w:p w:rsidR="00190066" w:rsidRPr="00A55065" w:rsidRDefault="00190066" w:rsidP="00001B30">
      <w:pPr>
        <w:pStyle w:val="courier"/>
      </w:pPr>
      <w:r w:rsidRPr="00A55065">
        <w:t xml:space="preserve">SORT BY: NUMBER// </w:t>
      </w:r>
      <w:r w:rsidRPr="00CE6863">
        <w:rPr>
          <w:b/>
        </w:rPr>
        <w:t>AJCC STAGE</w:t>
      </w:r>
      <w:r w:rsidRPr="00A55065">
        <w:t xml:space="preserve">  </w:t>
      </w:r>
    </w:p>
    <w:p w:rsidR="00190066" w:rsidRPr="00A55065" w:rsidRDefault="00190066" w:rsidP="00001B30">
      <w:pPr>
        <w:pStyle w:val="courier"/>
      </w:pPr>
      <w:r w:rsidRPr="00A55065">
        <w:t xml:space="preserve">START WITH AJCC STAGE: FIRST// </w:t>
      </w:r>
    </w:p>
    <w:p w:rsidR="00190066" w:rsidRPr="00A55065" w:rsidRDefault="00CE6863" w:rsidP="00001B30">
      <w:pPr>
        <w:pStyle w:val="courier"/>
      </w:pPr>
      <w:r>
        <w:tab/>
      </w:r>
      <w:r w:rsidR="00190066" w:rsidRPr="00A55065">
        <w:t xml:space="preserve">WITHIN AJCC STAGE, SORT BY: </w:t>
      </w:r>
    </w:p>
    <w:p w:rsidR="00190066" w:rsidRPr="00A55065" w:rsidRDefault="00190066" w:rsidP="00001B30">
      <w:pPr>
        <w:pStyle w:val="courier"/>
      </w:pPr>
      <w:r w:rsidRPr="00A55065">
        <w:t xml:space="preserve">FIRST PRINT FIELD: </w:t>
      </w:r>
      <w:r w:rsidRPr="002B0BC4">
        <w:rPr>
          <w:b/>
        </w:rPr>
        <w:t>!PID#</w:t>
      </w:r>
      <w:r w:rsidRPr="00A55065">
        <w:t xml:space="preserve">  </w:t>
      </w:r>
    </w:p>
    <w:p w:rsidR="00190066" w:rsidRPr="00A55065" w:rsidRDefault="00190066" w:rsidP="00001B30">
      <w:pPr>
        <w:pStyle w:val="courier"/>
      </w:pPr>
      <w:r w:rsidRPr="00A55065">
        <w:t xml:space="preserve">THEN PRINT FIELD: </w:t>
      </w:r>
      <w:r w:rsidRPr="002B0BC4">
        <w:rPr>
          <w:b/>
        </w:rPr>
        <w:t>DATE DX</w:t>
      </w:r>
      <w:r w:rsidRPr="00A55065">
        <w:t xml:space="preserve">  </w:t>
      </w:r>
    </w:p>
    <w:p w:rsidR="00190066" w:rsidRPr="00A55065" w:rsidRDefault="00190066" w:rsidP="00001B30">
      <w:pPr>
        <w:pStyle w:val="courier"/>
      </w:pPr>
      <w:r w:rsidRPr="00A55065">
        <w:t xml:space="preserve">THEN PRINT FIELD: </w:t>
      </w:r>
      <w:r w:rsidRPr="002B0BC4">
        <w:rPr>
          <w:b/>
        </w:rPr>
        <w:t>TREATMENT PLAN</w:t>
      </w:r>
      <w:r w:rsidRPr="00A55065">
        <w:t xml:space="preserve">  </w:t>
      </w:r>
    </w:p>
    <w:p w:rsidR="00190066" w:rsidRPr="00A55065" w:rsidRDefault="00190066" w:rsidP="00001B30">
      <w:pPr>
        <w:pStyle w:val="courier"/>
      </w:pPr>
      <w:r w:rsidRPr="00A55065">
        <w:t xml:space="preserve">THEN PRINT FIELD: </w:t>
      </w:r>
    </w:p>
    <w:p w:rsidR="00190066" w:rsidRPr="00A55065" w:rsidRDefault="00190066" w:rsidP="00001B30">
      <w:pPr>
        <w:pStyle w:val="courier"/>
      </w:pPr>
      <w:r w:rsidRPr="00A55065">
        <w:t xml:space="preserve">Heading (S/C): </w:t>
      </w:r>
      <w:r w:rsidR="00D571D4">
        <w:t>ONCOTRAX</w:t>
      </w:r>
      <w:r w:rsidRPr="00A55065">
        <w:t xml:space="preserve"> PRIMARY STATISTICS  Replace </w:t>
      </w:r>
    </w:p>
    <w:p w:rsidR="00190066" w:rsidRPr="003E0E04" w:rsidRDefault="00190066" w:rsidP="00001B30">
      <w:pPr>
        <w:pStyle w:val="courier"/>
      </w:pPr>
      <w:bookmarkStart w:id="115" w:name="_Toc149545538"/>
      <w:r w:rsidRPr="003E0E04">
        <w:t>Running Survival Options</w:t>
      </w:r>
      <w:bookmarkEnd w:id="115"/>
      <w:r w:rsidR="003E0E04">
        <w:t>.</w:t>
      </w:r>
    </w:p>
    <w:p w:rsidR="00190066" w:rsidRPr="00A55065" w:rsidRDefault="003E0E04" w:rsidP="00001B30">
      <w:pPr>
        <w:pStyle w:val="courier"/>
      </w:pPr>
      <w:r>
        <w:tab/>
        <w:t>SP</w:t>
      </w:r>
      <w:r>
        <w:tab/>
      </w:r>
      <w:r w:rsidR="00190066" w:rsidRPr="00A55065">
        <w:t>Survival by Site</w:t>
      </w:r>
    </w:p>
    <w:p w:rsidR="00190066" w:rsidRPr="00A55065" w:rsidRDefault="003E0E04" w:rsidP="00001B30">
      <w:pPr>
        <w:pStyle w:val="courier"/>
      </w:pPr>
      <w:r>
        <w:tab/>
        <w:t>SS</w:t>
      </w:r>
      <w:r>
        <w:tab/>
      </w:r>
      <w:r w:rsidR="00190066" w:rsidRPr="00A55065">
        <w:t>Survival by Stage</w:t>
      </w:r>
    </w:p>
    <w:p w:rsidR="00190066" w:rsidRPr="00A55065" w:rsidRDefault="003E0E04" w:rsidP="00001B30">
      <w:pPr>
        <w:pStyle w:val="courier"/>
      </w:pPr>
      <w:r>
        <w:tab/>
        <w:t>TX</w:t>
      </w:r>
      <w:r>
        <w:tab/>
      </w:r>
      <w:r w:rsidR="00190066" w:rsidRPr="00A55065">
        <w:t>Survival by Treatment</w:t>
      </w:r>
    </w:p>
    <w:p w:rsidR="003E0E04" w:rsidRDefault="00190066" w:rsidP="003E0E04">
      <w:pPr>
        <w:pStyle w:val="Heading3"/>
      </w:pPr>
      <w:bookmarkStart w:id="116" w:name="_Toc421255024"/>
      <w:r w:rsidRPr="00A55065">
        <w:t>SP</w:t>
      </w:r>
      <w:r w:rsidR="003E0E04">
        <w:t xml:space="preserve">  </w:t>
      </w:r>
      <w:r w:rsidRPr="00A55065">
        <w:t>Survival by Site</w:t>
      </w:r>
      <w:bookmarkEnd w:id="116"/>
      <w:r w:rsidR="00B22124">
        <w:fldChar w:fldCharType="begin"/>
      </w:r>
      <w:r w:rsidR="00B22124">
        <w:instrText xml:space="preserve"> XE "</w:instrText>
      </w:r>
      <w:r w:rsidR="00B22124" w:rsidRPr="009E4D42">
        <w:instrText>Search criteria:Survival by site</w:instrText>
      </w:r>
      <w:r w:rsidR="00B22124">
        <w:instrText xml:space="preserve">" </w:instrText>
      </w:r>
      <w:r w:rsidR="00B22124">
        <w:fldChar w:fldCharType="end"/>
      </w:r>
      <w:r w:rsidR="00B22124">
        <w:fldChar w:fldCharType="begin"/>
      </w:r>
      <w:r w:rsidR="00B22124">
        <w:instrText xml:space="preserve"> XE "</w:instrText>
      </w:r>
      <w:r w:rsidR="00B22124" w:rsidRPr="00571C01">
        <w:instrText>Search criteria:SP</w:instrText>
      </w:r>
      <w:r w:rsidR="00B22124">
        <w:instrText xml:space="preserve">" </w:instrText>
      </w:r>
      <w:r w:rsidR="00B22124">
        <w:fldChar w:fldCharType="end"/>
      </w:r>
    </w:p>
    <w:p w:rsidR="00190066" w:rsidRPr="00A55065" w:rsidRDefault="009309E4" w:rsidP="00190066">
      <w:r>
        <w:t>Survival by Site produces</w:t>
      </w:r>
      <w:r w:rsidR="00190066" w:rsidRPr="00A55065">
        <w:t xml:space="preserve"> a 5</w:t>
      </w:r>
      <w:r>
        <w:t>-</w:t>
      </w:r>
      <w:r w:rsidR="00190066" w:rsidRPr="00A55065">
        <w:t>year survival</w:t>
      </w:r>
      <w:r>
        <w:t xml:space="preserve"> </w:t>
      </w:r>
      <w:r w:rsidR="00190066" w:rsidRPr="00A55065">
        <w:t>by site</w:t>
      </w:r>
      <w:r>
        <w:t>,</w:t>
      </w:r>
      <w:r w:rsidR="00190066" w:rsidRPr="00A55065">
        <w:t xml:space="preserve"> from the criteria you set in </w:t>
      </w:r>
      <w:r>
        <w:t xml:space="preserve">the DS  Define </w:t>
      </w:r>
      <w:r w:rsidR="00190066" w:rsidRPr="00A55065">
        <w:t>Search</w:t>
      </w:r>
      <w:r>
        <w:t xml:space="preserve"> Criteria</w:t>
      </w:r>
      <w:r w:rsidR="00190066" w:rsidRPr="00A55065">
        <w:t>.</w:t>
      </w:r>
    </w:p>
    <w:p w:rsidR="003E0E04" w:rsidRDefault="00190066" w:rsidP="003E0E04">
      <w:pPr>
        <w:pStyle w:val="Heading3"/>
      </w:pPr>
      <w:bookmarkStart w:id="117" w:name="_Toc421255025"/>
      <w:r w:rsidRPr="00A55065">
        <w:t>SS</w:t>
      </w:r>
      <w:r w:rsidR="003E0E04">
        <w:t xml:space="preserve">  </w:t>
      </w:r>
      <w:r w:rsidRPr="00A55065">
        <w:t>Survival by Stage</w:t>
      </w:r>
      <w:bookmarkEnd w:id="117"/>
      <w:r w:rsidR="00B22124">
        <w:fldChar w:fldCharType="begin"/>
      </w:r>
      <w:r w:rsidR="00B22124">
        <w:instrText xml:space="preserve"> XE "</w:instrText>
      </w:r>
      <w:r w:rsidR="00B22124" w:rsidRPr="00553AA1">
        <w:instrText>Search criteria:Survival by stage</w:instrText>
      </w:r>
      <w:r w:rsidR="00B22124">
        <w:instrText xml:space="preserve">" </w:instrText>
      </w:r>
      <w:r w:rsidR="00B22124">
        <w:fldChar w:fldCharType="end"/>
      </w:r>
      <w:r w:rsidR="00B22124">
        <w:fldChar w:fldCharType="begin"/>
      </w:r>
      <w:r w:rsidR="00B22124">
        <w:instrText xml:space="preserve"> XE "</w:instrText>
      </w:r>
      <w:r w:rsidR="00B22124" w:rsidRPr="00C17783">
        <w:instrText>Search criteria:SS</w:instrText>
      </w:r>
      <w:r w:rsidR="00B22124">
        <w:instrText xml:space="preserve">" </w:instrText>
      </w:r>
      <w:r w:rsidR="00B22124">
        <w:fldChar w:fldCharType="end"/>
      </w:r>
    </w:p>
    <w:p w:rsidR="00190066" w:rsidRPr="00A55065" w:rsidRDefault="009309E4" w:rsidP="00190066">
      <w:r>
        <w:t>Survival by stage</w:t>
      </w:r>
      <w:r w:rsidR="00190066" w:rsidRPr="00A55065">
        <w:t xml:space="preserve"> produce</w:t>
      </w:r>
      <w:r>
        <w:t>s</w:t>
      </w:r>
      <w:r w:rsidR="00190066" w:rsidRPr="00A55065">
        <w:t xml:space="preserve"> a 5</w:t>
      </w:r>
      <w:r>
        <w:t>-</w:t>
      </w:r>
      <w:r w:rsidR="00190066" w:rsidRPr="00A55065">
        <w:t>year survival by AJCC Stage</w:t>
      </w:r>
      <w:r>
        <w:t>,</w:t>
      </w:r>
      <w:r w:rsidR="00190066" w:rsidRPr="00A55065">
        <w:t xml:space="preserve"> from the criteria you set in the </w:t>
      </w:r>
      <w:r>
        <w:t xml:space="preserve">DS  Define </w:t>
      </w:r>
      <w:r w:rsidRPr="00A55065">
        <w:t>Search</w:t>
      </w:r>
      <w:r>
        <w:t xml:space="preserve"> Criteria</w:t>
      </w:r>
      <w:r w:rsidRPr="00A55065">
        <w:t>.</w:t>
      </w:r>
    </w:p>
    <w:p w:rsidR="003E0E04" w:rsidRDefault="00190066" w:rsidP="003E0E04">
      <w:pPr>
        <w:pStyle w:val="Heading3"/>
      </w:pPr>
      <w:bookmarkStart w:id="118" w:name="_Toc421255026"/>
      <w:r w:rsidRPr="00A55065">
        <w:lastRenderedPageBreak/>
        <w:t>TX</w:t>
      </w:r>
      <w:r w:rsidR="003E0E04">
        <w:t xml:space="preserve">  </w:t>
      </w:r>
      <w:r w:rsidRPr="00A55065">
        <w:t>Survival by Treatment</w:t>
      </w:r>
      <w:bookmarkEnd w:id="118"/>
      <w:r w:rsidR="00B22124">
        <w:fldChar w:fldCharType="begin"/>
      </w:r>
      <w:r w:rsidR="00B22124">
        <w:instrText xml:space="preserve"> XE "</w:instrText>
      </w:r>
      <w:r w:rsidR="00B22124" w:rsidRPr="006E5282">
        <w:instrText>Search criteria:Survival by treatment</w:instrText>
      </w:r>
      <w:r w:rsidR="00B22124">
        <w:instrText xml:space="preserve">" </w:instrText>
      </w:r>
      <w:r w:rsidR="00B22124">
        <w:fldChar w:fldCharType="end"/>
      </w:r>
      <w:r w:rsidR="00B22124">
        <w:fldChar w:fldCharType="begin"/>
      </w:r>
      <w:r w:rsidR="00B22124">
        <w:instrText xml:space="preserve"> XE "</w:instrText>
      </w:r>
      <w:r w:rsidR="00B22124" w:rsidRPr="00623AD6">
        <w:instrText>Search criteria:TX</w:instrText>
      </w:r>
      <w:r w:rsidR="00B22124">
        <w:instrText xml:space="preserve">" </w:instrText>
      </w:r>
      <w:r w:rsidR="00B22124">
        <w:fldChar w:fldCharType="end"/>
      </w:r>
    </w:p>
    <w:p w:rsidR="00190066" w:rsidRPr="00A55065" w:rsidRDefault="009309E4" w:rsidP="00190066">
      <w:r>
        <w:t>Survival by Treatment</w:t>
      </w:r>
      <w:r w:rsidR="00190066" w:rsidRPr="00A55065">
        <w:t xml:space="preserve"> produce</w:t>
      </w:r>
      <w:r>
        <w:t>s</w:t>
      </w:r>
      <w:r w:rsidR="00190066" w:rsidRPr="00A55065">
        <w:t xml:space="preserve"> a 5</w:t>
      </w:r>
      <w:r>
        <w:t>-</w:t>
      </w:r>
      <w:r w:rsidR="00190066" w:rsidRPr="00A55065">
        <w:t>year survival by the treatment</w:t>
      </w:r>
      <w:r>
        <w:t>,</w:t>
      </w:r>
      <w:r w:rsidR="00190066" w:rsidRPr="00A55065">
        <w:t xml:space="preserve"> from the criteria you set in the </w:t>
      </w:r>
      <w:r>
        <w:t xml:space="preserve">DS  Define </w:t>
      </w:r>
      <w:r w:rsidRPr="00A55065">
        <w:t>Search</w:t>
      </w:r>
      <w:r>
        <w:t xml:space="preserve"> Criteria</w:t>
      </w:r>
      <w:r w:rsidRPr="00A55065">
        <w:t>.</w:t>
      </w:r>
    </w:p>
    <w:p w:rsidR="009309E4" w:rsidRDefault="00190066" w:rsidP="00190066">
      <w:r w:rsidRPr="00A55065">
        <w:t xml:space="preserve">Each of the </w:t>
      </w:r>
      <w:r w:rsidR="009309E4">
        <w:t>three</w:t>
      </w:r>
      <w:r w:rsidRPr="00A55065">
        <w:t xml:space="preserve"> options </w:t>
      </w:r>
      <w:r w:rsidR="006A40C3">
        <w:t xml:space="preserve">also </w:t>
      </w:r>
      <w:r w:rsidR="009309E4">
        <w:t>generates</w:t>
      </w:r>
      <w:r w:rsidRPr="00A55065">
        <w:t xml:space="preserve"> a list of patients who are dropped from the search</w:t>
      </w:r>
      <w:r w:rsidR="006A40C3">
        <w:t xml:space="preserve"> and why</w:t>
      </w:r>
      <w:r w:rsidR="009309E4">
        <w:t>.</w:t>
      </w:r>
      <w:r w:rsidRPr="00A55065">
        <w:t xml:space="preserve"> </w:t>
      </w:r>
    </w:p>
    <w:p w:rsidR="00190066" w:rsidRPr="009309E4" w:rsidRDefault="009309E4" w:rsidP="00190066">
      <w:pPr>
        <w:rPr>
          <w:b/>
        </w:rPr>
      </w:pPr>
      <w:r w:rsidRPr="009309E4">
        <w:rPr>
          <w:b/>
        </w:rPr>
        <w:t>Example</w:t>
      </w:r>
      <w:r>
        <w:rPr>
          <w:b/>
        </w:rPr>
        <w:t xml:space="preserve"> including </w:t>
      </w:r>
      <w:r w:rsidR="006A40C3">
        <w:rPr>
          <w:b/>
        </w:rPr>
        <w:t>r</w:t>
      </w:r>
      <w:r>
        <w:rPr>
          <w:b/>
        </w:rPr>
        <w:t>eason</w:t>
      </w:r>
    </w:p>
    <w:p w:rsidR="00190066" w:rsidRPr="00A55065" w:rsidRDefault="00190066" w:rsidP="00001B30">
      <w:pPr>
        <w:pStyle w:val="courier"/>
      </w:pPr>
      <w:r w:rsidRPr="00A55065">
        <w:t>Cases dropped:  4</w:t>
      </w:r>
    </w:p>
    <w:p w:rsidR="00190066" w:rsidRPr="00A55065" w:rsidRDefault="00190066" w:rsidP="00001B30">
      <w:pPr>
        <w:pStyle w:val="courier"/>
      </w:pPr>
    </w:p>
    <w:p w:rsidR="00190066" w:rsidRPr="00A55065" w:rsidRDefault="00190066" w:rsidP="00001B30">
      <w:pPr>
        <w:pStyle w:val="courier"/>
      </w:pPr>
      <w:r w:rsidRPr="00A55065">
        <w:t>PATIENT</w:t>
      </w:r>
      <w:r w:rsidR="00BF132B">
        <w:tab/>
      </w:r>
      <w:r w:rsidR="00BF132B">
        <w:tab/>
      </w:r>
      <w:r w:rsidR="00BF132B">
        <w:tab/>
      </w:r>
      <w:r w:rsidR="00BF132B">
        <w:tab/>
      </w:r>
      <w:r w:rsidR="00BF132B">
        <w:tab/>
      </w:r>
      <w:r w:rsidR="00BF132B">
        <w:tab/>
      </w:r>
      <w:r w:rsidR="00BF132B">
        <w:tab/>
      </w:r>
      <w:r w:rsidRPr="00A55065">
        <w:t>REASON FOR BEING DROPPED</w:t>
      </w:r>
    </w:p>
    <w:p w:rsidR="00190066" w:rsidRPr="00A55065" w:rsidRDefault="00190066" w:rsidP="00001B30">
      <w:pPr>
        <w:pStyle w:val="courier"/>
      </w:pPr>
      <w:r w:rsidRPr="00A55065">
        <w:t>----------------------</w:t>
      </w:r>
      <w:r w:rsidR="00BF132B">
        <w:tab/>
      </w:r>
      <w:r w:rsidR="00BF132B">
        <w:tab/>
      </w:r>
      <w:r w:rsidRPr="00A55065">
        <w:t>----------------------------</w:t>
      </w:r>
      <w:r w:rsidR="00001B30">
        <w:t>----</w:t>
      </w:r>
    </w:p>
    <w:p w:rsidR="00190066" w:rsidRPr="00A55065" w:rsidRDefault="00190066" w:rsidP="00001B30">
      <w:pPr>
        <w:pStyle w:val="courier"/>
      </w:pPr>
      <w:r w:rsidRPr="00A55065">
        <w:t>L9999</w:t>
      </w:r>
      <w:r w:rsidR="00BF132B">
        <w:tab/>
      </w:r>
      <w:r w:rsidR="002C402B">
        <w:t>ONCOPATIENT1</w:t>
      </w:r>
      <w:r w:rsidR="00BF132B">
        <w:tab/>
      </w:r>
      <w:r w:rsidR="00BF132B">
        <w:tab/>
      </w:r>
      <w:r w:rsidR="002C402B">
        <w:tab/>
      </w:r>
      <w:r w:rsidRPr="00A55065">
        <w:t>SURVIVAL MONTHS</w:t>
      </w:r>
      <w:r w:rsidR="00BF132B">
        <w:tab/>
      </w:r>
      <w:r w:rsidRPr="00A55065">
        <w:t>0</w:t>
      </w:r>
    </w:p>
    <w:p w:rsidR="00190066" w:rsidRPr="00A55065" w:rsidRDefault="00190066" w:rsidP="00001B30">
      <w:pPr>
        <w:pStyle w:val="courier"/>
      </w:pPr>
      <w:r w:rsidRPr="00A55065">
        <w:t>Y</w:t>
      </w:r>
      <w:r w:rsidR="002C402B">
        <w:t>1111</w:t>
      </w:r>
      <w:r w:rsidR="00BF132B">
        <w:tab/>
      </w:r>
      <w:r w:rsidR="002C402B">
        <w:t>ONCOPATIENT2</w:t>
      </w:r>
      <w:r w:rsidR="00BF132B">
        <w:tab/>
      </w:r>
      <w:r w:rsidR="00BF132B">
        <w:tab/>
      </w:r>
      <w:r w:rsidR="002C402B">
        <w:tab/>
      </w:r>
      <w:r w:rsidRPr="00A55065">
        <w:t>SURVIVAL MONTHS</w:t>
      </w:r>
      <w:r w:rsidR="00BF132B">
        <w:tab/>
      </w:r>
      <w:r w:rsidRPr="00A55065">
        <w:t>0</w:t>
      </w:r>
    </w:p>
    <w:p w:rsidR="00190066" w:rsidRDefault="00190066" w:rsidP="00001B30">
      <w:pPr>
        <w:pStyle w:val="courier"/>
      </w:pPr>
    </w:p>
    <w:p w:rsidR="006A40C3" w:rsidRPr="006A40C3" w:rsidRDefault="006A40C3" w:rsidP="00190066">
      <w:pPr>
        <w:rPr>
          <w:b/>
        </w:rPr>
      </w:pPr>
      <w:r w:rsidRPr="006A40C3">
        <w:rPr>
          <w:b/>
        </w:rPr>
        <w:t>Example of the survival information for the template</w:t>
      </w:r>
    </w:p>
    <w:p w:rsidR="00190066" w:rsidRPr="00A55065" w:rsidRDefault="00190066" w:rsidP="00190066"/>
    <w:p w:rsidR="00190066" w:rsidRPr="00A55065" w:rsidRDefault="00D571D4" w:rsidP="00001B30">
      <w:pPr>
        <w:pStyle w:val="courier"/>
      </w:pPr>
      <w:r>
        <w:t>ONCOTRAX</w:t>
      </w:r>
      <w:r w:rsidR="00190066" w:rsidRPr="00A55065">
        <w:t xml:space="preserve"> PRIMARY Template ONCOZ LUNG NOS SURVIVAL 96-99</w:t>
      </w:r>
    </w:p>
    <w:p w:rsidR="00190066" w:rsidRPr="00A55065" w:rsidRDefault="006A40C3" w:rsidP="00001B30">
      <w:pPr>
        <w:pStyle w:val="courier"/>
      </w:pPr>
      <w:r>
        <w:tab/>
        <w:t>Life Table</w:t>
      </w:r>
    </w:p>
    <w:p w:rsidR="00190066" w:rsidRPr="00A55065" w:rsidRDefault="00945BAC" w:rsidP="00001B30">
      <w:pPr>
        <w:pStyle w:val="courier"/>
      </w:pPr>
      <w:r>
        <w:tab/>
      </w:r>
      <w:r w:rsidR="00190066" w:rsidRPr="00A55065">
        <w:t>Yrs</w:t>
      </w:r>
      <w:r w:rsidR="006A40C3">
        <w:tab/>
      </w:r>
      <w:r w:rsidR="00190066" w:rsidRPr="00A55065">
        <w:t>% Alive</w:t>
      </w:r>
      <w:r w:rsidR="006A40C3">
        <w:tab/>
      </w:r>
      <w:r w:rsidR="00190066" w:rsidRPr="00A55065">
        <w:t># Left</w:t>
      </w:r>
      <w:r w:rsidR="006A40C3">
        <w:tab/>
      </w:r>
      <w:r w:rsidR="00190066" w:rsidRPr="00A55065">
        <w:t>Deaths</w:t>
      </w:r>
      <w:r w:rsidR="006A40C3">
        <w:tab/>
      </w:r>
      <w:r w:rsidR="00190066" w:rsidRPr="00A55065">
        <w:t>Losses</w:t>
      </w:r>
    </w:p>
    <w:p w:rsidR="00190066" w:rsidRPr="00A55065" w:rsidRDefault="00945BAC" w:rsidP="00001B30">
      <w:pPr>
        <w:pStyle w:val="courier"/>
      </w:pPr>
      <w:r>
        <w:tab/>
      </w:r>
      <w:r w:rsidR="00190066" w:rsidRPr="00A55065">
        <w:t>----------------------------------------------------------------</w:t>
      </w:r>
      <w:r w:rsidR="00001B30">
        <w:t>-------</w:t>
      </w:r>
    </w:p>
    <w:p w:rsidR="00190066" w:rsidRPr="00A55065" w:rsidRDefault="00945BAC" w:rsidP="00001B30">
      <w:pPr>
        <w:pStyle w:val="courier"/>
      </w:pPr>
      <w:r>
        <w:tab/>
      </w:r>
      <w:r w:rsidR="00190066" w:rsidRPr="00A55065">
        <w:t>0</w:t>
      </w:r>
      <w:r w:rsidR="006A40C3">
        <w:tab/>
      </w:r>
      <w:r w:rsidR="006A40C3">
        <w:tab/>
      </w:r>
      <w:r w:rsidR="00190066" w:rsidRPr="00A55065">
        <w:t>100.0</w:t>
      </w:r>
      <w:r w:rsidR="006A40C3">
        <w:tab/>
      </w:r>
      <w:r w:rsidR="006A40C3">
        <w:tab/>
      </w:r>
      <w:r w:rsidR="00190066" w:rsidRPr="00A55065">
        <w:t>416</w:t>
      </w:r>
      <w:r w:rsidR="006A40C3">
        <w:tab/>
      </w:r>
      <w:r w:rsidR="006A40C3">
        <w:tab/>
      </w:r>
      <w:r w:rsidR="00190066" w:rsidRPr="00A55065">
        <w:t>259</w:t>
      </w:r>
      <w:r w:rsidR="006A40C3">
        <w:tab/>
      </w:r>
      <w:r w:rsidR="006A40C3">
        <w:tab/>
      </w:r>
      <w:r w:rsidR="00190066" w:rsidRPr="00A55065">
        <w:t>0</w:t>
      </w:r>
    </w:p>
    <w:p w:rsidR="00190066" w:rsidRPr="00A55065" w:rsidRDefault="00945BAC" w:rsidP="00001B30">
      <w:pPr>
        <w:pStyle w:val="courier"/>
      </w:pPr>
      <w:r>
        <w:tab/>
      </w:r>
      <w:r w:rsidR="00190066" w:rsidRPr="00A55065">
        <w:t>1</w:t>
      </w:r>
      <w:r w:rsidR="006A40C3">
        <w:tab/>
      </w:r>
      <w:r w:rsidR="006A40C3">
        <w:tab/>
      </w:r>
      <w:r w:rsidR="00190066" w:rsidRPr="00A55065">
        <w:t>37.7</w:t>
      </w:r>
      <w:r w:rsidR="006A40C3">
        <w:tab/>
      </w:r>
      <w:r w:rsidR="006A40C3">
        <w:tab/>
      </w:r>
      <w:r w:rsidR="00190066" w:rsidRPr="00A55065">
        <w:t>157</w:t>
      </w:r>
      <w:r w:rsidR="006A40C3">
        <w:tab/>
      </w:r>
      <w:r w:rsidR="006A40C3">
        <w:tab/>
      </w:r>
      <w:r w:rsidR="00190066" w:rsidRPr="00A55065">
        <w:t>73</w:t>
      </w:r>
      <w:r w:rsidR="006A40C3">
        <w:tab/>
      </w:r>
      <w:r w:rsidR="006A40C3">
        <w:tab/>
      </w:r>
      <w:r w:rsidR="006A40C3">
        <w:tab/>
      </w:r>
      <w:r w:rsidR="00190066" w:rsidRPr="00A55065">
        <w:t>0</w:t>
      </w:r>
    </w:p>
    <w:p w:rsidR="00190066" w:rsidRPr="00A55065" w:rsidRDefault="00945BAC" w:rsidP="00001B30">
      <w:pPr>
        <w:pStyle w:val="courier"/>
      </w:pPr>
      <w:r>
        <w:tab/>
      </w:r>
      <w:r w:rsidR="00190066" w:rsidRPr="00A55065">
        <w:t>2</w:t>
      </w:r>
      <w:r w:rsidR="006A40C3">
        <w:tab/>
      </w:r>
      <w:r w:rsidR="006A40C3">
        <w:tab/>
      </w:r>
      <w:r w:rsidR="00190066" w:rsidRPr="00A55065">
        <w:t>20.2</w:t>
      </w:r>
      <w:r w:rsidR="006A40C3">
        <w:tab/>
      </w:r>
      <w:r w:rsidR="006A40C3">
        <w:tab/>
      </w:r>
      <w:r w:rsidR="00190066" w:rsidRPr="00A55065">
        <w:t>84</w:t>
      </w:r>
      <w:r w:rsidR="006A40C3">
        <w:tab/>
      </w:r>
      <w:r w:rsidR="006A40C3">
        <w:tab/>
      </w:r>
      <w:r w:rsidR="006A40C3">
        <w:tab/>
      </w:r>
      <w:r w:rsidR="00190066" w:rsidRPr="00A55065">
        <w:t>17</w:t>
      </w:r>
      <w:r w:rsidR="006A40C3">
        <w:tab/>
      </w:r>
      <w:r w:rsidR="006A40C3">
        <w:tab/>
      </w:r>
      <w:r w:rsidR="006A40C3">
        <w:tab/>
      </w:r>
      <w:r w:rsidR="00190066" w:rsidRPr="00A55065">
        <w:t>0</w:t>
      </w:r>
    </w:p>
    <w:p w:rsidR="00190066" w:rsidRPr="00A55065" w:rsidRDefault="00945BAC" w:rsidP="00001B30">
      <w:pPr>
        <w:pStyle w:val="courier"/>
      </w:pPr>
      <w:r>
        <w:tab/>
      </w:r>
      <w:r w:rsidR="00190066" w:rsidRPr="00A55065">
        <w:t>3</w:t>
      </w:r>
      <w:r w:rsidR="006A40C3">
        <w:tab/>
      </w:r>
      <w:r w:rsidR="006A40C3">
        <w:tab/>
      </w:r>
      <w:r w:rsidR="00190066" w:rsidRPr="00A55065">
        <w:t>16.1</w:t>
      </w:r>
      <w:r w:rsidR="006A40C3">
        <w:tab/>
      </w:r>
      <w:r w:rsidR="006A40C3">
        <w:tab/>
      </w:r>
      <w:r w:rsidR="00190066" w:rsidRPr="00A55065">
        <w:t>67</w:t>
      </w:r>
      <w:r w:rsidR="006A40C3">
        <w:tab/>
      </w:r>
      <w:r w:rsidR="006A40C3">
        <w:tab/>
      </w:r>
      <w:r w:rsidR="006A40C3">
        <w:tab/>
      </w:r>
      <w:r w:rsidR="00190066" w:rsidRPr="00A55065">
        <w:t>18</w:t>
      </w:r>
      <w:r w:rsidR="006A40C3">
        <w:tab/>
      </w:r>
      <w:r w:rsidR="006A40C3">
        <w:tab/>
      </w:r>
      <w:r w:rsidR="006A40C3">
        <w:tab/>
      </w:r>
      <w:r w:rsidR="00190066" w:rsidRPr="00A55065">
        <w:t>0</w:t>
      </w:r>
    </w:p>
    <w:p w:rsidR="00190066" w:rsidRPr="00A55065" w:rsidRDefault="00945BAC" w:rsidP="00001B30">
      <w:pPr>
        <w:pStyle w:val="courier"/>
      </w:pPr>
      <w:r>
        <w:tab/>
      </w:r>
      <w:r w:rsidR="00190066" w:rsidRPr="00A55065">
        <w:t>4</w:t>
      </w:r>
      <w:r w:rsidR="006A40C3">
        <w:tab/>
      </w:r>
      <w:r w:rsidR="006A40C3">
        <w:tab/>
      </w:r>
      <w:r w:rsidR="00190066" w:rsidRPr="00A55065">
        <w:t>11.8</w:t>
      </w:r>
      <w:r w:rsidR="006A40C3">
        <w:tab/>
      </w:r>
      <w:r w:rsidR="006A40C3">
        <w:tab/>
      </w:r>
      <w:r w:rsidR="00190066" w:rsidRPr="00A55065">
        <w:t>49</w:t>
      </w:r>
      <w:r w:rsidR="006A40C3">
        <w:tab/>
      </w:r>
      <w:r w:rsidR="006A40C3">
        <w:tab/>
      </w:r>
      <w:r w:rsidR="006A40C3">
        <w:tab/>
      </w:r>
      <w:r w:rsidR="00190066" w:rsidRPr="00A55065">
        <w:t>6</w:t>
      </w:r>
      <w:r w:rsidR="006A40C3">
        <w:tab/>
      </w:r>
      <w:r w:rsidR="006A40C3">
        <w:tab/>
      </w:r>
      <w:r w:rsidR="006A40C3">
        <w:tab/>
      </w:r>
      <w:r w:rsidR="00190066" w:rsidRPr="00A55065">
        <w:t>10</w:t>
      </w:r>
    </w:p>
    <w:p w:rsidR="00190066" w:rsidRPr="00A55065" w:rsidRDefault="00945BAC" w:rsidP="00001B30">
      <w:pPr>
        <w:pStyle w:val="courier"/>
      </w:pPr>
      <w:r>
        <w:tab/>
      </w:r>
      <w:r w:rsidR="00190066" w:rsidRPr="00A55065">
        <w:t>5</w:t>
      </w:r>
      <w:r w:rsidR="006A40C3">
        <w:tab/>
      </w:r>
      <w:r w:rsidR="006A40C3">
        <w:tab/>
      </w:r>
      <w:r w:rsidR="00190066" w:rsidRPr="00A55065">
        <w:t>10.2</w:t>
      </w:r>
      <w:r w:rsidR="006A40C3">
        <w:tab/>
      </w:r>
      <w:r w:rsidR="006A40C3">
        <w:tab/>
      </w:r>
      <w:r w:rsidR="00190066" w:rsidRPr="00A55065">
        <w:t>33</w:t>
      </w:r>
      <w:r w:rsidR="006A40C3">
        <w:tab/>
      </w:r>
      <w:r w:rsidR="006A40C3">
        <w:tab/>
      </w:r>
      <w:r w:rsidR="006A40C3">
        <w:tab/>
      </w:r>
      <w:r w:rsidR="00190066" w:rsidRPr="00A55065">
        <w:t>3</w:t>
      </w:r>
      <w:r w:rsidR="006A40C3">
        <w:tab/>
      </w:r>
      <w:r w:rsidR="006A40C3">
        <w:tab/>
      </w:r>
      <w:r w:rsidR="006A40C3">
        <w:tab/>
      </w:r>
      <w:r w:rsidR="00190066" w:rsidRPr="00A55065">
        <w:t>5</w:t>
      </w:r>
    </w:p>
    <w:p w:rsidR="0055229F" w:rsidRPr="00A55065" w:rsidRDefault="0055229F" w:rsidP="0055229F">
      <w:pPr>
        <w:pStyle w:val="Heading2"/>
      </w:pPr>
      <w:bookmarkStart w:id="119" w:name="_Toc421255027"/>
      <w:bookmarkStart w:id="120" w:name="_Toc149545539"/>
      <w:r>
        <w:t xml:space="preserve">TS  </w:t>
      </w:r>
      <w:r w:rsidRPr="00A55065">
        <w:t xml:space="preserve">Treatment by Stage - Cross </w:t>
      </w:r>
      <w:r w:rsidR="00276310">
        <w:t>T</w:t>
      </w:r>
      <w:r w:rsidRPr="00A55065">
        <w:t>abs</w:t>
      </w:r>
      <w:bookmarkEnd w:id="119"/>
      <w:r>
        <w:fldChar w:fldCharType="begin"/>
      </w:r>
      <w:r>
        <w:instrText xml:space="preserve"> XE "</w:instrText>
      </w:r>
      <w:r w:rsidRPr="00A4708E">
        <w:instrText>TS</w:instrText>
      </w:r>
      <w:r>
        <w:instrText xml:space="preserve">" </w:instrText>
      </w:r>
      <w:r>
        <w:fldChar w:fldCharType="end"/>
      </w:r>
      <w:r>
        <w:fldChar w:fldCharType="begin"/>
      </w:r>
      <w:r>
        <w:instrText xml:space="preserve"> XE "</w:instrText>
      </w:r>
      <w:r w:rsidRPr="00AB44A8">
        <w:instrText>Statistical reporting:Treatment by stage-cross tabs</w:instrText>
      </w:r>
      <w:r>
        <w:instrText xml:space="preserve">" </w:instrText>
      </w:r>
      <w:r>
        <w:fldChar w:fldCharType="end"/>
      </w:r>
    </w:p>
    <w:p w:rsidR="0055229F" w:rsidRPr="00A55065" w:rsidRDefault="0055229F" w:rsidP="0055229F">
      <w:r w:rsidRPr="00A55065">
        <w:t>Th</w:t>
      </w:r>
      <w:r>
        <w:t>e Treatment by Stage – Cross tabs</w:t>
      </w:r>
      <w:r w:rsidRPr="00A55065">
        <w:t xml:space="preserve"> option </w:t>
      </w:r>
      <w:r>
        <w:t>allows you to</w:t>
      </w:r>
      <w:r w:rsidRPr="00A55065">
        <w:t xml:space="preserve"> print cross-tabs for </w:t>
      </w:r>
      <w:r>
        <w:t>all</w:t>
      </w:r>
      <w:r w:rsidRPr="00A55065">
        <w:t xml:space="preserve"> </w:t>
      </w:r>
      <w:r>
        <w:t xml:space="preserve">analytic </w:t>
      </w:r>
      <w:r w:rsidRPr="00A55065">
        <w:t xml:space="preserve">cases for </w:t>
      </w:r>
      <w:r>
        <w:t>treatment</w:t>
      </w:r>
      <w:r w:rsidRPr="00A55065">
        <w:t xml:space="preserve"> by </w:t>
      </w:r>
      <w:r>
        <w:t>stage</w:t>
      </w:r>
      <w:r w:rsidRPr="00A55065">
        <w:t xml:space="preserve"> groups (I,</w:t>
      </w:r>
      <w:r>
        <w:t xml:space="preserve"> </w:t>
      </w:r>
      <w:r w:rsidRPr="00A55065">
        <w:t>II,</w:t>
      </w:r>
      <w:r>
        <w:t xml:space="preserve"> </w:t>
      </w:r>
      <w:r w:rsidRPr="00A55065">
        <w:t>III,</w:t>
      </w:r>
      <w:r>
        <w:t xml:space="preserve"> </w:t>
      </w:r>
      <w:r w:rsidRPr="00A55065">
        <w:t>IV)</w:t>
      </w:r>
      <w:r>
        <w:t>. It is a large report and not user-friendly to view.</w:t>
      </w:r>
    </w:p>
    <w:p w:rsidR="00AA2657" w:rsidRDefault="00AA2657" w:rsidP="00AA2657">
      <w:pPr>
        <w:jc w:val="center"/>
      </w:pPr>
      <w:r>
        <w:br w:type="page"/>
      </w:r>
    </w:p>
    <w:p w:rsidR="00AA2657" w:rsidRDefault="00AA2657" w:rsidP="00AA2657">
      <w:pPr>
        <w:jc w:val="center"/>
      </w:pPr>
    </w:p>
    <w:p w:rsidR="00AA2657" w:rsidRPr="00781B70" w:rsidRDefault="00781B70" w:rsidP="00AA2657">
      <w:pPr>
        <w:jc w:val="center"/>
        <w:rPr>
          <w:i/>
        </w:rPr>
      </w:pPr>
      <w:r>
        <w:rPr>
          <w:i/>
        </w:rPr>
        <w:t>This page intentionally left blank for double-sided printing.</w:t>
      </w:r>
    </w:p>
    <w:p w:rsidR="00781B70" w:rsidRDefault="00781B70" w:rsidP="00781B70">
      <w:pPr>
        <w:jc w:val="center"/>
      </w:pPr>
    </w:p>
    <w:p w:rsidR="00781B70" w:rsidRDefault="00781B70" w:rsidP="00781B70">
      <w:pPr>
        <w:jc w:val="center"/>
      </w:pPr>
    </w:p>
    <w:p w:rsidR="00190066" w:rsidRPr="00A55065" w:rsidRDefault="00781B70" w:rsidP="003448A7">
      <w:pPr>
        <w:pStyle w:val="Heading1"/>
      </w:pPr>
      <w:r>
        <w:br w:type="page"/>
      </w:r>
      <w:bookmarkStart w:id="121" w:name="_Toc421255028"/>
      <w:r w:rsidR="000F50AF">
        <w:lastRenderedPageBreak/>
        <w:t>UTL</w:t>
      </w:r>
      <w:r w:rsidR="003B7669">
        <w:t xml:space="preserve">  </w:t>
      </w:r>
      <w:r w:rsidR="00190066" w:rsidRPr="00A55065">
        <w:t>Utility Options Module</w:t>
      </w:r>
      <w:bookmarkEnd w:id="120"/>
      <w:bookmarkEnd w:id="121"/>
      <w:r w:rsidR="00B22124">
        <w:fldChar w:fldCharType="begin"/>
      </w:r>
      <w:r w:rsidR="00B22124">
        <w:instrText xml:space="preserve"> XE "</w:instrText>
      </w:r>
      <w:r w:rsidR="00B22124" w:rsidRPr="00764860">
        <w:instrText>Module:Utility options</w:instrText>
      </w:r>
      <w:r w:rsidR="00B22124">
        <w:instrText xml:space="preserve">" </w:instrText>
      </w:r>
      <w:r w:rsidR="00B22124">
        <w:fldChar w:fldCharType="end"/>
      </w:r>
      <w:r w:rsidR="00B22124">
        <w:fldChar w:fldCharType="begin"/>
      </w:r>
      <w:r w:rsidR="00B22124">
        <w:instrText xml:space="preserve"> XE "</w:instrText>
      </w:r>
      <w:r w:rsidR="00B22124" w:rsidRPr="00A4708E">
        <w:instrText>UTL</w:instrText>
      </w:r>
      <w:r w:rsidR="00B22124">
        <w:instrText xml:space="preserve">" </w:instrText>
      </w:r>
      <w:r w:rsidR="00B22124">
        <w:fldChar w:fldCharType="end"/>
      </w:r>
    </w:p>
    <w:p w:rsidR="00190066" w:rsidRPr="00A55065" w:rsidRDefault="00190066" w:rsidP="00190066">
      <w:r w:rsidRPr="00A55065">
        <w:t xml:space="preserve">The Utility Options </w:t>
      </w:r>
      <w:r w:rsidR="00075483">
        <w:t>module</w:t>
      </w:r>
      <w:r w:rsidRPr="00A55065">
        <w:t xml:space="preserve"> </w:t>
      </w:r>
      <w:r w:rsidR="00075483">
        <w:t xml:space="preserve">allows you to </w:t>
      </w:r>
      <w:r w:rsidR="005266A4">
        <w:t xml:space="preserve">manage the </w:t>
      </w:r>
      <w:r w:rsidR="00075483">
        <w:t>inform</w:t>
      </w:r>
      <w:r w:rsidR="005266A4">
        <w:t xml:space="preserve">ation in your </w:t>
      </w:r>
      <w:r w:rsidR="00D571D4">
        <w:t>OncoTraX</w:t>
      </w:r>
      <w:r w:rsidR="005266A4">
        <w:t xml:space="preserve"> database.</w:t>
      </w:r>
      <w:r w:rsidR="00075483" w:rsidRPr="00A55065">
        <w:t xml:space="preserve"> </w:t>
      </w:r>
      <w:r w:rsidR="005266A4">
        <w:t xml:space="preserve">You can correct </w:t>
      </w:r>
      <w:r w:rsidRPr="00A55065">
        <w:t>errors, delete records, and create data disks to send to national and state databases.</w:t>
      </w:r>
    </w:p>
    <w:p w:rsidR="007E1BD1" w:rsidRDefault="007E1BD1" w:rsidP="00001B30">
      <w:pPr>
        <w:pStyle w:val="courier"/>
      </w:pPr>
      <w:r>
        <w:t>RS</w:t>
      </w:r>
      <w:r>
        <w:tab/>
      </w:r>
      <w:r>
        <w:tab/>
        <w:t>Registry Summary Reports</w:t>
      </w:r>
    </w:p>
    <w:p w:rsidR="00190066" w:rsidRPr="00A55065" w:rsidRDefault="00190066" w:rsidP="00001B30">
      <w:pPr>
        <w:pStyle w:val="courier"/>
      </w:pPr>
      <w:r w:rsidRPr="00A55065">
        <w:t>DP</w:t>
      </w:r>
      <w:r w:rsidR="005266A4">
        <w:tab/>
      </w:r>
      <w:r w:rsidR="005266A4">
        <w:tab/>
      </w:r>
      <w:r w:rsidRPr="00A55065">
        <w:t xml:space="preserve">Delete </w:t>
      </w:r>
      <w:r w:rsidR="00D571D4">
        <w:t>OncoTraX</w:t>
      </w:r>
      <w:r w:rsidRPr="00A55065">
        <w:t xml:space="preserve"> Patient</w:t>
      </w:r>
    </w:p>
    <w:p w:rsidR="00190066" w:rsidRDefault="00190066" w:rsidP="00001B30">
      <w:pPr>
        <w:pStyle w:val="courier"/>
      </w:pPr>
      <w:r w:rsidRPr="00A55065">
        <w:t>DS</w:t>
      </w:r>
      <w:r w:rsidR="005266A4">
        <w:tab/>
      </w:r>
      <w:r w:rsidR="005266A4">
        <w:tab/>
      </w:r>
      <w:r w:rsidRPr="00A55065">
        <w:t>Delete Primary Site/GP Record</w:t>
      </w:r>
    </w:p>
    <w:p w:rsidR="001A5C80" w:rsidRPr="00A55065" w:rsidRDefault="001A5C80" w:rsidP="00001B30">
      <w:pPr>
        <w:pStyle w:val="courier"/>
      </w:pPr>
      <w:r>
        <w:rPr>
          <w:rFonts w:ascii="Courier New" w:hAnsi="Courier New" w:cs="Courier New"/>
        </w:rPr>
        <w:t>SQ    Find Duplicate Acc/Seq Numbers</w:t>
      </w:r>
    </w:p>
    <w:p w:rsidR="00190066" w:rsidRPr="00A55065" w:rsidRDefault="00190066" w:rsidP="00001B30">
      <w:pPr>
        <w:pStyle w:val="courier"/>
      </w:pPr>
      <w:r w:rsidRPr="00A55065">
        <w:t>EA</w:t>
      </w:r>
      <w:r w:rsidR="005266A4">
        <w:tab/>
      </w:r>
      <w:r w:rsidR="005266A4">
        <w:tab/>
      </w:r>
      <w:r w:rsidRPr="00A55065">
        <w:t>Edit Site/AccSeq# Data</w:t>
      </w:r>
    </w:p>
    <w:p w:rsidR="00190066" w:rsidRPr="00A55065" w:rsidRDefault="00190066" w:rsidP="00001B30">
      <w:pPr>
        <w:pStyle w:val="courier"/>
      </w:pPr>
      <w:r w:rsidRPr="00A55065">
        <w:t>LG</w:t>
      </w:r>
      <w:r w:rsidR="005266A4">
        <w:tab/>
      </w:r>
      <w:r w:rsidR="005266A4">
        <w:tab/>
      </w:r>
      <w:r w:rsidRPr="00A55065">
        <w:t>List Topographic Site Groups</w:t>
      </w:r>
    </w:p>
    <w:p w:rsidR="00190066" w:rsidRPr="00A55065" w:rsidRDefault="00190066" w:rsidP="00001B30">
      <w:pPr>
        <w:pStyle w:val="courier"/>
      </w:pPr>
      <w:r w:rsidRPr="00A55065">
        <w:t>LT</w:t>
      </w:r>
      <w:r w:rsidR="005266A4">
        <w:tab/>
      </w:r>
      <w:r w:rsidR="005266A4">
        <w:tab/>
      </w:r>
      <w:r w:rsidRPr="00A55065">
        <w:t>List Topography Codes by Site Group</w:t>
      </w:r>
    </w:p>
    <w:p w:rsidR="00190066" w:rsidRPr="00A55065" w:rsidRDefault="00190066" w:rsidP="00001B30">
      <w:pPr>
        <w:pStyle w:val="courier"/>
      </w:pPr>
      <w:r w:rsidRPr="00A55065">
        <w:t>AR</w:t>
      </w:r>
      <w:r w:rsidR="005266A4">
        <w:tab/>
      </w:r>
      <w:r w:rsidR="005266A4">
        <w:tab/>
      </w:r>
      <w:r w:rsidRPr="00A55065">
        <w:t xml:space="preserve">Create a report to preview </w:t>
      </w:r>
      <w:r w:rsidR="003A74AE">
        <w:t>AC</w:t>
      </w:r>
      <w:r w:rsidR="00001B30">
        <w:t>o</w:t>
      </w:r>
      <w:r w:rsidR="003A74AE">
        <w:t>S</w:t>
      </w:r>
      <w:r w:rsidRPr="00A55065">
        <w:t xml:space="preserve"> output</w:t>
      </w:r>
    </w:p>
    <w:p w:rsidR="00190066" w:rsidRPr="00A55065" w:rsidRDefault="00190066" w:rsidP="00001B30">
      <w:pPr>
        <w:pStyle w:val="courier"/>
      </w:pPr>
      <w:r w:rsidRPr="00A55065">
        <w:t>CT</w:t>
      </w:r>
      <w:r w:rsidR="005266A4">
        <w:tab/>
      </w:r>
      <w:r w:rsidR="005266A4">
        <w:tab/>
      </w:r>
      <w:r w:rsidRPr="00A55065">
        <w:t xml:space="preserve">Create </w:t>
      </w:r>
      <w:r w:rsidR="003A74AE">
        <w:t>AC</w:t>
      </w:r>
      <w:r w:rsidR="00001B30">
        <w:t>o</w:t>
      </w:r>
      <w:r w:rsidR="003A74AE">
        <w:t>S</w:t>
      </w:r>
      <w:r w:rsidRPr="00A55065">
        <w:t xml:space="preserve"> Data Download</w:t>
      </w:r>
    </w:p>
    <w:p w:rsidR="00190066" w:rsidRPr="00A55065" w:rsidRDefault="00190066" w:rsidP="00001B30">
      <w:pPr>
        <w:pStyle w:val="courier"/>
      </w:pPr>
      <w:r w:rsidRPr="00A55065">
        <w:t>SR</w:t>
      </w:r>
      <w:r w:rsidR="005266A4">
        <w:tab/>
      </w:r>
      <w:r w:rsidR="005266A4">
        <w:tab/>
      </w:r>
      <w:r w:rsidRPr="00A55065">
        <w:t>Create a report to preview State/VACCR output</w:t>
      </w:r>
    </w:p>
    <w:p w:rsidR="00190066" w:rsidRPr="00A55065" w:rsidRDefault="00190066" w:rsidP="00001B30">
      <w:pPr>
        <w:pStyle w:val="courier"/>
      </w:pPr>
      <w:r w:rsidRPr="00A55065">
        <w:t>CC</w:t>
      </w:r>
      <w:r w:rsidR="005266A4">
        <w:tab/>
      </w:r>
      <w:r w:rsidR="005266A4">
        <w:tab/>
      </w:r>
      <w:r w:rsidRPr="00A55065">
        <w:t>Create State/VACCR Data Download</w:t>
      </w:r>
    </w:p>
    <w:p w:rsidR="00190066" w:rsidRPr="00A55065" w:rsidRDefault="00190066" w:rsidP="00001B30">
      <w:pPr>
        <w:pStyle w:val="courier"/>
      </w:pPr>
      <w:r w:rsidRPr="00A55065">
        <w:t>TR</w:t>
      </w:r>
      <w:r w:rsidR="005266A4">
        <w:tab/>
      </w:r>
      <w:r w:rsidR="005266A4">
        <w:tab/>
      </w:r>
      <w:r w:rsidRPr="00A55065">
        <w:t xml:space="preserve">Define </w:t>
      </w:r>
      <w:r w:rsidR="004F2B87">
        <w:t>Cancer</w:t>
      </w:r>
      <w:r w:rsidRPr="00A55065">
        <w:t xml:space="preserve"> Registry Parameters</w:t>
      </w:r>
    </w:p>
    <w:p w:rsidR="00190066" w:rsidRPr="00A55065" w:rsidRDefault="00190066" w:rsidP="00001B30">
      <w:pPr>
        <w:pStyle w:val="courier"/>
      </w:pPr>
      <w:r w:rsidRPr="00A55065">
        <w:t>AC</w:t>
      </w:r>
      <w:r w:rsidR="005266A4">
        <w:tab/>
      </w:r>
      <w:r w:rsidR="005266A4">
        <w:tab/>
      </w:r>
      <w:r w:rsidRPr="00A55065">
        <w:t>Enter/Edit Facility file</w:t>
      </w:r>
    </w:p>
    <w:p w:rsidR="00190066" w:rsidRPr="00A55065" w:rsidRDefault="00190066" w:rsidP="00001B30">
      <w:pPr>
        <w:pStyle w:val="courier"/>
      </w:pPr>
      <w:r w:rsidRPr="00A55065">
        <w:t>CDD1</w:t>
      </w:r>
      <w:r w:rsidR="005266A4">
        <w:tab/>
      </w:r>
      <w:r w:rsidRPr="00A55065">
        <w:t>Print Condensed DD--</w:t>
      </w:r>
      <w:r w:rsidR="00D571D4">
        <w:t>OncoTraX</w:t>
      </w:r>
      <w:r w:rsidRPr="00A55065">
        <w:t xml:space="preserve"> Patient file</w:t>
      </w:r>
    </w:p>
    <w:p w:rsidR="00190066" w:rsidRPr="00A55065" w:rsidRDefault="00190066" w:rsidP="00001B30">
      <w:pPr>
        <w:pStyle w:val="courier"/>
      </w:pPr>
      <w:r w:rsidRPr="00A55065">
        <w:t>CDD2</w:t>
      </w:r>
      <w:r w:rsidR="005266A4">
        <w:tab/>
      </w:r>
      <w:r w:rsidRPr="00A55065">
        <w:t>Print Condensed DD--</w:t>
      </w:r>
      <w:r w:rsidR="00D571D4">
        <w:t>OncoTraX</w:t>
      </w:r>
      <w:r w:rsidRPr="00A55065">
        <w:t xml:space="preserve"> Primary file</w:t>
      </w:r>
    </w:p>
    <w:p w:rsidR="00190066" w:rsidRPr="00A55065" w:rsidRDefault="00190066" w:rsidP="00001B30">
      <w:pPr>
        <w:pStyle w:val="courier"/>
      </w:pPr>
      <w:r w:rsidRPr="00A55065">
        <w:t>PSR</w:t>
      </w:r>
      <w:r w:rsidR="005266A4">
        <w:tab/>
      </w:r>
      <w:r w:rsidRPr="00A55065">
        <w:t>Purge Suspense Records</w:t>
      </w:r>
    </w:p>
    <w:p w:rsidR="00190066" w:rsidRPr="00A55065" w:rsidRDefault="00190066" w:rsidP="00001B30">
      <w:pPr>
        <w:pStyle w:val="courier"/>
      </w:pPr>
      <w:r w:rsidRPr="00A55065">
        <w:t>SP</w:t>
      </w:r>
      <w:r w:rsidR="005266A4">
        <w:tab/>
      </w:r>
      <w:r w:rsidR="005266A4">
        <w:tab/>
      </w:r>
      <w:r w:rsidRPr="00A55065">
        <w:t>Purge Patient Records with No Suspense/Primaries</w:t>
      </w:r>
    </w:p>
    <w:p w:rsidR="00190066" w:rsidRPr="00A55065" w:rsidRDefault="00190066" w:rsidP="00001B30">
      <w:pPr>
        <w:pStyle w:val="courier"/>
      </w:pPr>
      <w:r w:rsidRPr="00A55065">
        <w:t>CS</w:t>
      </w:r>
      <w:r w:rsidR="005266A4">
        <w:tab/>
      </w:r>
      <w:r w:rsidR="005266A4">
        <w:tab/>
      </w:r>
      <w:r w:rsidRPr="00A55065">
        <w:t>Restage CS cases using latest version</w:t>
      </w:r>
    </w:p>
    <w:p w:rsidR="00190066" w:rsidRDefault="00190066" w:rsidP="00001B30">
      <w:pPr>
        <w:pStyle w:val="courier"/>
      </w:pPr>
      <w:r w:rsidRPr="00A55065">
        <w:t>TNM</w:t>
      </w:r>
      <w:r w:rsidR="005266A4">
        <w:tab/>
      </w:r>
      <w:r w:rsidRPr="00A55065">
        <w:t>Compute percentage of TNM forms completed</w:t>
      </w:r>
    </w:p>
    <w:p w:rsidR="002C402B" w:rsidRDefault="0014084A" w:rsidP="00001B30">
      <w:pPr>
        <w:pStyle w:val="courier"/>
      </w:pPr>
      <w:r>
        <w:t>TIME</w:t>
      </w:r>
      <w:r>
        <w:tab/>
        <w:t>T</w:t>
      </w:r>
      <w:r w:rsidR="002C402B">
        <w:t>imel</w:t>
      </w:r>
      <w:r>
        <w:t>i</w:t>
      </w:r>
      <w:r w:rsidR="002C402B">
        <w:t>ness</w:t>
      </w:r>
      <w:r>
        <w:t xml:space="preserve"> Report</w:t>
      </w:r>
    </w:p>
    <w:p w:rsidR="001A5C80" w:rsidRDefault="001A5C80" w:rsidP="001A5C80">
      <w:pPr>
        <w:autoSpaceDE w:val="0"/>
        <w:autoSpaceDN w:val="0"/>
        <w:adjustRightInd w:val="0"/>
        <w:spacing w:before="0" w:after="0"/>
        <w:rPr>
          <w:rFonts w:ascii="Courier New" w:hAnsi="Courier New" w:cs="Courier New"/>
          <w:sz w:val="20"/>
        </w:rPr>
      </w:pPr>
      <w:r>
        <w:rPr>
          <w:rFonts w:ascii="Courier New" w:hAnsi="Courier New" w:cs="Courier New"/>
          <w:sz w:val="20"/>
        </w:rPr>
        <w:t xml:space="preserve">   CHEM  Enter/Edit Chemotherapeutic Drugs file</w:t>
      </w:r>
    </w:p>
    <w:p w:rsidR="001A5C80" w:rsidRPr="00A55065" w:rsidRDefault="001A5C80" w:rsidP="001A5C80">
      <w:pPr>
        <w:pStyle w:val="courier"/>
      </w:pPr>
      <w:r>
        <w:rPr>
          <w:rFonts w:ascii="Courier New" w:hAnsi="Courier New" w:cs="Courier New"/>
        </w:rPr>
        <w:t>RQRS  Create RQRS extract</w:t>
      </w:r>
    </w:p>
    <w:p w:rsidR="00190066" w:rsidRPr="00A55065" w:rsidRDefault="000F50AF" w:rsidP="00190066">
      <w:pPr>
        <w:pStyle w:val="Heading2"/>
      </w:pPr>
      <w:bookmarkStart w:id="122" w:name="_Toc149545540"/>
      <w:bookmarkStart w:id="123" w:name="_Toc421255029"/>
      <w:r>
        <w:t xml:space="preserve">RS  </w:t>
      </w:r>
      <w:r w:rsidR="00190066" w:rsidRPr="00A55065">
        <w:t>Registry Summary Reports</w:t>
      </w:r>
      <w:bookmarkEnd w:id="122"/>
      <w:bookmarkEnd w:id="123"/>
      <w:r w:rsidR="00B22124">
        <w:fldChar w:fldCharType="begin"/>
      </w:r>
      <w:r w:rsidR="00B22124">
        <w:instrText xml:space="preserve"> XE "</w:instrText>
      </w:r>
      <w:r w:rsidR="00B22124" w:rsidRPr="00A4708E">
        <w:instrText>RS</w:instrText>
      </w:r>
      <w:r w:rsidR="00B22124">
        <w:instrText xml:space="preserve">" </w:instrText>
      </w:r>
      <w:r w:rsidR="00B22124">
        <w:fldChar w:fldCharType="end"/>
      </w:r>
      <w:r w:rsidR="00B22124">
        <w:fldChar w:fldCharType="begin"/>
      </w:r>
      <w:r w:rsidR="00B22124">
        <w:instrText xml:space="preserve"> XE "</w:instrText>
      </w:r>
      <w:r w:rsidR="00B22124" w:rsidRPr="00C711A1">
        <w:instrText>Utility options:Registry summary reports</w:instrText>
      </w:r>
      <w:r w:rsidR="00B22124">
        <w:instrText xml:space="preserve">" </w:instrText>
      </w:r>
      <w:r w:rsidR="00B22124">
        <w:fldChar w:fldCharType="end"/>
      </w:r>
    </w:p>
    <w:p w:rsidR="00190066" w:rsidRPr="00A55065" w:rsidRDefault="00190066" w:rsidP="00190066">
      <w:r w:rsidRPr="00A55065">
        <w:t>The</w:t>
      </w:r>
      <w:r w:rsidR="00EC2941">
        <w:t xml:space="preserve"> </w:t>
      </w:r>
      <w:r w:rsidR="005266A4">
        <w:t xml:space="preserve">Registry Summary Reports </w:t>
      </w:r>
      <w:r w:rsidRPr="00A55065">
        <w:t xml:space="preserve">provide a </w:t>
      </w:r>
      <w:r w:rsidR="005266A4">
        <w:t>quick</w:t>
      </w:r>
      <w:r w:rsidRPr="00A55065">
        <w:t xml:space="preserve"> count for</w:t>
      </w:r>
      <w:r w:rsidR="005266A4">
        <w:t xml:space="preserve">: </w:t>
      </w:r>
    </w:p>
    <w:p w:rsidR="00190066" w:rsidRPr="00A55065" w:rsidRDefault="00190066" w:rsidP="005266A4">
      <w:pPr>
        <w:pStyle w:val="ListBullet"/>
      </w:pPr>
      <w:r w:rsidRPr="00A55065">
        <w:t>T</w:t>
      </w:r>
      <w:r w:rsidR="005266A4">
        <w:t>–</w:t>
      </w:r>
      <w:r w:rsidRPr="00A55065">
        <w:t>Today</w:t>
      </w:r>
    </w:p>
    <w:p w:rsidR="00190066" w:rsidRPr="00A55065" w:rsidRDefault="00190066" w:rsidP="005266A4">
      <w:pPr>
        <w:pStyle w:val="ListBullet"/>
      </w:pPr>
      <w:r w:rsidRPr="00A55065">
        <w:t>A</w:t>
      </w:r>
      <w:r w:rsidR="005266A4">
        <w:t>–</w:t>
      </w:r>
      <w:r w:rsidRPr="00A55065">
        <w:t>Annual</w:t>
      </w:r>
      <w:r w:rsidR="005266A4">
        <w:t xml:space="preserve"> (132c)</w:t>
      </w:r>
    </w:p>
    <w:p w:rsidR="00190066" w:rsidRPr="00A55065" w:rsidRDefault="00190066" w:rsidP="005266A4">
      <w:pPr>
        <w:pStyle w:val="ListBullet"/>
      </w:pPr>
      <w:r w:rsidRPr="00A55065">
        <w:t>F</w:t>
      </w:r>
      <w:r w:rsidR="005266A4">
        <w:t>–</w:t>
      </w:r>
      <w:r w:rsidRPr="00A55065">
        <w:t>Follow</w:t>
      </w:r>
      <w:r w:rsidR="005266A4">
        <w:t>-</w:t>
      </w:r>
      <w:r w:rsidRPr="00A55065">
        <w:t>up</w:t>
      </w:r>
    </w:p>
    <w:p w:rsidR="00190066" w:rsidRPr="00A55065" w:rsidRDefault="005266A4" w:rsidP="00190066">
      <w:r>
        <w:t xml:space="preserve">The </w:t>
      </w:r>
      <w:r w:rsidR="00190066" w:rsidRPr="005266A4">
        <w:rPr>
          <w:i/>
        </w:rPr>
        <w:t>Today</w:t>
      </w:r>
      <w:r w:rsidR="00190066" w:rsidRPr="00A55065">
        <w:t xml:space="preserve"> report</w:t>
      </w:r>
      <w:r>
        <w:t xml:space="preserve"> </w:t>
      </w:r>
      <w:r w:rsidR="00190066" w:rsidRPr="00A55065">
        <w:t xml:space="preserve">gives </w:t>
      </w:r>
      <w:r>
        <w:t xml:space="preserve">you </w:t>
      </w:r>
      <w:r w:rsidR="00190066" w:rsidRPr="00A55065">
        <w:t>an overview of the entire registry on the day and time you ru</w:t>
      </w:r>
      <w:r>
        <w:t>n the report.</w:t>
      </w:r>
    </w:p>
    <w:p w:rsidR="00190066" w:rsidRPr="00A55065" w:rsidRDefault="005266A4" w:rsidP="00001B30">
      <w:pPr>
        <w:pStyle w:val="courier"/>
      </w:pPr>
      <w:r>
        <w:tab/>
      </w:r>
      <w:r>
        <w:tab/>
      </w:r>
      <w:r w:rsidR="00190066" w:rsidRPr="00A55065">
        <w:t xml:space="preserve">Analytical: </w:t>
      </w:r>
      <w:r w:rsidR="0029599D">
        <w:t xml:space="preserve">    </w:t>
      </w:r>
      <w:r w:rsidR="00190066" w:rsidRPr="00A55065">
        <w:t>10144</w:t>
      </w:r>
    </w:p>
    <w:p w:rsidR="00190066" w:rsidRPr="00A55065" w:rsidRDefault="005266A4" w:rsidP="00001B30">
      <w:pPr>
        <w:pStyle w:val="courier"/>
      </w:pPr>
      <w:r>
        <w:tab/>
      </w:r>
      <w:r>
        <w:tab/>
      </w:r>
      <w:r w:rsidR="00190066" w:rsidRPr="00A55065">
        <w:t>Non-Analytical:  1515</w:t>
      </w:r>
    </w:p>
    <w:p w:rsidR="00190066" w:rsidRPr="00A55065" w:rsidRDefault="005266A4" w:rsidP="00001B30">
      <w:pPr>
        <w:pStyle w:val="courier"/>
      </w:pPr>
      <w:r>
        <w:tab/>
      </w:r>
      <w:r>
        <w:tab/>
      </w:r>
      <w:r>
        <w:tab/>
      </w:r>
      <w:r w:rsidR="00190066" w:rsidRPr="00A55065">
        <w:t xml:space="preserve">Total: </w:t>
      </w:r>
      <w:r w:rsidR="0029599D">
        <w:t xml:space="preserve">      </w:t>
      </w:r>
      <w:r w:rsidR="00190066" w:rsidRPr="00A55065">
        <w:t>11659</w:t>
      </w:r>
    </w:p>
    <w:p w:rsidR="00190066" w:rsidRPr="00A55065" w:rsidRDefault="005266A4" w:rsidP="00001B30">
      <w:pPr>
        <w:pStyle w:val="courier"/>
      </w:pPr>
      <w:r>
        <w:tab/>
      </w:r>
      <w:r>
        <w:tab/>
      </w:r>
      <w:r>
        <w:tab/>
      </w:r>
      <w:r w:rsidR="00190066" w:rsidRPr="00A55065">
        <w:t>WORKLOAD STATISTICS</w:t>
      </w:r>
    </w:p>
    <w:p w:rsidR="00190066" w:rsidRPr="00A55065" w:rsidRDefault="00190066" w:rsidP="00001B30">
      <w:pPr>
        <w:pStyle w:val="courier"/>
      </w:pPr>
      <w:r w:rsidRPr="00A55065">
        <w:t>Suspen</w:t>
      </w:r>
      <w:r w:rsidR="00276310">
        <w:t>se: 4</w:t>
      </w:r>
      <w:r w:rsidR="00276310">
        <w:tab/>
        <w:t xml:space="preserve">Incomplete: </w:t>
      </w:r>
      <w:r w:rsidRPr="00A55065">
        <w:t>68  Minimal: 4</w:t>
      </w:r>
      <w:r w:rsidR="00276310">
        <w:tab/>
      </w:r>
      <w:r w:rsidRPr="00A55065">
        <w:t>Partial: 35  Complete:</w:t>
      </w:r>
      <w:r w:rsidR="009520B5">
        <w:t xml:space="preserve"> </w:t>
      </w:r>
      <w:r w:rsidRPr="00A55065">
        <w:t>1311</w:t>
      </w:r>
    </w:p>
    <w:p w:rsidR="00190066" w:rsidRPr="00A55065" w:rsidRDefault="005266A4" w:rsidP="00190066">
      <w:r>
        <w:t xml:space="preserve">The </w:t>
      </w:r>
      <w:r w:rsidR="00190066" w:rsidRPr="005266A4">
        <w:rPr>
          <w:i/>
        </w:rPr>
        <w:t>Annual</w:t>
      </w:r>
      <w:r w:rsidR="00190066" w:rsidRPr="00A55065">
        <w:t xml:space="preserve"> report</w:t>
      </w:r>
      <w:r>
        <w:t xml:space="preserve"> gives you </w:t>
      </w:r>
      <w:r w:rsidRPr="00A55065">
        <w:t xml:space="preserve">the number of cases for the </w:t>
      </w:r>
      <w:r>
        <w:t xml:space="preserve">selected </w:t>
      </w:r>
      <w:r w:rsidRPr="00A55065">
        <w:t>year by site, race, sex</w:t>
      </w:r>
      <w:r>
        <w:t>,</w:t>
      </w:r>
      <w:r w:rsidRPr="00A55065">
        <w:t xml:space="preserve"> and the AJCC Stage</w:t>
      </w:r>
      <w:r>
        <w:t>.</w:t>
      </w:r>
      <w:r w:rsidR="00190066" w:rsidRPr="00A55065">
        <w:t xml:space="preserve"> There are two options to choose from after you select the year.</w:t>
      </w:r>
    </w:p>
    <w:p w:rsidR="00190066" w:rsidRPr="00A55065" w:rsidRDefault="00190066" w:rsidP="00001B30">
      <w:pPr>
        <w:pStyle w:val="courier"/>
      </w:pPr>
      <w:r w:rsidRPr="00A55065">
        <w:t xml:space="preserve">Select year for summary:  (1952-2006): 2005// </w:t>
      </w:r>
    </w:p>
    <w:p w:rsidR="00190066" w:rsidRPr="00A55065" w:rsidRDefault="00F775C5" w:rsidP="00001B30">
      <w:pPr>
        <w:pStyle w:val="courier"/>
      </w:pPr>
      <w:r>
        <w:tab/>
      </w:r>
      <w:r w:rsidR="00190066" w:rsidRPr="00A55065">
        <w:t>Analytic cases only? YES// m</w:t>
      </w:r>
    </w:p>
    <w:p w:rsidR="00190066" w:rsidRPr="00A55065" w:rsidRDefault="00190066" w:rsidP="00001B30">
      <w:pPr>
        <w:pStyle w:val="courier"/>
      </w:pPr>
    </w:p>
    <w:p w:rsidR="00190066" w:rsidRPr="00A55065" w:rsidRDefault="00F775C5" w:rsidP="00001B30">
      <w:pPr>
        <w:pStyle w:val="courier"/>
      </w:pPr>
      <w:r>
        <w:tab/>
      </w:r>
      <w:r w:rsidR="00190066" w:rsidRPr="00A55065">
        <w:t>Answer 'YES' if you want only analytic cases (CLASS OF CASE 0-2) displayed.</w:t>
      </w:r>
    </w:p>
    <w:p w:rsidR="005266A4" w:rsidRDefault="00F775C5" w:rsidP="00001B30">
      <w:pPr>
        <w:pStyle w:val="courier"/>
      </w:pPr>
      <w:r>
        <w:lastRenderedPageBreak/>
        <w:tab/>
      </w:r>
      <w:r w:rsidR="00190066" w:rsidRPr="00A55065">
        <w:t>Answer  'NO' if you want all cases (analytic and non-analytic) displayed.</w:t>
      </w:r>
      <w:bookmarkStart w:id="124" w:name="_Toc149545541"/>
    </w:p>
    <w:p w:rsidR="00190066" w:rsidRPr="00A55065" w:rsidRDefault="00F775C5" w:rsidP="00190066">
      <w:r>
        <w:t xml:space="preserve">The </w:t>
      </w:r>
      <w:r w:rsidR="00190066" w:rsidRPr="00EC2941">
        <w:rPr>
          <w:i/>
        </w:rPr>
        <w:t>Follow</w:t>
      </w:r>
      <w:r w:rsidRPr="00EC2941">
        <w:rPr>
          <w:i/>
        </w:rPr>
        <w:t>-</w:t>
      </w:r>
      <w:r w:rsidR="00190066" w:rsidRPr="00EC2941">
        <w:rPr>
          <w:i/>
        </w:rPr>
        <w:t>up</w:t>
      </w:r>
      <w:r w:rsidR="00190066" w:rsidRPr="00A55065">
        <w:t xml:space="preserve"> </w:t>
      </w:r>
      <w:r>
        <w:t>r</w:t>
      </w:r>
      <w:r w:rsidR="00190066" w:rsidRPr="00A55065">
        <w:t>eport</w:t>
      </w:r>
      <w:bookmarkEnd w:id="124"/>
      <w:r w:rsidR="00190066" w:rsidRPr="00A55065">
        <w:t xml:space="preserve"> </w:t>
      </w:r>
      <w:r w:rsidR="00EC2941">
        <w:t xml:space="preserve">offers two </w:t>
      </w:r>
      <w:r w:rsidR="00190066" w:rsidRPr="00A55065">
        <w:t xml:space="preserve">options </w:t>
      </w:r>
      <w:r w:rsidR="00EC2941">
        <w:t>that</w:t>
      </w:r>
      <w:r w:rsidR="00190066" w:rsidRPr="00A55065">
        <w:t xml:space="preserve"> meet the </w:t>
      </w:r>
      <w:r w:rsidR="003A74AE">
        <w:t>ACoS</w:t>
      </w:r>
      <w:r w:rsidR="00190066" w:rsidRPr="00A55065">
        <w:t xml:space="preserve"> requirements.</w:t>
      </w:r>
    </w:p>
    <w:p w:rsidR="00190066" w:rsidRPr="00A55065" w:rsidRDefault="00190066" w:rsidP="00001B30">
      <w:pPr>
        <w:pStyle w:val="courier"/>
      </w:pPr>
      <w:r w:rsidRPr="00A55065">
        <w:t>Follow-up rate calculation parameters (select 1 or 2):</w:t>
      </w:r>
    </w:p>
    <w:p w:rsidR="00190066" w:rsidRPr="00A55065" w:rsidRDefault="00190066" w:rsidP="00001B30">
      <w:pPr>
        <w:pStyle w:val="courier"/>
      </w:pPr>
      <w:r w:rsidRPr="00A55065">
        <w:t>1) All analytic patients from the cancer registry reference date</w:t>
      </w:r>
    </w:p>
    <w:p w:rsidR="00190066" w:rsidRPr="00A55065" w:rsidRDefault="00190066" w:rsidP="00001B30">
      <w:pPr>
        <w:pStyle w:val="courier"/>
      </w:pPr>
      <w:r w:rsidRPr="00A55065">
        <w:t>2) All analytic patients diagnosed within the last five years, or from the cancer registry reference date, whichever is shorter</w:t>
      </w:r>
    </w:p>
    <w:p w:rsidR="00190066" w:rsidRPr="00EC2941" w:rsidRDefault="00EC2941" w:rsidP="00190066">
      <w:pPr>
        <w:rPr>
          <w:rFonts w:eastAsia="MS Mincho"/>
          <w:b/>
        </w:rPr>
      </w:pPr>
      <w:r w:rsidRPr="00EC2941">
        <w:rPr>
          <w:rFonts w:eastAsia="MS Mincho"/>
          <w:b/>
        </w:rPr>
        <w:t>Example of selection 1</w:t>
      </w:r>
    </w:p>
    <w:p w:rsidR="00190066" w:rsidRPr="00A55065" w:rsidRDefault="00190066" w:rsidP="00001B30">
      <w:pPr>
        <w:pStyle w:val="courier"/>
        <w:rPr>
          <w:rFonts w:eastAsia="MS Mincho"/>
        </w:rPr>
      </w:pPr>
      <w:r w:rsidRPr="00A55065">
        <w:rPr>
          <w:rFonts w:eastAsia="MS Mincho"/>
        </w:rPr>
        <w:t>FOLLOW-UP RATE FOR ALL PATIENTS (LIVING AND DEAD)</w:t>
      </w:r>
      <w:r w:rsidR="00B95976">
        <w:rPr>
          <w:rFonts w:eastAsia="MS Mincho"/>
        </w:rPr>
        <w:tab/>
      </w:r>
      <w:r w:rsidRPr="00A55065">
        <w:rPr>
          <w:rFonts w:eastAsia="MS Mincho"/>
        </w:rPr>
        <w:t>NUMBER</w:t>
      </w:r>
      <w:r w:rsidR="00B95976">
        <w:rPr>
          <w:rFonts w:eastAsia="MS Mincho"/>
        </w:rPr>
        <w:tab/>
      </w:r>
      <w:r w:rsidRPr="00A55065">
        <w:rPr>
          <w:rFonts w:eastAsia="MS Mincho"/>
        </w:rPr>
        <w:t xml:space="preserve">PERCENT </w:t>
      </w:r>
    </w:p>
    <w:p w:rsidR="00190066" w:rsidRPr="00A55065" w:rsidRDefault="00190066" w:rsidP="00001B30">
      <w:pPr>
        <w:pStyle w:val="courier"/>
        <w:rPr>
          <w:rFonts w:eastAsia="MS Mincho"/>
        </w:rPr>
      </w:pPr>
    </w:p>
    <w:p w:rsidR="00190066" w:rsidRPr="00A55065" w:rsidRDefault="00B95976" w:rsidP="00001B30">
      <w:pPr>
        <w:pStyle w:val="courier"/>
        <w:rPr>
          <w:rFonts w:eastAsia="MS Mincho"/>
        </w:rPr>
      </w:pPr>
      <w:r>
        <w:rPr>
          <w:rFonts w:eastAsia="MS Mincho"/>
        </w:rPr>
        <w:tab/>
      </w:r>
      <w:r>
        <w:rPr>
          <w:rFonts w:eastAsia="MS Mincho"/>
        </w:rPr>
        <w:tab/>
      </w:r>
      <w:r w:rsidR="00190066" w:rsidRPr="00A55065">
        <w:rPr>
          <w:rFonts w:eastAsia="MS Mincho"/>
        </w:rPr>
        <w:t>Total patients from registry reference date</w:t>
      </w:r>
      <w:r>
        <w:rPr>
          <w:rFonts w:eastAsia="MS Mincho"/>
        </w:rPr>
        <w:tab/>
      </w:r>
      <w:r w:rsidR="00190066" w:rsidRPr="00A55065">
        <w:rPr>
          <w:rFonts w:eastAsia="MS Mincho"/>
        </w:rPr>
        <w:t>11808</w:t>
      </w:r>
      <w:r>
        <w:rPr>
          <w:rFonts w:eastAsia="MS Mincho"/>
        </w:rPr>
        <w:tab/>
      </w:r>
      <w:r>
        <w:rPr>
          <w:rFonts w:eastAsia="MS Mincho"/>
        </w:rPr>
        <w:tab/>
      </w:r>
      <w:r w:rsidR="00190066" w:rsidRPr="00A55065">
        <w:rPr>
          <w:rFonts w:eastAsia="MS Mincho"/>
        </w:rPr>
        <w:t>100%</w:t>
      </w:r>
    </w:p>
    <w:p w:rsidR="00190066" w:rsidRPr="00A55065" w:rsidRDefault="00190066" w:rsidP="00001B30">
      <w:pPr>
        <w:pStyle w:val="courier"/>
        <w:rPr>
          <w:rFonts w:eastAsia="MS Mincho"/>
        </w:rPr>
      </w:pPr>
      <w:r w:rsidRPr="00A55065">
        <w:rPr>
          <w:rFonts w:eastAsia="MS Mincho"/>
        </w:rPr>
        <w:t>1.</w:t>
      </w:r>
      <w:r w:rsidR="00B95976">
        <w:rPr>
          <w:rFonts w:eastAsia="MS Mincho"/>
        </w:rPr>
        <w:tab/>
      </w:r>
      <w:r w:rsidRPr="00A55065">
        <w:rPr>
          <w:rFonts w:eastAsia="MS Mincho"/>
        </w:rPr>
        <w:t>Less benign/borderline (behavior code 0/1)</w:t>
      </w:r>
      <w:r w:rsidR="00B95976">
        <w:rPr>
          <w:rFonts w:eastAsia="MS Mincho"/>
        </w:rPr>
        <w:tab/>
      </w:r>
      <w:r w:rsidRPr="00A55065">
        <w:rPr>
          <w:rFonts w:eastAsia="MS Mincho"/>
        </w:rPr>
        <w:t>-</w:t>
      </w:r>
      <w:r w:rsidR="00B95976">
        <w:rPr>
          <w:rFonts w:eastAsia="MS Mincho"/>
        </w:rPr>
        <w:tab/>
        <w:t>183</w:t>
      </w:r>
    </w:p>
    <w:p w:rsidR="00190066" w:rsidRPr="00A55065" w:rsidRDefault="00190066" w:rsidP="00001B30">
      <w:pPr>
        <w:pStyle w:val="courier"/>
        <w:rPr>
          <w:rFonts w:eastAsia="MS Mincho"/>
        </w:rPr>
      </w:pPr>
      <w:r w:rsidRPr="00A55065">
        <w:rPr>
          <w:rFonts w:eastAsia="MS Mincho"/>
        </w:rPr>
        <w:t>2.</w:t>
      </w:r>
      <w:r w:rsidR="00B95976">
        <w:rPr>
          <w:rFonts w:eastAsia="MS Mincho"/>
        </w:rPr>
        <w:tab/>
      </w:r>
      <w:r w:rsidRPr="00A55065">
        <w:rPr>
          <w:rFonts w:eastAsia="MS Mincho"/>
        </w:rPr>
        <w:t>Less Carcinoma in situ CERVIX cases</w:t>
      </w:r>
      <w:r w:rsidR="00B95976">
        <w:rPr>
          <w:rFonts w:eastAsia="MS Mincho"/>
        </w:rPr>
        <w:tab/>
      </w:r>
      <w:r w:rsidR="00B95976">
        <w:rPr>
          <w:rFonts w:eastAsia="MS Mincho"/>
        </w:rPr>
        <w:tab/>
      </w:r>
      <w:r w:rsidR="00B95976">
        <w:rPr>
          <w:rFonts w:eastAsia="MS Mincho"/>
        </w:rPr>
        <w:tab/>
      </w:r>
      <w:r w:rsidR="00B95976">
        <w:rPr>
          <w:rFonts w:eastAsia="MS Mincho"/>
        </w:rPr>
        <w:tab/>
      </w:r>
      <w:r w:rsidRPr="00A55065">
        <w:rPr>
          <w:rFonts w:eastAsia="MS Mincho"/>
        </w:rPr>
        <w:t>-</w:t>
      </w:r>
      <w:r w:rsidR="00B95976">
        <w:rPr>
          <w:rFonts w:eastAsia="MS Mincho"/>
        </w:rPr>
        <w:tab/>
      </w:r>
      <w:r w:rsidR="00B95976">
        <w:rPr>
          <w:rFonts w:eastAsia="MS Mincho"/>
        </w:rPr>
        <w:tab/>
        <w:t>9</w:t>
      </w:r>
    </w:p>
    <w:p w:rsidR="00190066" w:rsidRPr="00A55065" w:rsidRDefault="00190066" w:rsidP="00001B30">
      <w:pPr>
        <w:pStyle w:val="courier"/>
        <w:rPr>
          <w:rFonts w:eastAsia="MS Mincho"/>
        </w:rPr>
      </w:pPr>
      <w:r w:rsidRPr="00A55065">
        <w:rPr>
          <w:rFonts w:eastAsia="MS Mincho"/>
        </w:rPr>
        <w:t>3.</w:t>
      </w:r>
      <w:r w:rsidR="00B95976">
        <w:rPr>
          <w:rFonts w:eastAsia="MS Mincho"/>
        </w:rPr>
        <w:tab/>
      </w:r>
      <w:r w:rsidRPr="00A55065">
        <w:rPr>
          <w:rFonts w:eastAsia="MS Mincho"/>
        </w:rPr>
        <w:t>Less cases of in situ/localized basal and</w:t>
      </w:r>
      <w:r w:rsidR="00B95976">
        <w:rPr>
          <w:rFonts w:eastAsia="MS Mincho"/>
        </w:rPr>
        <w:tab/>
      </w:r>
      <w:r w:rsidR="00B95976">
        <w:rPr>
          <w:rFonts w:eastAsia="MS Mincho"/>
        </w:rPr>
        <w:tab/>
      </w:r>
      <w:r w:rsidRPr="00A55065">
        <w:rPr>
          <w:rFonts w:eastAsia="MS Mincho"/>
        </w:rPr>
        <w:t>-</w:t>
      </w:r>
      <w:r w:rsidR="00B95976">
        <w:rPr>
          <w:rFonts w:eastAsia="MS Mincho"/>
        </w:rPr>
        <w:tab/>
        <w:t>1068</w:t>
      </w:r>
    </w:p>
    <w:p w:rsidR="00190066" w:rsidRPr="00A55065" w:rsidRDefault="00EC2941" w:rsidP="00001B30">
      <w:pPr>
        <w:pStyle w:val="courier"/>
        <w:rPr>
          <w:rFonts w:eastAsia="MS Mincho"/>
        </w:rPr>
      </w:pPr>
      <w:r>
        <w:rPr>
          <w:rFonts w:eastAsia="MS Mincho"/>
        </w:rPr>
        <w:tab/>
      </w:r>
      <w:r w:rsidR="00190066" w:rsidRPr="00A55065">
        <w:rPr>
          <w:rFonts w:eastAsia="MS Mincho"/>
        </w:rPr>
        <w:t>squamous cell carcinoma of skin</w:t>
      </w:r>
    </w:p>
    <w:p w:rsidR="00190066" w:rsidRPr="00A55065" w:rsidRDefault="00190066" w:rsidP="00001B30">
      <w:pPr>
        <w:pStyle w:val="courier"/>
        <w:rPr>
          <w:rFonts w:eastAsia="MS Mincho"/>
        </w:rPr>
      </w:pPr>
      <w:r w:rsidRPr="00A55065">
        <w:rPr>
          <w:rFonts w:eastAsia="MS Mincho"/>
        </w:rPr>
        <w:t>4.</w:t>
      </w:r>
      <w:r w:rsidR="00B95976">
        <w:rPr>
          <w:rFonts w:eastAsia="MS Mincho"/>
        </w:rPr>
        <w:tab/>
      </w:r>
      <w:r w:rsidRPr="00A55065">
        <w:rPr>
          <w:rFonts w:eastAsia="MS Mincho"/>
        </w:rPr>
        <w:t>Less foreign residents</w:t>
      </w:r>
      <w:r w:rsidR="00B95976">
        <w:rPr>
          <w:rFonts w:eastAsia="MS Mincho"/>
        </w:rPr>
        <w:tab/>
      </w:r>
      <w:r w:rsidR="00B95976">
        <w:rPr>
          <w:rFonts w:eastAsia="MS Mincho"/>
        </w:rPr>
        <w:tab/>
      </w:r>
      <w:r w:rsidR="00B95976">
        <w:rPr>
          <w:rFonts w:eastAsia="MS Mincho"/>
        </w:rPr>
        <w:tab/>
      </w:r>
      <w:r w:rsidR="00B95976">
        <w:rPr>
          <w:rFonts w:eastAsia="MS Mincho"/>
        </w:rPr>
        <w:tab/>
      </w:r>
      <w:r w:rsidR="00B95976">
        <w:rPr>
          <w:rFonts w:eastAsia="MS Mincho"/>
        </w:rPr>
        <w:tab/>
      </w:r>
      <w:r w:rsidR="00B95976">
        <w:rPr>
          <w:rFonts w:eastAsia="MS Mincho"/>
        </w:rPr>
        <w:tab/>
      </w:r>
      <w:r w:rsidR="00B95976">
        <w:rPr>
          <w:rFonts w:eastAsia="MS Mincho"/>
        </w:rPr>
        <w:tab/>
      </w:r>
      <w:r w:rsidR="00B95976">
        <w:rPr>
          <w:rFonts w:eastAsia="MS Mincho"/>
        </w:rPr>
        <w:tab/>
      </w:r>
      <w:r w:rsidRPr="00A55065">
        <w:rPr>
          <w:rFonts w:eastAsia="MS Mincho"/>
        </w:rPr>
        <w:t>-</w:t>
      </w:r>
      <w:r w:rsidR="00B95976">
        <w:rPr>
          <w:rFonts w:eastAsia="MS Mincho"/>
        </w:rPr>
        <w:tab/>
      </w:r>
      <w:r w:rsidR="00B95976">
        <w:rPr>
          <w:rFonts w:eastAsia="MS Mincho"/>
        </w:rPr>
        <w:tab/>
        <w:t>0</w:t>
      </w:r>
    </w:p>
    <w:p w:rsidR="00190066" w:rsidRPr="00A55065" w:rsidRDefault="00190066" w:rsidP="00001B30">
      <w:pPr>
        <w:pStyle w:val="courier"/>
        <w:rPr>
          <w:rFonts w:eastAsia="MS Mincho"/>
        </w:rPr>
      </w:pPr>
      <w:r w:rsidRPr="00A55065">
        <w:rPr>
          <w:rFonts w:eastAsia="MS Mincho"/>
        </w:rPr>
        <w:t>5.</w:t>
      </w:r>
      <w:r w:rsidR="00B95976">
        <w:rPr>
          <w:rFonts w:eastAsia="MS Mincho"/>
        </w:rPr>
        <w:tab/>
      </w:r>
      <w:r w:rsidRPr="00A55065">
        <w:rPr>
          <w:rFonts w:eastAsia="MS Mincho"/>
        </w:rPr>
        <w:t>Less nonanalytic (includes recurrent cases</w:t>
      </w:r>
      <w:r w:rsidR="00B95976">
        <w:rPr>
          <w:rFonts w:eastAsia="MS Mincho"/>
        </w:rPr>
        <w:tab/>
      </w:r>
      <w:r w:rsidRPr="00A55065">
        <w:rPr>
          <w:rFonts w:eastAsia="MS Mincho"/>
        </w:rPr>
        <w:t>-</w:t>
      </w:r>
      <w:r w:rsidR="00B95976">
        <w:rPr>
          <w:rFonts w:eastAsia="MS Mincho"/>
        </w:rPr>
        <w:tab/>
      </w:r>
      <w:r w:rsidRPr="00A55065">
        <w:rPr>
          <w:rFonts w:eastAsia="MS Mincho"/>
        </w:rPr>
        <w:t xml:space="preserve">1234 </w:t>
      </w:r>
    </w:p>
    <w:p w:rsidR="00190066" w:rsidRPr="00A55065" w:rsidRDefault="00EC2941" w:rsidP="00001B30">
      <w:pPr>
        <w:pStyle w:val="courier"/>
        <w:rPr>
          <w:rFonts w:eastAsia="MS Mincho"/>
        </w:rPr>
      </w:pPr>
      <w:r>
        <w:rPr>
          <w:rFonts w:eastAsia="MS Mincho"/>
        </w:rPr>
        <w:tab/>
      </w:r>
      <w:r w:rsidR="00190066" w:rsidRPr="00A55065">
        <w:rPr>
          <w:rFonts w:eastAsia="MS Mincho"/>
        </w:rPr>
        <w:t>class of case 3,4,5, 8 &amp; 9)</w:t>
      </w:r>
    </w:p>
    <w:p w:rsidR="00190066" w:rsidRPr="00A55065" w:rsidRDefault="00190066" w:rsidP="00001B30">
      <w:pPr>
        <w:pStyle w:val="courier"/>
        <w:rPr>
          <w:rFonts w:eastAsia="MS Mincho"/>
        </w:rPr>
      </w:pPr>
    </w:p>
    <w:p w:rsidR="00190066" w:rsidRPr="00A55065" w:rsidRDefault="00EC2941" w:rsidP="00001B30">
      <w:pPr>
        <w:pStyle w:val="courier"/>
        <w:rPr>
          <w:rFonts w:eastAsia="MS Mincho"/>
        </w:rPr>
      </w:pPr>
      <w:r>
        <w:rPr>
          <w:rFonts w:eastAsia="MS Mincho"/>
        </w:rPr>
        <w:tab/>
      </w:r>
      <w:r>
        <w:rPr>
          <w:rFonts w:eastAsia="MS Mincho"/>
        </w:rPr>
        <w:tab/>
      </w:r>
      <w:r w:rsidR="00190066" w:rsidRPr="00A55065">
        <w:rPr>
          <w:rFonts w:eastAsia="MS Mincho"/>
        </w:rPr>
        <w:t>SUBTOTAL CASES = ANALYTIC CASES</w:t>
      </w:r>
      <w:r w:rsidR="00B95976">
        <w:rPr>
          <w:rFonts w:eastAsia="MS Mincho"/>
        </w:rPr>
        <w:tab/>
      </w:r>
      <w:r w:rsidR="00B95976">
        <w:rPr>
          <w:rFonts w:eastAsia="MS Mincho"/>
        </w:rPr>
        <w:tab/>
      </w:r>
      <w:r w:rsidR="00B95976">
        <w:rPr>
          <w:rFonts w:eastAsia="MS Mincho"/>
        </w:rPr>
        <w:tab/>
      </w:r>
      <w:r w:rsidR="00190066" w:rsidRPr="00A55065">
        <w:rPr>
          <w:rFonts w:eastAsia="MS Mincho"/>
        </w:rPr>
        <w:t>(A)</w:t>
      </w:r>
      <w:r w:rsidR="00B95976">
        <w:rPr>
          <w:rFonts w:eastAsia="MS Mincho"/>
        </w:rPr>
        <w:tab/>
      </w:r>
      <w:r w:rsidR="00190066" w:rsidRPr="00A55065">
        <w:rPr>
          <w:rFonts w:eastAsia="MS Mincho"/>
        </w:rPr>
        <w:t>9314</w:t>
      </w:r>
      <w:r w:rsidR="00B95976">
        <w:rPr>
          <w:rFonts w:eastAsia="MS Mincho"/>
        </w:rPr>
        <w:tab/>
      </w:r>
      <w:r w:rsidR="00B95976">
        <w:rPr>
          <w:rFonts w:eastAsia="MS Mincho"/>
        </w:rPr>
        <w:tab/>
      </w:r>
      <w:r w:rsidR="00190066" w:rsidRPr="00A55065">
        <w:rPr>
          <w:rFonts w:eastAsia="MS Mincho"/>
        </w:rPr>
        <w:t>100%</w:t>
      </w:r>
    </w:p>
    <w:p w:rsidR="00190066" w:rsidRPr="00A55065" w:rsidRDefault="00EC2941" w:rsidP="00001B30">
      <w:pPr>
        <w:pStyle w:val="courier"/>
        <w:rPr>
          <w:rFonts w:eastAsia="MS Mincho"/>
        </w:rPr>
      </w:pPr>
      <w:r>
        <w:rPr>
          <w:rFonts w:eastAsia="MS Mincho"/>
        </w:rPr>
        <w:tab/>
      </w:r>
      <w:r>
        <w:rPr>
          <w:rFonts w:eastAsia="MS Mincho"/>
        </w:rPr>
        <w:tab/>
      </w:r>
      <w:r w:rsidR="00190066" w:rsidRPr="00A55065">
        <w:rPr>
          <w:rFonts w:eastAsia="MS Mincho"/>
        </w:rPr>
        <w:t xml:space="preserve">(class of case 0, 1, 2) </w:t>
      </w:r>
    </w:p>
    <w:p w:rsidR="00190066" w:rsidRPr="00A55065" w:rsidRDefault="00190066" w:rsidP="00001B30">
      <w:pPr>
        <w:pStyle w:val="courier"/>
        <w:rPr>
          <w:rFonts w:eastAsia="MS Mincho"/>
        </w:rPr>
      </w:pPr>
    </w:p>
    <w:p w:rsidR="00190066" w:rsidRPr="00A55065" w:rsidRDefault="00190066" w:rsidP="00001B30">
      <w:pPr>
        <w:pStyle w:val="courier"/>
        <w:rPr>
          <w:rFonts w:eastAsia="MS Mincho"/>
        </w:rPr>
      </w:pPr>
      <w:r w:rsidRPr="00A55065">
        <w:rPr>
          <w:rFonts w:eastAsia="MS Mincho"/>
        </w:rPr>
        <w:t>1.</w:t>
      </w:r>
      <w:r w:rsidR="00B95976">
        <w:rPr>
          <w:rFonts w:eastAsia="MS Mincho"/>
        </w:rPr>
        <w:tab/>
      </w:r>
      <w:r w:rsidRPr="00A55065">
        <w:rPr>
          <w:rFonts w:eastAsia="MS Mincho"/>
        </w:rPr>
        <w:t>Less number dead</w:t>
      </w:r>
      <w:r w:rsidR="00B95976">
        <w:rPr>
          <w:rFonts w:eastAsia="MS Mincho"/>
        </w:rPr>
        <w:tab/>
      </w:r>
      <w:r w:rsidR="00B95976">
        <w:rPr>
          <w:rFonts w:eastAsia="MS Mincho"/>
        </w:rPr>
        <w:tab/>
      </w:r>
      <w:r w:rsidR="00B95976">
        <w:rPr>
          <w:rFonts w:eastAsia="MS Mincho"/>
        </w:rPr>
        <w:tab/>
      </w:r>
      <w:r w:rsidR="00B95976">
        <w:rPr>
          <w:rFonts w:eastAsia="MS Mincho"/>
        </w:rPr>
        <w:tab/>
      </w:r>
      <w:r w:rsidR="00B95976">
        <w:rPr>
          <w:rFonts w:eastAsia="MS Mincho"/>
        </w:rPr>
        <w:tab/>
      </w:r>
      <w:r w:rsidR="00B95976">
        <w:rPr>
          <w:rFonts w:eastAsia="MS Mincho"/>
        </w:rPr>
        <w:tab/>
      </w:r>
      <w:r w:rsidR="00B95976">
        <w:rPr>
          <w:rFonts w:eastAsia="MS Mincho"/>
        </w:rPr>
        <w:tab/>
      </w:r>
      <w:r w:rsidR="00B95976">
        <w:rPr>
          <w:rFonts w:eastAsia="MS Mincho"/>
        </w:rPr>
        <w:tab/>
      </w:r>
      <w:r w:rsidR="00B95976">
        <w:rPr>
          <w:rFonts w:eastAsia="MS Mincho"/>
        </w:rPr>
        <w:tab/>
      </w:r>
      <w:r w:rsidRPr="00A55065">
        <w:rPr>
          <w:rFonts w:eastAsia="MS Mincho"/>
        </w:rPr>
        <w:t>(B)</w:t>
      </w:r>
      <w:r w:rsidR="00B95976">
        <w:rPr>
          <w:rFonts w:eastAsia="MS Mincho"/>
        </w:rPr>
        <w:tab/>
      </w:r>
      <w:r w:rsidRPr="00A55065">
        <w:rPr>
          <w:rFonts w:eastAsia="MS Mincho"/>
        </w:rPr>
        <w:t>6881</w:t>
      </w:r>
      <w:r w:rsidR="00B95976">
        <w:rPr>
          <w:rFonts w:eastAsia="MS Mincho"/>
        </w:rPr>
        <w:tab/>
      </w:r>
      <w:r w:rsidR="00B95976">
        <w:rPr>
          <w:rFonts w:eastAsia="MS Mincho"/>
        </w:rPr>
        <w:tab/>
      </w:r>
      <w:r w:rsidRPr="00A55065">
        <w:rPr>
          <w:rFonts w:eastAsia="MS Mincho"/>
        </w:rPr>
        <w:t>74%</w:t>
      </w:r>
    </w:p>
    <w:p w:rsidR="00190066" w:rsidRPr="00A55065" w:rsidRDefault="00190066" w:rsidP="00001B30">
      <w:pPr>
        <w:pStyle w:val="courier"/>
        <w:rPr>
          <w:rFonts w:eastAsia="MS Mincho"/>
        </w:rPr>
      </w:pPr>
    </w:p>
    <w:p w:rsidR="00190066" w:rsidRPr="00A55065" w:rsidRDefault="00190066" w:rsidP="00001B30">
      <w:pPr>
        <w:pStyle w:val="courier"/>
        <w:rPr>
          <w:rFonts w:eastAsia="MS Mincho"/>
        </w:rPr>
      </w:pPr>
      <w:r w:rsidRPr="00A55065">
        <w:rPr>
          <w:rFonts w:eastAsia="MS Mincho"/>
        </w:rPr>
        <w:t>SUBTOTAL CASES (NUMBER LIVING)</w:t>
      </w:r>
      <w:r w:rsidR="00B95976">
        <w:rPr>
          <w:rFonts w:eastAsia="MS Mincho"/>
        </w:rPr>
        <w:tab/>
      </w:r>
      <w:r w:rsidR="00B95976">
        <w:rPr>
          <w:rFonts w:eastAsia="MS Mincho"/>
        </w:rPr>
        <w:tab/>
      </w:r>
      <w:r w:rsidR="00B95976">
        <w:rPr>
          <w:rFonts w:eastAsia="MS Mincho"/>
        </w:rPr>
        <w:tab/>
      </w:r>
      <w:r w:rsidR="00B95976">
        <w:rPr>
          <w:rFonts w:eastAsia="MS Mincho"/>
        </w:rPr>
        <w:tab/>
      </w:r>
      <w:r w:rsidR="00B95976">
        <w:rPr>
          <w:rFonts w:eastAsia="MS Mincho"/>
        </w:rPr>
        <w:tab/>
      </w:r>
      <w:r w:rsidRPr="00A55065">
        <w:rPr>
          <w:rFonts w:eastAsia="MS Mincho"/>
        </w:rPr>
        <w:t>(C)</w:t>
      </w:r>
      <w:r w:rsidR="00B95976">
        <w:rPr>
          <w:rFonts w:eastAsia="MS Mincho"/>
        </w:rPr>
        <w:tab/>
      </w:r>
      <w:r w:rsidRPr="00A55065">
        <w:rPr>
          <w:rFonts w:eastAsia="MS Mincho"/>
        </w:rPr>
        <w:t>2433</w:t>
      </w:r>
      <w:r w:rsidR="00B95976">
        <w:rPr>
          <w:rFonts w:eastAsia="MS Mincho"/>
        </w:rPr>
        <w:tab/>
      </w:r>
      <w:r w:rsidR="00B95976">
        <w:rPr>
          <w:rFonts w:eastAsia="MS Mincho"/>
        </w:rPr>
        <w:tab/>
      </w:r>
      <w:r w:rsidRPr="00A55065">
        <w:rPr>
          <w:rFonts w:eastAsia="MS Mincho"/>
        </w:rPr>
        <w:t>26%</w:t>
      </w:r>
    </w:p>
    <w:p w:rsidR="00190066" w:rsidRPr="00A55065" w:rsidRDefault="00190066" w:rsidP="00001B30">
      <w:pPr>
        <w:pStyle w:val="courier"/>
        <w:rPr>
          <w:rFonts w:eastAsia="MS Mincho"/>
        </w:rPr>
      </w:pPr>
    </w:p>
    <w:p w:rsidR="00190066" w:rsidRPr="00A55065" w:rsidRDefault="00190066" w:rsidP="00001B30">
      <w:pPr>
        <w:pStyle w:val="courier"/>
        <w:rPr>
          <w:rFonts w:eastAsia="MS Mincho"/>
        </w:rPr>
      </w:pPr>
      <w:r w:rsidRPr="00A55065">
        <w:rPr>
          <w:rFonts w:eastAsia="MS Mincho"/>
        </w:rPr>
        <w:t>1.</w:t>
      </w:r>
      <w:r w:rsidR="00B95976">
        <w:rPr>
          <w:rFonts w:eastAsia="MS Mincho"/>
        </w:rPr>
        <w:tab/>
      </w:r>
      <w:r w:rsidRPr="00A55065">
        <w:rPr>
          <w:rFonts w:eastAsia="MS Mincho"/>
        </w:rPr>
        <w:t xml:space="preserve">Less number current (known to be alive </w:t>
      </w:r>
    </w:p>
    <w:p w:rsidR="00190066" w:rsidRPr="00A55065" w:rsidRDefault="00EC2941" w:rsidP="00001B30">
      <w:pPr>
        <w:pStyle w:val="courier"/>
        <w:rPr>
          <w:rFonts w:eastAsia="MS Mincho"/>
        </w:rPr>
      </w:pPr>
      <w:r>
        <w:rPr>
          <w:rFonts w:eastAsia="MS Mincho"/>
        </w:rPr>
        <w:tab/>
      </w:r>
      <w:r w:rsidR="00190066" w:rsidRPr="00A55065">
        <w:rPr>
          <w:rFonts w:eastAsia="MS Mincho"/>
        </w:rPr>
        <w:t>in the last 15 months)</w:t>
      </w:r>
      <w:r w:rsidR="00B95976">
        <w:rPr>
          <w:rFonts w:eastAsia="MS Mincho"/>
        </w:rPr>
        <w:tab/>
      </w:r>
      <w:r w:rsidR="00B95976">
        <w:rPr>
          <w:rFonts w:eastAsia="MS Mincho"/>
        </w:rPr>
        <w:tab/>
      </w:r>
      <w:r w:rsidR="00B95976">
        <w:rPr>
          <w:rFonts w:eastAsia="MS Mincho"/>
        </w:rPr>
        <w:tab/>
      </w:r>
      <w:r w:rsidR="00B95976">
        <w:rPr>
          <w:rFonts w:eastAsia="MS Mincho"/>
        </w:rPr>
        <w:tab/>
      </w:r>
      <w:r w:rsidR="00B95976">
        <w:rPr>
          <w:rFonts w:eastAsia="MS Mincho"/>
        </w:rPr>
        <w:tab/>
      </w:r>
      <w:r w:rsidR="00B95976">
        <w:rPr>
          <w:rFonts w:eastAsia="MS Mincho"/>
        </w:rPr>
        <w:tab/>
      </w:r>
      <w:r w:rsidR="00B95976">
        <w:rPr>
          <w:rFonts w:eastAsia="MS Mincho"/>
        </w:rPr>
        <w:tab/>
      </w:r>
      <w:r w:rsidR="00190066" w:rsidRPr="00A55065">
        <w:rPr>
          <w:rFonts w:eastAsia="MS Mincho"/>
        </w:rPr>
        <w:t>(D)</w:t>
      </w:r>
      <w:r w:rsidR="00B95976">
        <w:rPr>
          <w:rFonts w:eastAsia="MS Mincho"/>
        </w:rPr>
        <w:tab/>
      </w:r>
      <w:r w:rsidR="00190066" w:rsidRPr="00A55065">
        <w:rPr>
          <w:rFonts w:eastAsia="MS Mincho"/>
        </w:rPr>
        <w:t>2380</w:t>
      </w:r>
      <w:r w:rsidR="00B95976">
        <w:rPr>
          <w:rFonts w:eastAsia="MS Mincho"/>
        </w:rPr>
        <w:tab/>
      </w:r>
      <w:r w:rsidR="00B95976">
        <w:rPr>
          <w:rFonts w:eastAsia="MS Mincho"/>
        </w:rPr>
        <w:tab/>
      </w:r>
      <w:r w:rsidR="00190066" w:rsidRPr="00A55065">
        <w:rPr>
          <w:rFonts w:eastAsia="MS Mincho"/>
        </w:rPr>
        <w:t>26%</w:t>
      </w:r>
    </w:p>
    <w:p w:rsidR="00190066" w:rsidRPr="00A55065" w:rsidRDefault="00190066" w:rsidP="00001B30">
      <w:pPr>
        <w:pStyle w:val="courier"/>
        <w:rPr>
          <w:rFonts w:eastAsia="MS Mincho"/>
        </w:rPr>
      </w:pPr>
    </w:p>
    <w:p w:rsidR="00190066" w:rsidRPr="00A55065" w:rsidRDefault="00190066" w:rsidP="00001B30">
      <w:pPr>
        <w:pStyle w:val="courier"/>
        <w:rPr>
          <w:rFonts w:eastAsia="MS Mincho"/>
        </w:rPr>
      </w:pPr>
      <w:r w:rsidRPr="00A55065">
        <w:rPr>
          <w:rFonts w:eastAsia="MS Mincho"/>
        </w:rPr>
        <w:t>TOTAL (LOST TO FOLLOW UP OR NOT CURRENT)</w:t>
      </w:r>
      <w:r w:rsidR="00B95976">
        <w:rPr>
          <w:rFonts w:eastAsia="MS Mincho"/>
        </w:rPr>
        <w:tab/>
      </w:r>
      <w:r w:rsidR="00B10FD3">
        <w:rPr>
          <w:rFonts w:eastAsia="MS Mincho"/>
        </w:rPr>
        <w:tab/>
      </w:r>
      <w:r w:rsidRPr="00A55065">
        <w:rPr>
          <w:rFonts w:eastAsia="MS Mincho"/>
        </w:rPr>
        <w:t>(E)</w:t>
      </w:r>
      <w:r w:rsidR="00B95976">
        <w:rPr>
          <w:rFonts w:eastAsia="MS Mincho"/>
        </w:rPr>
        <w:tab/>
      </w:r>
      <w:r w:rsidRPr="00A55065">
        <w:rPr>
          <w:rFonts w:eastAsia="MS Mincho"/>
        </w:rPr>
        <w:t>53 *</w:t>
      </w:r>
      <w:r w:rsidR="00B95976">
        <w:rPr>
          <w:rFonts w:eastAsia="MS Mincho"/>
        </w:rPr>
        <w:tab/>
      </w:r>
      <w:r w:rsidR="00B95976">
        <w:rPr>
          <w:rFonts w:eastAsia="MS Mincho"/>
        </w:rPr>
        <w:tab/>
      </w:r>
      <w:r w:rsidRPr="00A55065">
        <w:rPr>
          <w:rFonts w:eastAsia="MS Mincho"/>
        </w:rPr>
        <w:t xml:space="preserve">1% </w:t>
      </w:r>
    </w:p>
    <w:p w:rsidR="00190066" w:rsidRPr="00A55065" w:rsidRDefault="00EC2941" w:rsidP="00001B30">
      <w:pPr>
        <w:pStyle w:val="courier"/>
        <w:rPr>
          <w:rFonts w:eastAsia="MS Mincho"/>
        </w:rPr>
      </w:pPr>
      <w:r>
        <w:rPr>
          <w:rFonts w:eastAsia="MS Mincho"/>
        </w:rPr>
        <w:tab/>
      </w:r>
      <w:r w:rsidR="00190066" w:rsidRPr="00A55065">
        <w:rPr>
          <w:rFonts w:eastAsia="MS Mincho"/>
        </w:rPr>
        <w:t xml:space="preserve">(* should be 20%) </w:t>
      </w:r>
    </w:p>
    <w:p w:rsidR="00190066" w:rsidRPr="00A55065" w:rsidRDefault="00B95976" w:rsidP="00CE6F58">
      <w:pPr>
        <w:pStyle w:val="NoteText"/>
        <w:rPr>
          <w:rFonts w:eastAsia="MS Mincho"/>
        </w:rPr>
      </w:pPr>
      <w:r w:rsidRPr="00CE6F58">
        <w:rPr>
          <w:rFonts w:eastAsia="MS Mincho"/>
          <w:b/>
        </w:rPr>
        <w:t>Note:</w:t>
      </w:r>
      <w:r>
        <w:rPr>
          <w:rFonts w:eastAsia="MS Mincho"/>
        </w:rPr>
        <w:t xml:space="preserve"> Percent should be 20% or less.</w:t>
      </w:r>
    </w:p>
    <w:p w:rsidR="00190066" w:rsidRPr="00A55065" w:rsidRDefault="00190066" w:rsidP="00001B30">
      <w:pPr>
        <w:pStyle w:val="courier"/>
        <w:rPr>
          <w:rFonts w:eastAsia="MS Mincho"/>
        </w:rPr>
      </w:pPr>
      <w:r w:rsidRPr="00A55065">
        <w:rPr>
          <w:rFonts w:eastAsia="MS Mincho"/>
        </w:rPr>
        <w:t>Successful follow-up currency (all patients)</w:t>
      </w:r>
      <w:r w:rsidR="00B95976">
        <w:rPr>
          <w:rFonts w:eastAsia="MS Mincho"/>
        </w:rPr>
        <w:tab/>
      </w:r>
      <w:r w:rsidRPr="00A55065">
        <w:rPr>
          <w:rFonts w:eastAsia="MS Mincho"/>
        </w:rPr>
        <w:t>(F)</w:t>
      </w:r>
      <w:r w:rsidR="00B95976">
        <w:rPr>
          <w:rFonts w:eastAsia="MS Mincho"/>
        </w:rPr>
        <w:tab/>
      </w:r>
      <w:r w:rsidRPr="00A55065">
        <w:rPr>
          <w:rFonts w:eastAsia="MS Mincho"/>
        </w:rPr>
        <w:t>9261 **</w:t>
      </w:r>
      <w:r w:rsidR="00B95976">
        <w:rPr>
          <w:rFonts w:eastAsia="MS Mincho"/>
        </w:rPr>
        <w:tab/>
      </w:r>
      <w:r w:rsidRPr="00A55065">
        <w:rPr>
          <w:rFonts w:eastAsia="MS Mincho"/>
        </w:rPr>
        <w:t>99%</w:t>
      </w:r>
    </w:p>
    <w:p w:rsidR="00190066" w:rsidRDefault="00EC2941" w:rsidP="00001B30">
      <w:pPr>
        <w:pStyle w:val="courier"/>
        <w:rPr>
          <w:rFonts w:eastAsia="MS Mincho"/>
        </w:rPr>
      </w:pPr>
      <w:r>
        <w:rPr>
          <w:rFonts w:eastAsia="MS Mincho"/>
        </w:rPr>
        <w:tab/>
      </w:r>
      <w:r w:rsidR="00190066" w:rsidRPr="00A55065">
        <w:rPr>
          <w:rFonts w:eastAsia="MS Mincho"/>
        </w:rPr>
        <w:t xml:space="preserve">(** should be 80%) </w:t>
      </w:r>
    </w:p>
    <w:p w:rsidR="00B95976" w:rsidRPr="00A55065" w:rsidRDefault="00B95976" w:rsidP="00CE6F58">
      <w:pPr>
        <w:pStyle w:val="NoteText"/>
        <w:rPr>
          <w:rFonts w:eastAsia="MS Mincho"/>
        </w:rPr>
      </w:pPr>
      <w:r w:rsidRPr="00CE6F58">
        <w:rPr>
          <w:rFonts w:eastAsia="MS Mincho"/>
          <w:b/>
        </w:rPr>
        <w:t>Note:</w:t>
      </w:r>
      <w:r>
        <w:rPr>
          <w:rFonts w:eastAsia="MS Mincho"/>
        </w:rPr>
        <w:t xml:space="preserve"> </w:t>
      </w:r>
      <w:r w:rsidR="00CE6F58">
        <w:rPr>
          <w:rFonts w:eastAsia="MS Mincho"/>
        </w:rPr>
        <w:t>Percent should be 80% or greater.</w:t>
      </w:r>
    </w:p>
    <w:p w:rsidR="00190066" w:rsidRPr="00A55065" w:rsidRDefault="00190066" w:rsidP="00001B30">
      <w:pPr>
        <w:pStyle w:val="courier"/>
        <w:rPr>
          <w:rFonts w:eastAsia="MS Mincho"/>
        </w:rPr>
      </w:pPr>
      <w:r w:rsidRPr="00A55065">
        <w:rPr>
          <w:rFonts w:eastAsia="MS Mincho"/>
        </w:rPr>
        <w:t>========================================================================</w:t>
      </w:r>
    </w:p>
    <w:p w:rsidR="00190066" w:rsidRPr="00A55065" w:rsidRDefault="00190066" w:rsidP="00001B30">
      <w:pPr>
        <w:pStyle w:val="courier"/>
        <w:rPr>
          <w:rFonts w:eastAsia="MS Mincho"/>
        </w:rPr>
      </w:pPr>
      <w:r w:rsidRPr="00A55065">
        <w:rPr>
          <w:rFonts w:eastAsia="MS Mincho"/>
        </w:rPr>
        <w:t>FOLLOW UP RATE FOR LIVING PATIENTS ONLY</w:t>
      </w:r>
      <w:r w:rsidR="00CE6F58">
        <w:rPr>
          <w:rFonts w:eastAsia="MS Mincho"/>
        </w:rPr>
        <w:tab/>
      </w:r>
      <w:r w:rsidR="00CE6F58">
        <w:rPr>
          <w:rFonts w:eastAsia="MS Mincho"/>
        </w:rPr>
        <w:tab/>
      </w:r>
      <w:r w:rsidR="00CE6F58">
        <w:rPr>
          <w:rFonts w:eastAsia="MS Mincho"/>
        </w:rPr>
        <w:tab/>
      </w:r>
      <w:r w:rsidR="00CE6F58">
        <w:rPr>
          <w:rFonts w:eastAsia="MS Mincho"/>
        </w:rPr>
        <w:tab/>
      </w:r>
      <w:r w:rsidRPr="00A55065">
        <w:rPr>
          <w:rFonts w:eastAsia="MS Mincho"/>
        </w:rPr>
        <w:t>NUMBER</w:t>
      </w:r>
      <w:r w:rsidR="00CE6F58">
        <w:rPr>
          <w:rFonts w:eastAsia="MS Mincho"/>
        </w:rPr>
        <w:tab/>
      </w:r>
      <w:r w:rsidRPr="00A55065">
        <w:rPr>
          <w:rFonts w:eastAsia="MS Mincho"/>
        </w:rPr>
        <w:t xml:space="preserve">PERCENT </w:t>
      </w:r>
    </w:p>
    <w:p w:rsidR="00190066" w:rsidRPr="00A55065" w:rsidRDefault="00190066" w:rsidP="00001B30">
      <w:pPr>
        <w:pStyle w:val="courier"/>
        <w:rPr>
          <w:rFonts w:eastAsia="MS Mincho"/>
        </w:rPr>
      </w:pPr>
    </w:p>
    <w:p w:rsidR="00190066" w:rsidRPr="00A55065" w:rsidRDefault="00B95976" w:rsidP="00001B30">
      <w:pPr>
        <w:pStyle w:val="courier"/>
        <w:rPr>
          <w:rFonts w:eastAsia="MS Mincho"/>
        </w:rPr>
      </w:pPr>
      <w:r>
        <w:rPr>
          <w:rFonts w:eastAsia="MS Mincho"/>
        </w:rPr>
        <w:tab/>
      </w:r>
      <w:r w:rsidR="00190066" w:rsidRPr="00A55065">
        <w:rPr>
          <w:rFonts w:eastAsia="MS Mincho"/>
        </w:rPr>
        <w:t>Enter the total number from Line C</w:t>
      </w:r>
      <w:r w:rsidR="00CE6F58">
        <w:rPr>
          <w:rFonts w:eastAsia="MS Mincho"/>
        </w:rPr>
        <w:tab/>
      </w:r>
      <w:r w:rsidR="00CE6F58">
        <w:rPr>
          <w:rFonts w:eastAsia="MS Mincho"/>
        </w:rPr>
        <w:tab/>
      </w:r>
      <w:r w:rsidR="00CE6F58">
        <w:rPr>
          <w:rFonts w:eastAsia="MS Mincho"/>
        </w:rPr>
        <w:tab/>
      </w:r>
      <w:r w:rsidR="00CE6F58">
        <w:rPr>
          <w:rFonts w:eastAsia="MS Mincho"/>
        </w:rPr>
        <w:tab/>
      </w:r>
      <w:r w:rsidR="00CE6F58">
        <w:rPr>
          <w:rFonts w:eastAsia="MS Mincho"/>
        </w:rPr>
        <w:tab/>
      </w:r>
      <w:r w:rsidR="00190066" w:rsidRPr="00A55065">
        <w:rPr>
          <w:rFonts w:eastAsia="MS Mincho"/>
        </w:rPr>
        <w:t>2433</w:t>
      </w:r>
      <w:r w:rsidR="00CE6F58">
        <w:rPr>
          <w:rFonts w:eastAsia="MS Mincho"/>
        </w:rPr>
        <w:tab/>
      </w:r>
      <w:r w:rsidR="00CE6F58">
        <w:rPr>
          <w:rFonts w:eastAsia="MS Mincho"/>
        </w:rPr>
        <w:tab/>
      </w:r>
      <w:r w:rsidR="00190066" w:rsidRPr="00A55065">
        <w:rPr>
          <w:rFonts w:eastAsia="MS Mincho"/>
        </w:rPr>
        <w:t>100%</w:t>
      </w:r>
    </w:p>
    <w:p w:rsidR="00190066" w:rsidRPr="00A55065" w:rsidRDefault="00B95976" w:rsidP="00001B30">
      <w:pPr>
        <w:pStyle w:val="courier"/>
        <w:rPr>
          <w:rFonts w:eastAsia="MS Mincho"/>
        </w:rPr>
      </w:pPr>
      <w:r>
        <w:rPr>
          <w:rFonts w:eastAsia="MS Mincho"/>
        </w:rPr>
        <w:tab/>
      </w:r>
      <w:r w:rsidR="00190066" w:rsidRPr="00A55065">
        <w:rPr>
          <w:rFonts w:eastAsia="MS Mincho"/>
        </w:rPr>
        <w:t>Subtract the total number from Line D</w:t>
      </w:r>
      <w:r w:rsidR="00CE6F58">
        <w:rPr>
          <w:rFonts w:eastAsia="MS Mincho"/>
        </w:rPr>
        <w:tab/>
      </w:r>
      <w:r w:rsidR="00CE6F58">
        <w:rPr>
          <w:rFonts w:eastAsia="MS Mincho"/>
        </w:rPr>
        <w:tab/>
      </w:r>
      <w:r w:rsidR="00CE6F58">
        <w:rPr>
          <w:rFonts w:eastAsia="MS Mincho"/>
        </w:rPr>
        <w:tab/>
      </w:r>
      <w:r w:rsidR="00190066" w:rsidRPr="00A55065">
        <w:rPr>
          <w:rFonts w:eastAsia="MS Mincho"/>
        </w:rPr>
        <w:t>-</w:t>
      </w:r>
      <w:r w:rsidR="00CE6F58">
        <w:rPr>
          <w:rFonts w:eastAsia="MS Mincho"/>
        </w:rPr>
        <w:tab/>
      </w:r>
      <w:r w:rsidR="00190066" w:rsidRPr="00A55065">
        <w:rPr>
          <w:rFonts w:eastAsia="MS Mincho"/>
        </w:rPr>
        <w:t>2380 ***</w:t>
      </w:r>
      <w:r w:rsidR="00CE6F58">
        <w:rPr>
          <w:rFonts w:eastAsia="MS Mincho"/>
        </w:rPr>
        <w:tab/>
      </w:r>
      <w:r w:rsidR="00190066" w:rsidRPr="00A55065">
        <w:rPr>
          <w:rFonts w:eastAsia="MS Mincho"/>
        </w:rPr>
        <w:t>98%</w:t>
      </w:r>
    </w:p>
    <w:p w:rsidR="00190066" w:rsidRPr="00A55065" w:rsidRDefault="00B95976" w:rsidP="00001B30">
      <w:pPr>
        <w:pStyle w:val="courier"/>
        <w:rPr>
          <w:rFonts w:eastAsia="MS Mincho"/>
        </w:rPr>
      </w:pPr>
      <w:r>
        <w:rPr>
          <w:rFonts w:eastAsia="MS Mincho"/>
        </w:rPr>
        <w:tab/>
      </w:r>
      <w:r w:rsidR="00190066" w:rsidRPr="00A55065">
        <w:rPr>
          <w:rFonts w:eastAsia="MS Mincho"/>
        </w:rPr>
        <w:t>Total lost/not current of living patients</w:t>
      </w:r>
      <w:r w:rsidR="00CE6F58">
        <w:rPr>
          <w:rFonts w:eastAsia="MS Mincho"/>
        </w:rPr>
        <w:tab/>
      </w:r>
      <w:r w:rsidR="00CE6F58">
        <w:rPr>
          <w:rFonts w:eastAsia="MS Mincho"/>
        </w:rPr>
        <w:tab/>
      </w:r>
      <w:r w:rsidR="00190066" w:rsidRPr="00A55065">
        <w:rPr>
          <w:rFonts w:eastAsia="MS Mincho"/>
        </w:rPr>
        <w:t>-</w:t>
      </w:r>
      <w:r w:rsidR="00CE6F58">
        <w:rPr>
          <w:rFonts w:eastAsia="MS Mincho"/>
        </w:rPr>
        <w:tab/>
      </w:r>
      <w:r w:rsidR="00190066" w:rsidRPr="00A55065">
        <w:rPr>
          <w:rFonts w:eastAsia="MS Mincho"/>
        </w:rPr>
        <w:t>53</w:t>
      </w:r>
      <w:r w:rsidR="00CE6F58">
        <w:rPr>
          <w:rFonts w:eastAsia="MS Mincho"/>
        </w:rPr>
        <w:tab/>
      </w:r>
      <w:r w:rsidR="00CE6F58">
        <w:rPr>
          <w:rFonts w:eastAsia="MS Mincho"/>
        </w:rPr>
        <w:tab/>
      </w:r>
      <w:r w:rsidR="00CE6F58">
        <w:rPr>
          <w:rFonts w:eastAsia="MS Mincho"/>
        </w:rPr>
        <w:tab/>
      </w:r>
      <w:r w:rsidR="00190066" w:rsidRPr="00A55065">
        <w:rPr>
          <w:rFonts w:eastAsia="MS Mincho"/>
        </w:rPr>
        <w:t>2%</w:t>
      </w:r>
    </w:p>
    <w:p w:rsidR="00190066" w:rsidRPr="00D00C22" w:rsidRDefault="00CE6F58" w:rsidP="00001B30">
      <w:pPr>
        <w:pStyle w:val="courier"/>
        <w:rPr>
          <w:b/>
        </w:rPr>
      </w:pPr>
      <w:r w:rsidRPr="00D00C22">
        <w:rPr>
          <w:b/>
        </w:rPr>
        <w:t>***</w:t>
      </w:r>
    </w:p>
    <w:p w:rsidR="00190066" w:rsidRPr="00A55065" w:rsidRDefault="000F50AF" w:rsidP="00190066">
      <w:pPr>
        <w:pStyle w:val="Heading2"/>
      </w:pPr>
      <w:bookmarkStart w:id="125" w:name="_Toc421255030"/>
      <w:r>
        <w:t xml:space="preserve">DP  </w:t>
      </w:r>
      <w:r w:rsidR="00190066" w:rsidRPr="00A55065">
        <w:t xml:space="preserve">Delete </w:t>
      </w:r>
      <w:r w:rsidR="00D571D4">
        <w:t>OncoTraX</w:t>
      </w:r>
      <w:r w:rsidR="00190066" w:rsidRPr="00A55065">
        <w:t xml:space="preserve"> Patient</w:t>
      </w:r>
      <w:bookmarkEnd w:id="125"/>
      <w:r w:rsidR="00190066" w:rsidRPr="00A55065">
        <w:fldChar w:fldCharType="begin"/>
      </w:r>
      <w:r w:rsidR="00190066" w:rsidRPr="00A55065">
        <w:instrText xml:space="preserve"> XE "Delete Oncology Patient" </w:instrText>
      </w:r>
      <w:r w:rsidR="00190066" w:rsidRPr="00A55065">
        <w:fldChar w:fldCharType="end"/>
      </w:r>
      <w:r w:rsidR="00B22124">
        <w:fldChar w:fldCharType="begin"/>
      </w:r>
      <w:r w:rsidR="00B22124">
        <w:instrText xml:space="preserve"> XE "</w:instrText>
      </w:r>
      <w:r w:rsidR="00B22124" w:rsidRPr="00A4708E">
        <w:instrText>DP</w:instrText>
      </w:r>
      <w:r w:rsidR="00B22124">
        <w:instrText xml:space="preserve">" </w:instrText>
      </w:r>
      <w:r w:rsidR="00B22124">
        <w:fldChar w:fldCharType="end"/>
      </w:r>
      <w:r w:rsidR="00B22124">
        <w:fldChar w:fldCharType="begin"/>
      </w:r>
      <w:r w:rsidR="00B22124">
        <w:instrText xml:space="preserve"> XE "</w:instrText>
      </w:r>
      <w:r w:rsidR="00B22124" w:rsidRPr="00E70E2B">
        <w:instrText>Utility options:Delete patient</w:instrText>
      </w:r>
      <w:r w:rsidR="00B22124">
        <w:instrText xml:space="preserve">" </w:instrText>
      </w:r>
      <w:r w:rsidR="00B22124">
        <w:fldChar w:fldCharType="end"/>
      </w:r>
    </w:p>
    <w:p w:rsidR="00094F51" w:rsidRDefault="00094F51" w:rsidP="00190066">
      <w:r>
        <w:t xml:space="preserve">The Delete </w:t>
      </w:r>
      <w:r w:rsidR="00D571D4">
        <w:t>OncoTraX</w:t>
      </w:r>
      <w:r>
        <w:t xml:space="preserve"> Patient</w:t>
      </w:r>
      <w:r w:rsidR="00190066" w:rsidRPr="00A55065">
        <w:t xml:space="preserve"> option </w:t>
      </w:r>
      <w:r>
        <w:t xml:space="preserve">allows you </w:t>
      </w:r>
      <w:r w:rsidR="00190066" w:rsidRPr="00A55065">
        <w:t xml:space="preserve">to delete an </w:t>
      </w:r>
      <w:r w:rsidR="00D571D4">
        <w:t>OncoTraX</w:t>
      </w:r>
      <w:r w:rsidR="00190066" w:rsidRPr="00A55065">
        <w:t xml:space="preserve"> patient from the </w:t>
      </w:r>
      <w:r w:rsidR="00D571D4">
        <w:t>OncoTraX</w:t>
      </w:r>
      <w:r w:rsidR="00190066" w:rsidRPr="00A55065">
        <w:t xml:space="preserve"> Patient file</w:t>
      </w:r>
      <w:r>
        <w:t>. You can</w:t>
      </w:r>
      <w:r w:rsidR="00190066" w:rsidRPr="00A55065">
        <w:t xml:space="preserve"> also delete any associated records in the </w:t>
      </w:r>
      <w:r w:rsidR="00D571D4">
        <w:t>OncoTraX</w:t>
      </w:r>
      <w:r w:rsidR="00190066" w:rsidRPr="00A55065">
        <w:t xml:space="preserve"> Primary file.</w:t>
      </w:r>
    </w:p>
    <w:p w:rsidR="00190066" w:rsidRPr="00A55065" w:rsidRDefault="00094F51" w:rsidP="00094F51">
      <w:pPr>
        <w:pStyle w:val="NoteText"/>
      </w:pPr>
      <w:r w:rsidRPr="00094F51">
        <w:rPr>
          <w:b/>
        </w:rPr>
        <w:t>Note:</w:t>
      </w:r>
      <w:r>
        <w:t xml:space="preserve"> O</w:t>
      </w:r>
      <w:r w:rsidR="00190066" w:rsidRPr="00A55065">
        <w:t xml:space="preserve">nce </w:t>
      </w:r>
      <w:r>
        <w:t>you delete an abstract,</w:t>
      </w:r>
      <w:r w:rsidR="00190066" w:rsidRPr="00A55065">
        <w:t xml:space="preserve"> you cannot undelete</w:t>
      </w:r>
      <w:r>
        <w:t xml:space="preserve"> it. I</w:t>
      </w:r>
      <w:r w:rsidR="00190066" w:rsidRPr="00A55065">
        <w:t>f you delet</w:t>
      </w:r>
      <w:r>
        <w:t>e a</w:t>
      </w:r>
      <w:r w:rsidR="00190066" w:rsidRPr="00A55065">
        <w:t xml:space="preserve"> patient </w:t>
      </w:r>
      <w:r>
        <w:t xml:space="preserve">by mistake, </w:t>
      </w:r>
      <w:r w:rsidR="00190066" w:rsidRPr="00A55065">
        <w:t xml:space="preserve">you </w:t>
      </w:r>
      <w:r>
        <w:t>have</w:t>
      </w:r>
      <w:r w:rsidR="00190066" w:rsidRPr="00A55065">
        <w:t xml:space="preserve"> to ma</w:t>
      </w:r>
      <w:r>
        <w:t xml:space="preserve">nually re-enter the patient’s abstract. </w:t>
      </w:r>
    </w:p>
    <w:p w:rsidR="00190066" w:rsidRPr="00A55065" w:rsidRDefault="000F50AF" w:rsidP="00190066">
      <w:pPr>
        <w:pStyle w:val="Heading2"/>
      </w:pPr>
      <w:bookmarkStart w:id="126" w:name="_Toc421255031"/>
      <w:r>
        <w:lastRenderedPageBreak/>
        <w:t xml:space="preserve">DS  </w:t>
      </w:r>
      <w:r w:rsidR="00190066" w:rsidRPr="00A55065">
        <w:t>Delete Primary Site/Gp Record</w:t>
      </w:r>
      <w:bookmarkEnd w:id="126"/>
      <w:r w:rsidR="00B22124">
        <w:fldChar w:fldCharType="begin"/>
      </w:r>
      <w:r w:rsidR="00B22124">
        <w:instrText xml:space="preserve"> XE "</w:instrText>
      </w:r>
      <w:r w:rsidR="00B22124" w:rsidRPr="00384A07">
        <w:instrText>Utility options:Delete primary site/Gp record</w:instrText>
      </w:r>
      <w:r w:rsidR="00B22124">
        <w:instrText xml:space="preserve">" </w:instrText>
      </w:r>
      <w:r w:rsidR="00B22124">
        <w:fldChar w:fldCharType="end"/>
      </w:r>
      <w:r w:rsidR="00B22124">
        <w:fldChar w:fldCharType="begin"/>
      </w:r>
      <w:r w:rsidR="00B22124">
        <w:instrText xml:space="preserve"> XE "</w:instrText>
      </w:r>
      <w:r w:rsidR="00B22124" w:rsidRPr="00A4708E">
        <w:instrText>DS</w:instrText>
      </w:r>
      <w:r w:rsidR="00B22124">
        <w:instrText xml:space="preserve">" </w:instrText>
      </w:r>
      <w:r w:rsidR="00B22124">
        <w:fldChar w:fldCharType="end"/>
      </w:r>
    </w:p>
    <w:p w:rsidR="00190066" w:rsidRDefault="00094F51" w:rsidP="00190066">
      <w:r>
        <w:t xml:space="preserve">The Delete Primary Site/Gp Record </w:t>
      </w:r>
      <w:r w:rsidR="00190066" w:rsidRPr="00A55065">
        <w:t xml:space="preserve">option </w:t>
      </w:r>
      <w:r>
        <w:t xml:space="preserve">allows you </w:t>
      </w:r>
      <w:r w:rsidR="00190066" w:rsidRPr="00A55065">
        <w:t xml:space="preserve">to delete a selected </w:t>
      </w:r>
      <w:r>
        <w:t>p</w:t>
      </w:r>
      <w:r w:rsidR="00190066" w:rsidRPr="00A55065">
        <w:t xml:space="preserve">rimary record for a specific </w:t>
      </w:r>
      <w:r w:rsidR="00D571D4">
        <w:t>OncoTraX</w:t>
      </w:r>
      <w:r w:rsidR="00190066" w:rsidRPr="00A55065">
        <w:t xml:space="preserve"> patient.</w:t>
      </w:r>
    </w:p>
    <w:p w:rsidR="00FC439D" w:rsidRDefault="00FC439D" w:rsidP="00190066"/>
    <w:p w:rsidR="00FC439D" w:rsidRPr="00FC439D" w:rsidRDefault="00FC439D" w:rsidP="00FC439D">
      <w:pPr>
        <w:pStyle w:val="Heading2"/>
      </w:pPr>
      <w:bookmarkStart w:id="127" w:name="_Toc421255032"/>
      <w:r w:rsidRPr="00192CD3">
        <w:t>SQ     Find Duplicate Acc/Seq Numbers</w:t>
      </w:r>
      <w:bookmarkEnd w:id="127"/>
      <w:r w:rsidRPr="00FC439D">
        <w:fldChar w:fldCharType="begin"/>
      </w:r>
      <w:r w:rsidRPr="00FC439D">
        <w:instrText xml:space="preserve"> XE "Utility options:Delete primary site/Gp record" </w:instrText>
      </w:r>
      <w:r w:rsidRPr="00FC439D">
        <w:fldChar w:fldCharType="end"/>
      </w:r>
      <w:r w:rsidRPr="00FC439D">
        <w:fldChar w:fldCharType="begin"/>
      </w:r>
      <w:r w:rsidRPr="00FC439D">
        <w:instrText xml:space="preserve"> XE "DS" </w:instrText>
      </w:r>
      <w:r w:rsidRPr="00FC439D">
        <w:fldChar w:fldCharType="end"/>
      </w:r>
    </w:p>
    <w:p w:rsidR="00FC439D" w:rsidRDefault="00FC439D" w:rsidP="00FC439D">
      <w:r>
        <w:t xml:space="preserve">The Find Duplicate Ac/Seq Numbers </w:t>
      </w:r>
      <w:r w:rsidRPr="00A55065">
        <w:t xml:space="preserve">option </w:t>
      </w:r>
      <w:r>
        <w:t>will check for any existing duplicates in the system.</w:t>
      </w:r>
    </w:p>
    <w:p w:rsidR="00FC439D" w:rsidRPr="00A55065" w:rsidRDefault="00FC439D" w:rsidP="00190066"/>
    <w:p w:rsidR="00190066" w:rsidRPr="00A55065" w:rsidRDefault="000F50AF" w:rsidP="00190066">
      <w:pPr>
        <w:pStyle w:val="Heading2"/>
      </w:pPr>
      <w:bookmarkStart w:id="128" w:name="_Toc421255033"/>
      <w:r>
        <w:t xml:space="preserve">EA  </w:t>
      </w:r>
      <w:r w:rsidR="00190066" w:rsidRPr="00A55065">
        <w:t>Edit Site/AccSeq# Data</w:t>
      </w:r>
      <w:bookmarkEnd w:id="128"/>
      <w:r w:rsidR="00B22124">
        <w:fldChar w:fldCharType="begin"/>
      </w:r>
      <w:r w:rsidR="00B22124">
        <w:instrText xml:space="preserve"> XE "</w:instrText>
      </w:r>
      <w:r w:rsidR="00B22124" w:rsidRPr="00A4708E">
        <w:instrText>EA</w:instrText>
      </w:r>
      <w:r w:rsidR="00B22124">
        <w:instrText xml:space="preserve">" </w:instrText>
      </w:r>
      <w:r w:rsidR="00B22124">
        <w:fldChar w:fldCharType="end"/>
      </w:r>
      <w:r w:rsidR="00B22124">
        <w:fldChar w:fldCharType="begin"/>
      </w:r>
      <w:r w:rsidR="00B22124">
        <w:instrText xml:space="preserve"> XE "</w:instrText>
      </w:r>
      <w:r w:rsidR="00B22124" w:rsidRPr="00600486">
        <w:instrText>Utility options:Edit site/AccSeq# data</w:instrText>
      </w:r>
      <w:r w:rsidR="00B22124">
        <w:instrText xml:space="preserve">" </w:instrText>
      </w:r>
      <w:r w:rsidR="00B22124">
        <w:fldChar w:fldCharType="end"/>
      </w:r>
    </w:p>
    <w:p w:rsidR="00190066" w:rsidRPr="00A55065" w:rsidRDefault="00094F51" w:rsidP="00190066">
      <w:r>
        <w:t>The Edit Site/AccSeq# Data</w:t>
      </w:r>
      <w:r w:rsidR="00190066" w:rsidRPr="00A55065">
        <w:t xml:space="preserve"> option allows you to edit/correct accession numbers, sequence numbers, diagnosis dates, </w:t>
      </w:r>
      <w:r>
        <w:t>and so on</w:t>
      </w:r>
      <w:r w:rsidR="00AF1F78">
        <w:t>.</w:t>
      </w:r>
    </w:p>
    <w:p w:rsidR="00190066" w:rsidRPr="00A55065" w:rsidRDefault="000F50AF" w:rsidP="00190066">
      <w:pPr>
        <w:pStyle w:val="Heading2"/>
      </w:pPr>
      <w:bookmarkStart w:id="129" w:name="_Toc421255034"/>
      <w:r>
        <w:t xml:space="preserve">AR  </w:t>
      </w:r>
      <w:r w:rsidR="00190066" w:rsidRPr="00A55065">
        <w:t xml:space="preserve">Create a Report to Preview </w:t>
      </w:r>
      <w:r w:rsidR="003A74AE">
        <w:t>AC</w:t>
      </w:r>
      <w:r w:rsidR="00335DB2">
        <w:t>o</w:t>
      </w:r>
      <w:r w:rsidR="003A74AE">
        <w:t>S</w:t>
      </w:r>
      <w:r w:rsidR="00190066" w:rsidRPr="00A55065">
        <w:t xml:space="preserve"> Output</w:t>
      </w:r>
      <w:bookmarkEnd w:id="129"/>
      <w:r w:rsidR="00B22124">
        <w:fldChar w:fldCharType="begin"/>
      </w:r>
      <w:r w:rsidR="00B22124">
        <w:instrText xml:space="preserve"> XE "</w:instrText>
      </w:r>
      <w:r w:rsidR="00B22124" w:rsidRPr="00A4708E">
        <w:instrText>AR</w:instrText>
      </w:r>
      <w:r w:rsidR="00B22124">
        <w:instrText xml:space="preserve">" </w:instrText>
      </w:r>
      <w:r w:rsidR="00B22124">
        <w:fldChar w:fldCharType="end"/>
      </w:r>
      <w:r w:rsidR="00B22124">
        <w:fldChar w:fldCharType="begin"/>
      </w:r>
      <w:r w:rsidR="00B22124">
        <w:instrText xml:space="preserve"> XE "</w:instrText>
      </w:r>
      <w:r w:rsidR="00B22124" w:rsidRPr="009D17DD">
        <w:instrText>Utility options:Create a report to preview AC</w:instrText>
      </w:r>
      <w:r w:rsidR="00C07B4A">
        <w:instrText>o</w:instrText>
      </w:r>
      <w:r w:rsidR="00B22124" w:rsidRPr="009D17DD">
        <w:instrText>S output</w:instrText>
      </w:r>
      <w:r w:rsidR="00B22124">
        <w:instrText xml:space="preserve">" </w:instrText>
      </w:r>
      <w:r w:rsidR="00B22124">
        <w:fldChar w:fldCharType="end"/>
      </w:r>
    </w:p>
    <w:p w:rsidR="00190066" w:rsidRPr="00A55065" w:rsidRDefault="00AF1F78" w:rsidP="00190066">
      <w:r>
        <w:t xml:space="preserve">The Create a Report to Preview </w:t>
      </w:r>
      <w:r w:rsidR="003A74AE">
        <w:t>AC</w:t>
      </w:r>
      <w:r w:rsidR="00335DB2">
        <w:t>o</w:t>
      </w:r>
      <w:r w:rsidR="003A74AE">
        <w:t>S</w:t>
      </w:r>
      <w:r>
        <w:t xml:space="preserve"> Output option allows</w:t>
      </w:r>
      <w:r w:rsidR="00190066" w:rsidRPr="00A55065">
        <w:t xml:space="preserve"> the </w:t>
      </w:r>
      <w:r w:rsidR="007137D2">
        <w:t>cancer</w:t>
      </w:r>
      <w:r w:rsidR="00190066" w:rsidRPr="00A55065">
        <w:t xml:space="preserve"> registrar to preview the contents of the specified accessions</w:t>
      </w:r>
      <w:r>
        <w:t xml:space="preserve"> </w:t>
      </w:r>
      <w:r w:rsidR="00190066" w:rsidRPr="00A55065">
        <w:t xml:space="preserve">intended </w:t>
      </w:r>
      <w:r>
        <w:t>as</w:t>
      </w:r>
      <w:r w:rsidR="00190066" w:rsidRPr="00A55065">
        <w:t xml:space="preserve"> output </w:t>
      </w:r>
      <w:r>
        <w:t>for</w:t>
      </w:r>
      <w:r w:rsidR="00190066" w:rsidRPr="00A55065">
        <w:t xml:space="preserve"> the </w:t>
      </w:r>
      <w:r w:rsidR="003A74AE">
        <w:t>AC</w:t>
      </w:r>
      <w:r w:rsidR="00335DB2">
        <w:t>o</w:t>
      </w:r>
      <w:r w:rsidR="003A74AE">
        <w:t>S</w:t>
      </w:r>
      <w:r w:rsidR="00190066" w:rsidRPr="00A55065">
        <w:t>.</w:t>
      </w:r>
    </w:p>
    <w:p w:rsidR="00190066" w:rsidRPr="00A55065" w:rsidRDefault="000F50AF" w:rsidP="00190066">
      <w:pPr>
        <w:pStyle w:val="Heading2"/>
      </w:pPr>
      <w:bookmarkStart w:id="130" w:name="_Toc421255035"/>
      <w:r>
        <w:t xml:space="preserve">CT  </w:t>
      </w:r>
      <w:r w:rsidR="00190066" w:rsidRPr="00A55065">
        <w:t xml:space="preserve">Create </w:t>
      </w:r>
      <w:r w:rsidR="003A74AE">
        <w:t>AC</w:t>
      </w:r>
      <w:r w:rsidR="00335DB2">
        <w:t>o</w:t>
      </w:r>
      <w:r w:rsidR="003A74AE">
        <w:t>S</w:t>
      </w:r>
      <w:r w:rsidR="00190066" w:rsidRPr="00A55065">
        <w:t xml:space="preserve"> Data Download</w:t>
      </w:r>
      <w:bookmarkEnd w:id="130"/>
      <w:r w:rsidR="00B22124">
        <w:fldChar w:fldCharType="begin"/>
      </w:r>
      <w:r w:rsidR="00B22124">
        <w:instrText xml:space="preserve"> XE "</w:instrText>
      </w:r>
      <w:r w:rsidR="00B22124" w:rsidRPr="00A4708E">
        <w:instrText>CT</w:instrText>
      </w:r>
      <w:r w:rsidR="00B22124">
        <w:instrText xml:space="preserve">" </w:instrText>
      </w:r>
      <w:r w:rsidR="00B22124">
        <w:fldChar w:fldCharType="end"/>
      </w:r>
      <w:r w:rsidR="00B22124">
        <w:fldChar w:fldCharType="begin"/>
      </w:r>
      <w:r w:rsidR="00B22124">
        <w:instrText xml:space="preserve"> XE "</w:instrText>
      </w:r>
      <w:r w:rsidR="00B22124" w:rsidRPr="000A2A28">
        <w:instrText>Utility options:Create AC</w:instrText>
      </w:r>
      <w:r w:rsidR="00C07B4A">
        <w:instrText>o</w:instrText>
      </w:r>
      <w:r w:rsidR="00B22124" w:rsidRPr="000A2A28">
        <w:instrText>S data download</w:instrText>
      </w:r>
      <w:r w:rsidR="00B22124">
        <w:instrText xml:space="preserve">" </w:instrText>
      </w:r>
      <w:r w:rsidR="00B22124">
        <w:fldChar w:fldCharType="end"/>
      </w:r>
    </w:p>
    <w:p w:rsidR="00190066" w:rsidRPr="00A55065" w:rsidRDefault="00AF1F78" w:rsidP="00190066">
      <w:r>
        <w:t xml:space="preserve">The Create </w:t>
      </w:r>
      <w:r w:rsidR="003A74AE">
        <w:t>AC</w:t>
      </w:r>
      <w:r w:rsidR="00335DB2">
        <w:t>o</w:t>
      </w:r>
      <w:r w:rsidR="003A74AE">
        <w:t>S</w:t>
      </w:r>
      <w:r>
        <w:t xml:space="preserve"> Data Download </w:t>
      </w:r>
      <w:r w:rsidR="00190066" w:rsidRPr="00A55065">
        <w:t xml:space="preserve">option </w:t>
      </w:r>
      <w:r>
        <w:t>allows you to create</w:t>
      </w:r>
      <w:r w:rsidR="00190066" w:rsidRPr="00A55065">
        <w:t xml:space="preserve"> the file </w:t>
      </w:r>
      <w:r>
        <w:t>for submission</w:t>
      </w:r>
      <w:r w:rsidR="00190066" w:rsidRPr="00A55065">
        <w:t xml:space="preserve"> to the </w:t>
      </w:r>
      <w:smartTag w:uri="urn:schemas-microsoft-com:office:smarttags" w:element="place">
        <w:smartTag w:uri="urn:schemas-microsoft-com:office:smarttags" w:element="PlaceName">
          <w:r w:rsidR="00190066" w:rsidRPr="00A55065">
            <w:t>American</w:t>
          </w:r>
        </w:smartTag>
        <w:r w:rsidR="00190066" w:rsidRPr="00A55065">
          <w:t xml:space="preserve"> </w:t>
        </w:r>
        <w:smartTag w:uri="urn:schemas-microsoft-com:office:smarttags" w:element="PlaceType">
          <w:r w:rsidR="00190066" w:rsidRPr="00A55065">
            <w:t>College</w:t>
          </w:r>
        </w:smartTag>
      </w:smartTag>
      <w:r w:rsidR="00190066" w:rsidRPr="00A55065">
        <w:t xml:space="preserve"> of</w:t>
      </w:r>
      <w:r>
        <w:t xml:space="preserve"> </w:t>
      </w:r>
      <w:r w:rsidR="00190066" w:rsidRPr="00A55065">
        <w:t>Surgeons (</w:t>
      </w:r>
      <w:r w:rsidR="003A74AE">
        <w:t>AC</w:t>
      </w:r>
      <w:r w:rsidR="00335DB2">
        <w:t>o</w:t>
      </w:r>
      <w:r w:rsidR="003A74AE">
        <w:t>S</w:t>
      </w:r>
      <w:r w:rsidR="00190066" w:rsidRPr="00A55065">
        <w:t>)</w:t>
      </w:r>
      <w:r>
        <w:t>,</w:t>
      </w:r>
      <w:r w:rsidR="00190066" w:rsidRPr="00A55065">
        <w:t xml:space="preserve"> in response to the annual call for data. </w:t>
      </w:r>
    </w:p>
    <w:p w:rsidR="00190066" w:rsidRPr="00A55065" w:rsidRDefault="00190066" w:rsidP="00AF1F78">
      <w:pPr>
        <w:pStyle w:val="Heading2"/>
      </w:pPr>
      <w:bookmarkStart w:id="131" w:name="_Toc421255036"/>
      <w:r w:rsidRPr="00A55065">
        <w:t>SR Create a Report to Preview State/VACCR Output</w:t>
      </w:r>
      <w:bookmarkEnd w:id="131"/>
      <w:r w:rsidR="00B22124">
        <w:fldChar w:fldCharType="begin"/>
      </w:r>
      <w:r w:rsidR="00B22124">
        <w:instrText xml:space="preserve"> XE "</w:instrText>
      </w:r>
      <w:r w:rsidR="00B22124" w:rsidRPr="00A4708E">
        <w:instrText>SR</w:instrText>
      </w:r>
      <w:r w:rsidR="00B22124">
        <w:instrText xml:space="preserve">" </w:instrText>
      </w:r>
      <w:r w:rsidR="00B22124">
        <w:fldChar w:fldCharType="end"/>
      </w:r>
      <w:r w:rsidR="00B22124">
        <w:fldChar w:fldCharType="begin"/>
      </w:r>
      <w:r w:rsidR="00B22124">
        <w:instrText xml:space="preserve"> XE "</w:instrText>
      </w:r>
      <w:r w:rsidR="00B22124" w:rsidRPr="00281E46">
        <w:instrText>Utility options:Create a report to preview stat</w:instrText>
      </w:r>
      <w:r w:rsidR="00767EDE">
        <w:instrText>e/VA</w:instrText>
      </w:r>
      <w:r w:rsidR="00B22124" w:rsidRPr="00281E46">
        <w:instrText>CCR output</w:instrText>
      </w:r>
      <w:r w:rsidR="00B22124">
        <w:instrText xml:space="preserve">" </w:instrText>
      </w:r>
      <w:r w:rsidR="00B22124">
        <w:fldChar w:fldCharType="end"/>
      </w:r>
    </w:p>
    <w:p w:rsidR="00190066" w:rsidRPr="00A55065" w:rsidRDefault="00AF1F78" w:rsidP="00190066">
      <w:r>
        <w:t>The Create a Report to Preview State/</w:t>
      </w:r>
      <w:r w:rsidR="006558FA">
        <w:t>V</w:t>
      </w:r>
      <w:r>
        <w:t>ACCR Output</w:t>
      </w:r>
      <w:r w:rsidR="00190066" w:rsidRPr="00A55065">
        <w:t xml:space="preserve"> option </w:t>
      </w:r>
      <w:r>
        <w:t xml:space="preserve">allows you </w:t>
      </w:r>
      <w:r w:rsidR="00190066" w:rsidRPr="00A55065">
        <w:t>to print the state extract data in a report format</w:t>
      </w:r>
      <w:r>
        <w:t>.</w:t>
      </w:r>
    </w:p>
    <w:p w:rsidR="00190066" w:rsidRPr="00A55065" w:rsidRDefault="00190066" w:rsidP="00190066">
      <w:pPr>
        <w:pStyle w:val="Heading2"/>
      </w:pPr>
      <w:bookmarkStart w:id="132" w:name="_Toc421255037"/>
      <w:r w:rsidRPr="00A55065">
        <w:t>CC  Create State/VACCR Data Download</w:t>
      </w:r>
      <w:bookmarkEnd w:id="132"/>
      <w:r w:rsidR="00B22124">
        <w:fldChar w:fldCharType="begin"/>
      </w:r>
      <w:r w:rsidR="00B22124">
        <w:instrText xml:space="preserve"> XE "</w:instrText>
      </w:r>
      <w:r w:rsidR="00B22124" w:rsidRPr="00A4708E">
        <w:instrText>CC</w:instrText>
      </w:r>
      <w:r w:rsidR="00B22124">
        <w:instrText xml:space="preserve">" </w:instrText>
      </w:r>
      <w:r w:rsidR="00B22124">
        <w:fldChar w:fldCharType="end"/>
      </w:r>
    </w:p>
    <w:p w:rsidR="00190066" w:rsidRPr="00A55065" w:rsidRDefault="00B22124" w:rsidP="00190066">
      <w:r>
        <w:fldChar w:fldCharType="begin"/>
      </w:r>
      <w:r>
        <w:instrText xml:space="preserve"> XE "</w:instrText>
      </w:r>
      <w:r w:rsidRPr="001E039E">
        <w:instrText xml:space="preserve">Utility options:Create state </w:instrText>
      </w:r>
      <w:r w:rsidR="00767EDE">
        <w:instrText>VA</w:instrText>
      </w:r>
      <w:r w:rsidRPr="001E039E">
        <w:instrText>CCR data download</w:instrText>
      </w:r>
      <w:r>
        <w:instrText xml:space="preserve">" </w:instrText>
      </w:r>
      <w:r>
        <w:fldChar w:fldCharType="end"/>
      </w:r>
      <w:r w:rsidR="00190066" w:rsidRPr="00A55065">
        <w:t>Th</w:t>
      </w:r>
      <w:r w:rsidR="00747CE9">
        <w:t xml:space="preserve">e </w:t>
      </w:r>
      <w:smartTag w:uri="urn:schemas-microsoft-com:office:smarttags" w:element="place">
        <w:smartTag w:uri="urn:schemas-microsoft-com:office:smarttags" w:element="PlaceName">
          <w:r w:rsidR="00747CE9">
            <w:t>Create</w:t>
          </w:r>
        </w:smartTag>
        <w:r w:rsidR="00747CE9">
          <w:t xml:space="preserve"> </w:t>
        </w:r>
        <w:smartTag w:uri="urn:schemas-microsoft-com:office:smarttags" w:element="PlaceType">
          <w:r w:rsidR="00747CE9">
            <w:t>State</w:t>
          </w:r>
        </w:smartTag>
      </w:smartTag>
      <w:r w:rsidR="00190066" w:rsidRPr="00A55065">
        <w:t xml:space="preserve"> </w:t>
      </w:r>
      <w:r w:rsidR="006558FA">
        <w:t xml:space="preserve">/VACCR Data Download </w:t>
      </w:r>
      <w:r w:rsidR="00190066" w:rsidRPr="00A55065">
        <w:t xml:space="preserve">option allows you to create a file for </w:t>
      </w:r>
      <w:r w:rsidR="006558FA">
        <w:t xml:space="preserve">the </w:t>
      </w:r>
      <w:r w:rsidR="00190066" w:rsidRPr="00A55065">
        <w:t>transmission of cancer registry information</w:t>
      </w:r>
      <w:r w:rsidR="006558FA">
        <w:t>,</w:t>
      </w:r>
      <w:r w:rsidR="00190066" w:rsidRPr="00A55065">
        <w:t xml:space="preserve"> including confidential patient identity data to </w:t>
      </w:r>
      <w:r w:rsidR="006558FA">
        <w:t>the State collecting agencies</w:t>
      </w:r>
      <w:r w:rsidR="00190066" w:rsidRPr="00A55065">
        <w:t>. This extraction routine include</w:t>
      </w:r>
      <w:r w:rsidR="006558FA">
        <w:t>s</w:t>
      </w:r>
      <w:r w:rsidR="00190066" w:rsidRPr="00A55065">
        <w:t>/download</w:t>
      </w:r>
      <w:r w:rsidR="006558FA">
        <w:t>s</w:t>
      </w:r>
      <w:r w:rsidR="00190066" w:rsidRPr="00A55065">
        <w:t xml:space="preserve"> only patients from your state based on ZIPCODE and COUNTY AT DIAGNOSIS. It also blank</w:t>
      </w:r>
      <w:r w:rsidR="006558FA">
        <w:t>s</w:t>
      </w:r>
      <w:r w:rsidR="00190066" w:rsidRPr="00A55065">
        <w:t xml:space="preserve"> out communicable diseases and substance abuse</w:t>
      </w:r>
      <w:r w:rsidR="006558FA">
        <w:t>,</w:t>
      </w:r>
      <w:r w:rsidR="00190066" w:rsidRPr="00A55065">
        <w:t xml:space="preserve"> which are protected by federal law.</w:t>
      </w:r>
    </w:p>
    <w:p w:rsidR="00190066" w:rsidRPr="00A55065" w:rsidRDefault="000F50AF" w:rsidP="00257BEE">
      <w:pPr>
        <w:pStyle w:val="Heading2"/>
      </w:pPr>
      <w:bookmarkStart w:id="133" w:name="_Toc421255038"/>
      <w:r>
        <w:t xml:space="preserve">TR  </w:t>
      </w:r>
      <w:r w:rsidR="00190066" w:rsidRPr="00A55065">
        <w:t xml:space="preserve">Define </w:t>
      </w:r>
      <w:r w:rsidR="004F2B87">
        <w:t>Cancer</w:t>
      </w:r>
      <w:r w:rsidR="00190066" w:rsidRPr="00A55065">
        <w:t xml:space="preserve"> Registry Parameters</w:t>
      </w:r>
      <w:bookmarkEnd w:id="133"/>
      <w:r w:rsidR="00B22124">
        <w:fldChar w:fldCharType="begin"/>
      </w:r>
      <w:r w:rsidR="00B22124">
        <w:instrText xml:space="preserve"> XE "</w:instrText>
      </w:r>
      <w:r w:rsidR="00B22124" w:rsidRPr="00A4708E">
        <w:instrText>TR</w:instrText>
      </w:r>
      <w:r w:rsidR="00B22124">
        <w:instrText xml:space="preserve">" </w:instrText>
      </w:r>
      <w:r w:rsidR="00B22124">
        <w:fldChar w:fldCharType="end"/>
      </w:r>
      <w:r w:rsidR="00B22124">
        <w:fldChar w:fldCharType="begin"/>
      </w:r>
      <w:r w:rsidR="00B22124">
        <w:instrText xml:space="preserve"> XE "</w:instrText>
      </w:r>
      <w:r w:rsidR="00B22124" w:rsidRPr="00750198">
        <w:instrText xml:space="preserve">Utility options:Define </w:instrText>
      </w:r>
      <w:r w:rsidR="00C07B4A">
        <w:instrText>cancer</w:instrText>
      </w:r>
      <w:r w:rsidR="00B22124" w:rsidRPr="00750198">
        <w:instrText xml:space="preserve"> registry parameters</w:instrText>
      </w:r>
      <w:r w:rsidR="00B22124">
        <w:instrText xml:space="preserve">" </w:instrText>
      </w:r>
      <w:r w:rsidR="00B22124">
        <w:fldChar w:fldCharType="end"/>
      </w:r>
    </w:p>
    <w:p w:rsidR="00190066" w:rsidRPr="00A55065" w:rsidRDefault="00190066" w:rsidP="00190066">
      <w:r w:rsidRPr="00A55065">
        <w:t>Th</w:t>
      </w:r>
      <w:r w:rsidR="006558FA">
        <w:t xml:space="preserve">e Define </w:t>
      </w:r>
      <w:r w:rsidR="004F2B87">
        <w:t>Cancer</w:t>
      </w:r>
      <w:r w:rsidR="006558FA">
        <w:t xml:space="preserve"> Registry Parameters option allows you to</w:t>
      </w:r>
      <w:r w:rsidRPr="00A55065">
        <w:t xml:space="preserve"> set up the </w:t>
      </w:r>
      <w:r w:rsidR="00FE3F4A">
        <w:t xml:space="preserve">OncoTraX: </w:t>
      </w:r>
      <w:r w:rsidR="004F2B87">
        <w:t>Cancer</w:t>
      </w:r>
      <w:r w:rsidR="00FE3F4A">
        <w:t xml:space="preserve"> Registry</w:t>
      </w:r>
      <w:r w:rsidR="006558FA">
        <w:t xml:space="preserve"> </w:t>
      </w:r>
      <w:r w:rsidR="00D571D4">
        <w:t>software</w:t>
      </w:r>
      <w:r w:rsidRPr="00A55065">
        <w:t xml:space="preserve">. </w:t>
      </w:r>
      <w:r w:rsidR="006558FA">
        <w:t xml:space="preserve">You must use this option first, in order to </w:t>
      </w:r>
      <w:r w:rsidRPr="00A55065">
        <w:t xml:space="preserve">make several of the follow-up options work. </w:t>
      </w:r>
      <w:r w:rsidR="006558FA">
        <w:t>For more information, refer to</w:t>
      </w:r>
      <w:r w:rsidRPr="00A55065">
        <w:t xml:space="preserve"> </w:t>
      </w:r>
      <w:r w:rsidR="00D571D4">
        <w:t>software</w:t>
      </w:r>
      <w:r w:rsidRPr="00A55065">
        <w:t xml:space="preserve"> </w:t>
      </w:r>
      <w:r w:rsidR="008A71AC">
        <w:t>i</w:t>
      </w:r>
      <w:r w:rsidRPr="00A55065">
        <w:t>mplementation</w:t>
      </w:r>
      <w:r w:rsidR="008A71AC">
        <w:t xml:space="preserve"> in the </w:t>
      </w:r>
      <w:r w:rsidR="00D571D4">
        <w:rPr>
          <w:i/>
        </w:rPr>
        <w:t>Onco</w:t>
      </w:r>
      <w:r w:rsidR="00335DB2">
        <w:rPr>
          <w:i/>
        </w:rPr>
        <w:t>logy</w:t>
      </w:r>
      <w:r w:rsidR="008A71AC" w:rsidRPr="008A71AC">
        <w:rPr>
          <w:i/>
        </w:rPr>
        <w:t xml:space="preserve"> Technical Manual and </w:t>
      </w:r>
      <w:r w:rsidR="00D571D4">
        <w:rPr>
          <w:i/>
        </w:rPr>
        <w:t>Software</w:t>
      </w:r>
      <w:r w:rsidR="008A71AC" w:rsidRPr="008A71AC">
        <w:rPr>
          <w:i/>
        </w:rPr>
        <w:t xml:space="preserve"> Security Guide</w:t>
      </w:r>
      <w:r w:rsidR="00CB0D60">
        <w:t xml:space="preserve"> at </w:t>
      </w:r>
      <w:hyperlink r:id="rId32" w:history="1">
        <w:r w:rsidR="00335DB2" w:rsidRPr="006663DD">
          <w:rPr>
            <w:rStyle w:val="Hyperlink"/>
          </w:rPr>
          <w:t>http://www.va.gov/vdl/documents/Clinical/Oncology/onc211_tm.doc</w:t>
        </w:r>
      </w:hyperlink>
      <w:r w:rsidR="008A71AC">
        <w:t>.</w:t>
      </w:r>
    </w:p>
    <w:p w:rsidR="00190066" w:rsidRPr="00A55065" w:rsidRDefault="000F50AF" w:rsidP="00257BEE">
      <w:pPr>
        <w:pStyle w:val="Heading2"/>
      </w:pPr>
      <w:bookmarkStart w:id="134" w:name="_Toc421255039"/>
      <w:r>
        <w:lastRenderedPageBreak/>
        <w:t xml:space="preserve">AC  </w:t>
      </w:r>
      <w:r w:rsidR="00190066" w:rsidRPr="00A55065">
        <w:t>Enter/Edit Facility File</w:t>
      </w:r>
      <w:bookmarkEnd w:id="134"/>
      <w:r w:rsidR="00EB6A95">
        <w:fldChar w:fldCharType="begin"/>
      </w:r>
      <w:r w:rsidR="00EB6A95">
        <w:instrText xml:space="preserve"> XE "</w:instrText>
      </w:r>
      <w:r w:rsidR="00EB6A95" w:rsidRPr="00FA098C">
        <w:instrText>AC</w:instrText>
      </w:r>
      <w:r w:rsidR="00EB6A95">
        <w:instrText xml:space="preserve">" </w:instrText>
      </w:r>
      <w:r w:rsidR="00EB6A95">
        <w:fldChar w:fldCharType="end"/>
      </w:r>
      <w:r w:rsidR="00EB6A95">
        <w:fldChar w:fldCharType="begin"/>
      </w:r>
      <w:r w:rsidR="00EB6A95">
        <w:instrText xml:space="preserve"> XE "</w:instrText>
      </w:r>
      <w:r w:rsidR="00EB6A95" w:rsidRPr="00E3059E">
        <w:instrText>Utility options:Enter/edit facility file</w:instrText>
      </w:r>
      <w:r w:rsidR="00EB6A95">
        <w:instrText xml:space="preserve">" </w:instrText>
      </w:r>
      <w:r w:rsidR="00EB6A95">
        <w:fldChar w:fldCharType="end"/>
      </w:r>
    </w:p>
    <w:p w:rsidR="00190066" w:rsidRPr="00A55065" w:rsidRDefault="00190066" w:rsidP="00190066">
      <w:r w:rsidRPr="00A55065">
        <w:t>Th</w:t>
      </w:r>
      <w:r w:rsidR="009A20CF">
        <w:t>e Enter/Edit Facility File</w:t>
      </w:r>
      <w:r w:rsidRPr="00A55065">
        <w:t xml:space="preserve"> option allows you to enter new facilities in the Facility file or change the data for a facility.  </w:t>
      </w:r>
    </w:p>
    <w:p w:rsidR="00190066" w:rsidRPr="00A55065" w:rsidRDefault="009A20CF" w:rsidP="0050358F">
      <w:pPr>
        <w:pStyle w:val="Heading2"/>
      </w:pPr>
      <w:bookmarkStart w:id="135" w:name="_Toc421255040"/>
      <w:r w:rsidRPr="0050358F">
        <w:rPr>
          <w:rStyle w:val="Heading2Char"/>
        </w:rPr>
        <w:t xml:space="preserve">CDD1 </w:t>
      </w:r>
      <w:r>
        <w:rPr>
          <w:rStyle w:val="Heading2Char"/>
        </w:rPr>
        <w:t xml:space="preserve"> </w:t>
      </w:r>
      <w:r w:rsidR="00190066" w:rsidRPr="009A20CF">
        <w:rPr>
          <w:rStyle w:val="Heading2Char"/>
        </w:rPr>
        <w:t>Print Condensed DD--</w:t>
      </w:r>
      <w:r w:rsidR="00D571D4">
        <w:rPr>
          <w:rStyle w:val="Heading2Char"/>
        </w:rPr>
        <w:t>OncoTraX</w:t>
      </w:r>
      <w:r w:rsidR="00190066" w:rsidRPr="009A20CF">
        <w:rPr>
          <w:rStyle w:val="Heading2Char"/>
        </w:rPr>
        <w:t xml:space="preserve"> Patient file</w:t>
      </w:r>
      <w:bookmarkEnd w:id="135"/>
      <w:r w:rsidR="00EB6A95">
        <w:rPr>
          <w:rStyle w:val="Heading2Char"/>
        </w:rPr>
        <w:fldChar w:fldCharType="begin"/>
      </w:r>
      <w:r w:rsidR="00EB6A95">
        <w:instrText xml:space="preserve"> XE "</w:instrText>
      </w:r>
      <w:r w:rsidR="00EB6A95" w:rsidRPr="00FA098C">
        <w:instrText>CDD1</w:instrText>
      </w:r>
      <w:r w:rsidR="00EB6A95">
        <w:instrText xml:space="preserve">" </w:instrText>
      </w:r>
      <w:r w:rsidR="00EB6A95">
        <w:rPr>
          <w:rStyle w:val="Heading2Char"/>
        </w:rPr>
        <w:fldChar w:fldCharType="end"/>
      </w:r>
      <w:r w:rsidR="00EB6A95">
        <w:rPr>
          <w:rStyle w:val="Heading2Char"/>
        </w:rPr>
        <w:fldChar w:fldCharType="begin"/>
      </w:r>
      <w:r w:rsidR="00EB6A95">
        <w:instrText xml:space="preserve"> XE "</w:instrText>
      </w:r>
      <w:r w:rsidR="00EB6A95" w:rsidRPr="00650FDF">
        <w:instrText>Utility options:Print condensed DD-p</w:instrText>
      </w:r>
      <w:r w:rsidR="00EB6A95">
        <w:instrText>atient</w:instrText>
      </w:r>
      <w:r w:rsidR="00EB6A95" w:rsidRPr="00650FDF">
        <w:instrText xml:space="preserve"> file</w:instrText>
      </w:r>
      <w:r w:rsidR="00EB6A95">
        <w:instrText xml:space="preserve">" </w:instrText>
      </w:r>
      <w:r w:rsidR="00EB6A95">
        <w:rPr>
          <w:rStyle w:val="Heading2Char"/>
        </w:rPr>
        <w:fldChar w:fldCharType="end"/>
      </w:r>
    </w:p>
    <w:p w:rsidR="00190066" w:rsidRPr="00A55065" w:rsidRDefault="00190066" w:rsidP="00190066">
      <w:r w:rsidRPr="00A55065">
        <w:t xml:space="preserve">The </w:t>
      </w:r>
      <w:r w:rsidR="009A20CF">
        <w:t>Print Condensed DD-</w:t>
      </w:r>
      <w:r w:rsidR="00D571D4">
        <w:t>OncoTraX</w:t>
      </w:r>
      <w:r w:rsidR="009A20CF">
        <w:t xml:space="preserve"> Patient file option allows you to view the </w:t>
      </w:r>
      <w:r w:rsidRPr="00A55065">
        <w:t>data dictionary</w:t>
      </w:r>
      <w:r w:rsidR="009A20CF">
        <w:t>,</w:t>
      </w:r>
      <w:r w:rsidRPr="00A55065">
        <w:t xml:space="preserve"> which lists all patient in</w:t>
      </w:r>
      <w:r w:rsidR="009A20CF">
        <w:t>formation files in the abstract.</w:t>
      </w:r>
      <w:r w:rsidRPr="00A55065">
        <w:t xml:space="preserve"> </w:t>
      </w:r>
      <w:r w:rsidR="009A20CF">
        <w:t>Use this option w</w:t>
      </w:r>
      <w:r w:rsidRPr="00A55065">
        <w:t xml:space="preserve">hen doing custom reports. </w:t>
      </w:r>
    </w:p>
    <w:p w:rsidR="00190066" w:rsidRPr="00A55065" w:rsidRDefault="000F50AF" w:rsidP="00257BEE">
      <w:pPr>
        <w:pStyle w:val="Heading2"/>
      </w:pPr>
      <w:bookmarkStart w:id="136" w:name="_Toc421255041"/>
      <w:r>
        <w:t xml:space="preserve">CDD2  </w:t>
      </w:r>
      <w:r w:rsidR="00190066" w:rsidRPr="00A55065">
        <w:t>Print Condensed DD--</w:t>
      </w:r>
      <w:r w:rsidR="00D571D4">
        <w:t>OncoTraX</w:t>
      </w:r>
      <w:r w:rsidR="00190066" w:rsidRPr="00A55065">
        <w:t xml:space="preserve"> Primary file</w:t>
      </w:r>
      <w:bookmarkEnd w:id="136"/>
      <w:r w:rsidR="009559D2">
        <w:fldChar w:fldCharType="begin"/>
      </w:r>
      <w:r w:rsidR="009559D2">
        <w:instrText xml:space="preserve"> XE "</w:instrText>
      </w:r>
      <w:r w:rsidR="009559D2" w:rsidRPr="003142CE">
        <w:instrText>Utility options:Print condensed DD-primary file</w:instrText>
      </w:r>
      <w:r w:rsidR="009559D2">
        <w:instrText xml:space="preserve">" </w:instrText>
      </w:r>
      <w:r w:rsidR="009559D2">
        <w:fldChar w:fldCharType="end"/>
      </w:r>
      <w:r w:rsidR="009559D2">
        <w:fldChar w:fldCharType="begin"/>
      </w:r>
      <w:r w:rsidR="009559D2">
        <w:instrText xml:space="preserve"> XE "</w:instrText>
      </w:r>
      <w:r w:rsidR="009559D2" w:rsidRPr="00AD1A9B">
        <w:instrText>CDD2</w:instrText>
      </w:r>
      <w:r w:rsidR="009559D2">
        <w:instrText xml:space="preserve">" </w:instrText>
      </w:r>
      <w:r w:rsidR="009559D2">
        <w:fldChar w:fldCharType="end"/>
      </w:r>
    </w:p>
    <w:p w:rsidR="00190066" w:rsidRPr="00A55065" w:rsidRDefault="009A20CF" w:rsidP="00190066">
      <w:r w:rsidRPr="00A55065">
        <w:t xml:space="preserve">The </w:t>
      </w:r>
      <w:r>
        <w:t>Print Condensed DD-</w:t>
      </w:r>
      <w:r w:rsidR="00D571D4">
        <w:t>OncoTraX</w:t>
      </w:r>
      <w:r>
        <w:t xml:space="preserve"> Primary file option allows you to view the</w:t>
      </w:r>
      <w:r w:rsidR="00190066" w:rsidRPr="00A55065">
        <w:t xml:space="preserve"> data dictionary</w:t>
      </w:r>
      <w:r>
        <w:t>,</w:t>
      </w:r>
      <w:r w:rsidR="00190066" w:rsidRPr="00A55065">
        <w:t xml:space="preserve"> which lists all primary information files in the abstract. </w:t>
      </w:r>
      <w:r>
        <w:t>Use this option w</w:t>
      </w:r>
      <w:r w:rsidRPr="00A55065">
        <w:t>hen doing custom reports.</w:t>
      </w:r>
      <w:r w:rsidR="00190066" w:rsidRPr="00A55065">
        <w:t xml:space="preserve"> </w:t>
      </w:r>
    </w:p>
    <w:p w:rsidR="00190066" w:rsidRPr="00A55065" w:rsidRDefault="000F50AF" w:rsidP="00257BEE">
      <w:pPr>
        <w:pStyle w:val="Heading2"/>
      </w:pPr>
      <w:bookmarkStart w:id="137" w:name="_Toc421255042"/>
      <w:r>
        <w:t>PSR</w:t>
      </w:r>
      <w:r w:rsidR="003B7669">
        <w:t xml:space="preserve">  </w:t>
      </w:r>
      <w:r w:rsidR="00190066" w:rsidRPr="00A55065">
        <w:t>Purge Suspense Records</w:t>
      </w:r>
      <w:bookmarkEnd w:id="137"/>
      <w:r w:rsidR="009559D2">
        <w:fldChar w:fldCharType="begin"/>
      </w:r>
      <w:r w:rsidR="009559D2">
        <w:instrText xml:space="preserve"> XE "</w:instrText>
      </w:r>
      <w:r w:rsidR="009559D2" w:rsidRPr="00AD1A9B">
        <w:instrText>PSR</w:instrText>
      </w:r>
      <w:r w:rsidR="009559D2">
        <w:instrText xml:space="preserve">" </w:instrText>
      </w:r>
      <w:r w:rsidR="009559D2">
        <w:fldChar w:fldCharType="end"/>
      </w:r>
      <w:r w:rsidR="009559D2">
        <w:fldChar w:fldCharType="begin"/>
      </w:r>
      <w:r w:rsidR="009559D2">
        <w:instrText xml:space="preserve"> XE "</w:instrText>
      </w:r>
      <w:r w:rsidR="009559D2" w:rsidRPr="005C0BFC">
        <w:instrText>Utility options:Purge suspense records</w:instrText>
      </w:r>
      <w:r w:rsidR="009559D2">
        <w:instrText xml:space="preserve">" </w:instrText>
      </w:r>
      <w:r w:rsidR="009559D2">
        <w:fldChar w:fldCharType="end"/>
      </w:r>
    </w:p>
    <w:p w:rsidR="00190066" w:rsidRPr="00A55065" w:rsidRDefault="00190066" w:rsidP="00190066">
      <w:r w:rsidRPr="00A55065">
        <w:t>Th</w:t>
      </w:r>
      <w:r w:rsidR="009A20CF">
        <w:t xml:space="preserve">e Purge Suspense Records option allows you to enter </w:t>
      </w:r>
      <w:r w:rsidRPr="00A55065">
        <w:t xml:space="preserve">multiple dates in the suspense file </w:t>
      </w:r>
      <w:r w:rsidR="00DF199F">
        <w:t>when</w:t>
      </w:r>
      <w:r w:rsidRPr="00A55065">
        <w:t xml:space="preserve"> delet</w:t>
      </w:r>
      <w:r w:rsidR="00DF199F">
        <w:t>ing.</w:t>
      </w:r>
      <w:r w:rsidRPr="00A55065">
        <w:t xml:space="preserve"> </w:t>
      </w:r>
      <w:r w:rsidR="00DF199F" w:rsidRPr="00DF199F">
        <w:rPr>
          <w:i/>
        </w:rPr>
        <w:t>Use this option with caution.</w:t>
      </w:r>
    </w:p>
    <w:p w:rsidR="00190066" w:rsidRPr="00A55065" w:rsidRDefault="000F50AF" w:rsidP="00257BEE">
      <w:pPr>
        <w:pStyle w:val="Heading2"/>
      </w:pPr>
      <w:bookmarkStart w:id="138" w:name="_Toc421255043"/>
      <w:r>
        <w:t xml:space="preserve">SP  </w:t>
      </w:r>
      <w:r w:rsidR="00190066" w:rsidRPr="00A55065">
        <w:t>Purge Patient Records with No Suspense/Primaries</w:t>
      </w:r>
      <w:bookmarkEnd w:id="138"/>
      <w:r w:rsidR="009559D2">
        <w:fldChar w:fldCharType="begin"/>
      </w:r>
      <w:r w:rsidR="009559D2">
        <w:instrText xml:space="preserve"> XE "</w:instrText>
      </w:r>
      <w:r w:rsidR="009559D2" w:rsidRPr="00AD1A9B">
        <w:instrText>S</w:instrText>
      </w:r>
      <w:r w:rsidR="009559D2">
        <w:instrText xml:space="preserve">P" </w:instrText>
      </w:r>
      <w:r w:rsidR="009559D2">
        <w:fldChar w:fldCharType="end"/>
      </w:r>
      <w:r w:rsidR="009559D2">
        <w:fldChar w:fldCharType="begin"/>
      </w:r>
      <w:r w:rsidR="009559D2">
        <w:instrText xml:space="preserve"> XE "</w:instrText>
      </w:r>
      <w:r w:rsidR="009559D2" w:rsidRPr="00C12280">
        <w:instrText>Utility options:Purge patient records with no suspense/primaries</w:instrText>
      </w:r>
      <w:r w:rsidR="009559D2">
        <w:instrText xml:space="preserve">" </w:instrText>
      </w:r>
      <w:r w:rsidR="009559D2">
        <w:fldChar w:fldCharType="end"/>
      </w:r>
    </w:p>
    <w:p w:rsidR="00190066" w:rsidRPr="00A55065" w:rsidRDefault="00190066" w:rsidP="00190066">
      <w:r w:rsidRPr="00A55065">
        <w:t>Th</w:t>
      </w:r>
      <w:r w:rsidR="00DF199F">
        <w:t>e Purge Patient Records with No Suspense/Primaries</w:t>
      </w:r>
      <w:r w:rsidRPr="00A55065">
        <w:t xml:space="preserve"> option </w:t>
      </w:r>
      <w:r w:rsidR="00DF199F">
        <w:t>allows you to</w:t>
      </w:r>
      <w:r w:rsidRPr="00A55065">
        <w:t xml:space="preserve"> purge </w:t>
      </w:r>
      <w:r w:rsidR="00D571D4">
        <w:t>OncoTraX</w:t>
      </w:r>
      <w:r w:rsidR="00DF199F">
        <w:t xml:space="preserve"> Patient</w:t>
      </w:r>
      <w:r w:rsidRPr="00A55065">
        <w:t xml:space="preserve"> records with no suspense records and no primaries </w:t>
      </w:r>
    </w:p>
    <w:p w:rsidR="00190066" w:rsidRPr="00A55065" w:rsidRDefault="000F50AF" w:rsidP="00257BEE">
      <w:pPr>
        <w:pStyle w:val="Heading2"/>
      </w:pPr>
      <w:bookmarkStart w:id="139" w:name="_Toc421255044"/>
      <w:r>
        <w:t xml:space="preserve">CS  </w:t>
      </w:r>
      <w:r w:rsidR="00190066" w:rsidRPr="00A55065">
        <w:t xml:space="preserve">Restage CS </w:t>
      </w:r>
      <w:r w:rsidR="002C402B">
        <w:t>C</w:t>
      </w:r>
      <w:r w:rsidR="00190066" w:rsidRPr="00A55065">
        <w:t>ases</w:t>
      </w:r>
      <w:bookmarkEnd w:id="139"/>
      <w:r w:rsidR="009559D2">
        <w:fldChar w:fldCharType="begin"/>
      </w:r>
      <w:r w:rsidR="009559D2">
        <w:instrText xml:space="preserve"> XE "</w:instrText>
      </w:r>
      <w:r w:rsidR="009559D2" w:rsidRPr="00AD1A9B">
        <w:instrText>CS</w:instrText>
      </w:r>
      <w:r w:rsidR="009559D2">
        <w:instrText xml:space="preserve">" </w:instrText>
      </w:r>
      <w:r w:rsidR="009559D2">
        <w:fldChar w:fldCharType="end"/>
      </w:r>
      <w:r w:rsidR="009559D2">
        <w:fldChar w:fldCharType="begin"/>
      </w:r>
      <w:r w:rsidR="009559D2">
        <w:instrText xml:space="preserve"> XE "</w:instrText>
      </w:r>
      <w:r w:rsidR="009559D2" w:rsidRPr="00386B27">
        <w:instrText xml:space="preserve">Utility options:Restage CS cases using </w:instrText>
      </w:r>
      <w:r w:rsidR="00767EDE">
        <w:instrText>latest version</w:instrText>
      </w:r>
      <w:r w:rsidR="009559D2">
        <w:instrText xml:space="preserve">" </w:instrText>
      </w:r>
      <w:r w:rsidR="009559D2">
        <w:fldChar w:fldCharType="end"/>
      </w:r>
      <w:r w:rsidR="00190066" w:rsidRPr="00A55065">
        <w:t xml:space="preserve"> </w:t>
      </w:r>
    </w:p>
    <w:p w:rsidR="00190066" w:rsidRPr="00A55065" w:rsidRDefault="00DF199F" w:rsidP="00190066">
      <w:r>
        <w:t>The Restage CS Cases o</w:t>
      </w:r>
      <w:r w:rsidR="00190066" w:rsidRPr="00A55065">
        <w:t xml:space="preserve">ption </w:t>
      </w:r>
      <w:r>
        <w:t xml:space="preserve">allows you to </w:t>
      </w:r>
      <w:r w:rsidR="00190066" w:rsidRPr="00A55065">
        <w:t>correct a problem in Collaborative Staging</w:t>
      </w:r>
      <w:r w:rsidR="002C402B">
        <w:t>; use the most current version of collaborative staging.</w:t>
      </w:r>
      <w:r>
        <w:t xml:space="preserve"> </w:t>
      </w:r>
      <w:r w:rsidRPr="00335DB2">
        <w:rPr>
          <w:b/>
        </w:rPr>
        <w:t>Run it only once.</w:t>
      </w:r>
    </w:p>
    <w:p w:rsidR="009520B5" w:rsidRDefault="006D4DF6" w:rsidP="006D4DF6">
      <w:pPr>
        <w:pStyle w:val="Heading2"/>
      </w:pPr>
      <w:bookmarkStart w:id="140" w:name="_Toc421255045"/>
      <w:bookmarkStart w:id="141" w:name="_Toc149545542"/>
      <w:r>
        <w:t xml:space="preserve">TNM  </w:t>
      </w:r>
      <w:r w:rsidRPr="00A55065">
        <w:t xml:space="preserve">Compute </w:t>
      </w:r>
      <w:r>
        <w:t>P</w:t>
      </w:r>
      <w:r w:rsidRPr="00A55065">
        <w:t xml:space="preserve">ercentage of TNM </w:t>
      </w:r>
      <w:r>
        <w:t>F</w:t>
      </w:r>
      <w:r w:rsidRPr="00A55065">
        <w:t xml:space="preserve">orms </w:t>
      </w:r>
      <w:r>
        <w:t>C</w:t>
      </w:r>
      <w:r w:rsidRPr="00A55065">
        <w:t>ompleted</w:t>
      </w:r>
      <w:bookmarkEnd w:id="140"/>
      <w:r w:rsidR="002E10A6">
        <w:fldChar w:fldCharType="begin"/>
      </w:r>
      <w:r w:rsidR="002E10A6">
        <w:instrText xml:space="preserve"> XE "</w:instrText>
      </w:r>
      <w:r w:rsidR="002E10A6" w:rsidRPr="007C0D77">
        <w:instrText>TNM</w:instrText>
      </w:r>
      <w:r w:rsidR="002E10A6">
        <w:instrText xml:space="preserve">" </w:instrText>
      </w:r>
      <w:r w:rsidR="002E10A6">
        <w:fldChar w:fldCharType="end"/>
      </w:r>
      <w:r w:rsidR="002E10A6">
        <w:fldChar w:fldCharType="begin"/>
      </w:r>
      <w:r w:rsidR="002E10A6">
        <w:instrText xml:space="preserve"> XE "</w:instrText>
      </w:r>
      <w:r w:rsidR="002E10A6" w:rsidRPr="00FE4799">
        <w:instrText>Utility options:Compute percentage of TNM forms completed</w:instrText>
      </w:r>
      <w:r w:rsidR="002E10A6">
        <w:instrText xml:space="preserve">" </w:instrText>
      </w:r>
      <w:r w:rsidR="002E10A6">
        <w:fldChar w:fldCharType="end"/>
      </w:r>
    </w:p>
    <w:p w:rsidR="006D4DF6" w:rsidRPr="006D4DF6" w:rsidRDefault="008A3CFD" w:rsidP="006D4DF6">
      <w:r>
        <w:t xml:space="preserve">The Compute Percentage of TNM Forms Completed option allows you to compute the percentage of Primary </w:t>
      </w:r>
      <w:r w:rsidRPr="008A3CFD">
        <w:t>T</w:t>
      </w:r>
      <w:r>
        <w:t xml:space="preserve">umor, Regional Lymph </w:t>
      </w:r>
      <w:r w:rsidRPr="008A3CFD">
        <w:t>N</w:t>
      </w:r>
      <w:r>
        <w:t xml:space="preserve">odes, and Distant </w:t>
      </w:r>
      <w:r w:rsidRPr="008A3CFD">
        <w:t>M</w:t>
      </w:r>
      <w:r>
        <w:t>etastasis forms completed.</w:t>
      </w:r>
    </w:p>
    <w:p w:rsidR="009520B5" w:rsidRDefault="009520B5" w:rsidP="006D4DF6">
      <w:pPr>
        <w:pStyle w:val="Heading2"/>
      </w:pPr>
      <w:bookmarkStart w:id="142" w:name="_Toc421255046"/>
      <w:r>
        <w:t>TIME  Timeliness Report</w:t>
      </w:r>
      <w:bookmarkEnd w:id="142"/>
      <w:r w:rsidR="002E10A6">
        <w:fldChar w:fldCharType="begin"/>
      </w:r>
      <w:r w:rsidR="002E10A6">
        <w:instrText xml:space="preserve"> XE "</w:instrText>
      </w:r>
      <w:r w:rsidR="002E10A6" w:rsidRPr="007C0D77">
        <w:instrText>TIME</w:instrText>
      </w:r>
      <w:r w:rsidR="002E10A6">
        <w:instrText xml:space="preserve">" </w:instrText>
      </w:r>
      <w:r w:rsidR="002E10A6">
        <w:fldChar w:fldCharType="end"/>
      </w:r>
      <w:r w:rsidR="002E10A6">
        <w:fldChar w:fldCharType="begin"/>
      </w:r>
      <w:r w:rsidR="002E10A6">
        <w:instrText xml:space="preserve"> XE "</w:instrText>
      </w:r>
      <w:r w:rsidR="002E10A6" w:rsidRPr="00594BDD">
        <w:instrText>Utility options:Timeliness report</w:instrText>
      </w:r>
      <w:r w:rsidR="002E10A6">
        <w:instrText xml:space="preserve">" </w:instrText>
      </w:r>
      <w:r w:rsidR="002E10A6">
        <w:fldChar w:fldCharType="end"/>
      </w:r>
    </w:p>
    <w:p w:rsidR="004E2A77" w:rsidRDefault="009520B5" w:rsidP="00D16F1D">
      <w:r>
        <w:t>The Timeliness Report computes the percentage of cases within the selected date range, which have an ELAPSED DAYS TO COMPLETION value less than 180 days.</w:t>
      </w:r>
    </w:p>
    <w:p w:rsidR="00FC439D" w:rsidRDefault="00FC439D" w:rsidP="00D16F1D"/>
    <w:p w:rsidR="00FC439D" w:rsidRDefault="00FC439D" w:rsidP="00FC439D">
      <w:pPr>
        <w:pStyle w:val="Heading2"/>
      </w:pPr>
      <w:bookmarkStart w:id="143" w:name="_Toc421255047"/>
      <w:r>
        <w:t>CHEM Enter/Edit chemotherapeutic Drug File</w:t>
      </w:r>
      <w:bookmarkEnd w:id="143"/>
    </w:p>
    <w:p w:rsidR="00FC439D" w:rsidRDefault="00FC439D" w:rsidP="00FC439D">
      <w:r>
        <w:t>The Chem module allow</w:t>
      </w:r>
      <w:r w:rsidR="00AA2122">
        <w:t>s</w:t>
      </w:r>
      <w:r>
        <w:t xml:space="preserve"> user to enter chemotherapeutic drugs for use in CHEMOTHERAPY #1-10 fields.  Enter generic che</w:t>
      </w:r>
      <w:r w:rsidR="00CB3214">
        <w:t>motherapeutic drug name with it</w:t>
      </w:r>
      <w:r>
        <w:t>s NSC number</w:t>
      </w:r>
    </w:p>
    <w:p w:rsidR="00FC439D" w:rsidRDefault="00FC439D" w:rsidP="00FC439D">
      <w:pPr>
        <w:pStyle w:val="Heading2"/>
      </w:pPr>
      <w:bookmarkStart w:id="144" w:name="_Toc421255048"/>
      <w:r>
        <w:lastRenderedPageBreak/>
        <w:t>RQRS  Create RQRS Extract</w:t>
      </w:r>
      <w:bookmarkEnd w:id="144"/>
    </w:p>
    <w:p w:rsidR="00FC439D" w:rsidRDefault="00FC439D" w:rsidP="00FC439D">
      <w:r>
        <w:t>The RQRS module allows user to create a RQRS file for submission to ACoS- NCDB.</w:t>
      </w:r>
    </w:p>
    <w:p w:rsidR="00FC439D" w:rsidRDefault="00FC439D" w:rsidP="00D16F1D"/>
    <w:p w:rsidR="004E2A77" w:rsidRDefault="004E2A77" w:rsidP="00D16F1D"/>
    <w:p w:rsidR="004E2A77" w:rsidRDefault="004E2A77" w:rsidP="00D16F1D">
      <w:r>
        <w:br w:type="page"/>
      </w:r>
    </w:p>
    <w:p w:rsidR="004E2A77" w:rsidRDefault="004E2A77" w:rsidP="00D16F1D"/>
    <w:p w:rsidR="004E2A77" w:rsidRDefault="004E2A77" w:rsidP="00D16F1D"/>
    <w:p w:rsidR="004E2A77" w:rsidRDefault="004E2A77" w:rsidP="00D16F1D"/>
    <w:p w:rsidR="004E2A77" w:rsidRPr="004E2A77" w:rsidRDefault="004E2A77" w:rsidP="004E2A77">
      <w:pPr>
        <w:jc w:val="center"/>
        <w:rPr>
          <w:i/>
        </w:rPr>
      </w:pPr>
      <w:r w:rsidRPr="004E2A77">
        <w:rPr>
          <w:i/>
        </w:rPr>
        <w:t>This page intentionally left blank for double-sided printing.</w:t>
      </w:r>
    </w:p>
    <w:p w:rsidR="00FC439D" w:rsidRDefault="00AA2657" w:rsidP="005110AD">
      <w:pPr>
        <w:pStyle w:val="Heading1"/>
      </w:pPr>
      <w:r w:rsidRPr="004E2A77">
        <w:br w:type="page"/>
      </w:r>
    </w:p>
    <w:p w:rsidR="00FC439D" w:rsidRDefault="00FC439D" w:rsidP="005110AD">
      <w:pPr>
        <w:pStyle w:val="Heading1"/>
      </w:pPr>
    </w:p>
    <w:p w:rsidR="00257BEE" w:rsidRPr="00192CD3" w:rsidDel="006D04EC" w:rsidRDefault="00257BEE" w:rsidP="00192CD3">
      <w:pPr>
        <w:pStyle w:val="Heading1"/>
        <w:rPr>
          <w:del w:id="145" w:author="Waller, Kathleen" w:date="2015-06-04T11:06:00Z"/>
        </w:rPr>
      </w:pPr>
      <w:bookmarkStart w:id="146" w:name="_Toc421255049"/>
      <w:r w:rsidRPr="00D16F1D">
        <w:rPr>
          <w:rStyle w:val="Heading1Char"/>
        </w:rPr>
        <w:t xml:space="preserve">Reporting </w:t>
      </w:r>
      <w:r w:rsidR="0007160C" w:rsidRPr="00D16F1D">
        <w:rPr>
          <w:rStyle w:val="Heading1Char"/>
        </w:rPr>
        <w:t>t</w:t>
      </w:r>
      <w:r w:rsidRPr="00D16F1D">
        <w:rPr>
          <w:rStyle w:val="Heading1Char"/>
        </w:rPr>
        <w:t>o VA Central Cancer Registry</w:t>
      </w:r>
      <w:bookmarkEnd w:id="141"/>
      <w:bookmarkEnd w:id="146"/>
      <w:r w:rsidR="009559D2">
        <w:rPr>
          <w:b w:val="0"/>
          <w:bCs w:val="0"/>
        </w:rPr>
        <w:fldChar w:fldCharType="begin"/>
      </w:r>
      <w:r w:rsidR="009559D2">
        <w:instrText xml:space="preserve"> XE </w:instrText>
      </w:r>
      <w:del w:id="147" w:author="Waller, Kathleen" w:date="2015-06-04T11:05:00Z">
        <w:r w:rsidR="009559D2" w:rsidDel="006D04EC">
          <w:delInstrText>"</w:delInstrText>
        </w:r>
      </w:del>
      <w:ins w:id="148" w:author="Waller, Kathleen" w:date="2015-06-04T11:05:00Z">
        <w:r w:rsidR="006D04EC">
          <w:instrText>“</w:instrText>
        </w:r>
      </w:ins>
      <w:r w:rsidR="009559D2" w:rsidRPr="00AB4B31">
        <w:instrText>VACCR:Reporting to</w:instrText>
      </w:r>
      <w:del w:id="149" w:author="Waller, Kathleen" w:date="2015-06-04T11:05:00Z">
        <w:r w:rsidR="009559D2" w:rsidDel="006D04EC">
          <w:delInstrText>"</w:delInstrText>
        </w:r>
      </w:del>
      <w:ins w:id="150" w:author="Waller, Kathleen" w:date="2015-06-04T11:05:00Z">
        <w:r w:rsidR="006D04EC">
          <w:instrText>”</w:instrText>
        </w:r>
      </w:ins>
      <w:r w:rsidR="009559D2">
        <w:instrText xml:space="preserve"> </w:instrText>
      </w:r>
      <w:r w:rsidR="009559D2">
        <w:rPr>
          <w:b w:val="0"/>
          <w:bCs w:val="0"/>
        </w:rPr>
        <w:fldChar w:fldCharType="end"/>
      </w:r>
    </w:p>
    <w:p w:rsidR="006D04EC" w:rsidRDefault="006D04EC" w:rsidP="00257BEE">
      <w:r>
        <w:t xml:space="preserve">Upon completion of an abstract or </w:t>
      </w:r>
      <w:r w:rsidR="001C095E">
        <w:t>when an abstract is updated/changed, the record will auto-export to the ONCSRV</w:t>
      </w:r>
      <w:r>
        <w:t xml:space="preserve">. </w:t>
      </w:r>
      <w:r w:rsidR="001C095E">
        <w:t xml:space="preserve">Using the Rocky Mountain Cancer Data system, </w:t>
      </w:r>
      <w:r>
        <w:t>VACCR staff will perform records consolidation procedures</w:t>
      </w:r>
      <w:r w:rsidR="001C095E">
        <w:t xml:space="preserve"> of all</w:t>
      </w:r>
      <w:r>
        <w:t xml:space="preserve"> submitted data. </w:t>
      </w:r>
    </w:p>
    <w:p w:rsidR="006D04EC" w:rsidRDefault="006D04EC" w:rsidP="00257BEE"/>
    <w:p w:rsidR="007E08E9" w:rsidRDefault="006D04EC" w:rsidP="00257BEE">
      <w:r>
        <w:t xml:space="preserve">If VACCR staff requests data, registrars should utilize the CC Create State/VACCR Data download:  </w:t>
      </w:r>
    </w:p>
    <w:p w:rsidR="007E08E9" w:rsidRDefault="007E08E9" w:rsidP="007E08E9">
      <w:pPr>
        <w:pStyle w:val="courier"/>
      </w:pPr>
      <w:r>
        <w:t>Select *..Utility Options Option: cc  Create State/VACCR Data Download</w:t>
      </w:r>
    </w:p>
    <w:p w:rsidR="007E08E9" w:rsidRDefault="007E08E9" w:rsidP="007E08E9">
      <w:pPr>
        <w:pStyle w:val="courier"/>
      </w:pPr>
      <w:r>
        <w:t xml:space="preserve">    DISPLAY/PRINT on-line instructions? No//   NO</w:t>
      </w:r>
    </w:p>
    <w:p w:rsidR="007E08E9" w:rsidRDefault="007E08E9" w:rsidP="007E08E9">
      <w:pPr>
        <w:pStyle w:val="courier"/>
      </w:pPr>
    </w:p>
    <w:p w:rsidR="007E08E9" w:rsidRDefault="007E08E9" w:rsidP="007E08E9">
      <w:pPr>
        <w:pStyle w:val="courier"/>
      </w:pPr>
      <w:r>
        <w:t xml:space="preserve"> Available record layouts:</w:t>
      </w:r>
    </w:p>
    <w:p w:rsidR="007E08E9" w:rsidRDefault="007E08E9" w:rsidP="007E08E9">
      <w:pPr>
        <w:pStyle w:val="courier"/>
      </w:pPr>
    </w:p>
    <w:p w:rsidR="007E08E9" w:rsidRDefault="007E08E9" w:rsidP="007E08E9">
      <w:pPr>
        <w:pStyle w:val="courier"/>
      </w:pPr>
      <w:r>
        <w:t xml:space="preserve">  1) VACCR Record Layout v11.1 (VA Registry)</w:t>
      </w:r>
    </w:p>
    <w:p w:rsidR="007E08E9" w:rsidRDefault="007E08E9" w:rsidP="007E08E9">
      <w:pPr>
        <w:pStyle w:val="courier"/>
      </w:pPr>
      <w:r>
        <w:t xml:space="preserve">  2) NAACCR State Record Layout v11.1</w:t>
      </w:r>
    </w:p>
    <w:p w:rsidR="007E08E9" w:rsidRDefault="00251147" w:rsidP="007E08E9">
      <w:pPr>
        <w:pStyle w:val="courier"/>
        <w:rPr>
          <w:rFonts w:ascii="Courier New" w:hAnsi="Courier New" w:cs="Courier New"/>
        </w:rPr>
      </w:pPr>
      <w:r>
        <w:rPr>
          <w:rFonts w:ascii="Courier New" w:hAnsi="Courier New" w:cs="Courier New"/>
        </w:rPr>
        <w:t xml:space="preserve">  Exclude PHI COMORBIDITY codes: ? YES//</w:t>
      </w:r>
    </w:p>
    <w:p w:rsidR="00251147" w:rsidRDefault="00251147" w:rsidP="007E08E9">
      <w:pPr>
        <w:pStyle w:val="courier"/>
      </w:pPr>
    </w:p>
    <w:p w:rsidR="007E08E9" w:rsidRDefault="007E08E9" w:rsidP="007E08E9">
      <w:pPr>
        <w:pStyle w:val="courier"/>
      </w:pPr>
      <w:r>
        <w:t xml:space="preserve"> Select record layout: 1  VACCR Record Layout v11.1</w:t>
      </w:r>
    </w:p>
    <w:p w:rsidR="007E08E9" w:rsidRDefault="007E08E9" w:rsidP="007E08E9">
      <w:pPr>
        <w:pStyle w:val="courier"/>
      </w:pPr>
    </w:p>
    <w:p w:rsidR="007E08E9" w:rsidRDefault="007E08E9" w:rsidP="007E08E9">
      <w:pPr>
        <w:pStyle w:val="courier"/>
      </w:pPr>
      <w:r>
        <w:t xml:space="preserve"> Facility Identification Number (FIN): 6211145// </w:t>
      </w:r>
    </w:p>
    <w:p w:rsidR="007E08E9" w:rsidRDefault="007E08E9" w:rsidP="007E08E9">
      <w:pPr>
        <w:pStyle w:val="courier"/>
      </w:pPr>
      <w:r>
        <w:t xml:space="preserve"> Select date field to be used for Start/End range: ?</w:t>
      </w:r>
    </w:p>
    <w:p w:rsidR="007E08E9" w:rsidRDefault="007E08E9" w:rsidP="007E08E9">
      <w:pPr>
        <w:pStyle w:val="courier"/>
      </w:pPr>
    </w:p>
    <w:p w:rsidR="007E08E9" w:rsidRDefault="007E08E9" w:rsidP="007E08E9">
      <w:pPr>
        <w:pStyle w:val="courier"/>
      </w:pPr>
      <w:r>
        <w:t xml:space="preserve">Select the date field you wish to use for this download's Start/End </w:t>
      </w:r>
    </w:p>
    <w:p w:rsidR="007E08E9" w:rsidRDefault="007E08E9" w:rsidP="007E08E9">
      <w:pPr>
        <w:pStyle w:val="courier"/>
      </w:pPr>
      <w:r>
        <w:t>range prompts.</w:t>
      </w:r>
    </w:p>
    <w:p w:rsidR="007E08E9" w:rsidRDefault="007E08E9" w:rsidP="007E08E9">
      <w:pPr>
        <w:pStyle w:val="courier"/>
      </w:pPr>
    </w:p>
    <w:p w:rsidR="007E08E9" w:rsidRDefault="007E08E9" w:rsidP="007E08E9">
      <w:pPr>
        <w:pStyle w:val="courier"/>
      </w:pPr>
      <w:r>
        <w:t xml:space="preserve">     Select one of the following:</w:t>
      </w:r>
    </w:p>
    <w:p w:rsidR="007E08E9" w:rsidRDefault="007E08E9" w:rsidP="007E08E9">
      <w:pPr>
        <w:pStyle w:val="courier"/>
      </w:pPr>
    </w:p>
    <w:p w:rsidR="007E08E9" w:rsidRDefault="007E08E9" w:rsidP="007E08E9">
      <w:pPr>
        <w:pStyle w:val="courier"/>
      </w:pPr>
      <w:r>
        <w:t xml:space="preserve">          1 Date Case Completed &lt;&lt;&lt;&lt;&lt;&lt;&lt;&lt;&lt; USE TO REPORT NEW CASES</w:t>
      </w:r>
    </w:p>
    <w:p w:rsidR="007E08E9" w:rsidRDefault="007E08E9" w:rsidP="007E08E9">
      <w:pPr>
        <w:pStyle w:val="courier"/>
      </w:pPr>
      <w:r>
        <w:t xml:space="preserve">          2 Date Case Last Changed&lt;&lt;&lt;&lt;&lt;&lt;&lt;&lt;USE TO REPORT UPDATED CASES</w:t>
      </w:r>
    </w:p>
    <w:p w:rsidR="007E08E9" w:rsidRDefault="00251147" w:rsidP="007E08E9">
      <w:pPr>
        <w:pStyle w:val="courier"/>
      </w:pPr>
      <w:r>
        <w:t xml:space="preserve">          </w:t>
      </w:r>
      <w:r>
        <w:rPr>
          <w:rFonts w:ascii="Courier New" w:hAnsi="Courier New" w:cs="Courier New"/>
        </w:rPr>
        <w:t>3 Accession Number</w:t>
      </w:r>
    </w:p>
    <w:p w:rsidR="007E08E9" w:rsidRDefault="007E08E9" w:rsidP="007E08E9">
      <w:pPr>
        <w:pStyle w:val="courier"/>
      </w:pPr>
      <w:r>
        <w:t xml:space="preserve"> Select date field to be used for Start/End range: 1  Date Case Completed</w:t>
      </w:r>
    </w:p>
    <w:p w:rsidR="007E08E9" w:rsidRDefault="007E08E9" w:rsidP="007E08E9">
      <w:pPr>
        <w:pStyle w:val="courier"/>
      </w:pPr>
      <w:r>
        <w:t xml:space="preserve"> Start, Date Case Completed:  010107</w:t>
      </w:r>
    </w:p>
    <w:p w:rsidR="007E08E9" w:rsidRDefault="007E08E9" w:rsidP="007E08E9">
      <w:pPr>
        <w:pStyle w:val="courier"/>
      </w:pPr>
      <w:r>
        <w:t xml:space="preserve">   End, Date Case Completed:  013007</w:t>
      </w:r>
    </w:p>
    <w:p w:rsidR="007E08E9" w:rsidRDefault="007E08E9" w:rsidP="007E08E9">
      <w:pPr>
        <w:pStyle w:val="courier"/>
      </w:pPr>
    </w:p>
    <w:p w:rsidR="007E08E9" w:rsidRDefault="007E08E9" w:rsidP="007E08E9">
      <w:pPr>
        <w:pStyle w:val="courier"/>
      </w:pPr>
      <w:r>
        <w:t xml:space="preserve"> These are your current settings:</w:t>
      </w:r>
    </w:p>
    <w:p w:rsidR="007E08E9" w:rsidRDefault="007E08E9" w:rsidP="007E08E9">
      <w:pPr>
        <w:pStyle w:val="courier"/>
      </w:pPr>
    </w:p>
    <w:p w:rsidR="007E08E9" w:rsidRDefault="007E08E9" w:rsidP="007E08E9">
      <w:pPr>
        <w:pStyle w:val="courier"/>
      </w:pPr>
      <w:r>
        <w:t xml:space="preserve"> Record layout.......................: VACCR EXTRACT V11.1</w:t>
      </w:r>
    </w:p>
    <w:p w:rsidR="007E08E9" w:rsidRDefault="007E08E9" w:rsidP="007E08E9">
      <w:pPr>
        <w:pStyle w:val="courier"/>
      </w:pPr>
      <w:r>
        <w:t xml:space="preserve"> Facility Identification Number (FIN): </w:t>
      </w:r>
      <w:r w:rsidR="0029599D">
        <w:t>6330250</w:t>
      </w:r>
    </w:p>
    <w:p w:rsidR="007E08E9" w:rsidRDefault="007E08E9" w:rsidP="007E08E9">
      <w:pPr>
        <w:pStyle w:val="courier"/>
      </w:pPr>
      <w:r>
        <w:t xml:space="preserve"> Start date..........................: 1/1/</w:t>
      </w:r>
      <w:r w:rsidR="0029599D">
        <w:t>11</w:t>
      </w:r>
    </w:p>
    <w:p w:rsidR="007E08E9" w:rsidRDefault="007E08E9" w:rsidP="007E08E9">
      <w:pPr>
        <w:pStyle w:val="courier"/>
      </w:pPr>
      <w:r>
        <w:t xml:space="preserve"> End date............................: 1/30/</w:t>
      </w:r>
      <w:r w:rsidR="0029599D">
        <w:t>11</w:t>
      </w:r>
    </w:p>
    <w:p w:rsidR="007E08E9" w:rsidRDefault="007E08E9" w:rsidP="007E08E9">
      <w:pPr>
        <w:pStyle w:val="courier"/>
      </w:pPr>
      <w:r>
        <w:t xml:space="preserve">Are these settings correct? YES// </w:t>
      </w:r>
    </w:p>
    <w:p w:rsidR="007E08E9" w:rsidRDefault="007E08E9" w:rsidP="007E08E9">
      <w:pPr>
        <w:pStyle w:val="courier"/>
      </w:pPr>
    </w:p>
    <w:p w:rsidR="007E08E9" w:rsidRDefault="007E08E9" w:rsidP="007E08E9">
      <w:pPr>
        <w:pStyle w:val="courier"/>
      </w:pPr>
      <w:r>
        <w:t xml:space="preserve">      --------------------------------------------------------------</w:t>
      </w:r>
    </w:p>
    <w:p w:rsidR="007E08E9" w:rsidRDefault="007E08E9" w:rsidP="007E08E9">
      <w:pPr>
        <w:pStyle w:val="courier"/>
      </w:pPr>
      <w:r>
        <w:t xml:space="preserve">      |Please activate your PC capture program.  The data will be  |</w:t>
      </w:r>
    </w:p>
    <w:p w:rsidR="007E08E9" w:rsidRDefault="007E08E9" w:rsidP="007E08E9">
      <w:pPr>
        <w:pStyle w:val="courier"/>
      </w:pPr>
      <w:r>
        <w:t xml:space="preserve">      |sent in 2 minutes or when you press the return key.         |</w:t>
      </w:r>
    </w:p>
    <w:p w:rsidR="007E08E9" w:rsidRPr="007E3032" w:rsidRDefault="007E08E9" w:rsidP="007E08E9">
      <w:pPr>
        <w:pStyle w:val="courier"/>
      </w:pPr>
      <w:r>
        <w:t xml:space="preserve">      --------------------------------------------------------------</w:t>
      </w:r>
    </w:p>
    <w:p w:rsidR="004E2A77" w:rsidRDefault="004E2A77" w:rsidP="004E2A77">
      <w:r>
        <w:br w:type="page"/>
      </w:r>
    </w:p>
    <w:p w:rsidR="004E2A77" w:rsidRDefault="004E2A77" w:rsidP="004E2A77"/>
    <w:p w:rsidR="004E2A77" w:rsidRDefault="004E2A77" w:rsidP="004E2A77"/>
    <w:p w:rsidR="004E2A77" w:rsidRDefault="004E2A77" w:rsidP="004E2A77"/>
    <w:p w:rsidR="00257BEE" w:rsidRPr="004E2A77" w:rsidRDefault="004E2A77" w:rsidP="004E2A77">
      <w:pPr>
        <w:jc w:val="center"/>
      </w:pPr>
      <w:r>
        <w:rPr>
          <w:i/>
        </w:rPr>
        <w:t>This page intentionally left blank for double-sided printing.</w:t>
      </w:r>
    </w:p>
    <w:p w:rsidR="0088167F" w:rsidRDefault="004E2A77" w:rsidP="0088167F">
      <w:pPr>
        <w:pStyle w:val="Heading1"/>
      </w:pPr>
      <w:r>
        <w:br w:type="page"/>
      </w:r>
      <w:bookmarkStart w:id="151" w:name="_Toc421255050"/>
      <w:r w:rsidR="0088167F">
        <w:lastRenderedPageBreak/>
        <w:t>Utility Tools</w:t>
      </w:r>
      <w:bookmarkEnd w:id="151"/>
      <w:r w:rsidR="00D430E6">
        <w:fldChar w:fldCharType="begin"/>
      </w:r>
      <w:r w:rsidR="00D430E6">
        <w:instrText xml:space="preserve"> XE "</w:instrText>
      </w:r>
      <w:r w:rsidR="00D430E6" w:rsidRPr="00AD4BF8">
        <w:instrText>Utility tools</w:instrText>
      </w:r>
      <w:r w:rsidR="00D430E6">
        <w:instrText xml:space="preserve">" </w:instrText>
      </w:r>
      <w:r w:rsidR="00D430E6">
        <w:fldChar w:fldCharType="end"/>
      </w:r>
      <w:r w:rsidR="0088167F">
        <w:t xml:space="preserve"> </w:t>
      </w:r>
    </w:p>
    <w:p w:rsidR="0069541E" w:rsidRDefault="00765BEC" w:rsidP="00765BEC">
      <w:pPr>
        <w:pStyle w:val="Heading2"/>
      </w:pPr>
      <w:bookmarkStart w:id="152" w:name="_Toc421255051"/>
      <w:r>
        <w:t>PC Capture Program</w:t>
      </w:r>
      <w:bookmarkEnd w:id="152"/>
      <w:r w:rsidR="009559D2">
        <w:fldChar w:fldCharType="begin"/>
      </w:r>
      <w:r w:rsidR="009559D2">
        <w:instrText xml:space="preserve"> XE "</w:instrText>
      </w:r>
      <w:r w:rsidR="009559D2" w:rsidRPr="00AD1A9B">
        <w:instrText>PC capture program</w:instrText>
      </w:r>
      <w:r w:rsidR="009559D2">
        <w:instrText xml:space="preserve">" </w:instrText>
      </w:r>
      <w:r w:rsidR="009559D2">
        <w:fldChar w:fldCharType="end"/>
      </w:r>
      <w:r w:rsidR="009559D2">
        <w:fldChar w:fldCharType="begin"/>
      </w:r>
      <w:r w:rsidR="009559D2">
        <w:instrText xml:space="preserve"> XE "</w:instrText>
      </w:r>
      <w:r w:rsidR="009559D2" w:rsidRPr="00AB0747">
        <w:instrText>Capture program:PC</w:instrText>
      </w:r>
      <w:r w:rsidR="009559D2">
        <w:instrText xml:space="preserve">" </w:instrText>
      </w:r>
      <w:r w:rsidR="009559D2">
        <w:fldChar w:fldCharType="end"/>
      </w:r>
    </w:p>
    <w:p w:rsidR="00257BEE" w:rsidRPr="0069541E" w:rsidRDefault="006A535D" w:rsidP="00A86C1B">
      <w:pPr>
        <w:pStyle w:val="ListNumber"/>
        <w:numPr>
          <w:ilvl w:val="0"/>
          <w:numId w:val="26"/>
        </w:numPr>
      </w:pPr>
      <w:r>
        <w:t>A</w:t>
      </w:r>
      <w:r w:rsidR="00257BEE" w:rsidRPr="0069541E">
        <w:t>ctivate your PC capture program</w:t>
      </w:r>
      <w:r>
        <w:t>.</w:t>
      </w:r>
    </w:p>
    <w:p w:rsidR="00257BEE" w:rsidRPr="007E3032" w:rsidRDefault="00257BEE" w:rsidP="00086B34">
      <w:pPr>
        <w:pStyle w:val="ListNumber"/>
      </w:pPr>
      <w:r w:rsidRPr="0069541E">
        <w:t>Create a folder on yo</w:t>
      </w:r>
      <w:r w:rsidRPr="007E3032">
        <w:t>ur hard drive or network drive</w:t>
      </w:r>
      <w:r w:rsidR="00825DF0">
        <w:t>,</w:t>
      </w:r>
      <w:r w:rsidR="006A535D">
        <w:t xml:space="preserve"> in which you can s</w:t>
      </w:r>
      <w:r w:rsidRPr="007E3032">
        <w:t>ave the data for VACCR</w:t>
      </w:r>
      <w:r w:rsidR="006A535D">
        <w:t>.</w:t>
      </w:r>
    </w:p>
    <w:p w:rsidR="006A535D" w:rsidRDefault="00257BEE" w:rsidP="00086B34">
      <w:pPr>
        <w:pStyle w:val="ListNumber"/>
      </w:pPr>
      <w:r w:rsidRPr="007E3032">
        <w:t xml:space="preserve">Click </w:t>
      </w:r>
      <w:r w:rsidRPr="006A535D">
        <w:rPr>
          <w:b/>
        </w:rPr>
        <w:t>Save</w:t>
      </w:r>
      <w:r w:rsidR="006A535D">
        <w:t>.</w:t>
      </w:r>
      <w:r w:rsidR="008D0EA0">
        <w:t xml:space="preserve"> </w:t>
      </w:r>
      <w:r w:rsidR="008D0EA0" w:rsidRPr="008D0EA0">
        <w:t>Make sur</w:t>
      </w:r>
      <w:r w:rsidR="00765BEC">
        <w:t>e the</w:t>
      </w:r>
      <w:r w:rsidR="008D0EA0" w:rsidRPr="008D0EA0">
        <w:t xml:space="preserve"> </w:t>
      </w:r>
      <w:r w:rsidR="00863432" w:rsidRPr="00863432">
        <w:rPr>
          <w:b/>
        </w:rPr>
        <w:t>S</w:t>
      </w:r>
      <w:r w:rsidR="008D0EA0" w:rsidRPr="008D0EA0">
        <w:rPr>
          <w:b/>
        </w:rPr>
        <w:t>ave as text</w:t>
      </w:r>
      <w:r w:rsidR="008D0EA0" w:rsidRPr="008D0EA0">
        <w:t xml:space="preserve"> is not selected</w:t>
      </w:r>
      <w:r w:rsidR="004D7909">
        <w:t>;</w:t>
      </w:r>
      <w:r w:rsidR="008D0EA0" w:rsidRPr="008D0EA0">
        <w:t xml:space="preserve"> refer to the KEA Term illustration.</w:t>
      </w:r>
    </w:p>
    <w:p w:rsidR="00AB7A45" w:rsidRDefault="00257BEE" w:rsidP="00086B34">
      <w:pPr>
        <w:pStyle w:val="ListNumber"/>
      </w:pPr>
      <w:r w:rsidRPr="007E3032">
        <w:t>Data scroll</w:t>
      </w:r>
      <w:r w:rsidR="00AB7A45">
        <w:t>s</w:t>
      </w:r>
      <w:r w:rsidRPr="007E3032">
        <w:t xml:space="preserve"> across your screen. When the data </w:t>
      </w:r>
      <w:r w:rsidR="00AB7A45">
        <w:t>is done</w:t>
      </w:r>
      <w:r w:rsidRPr="007E3032">
        <w:t xml:space="preserve"> scrolling</w:t>
      </w:r>
      <w:r w:rsidR="00AB7A45">
        <w:t xml:space="preserve">, a </w:t>
      </w:r>
      <w:r w:rsidRPr="00AB7A45">
        <w:rPr>
          <w:b/>
        </w:rPr>
        <w:t>؟</w:t>
      </w:r>
      <w:r w:rsidRPr="007E3032">
        <w:t xml:space="preserve"> </w:t>
      </w:r>
      <w:r w:rsidR="00AB7A45">
        <w:t>(</w:t>
      </w:r>
      <w:r w:rsidR="00AB7A45" w:rsidRPr="007E3032">
        <w:t>backward question mark</w:t>
      </w:r>
      <w:r w:rsidR="00AB7A45">
        <w:t>).displays.</w:t>
      </w:r>
      <w:r w:rsidRPr="007E3032">
        <w:t xml:space="preserve"> </w:t>
      </w:r>
    </w:p>
    <w:p w:rsidR="00257BEE" w:rsidRPr="00AB7A45" w:rsidRDefault="00AB7A45" w:rsidP="00086B34">
      <w:pPr>
        <w:pStyle w:val="ListNumber"/>
      </w:pPr>
      <w:r>
        <w:t xml:space="preserve">Click </w:t>
      </w:r>
      <w:r w:rsidR="00257BEE" w:rsidRPr="007E3032">
        <w:t>the appropriate item o</w:t>
      </w:r>
      <w:r>
        <w:t>n</w:t>
      </w:r>
      <w:r w:rsidR="00257BEE" w:rsidRPr="007E3032">
        <w:t xml:space="preserve"> your </w:t>
      </w:r>
      <w:r>
        <w:t>T</w:t>
      </w:r>
      <w:r w:rsidR="00257BEE" w:rsidRPr="007E3032">
        <w:t xml:space="preserve">oolbar to </w:t>
      </w:r>
      <w:r w:rsidR="00257BEE" w:rsidRPr="00AB7A45">
        <w:rPr>
          <w:b/>
        </w:rPr>
        <w:t>End Capture</w:t>
      </w:r>
      <w:r>
        <w:t>.</w:t>
      </w:r>
    </w:p>
    <w:p w:rsidR="00257BEE" w:rsidRPr="007E3032" w:rsidRDefault="00AB7A45" w:rsidP="00086B34">
      <w:pPr>
        <w:pStyle w:val="ListNumber"/>
      </w:pPr>
      <w:r>
        <w:t xml:space="preserve">Using </w:t>
      </w:r>
      <w:r w:rsidRPr="007E3032">
        <w:t>Microsoft Word</w:t>
      </w:r>
      <w:r>
        <w:t>, o</w:t>
      </w:r>
      <w:r w:rsidR="00257BEE" w:rsidRPr="007E3032">
        <w:t>pen the file you created</w:t>
      </w:r>
      <w:r>
        <w:t>.</w:t>
      </w:r>
    </w:p>
    <w:p w:rsidR="00257BEE" w:rsidRPr="007E3032" w:rsidRDefault="00257BEE" w:rsidP="00086B34">
      <w:pPr>
        <w:pStyle w:val="ListNumber"/>
      </w:pPr>
      <w:r w:rsidRPr="007E3032">
        <w:t>Scroll to the end of the document</w:t>
      </w:r>
      <w:r w:rsidR="00AB7A45">
        <w:t>. A</w:t>
      </w:r>
      <w:r w:rsidRPr="007E3032">
        <w:t xml:space="preserve"> square</w:t>
      </w:r>
      <w:r w:rsidR="00AB7A45">
        <w:t xml:space="preserve"> displays; it was</w:t>
      </w:r>
      <w:r w:rsidRPr="007E3032">
        <w:t xml:space="preserve"> the </w:t>
      </w:r>
      <w:r w:rsidRPr="00AB7A45">
        <w:rPr>
          <w:b/>
        </w:rPr>
        <w:t>؟</w:t>
      </w:r>
      <w:r w:rsidR="00AB7A45">
        <w:t>.</w:t>
      </w:r>
    </w:p>
    <w:p w:rsidR="00257BEE" w:rsidRPr="007E3032" w:rsidRDefault="00257BEE" w:rsidP="00086B34">
      <w:pPr>
        <w:pStyle w:val="ListNumber"/>
      </w:pPr>
      <w:r w:rsidRPr="007E3032">
        <w:t>You must delete th</w:t>
      </w:r>
      <w:r w:rsidR="00AB7A45">
        <w:t>e</w:t>
      </w:r>
      <w:r w:rsidRPr="007E3032">
        <w:t xml:space="preserve"> square</w:t>
      </w:r>
      <w:r w:rsidR="00AB7A45">
        <w:t>. P</w:t>
      </w:r>
      <w:r w:rsidRPr="007E3032">
        <w:t xml:space="preserve">lace </w:t>
      </w:r>
      <w:r w:rsidR="00AB7A45">
        <w:t xml:space="preserve">the </w:t>
      </w:r>
      <w:r w:rsidRPr="007E3032">
        <w:t>cursor to the right of it and backspace twice.</w:t>
      </w:r>
    </w:p>
    <w:p w:rsidR="006A535D" w:rsidRDefault="00AB7A45" w:rsidP="00086B34">
      <w:pPr>
        <w:pStyle w:val="ListNumber"/>
      </w:pPr>
      <w:r>
        <w:t>U</w:t>
      </w:r>
      <w:r w:rsidR="00257BEE" w:rsidRPr="007E3032">
        <w:t xml:space="preserve">se </w:t>
      </w:r>
      <w:r w:rsidRPr="007E3032">
        <w:sym w:font="Wingdings" w:char="F03C"/>
      </w:r>
      <w:r>
        <w:t xml:space="preserve"> (d</w:t>
      </w:r>
      <w:r w:rsidR="00257BEE" w:rsidRPr="007E3032">
        <w:t>isk icon</w:t>
      </w:r>
      <w:r>
        <w:t>)</w:t>
      </w:r>
      <w:r w:rsidR="00257BEE" w:rsidRPr="007E3032">
        <w:t xml:space="preserve"> </w:t>
      </w:r>
      <w:r>
        <w:t>o</w:t>
      </w:r>
      <w:r w:rsidR="00257BEE" w:rsidRPr="007E3032">
        <w:t xml:space="preserve">n your </w:t>
      </w:r>
      <w:r>
        <w:t>T</w:t>
      </w:r>
      <w:r w:rsidR="00257BEE" w:rsidRPr="007E3032">
        <w:t>oolbar</w:t>
      </w:r>
      <w:r>
        <w:t xml:space="preserve"> to </w:t>
      </w:r>
      <w:r w:rsidRPr="00AB7A45">
        <w:rPr>
          <w:b/>
        </w:rPr>
        <w:t>Save</w:t>
      </w:r>
      <w:r w:rsidRPr="007E3032">
        <w:t xml:space="preserve"> your file…</w:t>
      </w:r>
      <w:r>
        <w:t xml:space="preserve">. </w:t>
      </w:r>
      <w:r w:rsidRPr="00AB7A45">
        <w:rPr>
          <w:i/>
        </w:rPr>
        <w:t>D</w:t>
      </w:r>
      <w:r w:rsidR="00257BEE" w:rsidRPr="00AB7A45">
        <w:rPr>
          <w:i/>
        </w:rPr>
        <w:t>o not save</w:t>
      </w:r>
      <w:r w:rsidRPr="00AB7A45">
        <w:rPr>
          <w:i/>
        </w:rPr>
        <w:t xml:space="preserve"> the file in Word format.</w:t>
      </w:r>
    </w:p>
    <w:p w:rsidR="00257BEE" w:rsidRPr="007E3032" w:rsidRDefault="00257BEE" w:rsidP="00086B34">
      <w:pPr>
        <w:pStyle w:val="ListNumber"/>
      </w:pPr>
      <w:r w:rsidRPr="007E3032">
        <w:t>Close the file</w:t>
      </w:r>
      <w:r w:rsidR="00AB7A45">
        <w:t>.</w:t>
      </w:r>
    </w:p>
    <w:p w:rsidR="00257BEE" w:rsidRPr="007E3032" w:rsidRDefault="00EE1B87" w:rsidP="00EE1B87">
      <w:pPr>
        <w:pStyle w:val="Heading2"/>
      </w:pPr>
      <w:bookmarkStart w:id="153" w:name="_Toc421255052"/>
      <w:r>
        <w:t>KEA Term - I</w:t>
      </w:r>
      <w:r w:rsidR="00257BEE" w:rsidRPr="007E3032">
        <w:t xml:space="preserve">llustrated </w:t>
      </w:r>
      <w:r>
        <w:t>D</w:t>
      </w:r>
      <w:r w:rsidR="00257BEE" w:rsidRPr="007E3032">
        <w:t>irection</w:t>
      </w:r>
      <w:r w:rsidR="00863432">
        <w:t>s</w:t>
      </w:r>
      <w:bookmarkEnd w:id="153"/>
      <w:r w:rsidR="009559D2">
        <w:fldChar w:fldCharType="begin"/>
      </w:r>
      <w:r w:rsidR="009559D2">
        <w:instrText xml:space="preserve"> XE "</w:instrText>
      </w:r>
      <w:r w:rsidR="009559D2" w:rsidRPr="00393548">
        <w:instrText>KEA Term:Illustrated directions</w:instrText>
      </w:r>
      <w:r w:rsidR="009559D2">
        <w:instrText xml:space="preserve">" </w:instrText>
      </w:r>
      <w:r w:rsidR="009559D2">
        <w:fldChar w:fldCharType="end"/>
      </w:r>
    </w:p>
    <w:p w:rsidR="00257BEE" w:rsidRPr="007E3032" w:rsidRDefault="00863432" w:rsidP="00863432">
      <w:pPr>
        <w:pStyle w:val="NoteText"/>
      </w:pPr>
      <w:r w:rsidRPr="00863432">
        <w:rPr>
          <w:b/>
        </w:rPr>
        <w:t>Note:</w:t>
      </w:r>
      <w:r>
        <w:t xml:space="preserve"> </w:t>
      </w:r>
      <w:r w:rsidR="00257BEE" w:rsidRPr="007E3032">
        <w:t xml:space="preserve"> If your terminal emulation software is not KEA, you may see different options. </w:t>
      </w:r>
    </w:p>
    <w:p w:rsidR="00863432" w:rsidRDefault="00863432" w:rsidP="006B45B9">
      <w:pPr>
        <w:pStyle w:val="Heading5"/>
      </w:pPr>
      <w:r>
        <w:t>A</w:t>
      </w:r>
      <w:r w:rsidR="00257BEE" w:rsidRPr="007E3032">
        <w:t>ctivat</w:t>
      </w:r>
      <w:r>
        <w:t>ing</w:t>
      </w:r>
      <w:r w:rsidR="00257BEE" w:rsidRPr="007E3032">
        <w:t xml:space="preserve"> your PC capture program</w:t>
      </w:r>
    </w:p>
    <w:p w:rsidR="00863432" w:rsidRDefault="00863432" w:rsidP="00A86C1B">
      <w:pPr>
        <w:pStyle w:val="ListNumber"/>
        <w:numPr>
          <w:ilvl w:val="0"/>
          <w:numId w:val="27"/>
        </w:numPr>
      </w:pPr>
      <w:r w:rsidRPr="007E3032">
        <w:t>Start a capture g File using KEA</w:t>
      </w:r>
      <w:r>
        <w:t>.</w:t>
      </w:r>
    </w:p>
    <w:p w:rsidR="00863432" w:rsidRDefault="00863432" w:rsidP="00086B34">
      <w:pPr>
        <w:pStyle w:val="ListNumber"/>
      </w:pPr>
      <w:r>
        <w:t>C</w:t>
      </w:r>
      <w:r w:rsidR="00257BEE" w:rsidRPr="007E3032">
        <w:t xml:space="preserve">lick </w:t>
      </w:r>
      <w:r w:rsidR="00257BEE" w:rsidRPr="00863432">
        <w:rPr>
          <w:b/>
        </w:rPr>
        <w:t>Tools</w:t>
      </w:r>
      <w:r w:rsidR="00257BEE" w:rsidRPr="007E3032">
        <w:t xml:space="preserve"> at the top of </w:t>
      </w:r>
      <w:r>
        <w:t xml:space="preserve">the VISN </w:t>
      </w:r>
      <w:r w:rsidR="0029599D">
        <w:t>5</w:t>
      </w:r>
      <w:r>
        <w:t xml:space="preserve"> Mirror – KEA 420 window.</w:t>
      </w:r>
    </w:p>
    <w:p w:rsidR="00257BEE" w:rsidRPr="007E3032" w:rsidRDefault="00863432" w:rsidP="00086B34">
      <w:pPr>
        <w:pStyle w:val="ListNumber"/>
      </w:pPr>
      <w:r>
        <w:t>C</w:t>
      </w:r>
      <w:r w:rsidR="00257BEE" w:rsidRPr="007E3032">
        <w:t>lick</w:t>
      </w:r>
      <w:r>
        <w:t xml:space="preserve"> </w:t>
      </w:r>
      <w:r w:rsidR="00257BEE" w:rsidRPr="00284B8E">
        <w:rPr>
          <w:b/>
        </w:rPr>
        <w:t>Capture Incoming Data</w:t>
      </w:r>
      <w:r>
        <w:t>.</w:t>
      </w:r>
    </w:p>
    <w:p w:rsidR="00257BEE" w:rsidRDefault="00257BEE" w:rsidP="00086B34">
      <w:pPr>
        <w:pStyle w:val="ListNumber"/>
      </w:pPr>
      <w:r w:rsidRPr="007E3032">
        <w:t xml:space="preserve">Create a folder on your hard drive or network drive </w:t>
      </w:r>
      <w:r w:rsidR="00863432">
        <w:t xml:space="preserve">and name it </w:t>
      </w:r>
      <w:r w:rsidR="00765BEC">
        <w:t xml:space="preserve">so you know </w:t>
      </w:r>
      <w:r w:rsidRPr="007E3032">
        <w:t>what is in the file.</w:t>
      </w:r>
    </w:p>
    <w:p w:rsidR="00257BEE" w:rsidRPr="007E3032" w:rsidRDefault="001A5C80" w:rsidP="006C178E">
      <w:pPr>
        <w:pStyle w:val="screen0"/>
      </w:pPr>
      <w:r>
        <w:rPr>
          <w:noProof/>
        </w:rPr>
        <w:lastRenderedPageBreak/>
        <w:drawing>
          <wp:inline distT="0" distB="0" distL="0" distR="0">
            <wp:extent cx="4739640" cy="3543300"/>
            <wp:effectExtent l="0" t="0" r="0" b="0"/>
            <wp:docPr id="2" name="Picture 2" descr="Description: Screen capture of the VISN 2 Mirror – KEA 420 window with the Capture Incoming Data pop-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Screen capture of the VISN 2 Mirror – KEA 420 window with the Capture Incoming Data pop-u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39640" cy="3543300"/>
                    </a:xfrm>
                    <a:prstGeom prst="rect">
                      <a:avLst/>
                    </a:prstGeom>
                    <a:noFill/>
                    <a:ln>
                      <a:noFill/>
                    </a:ln>
                  </pic:spPr>
                </pic:pic>
              </a:graphicData>
            </a:graphic>
          </wp:inline>
        </w:drawing>
      </w:r>
    </w:p>
    <w:p w:rsidR="00257BEE" w:rsidRPr="007E3032" w:rsidRDefault="00257BEE" w:rsidP="00086B34">
      <w:pPr>
        <w:pStyle w:val="ListNumber"/>
      </w:pPr>
      <w:r w:rsidRPr="007E3032">
        <w:t xml:space="preserve">Make sure the </w:t>
      </w:r>
      <w:r w:rsidR="00765BEC" w:rsidRPr="00765BEC">
        <w:rPr>
          <w:b/>
        </w:rPr>
        <w:t>S</w:t>
      </w:r>
      <w:r w:rsidRPr="00765BEC">
        <w:rPr>
          <w:b/>
        </w:rPr>
        <w:t>ave as text</w:t>
      </w:r>
      <w:r w:rsidRPr="007E3032">
        <w:t xml:space="preserve"> is </w:t>
      </w:r>
      <w:r w:rsidR="00765BEC">
        <w:t>not selected</w:t>
      </w:r>
      <w:r w:rsidRPr="007E3032">
        <w:t>.</w:t>
      </w:r>
    </w:p>
    <w:p w:rsidR="00257BEE" w:rsidRPr="007E3032" w:rsidRDefault="00257BEE" w:rsidP="00086B34">
      <w:pPr>
        <w:pStyle w:val="ListNumber"/>
      </w:pPr>
      <w:r w:rsidRPr="007E3032">
        <w:t xml:space="preserve">Click </w:t>
      </w:r>
      <w:r w:rsidRPr="00765BEC">
        <w:rPr>
          <w:b/>
        </w:rPr>
        <w:t>Save</w:t>
      </w:r>
      <w:r w:rsidRPr="007E3032">
        <w:t>. The dialog box closes and the data scroll</w:t>
      </w:r>
      <w:r w:rsidR="00765BEC">
        <w:t>s</w:t>
      </w:r>
      <w:r w:rsidRPr="007E3032">
        <w:t xml:space="preserve"> across the screen</w:t>
      </w:r>
      <w:r w:rsidR="00765BEC">
        <w:t>.</w:t>
      </w:r>
      <w:r w:rsidR="00765BEC">
        <w:br/>
        <w:t>T</w:t>
      </w:r>
      <w:r w:rsidRPr="007E3032">
        <w:t xml:space="preserve">his can take </w:t>
      </w:r>
      <w:r w:rsidR="00765BEC">
        <w:t xml:space="preserve">a long </w:t>
      </w:r>
      <w:r w:rsidRPr="007E3032">
        <w:t>time</w:t>
      </w:r>
      <w:r w:rsidR="00765BEC">
        <w:t>,</w:t>
      </w:r>
      <w:r w:rsidRPr="007E3032">
        <w:t xml:space="preserve"> depending on how many cases are sent</w:t>
      </w:r>
      <w:r w:rsidR="00765BEC">
        <w:t>.</w:t>
      </w:r>
    </w:p>
    <w:p w:rsidR="00765BEC" w:rsidRDefault="00765BEC" w:rsidP="00086B34">
      <w:pPr>
        <w:pStyle w:val="ListNumber"/>
      </w:pPr>
      <w:r w:rsidRPr="007E3032">
        <w:t xml:space="preserve">When the data </w:t>
      </w:r>
      <w:r>
        <w:t>is done</w:t>
      </w:r>
      <w:r w:rsidRPr="007E3032">
        <w:t xml:space="preserve"> scrolling</w:t>
      </w:r>
      <w:r>
        <w:t xml:space="preserve">, a </w:t>
      </w:r>
      <w:r w:rsidRPr="00AB7A45">
        <w:rPr>
          <w:b/>
        </w:rPr>
        <w:t>؟</w:t>
      </w:r>
      <w:r w:rsidRPr="007E3032">
        <w:t xml:space="preserve"> </w:t>
      </w:r>
      <w:r>
        <w:t>(</w:t>
      </w:r>
      <w:r w:rsidRPr="007E3032">
        <w:t>backward question mark</w:t>
      </w:r>
      <w:r>
        <w:t>).displays, c</w:t>
      </w:r>
      <w:r w:rsidRPr="007E3032">
        <w:t xml:space="preserve">lick </w:t>
      </w:r>
      <w:r w:rsidRPr="00765BEC">
        <w:rPr>
          <w:b/>
        </w:rPr>
        <w:t>Tools</w:t>
      </w:r>
      <w:r>
        <w:t>.</w:t>
      </w:r>
    </w:p>
    <w:p w:rsidR="00257BEE" w:rsidRPr="00765BEC" w:rsidRDefault="00765BEC" w:rsidP="00086B34">
      <w:pPr>
        <w:pStyle w:val="ListNumber"/>
      </w:pPr>
      <w:r>
        <w:t>C</w:t>
      </w:r>
      <w:r w:rsidRPr="007E3032">
        <w:t xml:space="preserve">lick </w:t>
      </w:r>
      <w:r w:rsidRPr="00335DB2">
        <w:rPr>
          <w:b/>
        </w:rPr>
        <w:t>End Capture</w:t>
      </w:r>
      <w:r>
        <w:t>.</w:t>
      </w:r>
    </w:p>
    <w:p w:rsidR="00257BEE" w:rsidRPr="007E3032" w:rsidRDefault="00257BEE" w:rsidP="00086B34">
      <w:pPr>
        <w:pStyle w:val="ListNumber"/>
      </w:pPr>
      <w:r w:rsidRPr="007E3032">
        <w:t xml:space="preserve">Open the </w:t>
      </w:r>
      <w:r w:rsidR="003557A3">
        <w:t xml:space="preserve">newly created </w:t>
      </w:r>
      <w:r w:rsidRPr="007E3032">
        <w:t>file in Microsoft Word</w:t>
      </w:r>
      <w:r w:rsidR="003557A3">
        <w:t>.</w:t>
      </w:r>
      <w:r w:rsidR="003557A3">
        <w:br/>
        <w:t>Example</w:t>
      </w:r>
      <w:r w:rsidRPr="007E3032">
        <w:t xml:space="preserve"> illustration</w:t>
      </w:r>
      <w:r w:rsidR="003557A3">
        <w:t>:</w:t>
      </w:r>
      <w:r w:rsidRPr="007E3032">
        <w:t xml:space="preserve"> M:\VACCR\</w:t>
      </w:r>
      <w:r w:rsidR="0029599D">
        <w:t>Washington</w:t>
      </w:r>
      <w:r w:rsidR="003557A3">
        <w:t>\VACCR 1-4-04 to 1-31-04.txt</w:t>
      </w:r>
      <w:r w:rsidR="003557A3">
        <w:br/>
      </w:r>
      <w:r w:rsidR="003557A3" w:rsidRPr="003557A3">
        <w:rPr>
          <w:b/>
        </w:rPr>
        <w:t>Save in:</w:t>
      </w:r>
      <w:r w:rsidR="003557A3">
        <w:t xml:space="preserve"> Buffalo</w:t>
      </w:r>
      <w:r w:rsidR="003557A3">
        <w:br/>
      </w:r>
      <w:r w:rsidR="003557A3" w:rsidRPr="003557A3">
        <w:rPr>
          <w:b/>
        </w:rPr>
        <w:t>File name:</w:t>
      </w:r>
      <w:r w:rsidR="003557A3">
        <w:t xml:space="preserve"> VACCR 1-4-04 to 1-31-04</w:t>
      </w:r>
      <w:r w:rsidR="003557A3">
        <w:br/>
      </w:r>
      <w:r w:rsidR="003557A3" w:rsidRPr="003557A3">
        <w:rPr>
          <w:b/>
        </w:rPr>
        <w:t>Save as type:</w:t>
      </w:r>
      <w:r w:rsidR="003557A3">
        <w:t xml:space="preserve"> .txt</w:t>
      </w:r>
    </w:p>
    <w:p w:rsidR="00257BEE" w:rsidRPr="007E3032" w:rsidRDefault="00257BEE" w:rsidP="00257BEE">
      <w:r w:rsidRPr="007E3032">
        <w:t xml:space="preserve">This is the file that you send </w:t>
      </w:r>
      <w:r w:rsidR="00D01178">
        <w:t>by</w:t>
      </w:r>
      <w:r w:rsidRPr="007E3032">
        <w:t xml:space="preserve"> </w:t>
      </w:r>
      <w:r w:rsidR="00D01178">
        <w:t>email</w:t>
      </w:r>
      <w:r w:rsidRPr="007E3032">
        <w:t xml:space="preserve"> to the VA Central Registry.</w:t>
      </w:r>
    </w:p>
    <w:p w:rsidR="00257BEE" w:rsidRPr="007E3032" w:rsidRDefault="00257BEE" w:rsidP="00257BEE">
      <w:pPr>
        <w:pStyle w:val="Heading2"/>
      </w:pPr>
      <w:bookmarkStart w:id="154" w:name="_Toc149545543"/>
      <w:bookmarkStart w:id="155" w:name="_Toc421255053"/>
      <w:r w:rsidRPr="007E3032">
        <w:t>E</w:t>
      </w:r>
      <w:r w:rsidR="00F652FB">
        <w:t>m</w:t>
      </w:r>
      <w:r w:rsidRPr="007E3032">
        <w:t>ailing the VACCR file</w:t>
      </w:r>
      <w:bookmarkEnd w:id="154"/>
      <w:bookmarkEnd w:id="155"/>
      <w:r w:rsidR="009559D2">
        <w:fldChar w:fldCharType="begin"/>
      </w:r>
      <w:r w:rsidR="009559D2">
        <w:instrText xml:space="preserve"> XE "</w:instrText>
      </w:r>
      <w:r w:rsidR="009559D2" w:rsidRPr="009024A2">
        <w:instrText>VACCR file:Emailing</w:instrText>
      </w:r>
      <w:r w:rsidR="009559D2">
        <w:instrText xml:space="preserve">" </w:instrText>
      </w:r>
      <w:r w:rsidR="009559D2">
        <w:fldChar w:fldCharType="end"/>
      </w:r>
    </w:p>
    <w:p w:rsidR="00257BEE" w:rsidRPr="007E3032" w:rsidRDefault="00257BEE" w:rsidP="00257BEE">
      <w:r w:rsidRPr="007E3032">
        <w:t xml:space="preserve">The file you created </w:t>
      </w:r>
      <w:r w:rsidR="00F652FB">
        <w:t>must</w:t>
      </w:r>
      <w:r w:rsidRPr="007E3032">
        <w:t xml:space="preserve"> be </w:t>
      </w:r>
      <w:r w:rsidR="00F652FB">
        <w:t>em</w:t>
      </w:r>
      <w:r w:rsidRPr="007E3032">
        <w:t xml:space="preserve">ailed to the VA Central Registry. There are two methods </w:t>
      </w:r>
      <w:r w:rsidR="00F652FB">
        <w:t xml:space="preserve">by which </w:t>
      </w:r>
      <w:r w:rsidRPr="007E3032">
        <w:t>you can do this.</w:t>
      </w:r>
    </w:p>
    <w:p w:rsidR="00257BEE" w:rsidRPr="007E3032" w:rsidRDefault="00257BEE" w:rsidP="000D2AC0">
      <w:r w:rsidRPr="007E3032">
        <w:t>VA PKI (Privacy Key In</w:t>
      </w:r>
      <w:r w:rsidR="00F652FB">
        <w:t>itiative)</w:t>
      </w:r>
      <w:r w:rsidR="00F01A4C">
        <w:t xml:space="preserve"> i</w:t>
      </w:r>
      <w:r w:rsidR="00F652FB">
        <w:t xml:space="preserve">n your </w:t>
      </w:r>
      <w:r w:rsidR="00F24B5F">
        <w:t xml:space="preserve">Microsoft </w:t>
      </w:r>
      <w:r w:rsidR="00F652FB">
        <w:t>Outlook.</w:t>
      </w:r>
      <w:r w:rsidR="00F652FB">
        <w:br/>
      </w:r>
      <w:r w:rsidRPr="007E3032">
        <w:t>If you do not have VA PKI</w:t>
      </w:r>
      <w:r w:rsidR="00F01A4C">
        <w:t>,</w:t>
      </w:r>
      <w:r w:rsidRPr="007E3032">
        <w:t xml:space="preserve"> request it from the ISO at your facility.</w:t>
      </w:r>
    </w:p>
    <w:p w:rsidR="00257BEE" w:rsidRPr="007E3032" w:rsidRDefault="00257BEE" w:rsidP="006D1295">
      <w:pPr>
        <w:pStyle w:val="Heading2"/>
      </w:pPr>
      <w:bookmarkStart w:id="156" w:name="_Toc149545544"/>
      <w:bookmarkStart w:id="157" w:name="_Toc421255054"/>
      <w:r w:rsidRPr="007E3032">
        <w:t>State Reporting</w:t>
      </w:r>
      <w:bookmarkEnd w:id="156"/>
      <w:bookmarkEnd w:id="157"/>
      <w:r w:rsidR="009559D2">
        <w:fldChar w:fldCharType="begin"/>
      </w:r>
      <w:r w:rsidR="009559D2">
        <w:instrText xml:space="preserve"> XE "</w:instrText>
      </w:r>
      <w:r w:rsidR="009559D2" w:rsidRPr="00AD1A9B">
        <w:instrText>State reporting</w:instrText>
      </w:r>
      <w:r w:rsidR="009559D2">
        <w:instrText xml:space="preserve">" </w:instrText>
      </w:r>
      <w:r w:rsidR="009559D2">
        <w:fldChar w:fldCharType="end"/>
      </w:r>
    </w:p>
    <w:p w:rsidR="00257BEE" w:rsidRPr="007E3032" w:rsidRDefault="00257BEE" w:rsidP="00257BEE">
      <w:r w:rsidRPr="007E3032">
        <w:t>Th</w:t>
      </w:r>
      <w:r w:rsidR="00CC0A1C">
        <w:t>e process</w:t>
      </w:r>
      <w:r w:rsidR="00597DCD">
        <w:t xml:space="preserve"> for extracting </w:t>
      </w:r>
      <w:r w:rsidR="0004653D">
        <w:t>a file to submit to your State Cancer Registry-</w:t>
      </w:r>
    </w:p>
    <w:p w:rsidR="00257BEE" w:rsidRPr="007E3032" w:rsidRDefault="00257BEE" w:rsidP="00A86C1B">
      <w:pPr>
        <w:pStyle w:val="ListNumber"/>
        <w:numPr>
          <w:ilvl w:val="0"/>
          <w:numId w:val="30"/>
        </w:numPr>
      </w:pPr>
      <w:r w:rsidRPr="007E3032">
        <w:t>Start in the Utility Options</w:t>
      </w:r>
    </w:p>
    <w:p w:rsidR="00257BEE" w:rsidRPr="007E3032" w:rsidRDefault="00257BEE" w:rsidP="00086B34">
      <w:pPr>
        <w:pStyle w:val="ListNumber"/>
      </w:pPr>
      <w:r w:rsidRPr="007E3032">
        <w:t xml:space="preserve">Select </w:t>
      </w:r>
      <w:r w:rsidRPr="00F85B4D">
        <w:rPr>
          <w:b/>
        </w:rPr>
        <w:t>CC</w:t>
      </w:r>
      <w:r w:rsidRPr="007E3032">
        <w:t xml:space="preserve"> Create State/VACCR Data Download</w:t>
      </w:r>
    </w:p>
    <w:p w:rsidR="004C5D1B" w:rsidRDefault="004C5D1B" w:rsidP="004C5D1B">
      <w:pPr>
        <w:pStyle w:val="courier"/>
      </w:pPr>
      <w:r>
        <w:t xml:space="preserve">          ***************UTILITY OPTIONS***************</w:t>
      </w:r>
    </w:p>
    <w:p w:rsidR="004C5D1B" w:rsidRDefault="004C5D1B" w:rsidP="004C5D1B">
      <w:pPr>
        <w:pStyle w:val="courier"/>
      </w:pPr>
      <w:r>
        <w:lastRenderedPageBreak/>
        <w:t xml:space="preserve">    DISPLAY/PRINT on-line instructions? No//   NO</w:t>
      </w:r>
    </w:p>
    <w:p w:rsidR="004C5D1B" w:rsidRDefault="004C5D1B" w:rsidP="004C5D1B">
      <w:pPr>
        <w:pStyle w:val="courier"/>
      </w:pPr>
    </w:p>
    <w:p w:rsidR="004C5D1B" w:rsidRDefault="004C5D1B" w:rsidP="004C5D1B">
      <w:pPr>
        <w:pStyle w:val="courier"/>
      </w:pPr>
      <w:r>
        <w:t xml:space="preserve"> Available record layouts:</w:t>
      </w:r>
    </w:p>
    <w:p w:rsidR="004C5D1B" w:rsidRDefault="004C5D1B" w:rsidP="004C5D1B">
      <w:pPr>
        <w:pStyle w:val="courier"/>
      </w:pPr>
    </w:p>
    <w:p w:rsidR="004C5D1B" w:rsidRDefault="004C5D1B" w:rsidP="004C5D1B">
      <w:pPr>
        <w:pStyle w:val="courier"/>
      </w:pPr>
      <w:r>
        <w:t xml:space="preserve">  1) VACCR Record Layout v11.1 (VA Registry)</w:t>
      </w:r>
    </w:p>
    <w:p w:rsidR="004C5D1B" w:rsidRDefault="004C5D1B" w:rsidP="004C5D1B">
      <w:pPr>
        <w:pStyle w:val="courier"/>
      </w:pPr>
      <w:r>
        <w:t xml:space="preserve">  2) NAACCR State Record Layout v11.1</w:t>
      </w:r>
    </w:p>
    <w:p w:rsidR="004C5D1B" w:rsidRDefault="004C5D1B" w:rsidP="004C5D1B">
      <w:pPr>
        <w:pStyle w:val="courier"/>
      </w:pPr>
    </w:p>
    <w:p w:rsidR="004C5D1B" w:rsidRDefault="004C5D1B" w:rsidP="004C5D1B">
      <w:pPr>
        <w:pStyle w:val="courier"/>
      </w:pPr>
      <w:r>
        <w:t xml:space="preserve"> Select record layout: 2  NAACCR State Record Layout v11.1</w:t>
      </w:r>
    </w:p>
    <w:p w:rsidR="004C5D1B" w:rsidRDefault="004C5D1B" w:rsidP="004C5D1B">
      <w:pPr>
        <w:pStyle w:val="courier"/>
      </w:pPr>
    </w:p>
    <w:p w:rsidR="004C5D1B" w:rsidRDefault="004C5D1B" w:rsidP="004C5D1B">
      <w:pPr>
        <w:pStyle w:val="courier"/>
      </w:pPr>
      <w:r>
        <w:t xml:space="preserve"> Facility Identification Number (FIN): 6211145// </w:t>
      </w:r>
    </w:p>
    <w:p w:rsidR="004C5D1B" w:rsidRDefault="004C5D1B" w:rsidP="004C5D1B">
      <w:pPr>
        <w:pStyle w:val="courier"/>
      </w:pPr>
      <w:r>
        <w:t xml:space="preserve"> Select date field to be used for Start/End range: ?</w:t>
      </w:r>
    </w:p>
    <w:p w:rsidR="004C5D1B" w:rsidRDefault="004C5D1B" w:rsidP="004C5D1B">
      <w:pPr>
        <w:pStyle w:val="courier"/>
      </w:pPr>
    </w:p>
    <w:p w:rsidR="004C5D1B" w:rsidRDefault="004C5D1B" w:rsidP="004C5D1B">
      <w:pPr>
        <w:pStyle w:val="courier"/>
      </w:pPr>
      <w:r>
        <w:t xml:space="preserve">Select the date field you wish to use for this download's Start/End </w:t>
      </w:r>
    </w:p>
    <w:p w:rsidR="004C5D1B" w:rsidRDefault="004C5D1B" w:rsidP="004C5D1B">
      <w:pPr>
        <w:pStyle w:val="courier"/>
      </w:pPr>
      <w:r>
        <w:t>range prompts.</w:t>
      </w:r>
    </w:p>
    <w:p w:rsidR="004C5D1B" w:rsidRDefault="004C5D1B" w:rsidP="004C5D1B">
      <w:pPr>
        <w:pStyle w:val="courier"/>
      </w:pPr>
    </w:p>
    <w:p w:rsidR="004C5D1B" w:rsidRDefault="004C5D1B" w:rsidP="004C5D1B">
      <w:pPr>
        <w:pStyle w:val="courier"/>
      </w:pPr>
      <w:r>
        <w:t xml:space="preserve">     Select one of the following:</w:t>
      </w:r>
    </w:p>
    <w:p w:rsidR="004C5D1B" w:rsidRDefault="004C5D1B" w:rsidP="004C5D1B">
      <w:pPr>
        <w:pStyle w:val="courier"/>
      </w:pPr>
    </w:p>
    <w:p w:rsidR="004C5D1B" w:rsidRDefault="004C5D1B" w:rsidP="004C5D1B">
      <w:pPr>
        <w:pStyle w:val="courier"/>
      </w:pPr>
      <w:r>
        <w:t xml:space="preserve">          1         Date Case Completed &lt;&lt;&lt;&lt;&lt;&lt;&lt;&lt;&lt; USE TO REPORT NEW CASES</w:t>
      </w:r>
    </w:p>
    <w:p w:rsidR="004C5D1B" w:rsidRDefault="004C5D1B" w:rsidP="004C5D1B">
      <w:pPr>
        <w:pStyle w:val="courier"/>
      </w:pPr>
      <w:r>
        <w:t xml:space="preserve">          2         Date Case Last Changed&lt;&lt;&lt;&lt;&lt;&lt;&lt;&lt;USE TO REPORT UPDATED CASES</w:t>
      </w:r>
    </w:p>
    <w:p w:rsidR="004C5D1B" w:rsidRDefault="004C5D1B" w:rsidP="004C5D1B">
      <w:pPr>
        <w:pStyle w:val="courier"/>
      </w:pPr>
    </w:p>
    <w:p w:rsidR="004C5D1B" w:rsidRDefault="004C5D1B" w:rsidP="004C5D1B">
      <w:pPr>
        <w:pStyle w:val="courier"/>
      </w:pPr>
      <w:r>
        <w:t xml:space="preserve"> Select date field to be used for Start/End range: 1  Date Case Completed</w:t>
      </w:r>
    </w:p>
    <w:p w:rsidR="004C5D1B" w:rsidRDefault="004C5D1B" w:rsidP="004C5D1B">
      <w:pPr>
        <w:pStyle w:val="courier"/>
      </w:pPr>
      <w:r>
        <w:t xml:space="preserve"> Start, Date Case Completed:  010107</w:t>
      </w:r>
    </w:p>
    <w:p w:rsidR="004C5D1B" w:rsidRDefault="004C5D1B" w:rsidP="004C5D1B">
      <w:pPr>
        <w:pStyle w:val="courier"/>
      </w:pPr>
      <w:r>
        <w:t xml:space="preserve">   End, Date Case Completed:  013107</w:t>
      </w:r>
    </w:p>
    <w:p w:rsidR="004C5D1B" w:rsidRDefault="004C5D1B" w:rsidP="004C5D1B">
      <w:pPr>
        <w:pStyle w:val="courier"/>
      </w:pPr>
      <w:r>
        <w:t xml:space="preserve">Analytic cases only? YES// NO  &lt;&lt;&lt;&lt;&lt;&lt; If you want to report only Analytic </w:t>
      </w:r>
      <w:r w:rsidR="009520B5">
        <w:t>cases choose</w:t>
      </w:r>
      <w:r>
        <w:t xml:space="preserve"> yes, you can ask your state if they want them or not.</w:t>
      </w:r>
    </w:p>
    <w:p w:rsidR="004C5D1B" w:rsidRDefault="004C5D1B" w:rsidP="004C5D1B">
      <w:pPr>
        <w:pStyle w:val="courier"/>
      </w:pPr>
    </w:p>
    <w:p w:rsidR="004C5D1B" w:rsidRDefault="004C5D1B" w:rsidP="004C5D1B">
      <w:pPr>
        <w:pStyle w:val="courier"/>
      </w:pPr>
      <w:r>
        <w:t xml:space="preserve"> These are your current settings:</w:t>
      </w:r>
    </w:p>
    <w:p w:rsidR="004C5D1B" w:rsidRDefault="004C5D1B" w:rsidP="004C5D1B">
      <w:pPr>
        <w:pStyle w:val="courier"/>
      </w:pPr>
    </w:p>
    <w:p w:rsidR="004C5D1B" w:rsidRDefault="004C5D1B" w:rsidP="004C5D1B">
      <w:pPr>
        <w:pStyle w:val="courier"/>
      </w:pPr>
      <w:r>
        <w:t xml:space="preserve"> Record layout.......................: STATE EXTRACT V11.1</w:t>
      </w:r>
    </w:p>
    <w:p w:rsidR="004C5D1B" w:rsidRDefault="004C5D1B" w:rsidP="004C5D1B">
      <w:pPr>
        <w:pStyle w:val="courier"/>
      </w:pPr>
      <w:r>
        <w:t xml:space="preserve"> Facility Identification Number (FIN): 6211145</w:t>
      </w:r>
    </w:p>
    <w:p w:rsidR="004C5D1B" w:rsidRDefault="004C5D1B" w:rsidP="004C5D1B">
      <w:pPr>
        <w:pStyle w:val="courier"/>
      </w:pPr>
      <w:r>
        <w:t xml:space="preserve"> State to be extracted...............: NY</w:t>
      </w:r>
    </w:p>
    <w:p w:rsidR="004C5D1B" w:rsidRDefault="004C5D1B" w:rsidP="004C5D1B">
      <w:pPr>
        <w:pStyle w:val="courier"/>
      </w:pPr>
      <w:r>
        <w:t xml:space="preserve"> Start date..........................: 1/1/07</w:t>
      </w:r>
    </w:p>
    <w:p w:rsidR="004C5D1B" w:rsidRDefault="004C5D1B" w:rsidP="004C5D1B">
      <w:pPr>
        <w:pStyle w:val="courier"/>
      </w:pPr>
      <w:r>
        <w:t xml:space="preserve"> End date............................: 1/31/07</w:t>
      </w:r>
    </w:p>
    <w:p w:rsidR="004C5D1B" w:rsidRDefault="004C5D1B" w:rsidP="004C5D1B">
      <w:pPr>
        <w:pStyle w:val="courier"/>
      </w:pPr>
      <w:r>
        <w:t xml:space="preserve"> Analytic cases only.................: NO</w:t>
      </w:r>
    </w:p>
    <w:p w:rsidR="004C5D1B" w:rsidRDefault="0004653D" w:rsidP="004C5D1B">
      <w:pPr>
        <w:pStyle w:val="courier"/>
      </w:pPr>
      <w:r>
        <w:t xml:space="preserve"> </w:t>
      </w:r>
      <w:r w:rsidR="004C5D1B">
        <w:t xml:space="preserve">Are these settings correct? YES// </w:t>
      </w:r>
    </w:p>
    <w:p w:rsidR="004C5D1B" w:rsidRDefault="004C5D1B" w:rsidP="004C5D1B">
      <w:pPr>
        <w:pStyle w:val="courier"/>
      </w:pPr>
    </w:p>
    <w:p w:rsidR="004C5D1B" w:rsidRDefault="004C5D1B" w:rsidP="004C5D1B">
      <w:pPr>
        <w:pStyle w:val="courier"/>
      </w:pPr>
    </w:p>
    <w:p w:rsidR="004C5D1B" w:rsidRDefault="004C5D1B" w:rsidP="004C5D1B">
      <w:pPr>
        <w:pStyle w:val="courier"/>
      </w:pPr>
      <w:r>
        <w:t xml:space="preserve">      --------------------------------------------------------------</w:t>
      </w:r>
    </w:p>
    <w:p w:rsidR="004C5D1B" w:rsidRDefault="004C5D1B" w:rsidP="004C5D1B">
      <w:pPr>
        <w:pStyle w:val="courier"/>
      </w:pPr>
      <w:r>
        <w:t xml:space="preserve">      |Please activate your PC capture program.  The data will be  |</w:t>
      </w:r>
    </w:p>
    <w:p w:rsidR="00CC0A1C" w:rsidRDefault="004C5D1B" w:rsidP="003A4CFB">
      <w:pPr>
        <w:pStyle w:val="courier"/>
      </w:pPr>
      <w:r>
        <w:t xml:space="preserve">      |sent in 2 minutes or when you press the retur</w:t>
      </w:r>
      <w:r w:rsidR="003A4CFB">
        <w:t>n key.         |</w:t>
      </w:r>
    </w:p>
    <w:p w:rsidR="003A4CFB" w:rsidRPr="007E3032" w:rsidRDefault="003A4CFB" w:rsidP="003A4CFB">
      <w:pPr>
        <w:pStyle w:val="courier"/>
      </w:pPr>
      <w:r>
        <w:tab/>
      </w:r>
      <w:r>
        <w:tab/>
        <w:t>--------------------------------------------------------------</w:t>
      </w:r>
    </w:p>
    <w:p w:rsidR="00CC0A1C" w:rsidRDefault="00CC0A1C" w:rsidP="00CC0A1C">
      <w:pPr>
        <w:pStyle w:val="Heading2"/>
      </w:pPr>
      <w:bookmarkStart w:id="158" w:name="_Toc421255055"/>
      <w:r>
        <w:t>PC Capture Program</w:t>
      </w:r>
      <w:bookmarkEnd w:id="158"/>
      <w:r w:rsidR="009559D2">
        <w:fldChar w:fldCharType="begin"/>
      </w:r>
      <w:r w:rsidR="009559D2">
        <w:instrText xml:space="preserve"> XE "</w:instrText>
      </w:r>
      <w:r w:rsidR="009559D2" w:rsidRPr="00AD1A9B">
        <w:instrText>PC capture program</w:instrText>
      </w:r>
      <w:r w:rsidR="009559D2">
        <w:instrText xml:space="preserve">" </w:instrText>
      </w:r>
      <w:r w:rsidR="009559D2">
        <w:fldChar w:fldCharType="end"/>
      </w:r>
      <w:r w:rsidR="009559D2">
        <w:fldChar w:fldCharType="begin"/>
      </w:r>
      <w:r w:rsidR="009559D2">
        <w:instrText xml:space="preserve"> XE "</w:instrText>
      </w:r>
      <w:r w:rsidR="009559D2" w:rsidRPr="008A5553">
        <w:instrText>Capture program:PC</w:instrText>
      </w:r>
      <w:r w:rsidR="009559D2">
        <w:instrText xml:space="preserve">" </w:instrText>
      </w:r>
      <w:r w:rsidR="009559D2">
        <w:fldChar w:fldCharType="end"/>
      </w:r>
    </w:p>
    <w:p w:rsidR="00CC0A1C" w:rsidRPr="0069541E" w:rsidRDefault="00CC0A1C" w:rsidP="00A86C1B">
      <w:pPr>
        <w:pStyle w:val="ListNumber"/>
        <w:numPr>
          <w:ilvl w:val="0"/>
          <w:numId w:val="31"/>
        </w:numPr>
      </w:pPr>
      <w:r>
        <w:t>A</w:t>
      </w:r>
      <w:r w:rsidRPr="0069541E">
        <w:t>ctivate your PC capture program</w:t>
      </w:r>
      <w:r>
        <w:t>.</w:t>
      </w:r>
    </w:p>
    <w:p w:rsidR="00CC0A1C" w:rsidRPr="007E3032" w:rsidRDefault="00CC0A1C" w:rsidP="00086B34">
      <w:pPr>
        <w:pStyle w:val="ListNumber"/>
      </w:pPr>
      <w:r w:rsidRPr="0069541E">
        <w:t>Create a folder on yo</w:t>
      </w:r>
      <w:r w:rsidRPr="007E3032">
        <w:t>ur hard drive or network drive</w:t>
      </w:r>
      <w:r>
        <w:t>, in which you can s</w:t>
      </w:r>
      <w:r w:rsidRPr="007E3032">
        <w:t>ave the data for VACCR</w:t>
      </w:r>
      <w:r>
        <w:t>.</w:t>
      </w:r>
    </w:p>
    <w:p w:rsidR="00CC0A1C" w:rsidRDefault="00CC0A1C" w:rsidP="00086B34">
      <w:pPr>
        <w:pStyle w:val="ListNumber"/>
      </w:pPr>
      <w:r w:rsidRPr="007E3032">
        <w:t xml:space="preserve">Click </w:t>
      </w:r>
      <w:r w:rsidRPr="006A535D">
        <w:rPr>
          <w:b/>
        </w:rPr>
        <w:t>Save</w:t>
      </w:r>
      <w:r>
        <w:t xml:space="preserve">. </w:t>
      </w:r>
      <w:r w:rsidRPr="008D0EA0">
        <w:t>Make sur</w:t>
      </w:r>
      <w:r>
        <w:t>e the</w:t>
      </w:r>
      <w:r w:rsidRPr="008D0EA0">
        <w:t xml:space="preserve"> </w:t>
      </w:r>
      <w:r w:rsidRPr="00863432">
        <w:rPr>
          <w:b/>
        </w:rPr>
        <w:t>S</w:t>
      </w:r>
      <w:r w:rsidRPr="008D0EA0">
        <w:rPr>
          <w:b/>
        </w:rPr>
        <w:t>ave as text</w:t>
      </w:r>
      <w:r w:rsidRPr="008D0EA0">
        <w:t xml:space="preserve"> is not selected</w:t>
      </w:r>
      <w:r w:rsidR="004D7909">
        <w:t>;</w:t>
      </w:r>
      <w:r w:rsidRPr="008D0EA0">
        <w:t xml:space="preserve"> refer to the KEA Term illustration.</w:t>
      </w:r>
    </w:p>
    <w:p w:rsidR="00CC0A1C" w:rsidRDefault="00CC0A1C" w:rsidP="00086B34">
      <w:pPr>
        <w:pStyle w:val="ListNumber"/>
      </w:pPr>
      <w:r w:rsidRPr="007E3032">
        <w:t>Data scroll</w:t>
      </w:r>
      <w:r>
        <w:t>s</w:t>
      </w:r>
      <w:r w:rsidRPr="007E3032">
        <w:t xml:space="preserve"> across your screen. When the data </w:t>
      </w:r>
      <w:r>
        <w:t>is done</w:t>
      </w:r>
      <w:r w:rsidRPr="007E3032">
        <w:t xml:space="preserve"> scrolling</w:t>
      </w:r>
      <w:r>
        <w:t xml:space="preserve">, a </w:t>
      </w:r>
      <w:r w:rsidRPr="00AB7A45">
        <w:rPr>
          <w:b/>
        </w:rPr>
        <w:t>؟</w:t>
      </w:r>
      <w:r w:rsidRPr="007E3032">
        <w:t xml:space="preserve"> </w:t>
      </w:r>
      <w:r>
        <w:t>(</w:t>
      </w:r>
      <w:r w:rsidRPr="007E3032">
        <w:t>backward question mark</w:t>
      </w:r>
      <w:r>
        <w:t>).displays.</w:t>
      </w:r>
      <w:r w:rsidRPr="007E3032">
        <w:t xml:space="preserve"> </w:t>
      </w:r>
    </w:p>
    <w:p w:rsidR="00CC0A1C" w:rsidRPr="00AB7A45" w:rsidRDefault="00CC0A1C" w:rsidP="00086B34">
      <w:pPr>
        <w:pStyle w:val="ListNumber"/>
      </w:pPr>
      <w:r>
        <w:t xml:space="preserve">Click </w:t>
      </w:r>
      <w:r w:rsidRPr="007E3032">
        <w:t>the appropriate item o</w:t>
      </w:r>
      <w:r>
        <w:t>n</w:t>
      </w:r>
      <w:r w:rsidRPr="007E3032">
        <w:t xml:space="preserve"> your </w:t>
      </w:r>
      <w:r>
        <w:t>T</w:t>
      </w:r>
      <w:r w:rsidRPr="007E3032">
        <w:t xml:space="preserve">oolbar to </w:t>
      </w:r>
      <w:r w:rsidRPr="00AB7A45">
        <w:rPr>
          <w:b/>
        </w:rPr>
        <w:t>End Capture</w:t>
      </w:r>
      <w:r>
        <w:t>.</w:t>
      </w:r>
    </w:p>
    <w:p w:rsidR="00CC0A1C" w:rsidRPr="007E3032" w:rsidRDefault="00CC0A1C" w:rsidP="00086B34">
      <w:pPr>
        <w:pStyle w:val="ListNumber"/>
      </w:pPr>
      <w:r>
        <w:lastRenderedPageBreak/>
        <w:t xml:space="preserve">Using </w:t>
      </w:r>
      <w:r w:rsidRPr="007E3032">
        <w:t>Microsoft Word</w:t>
      </w:r>
      <w:r>
        <w:t>, o</w:t>
      </w:r>
      <w:r w:rsidRPr="007E3032">
        <w:t>pen the file you created</w:t>
      </w:r>
      <w:r>
        <w:t>.</w:t>
      </w:r>
    </w:p>
    <w:p w:rsidR="00CC0A1C" w:rsidRPr="007E3032" w:rsidRDefault="00CC0A1C" w:rsidP="00086B34">
      <w:pPr>
        <w:pStyle w:val="ListNumber"/>
      </w:pPr>
      <w:r w:rsidRPr="007E3032">
        <w:t>Scroll to the end of the document</w:t>
      </w:r>
      <w:r>
        <w:t>. A</w:t>
      </w:r>
      <w:r w:rsidRPr="007E3032">
        <w:t xml:space="preserve"> square</w:t>
      </w:r>
      <w:r>
        <w:t xml:space="preserve"> displays; it was</w:t>
      </w:r>
      <w:r w:rsidRPr="007E3032">
        <w:t xml:space="preserve"> the </w:t>
      </w:r>
      <w:r w:rsidRPr="00AB7A45">
        <w:rPr>
          <w:b/>
        </w:rPr>
        <w:t>؟</w:t>
      </w:r>
      <w:r>
        <w:t>.</w:t>
      </w:r>
    </w:p>
    <w:p w:rsidR="00CC0A1C" w:rsidRPr="007E3032" w:rsidRDefault="00CC0A1C" w:rsidP="00086B34">
      <w:pPr>
        <w:pStyle w:val="ListNumber"/>
      </w:pPr>
      <w:r w:rsidRPr="007E3032">
        <w:t>You must delete th</w:t>
      </w:r>
      <w:r>
        <w:t>e</w:t>
      </w:r>
      <w:r w:rsidRPr="007E3032">
        <w:t xml:space="preserve"> square</w:t>
      </w:r>
      <w:r>
        <w:t>. P</w:t>
      </w:r>
      <w:r w:rsidRPr="007E3032">
        <w:t xml:space="preserve">lace </w:t>
      </w:r>
      <w:r>
        <w:t xml:space="preserve">the </w:t>
      </w:r>
      <w:r w:rsidRPr="007E3032">
        <w:t>cursor to the right of it and backspace twice.</w:t>
      </w:r>
    </w:p>
    <w:p w:rsidR="00CF184E" w:rsidRPr="00CF184E" w:rsidRDefault="00CC0A1C" w:rsidP="00086B34">
      <w:pPr>
        <w:pStyle w:val="ListNumber"/>
      </w:pPr>
      <w:r>
        <w:t>U</w:t>
      </w:r>
      <w:r w:rsidRPr="007E3032">
        <w:t xml:space="preserve">se </w:t>
      </w:r>
      <w:r w:rsidRPr="007E3032">
        <w:sym w:font="Wingdings" w:char="F03C"/>
      </w:r>
      <w:r>
        <w:t xml:space="preserve"> (d</w:t>
      </w:r>
      <w:r w:rsidRPr="007E3032">
        <w:t>isk icon</w:t>
      </w:r>
      <w:r>
        <w:t>)</w:t>
      </w:r>
      <w:r w:rsidRPr="007E3032">
        <w:t xml:space="preserve"> </w:t>
      </w:r>
      <w:r>
        <w:t>o</w:t>
      </w:r>
      <w:r w:rsidRPr="007E3032">
        <w:t xml:space="preserve">n your </w:t>
      </w:r>
      <w:r>
        <w:t>T</w:t>
      </w:r>
      <w:r w:rsidRPr="007E3032">
        <w:t>oolbar</w:t>
      </w:r>
      <w:r>
        <w:t xml:space="preserve"> to </w:t>
      </w:r>
      <w:r w:rsidRPr="00AB7A45">
        <w:rPr>
          <w:b/>
        </w:rPr>
        <w:t>Save</w:t>
      </w:r>
      <w:r w:rsidRPr="007E3032">
        <w:t xml:space="preserve"> your file…</w:t>
      </w:r>
      <w:r>
        <w:t xml:space="preserve">. </w:t>
      </w:r>
      <w:r w:rsidRPr="00AB7A45">
        <w:rPr>
          <w:i/>
        </w:rPr>
        <w:t>Do not save the file in Word format.</w:t>
      </w:r>
    </w:p>
    <w:p w:rsidR="00CF184E" w:rsidRDefault="00CC0A1C" w:rsidP="00086B34">
      <w:pPr>
        <w:pStyle w:val="ListNumber"/>
      </w:pPr>
      <w:r w:rsidRPr="007E3032">
        <w:t>Close the file</w:t>
      </w:r>
      <w:r>
        <w:t>.</w:t>
      </w:r>
    </w:p>
    <w:p w:rsidR="00257BEE" w:rsidRPr="007E3032" w:rsidRDefault="00257BEE" w:rsidP="00257BEE">
      <w:r w:rsidRPr="007E3032">
        <w:t xml:space="preserve">This is the file that you send to the state. You need </w:t>
      </w:r>
      <w:r w:rsidR="00DC7F26">
        <w:t>instruction</w:t>
      </w:r>
      <w:r w:rsidRPr="007E3032">
        <w:t>s from your state</w:t>
      </w:r>
      <w:r w:rsidR="00DC7F26">
        <w:t>,</w:t>
      </w:r>
      <w:r w:rsidRPr="007E3032">
        <w:t xml:space="preserve"> regarding how </w:t>
      </w:r>
      <w:r w:rsidR="00DC7F26">
        <w:t>to transmit the data.</w:t>
      </w:r>
    </w:p>
    <w:p w:rsidR="00257BEE" w:rsidRPr="007E3032" w:rsidRDefault="00257BEE" w:rsidP="009A775C">
      <w:pPr>
        <w:pStyle w:val="Heading2"/>
      </w:pPr>
      <w:bookmarkStart w:id="159" w:name="_Toc149545545"/>
      <w:bookmarkStart w:id="160" w:name="_Toc421255056"/>
      <w:r w:rsidRPr="007E3032">
        <w:t xml:space="preserve">Downloading </w:t>
      </w:r>
      <w:r w:rsidR="0065739B">
        <w:t>Y</w:t>
      </w:r>
      <w:r w:rsidRPr="007E3032">
        <w:t xml:space="preserve">our Data from </w:t>
      </w:r>
      <w:smartTag w:uri="urn:schemas-microsoft-com:office:smarttags" w:element="place">
        <w:r w:rsidR="00C561A6">
          <w:t>V</w:t>
        </w:r>
        <w:r w:rsidR="00BF2F34">
          <w:t>ist</w:t>
        </w:r>
        <w:r w:rsidR="00C561A6">
          <w:t>A</w:t>
        </w:r>
      </w:smartTag>
      <w:r w:rsidRPr="007E3032">
        <w:t xml:space="preserve"> for the </w:t>
      </w:r>
      <w:r w:rsidR="003A74AE">
        <w:t>AC</w:t>
      </w:r>
      <w:r w:rsidR="00335DB2">
        <w:t>o</w:t>
      </w:r>
      <w:r w:rsidR="003A74AE">
        <w:t>S</w:t>
      </w:r>
      <w:bookmarkEnd w:id="159"/>
      <w:bookmarkEnd w:id="160"/>
      <w:r w:rsidR="009559D2">
        <w:fldChar w:fldCharType="begin"/>
      </w:r>
      <w:r w:rsidR="009559D2">
        <w:instrText xml:space="preserve"> XE "</w:instrText>
      </w:r>
      <w:r w:rsidR="009559D2" w:rsidRPr="00C314E1">
        <w:instrText>Downloading:Data from VistA for AC</w:instrText>
      </w:r>
      <w:r w:rsidR="00DF79FB">
        <w:instrText>o</w:instrText>
      </w:r>
      <w:r w:rsidR="009559D2" w:rsidRPr="00C314E1">
        <w:instrText>S</w:instrText>
      </w:r>
      <w:r w:rsidR="009559D2">
        <w:instrText xml:space="preserve">" </w:instrText>
      </w:r>
      <w:r w:rsidR="009559D2">
        <w:fldChar w:fldCharType="end"/>
      </w:r>
    </w:p>
    <w:p w:rsidR="00257BEE" w:rsidRPr="007E3032" w:rsidRDefault="00512E54" w:rsidP="00A86C1B">
      <w:pPr>
        <w:pStyle w:val="ListNumber"/>
        <w:numPr>
          <w:ilvl w:val="0"/>
          <w:numId w:val="32"/>
        </w:numPr>
      </w:pPr>
      <w:r>
        <w:t xml:space="preserve">Start in </w:t>
      </w:r>
      <w:r w:rsidR="00257BEE" w:rsidRPr="007E3032">
        <w:t>Utility Options</w:t>
      </w:r>
      <w:r>
        <w:t>.</w:t>
      </w:r>
      <w:r w:rsidR="00257BEE" w:rsidRPr="007E3032">
        <w:t xml:space="preserve"> </w:t>
      </w:r>
    </w:p>
    <w:p w:rsidR="00257BEE" w:rsidRPr="007E3032" w:rsidRDefault="00257BEE" w:rsidP="00086B34">
      <w:pPr>
        <w:pStyle w:val="ListNumber"/>
      </w:pPr>
      <w:r w:rsidRPr="007E3032">
        <w:t>Select</w:t>
      </w:r>
      <w:r w:rsidR="00512E54">
        <w:t xml:space="preserve"> CT</w:t>
      </w:r>
      <w:r w:rsidR="00512E54">
        <w:tab/>
      </w:r>
      <w:r w:rsidRPr="007E3032">
        <w:t xml:space="preserve">Create </w:t>
      </w:r>
      <w:r w:rsidR="003A74AE">
        <w:t>AC</w:t>
      </w:r>
      <w:r w:rsidR="00335DB2">
        <w:t>o</w:t>
      </w:r>
      <w:r w:rsidR="003A74AE">
        <w:t>S</w:t>
      </w:r>
      <w:r w:rsidRPr="007E3032">
        <w:t xml:space="preserve"> Data Disk</w:t>
      </w:r>
      <w:r w:rsidR="00512E54">
        <w:t>.</w:t>
      </w:r>
    </w:p>
    <w:p w:rsidR="00257BEE" w:rsidRPr="007E3032" w:rsidRDefault="00257BEE" w:rsidP="00086B34">
      <w:pPr>
        <w:pStyle w:val="ListNumber"/>
      </w:pPr>
      <w:r w:rsidRPr="007E3032">
        <w:t>Activate your PC capture program when you see</w:t>
      </w:r>
      <w:r w:rsidR="003A44F3">
        <w:t>:</w:t>
      </w:r>
    </w:p>
    <w:p w:rsidR="00512E54" w:rsidRPr="007E3032" w:rsidRDefault="00512E54" w:rsidP="00335DB2">
      <w:pPr>
        <w:pStyle w:val="courier"/>
      </w:pPr>
      <w:r w:rsidRPr="007E3032">
        <w:t>-----------------------------------------------------------------------</w:t>
      </w:r>
      <w:r w:rsidR="00335DB2">
        <w:t>----</w:t>
      </w:r>
    </w:p>
    <w:p w:rsidR="00512E54" w:rsidRPr="007E3032" w:rsidRDefault="00512E54" w:rsidP="00335DB2">
      <w:pPr>
        <w:pStyle w:val="courier"/>
      </w:pPr>
      <w:r>
        <w:tab/>
      </w:r>
      <w:r w:rsidRPr="007E3032">
        <w:t>|Please activate your PC capture program.  The data will be sent|</w:t>
      </w:r>
    </w:p>
    <w:p w:rsidR="00257BEE" w:rsidRPr="007E3032" w:rsidRDefault="00512E54" w:rsidP="00335DB2">
      <w:pPr>
        <w:pStyle w:val="courier"/>
      </w:pPr>
      <w:r>
        <w:tab/>
      </w:r>
      <w:r w:rsidRPr="007E3032">
        <w:t>in 30 seconds or when you press the return key</w:t>
      </w:r>
      <w:r>
        <w:t>.</w:t>
      </w:r>
      <w:r w:rsidR="00257BEE" w:rsidRPr="007E3032">
        <w:t xml:space="preserve">   </w:t>
      </w:r>
    </w:p>
    <w:p w:rsidR="003A44F3" w:rsidRDefault="00257BEE" w:rsidP="00086B34">
      <w:pPr>
        <w:pStyle w:val="ListNumber"/>
      </w:pPr>
      <w:r w:rsidRPr="007E3032">
        <w:t>Name the file</w:t>
      </w:r>
      <w:r w:rsidR="003A44F3">
        <w:t xml:space="preserve">, </w:t>
      </w:r>
      <w:r w:rsidRPr="007E3032">
        <w:t>8 character</w:t>
      </w:r>
      <w:r w:rsidR="003A44F3">
        <w:t>s</w:t>
      </w:r>
      <w:r w:rsidRPr="007E3032">
        <w:t xml:space="preserve"> or less</w:t>
      </w:r>
      <w:r w:rsidR="003A44F3">
        <w:t>.</w:t>
      </w:r>
    </w:p>
    <w:p w:rsidR="00257BEE" w:rsidRPr="007E3032" w:rsidRDefault="003A44F3" w:rsidP="00086B34">
      <w:pPr>
        <w:pStyle w:val="ListNumber"/>
      </w:pPr>
      <w:r>
        <w:t>Mov</w:t>
      </w:r>
      <w:r w:rsidR="00257BEE" w:rsidRPr="007E3032">
        <w:t xml:space="preserve">e </w:t>
      </w:r>
      <w:r>
        <w:t>the file</w:t>
      </w:r>
      <w:r w:rsidR="00257BEE" w:rsidRPr="007E3032">
        <w:t xml:space="preserve"> </w:t>
      </w:r>
      <w:r>
        <w:t>to</w:t>
      </w:r>
      <w:r w:rsidR="00257BEE" w:rsidRPr="007E3032">
        <w:t xml:space="preserve"> an accessible place on you</w:t>
      </w:r>
      <w:r>
        <w:t xml:space="preserve">r hard drive or network drive. </w:t>
      </w:r>
      <w:r w:rsidR="00257BEE" w:rsidRPr="007E3032">
        <w:t>The</w:t>
      </w:r>
      <w:r>
        <w:t xml:space="preserve"> filename in the</w:t>
      </w:r>
      <w:r w:rsidR="00257BEE" w:rsidRPr="007E3032">
        <w:t xml:space="preserve"> </w:t>
      </w:r>
      <w:r w:rsidR="00257BEE" w:rsidRPr="003A44F3">
        <w:rPr>
          <w:i/>
        </w:rPr>
        <w:t>path</w:t>
      </w:r>
      <w:r w:rsidR="00257BEE" w:rsidRPr="007E3032">
        <w:t xml:space="preserve"> to the file cannot </w:t>
      </w:r>
      <w:r>
        <w:t>contain</w:t>
      </w:r>
      <w:r w:rsidR="00257BEE" w:rsidRPr="007E3032">
        <w:t xml:space="preserve"> more than 8 characters</w:t>
      </w:r>
      <w:r>
        <w:t>.</w:t>
      </w:r>
      <w:r w:rsidR="00257BEE" w:rsidRPr="007E3032">
        <w:t xml:space="preserve"> </w:t>
      </w:r>
    </w:p>
    <w:p w:rsidR="00257BEE" w:rsidRPr="007E3032" w:rsidRDefault="003A44F3" w:rsidP="003A44F3">
      <w:pPr>
        <w:pStyle w:val="NoteText"/>
      </w:pPr>
      <w:r w:rsidRPr="003A44F3">
        <w:rPr>
          <w:b/>
        </w:rPr>
        <w:t>Note:</w:t>
      </w:r>
      <w:r>
        <w:t xml:space="preserve"> Do </w:t>
      </w:r>
      <w:r w:rsidR="00257BEE" w:rsidRPr="007E3032">
        <w:t>not place the file on your desktop</w:t>
      </w:r>
      <w:r>
        <w:t>.</w:t>
      </w:r>
      <w:r w:rsidR="00257BEE" w:rsidRPr="007E3032">
        <w:t xml:space="preserve"> </w:t>
      </w:r>
      <w:r>
        <w:t>T</w:t>
      </w:r>
      <w:r w:rsidR="00257BEE" w:rsidRPr="007E3032">
        <w:t xml:space="preserve">he path to the file is too complicated for this strictly MS DOS program. (M:\2004BUF.TXT) </w:t>
      </w:r>
    </w:p>
    <w:p w:rsidR="00010597" w:rsidRDefault="00010597" w:rsidP="00257BEE"/>
    <w:p w:rsidR="00010597" w:rsidRDefault="00010597" w:rsidP="00086B34">
      <w:pPr>
        <w:pStyle w:val="ListNumber"/>
      </w:pPr>
      <w:r w:rsidRPr="007E3032">
        <w:t>Data scroll</w:t>
      </w:r>
      <w:r>
        <w:t>s</w:t>
      </w:r>
      <w:r w:rsidRPr="007E3032">
        <w:t xml:space="preserve"> across your screen. When the data </w:t>
      </w:r>
      <w:r>
        <w:t>is done</w:t>
      </w:r>
      <w:r w:rsidRPr="007E3032">
        <w:t xml:space="preserve"> scrolling</w:t>
      </w:r>
      <w:r>
        <w:t xml:space="preserve">, a </w:t>
      </w:r>
      <w:r w:rsidRPr="00AB7A45">
        <w:rPr>
          <w:b/>
        </w:rPr>
        <w:t>؟</w:t>
      </w:r>
      <w:r w:rsidRPr="007E3032">
        <w:t xml:space="preserve"> </w:t>
      </w:r>
      <w:r>
        <w:t>(</w:t>
      </w:r>
      <w:r w:rsidRPr="007E3032">
        <w:t>backward question mark</w:t>
      </w:r>
      <w:r>
        <w:t>).displays.</w:t>
      </w:r>
    </w:p>
    <w:p w:rsidR="00010597" w:rsidRPr="00AB7A45" w:rsidRDefault="00010597" w:rsidP="00086B34">
      <w:pPr>
        <w:pStyle w:val="ListNumber"/>
      </w:pPr>
      <w:r>
        <w:t xml:space="preserve">Click </w:t>
      </w:r>
      <w:r w:rsidRPr="007E3032">
        <w:t>the appropriate item o</w:t>
      </w:r>
      <w:r>
        <w:t>n</w:t>
      </w:r>
      <w:r w:rsidRPr="007E3032">
        <w:t xml:space="preserve"> your </w:t>
      </w:r>
      <w:r>
        <w:t>T</w:t>
      </w:r>
      <w:r w:rsidRPr="007E3032">
        <w:t xml:space="preserve">oolbar to </w:t>
      </w:r>
      <w:r w:rsidRPr="00AB7A45">
        <w:rPr>
          <w:b/>
        </w:rPr>
        <w:t>End Capture</w:t>
      </w:r>
      <w:r>
        <w:t>.</w:t>
      </w:r>
    </w:p>
    <w:p w:rsidR="00010597" w:rsidRPr="007E3032" w:rsidRDefault="00010597" w:rsidP="00086B34">
      <w:pPr>
        <w:pStyle w:val="ListNumber"/>
      </w:pPr>
      <w:r>
        <w:t xml:space="preserve">Using </w:t>
      </w:r>
      <w:r w:rsidRPr="007E3032">
        <w:t>Microsoft Word</w:t>
      </w:r>
      <w:r>
        <w:t>, o</w:t>
      </w:r>
      <w:r w:rsidRPr="007E3032">
        <w:t>pen the file you created</w:t>
      </w:r>
      <w:r>
        <w:t>.</w:t>
      </w:r>
    </w:p>
    <w:p w:rsidR="00010597" w:rsidRPr="007E3032" w:rsidRDefault="00010597" w:rsidP="00086B34">
      <w:pPr>
        <w:pStyle w:val="ListNumber"/>
      </w:pPr>
      <w:r w:rsidRPr="007E3032">
        <w:t>Scroll to the end of the document</w:t>
      </w:r>
      <w:r>
        <w:t>. A</w:t>
      </w:r>
      <w:r w:rsidRPr="007E3032">
        <w:t xml:space="preserve"> square</w:t>
      </w:r>
      <w:r>
        <w:t xml:space="preserve"> displays; it was</w:t>
      </w:r>
      <w:r w:rsidRPr="007E3032">
        <w:t xml:space="preserve"> the </w:t>
      </w:r>
      <w:r w:rsidRPr="00AB7A45">
        <w:rPr>
          <w:b/>
        </w:rPr>
        <w:t>؟</w:t>
      </w:r>
      <w:r>
        <w:t>.</w:t>
      </w:r>
    </w:p>
    <w:p w:rsidR="00010597" w:rsidRPr="007E3032" w:rsidRDefault="00010597" w:rsidP="00086B34">
      <w:pPr>
        <w:pStyle w:val="ListNumber"/>
      </w:pPr>
      <w:r w:rsidRPr="007E3032">
        <w:t>You must delete th</w:t>
      </w:r>
      <w:r>
        <w:t>e</w:t>
      </w:r>
      <w:r w:rsidRPr="007E3032">
        <w:t xml:space="preserve"> square</w:t>
      </w:r>
      <w:r>
        <w:t>. P</w:t>
      </w:r>
      <w:r w:rsidRPr="007E3032">
        <w:t xml:space="preserve">lace </w:t>
      </w:r>
      <w:r>
        <w:t xml:space="preserve">the </w:t>
      </w:r>
      <w:r w:rsidRPr="007E3032">
        <w:t>cursor to the right of it and backspace twice.</w:t>
      </w:r>
    </w:p>
    <w:p w:rsidR="00010597" w:rsidRPr="00CF184E" w:rsidRDefault="00010597" w:rsidP="00086B34">
      <w:pPr>
        <w:pStyle w:val="ListNumber"/>
      </w:pPr>
      <w:r>
        <w:t>U</w:t>
      </w:r>
      <w:r w:rsidRPr="007E3032">
        <w:t xml:space="preserve">se </w:t>
      </w:r>
      <w:r w:rsidRPr="007E3032">
        <w:sym w:font="Wingdings" w:char="F03C"/>
      </w:r>
      <w:r>
        <w:t xml:space="preserve"> (d</w:t>
      </w:r>
      <w:r w:rsidRPr="007E3032">
        <w:t>isk icon</w:t>
      </w:r>
      <w:r>
        <w:t>)</w:t>
      </w:r>
      <w:r w:rsidRPr="007E3032">
        <w:t xml:space="preserve"> </w:t>
      </w:r>
      <w:r>
        <w:t>o</w:t>
      </w:r>
      <w:r w:rsidRPr="007E3032">
        <w:t xml:space="preserve">n your </w:t>
      </w:r>
      <w:r>
        <w:t>T</w:t>
      </w:r>
      <w:r w:rsidRPr="007E3032">
        <w:t>oolbar</w:t>
      </w:r>
      <w:r>
        <w:t xml:space="preserve"> to </w:t>
      </w:r>
      <w:r w:rsidRPr="00AB7A45">
        <w:rPr>
          <w:b/>
        </w:rPr>
        <w:t>Save</w:t>
      </w:r>
      <w:r w:rsidRPr="007E3032">
        <w:t xml:space="preserve"> your file…</w:t>
      </w:r>
      <w:r>
        <w:t xml:space="preserve">. </w:t>
      </w:r>
      <w:r w:rsidRPr="00AB7A45">
        <w:rPr>
          <w:i/>
        </w:rPr>
        <w:t>Do not save the file in Word format.</w:t>
      </w:r>
    </w:p>
    <w:p w:rsidR="00010597" w:rsidRDefault="00010597" w:rsidP="00086B34">
      <w:pPr>
        <w:pStyle w:val="ListNumber"/>
      </w:pPr>
      <w:r w:rsidRPr="007E3032">
        <w:t xml:space="preserve">If a dialog box </w:t>
      </w:r>
      <w:r>
        <w:t>displays</w:t>
      </w:r>
      <w:r w:rsidRPr="007E3032">
        <w:t xml:space="preserve">, click </w:t>
      </w:r>
      <w:r w:rsidRPr="00010597">
        <w:rPr>
          <w:b/>
        </w:rPr>
        <w:t>Yes</w:t>
      </w:r>
      <w:r>
        <w:t>.</w:t>
      </w:r>
    </w:p>
    <w:p w:rsidR="00010597" w:rsidRDefault="00010597" w:rsidP="00086B34">
      <w:pPr>
        <w:pStyle w:val="ListNumber"/>
      </w:pPr>
      <w:r w:rsidRPr="007E3032">
        <w:t>Close the file</w:t>
      </w:r>
      <w:r>
        <w:t>.</w:t>
      </w:r>
    </w:p>
    <w:p w:rsidR="00257BEE" w:rsidRPr="007E3032" w:rsidRDefault="00010597" w:rsidP="00086B34">
      <w:pPr>
        <w:pStyle w:val="ListNumber"/>
      </w:pPr>
      <w:r>
        <w:t>M</w:t>
      </w:r>
      <w:r w:rsidR="00257BEE" w:rsidRPr="007E3032">
        <w:t>ake a note of the filename and the path to it.</w:t>
      </w:r>
    </w:p>
    <w:p w:rsidR="00257BEE" w:rsidRPr="007E3032" w:rsidRDefault="009A775C" w:rsidP="009A775C">
      <w:pPr>
        <w:pStyle w:val="NoteText"/>
      </w:pPr>
      <w:r w:rsidRPr="009A775C">
        <w:rPr>
          <w:b/>
        </w:rPr>
        <w:t>Note:</w:t>
      </w:r>
      <w:r>
        <w:t xml:space="preserve"> Run the data through EDITS, b</w:t>
      </w:r>
      <w:r w:rsidR="00257BEE" w:rsidRPr="007E3032">
        <w:t xml:space="preserve">efore sending </w:t>
      </w:r>
      <w:r>
        <w:t>it</w:t>
      </w:r>
      <w:r w:rsidR="00257BEE" w:rsidRPr="007E3032">
        <w:t xml:space="preserve"> to the </w:t>
      </w:r>
      <w:r w:rsidR="003A74AE">
        <w:t>ACoS</w:t>
      </w:r>
      <w:r>
        <w:t>.</w:t>
      </w:r>
    </w:p>
    <w:p w:rsidR="00257BEE" w:rsidRPr="007E3032" w:rsidRDefault="00257BEE" w:rsidP="00257BEE">
      <w:pPr>
        <w:pStyle w:val="Heading2"/>
      </w:pPr>
      <w:bookmarkStart w:id="161" w:name="_Toc149545546"/>
      <w:bookmarkStart w:id="162" w:name="_Toc421255057"/>
      <w:r w:rsidRPr="007E3032">
        <w:t xml:space="preserve">Downloading and </w:t>
      </w:r>
      <w:r w:rsidR="0065739B">
        <w:t>I</w:t>
      </w:r>
      <w:r w:rsidRPr="007E3032">
        <w:t>nstalling Genedits</w:t>
      </w:r>
      <w:bookmarkEnd w:id="161"/>
      <w:r w:rsidR="0029599D">
        <w:t xml:space="preserve">  &gt;&gt;NEED LATEST&lt;&lt;&lt;&lt;</w:t>
      </w:r>
      <w:bookmarkEnd w:id="162"/>
      <w:r w:rsidR="009559D2">
        <w:fldChar w:fldCharType="begin"/>
      </w:r>
      <w:r w:rsidR="009559D2">
        <w:instrText xml:space="preserve"> XE "</w:instrText>
      </w:r>
      <w:r w:rsidR="009559D2" w:rsidRPr="00A6207E">
        <w:instrText>Downloading:Genedits</w:instrText>
      </w:r>
      <w:r w:rsidR="009559D2">
        <w:instrText xml:space="preserve">" </w:instrText>
      </w:r>
      <w:r w:rsidR="009559D2">
        <w:fldChar w:fldCharType="end"/>
      </w:r>
      <w:r w:rsidR="009559D2">
        <w:fldChar w:fldCharType="begin"/>
      </w:r>
      <w:r w:rsidR="009559D2">
        <w:instrText xml:space="preserve"> XE "</w:instrText>
      </w:r>
      <w:r w:rsidR="009559D2" w:rsidRPr="00731E46">
        <w:instrText>Installing:Genedits</w:instrText>
      </w:r>
      <w:r w:rsidR="009559D2">
        <w:instrText xml:space="preserve">" </w:instrText>
      </w:r>
      <w:r w:rsidR="009559D2">
        <w:fldChar w:fldCharType="end"/>
      </w:r>
      <w:r w:rsidR="009559D2">
        <w:fldChar w:fldCharType="begin"/>
      </w:r>
      <w:r w:rsidR="009559D2">
        <w:instrText xml:space="preserve"> XE "</w:instrText>
      </w:r>
      <w:r w:rsidR="009559D2" w:rsidRPr="002E677D">
        <w:instrText>Genedits:Downloading</w:instrText>
      </w:r>
      <w:r w:rsidR="009559D2">
        <w:instrText xml:space="preserve">" </w:instrText>
      </w:r>
      <w:r w:rsidR="009559D2">
        <w:fldChar w:fldCharType="end"/>
      </w:r>
    </w:p>
    <w:p w:rsidR="00182DA3" w:rsidRDefault="00FB5AAA" w:rsidP="0004653D">
      <w:r w:rsidRPr="00192CD3">
        <w:t>Refer to American College of Surgeon’s NCDB website for instructions on software needed and submission instructions for current year’s Call for data: https://www.facs.org/quality-programs/cancer/ncdb/datasub/edits</w:t>
      </w:r>
      <w:del w:id="163" w:author="Waller, Kathleen" w:date="2015-06-04T11:40:00Z">
        <w:r w:rsidR="00A2561D" w:rsidDel="00FB5AAA">
          <w:br w:type="page"/>
        </w:r>
      </w:del>
      <w:bookmarkStart w:id="164" w:name="_Toc149545548"/>
      <w:r w:rsidR="00C561A6" w:rsidRPr="0004653D">
        <w:rPr>
          <w:rFonts w:ascii="Arial" w:hAnsi="Arial" w:cs="Arial"/>
          <w:b/>
          <w:i/>
          <w:sz w:val="28"/>
          <w:szCs w:val="28"/>
        </w:rPr>
        <w:lastRenderedPageBreak/>
        <w:t>VistA</w:t>
      </w:r>
      <w:r w:rsidR="00182DA3" w:rsidRPr="0004653D">
        <w:rPr>
          <w:rFonts w:ascii="Arial" w:hAnsi="Arial" w:cs="Arial"/>
          <w:b/>
          <w:i/>
          <w:sz w:val="28"/>
          <w:szCs w:val="28"/>
        </w:rPr>
        <w:t xml:space="preserve"> S</w:t>
      </w:r>
      <w:r w:rsidR="001202C1" w:rsidRPr="0004653D">
        <w:rPr>
          <w:rFonts w:ascii="Arial" w:hAnsi="Arial" w:cs="Arial"/>
          <w:b/>
          <w:i/>
          <w:sz w:val="28"/>
          <w:szCs w:val="28"/>
        </w:rPr>
        <w:t>et</w:t>
      </w:r>
      <w:bookmarkEnd w:id="164"/>
      <w:r w:rsidR="009559D2" w:rsidRPr="0004653D">
        <w:rPr>
          <w:rFonts w:ascii="Arial" w:hAnsi="Arial" w:cs="Arial"/>
          <w:b/>
          <w:i/>
          <w:sz w:val="28"/>
          <w:szCs w:val="28"/>
        </w:rPr>
        <w:t>u</w:t>
      </w:r>
      <w:r w:rsidR="009559D2" w:rsidRPr="0004653D">
        <w:rPr>
          <w:rFonts w:ascii="Arial" w:hAnsi="Arial" w:cs="Arial"/>
          <w:b/>
          <w:i/>
          <w:sz w:val="28"/>
          <w:szCs w:val="28"/>
        </w:rPr>
        <w:fldChar w:fldCharType="begin"/>
      </w:r>
      <w:r w:rsidR="009559D2" w:rsidRPr="0004653D">
        <w:rPr>
          <w:rFonts w:ascii="Arial" w:hAnsi="Arial" w:cs="Arial"/>
          <w:b/>
          <w:i/>
          <w:sz w:val="28"/>
          <w:szCs w:val="28"/>
        </w:rPr>
        <w:instrText xml:space="preserve"> XE "VistA setup" </w:instrText>
      </w:r>
      <w:r w:rsidR="009559D2" w:rsidRPr="0004653D">
        <w:rPr>
          <w:rFonts w:ascii="Arial" w:hAnsi="Arial" w:cs="Arial"/>
          <w:b/>
          <w:i/>
          <w:sz w:val="28"/>
          <w:szCs w:val="28"/>
        </w:rPr>
        <w:fldChar w:fldCharType="end"/>
      </w:r>
      <w:r w:rsidR="001202C1" w:rsidRPr="0004653D">
        <w:rPr>
          <w:rFonts w:ascii="Arial" w:hAnsi="Arial" w:cs="Arial"/>
          <w:b/>
          <w:i/>
          <w:sz w:val="28"/>
          <w:szCs w:val="28"/>
        </w:rPr>
        <w:t>p</w:t>
      </w:r>
      <w:r w:rsidR="00182DA3" w:rsidRPr="00DD229E">
        <w:t xml:space="preserve"> </w:t>
      </w:r>
    </w:p>
    <w:p w:rsidR="00D91F21" w:rsidRPr="00D91F21" w:rsidRDefault="00822CE7" w:rsidP="00D91F21">
      <w:smartTag w:uri="urn:schemas-microsoft-com:office:smarttags" w:element="place">
        <w:r>
          <w:t>Vist</w:t>
        </w:r>
        <w:r w:rsidR="00C561A6">
          <w:t>A</w:t>
        </w:r>
      </w:smartTag>
      <w:r w:rsidR="00D91F21" w:rsidRPr="00DD229E">
        <w:t xml:space="preserve"> can be set up in different ways</w:t>
      </w:r>
      <w:r w:rsidR="00D91F21">
        <w:t>.</w:t>
      </w:r>
      <w:r w:rsidR="00D91F21" w:rsidRPr="00DD229E">
        <w:t> </w:t>
      </w:r>
    </w:p>
    <w:p w:rsidR="00182DA3" w:rsidRPr="00DD229E" w:rsidRDefault="00182DA3" w:rsidP="00D50E2E">
      <w:pPr>
        <w:pStyle w:val="Heading2"/>
      </w:pPr>
      <w:bookmarkStart w:id="165" w:name="_Toc149545549"/>
      <w:bookmarkStart w:id="166" w:name="_Toc421255058"/>
      <w:r w:rsidRPr="00DD229E">
        <w:t>Line Editor</w:t>
      </w:r>
      <w:bookmarkEnd w:id="165"/>
      <w:bookmarkEnd w:id="166"/>
      <w:r w:rsidR="009559D2">
        <w:fldChar w:fldCharType="begin"/>
      </w:r>
      <w:r w:rsidR="009559D2">
        <w:instrText xml:space="preserve"> XE "</w:instrText>
      </w:r>
      <w:smartTag w:uri="urn:schemas-microsoft-com:office:smarttags" w:element="place">
        <w:r w:rsidR="009559D2" w:rsidRPr="003F4188">
          <w:instrText>VistA</w:instrText>
        </w:r>
      </w:smartTag>
      <w:r w:rsidR="009559D2" w:rsidRPr="003F4188">
        <w:instrText xml:space="preserve"> setup:Line editor</w:instrText>
      </w:r>
      <w:r w:rsidR="009559D2">
        <w:instrText xml:space="preserve">" </w:instrText>
      </w:r>
      <w:r w:rsidR="009559D2">
        <w:fldChar w:fldCharType="end"/>
      </w:r>
    </w:p>
    <w:p w:rsidR="00182DA3" w:rsidRPr="00DD229E" w:rsidRDefault="00281764" w:rsidP="00182DA3">
      <w:r>
        <w:t>I</w:t>
      </w:r>
      <w:r w:rsidR="00182DA3" w:rsidRPr="00DD229E">
        <w:t xml:space="preserve">f you are set up with </w:t>
      </w:r>
      <w:r w:rsidRPr="00281764">
        <w:rPr>
          <w:b/>
        </w:rPr>
        <w:t>L</w:t>
      </w:r>
      <w:r w:rsidR="00182DA3" w:rsidRPr="00281764">
        <w:rPr>
          <w:b/>
        </w:rPr>
        <w:t xml:space="preserve">ine </w:t>
      </w:r>
      <w:r w:rsidRPr="00281764">
        <w:rPr>
          <w:b/>
        </w:rPr>
        <w:t>E</w:t>
      </w:r>
      <w:r w:rsidR="00182DA3" w:rsidRPr="00281764">
        <w:rPr>
          <w:b/>
        </w:rPr>
        <w:t>ditor</w:t>
      </w:r>
      <w:r w:rsidR="00182DA3" w:rsidRPr="00DD229E">
        <w:t xml:space="preserve"> in </w:t>
      </w:r>
      <w:r w:rsidR="00C561A6">
        <w:t>V</w:t>
      </w:r>
      <w:r w:rsidR="00822CE7">
        <w:t>ist</w:t>
      </w:r>
      <w:r w:rsidR="00C561A6">
        <w:t>A</w:t>
      </w:r>
      <w:r w:rsidR="00182DA3" w:rsidRPr="00DD229E">
        <w:t xml:space="preserve">, your screen </w:t>
      </w:r>
      <w:r>
        <w:t>for</w:t>
      </w:r>
      <w:r w:rsidR="00182DA3" w:rsidRPr="00DD229E">
        <w:t xml:space="preserve"> enter</w:t>
      </w:r>
      <w:r>
        <w:t>ing</w:t>
      </w:r>
      <w:r w:rsidR="00182DA3" w:rsidRPr="00DD229E">
        <w:t xml:space="preserve"> text </w:t>
      </w:r>
      <w:r>
        <w:t>can</w:t>
      </w:r>
      <w:r w:rsidR="00182DA3" w:rsidRPr="00DD229E">
        <w:t xml:space="preserve"> look like </w:t>
      </w:r>
      <w:r>
        <w:t>the example</w:t>
      </w:r>
      <w:r w:rsidR="003E06A8" w:rsidRPr="00822CE7">
        <w:t>, TEXT-DX PROC-PE:</w:t>
      </w:r>
      <w:r w:rsidRPr="00822CE7">
        <w:t>.</w:t>
      </w:r>
      <w:r w:rsidR="00182DA3" w:rsidRPr="00822CE7">
        <w:t xml:space="preserve"> </w:t>
      </w:r>
      <w:r w:rsidR="00D91F21">
        <w:t>T</w:t>
      </w:r>
      <w:r w:rsidR="00182DA3" w:rsidRPr="00DD229E">
        <w:t xml:space="preserve">he number lines </w:t>
      </w:r>
      <w:r w:rsidR="00D91F21">
        <w:t>make editing a little difficult.</w:t>
      </w:r>
      <w:r w:rsidR="00182DA3" w:rsidRPr="00DD229E">
        <w:t xml:space="preserve">   </w:t>
      </w:r>
    </w:p>
    <w:p w:rsidR="00182DA3" w:rsidRPr="00DD229E" w:rsidRDefault="003E06A8" w:rsidP="006B45B9">
      <w:pPr>
        <w:pStyle w:val="Heading5"/>
      </w:pPr>
      <w:r>
        <w:t xml:space="preserve">Example of the </w:t>
      </w:r>
      <w:r w:rsidR="00182DA3" w:rsidRPr="00DD229E">
        <w:t>Line Editor</w:t>
      </w:r>
      <w:r w:rsidR="00281764">
        <w:t xml:space="preserve"> </w:t>
      </w:r>
      <w:r>
        <w:t>Screen</w:t>
      </w:r>
      <w:r w:rsidRPr="00DD229E">
        <w:t xml:space="preserve"> </w:t>
      </w:r>
      <w:r w:rsidR="00182DA3" w:rsidRPr="00DD229E">
        <w:fldChar w:fldCharType="begin"/>
      </w:r>
      <w:r w:rsidR="00182DA3" w:rsidRPr="00DD229E">
        <w:instrText xml:space="preserve"> XE "Line </w:instrText>
      </w:r>
      <w:r w:rsidR="009559D2">
        <w:instrText>e</w:instrText>
      </w:r>
      <w:r w:rsidR="00182DA3" w:rsidRPr="00DD229E">
        <w:instrText>ditor</w:instrText>
      </w:r>
      <w:r w:rsidR="009559D2">
        <w:instrText xml:space="preserve"> e</w:instrText>
      </w:r>
      <w:r w:rsidR="00182DA3" w:rsidRPr="00DD229E">
        <w:instrText xml:space="preserve">xample" </w:instrText>
      </w:r>
      <w:r w:rsidR="00182DA3" w:rsidRPr="00DD229E">
        <w:fldChar w:fldCharType="end"/>
      </w:r>
    </w:p>
    <w:p w:rsidR="00182DA3" w:rsidRPr="00DD229E" w:rsidRDefault="001A5C80" w:rsidP="00281764">
      <w:pPr>
        <w:pStyle w:val="Screen"/>
      </w:pPr>
      <w:r>
        <w:drawing>
          <wp:inline distT="0" distB="0" distL="0" distR="0">
            <wp:extent cx="4732020" cy="3550920"/>
            <wp:effectExtent l="0" t="0" r="0" b="0"/>
            <wp:docPr id="5" name="Picture 5" descr="Description: Example of the Line Editor screen of the &lt;site name&gt; - KEA 420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Example of the Line Editor screen of the &lt;site name&gt; - KEA 420 window"/>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32020" cy="3550920"/>
                    </a:xfrm>
                    <a:prstGeom prst="rect">
                      <a:avLst/>
                    </a:prstGeom>
                    <a:noFill/>
                    <a:ln>
                      <a:noFill/>
                    </a:ln>
                  </pic:spPr>
                </pic:pic>
              </a:graphicData>
            </a:graphic>
          </wp:inline>
        </w:drawing>
      </w:r>
    </w:p>
    <w:p w:rsidR="00182DA3" w:rsidRPr="00DD229E" w:rsidRDefault="00182DA3" w:rsidP="00182DA3"/>
    <w:p w:rsidR="00182DA3" w:rsidRPr="00DD229E" w:rsidRDefault="00182DA3" w:rsidP="00D50E2E">
      <w:pPr>
        <w:pStyle w:val="Heading2"/>
      </w:pPr>
      <w:r w:rsidRPr="00DD229E">
        <w:br w:type="page"/>
      </w:r>
      <w:bookmarkStart w:id="167" w:name="_Toc421255059"/>
      <w:r w:rsidRPr="00DD229E">
        <w:lastRenderedPageBreak/>
        <w:t>Screen Editor</w:t>
      </w:r>
      <w:bookmarkEnd w:id="167"/>
      <w:r w:rsidR="009559D2">
        <w:fldChar w:fldCharType="begin"/>
      </w:r>
      <w:r w:rsidR="009559D2">
        <w:instrText xml:space="preserve"> XE "</w:instrText>
      </w:r>
      <w:smartTag w:uri="urn:schemas-microsoft-com:office:smarttags" w:element="place">
        <w:r w:rsidR="009559D2" w:rsidRPr="007D4C0A">
          <w:instrText>VistA</w:instrText>
        </w:r>
      </w:smartTag>
      <w:r w:rsidR="009559D2" w:rsidRPr="007D4C0A">
        <w:instrText xml:space="preserve"> setup:Screen editor</w:instrText>
      </w:r>
      <w:r w:rsidR="009559D2">
        <w:instrText xml:space="preserve">" </w:instrText>
      </w:r>
      <w:r w:rsidR="009559D2">
        <w:fldChar w:fldCharType="end"/>
      </w:r>
    </w:p>
    <w:p w:rsidR="003E06A8" w:rsidRPr="00DD229E" w:rsidRDefault="003E06A8" w:rsidP="003E06A8">
      <w:r>
        <w:t>You can</w:t>
      </w:r>
      <w:r w:rsidRPr="00DD229E">
        <w:t xml:space="preserve"> change to a more user</w:t>
      </w:r>
      <w:r>
        <w:t>-</w:t>
      </w:r>
      <w:r w:rsidRPr="00DD229E">
        <w:t>friendly word processing screen</w:t>
      </w:r>
      <w:r>
        <w:t>.</w:t>
      </w:r>
      <w:r w:rsidRPr="00DD229E">
        <w:t xml:space="preserve"> </w:t>
      </w:r>
      <w:r>
        <w:t xml:space="preserve">Using the </w:t>
      </w:r>
      <w:r w:rsidRPr="003E06A8">
        <w:rPr>
          <w:b/>
        </w:rPr>
        <w:t>Screen Editor</w:t>
      </w:r>
      <w:r>
        <w:t>, y</w:t>
      </w:r>
      <w:r w:rsidRPr="00DD229E">
        <w:t xml:space="preserve">ou </w:t>
      </w:r>
      <w:r>
        <w:t>are able to</w:t>
      </w:r>
      <w:r w:rsidRPr="00DD229E">
        <w:t xml:space="preserve"> move around easily, format your text</w:t>
      </w:r>
      <w:r>
        <w:t>,</w:t>
      </w:r>
      <w:r w:rsidRPr="00DD229E">
        <w:t xml:space="preserve"> and do </w:t>
      </w:r>
      <w:r>
        <w:t>many</w:t>
      </w:r>
      <w:r w:rsidRPr="00DD229E">
        <w:t xml:space="preserve"> things that are impossible with </w:t>
      </w:r>
      <w:r>
        <w:t xml:space="preserve">the </w:t>
      </w:r>
      <w:r w:rsidRPr="00DD229E">
        <w:t>line editor.</w:t>
      </w:r>
    </w:p>
    <w:p w:rsidR="003E06A8" w:rsidRDefault="00182DA3" w:rsidP="00A86C1B">
      <w:pPr>
        <w:pStyle w:val="ListNumber"/>
        <w:numPr>
          <w:ilvl w:val="0"/>
          <w:numId w:val="34"/>
        </w:numPr>
      </w:pPr>
      <w:r w:rsidRPr="00DD229E">
        <w:t xml:space="preserve">To change to </w:t>
      </w:r>
      <w:r w:rsidR="003E06A8">
        <w:t xml:space="preserve">the </w:t>
      </w:r>
      <w:r w:rsidRPr="003E06A8">
        <w:rPr>
          <w:b/>
        </w:rPr>
        <w:t>Screen Editor</w:t>
      </w:r>
      <w:r w:rsidRPr="00DD229E">
        <w:t xml:space="preserve">, type </w:t>
      </w:r>
      <w:r w:rsidRPr="003E06A8">
        <w:rPr>
          <w:b/>
        </w:rPr>
        <w:t>^</w:t>
      </w:r>
      <w:r w:rsidR="00BF1E97">
        <w:rPr>
          <w:b/>
        </w:rPr>
        <w:t>EDIT USER CHARACTERISTICS</w:t>
      </w:r>
      <w:r w:rsidR="00BF1E97">
        <w:t>.</w:t>
      </w:r>
      <w:r w:rsidRPr="00DD229E">
        <w:fldChar w:fldCharType="begin"/>
      </w:r>
      <w:r w:rsidRPr="00DD229E">
        <w:instrText xml:space="preserve"> XE "</w:instrText>
      </w:r>
      <w:r w:rsidR="00745C5D">
        <w:instrText>E</w:instrText>
      </w:r>
      <w:r w:rsidRPr="00DD229E">
        <w:instrText xml:space="preserve">dit user characteristics" </w:instrText>
      </w:r>
      <w:r w:rsidRPr="00DD229E">
        <w:fldChar w:fldCharType="end"/>
      </w:r>
      <w:r w:rsidR="003E06A8">
        <w:t>.</w:t>
      </w:r>
    </w:p>
    <w:p w:rsidR="003E06A8" w:rsidRPr="00822CE7" w:rsidRDefault="003E06A8" w:rsidP="00086B34">
      <w:pPr>
        <w:pStyle w:val="ListNumber"/>
      </w:pPr>
      <w:r>
        <w:t>Tab or arrow down to</w:t>
      </w:r>
      <w:r w:rsidRPr="00822CE7">
        <w:t xml:space="preserve"> PREFERRED EDITOR: </w:t>
      </w:r>
      <w:r w:rsidR="00AA6D46" w:rsidRPr="00822CE7">
        <w:t>LINE EDITOR – VA FILEMAN.</w:t>
      </w:r>
    </w:p>
    <w:p w:rsidR="00182DA3" w:rsidRPr="00DD229E" w:rsidRDefault="001A5C80" w:rsidP="003E06A8">
      <w:pPr>
        <w:pStyle w:val="Screen"/>
      </w:pPr>
      <w:r>
        <w:drawing>
          <wp:inline distT="0" distB="0" distL="0" distR="0">
            <wp:extent cx="4754880" cy="3543300"/>
            <wp:effectExtent l="0" t="0" r="0" b="0"/>
            <wp:docPr id="6" name="Picture 6" descr="Description: Screen capture of the Edit User Characteristics Screen Editor screen of the &lt;site name&gt; - KEA 420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Screen capture of the Edit User Characteristics Screen Editor screen of the &lt;site name&gt; - KEA 420 window"/>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54880" cy="3543300"/>
                    </a:xfrm>
                    <a:prstGeom prst="rect">
                      <a:avLst/>
                    </a:prstGeom>
                    <a:noFill/>
                    <a:ln>
                      <a:noFill/>
                    </a:ln>
                  </pic:spPr>
                </pic:pic>
              </a:graphicData>
            </a:graphic>
          </wp:inline>
        </w:drawing>
      </w:r>
    </w:p>
    <w:p w:rsidR="00182DA3" w:rsidRPr="00DD229E" w:rsidRDefault="00AA6D46" w:rsidP="00086B34">
      <w:pPr>
        <w:pStyle w:val="ListNumber"/>
      </w:pPr>
      <w:r>
        <w:t xml:space="preserve">Change </w:t>
      </w:r>
      <w:r w:rsidRPr="00AA6D46">
        <w:rPr>
          <w:b/>
        </w:rPr>
        <w:t>LINE</w:t>
      </w:r>
      <w:r>
        <w:t xml:space="preserve"> to </w:t>
      </w:r>
      <w:r w:rsidRPr="00AA6D46">
        <w:rPr>
          <w:b/>
        </w:rPr>
        <w:t>SCREEN</w:t>
      </w:r>
      <w:r>
        <w:t>.</w:t>
      </w:r>
    </w:p>
    <w:p w:rsidR="003E06A8" w:rsidRPr="00DD229E" w:rsidRDefault="00AA6D46" w:rsidP="006B45B9">
      <w:pPr>
        <w:pStyle w:val="Heading5"/>
      </w:pPr>
      <w:r>
        <w:br w:type="page"/>
      </w:r>
      <w:r w:rsidR="003E06A8">
        <w:lastRenderedPageBreak/>
        <w:t xml:space="preserve">Example of the </w:t>
      </w:r>
      <w:r w:rsidR="009559D2">
        <w:t>Screen</w:t>
      </w:r>
      <w:r w:rsidR="003E06A8" w:rsidRPr="00DD229E">
        <w:t xml:space="preserve"> Editor</w:t>
      </w:r>
      <w:r w:rsidR="003E06A8">
        <w:t xml:space="preserve"> Screen</w:t>
      </w:r>
      <w:r w:rsidR="009559D2">
        <w:fldChar w:fldCharType="begin"/>
      </w:r>
      <w:r w:rsidR="009559D2">
        <w:instrText xml:space="preserve"> XE "</w:instrText>
      </w:r>
      <w:r w:rsidR="009559D2" w:rsidRPr="00AD1A9B">
        <w:instrText>Screen editor example</w:instrText>
      </w:r>
      <w:r w:rsidR="009559D2">
        <w:instrText xml:space="preserve">" </w:instrText>
      </w:r>
      <w:r w:rsidR="009559D2">
        <w:fldChar w:fldCharType="end"/>
      </w:r>
    </w:p>
    <w:p w:rsidR="00182DA3" w:rsidRPr="00DD229E" w:rsidRDefault="001A5C80" w:rsidP="00AA6D46">
      <w:pPr>
        <w:pStyle w:val="Screen"/>
      </w:pPr>
      <w:r>
        <w:drawing>
          <wp:inline distT="0" distB="0" distL="0" distR="0">
            <wp:extent cx="4739640" cy="3543300"/>
            <wp:effectExtent l="0" t="0" r="0" b="0"/>
            <wp:docPr id="7" name="Picture 7" descr="Description: Screen capture of the Screen Editor screen of the &lt;site name&gt; - KEA 420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Screen capture of the Screen Editor screen of the &lt;site name&gt; - KEA 420 window"/>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39640" cy="3543300"/>
                    </a:xfrm>
                    <a:prstGeom prst="rect">
                      <a:avLst/>
                    </a:prstGeom>
                    <a:noFill/>
                    <a:ln>
                      <a:noFill/>
                    </a:ln>
                  </pic:spPr>
                </pic:pic>
              </a:graphicData>
            </a:graphic>
          </wp:inline>
        </w:drawing>
      </w:r>
    </w:p>
    <w:p w:rsidR="006E732A" w:rsidRDefault="00AA6D46" w:rsidP="00AA6D46">
      <w:r w:rsidRPr="00AA6D46">
        <w:t xml:space="preserve">You can type in this screen, just like in Microsoft Word or Word </w:t>
      </w:r>
      <w:r>
        <w:t>P</w:t>
      </w:r>
      <w:r w:rsidRPr="00AA6D46">
        <w:t>erfect</w:t>
      </w:r>
      <w:r>
        <w:t>.</w:t>
      </w:r>
      <w:r w:rsidRPr="00AA6D46">
        <w:t xml:space="preserve"> </w:t>
      </w:r>
      <w:r>
        <w:t>Y</w:t>
      </w:r>
      <w:r w:rsidRPr="00AA6D46">
        <w:t xml:space="preserve">ou </w:t>
      </w:r>
      <w:r>
        <w:t xml:space="preserve">are able to </w:t>
      </w:r>
      <w:r w:rsidRPr="00AA6D46">
        <w:t xml:space="preserve">change margins, format text, join lines together, cut and paste text, easily delete </w:t>
      </w:r>
      <w:r>
        <w:t xml:space="preserve">text, and so on. </w:t>
      </w:r>
    </w:p>
    <w:p w:rsidR="00AA6D46" w:rsidRPr="00AA6D46" w:rsidRDefault="00AA6D46" w:rsidP="00AA6D46">
      <w:r>
        <w:t>T</w:t>
      </w:r>
      <w:r w:rsidRPr="00AA6D46">
        <w:t xml:space="preserve">ype </w:t>
      </w:r>
      <w:r w:rsidRPr="00AA6D46">
        <w:rPr>
          <w:b/>
        </w:rPr>
        <w:t>F1H</w:t>
      </w:r>
      <w:r w:rsidRPr="00AA6D46">
        <w:t xml:space="preserve"> (H for help)</w:t>
      </w:r>
      <w:r>
        <w:t xml:space="preserve"> to access w</w:t>
      </w:r>
      <w:r w:rsidRPr="00AA6D46">
        <w:t xml:space="preserve">ord </w:t>
      </w:r>
      <w:r>
        <w:t>p</w:t>
      </w:r>
      <w:r w:rsidRPr="00AA6D46">
        <w:t xml:space="preserve">rocessing </w:t>
      </w:r>
      <w:r>
        <w:t>H</w:t>
      </w:r>
      <w:r w:rsidRPr="00AA6D46">
        <w:t>elp commands for th</w:t>
      </w:r>
      <w:r w:rsidR="000107E2">
        <w:t xml:space="preserve">e </w:t>
      </w:r>
      <w:r w:rsidR="00BF1E97">
        <w:t>S</w:t>
      </w:r>
      <w:r w:rsidR="000107E2">
        <w:t xml:space="preserve">creen </w:t>
      </w:r>
      <w:r w:rsidR="00BF1E97">
        <w:t>E</w:t>
      </w:r>
      <w:r w:rsidR="000107E2">
        <w:t>ditor.</w:t>
      </w:r>
    </w:p>
    <w:p w:rsidR="006E732A" w:rsidRDefault="006E732A" w:rsidP="00182DA3">
      <w:r>
        <w:br w:type="page"/>
      </w:r>
      <w:r w:rsidR="00182DA3" w:rsidRPr="00DD229E">
        <w:lastRenderedPageBreak/>
        <w:t xml:space="preserve">There are </w:t>
      </w:r>
      <w:r>
        <w:t>four</w:t>
      </w:r>
      <w:r w:rsidR="00182DA3" w:rsidRPr="00DD229E">
        <w:t xml:space="preserve"> Help screens</w:t>
      </w:r>
      <w:r w:rsidR="00182DA3" w:rsidRPr="00DD229E">
        <w:fldChar w:fldCharType="begin"/>
      </w:r>
      <w:r w:rsidR="00182DA3" w:rsidRPr="00DD229E">
        <w:instrText xml:space="preserve"> XE "Help screens" </w:instrText>
      </w:r>
      <w:r w:rsidR="00182DA3" w:rsidRPr="00DD229E">
        <w:fldChar w:fldCharType="end"/>
      </w:r>
      <w:r w:rsidR="00182DA3" w:rsidRPr="00DD229E">
        <w:t xml:space="preserve"> </w:t>
      </w:r>
      <w:r>
        <w:t>to which you can</w:t>
      </w:r>
      <w:r w:rsidR="00182DA3" w:rsidRPr="00DD229E">
        <w:t xml:space="preserve"> navigate</w:t>
      </w:r>
      <w:r>
        <w:t>.</w:t>
      </w:r>
      <w:r w:rsidR="00182DA3" w:rsidRPr="00DD229E">
        <w:t xml:space="preserve"> </w:t>
      </w:r>
      <w:r>
        <w:t xml:space="preserve">Use the Arrow keys (to the left of the </w:t>
      </w:r>
      <w:r w:rsidR="00E8100E">
        <w:t>n</w:t>
      </w:r>
      <w:r>
        <w:t xml:space="preserve">umber </w:t>
      </w:r>
      <w:r w:rsidR="00E8100E">
        <w:t>p</w:t>
      </w:r>
      <w:r>
        <w:t xml:space="preserve">ad) </w:t>
      </w:r>
      <w:r w:rsidR="00182DA3" w:rsidRPr="00DD229E">
        <w:t xml:space="preserve">to </w:t>
      </w:r>
      <w:r>
        <w:t>move around the Help screens.</w:t>
      </w:r>
      <w:r w:rsidR="001F0386">
        <w:t xml:space="preserve"> Help Screen 3 of 4 is the most useful of the Help screens.</w:t>
      </w:r>
    </w:p>
    <w:p w:rsidR="001F0386" w:rsidRPr="001F0386" w:rsidRDefault="006E732A" w:rsidP="001F0386">
      <w:pPr>
        <w:rPr>
          <w:b/>
        </w:rPr>
      </w:pPr>
      <w:r w:rsidRPr="001F0386">
        <w:rPr>
          <w:b/>
        </w:rPr>
        <w:t xml:space="preserve">Example of  </w:t>
      </w:r>
      <w:r w:rsidR="001F0386" w:rsidRPr="001F0386">
        <w:rPr>
          <w:b/>
        </w:rPr>
        <w:t>Help S</w:t>
      </w:r>
      <w:r w:rsidRPr="001F0386">
        <w:rPr>
          <w:b/>
        </w:rPr>
        <w:t xml:space="preserve">creen </w:t>
      </w:r>
      <w:r w:rsidR="001F0386" w:rsidRPr="001F0386">
        <w:rPr>
          <w:b/>
        </w:rPr>
        <w:t>3 of 4</w:t>
      </w:r>
    </w:p>
    <w:p w:rsidR="00182DA3" w:rsidRPr="00DD229E" w:rsidRDefault="001A5C80" w:rsidP="006E732A">
      <w:pPr>
        <w:pStyle w:val="Screen"/>
      </w:pPr>
      <w:r>
        <w:drawing>
          <wp:inline distT="0" distB="0" distL="0" distR="0">
            <wp:extent cx="4739640" cy="3543300"/>
            <wp:effectExtent l="0" t="0" r="0" b="0"/>
            <wp:docPr id="8" name="Picture 8" descr="Description: Screen capture of Help Screen 3 of 4 of the &lt;site name&gt; - KEA 420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Screen capture of Help Screen 3 of 4 of the &lt;site name&gt; - KEA 420 window"/>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39640" cy="3543300"/>
                    </a:xfrm>
                    <a:prstGeom prst="rect">
                      <a:avLst/>
                    </a:prstGeom>
                    <a:noFill/>
                    <a:ln>
                      <a:noFill/>
                    </a:ln>
                  </pic:spPr>
                </pic:pic>
              </a:graphicData>
            </a:graphic>
          </wp:inline>
        </w:drawing>
      </w:r>
    </w:p>
    <w:p w:rsidR="00182DA3" w:rsidRPr="001F0386" w:rsidRDefault="001F0386" w:rsidP="001F0386">
      <w:pPr>
        <w:rPr>
          <w:b/>
        </w:rPr>
      </w:pPr>
      <w:r>
        <w:br w:type="page"/>
      </w:r>
      <w:r w:rsidRPr="001F0386">
        <w:rPr>
          <w:b/>
        </w:rPr>
        <w:lastRenderedPageBreak/>
        <w:t xml:space="preserve">Example of Help Screen </w:t>
      </w:r>
      <w:r>
        <w:rPr>
          <w:b/>
        </w:rPr>
        <w:t>2</w:t>
      </w:r>
      <w:r w:rsidRPr="001F0386">
        <w:rPr>
          <w:b/>
        </w:rPr>
        <w:t xml:space="preserve"> of 4</w:t>
      </w:r>
    </w:p>
    <w:p w:rsidR="001F0386" w:rsidRPr="00DD229E" w:rsidRDefault="001A5C80" w:rsidP="006E732A">
      <w:pPr>
        <w:pStyle w:val="Screen"/>
      </w:pPr>
      <w:r>
        <w:drawing>
          <wp:inline distT="0" distB="0" distL="0" distR="0">
            <wp:extent cx="4739640" cy="3558540"/>
            <wp:effectExtent l="0" t="0" r="0" b="0"/>
            <wp:docPr id="9" name="Picture 9" descr="Description: Screen capture of Help Screen 2 of 4 of the &lt;site name&gt; - KEA 420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Screen capture of Help Screen 2 of 4 of the &lt;site name&gt; - KEA 420 window"/>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39640" cy="3558540"/>
                    </a:xfrm>
                    <a:prstGeom prst="rect">
                      <a:avLst/>
                    </a:prstGeom>
                    <a:noFill/>
                    <a:ln>
                      <a:noFill/>
                    </a:ln>
                  </pic:spPr>
                </pic:pic>
              </a:graphicData>
            </a:graphic>
          </wp:inline>
        </w:drawing>
      </w:r>
    </w:p>
    <w:p w:rsidR="00182DA3" w:rsidRPr="00DD229E" w:rsidRDefault="00182DA3" w:rsidP="00182DA3">
      <w:pPr>
        <w:pStyle w:val="Heading2"/>
      </w:pPr>
      <w:r w:rsidRPr="00DD229E">
        <w:br w:type="page"/>
      </w:r>
      <w:bookmarkStart w:id="168" w:name="_Toc149545550"/>
      <w:bookmarkStart w:id="169" w:name="_Toc421255060"/>
      <w:r w:rsidRPr="00DD229E">
        <w:lastRenderedPageBreak/>
        <w:t>Menu Options</w:t>
      </w:r>
      <w:bookmarkEnd w:id="168"/>
      <w:bookmarkEnd w:id="169"/>
      <w:r w:rsidR="009559D2">
        <w:fldChar w:fldCharType="begin"/>
      </w:r>
      <w:r w:rsidR="009559D2">
        <w:instrText xml:space="preserve"> XE "</w:instrText>
      </w:r>
      <w:r w:rsidR="009559D2" w:rsidRPr="00AD1A9B">
        <w:instrText>Menu options</w:instrText>
      </w:r>
      <w:r w:rsidR="009559D2">
        <w:instrText xml:space="preserve">" </w:instrText>
      </w:r>
      <w:r w:rsidR="009559D2">
        <w:fldChar w:fldCharType="end"/>
      </w:r>
    </w:p>
    <w:p w:rsidR="00182DA3" w:rsidRPr="00DD229E" w:rsidRDefault="00BF1E97" w:rsidP="00182DA3">
      <w:r>
        <w:t>W</w:t>
      </w:r>
      <w:r w:rsidRPr="00DD229E">
        <w:t>hen you sign on</w:t>
      </w:r>
      <w:r>
        <w:t xml:space="preserve"> to </w:t>
      </w:r>
      <w:smartTag w:uri="urn:schemas-microsoft-com:office:smarttags" w:element="place">
        <w:r w:rsidR="00C561A6">
          <w:t>VistA</w:t>
        </w:r>
      </w:smartTag>
      <w:r>
        <w:t>, your screen may be set up not to display</w:t>
      </w:r>
      <w:r w:rsidRPr="00DD229E">
        <w:t xml:space="preserve"> </w:t>
      </w:r>
      <w:r>
        <w:t>menus. Y</w:t>
      </w:r>
      <w:r w:rsidRPr="00DD229E">
        <w:t xml:space="preserve">ou may want to change </w:t>
      </w:r>
      <w:r>
        <w:t>your</w:t>
      </w:r>
      <w:r w:rsidRPr="00DD229E">
        <w:t xml:space="preserve"> set up </w:t>
      </w:r>
      <w:r>
        <w:t xml:space="preserve">options, </w:t>
      </w:r>
      <w:r w:rsidRPr="00DD229E">
        <w:t>so that you can see your menu choices</w:t>
      </w:r>
      <w:r>
        <w:t>.</w:t>
      </w:r>
    </w:p>
    <w:p w:rsidR="00182DA3" w:rsidRPr="00DD229E" w:rsidRDefault="001A5C80" w:rsidP="00BF1E97">
      <w:pPr>
        <w:pStyle w:val="Screen"/>
      </w:pPr>
      <w:r>
        <w:drawing>
          <wp:inline distT="0" distB="0" distL="0" distR="0">
            <wp:extent cx="4739640" cy="3543300"/>
            <wp:effectExtent l="0" t="0" r="0" b="0"/>
            <wp:docPr id="10" name="Picture 10" descr="Description: Screen capture of banner page of OncoTraX V2.11P47 of the &lt;site name&gt; - KEA 420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Screen capture of banner page of OncoTraX V2.11P47 of the &lt;site name&gt; - KEA 420 window"/>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39640" cy="3543300"/>
                    </a:xfrm>
                    <a:prstGeom prst="rect">
                      <a:avLst/>
                    </a:prstGeom>
                    <a:noFill/>
                    <a:ln>
                      <a:noFill/>
                    </a:ln>
                  </pic:spPr>
                </pic:pic>
              </a:graphicData>
            </a:graphic>
          </wp:inline>
        </w:drawing>
      </w:r>
    </w:p>
    <w:p w:rsidR="00815BBF" w:rsidRDefault="00621F9F" w:rsidP="00637704">
      <w:pPr>
        <w:pStyle w:val="ListNumber"/>
        <w:numPr>
          <w:ilvl w:val="0"/>
          <w:numId w:val="35"/>
        </w:numPr>
      </w:pPr>
      <w:r>
        <w:t xml:space="preserve">At </w:t>
      </w:r>
      <w:r w:rsidRPr="00822CE7">
        <w:t xml:space="preserve">Select </w:t>
      </w:r>
      <w:r w:rsidR="00DF79FB">
        <w:t>OncoTraX</w:t>
      </w:r>
      <w:r w:rsidR="009F4D04">
        <w:t>: Cancer</w:t>
      </w:r>
      <w:r w:rsidRPr="00822CE7">
        <w:t xml:space="preserve"> Registry Option</w:t>
      </w:r>
      <w:r w:rsidR="00815BBF" w:rsidRPr="00822CE7">
        <w:t>,</w:t>
      </w:r>
      <w:r w:rsidR="00815BBF">
        <w:t xml:space="preserve"> t</w:t>
      </w:r>
      <w:r>
        <w:t xml:space="preserve">ype </w:t>
      </w:r>
      <w:r w:rsidR="00182DA3" w:rsidRPr="00DD229E">
        <w:t xml:space="preserve"> </w:t>
      </w:r>
      <w:r w:rsidR="00182DA3" w:rsidRPr="00815BBF">
        <w:rPr>
          <w:b/>
        </w:rPr>
        <w:t>^</w:t>
      </w:r>
      <w:r w:rsidRPr="00815BBF">
        <w:rPr>
          <w:b/>
        </w:rPr>
        <w:t>EDIT USER CHARACTERISTICS</w:t>
      </w:r>
      <w:r w:rsidR="00815BBF">
        <w:t>.</w:t>
      </w:r>
    </w:p>
    <w:p w:rsidR="00815BBF" w:rsidRPr="006D0260" w:rsidRDefault="00815BBF" w:rsidP="00086B34">
      <w:pPr>
        <w:pStyle w:val="ListNumber"/>
        <w:rPr>
          <w:sz w:val="20"/>
        </w:rPr>
      </w:pPr>
      <w:r>
        <w:t>A</w:t>
      </w:r>
      <w:r w:rsidR="00182DA3" w:rsidRPr="00DD229E">
        <w:t>rrow down to</w:t>
      </w:r>
      <w:r w:rsidR="00182DA3" w:rsidRPr="00822CE7">
        <w:t xml:space="preserve"> </w:t>
      </w:r>
      <w:r w:rsidRPr="00822CE7">
        <w:t>AUTO MENU</w:t>
      </w:r>
      <w:r w:rsidR="00182DA3" w:rsidRPr="00822CE7">
        <w:t>:</w:t>
      </w:r>
      <w:r w:rsidRPr="00822CE7">
        <w:t xml:space="preserve"> </w:t>
      </w:r>
      <w:r w:rsidR="00182DA3" w:rsidRPr="00822CE7">
        <w:t>and type</w:t>
      </w:r>
      <w:r w:rsidRPr="00822CE7">
        <w:t xml:space="preserve"> ? </w:t>
      </w:r>
      <w:r w:rsidRPr="00815BBF">
        <w:t>Your</w:t>
      </w:r>
      <w:r>
        <w:rPr>
          <w:b/>
        </w:rPr>
        <w:t xml:space="preserve"> </w:t>
      </w:r>
      <w:r>
        <w:t>options display.</w:t>
      </w:r>
    </w:p>
    <w:p w:rsidR="00182DA3" w:rsidRPr="00DD229E" w:rsidRDefault="001A5C80" w:rsidP="00BF1E97">
      <w:pPr>
        <w:pStyle w:val="Screen"/>
      </w:pPr>
      <w:r>
        <w:lastRenderedPageBreak/>
        <w:drawing>
          <wp:inline distT="0" distB="0" distL="0" distR="0">
            <wp:extent cx="4739640" cy="3550920"/>
            <wp:effectExtent l="0" t="0" r="0" b="0"/>
            <wp:docPr id="11" name="Picture 11" descr="Description: Screen capture of the Edit User Characteristics screen of the &lt;site name&gt; - KEA 420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Screen capture of the Edit User Characteristics screen of the &lt;site name&gt; - KEA 420 window"/>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39640" cy="3550920"/>
                    </a:xfrm>
                    <a:prstGeom prst="rect">
                      <a:avLst/>
                    </a:prstGeom>
                    <a:noFill/>
                    <a:ln>
                      <a:noFill/>
                    </a:ln>
                  </pic:spPr>
                </pic:pic>
              </a:graphicData>
            </a:graphic>
          </wp:inline>
        </w:drawing>
      </w:r>
    </w:p>
    <w:p w:rsidR="00182DA3" w:rsidRPr="00DD229E" w:rsidRDefault="006D0260" w:rsidP="00086B34">
      <w:pPr>
        <w:pStyle w:val="ListNumber"/>
      </w:pPr>
      <w:r w:rsidRPr="00815BBF">
        <w:t>Select 1   YES, MENUS GENERATED</w:t>
      </w:r>
      <w:r>
        <w:t>.</w:t>
      </w:r>
      <w:r w:rsidR="00815BBF">
        <w:br w:type="page"/>
      </w:r>
      <w:r w:rsidR="00815BBF">
        <w:lastRenderedPageBreak/>
        <w:t>Y</w:t>
      </w:r>
      <w:r w:rsidR="00182DA3" w:rsidRPr="00DD229E">
        <w:t>our menu</w:t>
      </w:r>
      <w:r w:rsidR="00815BBF">
        <w:t xml:space="preserve"> choices display when you access </w:t>
      </w:r>
      <w:smartTag w:uri="urn:schemas-microsoft-com:office:smarttags" w:element="place">
        <w:r w:rsidR="00C561A6">
          <w:t>VistA</w:t>
        </w:r>
      </w:smartTag>
      <w:r w:rsidR="00815BBF">
        <w:t>.</w:t>
      </w:r>
    </w:p>
    <w:p w:rsidR="00182DA3" w:rsidRPr="00DD229E" w:rsidRDefault="001A5C80" w:rsidP="00815BBF">
      <w:pPr>
        <w:pStyle w:val="Screen"/>
      </w:pPr>
      <w:r>
        <w:drawing>
          <wp:inline distT="0" distB="0" distL="0" distR="0">
            <wp:extent cx="4732020" cy="3543300"/>
            <wp:effectExtent l="0" t="0" r="0" b="0"/>
            <wp:docPr id="12" name="Picture 12" descr="Description: Screen capture ofthe banner page of OncoTraX V2.11P47 of the &lt;site name&gt; - KEA 420 window with a list of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Screen capture ofthe banner page of OncoTraX V2.11P47 of the &lt;site name&gt; - KEA 420 window with a list of function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32020" cy="3543300"/>
                    </a:xfrm>
                    <a:prstGeom prst="rect">
                      <a:avLst/>
                    </a:prstGeom>
                    <a:noFill/>
                    <a:ln>
                      <a:noFill/>
                    </a:ln>
                  </pic:spPr>
                </pic:pic>
              </a:graphicData>
            </a:graphic>
          </wp:inline>
        </w:drawing>
      </w:r>
    </w:p>
    <w:p w:rsidR="00182DA3" w:rsidRPr="00DD229E" w:rsidRDefault="00182DA3" w:rsidP="00182DA3"/>
    <w:tbl>
      <w:tblPr>
        <w:tblW w:w="0" w:type="auto"/>
        <w:tblLook w:val="00A0" w:firstRow="1" w:lastRow="0" w:firstColumn="1" w:lastColumn="0" w:noHBand="0" w:noVBand="0"/>
      </w:tblPr>
      <w:tblGrid>
        <w:gridCol w:w="4788"/>
        <w:gridCol w:w="4788"/>
      </w:tblGrid>
      <w:tr w:rsidR="00182DA3" w:rsidRPr="00DD229E" w:rsidTr="00182DA3">
        <w:tc>
          <w:tcPr>
            <w:tcW w:w="4909" w:type="dxa"/>
          </w:tcPr>
          <w:p w:rsidR="00182DA3" w:rsidRPr="00DD229E" w:rsidRDefault="00182DA3" w:rsidP="00182DA3">
            <w:r w:rsidRPr="00DD229E">
              <w:t>Before</w:t>
            </w:r>
          </w:p>
        </w:tc>
        <w:tc>
          <w:tcPr>
            <w:tcW w:w="4909" w:type="dxa"/>
          </w:tcPr>
          <w:p w:rsidR="00182DA3" w:rsidRPr="00DD229E" w:rsidRDefault="00182DA3" w:rsidP="00182DA3">
            <w:r w:rsidRPr="00DD229E">
              <w:t>Afte</w:t>
            </w:r>
            <w:r w:rsidR="007E2AFC">
              <w:t>r</w:t>
            </w:r>
          </w:p>
        </w:tc>
      </w:tr>
      <w:tr w:rsidR="00182DA3" w:rsidRPr="00DD229E" w:rsidTr="00182DA3">
        <w:tc>
          <w:tcPr>
            <w:tcW w:w="4909" w:type="dxa"/>
          </w:tcPr>
          <w:p w:rsidR="00182DA3" w:rsidRPr="00DD229E" w:rsidRDefault="001A5C80" w:rsidP="00182DA3">
            <w:r>
              <w:rPr>
                <w:noProof/>
              </w:rPr>
              <w:drawing>
                <wp:inline distT="0" distB="0" distL="0" distR="0">
                  <wp:extent cx="3192780" cy="2392680"/>
                  <wp:effectExtent l="0" t="0" r="0" b="0"/>
                  <wp:docPr id="13" name="Picture 13" descr="Description: Screen capture of the Annual Report Options screen (before) of the&lt;site name&gt; - KEA 420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Screen capture of the Annual Report Options screen (before) of the&lt;site name&gt; - KEA 420 window"/>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192780" cy="2392680"/>
                          </a:xfrm>
                          <a:prstGeom prst="rect">
                            <a:avLst/>
                          </a:prstGeom>
                          <a:noFill/>
                          <a:ln>
                            <a:noFill/>
                          </a:ln>
                        </pic:spPr>
                      </pic:pic>
                    </a:graphicData>
                  </a:graphic>
                </wp:inline>
              </w:drawing>
            </w:r>
          </w:p>
        </w:tc>
        <w:tc>
          <w:tcPr>
            <w:tcW w:w="4909" w:type="dxa"/>
          </w:tcPr>
          <w:p w:rsidR="00182DA3" w:rsidRPr="00DD229E" w:rsidRDefault="001A5C80" w:rsidP="00182DA3">
            <w:r>
              <w:rPr>
                <w:noProof/>
              </w:rPr>
              <w:drawing>
                <wp:inline distT="0" distB="0" distL="0" distR="0">
                  <wp:extent cx="3192780" cy="2392680"/>
                  <wp:effectExtent l="0" t="0" r="0" b="0"/>
                  <wp:docPr id="14" name="Picture 14" descr="Description: Screen capture of the Annual Report Options screen (after) of the&lt;site name&gt; - KEA 420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Screen capture of the Annual Report Options screen (after) of the&lt;site name&gt; - KEA 420 window"/>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192780" cy="2392680"/>
                          </a:xfrm>
                          <a:prstGeom prst="rect">
                            <a:avLst/>
                          </a:prstGeom>
                          <a:noFill/>
                          <a:ln>
                            <a:noFill/>
                          </a:ln>
                        </pic:spPr>
                      </pic:pic>
                    </a:graphicData>
                  </a:graphic>
                </wp:inline>
              </w:drawing>
            </w:r>
          </w:p>
        </w:tc>
      </w:tr>
    </w:tbl>
    <w:p w:rsidR="00182DA3" w:rsidRPr="00DD229E" w:rsidRDefault="00182DA3" w:rsidP="00182DA3"/>
    <w:p w:rsidR="00621243" w:rsidRPr="004108CA" w:rsidRDefault="00676342" w:rsidP="003448A7">
      <w:pPr>
        <w:pStyle w:val="Heading1"/>
      </w:pPr>
      <w:r>
        <w:br w:type="page"/>
      </w:r>
      <w:bookmarkStart w:id="170" w:name="_Toc149545556"/>
      <w:bookmarkStart w:id="171" w:name="_Toc421255061"/>
      <w:r w:rsidR="00621243" w:rsidRPr="004108CA">
        <w:lastRenderedPageBreak/>
        <w:t xml:space="preserve">Edits within </w:t>
      </w:r>
      <w:bookmarkEnd w:id="170"/>
      <w:r w:rsidR="00655C47">
        <w:t>OncoTraX</w:t>
      </w:r>
      <w:bookmarkEnd w:id="171"/>
      <w:r w:rsidR="00DA1A63">
        <w:fldChar w:fldCharType="begin"/>
      </w:r>
      <w:r w:rsidR="00DA1A63">
        <w:instrText xml:space="preserve"> XE "</w:instrText>
      </w:r>
      <w:r w:rsidR="00DA1A63" w:rsidRPr="00EA00E5">
        <w:instrText>Edits:OncoTraX</w:instrText>
      </w:r>
      <w:r w:rsidR="00DA1A63">
        <w:instrText xml:space="preserve">" </w:instrText>
      </w:r>
      <w:r w:rsidR="00DA1A63">
        <w:fldChar w:fldCharType="end"/>
      </w:r>
    </w:p>
    <w:p w:rsidR="00B35EA6" w:rsidRDefault="00621243" w:rsidP="00621243">
      <w:r w:rsidRPr="004108CA">
        <w:t xml:space="preserve">If there are </w:t>
      </w:r>
      <w:r w:rsidR="00B92A47">
        <w:t>inter-field</w:t>
      </w:r>
      <w:r w:rsidRPr="004108CA">
        <w:t xml:space="preserve"> problems</w:t>
      </w:r>
      <w:r w:rsidR="005020C4">
        <w:t>,</w:t>
      </w:r>
      <w:r w:rsidRPr="004108CA">
        <w:t xml:space="preserve"> warning messages </w:t>
      </w:r>
      <w:r w:rsidR="005020C4">
        <w:t>display</w:t>
      </w:r>
      <w:r w:rsidRPr="004108CA">
        <w:t xml:space="preserve"> when </w:t>
      </w:r>
      <w:r w:rsidR="005020C4">
        <w:t>you</w:t>
      </w:r>
      <w:r w:rsidRPr="004108CA">
        <w:t xml:space="preserve"> attempt to change the</w:t>
      </w:r>
      <w:r w:rsidR="005020C4">
        <w:t xml:space="preserve"> </w:t>
      </w:r>
      <w:r w:rsidR="00B814ED">
        <w:fldChar w:fldCharType="begin"/>
      </w:r>
      <w:r w:rsidR="00B814ED">
        <w:instrText xml:space="preserve"> XE "</w:instrText>
      </w:r>
      <w:r w:rsidR="00B814ED" w:rsidRPr="00075652">
        <w:instrText>Edits:Interfield problems</w:instrText>
      </w:r>
      <w:r w:rsidR="00B814ED">
        <w:instrText xml:space="preserve">" </w:instrText>
      </w:r>
      <w:r w:rsidR="00B814ED">
        <w:fldChar w:fldCharType="end"/>
      </w:r>
      <w:r w:rsidR="005020C4" w:rsidRPr="005020C4">
        <w:rPr>
          <w:b/>
        </w:rPr>
        <w:t>ABSTRACT STATUS (165.5,91)</w:t>
      </w:r>
      <w:r w:rsidR="005020C4">
        <w:t xml:space="preserve"> to </w:t>
      </w:r>
      <w:r w:rsidR="005020C4" w:rsidRPr="005020C4">
        <w:rPr>
          <w:b/>
        </w:rPr>
        <w:t>Complete</w:t>
      </w:r>
      <w:r w:rsidRPr="004108CA">
        <w:t xml:space="preserve">  </w:t>
      </w:r>
      <w:r w:rsidR="004B0246" w:rsidRPr="004108CA">
        <w:t xml:space="preserve">These </w:t>
      </w:r>
      <w:r w:rsidR="004B0246">
        <w:t xml:space="preserve">warning messages </w:t>
      </w:r>
      <w:r w:rsidR="004B0246" w:rsidRPr="004108CA">
        <w:t xml:space="preserve">are the </w:t>
      </w:r>
      <w:smartTag w:uri="urn:schemas-microsoft-com:office:smarttags" w:element="place">
        <w:r w:rsidR="00C561A6">
          <w:t>VistA</w:t>
        </w:r>
      </w:smartTag>
      <w:r w:rsidR="004B0246" w:rsidRPr="004108CA">
        <w:t xml:space="preserve"> </w:t>
      </w:r>
      <w:r w:rsidR="00B92A47">
        <w:t>inter-field</w:t>
      </w:r>
      <w:r w:rsidR="004B0246" w:rsidRPr="004108CA">
        <w:t xml:space="preserve"> edit checks.</w:t>
      </w:r>
      <w:r w:rsidR="00A86C1B">
        <w:t xml:space="preserve"> </w:t>
      </w:r>
      <w:r w:rsidR="005020C4">
        <w:t>You can</w:t>
      </w:r>
      <w:r w:rsidRPr="004108CA">
        <w:t xml:space="preserve"> override these warnings.</w:t>
      </w:r>
      <w:r w:rsidR="00B814ED">
        <w:fldChar w:fldCharType="begin"/>
      </w:r>
      <w:r w:rsidR="00B814ED">
        <w:instrText xml:space="preserve"> XE "</w:instrText>
      </w:r>
      <w:r w:rsidR="00B814ED" w:rsidRPr="00815591">
        <w:instrText>Edits:Warning messages</w:instrText>
      </w:r>
      <w:r w:rsidR="00B814ED">
        <w:instrText xml:space="preserve">" </w:instrText>
      </w:r>
      <w:r w:rsidR="00B814ED">
        <w:fldChar w:fldCharType="end"/>
      </w:r>
    </w:p>
    <w:p w:rsidR="00E47B0F" w:rsidRPr="004108CA" w:rsidRDefault="00E47B0F" w:rsidP="00621243">
      <w:pPr>
        <w:rPr>
          <w:rFonts w:eastAsia="Arial Unicode MS"/>
        </w:rPr>
      </w:pPr>
    </w:p>
    <w:tbl>
      <w:tblPr>
        <w:tblW w:w="936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660"/>
        <w:gridCol w:w="8700"/>
      </w:tblGrid>
      <w:tr w:rsidR="00E47B0F" w:rsidRPr="00621243" w:rsidTr="00251C15">
        <w:tc>
          <w:tcPr>
            <w:tcW w:w="360" w:type="dxa"/>
            <w:shd w:val="clear" w:color="auto" w:fill="auto"/>
          </w:tcPr>
          <w:p w:rsidR="00E47B0F" w:rsidRPr="00621243" w:rsidRDefault="00E47B0F" w:rsidP="00E47B0F">
            <w:pPr>
              <w:pStyle w:val="TableText"/>
            </w:pPr>
            <w:r>
              <w:t>1</w:t>
            </w:r>
          </w:p>
        </w:tc>
        <w:tc>
          <w:tcPr>
            <w:tcW w:w="6015" w:type="dxa"/>
            <w:shd w:val="clear" w:color="auto" w:fill="auto"/>
          </w:tcPr>
          <w:p w:rsidR="00E47B0F" w:rsidRPr="00621243" w:rsidRDefault="00676342" w:rsidP="00676342">
            <w:pPr>
              <w:pStyle w:val="warn"/>
            </w:pPr>
            <w:r>
              <w:t xml:space="preserve">WARNING: </w:t>
            </w:r>
            <w:r w:rsidR="00E47B0F" w:rsidRPr="00621243">
              <w:t>REPORTING HOSPITAL = REFERRING FACILITY</w:t>
            </w:r>
          </w:p>
        </w:tc>
      </w:tr>
      <w:tr w:rsidR="00E47B0F" w:rsidRPr="00621243" w:rsidTr="00251C15">
        <w:tc>
          <w:tcPr>
            <w:tcW w:w="360" w:type="dxa"/>
            <w:shd w:val="clear" w:color="auto" w:fill="auto"/>
          </w:tcPr>
          <w:p w:rsidR="00E47B0F" w:rsidRPr="00621243" w:rsidRDefault="00E47B0F" w:rsidP="00E47B0F">
            <w:pPr>
              <w:pStyle w:val="TableText"/>
            </w:pPr>
            <w:r>
              <w:t>2</w:t>
            </w:r>
          </w:p>
        </w:tc>
        <w:tc>
          <w:tcPr>
            <w:tcW w:w="6015" w:type="dxa"/>
            <w:shd w:val="clear" w:color="auto" w:fill="auto"/>
          </w:tcPr>
          <w:p w:rsidR="00E47B0F" w:rsidRPr="00621243" w:rsidRDefault="00676342" w:rsidP="00676342">
            <w:pPr>
              <w:pStyle w:val="warn"/>
            </w:pPr>
            <w:r>
              <w:t xml:space="preserve">WARNING: </w:t>
            </w:r>
            <w:r w:rsidR="00E47B0F" w:rsidRPr="00621243">
              <w:t>REPORTING HOSPITAL = TRANSFER FACILITY</w:t>
            </w:r>
          </w:p>
        </w:tc>
      </w:tr>
      <w:tr w:rsidR="00E47B0F" w:rsidRPr="00621243" w:rsidTr="00251C15">
        <w:tc>
          <w:tcPr>
            <w:tcW w:w="360" w:type="dxa"/>
            <w:shd w:val="clear" w:color="auto" w:fill="auto"/>
          </w:tcPr>
          <w:p w:rsidR="00E47B0F" w:rsidRPr="00621243" w:rsidRDefault="00E47B0F" w:rsidP="00E47B0F">
            <w:pPr>
              <w:pStyle w:val="TableText"/>
            </w:pPr>
            <w:r>
              <w:t>3</w:t>
            </w:r>
          </w:p>
        </w:tc>
        <w:tc>
          <w:tcPr>
            <w:tcW w:w="6015" w:type="dxa"/>
            <w:shd w:val="clear" w:color="auto" w:fill="auto"/>
          </w:tcPr>
          <w:p w:rsidR="00E47B0F" w:rsidRPr="00621243" w:rsidRDefault="00676342" w:rsidP="00676342">
            <w:pPr>
              <w:pStyle w:val="warn"/>
            </w:pPr>
            <w:r>
              <w:t xml:space="preserve">WARNING: </w:t>
            </w:r>
            <w:r w:rsidR="00E47B0F" w:rsidRPr="00621243">
              <w:t>CLASS OF CASE = 2 (Dx ew, 1st rx here)  -REFERRING FACILITY may not be blank</w:t>
            </w:r>
          </w:p>
        </w:tc>
      </w:tr>
      <w:tr w:rsidR="00E47B0F" w:rsidRPr="00621243" w:rsidTr="00251C15">
        <w:tc>
          <w:tcPr>
            <w:tcW w:w="360" w:type="dxa"/>
            <w:shd w:val="clear" w:color="auto" w:fill="auto"/>
          </w:tcPr>
          <w:p w:rsidR="00E47B0F" w:rsidRPr="00621243" w:rsidRDefault="00E47B0F" w:rsidP="00E47B0F">
            <w:pPr>
              <w:pStyle w:val="TableText"/>
            </w:pPr>
            <w:r>
              <w:t>4</w:t>
            </w:r>
          </w:p>
        </w:tc>
        <w:tc>
          <w:tcPr>
            <w:tcW w:w="6015" w:type="dxa"/>
            <w:shd w:val="clear" w:color="auto" w:fill="auto"/>
          </w:tcPr>
          <w:p w:rsidR="00E47B0F" w:rsidRPr="00621243" w:rsidRDefault="00676342" w:rsidP="00676342">
            <w:pPr>
              <w:pStyle w:val="warn"/>
            </w:pPr>
            <w:r>
              <w:t xml:space="preserve">WARNING: </w:t>
            </w:r>
            <w:r w:rsidR="00E47B0F" w:rsidRPr="00621243">
              <w:t>CLASS OF CASE = 3 (Dx ew, 1st rx ew)      REFERRING FACILITY may not be blank</w:t>
            </w:r>
          </w:p>
        </w:tc>
      </w:tr>
      <w:tr w:rsidR="00E47B0F" w:rsidRPr="00621243" w:rsidTr="00251C15">
        <w:tc>
          <w:tcPr>
            <w:tcW w:w="360" w:type="dxa"/>
            <w:shd w:val="clear" w:color="auto" w:fill="auto"/>
          </w:tcPr>
          <w:p w:rsidR="00E47B0F" w:rsidRPr="00621243" w:rsidRDefault="00E47B0F" w:rsidP="00E47B0F">
            <w:pPr>
              <w:pStyle w:val="TableText"/>
            </w:pPr>
            <w:r>
              <w:t>5</w:t>
            </w:r>
          </w:p>
        </w:tc>
        <w:tc>
          <w:tcPr>
            <w:tcW w:w="6015" w:type="dxa"/>
            <w:shd w:val="clear" w:color="auto" w:fill="auto"/>
          </w:tcPr>
          <w:p w:rsidR="00E47B0F" w:rsidRPr="00621243" w:rsidRDefault="0077297B" w:rsidP="00676342">
            <w:pPr>
              <w:pStyle w:val="warn"/>
            </w:pPr>
            <w:r>
              <w:t xml:space="preserve">WARNING: </w:t>
            </w:r>
            <w:r w:rsidR="00E47B0F" w:rsidRPr="00621243">
              <w:t>CLASS OF CASE = 0 (Dx here, 1st rx ew)-DATE OF FIRST CONTACT..:</w:t>
            </w:r>
            <w:r w:rsidR="00E47B0F">
              <w:t xml:space="preserve"> </w:t>
            </w:r>
            <w:r w:rsidR="00E47B0F" w:rsidRPr="00621243">
              <w:t>later than SURGERY OF PRIMARY SITE DATE.:</w:t>
            </w:r>
          </w:p>
        </w:tc>
      </w:tr>
      <w:tr w:rsidR="00E47B0F" w:rsidRPr="00621243" w:rsidTr="00251C15">
        <w:tc>
          <w:tcPr>
            <w:tcW w:w="360" w:type="dxa"/>
            <w:shd w:val="clear" w:color="auto" w:fill="auto"/>
          </w:tcPr>
          <w:p w:rsidR="00E47B0F" w:rsidRPr="00621243" w:rsidRDefault="00E47B0F" w:rsidP="00E47B0F">
            <w:pPr>
              <w:pStyle w:val="TableText"/>
            </w:pPr>
            <w:r>
              <w:t>6</w:t>
            </w:r>
          </w:p>
        </w:tc>
        <w:tc>
          <w:tcPr>
            <w:tcW w:w="6015" w:type="dxa"/>
            <w:shd w:val="clear" w:color="auto" w:fill="auto"/>
          </w:tcPr>
          <w:p w:rsidR="00E47B0F" w:rsidRPr="00621243" w:rsidRDefault="0077297B" w:rsidP="00676342">
            <w:pPr>
              <w:pStyle w:val="warn"/>
            </w:pPr>
            <w:r>
              <w:t xml:space="preserve">WARNING: </w:t>
            </w:r>
            <w:r w:rsidR="00E47B0F" w:rsidRPr="00621243">
              <w:t>CLASS OF CASE = 0 (Dx here, 1st rx ew) DATE OF FIRST CONTACT.</w:t>
            </w:r>
            <w:r w:rsidR="00E47B0F">
              <w:t xml:space="preserve"> </w:t>
            </w:r>
            <w:r w:rsidR="00E47B0F" w:rsidRPr="00621243">
              <w:t xml:space="preserve">later than RADIATION DATE...............:      </w:t>
            </w:r>
          </w:p>
        </w:tc>
      </w:tr>
      <w:tr w:rsidR="00E47B0F" w:rsidRPr="00621243" w:rsidTr="00251C15">
        <w:tc>
          <w:tcPr>
            <w:tcW w:w="360" w:type="dxa"/>
            <w:shd w:val="clear" w:color="auto" w:fill="auto"/>
          </w:tcPr>
          <w:p w:rsidR="00E47B0F" w:rsidRPr="00621243" w:rsidRDefault="00E47B0F" w:rsidP="00E47B0F">
            <w:pPr>
              <w:pStyle w:val="TableText"/>
            </w:pPr>
            <w:r>
              <w:t>7</w:t>
            </w:r>
          </w:p>
        </w:tc>
        <w:tc>
          <w:tcPr>
            <w:tcW w:w="6015" w:type="dxa"/>
            <w:shd w:val="clear" w:color="auto" w:fill="auto"/>
          </w:tcPr>
          <w:p w:rsidR="00E47B0F" w:rsidRPr="00621243" w:rsidRDefault="0077297B" w:rsidP="00676342">
            <w:pPr>
              <w:pStyle w:val="warn"/>
            </w:pPr>
            <w:r>
              <w:t xml:space="preserve">WARNING: </w:t>
            </w:r>
            <w:r w:rsidR="00E47B0F" w:rsidRPr="00621243">
              <w:t xml:space="preserve">CLASS OF CASE = 0 (Dx here, 1st rx ew) DATE OF FIRST CONTACT..: later than RADIATION THERAPY TO CNS DATE:    </w:t>
            </w:r>
          </w:p>
        </w:tc>
      </w:tr>
      <w:tr w:rsidR="00E47B0F" w:rsidRPr="00621243" w:rsidTr="00251C15">
        <w:tc>
          <w:tcPr>
            <w:tcW w:w="360" w:type="dxa"/>
            <w:shd w:val="clear" w:color="auto" w:fill="auto"/>
          </w:tcPr>
          <w:p w:rsidR="00E47B0F" w:rsidRDefault="00E47B0F" w:rsidP="00E47B0F">
            <w:pPr>
              <w:pStyle w:val="TableText"/>
            </w:pPr>
            <w:r>
              <w:t>8</w:t>
            </w:r>
          </w:p>
        </w:tc>
        <w:tc>
          <w:tcPr>
            <w:tcW w:w="6015" w:type="dxa"/>
            <w:shd w:val="clear" w:color="auto" w:fill="auto"/>
          </w:tcPr>
          <w:p w:rsidR="00E47B0F" w:rsidRPr="00621243" w:rsidRDefault="0077297B" w:rsidP="00676342">
            <w:pPr>
              <w:pStyle w:val="warn"/>
            </w:pPr>
            <w:r>
              <w:t xml:space="preserve">WARNING: </w:t>
            </w:r>
            <w:r w:rsidR="00E47B0F" w:rsidRPr="00621243">
              <w:t>CLASS OF CASE = 0 (Dx here, 1st rx ew) DATE OF FIRST CONTACT..:</w:t>
            </w:r>
            <w:r w:rsidR="00E47B0F">
              <w:t xml:space="preserve"> </w:t>
            </w:r>
            <w:r w:rsidR="00E47B0F" w:rsidRPr="00621243">
              <w:t>later than CHEMOTHERAPY DATE............:</w:t>
            </w:r>
          </w:p>
        </w:tc>
      </w:tr>
      <w:tr w:rsidR="00E47B0F" w:rsidRPr="00621243" w:rsidTr="00251C15">
        <w:tc>
          <w:tcPr>
            <w:tcW w:w="360" w:type="dxa"/>
            <w:shd w:val="clear" w:color="auto" w:fill="auto"/>
          </w:tcPr>
          <w:p w:rsidR="00E47B0F" w:rsidRDefault="00E47B0F" w:rsidP="00E47B0F">
            <w:pPr>
              <w:pStyle w:val="TableText"/>
            </w:pPr>
            <w:r>
              <w:t>9</w:t>
            </w:r>
          </w:p>
        </w:tc>
        <w:tc>
          <w:tcPr>
            <w:tcW w:w="6015" w:type="dxa"/>
            <w:shd w:val="clear" w:color="auto" w:fill="auto"/>
          </w:tcPr>
          <w:p w:rsidR="00E47B0F" w:rsidRPr="00621243" w:rsidRDefault="0077297B" w:rsidP="00676342">
            <w:pPr>
              <w:pStyle w:val="warn"/>
            </w:pPr>
            <w:r>
              <w:t xml:space="preserve">WARNING: </w:t>
            </w:r>
            <w:r w:rsidR="00E47B0F" w:rsidRPr="00621243">
              <w:t>CLASS OF CASE = 0 (Dx here, 1st rx</w:t>
            </w:r>
            <w:r w:rsidR="00E47B0F">
              <w:t xml:space="preserve"> ew) DATE OF FIRST CONTACT..: </w:t>
            </w:r>
            <w:r w:rsidR="00E47B0F" w:rsidRPr="00621243">
              <w:t xml:space="preserve">  </w:t>
            </w:r>
          </w:p>
        </w:tc>
      </w:tr>
      <w:tr w:rsidR="00E47B0F" w:rsidRPr="00621243" w:rsidTr="00251C15">
        <w:tc>
          <w:tcPr>
            <w:tcW w:w="360" w:type="dxa"/>
            <w:shd w:val="clear" w:color="auto" w:fill="auto"/>
          </w:tcPr>
          <w:p w:rsidR="00E47B0F" w:rsidRDefault="00E47B0F" w:rsidP="00E47B0F">
            <w:pPr>
              <w:pStyle w:val="TableText"/>
            </w:pPr>
            <w:r>
              <w:t>10</w:t>
            </w:r>
          </w:p>
        </w:tc>
        <w:tc>
          <w:tcPr>
            <w:tcW w:w="6015" w:type="dxa"/>
            <w:shd w:val="clear" w:color="auto" w:fill="auto"/>
          </w:tcPr>
          <w:p w:rsidR="00E47B0F" w:rsidRPr="00621243" w:rsidRDefault="00676342" w:rsidP="00676342">
            <w:pPr>
              <w:pStyle w:val="warn"/>
            </w:pPr>
            <w:r>
              <w:t xml:space="preserve">WARNING: </w:t>
            </w:r>
            <w:r w:rsidR="00E47B0F" w:rsidRPr="00621243">
              <w:t>CLASS OF CASE = 0 (Dx here,  1st rx ew) DATE OF FIRST CONTACT..:</w:t>
            </w:r>
            <w:r w:rsidR="00E47B0F">
              <w:t xml:space="preserve"> </w:t>
            </w:r>
            <w:r w:rsidR="00E47B0F" w:rsidRPr="00621243">
              <w:t>later than IMMUNOTH</w:t>
            </w:r>
            <w:r w:rsidR="00DA09FB">
              <w:t>ERAPY DATE...........:</w:t>
            </w:r>
          </w:p>
        </w:tc>
      </w:tr>
      <w:tr w:rsidR="00E47B0F" w:rsidRPr="00621243" w:rsidTr="00251C15">
        <w:tc>
          <w:tcPr>
            <w:tcW w:w="360" w:type="dxa"/>
            <w:shd w:val="clear" w:color="auto" w:fill="auto"/>
          </w:tcPr>
          <w:p w:rsidR="00E47B0F" w:rsidRDefault="00E47B0F" w:rsidP="00E47B0F">
            <w:pPr>
              <w:pStyle w:val="TableText"/>
            </w:pPr>
            <w:r>
              <w:t>11</w:t>
            </w:r>
          </w:p>
        </w:tc>
        <w:tc>
          <w:tcPr>
            <w:tcW w:w="6015" w:type="dxa"/>
            <w:shd w:val="clear" w:color="auto" w:fill="auto"/>
          </w:tcPr>
          <w:p w:rsidR="00E47B0F" w:rsidRPr="00621243" w:rsidRDefault="00676342" w:rsidP="00676342">
            <w:pPr>
              <w:pStyle w:val="warn"/>
            </w:pPr>
            <w:r>
              <w:t xml:space="preserve">WARNING: </w:t>
            </w:r>
            <w:r w:rsidR="00E47B0F" w:rsidRPr="00621243">
              <w:t>CLASS OF CASE = 0 (Dx here,  1st rx ew) DATE OF FIRST CONTACT..:</w:t>
            </w:r>
            <w:r w:rsidR="00E47B0F">
              <w:t xml:space="preserve"> </w:t>
            </w:r>
            <w:r w:rsidR="00E47B0F" w:rsidRPr="00621243">
              <w:t>later than OTHER TREATMENT DATE.........:</w:t>
            </w:r>
          </w:p>
        </w:tc>
      </w:tr>
      <w:tr w:rsidR="00E47B0F" w:rsidRPr="00621243" w:rsidTr="00251C15">
        <w:tc>
          <w:tcPr>
            <w:tcW w:w="360" w:type="dxa"/>
            <w:shd w:val="clear" w:color="auto" w:fill="auto"/>
          </w:tcPr>
          <w:p w:rsidR="00E47B0F" w:rsidRDefault="00E47B0F" w:rsidP="00E47B0F">
            <w:pPr>
              <w:pStyle w:val="TableText"/>
            </w:pPr>
            <w:r>
              <w:t>12</w:t>
            </w:r>
          </w:p>
        </w:tc>
        <w:tc>
          <w:tcPr>
            <w:tcW w:w="6015" w:type="dxa"/>
            <w:shd w:val="clear" w:color="auto" w:fill="auto"/>
          </w:tcPr>
          <w:p w:rsidR="00E47B0F" w:rsidRPr="00621243" w:rsidRDefault="00676342" w:rsidP="00676342">
            <w:pPr>
              <w:pStyle w:val="warn"/>
            </w:pPr>
            <w:r>
              <w:t xml:space="preserve">WARNING: </w:t>
            </w:r>
            <w:r w:rsidR="00E47B0F" w:rsidRPr="00621243">
              <w:t>CLASS OF CASE = 2 (Dx ew, 1st rx here) DATE OF FIRST CONTACT..:</w:t>
            </w:r>
            <w:r w:rsidR="00E47B0F">
              <w:t xml:space="preserve"> </w:t>
            </w:r>
            <w:r w:rsidR="00E47B0F" w:rsidRPr="00621243">
              <w:t xml:space="preserve">earlier than DATE DX......................:            </w:t>
            </w:r>
          </w:p>
        </w:tc>
      </w:tr>
      <w:tr w:rsidR="00E47B0F" w:rsidRPr="00621243" w:rsidTr="00251C15">
        <w:tc>
          <w:tcPr>
            <w:tcW w:w="360" w:type="dxa"/>
            <w:shd w:val="clear" w:color="auto" w:fill="auto"/>
          </w:tcPr>
          <w:p w:rsidR="00E47B0F" w:rsidRDefault="00E47B0F" w:rsidP="00E47B0F">
            <w:pPr>
              <w:pStyle w:val="TableText"/>
            </w:pPr>
            <w:r>
              <w:t>13</w:t>
            </w:r>
          </w:p>
        </w:tc>
        <w:tc>
          <w:tcPr>
            <w:tcW w:w="6015" w:type="dxa"/>
            <w:shd w:val="clear" w:color="auto" w:fill="auto"/>
          </w:tcPr>
          <w:p w:rsidR="00E47B0F" w:rsidRPr="00621243" w:rsidRDefault="00676342" w:rsidP="00676342">
            <w:pPr>
              <w:pStyle w:val="warn"/>
            </w:pPr>
            <w:r>
              <w:t xml:space="preserve">WARNING: </w:t>
            </w:r>
            <w:r w:rsidR="00E47B0F" w:rsidRPr="00621243">
              <w:t>TYPE OF REPORTING SOURCE = 6 (Autopsy only) CLASS OF CASE must be 5 (Dx at autopsy)</w:t>
            </w:r>
          </w:p>
        </w:tc>
      </w:tr>
      <w:tr w:rsidR="00E47B0F" w:rsidRPr="00621243" w:rsidTr="00251C15">
        <w:tc>
          <w:tcPr>
            <w:tcW w:w="360" w:type="dxa"/>
            <w:shd w:val="clear" w:color="auto" w:fill="auto"/>
          </w:tcPr>
          <w:p w:rsidR="00E47B0F" w:rsidRDefault="00E47B0F" w:rsidP="00E47B0F">
            <w:pPr>
              <w:pStyle w:val="TableText"/>
            </w:pPr>
            <w:r>
              <w:t>14</w:t>
            </w:r>
          </w:p>
        </w:tc>
        <w:tc>
          <w:tcPr>
            <w:tcW w:w="6015" w:type="dxa"/>
            <w:shd w:val="clear" w:color="auto" w:fill="auto"/>
          </w:tcPr>
          <w:p w:rsidR="00E47B0F" w:rsidRPr="00621243" w:rsidRDefault="00676342" w:rsidP="00676342">
            <w:pPr>
              <w:pStyle w:val="warn"/>
            </w:pPr>
            <w:r>
              <w:t xml:space="preserve">WARNING: </w:t>
            </w:r>
            <w:r w:rsidR="00E47B0F">
              <w:t>CLASS OF C</w:t>
            </w:r>
            <w:r w:rsidR="00E47B0F" w:rsidRPr="00621243">
              <w:t>ASE = 5 (Dx at autopsy) TYPE OF REPORTING SOURCE must be 6 (Autopsy only)</w:t>
            </w:r>
          </w:p>
        </w:tc>
      </w:tr>
      <w:tr w:rsidR="00E47B0F" w:rsidRPr="00621243" w:rsidTr="00251C15">
        <w:tc>
          <w:tcPr>
            <w:tcW w:w="360" w:type="dxa"/>
            <w:shd w:val="clear" w:color="auto" w:fill="auto"/>
          </w:tcPr>
          <w:p w:rsidR="00E47B0F" w:rsidRDefault="00E47B0F" w:rsidP="00E47B0F">
            <w:pPr>
              <w:pStyle w:val="TableText"/>
            </w:pPr>
            <w:r>
              <w:t>15</w:t>
            </w:r>
          </w:p>
        </w:tc>
        <w:tc>
          <w:tcPr>
            <w:tcW w:w="6015" w:type="dxa"/>
            <w:shd w:val="clear" w:color="auto" w:fill="auto"/>
          </w:tcPr>
          <w:p w:rsidR="00E47B0F" w:rsidRPr="00621243" w:rsidRDefault="00676342" w:rsidP="00676342">
            <w:pPr>
              <w:pStyle w:val="warn"/>
            </w:pPr>
            <w:r>
              <w:t xml:space="preserve">WARNING: </w:t>
            </w:r>
            <w:r w:rsidR="00E47B0F" w:rsidRPr="00621243">
              <w:t>TYPE OF REPORTING SOURCE = 6 (Autopsy only) DIAGNOSTIC CONFIRMATION must be 1 (Pos histology) or 6 (Direct visualization)</w:t>
            </w:r>
          </w:p>
        </w:tc>
      </w:tr>
      <w:tr w:rsidR="00E47B0F" w:rsidRPr="00621243" w:rsidTr="00251C15">
        <w:tc>
          <w:tcPr>
            <w:tcW w:w="360" w:type="dxa"/>
            <w:shd w:val="clear" w:color="auto" w:fill="auto"/>
          </w:tcPr>
          <w:p w:rsidR="00E47B0F" w:rsidRDefault="00E47B0F" w:rsidP="00E47B0F">
            <w:pPr>
              <w:pStyle w:val="TableText"/>
            </w:pPr>
            <w:r>
              <w:t>16</w:t>
            </w:r>
          </w:p>
        </w:tc>
        <w:tc>
          <w:tcPr>
            <w:tcW w:w="6015" w:type="dxa"/>
            <w:shd w:val="clear" w:color="auto" w:fill="auto"/>
          </w:tcPr>
          <w:p w:rsidR="00E47B0F" w:rsidRPr="00621243" w:rsidRDefault="00676342" w:rsidP="00676342">
            <w:pPr>
              <w:pStyle w:val="warn"/>
            </w:pPr>
            <w:r>
              <w:t xml:space="preserve">WARNING: </w:t>
            </w:r>
            <w:r w:rsidR="00E47B0F" w:rsidRPr="00621243">
              <w:t>TYPE OF REPORTING SOURCE = 7 (Death certificate only) DIAGNOSTIC CONFIRMATION must be 9 (Unk if microscopically confirmed)</w:t>
            </w:r>
          </w:p>
        </w:tc>
      </w:tr>
      <w:tr w:rsidR="00E47B0F" w:rsidRPr="00621243" w:rsidTr="00251C15">
        <w:tc>
          <w:tcPr>
            <w:tcW w:w="360" w:type="dxa"/>
            <w:shd w:val="clear" w:color="auto" w:fill="auto"/>
          </w:tcPr>
          <w:p w:rsidR="00E47B0F" w:rsidRDefault="00E47B0F" w:rsidP="00E47B0F">
            <w:pPr>
              <w:pStyle w:val="TableText"/>
            </w:pPr>
            <w:r>
              <w:lastRenderedPageBreak/>
              <w:t>17</w:t>
            </w:r>
          </w:p>
        </w:tc>
        <w:tc>
          <w:tcPr>
            <w:tcW w:w="6015" w:type="dxa"/>
            <w:shd w:val="clear" w:color="auto" w:fill="auto"/>
          </w:tcPr>
          <w:p w:rsidR="00E47B0F" w:rsidRPr="00621243" w:rsidRDefault="00676342" w:rsidP="00676342">
            <w:pPr>
              <w:pStyle w:val="warn"/>
            </w:pPr>
            <w:r>
              <w:t xml:space="preserve">WARNING: </w:t>
            </w:r>
            <w:r w:rsidR="00E47B0F" w:rsidRPr="00621243">
              <w:t>XXX is a paired site LATERALITY may not be 0 (Not a paired site)</w:t>
            </w:r>
          </w:p>
        </w:tc>
      </w:tr>
      <w:tr w:rsidR="00E47B0F" w:rsidRPr="00621243" w:rsidTr="00251C15">
        <w:tc>
          <w:tcPr>
            <w:tcW w:w="360" w:type="dxa"/>
            <w:shd w:val="clear" w:color="auto" w:fill="auto"/>
          </w:tcPr>
          <w:p w:rsidR="00E47B0F" w:rsidRDefault="00E47B0F" w:rsidP="00E47B0F">
            <w:pPr>
              <w:pStyle w:val="TableText"/>
            </w:pPr>
            <w:r>
              <w:t>18</w:t>
            </w:r>
          </w:p>
        </w:tc>
        <w:tc>
          <w:tcPr>
            <w:tcW w:w="6015" w:type="dxa"/>
            <w:shd w:val="clear" w:color="auto" w:fill="auto"/>
          </w:tcPr>
          <w:p w:rsidR="00E47B0F" w:rsidRPr="00621243" w:rsidRDefault="00676342" w:rsidP="00676342">
            <w:pPr>
              <w:pStyle w:val="warn"/>
            </w:pPr>
            <w:r>
              <w:t xml:space="preserve">WARNING: </w:t>
            </w:r>
            <w:r w:rsidR="00E47B0F" w:rsidRPr="00621243">
              <w:t>XXX is an unpaired site LATERALITY must be 0 (Not a paired site)</w:t>
            </w:r>
          </w:p>
        </w:tc>
      </w:tr>
      <w:tr w:rsidR="00E47B0F" w:rsidRPr="00621243" w:rsidTr="00251C15">
        <w:tc>
          <w:tcPr>
            <w:tcW w:w="360" w:type="dxa"/>
            <w:shd w:val="clear" w:color="auto" w:fill="auto"/>
          </w:tcPr>
          <w:p w:rsidR="00E47B0F" w:rsidRDefault="00E47B0F" w:rsidP="00E47B0F">
            <w:pPr>
              <w:pStyle w:val="TableText"/>
            </w:pPr>
            <w:r>
              <w:t>19</w:t>
            </w:r>
          </w:p>
        </w:tc>
        <w:tc>
          <w:tcPr>
            <w:tcW w:w="6015" w:type="dxa"/>
            <w:shd w:val="clear" w:color="auto" w:fill="auto"/>
          </w:tcPr>
          <w:p w:rsidR="00E47B0F" w:rsidRPr="00621243" w:rsidRDefault="00676342" w:rsidP="00676342">
            <w:pPr>
              <w:pStyle w:val="warn"/>
            </w:pPr>
            <w:r>
              <w:t xml:space="preserve">WARNING: </w:t>
            </w:r>
            <w:r w:rsidR="00E47B0F" w:rsidRPr="00621243">
              <w:t>BONES, PELVIS, SACRUM, COCCYX is a paired site</w:t>
            </w:r>
          </w:p>
        </w:tc>
      </w:tr>
      <w:tr w:rsidR="00E47B0F" w:rsidRPr="00621243" w:rsidTr="00251C15">
        <w:tc>
          <w:tcPr>
            <w:tcW w:w="360" w:type="dxa"/>
            <w:shd w:val="clear" w:color="auto" w:fill="auto"/>
          </w:tcPr>
          <w:p w:rsidR="00E47B0F" w:rsidRPr="00621243" w:rsidRDefault="00E47B0F" w:rsidP="00E47B0F">
            <w:pPr>
              <w:pStyle w:val="TableText"/>
            </w:pPr>
            <w:r>
              <w:t>20</w:t>
            </w:r>
          </w:p>
        </w:tc>
        <w:tc>
          <w:tcPr>
            <w:tcW w:w="6015" w:type="dxa"/>
            <w:shd w:val="clear" w:color="auto" w:fill="auto"/>
          </w:tcPr>
          <w:p w:rsidR="00E47B0F" w:rsidRPr="00621243" w:rsidRDefault="00E47B0F" w:rsidP="00676342">
            <w:pPr>
              <w:pStyle w:val="warn"/>
            </w:pPr>
            <w:r w:rsidRPr="00621243">
              <w:t>WARNING: BEHAVIOR CODE = 2 (In situ) SUMMARY STAGE must be 0 (In situ)</w:t>
            </w:r>
          </w:p>
        </w:tc>
      </w:tr>
      <w:tr w:rsidR="00E47B0F" w:rsidRPr="00621243" w:rsidTr="00251C15">
        <w:tc>
          <w:tcPr>
            <w:tcW w:w="360" w:type="dxa"/>
            <w:shd w:val="clear" w:color="auto" w:fill="auto"/>
          </w:tcPr>
          <w:p w:rsidR="00E47B0F" w:rsidRDefault="00E47B0F" w:rsidP="00E47B0F">
            <w:pPr>
              <w:pStyle w:val="TableText"/>
            </w:pPr>
            <w:r>
              <w:t>21</w:t>
            </w:r>
          </w:p>
        </w:tc>
        <w:tc>
          <w:tcPr>
            <w:tcW w:w="6015" w:type="dxa"/>
            <w:shd w:val="clear" w:color="auto" w:fill="auto"/>
          </w:tcPr>
          <w:p w:rsidR="00E47B0F" w:rsidRPr="00621243" w:rsidRDefault="00676342" w:rsidP="00676342">
            <w:pPr>
              <w:pStyle w:val="warn"/>
            </w:pPr>
            <w:r>
              <w:t xml:space="preserve">WARNING: </w:t>
            </w:r>
            <w:r w:rsidR="00E47B0F" w:rsidRPr="00621243">
              <w:t>BEHAVIOR CODE = 3 (Malignant) SUMMARY STAGE may not be  0 (In situ)</w:t>
            </w:r>
          </w:p>
        </w:tc>
      </w:tr>
      <w:tr w:rsidR="00E47B0F" w:rsidRPr="00621243" w:rsidTr="00251C15">
        <w:tc>
          <w:tcPr>
            <w:tcW w:w="360" w:type="dxa"/>
            <w:shd w:val="clear" w:color="auto" w:fill="auto"/>
          </w:tcPr>
          <w:p w:rsidR="00E47B0F" w:rsidRDefault="00E47B0F" w:rsidP="00E47B0F">
            <w:pPr>
              <w:pStyle w:val="TableText"/>
            </w:pPr>
            <w:r>
              <w:t>22</w:t>
            </w:r>
          </w:p>
        </w:tc>
        <w:tc>
          <w:tcPr>
            <w:tcW w:w="6015" w:type="dxa"/>
            <w:shd w:val="clear" w:color="auto" w:fill="auto"/>
          </w:tcPr>
          <w:p w:rsidR="00E47B0F" w:rsidRPr="00621243" w:rsidRDefault="00676342" w:rsidP="00676342">
            <w:pPr>
              <w:pStyle w:val="warn"/>
            </w:pPr>
            <w:r>
              <w:t>WARNING: </w:t>
            </w:r>
            <w:r w:rsidR="00E47B0F" w:rsidRPr="00621243">
              <w:t>HISTOLOGY =  8331 FOLLICULAR ADENOCA, WELL DIFF GRADE/DIFFERENTIATION must be 1 (Grade I)</w:t>
            </w:r>
          </w:p>
        </w:tc>
      </w:tr>
      <w:tr w:rsidR="00E47B0F" w:rsidRPr="00621243" w:rsidTr="00251C15">
        <w:tc>
          <w:tcPr>
            <w:tcW w:w="360" w:type="dxa"/>
            <w:shd w:val="clear" w:color="auto" w:fill="auto"/>
          </w:tcPr>
          <w:p w:rsidR="00E47B0F" w:rsidRDefault="00E47B0F" w:rsidP="00E47B0F">
            <w:pPr>
              <w:pStyle w:val="TableText"/>
            </w:pPr>
            <w:r>
              <w:t>23</w:t>
            </w:r>
          </w:p>
        </w:tc>
        <w:tc>
          <w:tcPr>
            <w:tcW w:w="6015" w:type="dxa"/>
            <w:shd w:val="clear" w:color="auto" w:fill="auto"/>
          </w:tcPr>
          <w:p w:rsidR="00E47B0F" w:rsidRPr="00621243" w:rsidRDefault="00676342" w:rsidP="00676342">
            <w:pPr>
              <w:pStyle w:val="warn"/>
            </w:pPr>
            <w:r>
              <w:t xml:space="preserve">WARNING: </w:t>
            </w:r>
            <w:r w:rsidR="00E47B0F" w:rsidRPr="00621243">
              <w:t>HISTOLOGY =   8851 LIPOSARCOMA, WELL DIFFGRADE/DIFFERENTIATION must be 1 (Grade I)</w:t>
            </w:r>
          </w:p>
        </w:tc>
      </w:tr>
      <w:tr w:rsidR="00E47B0F" w:rsidRPr="00621243" w:rsidTr="00251C15">
        <w:tc>
          <w:tcPr>
            <w:tcW w:w="360" w:type="dxa"/>
            <w:shd w:val="clear" w:color="auto" w:fill="auto"/>
          </w:tcPr>
          <w:p w:rsidR="00E47B0F" w:rsidRDefault="00E47B0F" w:rsidP="00E47B0F">
            <w:pPr>
              <w:pStyle w:val="TableText"/>
            </w:pPr>
            <w:r>
              <w:t>24</w:t>
            </w:r>
          </w:p>
        </w:tc>
        <w:tc>
          <w:tcPr>
            <w:tcW w:w="6015" w:type="dxa"/>
            <w:shd w:val="clear" w:color="auto" w:fill="auto"/>
          </w:tcPr>
          <w:p w:rsidR="00E47B0F" w:rsidRPr="00621243" w:rsidRDefault="00676342" w:rsidP="00676342">
            <w:pPr>
              <w:pStyle w:val="warn"/>
            </w:pPr>
            <w:r>
              <w:t xml:space="preserve">WARNING: </w:t>
            </w:r>
            <w:r w:rsidR="00E47B0F" w:rsidRPr="00621243">
              <w:t>HISTOLOGY = 9511 RETINOBLASTOMA, DIFFERENTIATED GRADE/DIFFERENTIATION must be 1 (Grade I)</w:t>
            </w:r>
          </w:p>
        </w:tc>
      </w:tr>
      <w:tr w:rsidR="00E47B0F" w:rsidRPr="00621243" w:rsidTr="00251C15">
        <w:tc>
          <w:tcPr>
            <w:tcW w:w="360" w:type="dxa"/>
            <w:shd w:val="clear" w:color="auto" w:fill="auto"/>
          </w:tcPr>
          <w:p w:rsidR="00E47B0F" w:rsidRDefault="00E47B0F" w:rsidP="00E47B0F">
            <w:pPr>
              <w:pStyle w:val="TableText"/>
            </w:pPr>
            <w:r>
              <w:t>25</w:t>
            </w:r>
          </w:p>
        </w:tc>
        <w:tc>
          <w:tcPr>
            <w:tcW w:w="6015" w:type="dxa"/>
            <w:shd w:val="clear" w:color="auto" w:fill="auto"/>
          </w:tcPr>
          <w:p w:rsidR="00E47B0F" w:rsidRPr="00621243" w:rsidRDefault="00676342" w:rsidP="00676342">
            <w:pPr>
              <w:pStyle w:val="warn"/>
            </w:pPr>
            <w:r>
              <w:t xml:space="preserve">WARNING: </w:t>
            </w:r>
            <w:r w:rsidR="00E47B0F" w:rsidRPr="00621243">
              <w:t>HISTOLOGY =   9083 TERATOMA, INTERMEDIATE GRADE/DIFFERENTIATION must be 2 (Grade II)</w:t>
            </w:r>
          </w:p>
        </w:tc>
      </w:tr>
      <w:tr w:rsidR="00E47B0F" w:rsidRPr="00621243" w:rsidTr="00251C15">
        <w:tc>
          <w:tcPr>
            <w:tcW w:w="360" w:type="dxa"/>
            <w:shd w:val="clear" w:color="auto" w:fill="auto"/>
          </w:tcPr>
          <w:p w:rsidR="00E47B0F" w:rsidRDefault="00E47B0F" w:rsidP="00E47B0F">
            <w:pPr>
              <w:pStyle w:val="TableText"/>
            </w:pPr>
            <w:r>
              <w:t>26</w:t>
            </w:r>
          </w:p>
        </w:tc>
        <w:tc>
          <w:tcPr>
            <w:tcW w:w="6015" w:type="dxa"/>
            <w:shd w:val="clear" w:color="auto" w:fill="auto"/>
          </w:tcPr>
          <w:p w:rsidR="00E47B0F" w:rsidRPr="00621243" w:rsidRDefault="00676342" w:rsidP="00676342">
            <w:pPr>
              <w:pStyle w:val="warn"/>
            </w:pPr>
            <w:r>
              <w:t xml:space="preserve">WARNING: </w:t>
            </w:r>
            <w:r w:rsidR="00E47B0F" w:rsidRPr="00621243">
              <w:t>HISTOLOGY =   8020 CARCINOMA, UNDIFFERENTIATED GRADE/ DIFFERENTIATION must be 4 (Grade IV)</w:t>
            </w:r>
          </w:p>
        </w:tc>
      </w:tr>
      <w:tr w:rsidR="00E47B0F" w:rsidRPr="00621243" w:rsidTr="00251C15">
        <w:tc>
          <w:tcPr>
            <w:tcW w:w="360" w:type="dxa"/>
            <w:shd w:val="clear" w:color="auto" w:fill="auto"/>
          </w:tcPr>
          <w:p w:rsidR="00E47B0F" w:rsidRDefault="00E47B0F" w:rsidP="00E47B0F">
            <w:pPr>
              <w:pStyle w:val="TableText"/>
            </w:pPr>
            <w:r>
              <w:t>27</w:t>
            </w:r>
          </w:p>
        </w:tc>
        <w:tc>
          <w:tcPr>
            <w:tcW w:w="6015" w:type="dxa"/>
            <w:shd w:val="clear" w:color="auto" w:fill="auto"/>
          </w:tcPr>
          <w:p w:rsidR="00E47B0F" w:rsidRPr="00621243" w:rsidRDefault="00676342" w:rsidP="00676342">
            <w:pPr>
              <w:pStyle w:val="warn"/>
            </w:pPr>
            <w:r>
              <w:t xml:space="preserve">WARNING: </w:t>
            </w:r>
            <w:r w:rsidR="00E47B0F" w:rsidRPr="00621243">
              <w:t>HISTOLOGY =   8021 CARCINOMA, ANAPLASTIC NOS GRADE/DIFFERENTIATION must be 4 (Grade IV)</w:t>
            </w:r>
          </w:p>
        </w:tc>
      </w:tr>
      <w:tr w:rsidR="00E47B0F" w:rsidRPr="00621243" w:rsidTr="00251C15">
        <w:tc>
          <w:tcPr>
            <w:tcW w:w="360" w:type="dxa"/>
            <w:shd w:val="clear" w:color="auto" w:fill="auto"/>
          </w:tcPr>
          <w:p w:rsidR="00E47B0F" w:rsidRDefault="00E47B0F" w:rsidP="00E47B0F">
            <w:pPr>
              <w:pStyle w:val="TableText"/>
            </w:pPr>
            <w:r>
              <w:t>28</w:t>
            </w:r>
          </w:p>
        </w:tc>
        <w:tc>
          <w:tcPr>
            <w:tcW w:w="6015" w:type="dxa"/>
            <w:shd w:val="clear" w:color="auto" w:fill="auto"/>
          </w:tcPr>
          <w:p w:rsidR="00E47B0F" w:rsidRPr="00621243" w:rsidRDefault="00676342" w:rsidP="00676342">
            <w:pPr>
              <w:pStyle w:val="warn"/>
            </w:pPr>
            <w:r>
              <w:t xml:space="preserve">WARNING: </w:t>
            </w:r>
            <w:r w:rsidR="00E47B0F" w:rsidRPr="00621243">
              <w:t>HISTOLOGY =   9062 SEMINOMA, ANAPLASTIC TYPE GRADE/DIFFERENTIATION must be 4 (Grade IV)</w:t>
            </w:r>
          </w:p>
        </w:tc>
      </w:tr>
      <w:tr w:rsidR="00E47B0F" w:rsidRPr="00621243" w:rsidTr="00251C15">
        <w:tc>
          <w:tcPr>
            <w:tcW w:w="360" w:type="dxa"/>
            <w:shd w:val="clear" w:color="auto" w:fill="auto"/>
          </w:tcPr>
          <w:p w:rsidR="00E47B0F" w:rsidRDefault="00E47B0F" w:rsidP="00E47B0F">
            <w:pPr>
              <w:pStyle w:val="TableText"/>
            </w:pPr>
            <w:r>
              <w:t>29</w:t>
            </w:r>
          </w:p>
        </w:tc>
        <w:tc>
          <w:tcPr>
            <w:tcW w:w="6015" w:type="dxa"/>
            <w:shd w:val="clear" w:color="auto" w:fill="auto"/>
          </w:tcPr>
          <w:p w:rsidR="00E47B0F" w:rsidRPr="00621243" w:rsidRDefault="00676342" w:rsidP="00676342">
            <w:pPr>
              <w:pStyle w:val="warn"/>
            </w:pPr>
            <w:r>
              <w:t xml:space="preserve">WARNING: </w:t>
            </w:r>
            <w:r w:rsidR="00E47B0F" w:rsidRPr="00621243">
              <w:t>HISTOLOGY =   9082 TERATOMA, ANAPLASTIC GRADE/DIFFERENTIATION must be 4 (Grade IV)</w:t>
            </w:r>
          </w:p>
        </w:tc>
      </w:tr>
      <w:tr w:rsidR="00E47B0F" w:rsidRPr="00621243" w:rsidTr="00251C15">
        <w:tc>
          <w:tcPr>
            <w:tcW w:w="360" w:type="dxa"/>
            <w:shd w:val="clear" w:color="auto" w:fill="auto"/>
          </w:tcPr>
          <w:p w:rsidR="00E47B0F" w:rsidRDefault="00E47B0F" w:rsidP="00E47B0F">
            <w:pPr>
              <w:pStyle w:val="TableText"/>
            </w:pPr>
            <w:r>
              <w:t>30</w:t>
            </w:r>
          </w:p>
        </w:tc>
        <w:tc>
          <w:tcPr>
            <w:tcW w:w="6015" w:type="dxa"/>
            <w:shd w:val="clear" w:color="auto" w:fill="auto"/>
          </w:tcPr>
          <w:p w:rsidR="00E47B0F" w:rsidRPr="00621243" w:rsidRDefault="00676342" w:rsidP="00676342">
            <w:pPr>
              <w:pStyle w:val="warn"/>
            </w:pPr>
            <w:r>
              <w:t xml:space="preserve">WARNING: </w:t>
            </w:r>
            <w:r w:rsidR="00E47B0F" w:rsidRPr="00621243">
              <w:t>HISTOLOGY =   9390 CHOROID PLEXUS PAPILLOMA GRADE/DIFFERENTIATION must be 4 (Grade IV)</w:t>
            </w:r>
          </w:p>
        </w:tc>
      </w:tr>
      <w:tr w:rsidR="00E47B0F" w:rsidRPr="00621243" w:rsidTr="00251C15">
        <w:tc>
          <w:tcPr>
            <w:tcW w:w="360" w:type="dxa"/>
            <w:shd w:val="clear" w:color="auto" w:fill="auto"/>
          </w:tcPr>
          <w:p w:rsidR="00E47B0F" w:rsidRDefault="00E47B0F" w:rsidP="00E47B0F">
            <w:pPr>
              <w:pStyle w:val="TableText"/>
            </w:pPr>
            <w:r>
              <w:t>31</w:t>
            </w:r>
          </w:p>
        </w:tc>
        <w:tc>
          <w:tcPr>
            <w:tcW w:w="6015" w:type="dxa"/>
            <w:shd w:val="clear" w:color="auto" w:fill="auto"/>
          </w:tcPr>
          <w:p w:rsidR="00E47B0F" w:rsidRPr="00621243" w:rsidRDefault="00676342" w:rsidP="00676342">
            <w:pPr>
              <w:pStyle w:val="warn"/>
            </w:pPr>
            <w:r>
              <w:t xml:space="preserve">WARNING: </w:t>
            </w:r>
            <w:r w:rsidR="00E47B0F" w:rsidRPr="00621243">
              <w:t>HISTOLOGY =   9401 ASTROCYTOMA, ANAPLASTIC GRADE/DIFFERENTIATION must be 4 (Grade IV)</w:t>
            </w:r>
          </w:p>
        </w:tc>
      </w:tr>
      <w:tr w:rsidR="00E47B0F" w:rsidRPr="00621243" w:rsidTr="00251C15">
        <w:tc>
          <w:tcPr>
            <w:tcW w:w="360" w:type="dxa"/>
            <w:shd w:val="clear" w:color="auto" w:fill="auto"/>
          </w:tcPr>
          <w:p w:rsidR="00E47B0F" w:rsidRDefault="00E47B0F" w:rsidP="00E47B0F">
            <w:pPr>
              <w:pStyle w:val="TableText"/>
            </w:pPr>
            <w:r>
              <w:t>32</w:t>
            </w:r>
          </w:p>
        </w:tc>
        <w:tc>
          <w:tcPr>
            <w:tcW w:w="6015" w:type="dxa"/>
            <w:shd w:val="clear" w:color="auto" w:fill="auto"/>
          </w:tcPr>
          <w:p w:rsidR="00E47B0F" w:rsidRPr="00621243" w:rsidRDefault="00676342" w:rsidP="00676342">
            <w:pPr>
              <w:pStyle w:val="warn"/>
            </w:pPr>
            <w:r>
              <w:t xml:space="preserve">WARNING: </w:t>
            </w:r>
            <w:r w:rsidR="00E47B0F" w:rsidRPr="00621243">
              <w:t>HISTOLOGY =   9451 OLIGODENDROGLIOMA, ANAPLASTIC GRADE/DIFFERENTIATION must be 4 (Grade IV)</w:t>
            </w:r>
          </w:p>
        </w:tc>
      </w:tr>
      <w:tr w:rsidR="00E47B0F" w:rsidRPr="00621243" w:rsidTr="00251C15">
        <w:tc>
          <w:tcPr>
            <w:tcW w:w="360" w:type="dxa"/>
            <w:shd w:val="clear" w:color="auto" w:fill="auto"/>
          </w:tcPr>
          <w:p w:rsidR="00E47B0F" w:rsidRDefault="00E47B0F" w:rsidP="00E47B0F">
            <w:pPr>
              <w:pStyle w:val="TableText"/>
            </w:pPr>
            <w:r>
              <w:t>33</w:t>
            </w:r>
          </w:p>
        </w:tc>
        <w:tc>
          <w:tcPr>
            <w:tcW w:w="6015" w:type="dxa"/>
            <w:shd w:val="clear" w:color="auto" w:fill="auto"/>
          </w:tcPr>
          <w:p w:rsidR="00E47B0F" w:rsidRPr="00621243" w:rsidRDefault="00E47B0F" w:rsidP="00676342">
            <w:pPr>
              <w:pStyle w:val="warn"/>
            </w:pPr>
            <w:r>
              <w:t xml:space="preserve">WARNING: </w:t>
            </w:r>
            <w:r w:rsidRPr="00621243">
              <w:t>HISTOLOGY =   9512 RETINOBLASTOMA, UNDIFFGRADE/DIFFERENTIATION must be 4 (Grade IV)</w:t>
            </w:r>
          </w:p>
        </w:tc>
      </w:tr>
      <w:tr w:rsidR="00E47B0F" w:rsidRPr="00621243" w:rsidTr="00251C15">
        <w:tc>
          <w:tcPr>
            <w:tcW w:w="360" w:type="dxa"/>
            <w:shd w:val="clear" w:color="auto" w:fill="auto"/>
          </w:tcPr>
          <w:p w:rsidR="00E47B0F" w:rsidRDefault="00E47B0F" w:rsidP="00E47B0F">
            <w:pPr>
              <w:pStyle w:val="TableText"/>
            </w:pPr>
            <w:r>
              <w:t>34</w:t>
            </w:r>
          </w:p>
        </w:tc>
        <w:tc>
          <w:tcPr>
            <w:tcW w:w="6015" w:type="dxa"/>
            <w:shd w:val="clear" w:color="auto" w:fill="auto"/>
          </w:tcPr>
          <w:p w:rsidR="00E47B0F" w:rsidRPr="00621243" w:rsidRDefault="00676342" w:rsidP="00676342">
            <w:pPr>
              <w:pStyle w:val="warn"/>
            </w:pPr>
            <w:r>
              <w:t xml:space="preserve">WARNING: </w:t>
            </w:r>
            <w:r w:rsidR="00E47B0F" w:rsidRPr="00621243">
              <w:t>HISTOLOGY =   9696 LYMPHOMA, LYMPH. POOR DIFF. NOD GRAD</w:t>
            </w:r>
            <w:r w:rsidR="0077297B">
              <w:t xml:space="preserve">E/DIFFERENTIATION must be: </w:t>
            </w:r>
            <w:r w:rsidR="00E47B0F" w:rsidRPr="00621243">
              <w:t>3 (Grade III) or 5 (T-cell) or  6 (B-cell)  or 7 (Null cell)</w:t>
            </w:r>
          </w:p>
        </w:tc>
      </w:tr>
      <w:tr w:rsidR="00E47B0F" w:rsidRPr="00621243" w:rsidTr="00251C15">
        <w:tc>
          <w:tcPr>
            <w:tcW w:w="360" w:type="dxa"/>
            <w:shd w:val="clear" w:color="auto" w:fill="auto"/>
          </w:tcPr>
          <w:p w:rsidR="00E47B0F" w:rsidRDefault="00E47B0F" w:rsidP="00E47B0F">
            <w:pPr>
              <w:pStyle w:val="TableText"/>
            </w:pPr>
            <w:r>
              <w:t>35</w:t>
            </w:r>
          </w:p>
        </w:tc>
        <w:tc>
          <w:tcPr>
            <w:tcW w:w="6015" w:type="dxa"/>
            <w:shd w:val="clear" w:color="auto" w:fill="auto"/>
          </w:tcPr>
          <w:p w:rsidR="00E47B0F" w:rsidRPr="00621243" w:rsidRDefault="00676342" w:rsidP="00676342">
            <w:pPr>
              <w:pStyle w:val="warn"/>
            </w:pPr>
            <w:r>
              <w:t xml:space="preserve">WARNING: </w:t>
            </w:r>
            <w:r w:rsidR="00E47B0F" w:rsidRPr="00621243">
              <w:t>HISTOLOGY =   9694 LYMPHOMA, LYMPH. INT. DIFF. NOD GRADE/DIFFERENTIATION must be: -2 (Grade II) or  5 (T-cell) or 6 (B-cell) or7 (Null cell) or 9 (Unknown)</w:t>
            </w:r>
          </w:p>
        </w:tc>
      </w:tr>
      <w:tr w:rsidR="00E47B0F" w:rsidRPr="00621243" w:rsidTr="00251C15">
        <w:trPr>
          <w:cantSplit/>
        </w:trPr>
        <w:tc>
          <w:tcPr>
            <w:tcW w:w="360" w:type="dxa"/>
            <w:shd w:val="clear" w:color="auto" w:fill="auto"/>
          </w:tcPr>
          <w:p w:rsidR="00E47B0F" w:rsidRDefault="00E47B0F" w:rsidP="00E47B0F">
            <w:pPr>
              <w:pStyle w:val="TableText"/>
            </w:pPr>
            <w:r>
              <w:lastRenderedPageBreak/>
              <w:t>36</w:t>
            </w:r>
          </w:p>
        </w:tc>
        <w:tc>
          <w:tcPr>
            <w:tcW w:w="6015" w:type="dxa"/>
            <w:shd w:val="clear" w:color="auto" w:fill="auto"/>
          </w:tcPr>
          <w:p w:rsidR="00E47B0F" w:rsidRPr="00621243" w:rsidRDefault="00676342" w:rsidP="00676342">
            <w:pPr>
              <w:pStyle w:val="warn"/>
            </w:pPr>
            <w:r>
              <w:t xml:space="preserve">WARNING: </w:t>
            </w:r>
            <w:r w:rsidR="00E47B0F" w:rsidRPr="00621243">
              <w:t>HISTOLOGY =   9683 LYMPHOMA CENTROBLASTIC DIFFGRADE/DIFFERENT</w:t>
            </w:r>
            <w:r w:rsidR="0077297B">
              <w:t>IATION must be: </w:t>
            </w:r>
            <w:r w:rsidR="00E47B0F" w:rsidRPr="00621243">
              <w:t>4 (Grade IV)  or5 (T-cell) or 6 (B-cell) or7 (Null cell)</w:t>
            </w:r>
          </w:p>
        </w:tc>
      </w:tr>
      <w:tr w:rsidR="00E47B0F" w:rsidRPr="00621243" w:rsidTr="00251C15">
        <w:tc>
          <w:tcPr>
            <w:tcW w:w="360" w:type="dxa"/>
            <w:shd w:val="clear" w:color="auto" w:fill="auto"/>
          </w:tcPr>
          <w:p w:rsidR="00E47B0F" w:rsidRDefault="00E47B0F" w:rsidP="00E47B0F">
            <w:pPr>
              <w:pStyle w:val="TableText"/>
            </w:pPr>
            <w:r>
              <w:t>37</w:t>
            </w:r>
          </w:p>
        </w:tc>
        <w:tc>
          <w:tcPr>
            <w:tcW w:w="6015" w:type="dxa"/>
            <w:shd w:val="clear" w:color="auto" w:fill="auto"/>
          </w:tcPr>
          <w:p w:rsidR="00E47B0F" w:rsidRPr="00621243" w:rsidRDefault="00676342" w:rsidP="00676342">
            <w:pPr>
              <w:pStyle w:val="warn"/>
            </w:pPr>
            <w:r>
              <w:t xml:space="preserve">WARNING: </w:t>
            </w:r>
            <w:r w:rsidR="00E47B0F" w:rsidRPr="00621243">
              <w:t>GRADE/DIFFERENTIATION = 5 (T-cell) HISTOLOGY must be leukemia or lymphoma (9590-9941)</w:t>
            </w:r>
          </w:p>
        </w:tc>
      </w:tr>
      <w:tr w:rsidR="00E47B0F" w:rsidRPr="00621243" w:rsidTr="00251C15">
        <w:tc>
          <w:tcPr>
            <w:tcW w:w="360" w:type="dxa"/>
            <w:shd w:val="clear" w:color="auto" w:fill="auto"/>
          </w:tcPr>
          <w:p w:rsidR="00E47B0F" w:rsidRDefault="00E47B0F" w:rsidP="00E47B0F">
            <w:pPr>
              <w:pStyle w:val="TableText"/>
            </w:pPr>
            <w:r>
              <w:t>38</w:t>
            </w:r>
          </w:p>
        </w:tc>
        <w:tc>
          <w:tcPr>
            <w:tcW w:w="6015" w:type="dxa"/>
            <w:shd w:val="clear" w:color="auto" w:fill="auto"/>
          </w:tcPr>
          <w:p w:rsidR="00E47B0F" w:rsidRPr="00621243" w:rsidRDefault="00676342" w:rsidP="00676342">
            <w:pPr>
              <w:pStyle w:val="warn"/>
            </w:pPr>
            <w:r>
              <w:t xml:space="preserve">WARNING: </w:t>
            </w:r>
            <w:r w:rsidR="00E47B0F" w:rsidRPr="00621243">
              <w:t>GRADE/DIFFERENTIATION = 6 (B-cell) HISTOLOGY must be leukemia or lymphoma (9590-9941)</w:t>
            </w:r>
          </w:p>
        </w:tc>
      </w:tr>
      <w:tr w:rsidR="00E47B0F" w:rsidRPr="00621243" w:rsidTr="00251C15">
        <w:tc>
          <w:tcPr>
            <w:tcW w:w="360" w:type="dxa"/>
            <w:shd w:val="clear" w:color="auto" w:fill="auto"/>
          </w:tcPr>
          <w:p w:rsidR="00E47B0F" w:rsidRDefault="00E47B0F" w:rsidP="00E47B0F">
            <w:pPr>
              <w:pStyle w:val="TableText"/>
            </w:pPr>
            <w:r>
              <w:t>39</w:t>
            </w:r>
          </w:p>
        </w:tc>
        <w:tc>
          <w:tcPr>
            <w:tcW w:w="6015" w:type="dxa"/>
            <w:shd w:val="clear" w:color="auto" w:fill="auto"/>
          </w:tcPr>
          <w:p w:rsidR="00E47B0F" w:rsidRPr="00621243" w:rsidRDefault="00676342" w:rsidP="00676342">
            <w:pPr>
              <w:pStyle w:val="warn"/>
            </w:pPr>
            <w:r>
              <w:t xml:space="preserve">WARNING: </w:t>
            </w:r>
            <w:r w:rsidR="00E47B0F" w:rsidRPr="00621243">
              <w:t>GRADE/DIFFERENTIATION = 7 (Null cell) HISTOLOGY must be leukemia or lymphoma (9590-9941)</w:t>
            </w:r>
          </w:p>
        </w:tc>
      </w:tr>
      <w:tr w:rsidR="00E47B0F" w:rsidRPr="00621243" w:rsidTr="00251C15">
        <w:tc>
          <w:tcPr>
            <w:tcW w:w="360" w:type="dxa"/>
            <w:shd w:val="clear" w:color="auto" w:fill="auto"/>
          </w:tcPr>
          <w:p w:rsidR="00E47B0F" w:rsidRDefault="00E47B0F" w:rsidP="00E47B0F">
            <w:pPr>
              <w:pStyle w:val="TableText"/>
            </w:pPr>
            <w:r>
              <w:t>40</w:t>
            </w:r>
          </w:p>
        </w:tc>
        <w:tc>
          <w:tcPr>
            <w:tcW w:w="6015" w:type="dxa"/>
            <w:shd w:val="clear" w:color="auto" w:fill="auto"/>
          </w:tcPr>
          <w:p w:rsidR="00E47B0F" w:rsidRPr="00621243" w:rsidRDefault="00676342" w:rsidP="00676342">
            <w:pPr>
              <w:pStyle w:val="warn"/>
            </w:pPr>
            <w:r>
              <w:t xml:space="preserve">WARNING: </w:t>
            </w:r>
            <w:r w:rsidR="00E47B0F" w:rsidRPr="00621243">
              <w:t>GRADE/DIFFERENTIATION = 8 (Natural killer cell) HISTOLOGY must be leukemia or lymphoma (9590-9941)</w:t>
            </w:r>
          </w:p>
        </w:tc>
      </w:tr>
      <w:tr w:rsidR="00E47B0F" w:rsidRPr="00621243" w:rsidTr="00251C15">
        <w:tc>
          <w:tcPr>
            <w:tcW w:w="360" w:type="dxa"/>
            <w:shd w:val="clear" w:color="auto" w:fill="auto"/>
          </w:tcPr>
          <w:p w:rsidR="00E47B0F" w:rsidRDefault="00E47B0F" w:rsidP="00E47B0F">
            <w:pPr>
              <w:pStyle w:val="TableText"/>
            </w:pPr>
            <w:r>
              <w:t>41</w:t>
            </w:r>
          </w:p>
        </w:tc>
        <w:tc>
          <w:tcPr>
            <w:tcW w:w="6015" w:type="dxa"/>
            <w:shd w:val="clear" w:color="auto" w:fill="auto"/>
          </w:tcPr>
          <w:p w:rsidR="00E47B0F" w:rsidRPr="00621243" w:rsidRDefault="00676342" w:rsidP="00676342">
            <w:pPr>
              <w:pStyle w:val="warn"/>
            </w:pPr>
            <w:r>
              <w:t xml:space="preserve">WARNING: </w:t>
            </w:r>
            <w:r w:rsidR="00E47B0F" w:rsidRPr="00621243">
              <w:t>No TNM classification is available for LYMPHOMA  SUMMARY STAGE cannot be blank</w:t>
            </w:r>
          </w:p>
        </w:tc>
      </w:tr>
      <w:tr w:rsidR="00E47B0F" w:rsidRPr="00621243" w:rsidTr="00251C15">
        <w:tc>
          <w:tcPr>
            <w:tcW w:w="360" w:type="dxa"/>
            <w:shd w:val="clear" w:color="auto" w:fill="auto"/>
          </w:tcPr>
          <w:p w:rsidR="00E47B0F" w:rsidRDefault="00E47B0F" w:rsidP="00E47B0F">
            <w:pPr>
              <w:pStyle w:val="TableText"/>
            </w:pPr>
            <w:r>
              <w:t>41</w:t>
            </w:r>
          </w:p>
        </w:tc>
        <w:tc>
          <w:tcPr>
            <w:tcW w:w="6015" w:type="dxa"/>
            <w:shd w:val="clear" w:color="auto" w:fill="auto"/>
          </w:tcPr>
          <w:p w:rsidR="00E47B0F" w:rsidRPr="00621243" w:rsidRDefault="00676342" w:rsidP="00676342">
            <w:pPr>
              <w:pStyle w:val="warn"/>
            </w:pPr>
            <w:r>
              <w:t xml:space="preserve">WARNING: </w:t>
            </w:r>
            <w:r w:rsidR="00E47B0F" w:rsidRPr="00621243">
              <w:t>No TNM classification is available for KAPOSI'S SARCOMA SUMMARY STAGE cannot be blank</w:t>
            </w:r>
          </w:p>
        </w:tc>
      </w:tr>
      <w:tr w:rsidR="00E47B0F" w:rsidRPr="00621243" w:rsidTr="00251C15">
        <w:tc>
          <w:tcPr>
            <w:tcW w:w="360" w:type="dxa"/>
            <w:shd w:val="clear" w:color="auto" w:fill="auto"/>
          </w:tcPr>
          <w:p w:rsidR="00E47B0F" w:rsidRDefault="00E47B0F" w:rsidP="00E47B0F">
            <w:pPr>
              <w:pStyle w:val="TableText"/>
            </w:pPr>
            <w:r>
              <w:t>43</w:t>
            </w:r>
          </w:p>
        </w:tc>
        <w:tc>
          <w:tcPr>
            <w:tcW w:w="6015" w:type="dxa"/>
            <w:shd w:val="clear" w:color="auto" w:fill="auto"/>
          </w:tcPr>
          <w:p w:rsidR="00E47B0F" w:rsidRPr="00621243" w:rsidRDefault="00676342" w:rsidP="00676342">
            <w:pPr>
              <w:pStyle w:val="warn"/>
            </w:pPr>
            <w:r>
              <w:t xml:space="preserve">WARNING: </w:t>
            </w:r>
            <w:r w:rsidR="00E47B0F" w:rsidRPr="00621243">
              <w:t>BEHAVIOR CODE = 3 (Malignant) EXTENSION may not be 00 (In situ)</w:t>
            </w:r>
          </w:p>
        </w:tc>
      </w:tr>
      <w:tr w:rsidR="00E47B0F" w:rsidRPr="00621243" w:rsidTr="00251C15">
        <w:tc>
          <w:tcPr>
            <w:tcW w:w="360" w:type="dxa"/>
            <w:shd w:val="clear" w:color="auto" w:fill="auto"/>
          </w:tcPr>
          <w:p w:rsidR="00E47B0F" w:rsidRDefault="00E47B0F" w:rsidP="00E47B0F">
            <w:pPr>
              <w:pStyle w:val="TableText"/>
            </w:pPr>
            <w:r>
              <w:t>44</w:t>
            </w:r>
          </w:p>
        </w:tc>
        <w:tc>
          <w:tcPr>
            <w:tcW w:w="6015" w:type="dxa"/>
            <w:shd w:val="clear" w:color="auto" w:fill="auto"/>
          </w:tcPr>
          <w:p w:rsidR="00E47B0F" w:rsidRPr="00621243" w:rsidRDefault="00676342" w:rsidP="00676342">
            <w:pPr>
              <w:pStyle w:val="warn"/>
            </w:pPr>
            <w:r>
              <w:t xml:space="preserve">WARNING: </w:t>
            </w:r>
            <w:r w:rsidR="00E47B0F" w:rsidRPr="00621243">
              <w:t>ICDO-TOPOGRAPHY = XXX  PATHOL</w:t>
            </w:r>
            <w:r w:rsidR="00E47B0F">
              <w:t>O</w:t>
            </w:r>
            <w:r w:rsidR="00E47B0F" w:rsidRPr="00621243">
              <w:t>GIC EXTENSION = XXX</w:t>
            </w:r>
          </w:p>
        </w:tc>
      </w:tr>
      <w:tr w:rsidR="00E47B0F" w:rsidRPr="00621243" w:rsidTr="00251C15">
        <w:tc>
          <w:tcPr>
            <w:tcW w:w="360" w:type="dxa"/>
            <w:shd w:val="clear" w:color="auto" w:fill="auto"/>
          </w:tcPr>
          <w:p w:rsidR="00E47B0F" w:rsidRPr="00621243" w:rsidRDefault="00E47B0F" w:rsidP="00E47B0F">
            <w:pPr>
              <w:pStyle w:val="TableText"/>
            </w:pPr>
            <w:r>
              <w:t>45</w:t>
            </w:r>
          </w:p>
        </w:tc>
        <w:tc>
          <w:tcPr>
            <w:tcW w:w="6015" w:type="dxa"/>
            <w:shd w:val="clear" w:color="auto" w:fill="auto"/>
          </w:tcPr>
          <w:p w:rsidR="00E47B0F" w:rsidRPr="00621243" w:rsidRDefault="00E47B0F" w:rsidP="00676342">
            <w:pPr>
              <w:pStyle w:val="warn"/>
            </w:pPr>
            <w:r w:rsidRPr="00621243">
              <w:t>PATHOLOGIC EXTENSION may only be coded for PROSTATE (C61.9) cases</w:t>
            </w:r>
          </w:p>
        </w:tc>
      </w:tr>
      <w:tr w:rsidR="00E47B0F" w:rsidRPr="00621243" w:rsidTr="00251C15">
        <w:tc>
          <w:tcPr>
            <w:tcW w:w="360" w:type="dxa"/>
            <w:shd w:val="clear" w:color="auto" w:fill="auto"/>
          </w:tcPr>
          <w:p w:rsidR="00E47B0F" w:rsidRDefault="00E47B0F" w:rsidP="00E47B0F">
            <w:pPr>
              <w:pStyle w:val="TableText"/>
            </w:pPr>
            <w:r>
              <w:t>46</w:t>
            </w:r>
          </w:p>
        </w:tc>
        <w:tc>
          <w:tcPr>
            <w:tcW w:w="6015" w:type="dxa"/>
            <w:shd w:val="clear" w:color="auto" w:fill="auto"/>
          </w:tcPr>
          <w:p w:rsidR="00E47B0F" w:rsidRPr="00621243" w:rsidRDefault="00676342" w:rsidP="00676342">
            <w:pPr>
              <w:pStyle w:val="warn"/>
            </w:pPr>
            <w:r>
              <w:t xml:space="preserve">WARNING: </w:t>
            </w:r>
            <w:r w:rsidR="00E47B0F" w:rsidRPr="00621243">
              <w:t>NODES POSITIVE (REGIONAL) = 01-97 LYMPH NODES may not be 0 (No lymph nodes)</w:t>
            </w:r>
          </w:p>
        </w:tc>
      </w:tr>
      <w:tr w:rsidR="00E47B0F" w:rsidRPr="00621243" w:rsidTr="00251C15">
        <w:tc>
          <w:tcPr>
            <w:tcW w:w="360" w:type="dxa"/>
            <w:shd w:val="clear" w:color="auto" w:fill="auto"/>
          </w:tcPr>
          <w:p w:rsidR="00E47B0F" w:rsidRPr="00621243" w:rsidRDefault="00E47B0F" w:rsidP="00E47B0F">
            <w:pPr>
              <w:pStyle w:val="TableText"/>
            </w:pPr>
            <w:r>
              <w:t>47</w:t>
            </w:r>
          </w:p>
        </w:tc>
        <w:tc>
          <w:tcPr>
            <w:tcW w:w="6015" w:type="dxa"/>
            <w:shd w:val="clear" w:color="auto" w:fill="auto"/>
          </w:tcPr>
          <w:p w:rsidR="00E47B0F" w:rsidRPr="00621243" w:rsidRDefault="00E47B0F" w:rsidP="00676342">
            <w:pPr>
              <w:pStyle w:val="warn"/>
            </w:pPr>
            <w:r w:rsidRPr="00621243">
              <w:t>WARNING: ICDO-TOPOGRAPHY = XXX HORMONE THERAPY = 2 (Endocrine surgery and/or radiation) Only BREAST and PROSTATE cases may be coded as receiving endocrine surgery or endocrine radiation</w:t>
            </w:r>
          </w:p>
        </w:tc>
      </w:tr>
      <w:tr w:rsidR="00E47B0F" w:rsidRPr="00621243" w:rsidTr="00251C15">
        <w:tc>
          <w:tcPr>
            <w:tcW w:w="360" w:type="dxa"/>
            <w:shd w:val="clear" w:color="auto" w:fill="auto"/>
          </w:tcPr>
          <w:p w:rsidR="00E47B0F" w:rsidRDefault="00E47B0F" w:rsidP="00E47B0F">
            <w:pPr>
              <w:pStyle w:val="TableText"/>
            </w:pPr>
            <w:r>
              <w:t>48</w:t>
            </w:r>
          </w:p>
        </w:tc>
        <w:tc>
          <w:tcPr>
            <w:tcW w:w="6015" w:type="dxa"/>
            <w:shd w:val="clear" w:color="auto" w:fill="auto"/>
          </w:tcPr>
          <w:p w:rsidR="00E47B0F" w:rsidRPr="00621243" w:rsidRDefault="00676342" w:rsidP="00676342">
            <w:pPr>
              <w:pStyle w:val="warn"/>
            </w:pPr>
            <w:r>
              <w:t xml:space="preserve">WARNING: </w:t>
            </w:r>
            <w:r w:rsidR="00E47B0F" w:rsidRPr="00621243">
              <w:t>STATUS = Dead PLACE OF DEATH may not be blank</w:t>
            </w:r>
          </w:p>
        </w:tc>
      </w:tr>
      <w:tr w:rsidR="00E47B0F" w:rsidRPr="00621243" w:rsidTr="00251C15">
        <w:tc>
          <w:tcPr>
            <w:tcW w:w="360" w:type="dxa"/>
            <w:shd w:val="clear" w:color="auto" w:fill="auto"/>
          </w:tcPr>
          <w:p w:rsidR="00E47B0F" w:rsidRPr="00621243" w:rsidRDefault="00E47B0F" w:rsidP="00E47B0F">
            <w:pPr>
              <w:pStyle w:val="TableText"/>
            </w:pPr>
            <w:r>
              <w:t>49</w:t>
            </w:r>
          </w:p>
        </w:tc>
        <w:tc>
          <w:tcPr>
            <w:tcW w:w="6015" w:type="dxa"/>
            <w:shd w:val="clear" w:color="auto" w:fill="auto"/>
          </w:tcPr>
          <w:p w:rsidR="00E47B0F" w:rsidRPr="00621243" w:rsidRDefault="00676342" w:rsidP="00676342">
            <w:pPr>
              <w:pStyle w:val="warn"/>
            </w:pPr>
            <w:r>
              <w:t xml:space="preserve">WARNING: </w:t>
            </w:r>
            <w:r w:rsidR="00E47B0F" w:rsidRPr="00621243">
              <w:t>STATUS = Dead CAUSE OF DEATH and STATE DEATH CERT may not both be blank</w:t>
            </w:r>
          </w:p>
        </w:tc>
      </w:tr>
      <w:tr w:rsidR="00E47B0F" w:rsidRPr="00621243" w:rsidTr="00251C15">
        <w:tc>
          <w:tcPr>
            <w:tcW w:w="360" w:type="dxa"/>
            <w:shd w:val="clear" w:color="auto" w:fill="auto"/>
          </w:tcPr>
          <w:p w:rsidR="00E47B0F" w:rsidRDefault="00E47B0F" w:rsidP="00E47B0F">
            <w:pPr>
              <w:pStyle w:val="TableText"/>
            </w:pPr>
            <w:r>
              <w:t>50</w:t>
            </w:r>
          </w:p>
        </w:tc>
        <w:tc>
          <w:tcPr>
            <w:tcW w:w="6015" w:type="dxa"/>
            <w:shd w:val="clear" w:color="auto" w:fill="auto"/>
          </w:tcPr>
          <w:p w:rsidR="00E47B0F" w:rsidRPr="00621243" w:rsidRDefault="00676342" w:rsidP="00676342">
            <w:pPr>
              <w:pStyle w:val="warn"/>
            </w:pPr>
            <w:r>
              <w:t xml:space="preserve">WARNING: </w:t>
            </w:r>
            <w:r w:rsidR="00E47B0F" w:rsidRPr="00621243">
              <w:t>For race combinations RACE 1 may not be 'White'</w:t>
            </w:r>
          </w:p>
        </w:tc>
      </w:tr>
      <w:tr w:rsidR="00E47B0F" w:rsidRPr="00621243" w:rsidTr="00251C15">
        <w:tc>
          <w:tcPr>
            <w:tcW w:w="360" w:type="dxa"/>
            <w:shd w:val="clear" w:color="auto" w:fill="auto"/>
          </w:tcPr>
          <w:p w:rsidR="00E47B0F" w:rsidRDefault="00E47B0F" w:rsidP="00E47B0F">
            <w:pPr>
              <w:pStyle w:val="TableText"/>
            </w:pPr>
            <w:r>
              <w:t>51</w:t>
            </w:r>
          </w:p>
        </w:tc>
        <w:tc>
          <w:tcPr>
            <w:tcW w:w="6015" w:type="dxa"/>
            <w:shd w:val="clear" w:color="auto" w:fill="auto"/>
          </w:tcPr>
          <w:p w:rsidR="00E47B0F" w:rsidRPr="00621243" w:rsidRDefault="00676342" w:rsidP="00676342">
            <w:pPr>
              <w:pStyle w:val="warn"/>
            </w:pPr>
            <w:r>
              <w:t xml:space="preserve">WARNING: </w:t>
            </w:r>
            <w:r w:rsidR="00E47B0F" w:rsidRPr="00621243">
              <w:t>A specific race code may not occur more than once</w:t>
            </w:r>
          </w:p>
        </w:tc>
      </w:tr>
      <w:tr w:rsidR="00E47B0F" w:rsidRPr="00621243" w:rsidTr="00251C15">
        <w:tc>
          <w:tcPr>
            <w:tcW w:w="360" w:type="dxa"/>
            <w:shd w:val="clear" w:color="auto" w:fill="auto"/>
          </w:tcPr>
          <w:p w:rsidR="00E47B0F" w:rsidRPr="00621243" w:rsidRDefault="00E47B0F" w:rsidP="00E47B0F">
            <w:pPr>
              <w:pStyle w:val="TableText"/>
            </w:pPr>
            <w:r>
              <w:t>52</w:t>
            </w:r>
          </w:p>
        </w:tc>
        <w:tc>
          <w:tcPr>
            <w:tcW w:w="6015" w:type="dxa"/>
            <w:shd w:val="clear" w:color="auto" w:fill="auto"/>
          </w:tcPr>
          <w:p w:rsidR="00E47B0F" w:rsidRPr="00621243" w:rsidRDefault="00E47B0F" w:rsidP="00676342">
            <w:pPr>
              <w:pStyle w:val="warn"/>
            </w:pPr>
            <w:r w:rsidRPr="00621243">
              <w:t>If REGIONAL NODES EXAMINED is 99 (Unknown if nodes examined, NA), REGIONAL NODES POSITIVE must be 99 (Unk if nodes  + or  -, NA)</w:t>
            </w:r>
          </w:p>
        </w:tc>
      </w:tr>
    </w:tbl>
    <w:p w:rsidR="00CC22B8" w:rsidRPr="00F6039F" w:rsidRDefault="00CC22B8" w:rsidP="00AE61BF">
      <w:pPr>
        <w:pStyle w:val="code"/>
        <w:ind w:left="0" w:firstLine="0"/>
      </w:pPr>
    </w:p>
    <w:p w:rsidR="00CC22B8" w:rsidRPr="001D60F2" w:rsidRDefault="00CC22B8" w:rsidP="00CC22B8"/>
    <w:p w:rsidR="008E328F" w:rsidRDefault="008E328F" w:rsidP="008E328F">
      <w:r>
        <w:br w:type="page"/>
      </w:r>
    </w:p>
    <w:p w:rsidR="008E328F" w:rsidRDefault="008E328F" w:rsidP="008E328F"/>
    <w:p w:rsidR="008E328F" w:rsidRDefault="008E328F" w:rsidP="008E328F"/>
    <w:p w:rsidR="008E328F" w:rsidRDefault="008E328F" w:rsidP="008E328F"/>
    <w:p w:rsidR="00CC22B8" w:rsidRDefault="008E328F" w:rsidP="008E328F">
      <w:pPr>
        <w:jc w:val="center"/>
        <w:rPr>
          <w:i/>
        </w:rPr>
      </w:pPr>
      <w:r w:rsidRPr="008E328F">
        <w:rPr>
          <w:i/>
        </w:rPr>
        <w:t>This page intentionally left blank for double-sided printing.</w:t>
      </w:r>
    </w:p>
    <w:p w:rsidR="002C54F1" w:rsidRDefault="002C54F1" w:rsidP="008E328F">
      <w:pPr>
        <w:jc w:val="center"/>
        <w:rPr>
          <w:i/>
        </w:rPr>
      </w:pPr>
    </w:p>
    <w:p w:rsidR="00790A85" w:rsidRDefault="00790A85" w:rsidP="003448A7">
      <w:pPr>
        <w:pStyle w:val="Heading1"/>
      </w:pPr>
      <w:r>
        <w:br w:type="page"/>
      </w:r>
      <w:bookmarkStart w:id="172" w:name="_Toc421255062"/>
      <w:r>
        <w:lastRenderedPageBreak/>
        <w:t xml:space="preserve">Edits </w:t>
      </w:r>
      <w:r w:rsidR="00DA1A63">
        <w:t>with</w:t>
      </w:r>
      <w:r>
        <w:t>in Genedits</w:t>
      </w:r>
      <w:bookmarkEnd w:id="172"/>
      <w:r w:rsidR="00DA1A63">
        <w:fldChar w:fldCharType="begin"/>
      </w:r>
      <w:r w:rsidR="00DA1A63">
        <w:instrText xml:space="preserve"> XE "</w:instrText>
      </w:r>
      <w:r w:rsidR="00DA1A63" w:rsidRPr="00351759">
        <w:instrText>Edits:Genedits</w:instrText>
      </w:r>
      <w:r w:rsidR="00DA1A63">
        <w:instrText xml:space="preserve">" </w:instrText>
      </w:r>
      <w:r w:rsidR="00DA1A63">
        <w:fldChar w:fldCharType="end"/>
      </w:r>
    </w:p>
    <w:p w:rsidR="00D61D48" w:rsidRDefault="00D61D48" w:rsidP="00D61D48">
      <w:r>
        <w:t xml:space="preserve">Messages display for the </w:t>
      </w:r>
      <w:r w:rsidR="0004653D">
        <w:t>Veterans Administration Edits Metafile</w:t>
      </w:r>
      <w:r>
        <w:t xml:space="preserve"> </w:t>
      </w:r>
      <w:r w:rsidR="0004653D">
        <w:t xml:space="preserve"> (Current version of NAACR –Hospital All metafile). T</w:t>
      </w:r>
      <w:r>
        <w:t>he cross-field edits are skipped when a single-field edit fails.</w:t>
      </w:r>
    </w:p>
    <w:p w:rsidR="003B788C" w:rsidRDefault="003B788C" w:rsidP="00D61D48">
      <w:r>
        <w:t xml:space="preserve">Refer to the NAACR website for a detail report of these Edit messages: </w:t>
      </w:r>
      <w:hyperlink r:id="rId44" w:history="1">
        <w:r w:rsidRPr="00CF2D15">
          <w:rPr>
            <w:rStyle w:val="Hyperlink"/>
          </w:rPr>
          <w:t>http://www.naaccr.org/StandardsandRegistryOperations/VolumeIV.aspx</w:t>
        </w:r>
      </w:hyperlink>
    </w:p>
    <w:p w:rsidR="003B788C" w:rsidRPr="00D61D48" w:rsidRDefault="003B788C" w:rsidP="00D61D48"/>
    <w:tbl>
      <w:tblPr>
        <w:tblW w:w="5260" w:type="dxa"/>
        <w:tblInd w:w="93" w:type="dxa"/>
        <w:tblLook w:val="04A0" w:firstRow="1" w:lastRow="0" w:firstColumn="1" w:lastColumn="0" w:noHBand="0" w:noVBand="1"/>
      </w:tblPr>
      <w:tblGrid>
        <w:gridCol w:w="5260"/>
      </w:tblGrid>
      <w:tr w:rsidR="00FB5AAA" w:rsidRPr="00FB5AAA" w:rsidTr="00192CD3">
        <w:trPr>
          <w:trHeight w:val="513"/>
        </w:trPr>
        <w:tc>
          <w:tcPr>
            <w:tcW w:w="5260" w:type="dxa"/>
            <w:tcBorders>
              <w:top w:val="nil"/>
              <w:left w:val="nil"/>
              <w:bottom w:val="single" w:sz="4" w:space="0" w:color="auto"/>
              <w:right w:val="single" w:sz="4" w:space="0" w:color="auto"/>
            </w:tcBorders>
            <w:shd w:val="clear" w:color="000000" w:fill="FFFF00"/>
            <w:vAlign w:val="bottom"/>
            <w:hideMark/>
          </w:tcPr>
          <w:p w:rsidR="00FB5AAA" w:rsidRPr="00FB5AAA" w:rsidRDefault="003B788C" w:rsidP="00FB5AAA">
            <w:pPr>
              <w:spacing w:before="0" w:after="0"/>
              <w:rPr>
                <w:rFonts w:ascii="Calibri" w:hAnsi="Calibri"/>
                <w:b/>
                <w:bCs/>
                <w:color w:val="000000"/>
                <w:sz w:val="28"/>
                <w:szCs w:val="28"/>
              </w:rPr>
            </w:pPr>
            <w:r>
              <w:rPr>
                <w:rFonts w:ascii="Calibri" w:hAnsi="Calibri"/>
                <w:b/>
                <w:bCs/>
                <w:color w:val="000000"/>
                <w:sz w:val="28"/>
                <w:szCs w:val="28"/>
              </w:rPr>
              <w:t>Veterans_Administration_v15 Edits</w:t>
            </w:r>
            <w:r w:rsidR="00FB5AAA" w:rsidRPr="00FB5AAA">
              <w:rPr>
                <w:rFonts w:ascii="Calibri" w:hAnsi="Calibri"/>
                <w:b/>
                <w:bCs/>
                <w:color w:val="000000"/>
                <w:sz w:val="28"/>
                <w:szCs w:val="28"/>
              </w:rPr>
              <w:br/>
            </w:r>
            <w:r>
              <w:rPr>
                <w:rFonts w:ascii="Calibri" w:hAnsi="Calibri"/>
                <w:b/>
                <w:bCs/>
                <w:color w:val="000000"/>
                <w:sz w:val="28"/>
                <w:szCs w:val="28"/>
              </w:rPr>
              <w:t xml:space="preserve">NAACCR </w:t>
            </w:r>
            <w:r w:rsidR="00FB5AAA" w:rsidRPr="00FB5AAA">
              <w:rPr>
                <w:rFonts w:ascii="Calibri" w:hAnsi="Calibri"/>
                <w:b/>
                <w:bCs/>
                <w:color w:val="000000"/>
                <w:sz w:val="28"/>
                <w:szCs w:val="28"/>
              </w:rPr>
              <w:t>Released February 20, 2015</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Abstracted By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Abstracted By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Abstracted By, Date of Diagnosis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Accession Number, Class of Case, Seq Number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Accession Number--Hosp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Addr at DX--City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Addr at DX--City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Addr at DX--City, Date of Diagnosis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Addr at DX--Country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Addr at DX--Country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Addr at DX--Country, Date of Diagnosis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Addr at DX--Country, Date of Diagnosis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Addr at DX--Country, State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Addr at DX--No/Street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Addr at DX--No/Street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Addr at DX--No/Street, Date of Diagnosis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Addr at DX--Postal Code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Addr at DX--Postal Code, Addr at DX--State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Addr at DX--State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Addr at DX--State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Addr at DX--State, Date of Diagnosis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Addr at DX--State, Postal Code Range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Addr at DX--Supplementl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Addr Current--City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Addr Current--City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Addr Current--City, Date of Diagnosis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Addr Current--Country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Addr Current--Country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Addr Current--Country, Date of Diagnosis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Addr Current--Country, Date of Diagnosis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Addr Current--Country, State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Addr Current--No/Street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Addr Current--No/Street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Addr Current--No/Street, Date of Diagnosis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lastRenderedPageBreak/>
              <w:t>Addr Current--Postal Code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Addr Current--Postal Code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Addr Current--Postal Code, Addr Current-State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Addr Current--Postal Code, Date of Diagnosis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Addr Current--State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Addr Current--State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Addr Current--State, Date of Diagnosis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Addr Current--Supplementl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Age at Diagnosis (SEER AGEDX)</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Age at Diagnosis, Text--Usual Industry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Age at Diagnosis, Text--Usual Occupation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Age, Birth Date, Date of Diagnosis (NAACCR IF13)</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Age, Histologic Type, COD, ICDO3 (SEER IF43)</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Age, Primary Site, Morph ICDO3--Adult (SEER)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Age, Primary Site, Morph ICDO3--Pediatric (NPCR)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Age, Primary Site, Morphology ICDO2 (SEER IF15)</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Age, Primary Site, Morphology ICDO3 (SEER IF15)</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Ambig Term DX, Date Conclusive DX (SEER IF162)</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Ambiguous Terminology DX (SEER)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Ambiguous Terminology DX, Date of DX (CCCR)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Ambiguous Terminology DX, Date of DX (SEER IF157)</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Archive FIN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Archive FIN, Date of Diagnosis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Autopsy Only, RX (NPCR)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Behav ICDO2, Date of DX, ICDO2 Conv Flag(SEER IF85</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Behav ICDO3, Date of DX, ICDO3 Conv Flag(SEER IF87</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Behavior (73-91) ICD-O-1 (SEER)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Behavior Code ICDO2, Sequence Number--Hosp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Behavior Code ICDO3, Seq Num--Central (SEER IF114)</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Behavior Code ICDO3, Sequence Number--Hosp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Behavior ICDO2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Behavior ICDO2, Behavior ICDO3 (SEER IF115)</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Behavior ICDO2, Date of Diagnosis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Behavior ICDO2, Histology ICDO2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Behavior ICDO2, Summary Stage 1977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Behavior ICDO3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Behavior ICDO3 Conversion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Behavior ICDO3, Date of Diagnosis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Behavior ICDO3, Site, Histology ICDO3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Behavior ICDO3, Summary Stage 1977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Behavior ICDO3, Summary Stage 2000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Birthplace (SEER POB)</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Birthplace, Country, State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Birthplace--Country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Birthplace--Country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lastRenderedPageBreak/>
              <w:t>Birthplace--Country, Date of Diagnosis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Birthplace--Country, Date of Diagnosis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Birthplace--Country, State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Birthplace--State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Birthplace--State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Birthplace--State, Date of Diagnosis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Birthplace--State, Date of Diagnosis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Bladder, RX Hosp--Surg Prim Site, BRM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Bladder, RX Summ--Surg Prim Site, BRM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Cancer Status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Cancer Status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Casefinding Source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Casefinding Source, Date of DX (SEER IF153)</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Cause of Death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Cause of Death (SEER COD)</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Census Block Group 2000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Census Block Group 2010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Census Block Grp 1970-90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Census Cod Sys 1970/80/90 (SEER RESSYST)</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Census Cod Sys 1970/80/90, Date of Diag (SEER IF49</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Census Ind Code 1970-2000 vs. Coding System (NPCR)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Census Ind Code 2010 (NPCR)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Census Occ Code 1970-2000 vs. Coding System (NPCR)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Census Occ Code 2010 (NPCR)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Census Occ/Ind Sys 70-00 (NPCR)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Census Tr Cert 1970/80/90 (SEER CENSCERT)</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Census Tr Certainty 2000 (SEER)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Census Tr Certainty 2000, Date of DX (SEER IF112)</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Census Tr Certainty 2010 (SEER)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Census Tr Poverty Indictr (SEER)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Census Tr Poverty Indictr, Date of DX (NPCR)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Census Tr Poverty Indictr, Date of DX (SEER)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Census Tract 1970/80/90 (SEER TRACT)</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Census Tract 1970/80/90, Census Cod Sys (SEER IF45</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Census Tract 2000 (SEER)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Census Tract 2000, Date of DX (SEER IF111)</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Census Tract 2000, State, County at DX (NPCR)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Census Tract 2000, State, County, 2000-2009 (NPCR)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Census Tract 2010 (SEER)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Census Tract 2010, State, County at DX (NPCR)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Census Tract 2010, State, County, 2010-2019 (NPCR)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Cervix In Situ ICDO3 (SEER IF88)</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Class of Case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Class of Case,  RX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Class of Case, Date of 1st Cont, Date of DX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lastRenderedPageBreak/>
              <w:t>Class of Case, Type of Reporting Source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Class of Case,Prim Site,Hist, Beh,DX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Class, Date Diag, Date Last Cont, Vit Stat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COC Coding Sys--Curr, COC Coding Sys--Orig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COC Coding Sys--Current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COC Coding Sys--Current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COC Coding Sys--Current, Date of Diagnosis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COC Coding Sys--Original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COC Coding Sys--Original, Date of Diagnosis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COC Coding Sys--Original, Date of DX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Coding System for EOD (SEER EODSYST)</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Comorbid/Compl 1, Secondary DX 1, Date DX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Comorbid/Complication 1 - 10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Comorbid/Complication 1, Date DX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Comorbid/Complication 10, Date DX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Comorbid/Complication 2, Date DX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Comorbid/Complication 3, Date DX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Comorbid/Complication 4, Date DX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Comorbid/Complication 5, Date DX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Comorbid/Complication 6, Date DX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Comorbid/Complication 7, Date DX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Comorbid/Complication 8, Date DX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Comorbid/Complication 9, Date DX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CompEthn, Date of Diag (SEER IF71)</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Computed Ethnicity (SEER COMPETHN)</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Computed Ethnicity Source (SEER ETHNSRC)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County (SEER IFCOUNTY)</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County at DX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County at DX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County at DX (NPCR)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County at DX, Addr at DX--State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County at DX, Date of Diagnosis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Eval Items, Class of Case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Eval Items, Type of Reporting Source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Eval Items, Vital Status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Ext, Histol ICDO3, Breast Schema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Ext, LN, Mets at DX, SSF 1, Retinoblastoma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Ext, LN, Mets at DX, SSF 3, Prostate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Ext, Surg, TS/Ext Eval, Prostate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Ext,TS/Ext Eval, SSF 1, MelanomaConjunc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Extension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Extension, Brain Schema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Extension, CS Lymph Nodes, CS Mets at DX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Extension, CS Tumor Size, Breast Schema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Extension, CS Tumor Size, MycosisFungoides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lastRenderedPageBreak/>
              <w:t>CS Extension, CS Tumor Size, Site, Hist ICDO3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Extension, Hematopoietic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Extension, Hist, Grade, Esophagus Schema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Extension, Hist, Grade, EsophagusGEJunction(CS)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Extension, Histology, Grade, Thyroid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Extension, KidneyRenalPelvis Schema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Extension, Lymphoma Schema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Extension, Morphology, Bladder ICDO3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Extension, Mycosis Fungoides Schema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Extension, MyelomaPlasmaCellDisorder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Extension, Primary Site, Behavior ICDO3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Extension, Schema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Extension, SSF 1, Conjunctiva Schema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Extension, SSF 1, Head and Neck Schemas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Extension, SSF 1, Lung Schema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Extension, SSF 1, MelanomaConjunctiva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Extension, SSF 1, Thyroid Schema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Extension, SSF 11, MerkelCellVulva Schema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Extension, SSF 11, Vulva Schema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Extension, SSF 16, MerkelCell Schemas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Extension, SSF 16, Scrotum Schema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Extension, SSF 16, Skin Schema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Extension, SSF 17, MerkelCell Schemas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Extension, SSF 17, Penis Schema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Extension, SSF 18, MerkelCell Schemas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Extension, SSF 2, Bladder Schema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Extension, SSF 2, KidneyRenalPelvis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Extension, SSF 2, Lung Schema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Extension, SSF 2, MelanomaChoroid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Extension, SSF 2, MelanomaCiliaryBody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Extension, SSF 2, Vagina Schema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Extension, SSF 24, Breast Schema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Extension, SSF 3, Behavior, Prostate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Extension, SSF 3, Bladder Schema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Extension, SSF 3, Breast Schema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Extension, SSF 3, CorpusCarcinoma Schema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Extension, SSF 3, Head and Neck Schemas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Extension, SSF 3, MelanomaChoroid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Extension, SSF 3, MelanomaCiliaryBody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Extension, SSF 4, FallopianTube Schema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Extension, SSF 4, Head and Neck Schemas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Extension, SSF 4, Vagina Schema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Extension, SSF 5, CorpusCarcinoma Schema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Extension, SSF 5, Head and Neck Schemas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Extension, SSF 5, Testis Schema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lastRenderedPageBreak/>
              <w:t>CS Extension, SSF 6, FallopianTube Schema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Extension, SSF 6, Head and Neck Schemas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Extension, SSF 6, Vagina Schema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Extension, SSF 8, KidneyParenchyma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Extension, SSF 9, Head and Neck Schemas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Extension, Surgery, Prostate Schema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Extension, TS/Ext Eval, Prostate Schema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Extension, Tumor Size, Lung Schema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CCCR Required - Non-SSF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CCCR Required - SSF 1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CCCR Required - SSF 10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CCCR Required - SSF 11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CCCR Required - SSF 12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CCCR Required - SSF 13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CCCR Required - SSF 14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CCCR Required - SSF 15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CCCR Required - SSF 16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CCCR Required - SSF 17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CCCR Required - SSF 18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CCCR Required - SSF 19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CCCR Required - SSF 2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CCCR Required - SSF 20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CCCR Required - SSF 21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CCCR Required - SSF 22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CCCR Required - SSF 23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CCCR Required - SSF 24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CCCR Required - SSF 3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CCCR Required - SSF 4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CCCR Required - SSF 5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CCCR Required - SSF 6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CCCR Required - SSF 7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CCCR Required - SSF 8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CCCR Required - SSF 9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COC Required - Non-SSF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COC Required - SSF 1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COC Required - SSF 10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COC Required - SSF 11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COC Required - SSF 12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COC Required - SSF 13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COC Required - SSF 14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COC Required - SSF 15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COC Required - SSF 16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COC Required - SSF 17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COC Required - SSF 18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COC Required - SSF 19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lastRenderedPageBreak/>
              <w:t>CS Items - COC Required - SSF 2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COC Required - SSF 20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COC Required - SSF 21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COC Required - SSF 22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COC Required - SSF 23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COC Required - SSF 24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COC Required - SSF 3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COC Required - SSF 4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COC Required - SSF 5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COC Required - SSF 6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COC Required - SSF 7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COC Required - SSF 8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COC Required - SSF 9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NPCR Required - Non-SSF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NPCR Required - SSF 1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NPCR Required - SSF 10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NPCR Required - SSF 11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NPCR Required - SSF 12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NPCR Required - SSF 13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NPCR Required - SSF 14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NPCR Required - SSF 15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NPCR Required - SSF 16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NPCR Required - SSF 17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NPCR Required - SSF 18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NPCR Required - SSF 19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NPCR Required - SSF 2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NPCR Required - SSF 20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NPCR Required - SSF 21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NPCR Required - SSF 22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NPCR Required - SSF 23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NPCR Required - SSF 24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NPCR Required - SSF 3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NPCR Required - SSF 4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NPCR Required - SSF 5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NPCR Required - SSF 6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NPCR Required - SSF 7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NPCR Required - SSF 8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NPCR Required - SSF 9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Required for Staging - SSF 1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Required for Staging - SSF 10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Required for Staging - SSF 11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Required for Staging - SSF 12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Required for Staging - SSF 13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Required for Staging - SSF 14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Required for Staging - SSF 15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lastRenderedPageBreak/>
              <w:t>CS Items - Required for Staging - SSF 16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Required for Staging - SSF 17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Required for Staging - SSF 18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Required for Staging - SSF 19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Required for Staging - SSF 2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Required for Staging - SSF 20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Required for Staging - SSF 21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Required for Staging - SSF 22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Required for Staging - SSF 23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Required for Staging - SSF 24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Required for Staging - SSF 3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Required for Staging - SSF 4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Required for Staging - SSF 5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Required for Staging - SSF 6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Required for Staging - SSF 7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Required for Staging - SSF 8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Required for Staging - SSF 9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SEER Required - Non-SSF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SEER Required - SSF 1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SEER Required - SSF 10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SEER Required - SSF 11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SEER Required - SSF 12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SEER Required - SSF 13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SEER Required - SSF 14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SEER Required - SSF 15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SEER Required - SSF 16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SEER Required - SSF 17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SEER Required - SSF 18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SEER Required - SSF 19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SEER Required - SSF 2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SEER Required - SSF 20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SEER Required - SSF 21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SEER Required - SSF 22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SEER Required - SSF 23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SEER Required - SSF 24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SEER Required - SSF 3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SEER Required - SSF 4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SEER Required - SSF 5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SEER Required - SSF 6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SEER Required - SSF 7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SEER Required - SSF 8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 SEER Required - SSF 9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DX Pre-2004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DX Pre-2004 (SEER)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Items, Type Reporting Source-DCO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lastRenderedPageBreak/>
              <w:t>CS LN, Nodes Eval, SSF 3, MelanomaSkin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LN, Nodes Eval, SSF 3, MerkelCellPenis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LN, Nodes Eval, SSF 3, MerkelCellScrotum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LN, Nodes Eval, SSF 3, MerkelCellSkin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LN, Nodes Eval, SSF 3, MerkelCellVulva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LN, RNP, Nodes Eval, SSF 3, MelanomaSkin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Lymph Nodes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Lymph Nodes Eval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Lymph Nodes Eval, Lymph Nodes, Breast Schema(CS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Lymph Nodes Eval, Nodes Ex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Lymph Nodes Eval, Schema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Lymph Nodes, IntracranialGland Schema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Lymph Nodes, LN Nodes Eval, RNP, Testis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Lymph Nodes, Lymph Nodes Eval, RNP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Lymph Nodes, MyelomaPlasmaCellDisorder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Lymph Nodes, Nodes Pos, ColoAppRectal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Lymph Nodes, Nodes Pos, MelanomaSkin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Lymph Nodes, Nodes Pos, MerkelCell Schemas(CS)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Lymph Nodes, Nodes Pos, SSF3, Breast Schema(CS)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Lymph Nodes, Regional Nodes Positive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Lymph Nodes, Schema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Lymph Nodes, SSF 1, Head/Neck Schemas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Lymph Nodes, SSF 17, Penis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Lymph Nodes, SSF 4, 5, Breast Schema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Lymph Nodes, SSF3, Nodes Eval, MelanomaSkin(CS)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Lymph Nodes, SSF3, Nodes Eval, MerkelCell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Mets at DX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Mets at DX, Colon Schema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Mets at DX, Lung, Laterality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Mets at DX, Rectum Schema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Mets at DX, Schema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Mets at DX, SSF 20, Breast Schema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Mets at DX, SSF 4, MelanomaChor/Cil/Iris(CS)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Mets at DX-BBLL, LymphomaOcularAdnexa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Mets at DX-BBLL, MycosisFungoides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Mets at DX-Bone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Mets at DX-Bone, CS Mets at DX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Mets at DX-Brain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Mets at DX-Brain, CS Mets at DX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Mets at DX-Liver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Mets at DX-Liver, CS Mets at DX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Mets at DX-Lung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Mets at DX-Lung, CS Mets at DX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Mets Eval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Mets Eval, Mets at DX, CS Version Inp Orig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lastRenderedPageBreak/>
              <w:t>CS Mets Eval, Schema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Over-ride CS 20, Date of Diagnosis (NPCR)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Over-ride CS 20, Rpt Srce, CS Fields (NPCR)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Over-rides (NPCR)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Reg Nodes Ex, Pos, Site, Hist ICDO3, Report(CS)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Schema, Path Grade System, Grade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Site-Specific Factor 1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Site-Specific Factor 1, Schema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Site-Specific Factor 2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Site-Specific Factor 2, Schema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Site-Specific Factor 3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Site-Specific Factor 3, Schema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Site-Specific Factor 4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Site-Specific Factor 4, Schema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Site-Specific Factor 5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Site-Specific Factor 5, Schema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Site-Specific Factor 6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Site-Specific Factor 6, Schema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Site-Specific Factor 7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Site-Specific Factor 7, Schema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Site-Specific Factor 8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Site-Specific Factor 8, Schema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Site-Specific Factor 9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Site-Specific Factor 9, Schema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Site-Specific Factor10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Site-Specific Factor10, Schema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Site-Specific Factor11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Site-Specific Factor11, Schema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Site-Specific Factor12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Site-Specific Factor12, Schema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Site-Specific Factor13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Site-Specific Factor13, Schema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Site-Specific Factor14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Site-Specific Factor14, Schema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Site-Specific Factor15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Site-Specific Factor15, Schema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Site-Specific Factor16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Site-Specific Factor16, Schema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Site-Specific Factor17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Site-Specific Factor17, Schema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Site-Specific Factor18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Site-Specific Factor18, Schema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Site-Specific Factor19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Site-Specific Factor19, Schema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Site-Specific Factor20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lastRenderedPageBreak/>
              <w:t>CS Site-Specific Factor20, Schema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Site-Specific Factor21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Site-Specific Factor21, Schema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Site-Specific Factor22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Site-Specific Factor22, Schema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Site-Specific Factor23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Site-Specific Factor23, Schema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Site-Specific Factor24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Site-Specific Factor24, Schema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Site-Specific Factor25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Site-Specific Factor25, Schema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1, Behavior, Lung Schema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1, Brain, CNSOther, IntracranialGland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1, CS SSF 3, Lower GI Schemas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1, Extension, Gyn Schemas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1, Extension, KidneyParenchyma Schema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1, Histol, Urothelial Schemas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1, Lymph Nodes, CorpusAdenosarcoma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1, Lymph Nodes, CorpusCarcinoma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1, Lymph Nodes, CorpusSarcoma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1, RX Summ--Surg, Retinoblastoma Schema(CS)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1, Skin/Scrotum/Merkel Cell Schemas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1, SSF 2, Prostate Schema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1, SSF 2, SSF 15, SSF 16, Breast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1, Surg, DX/Stg, Sarcomas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1, Surg, DX/Stg, Skin/Scrotum/Merkel(CS)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1, Surg, Sarcomas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1, Surg, Skin/Scrotum/Merkel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1, Surg, Urothelial Schemas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1, Surgery, KidneyParenchyma Schema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1, TS/Ext Eval, Retinoblastoma Schema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1, Upper GI Schemas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10, Lymph Nodes, Vulva Schema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10, SSF 11, Breast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10, SSF 11, Surgery, DX/Stg, Breast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10, SSF 16, Testis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11, GISTAppendix, Colon, Rectum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11, Lip/OralCavity/Nasal Schemas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11, Lymph Nodes, Vulva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11, Surg, Appendix Schema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11, Surg, DX/Stg Proc, Appendix Schema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11, Surg, DX/Stg Proc, Skin Schema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11, Surg, Skin Schema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12, SSF 13, Breast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12, SSF 13, Prostate Schema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lastRenderedPageBreak/>
              <w:t>CS SSF 12, SSF 13, Surgery, DX/Stg, Breast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12, SSF 13, Testis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13, Extension, Prostate Schema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14, SSF 15, Testis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14, Surgery, DX/Stg, Breast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15, SSF 9, 11, 13, 14, Breast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16, MerkelCell Schemas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16, Skin and Scrotum Schemas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17, MerkelCell Schemas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18, MerkelCell Schemas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1-9, Head and Neck Schemas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2, Dx Conf, KidneyRenalPelvis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2, Ext, KidneyRenalPelvis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2, Extension, KidneyParenchyma Schema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2, Extension, Ovary Schema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2, LN, LN Eval, RNP, SmallIntestine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2, Lower GI Schemas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2, Lymph Nodes, Bladder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2, Lymph Nodes, Ovary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2, Lymph Nodes, PeritoneumFemaleGen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2, Lymph Nodes, Vagina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2, Mets at DX, Vagina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2, MyelomaPlasmaCellDisorder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2, RX Summ--Surg, DX/Stg, Pleura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2, RX Summ--Surg, Oth, DX/Stg, Lung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2, RX Summ--Surg, Pleura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2, SSF 3, Vagina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2, Surg, KidneyRenalPelvis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2, Surgery, KidneyParenchyma Schema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21, TS/Ext Eval, LN Eval, Breast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22, SSF 23, Breast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22, SSF 23, Surgery, DX/Stg, Breast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25, PeritoneumFemaleGen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3,  RX Summ--SurgMargins, Prost Schema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3, Breast Schema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3, Extension, KidneyParenchyma Schema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3, Lymph Nodes, Bladder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3, Mets at Dx, KidneyParenchyma Schema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3, MyelomaPlasmaCellDisorder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3, RX Summ--Scope Reg LN Sur, Vagina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3, RX Summ--Surg, Prostate Schema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3, SSF 4, Prostate Schema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3, TS/Ext Eval, Prostate Schema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4, 5, 6, MelanomaSkin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4, CS SSF 5, Liver Schema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lastRenderedPageBreak/>
              <w:t>CS SSF 4, LymphNodes, NodesPos, ColoRectal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4, Mets at DX, Vagina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4, RX Summ--Surg, Testis Schema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4, SSF 5, Vagina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4, Surg, DX/Stg, KidneyParenchyma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4, Surgery, KidneyParenchyma Schema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5, GISTPeritoneum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5, Lymph Nodes, Testis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5, RX Summ--Surg, ColoRectal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5, SSF 7, RX Summ--Surg Other, Vagina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6, Breast Schema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6, CS SSF 7, Liver Schema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6, GISTEsoph, SmallIntest, Stomach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6, Histology, KidneyParenchyma Schema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6, Mets at DX, Vagina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6, RX Summ--Surg, ColoRectal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6, SSF 12, Testis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6, SSF 7, Testis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6, SSF 7, Vagina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6, Tumor Size, Breast Schema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7, 8, 12, 13, Prostate Schema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7, MelanomaSkin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7, SSF 13, Testis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7, SSF 8, Prostate Schema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8, CS SSF 9, Breast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8, CS SSF 9, Surgery, DX/Stg, Breast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8, Lymph Nodes, KidneyParenchyma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8, RX Summ--Surg, ColoRectal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8, RX Summ--Surg, DX/Stg, ColoRectal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8, SSF 10, Grade, Prostate (SEER)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8, SSF 14, Testis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8, SSF 9, Testis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9, Head and Neck Schemas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9, SSF 10, Prostate Schema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9, SSF 15, Testis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SSF 9, Surgery, MelanomaChor/Cil/Iris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TS/Ext Eval,  Surg/Rad Seq, Prostate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TS/Ext Eval,  Sys/Surg Seq, Prostate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TS/Ext Eval, Surgery, Bladder Schema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TS/Ext Eval, Surgery, Prostate Schema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Tumor Size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Tumor Size, Schema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Tumor Size, Site, Histol ICDO3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Tumor Size, SSF 1, MelanomaConjunctiva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Tumor Size/Ext Eval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lastRenderedPageBreak/>
              <w:t>CS Tumor Size/Ext Eval, Schema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Validate Schema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Validate Schema (NPCR)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Verify CStage Version 0205xx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Version Derived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Version Input Current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Version Input Current, CS Version Derived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Version Input Original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Version Input Original, CS Version Derived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CS Version Input Original, Version Input Curr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Date 1st Crs RX COC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Date 1st Crs RX COC , Date Flag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Date 1st Crs RX COC Flag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Date 1st Crs RX COC, Date Flag (NPCR)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Date 1st Crs RX COC, Date Initial RX SEER (NPCR)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Date 1st Crs RX COC, Date of Diagnosis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Date 1st Crs RX COC, Date of Last Contact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Date 1st Crs RX COC, Dates of RX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Date 1st Crs RX COC, Dates of RX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Date Case Completed (NAACCR DATEEDIT)</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Date Case Completed, Date of Diagnosis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Date Case Completed-CoC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Date Case Completed-CoC, Date of Diagnosis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Date Case Initiated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Date Case Last Changed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Date Case Report Exported (NAACCR DATEEDIT)</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Date Case Report Loaded (NAACCR DATEEDIT)</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Date Case Report Received (NAACCR DATEEDIT)</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Date Conclusive DX (SEER)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Date Conclusive DX Flag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Date Conclusive DX, Date Flag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Date Conclusive DX, Date of DX (CCCR)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Date Conclusive DX, Date of DX (SEER IF164)</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Date Initial RX SEER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Date Initial RX SEER Flag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Date Initial RX SEER, Ca Dir RX 2003 (SEER IF180)</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Date Initial RX SEER, Ca Dir RX 98-02 (SEER IF179)</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Date Initial RX SEER, Ca Dir RX Pre-98 (SEER IF34)</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Date Initial RX SEER, Date Flag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Date Initial RX SEER, Date Flag (NPCR)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Date Initial RX SEER, Date Last Cont(NAACCR IF35)</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Date Initial RX SEER, Date of DX (NAACCR IF18)</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Date of 1st Contact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Date of 1st Contact Flag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Date of 1st Contact, Date Flag(NAACCR)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lastRenderedPageBreak/>
              <w:t>Date of Birth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Date of Birth Flag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Date of Birth, Date Flag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Date of Birth, Date of Diagnosis (NAACCR IF47)</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Date of Death Canada, Date Flag (CCCR)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Date of Death--Canada (CCCR)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Date of Death--Canada, Vital Status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Date of Death--CanadaFlag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Date of Diagnosis (NAACCR DATEEDIT)</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Date of Diagnosis Flag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Date of Diagnosis, Date Flag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Date of Diagnosis, EOD Coding Sys, EOD (SEER IF33)</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Date of Inpt Adm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Date of Inpt Adm Flag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Date of Inpt Adm, Date Flag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Date of Inpt Disch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Date of Inpt Disch Flag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Date of Inpt Disch, Date Flag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Date of Last Contact (NAACCR DATEEDIT)</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Date of Last Contact Flag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Date of Last Contact, Cause of Death (SEER IF12)</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Date of Last Contact, Date Flag(NAACCR)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Date of Last Contact, Date of Diag. (NAACCR IF19)</w:t>
            </w:r>
          </w:p>
        </w:tc>
      </w:tr>
      <w:tr w:rsidR="00FB5AAA" w:rsidRPr="00FB5AAA" w:rsidTr="00192CD3">
        <w:trPr>
          <w:trHeight w:val="576"/>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Date of Mult Tum, Lymphoma/Leukem/Unk Site(NAACCR)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Date of Mult Tumors (SEER)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Date of Mult Tumors Flag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Date of Mult Tumors, Date Flag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Date of Mult Tumors, Date of DX (CCCR)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Date of Mult Tumors, Date of DX (SEER IF165)</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Date Tumor Record Availbl (NAACCR DATEEDIT)</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DC State File Number, Vital Status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Death Certificate Only, RX (NPCR)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Derived AJCC-6 M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Derived AJCC-6 M Descriptor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Derived AJCC-6 N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Derived AJCC-6 N Descriptor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Derived AJCC-6 Stage Group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Derived AJCC-6 T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Derived AJCC-6 T Descriptor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Derived AJCC-7 M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Derived AJCC-7 M Descriptor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Derived AJCC-7 N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Derived AJCC-7 N Descript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Derived AJCC-7 Stage Group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lastRenderedPageBreak/>
              <w:t>Derived AJCC-7 T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Derived AJCC-7 T Descript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Derived AJCC--Flag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Derived AJCC--Flag, Derived AJCC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Derived AJCC--Flag, Derived AJCC (SEER)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Derived Items, Date of DX (CCCR)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Derived Items, Date of DX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Derived Items, Date of DX (NPCR)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Derived Items, Date of DX (SEER)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Derived Items, DX Pre-2004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Derived SS1977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Derived SS1977--Flag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Derived SS1977--Flag, Derived SS1977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Derived SS2000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Derived SS2000, Behavior ICDO3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Derived SS2000--Flag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Derived SS2000--Flag, Derived SS2000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Diagnostic Confirm, Seq Num--Central (SEER IF23)</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Diagnostic Confirm, Seq Num--Hosp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Diagnostic Confirmation (SEER DXCONF)</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Diagnostic Confirmation, Behavior ICDO2(SEER IF31)</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Diagnostic Confirmation, Behavior ICDO3(SEER IF31)</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Diagnostic Confirmation, Date of Diag (SEER IF55)</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Diagnostic Confirmation, Histology ICDO2(SEER IF48</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Diagnostic Confirmation, Histology ICDO3(SEER IF48</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Diagnostic Proc 73-87 (SEER DXINFO)</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Edit Over-rides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Edit Over-rides (SEER REVIEWFL)</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EDP MDE Link (NPCR)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EDP MDE Link Date (NPCR)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EDP MDE Link, Date, Primary Site (NPCR)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EDP MDE Link, EDP MDE Link Date (NPCR)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EOD-4 Extension (SEER)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EOD-4 Lymph Nodes (SEER)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EOD-4 Tumor Size (SEER)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EOD--Ext Prost Path,RX Summ--Surg Prim Site (SEER)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EOD--Ext Prost Path,RX Summ--Surg Sit 98-02 (SEER)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EOD--Extension (SEER)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EOD--Extension Prost Path (SEER)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EOD--Extension Prost Path, Prim Site, ICDO2(NAACCR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EOD--Extension Prost Path, Prim Site, ICDO3(NAACCR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EOD--Extension, Primary Site, ICDO2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EOD--Extension, Primary Site, ICDO3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EOD--Lymph Node Involv (SEER)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EOD--Lymph Node Involv, Prim Site, ICDO2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lastRenderedPageBreak/>
              <w:t>EOD--Lymph Node Involv, Prim Site, ICDO3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EOD--Lymph Node Involv, Reg Nodes Pos,ICDO2(NAACCR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EOD--Lymph Node Involv, Reg Nodes Pos,ICDO3(NAACCR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EOD--Old 13 digit (SEER)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EOD--Old 13 digit, Primary Site (SEER IF2613DG)</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EOD--Old 13 digit, Primary Site, Hist (SEER IF01)</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EOD--Old 2 digit (SEER)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EOD--Old 2 digit, Morphology (SEER IF26NSPC)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EOD--Old 2 digit, Primary Site (SEER IF262DIG)</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EOD--Old 4 digit (SEER IF264DIG)</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EOD--Reg Nodes Ex,ReNodes Pos, Site, ICDO2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EOD--Reg Nodes Ex,ReNodes Pos, Site, ICDO3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EOD--Tumor Size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EOD--Tumor Size, Date of Diagnosis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EOD--Tumor Size, Primary Site, ICDO2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EOD--Tumor Size, Primary Site, ICDO3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EthnSrc, Date of Diag (SEER IF72)</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Extent of Disease 10-Digit(SEER IF2610DG)</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Extent of Disease 12-Digit ICDO3 (SEER IF26E98)</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Following Registry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Following Registry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Following Registry, Date of Diagnosis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Follow-Up Contact--City (SEER)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Followup Contact--Country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Followup Contact--Country, Date of Diag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Follow-Up Contact--Name (SEER)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Follow-Up Contact--No/St (SEER)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Follow-Up Contact--Postal (SEER)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Follow-Up Contact--State (SEER)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Follow-Up Contact--Suppl (SEER)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Follow-Up Source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Follow-Up Source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Follow-up Source Central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Follow-up Source Central, Date of DX (NPCR)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Follow-Up Source Central, Vital Status (NPCR)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Follow-Up Source, Date of Diagnosis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Follow-Up Source, Vital Status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GIS Coordinate Quality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Grade (73-91) ICD-O-1 (SEER)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Grade (CCCR)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Grade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Grade Path System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Grade Path System, Grade Path Value, Grade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lastRenderedPageBreak/>
              <w:t>Grade Path Value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Hemato ICDO2, Summ Stg 1977, Class of Case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Hemato ICDO2, Summ Stg 1977, Type Rpt Srce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Hemato ICDO3, Summ Stg 1977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Hematopoietic, TNM, ICDO2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Hematopoietic, TNM, ICDO3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Hematopoietic, TNM, ICDO3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Hist ICDO2, Date of DX, ICDO2 Conv Flag(SEER IF84)</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Hist ICDO3, Date of DX, ICDO3 Conv Flag(SEER IF86)</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Hist/Behav ICDO2, Hist/Behav ICDO3 (SEER IF126)</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Histologic Type ICDO2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Histologic Type ICDO3 (SEER)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Histologic Type ICDO3 Conversion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Histologic Type ICD-O-3, Behavior, Grade (SEER)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Histology (73-91) ICD-O-1 (SEER)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Histology ICDO2, Date DX, Date 1st Contact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Histology ICDO2, Date of Diagnosis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Histology ICDO2, Histology ICDO3 (SEER IF94)</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Histology ICDO3, Date DX, Date 1st Cont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Histology ICDO3, Date of Diagnosis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Histology ICDO3, Grade, Date of DX (SEER)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Histology, Primary Site, Tumor Size, ICDO2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Histology, Primary Site, Tumor Size, ICDO3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ICD Revision Comorbid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ICD Revision Comorbid, Date of DX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ICD Revision Number (NPCR)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ICD Revision Number (SEER ICDCODE)</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ICD Revision Number, Cause of Death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ICD Revision Number, Cause of Death (SEER IF37)</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ICD Revision, Vital Stat, Date Last Contact (NPCR)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ICD Revisn, Vital Stat, Date Last Cont (SEER IF113</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ICD-O-2 Conversion Flag (SEER ICDOREV)</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ICD-O-2 Conversion Flag, Hist, Behav (SEER IF70)</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ICD-O-3 Conversion Flag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ICD-O-3 Conversion Flag, Histology ICDO3(SEER IF95</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IHS Link (NPCR)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Industry Source (NPCR)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Inpatient Status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Institution Referred From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Institution Referred From, Date of Diagnosis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Institution Referred To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Institution Referred To, Date of Diagnosis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Laterality (SEER LATERAL)</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Laterality, Primary Site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Laterality, Primary Site, Date of Diag (SEER IF24)</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lastRenderedPageBreak/>
              <w:t>Laterality, Primary Site, Morph ICDO3 (SEER IF42)</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Lymphoma ICDO3, Site, Summ Stg 1977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Lymphoma, EOD--Ext, Summ Stg 1977, ICDO2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Lymphoma, EOD--Ext, Summ Stg 2000, ICDO3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Lymphoma, EOD--Tumor Size, ICDO2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Lymphoma, EOD--Tumor Size, ICDO3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Lymphoma, Prim Site, Summ Stg 1977, ICDO2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Lymphoma, TNM, ICDO2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Lymphoma, TNM, ICDO3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Lymphoma, TNM, ICDO3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Lymph-vascular Invasion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Lymph-vascular Invasion, Histology, Behav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Lymph-vascular Invasion, Histology, Behav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Lymph-vascular Invasion, Penis and Testis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Marital Status at DX (SEER MARITAL)</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Marital Status at DX, Age at Diagnosis (SEER IF14)</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Medical Record Number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Medical Record Number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Medical Record Number, Date of Diagnosis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Military Record No Suffix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Military Record No Suffix, Primary Payer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Morph (1973-91) ICD-O-1 (SEER OMORPnos)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Morph Coding Sys--Curr, Morph Coding Sys--Orig(COC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Morph Coding Sys--Current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Morph Coding Sys--Current, Date of DX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Morph Coding Sys--Originl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Morph Coding Sys--Originl, Date of Diagnosis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Morphology--Type/Behavior ICDO2 (SEER MORPH)</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Morphology--Type/Behavior ICDO3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Morphology--Type/Behavior ICDO3 (SEER MORPH)</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Mult Tum Rpt As One Prim (SEER)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Mult Tum Rpt As One Prim, Date of DX (CCCR)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Mult Tum Rpt As One Prim, Date of DX (SEER IF155)</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Mult Tum Rpt as One Prim, Date of Mult Tum(NAACCR)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Mult Tum Rpt As One Prim, Primary Site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Mult Tum Rpt, Lymphoma/Leukemia/Unk Site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Multiplicity Cntr, Date of Mult Tum (SEER IF163)</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Multiplicity Cntr, Mult Tum Rpt as One Prim(NAACCR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Multiplicity Counter (SEER)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Multiplicity Counter, Date of DX (CCCR)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Multiplicity Counter, Date of DX (SEER IF156)</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Multiplicity Ctr, Lymphoma/Leukem/Unk Site(NAACCR)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NAACCR Record Version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Name--Alias (SEER)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Name--First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lastRenderedPageBreak/>
              <w:t>Name--First (NPCR)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Name--Last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Name--Maiden (SEER)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Name--Maiden, Check for Unknown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Name--Middle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Next Follow-Up Source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Next Follow-Up Source, Date of Diagnosis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NHIA Derived Hisp Origin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Non-Reportable Skin ICDO2 (SEER IF116)</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Non-Reportable Skin ICDO3 (SEER IF117)</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NPCR-CER Height</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NPCR-CER Height, Date of DX</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NPCR-CER Source Comorbidity</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NPCR-CER Source Comorbidity, Date of DX</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NPCR-CER Tobacco Use Cigarettes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NPCR-CER Tobacco Use Cigarettes, Date of DX</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NPCR-CER Tobacco Use NOS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NPCR-CER Tobacco Use NOS, Date of DX</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NPCR-CER Tobacco Use Other Smoke</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NPCR-CER Tobacco Use Other Smoke, Date of DX</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NPCR-CER Tobacco Use Smokeless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NPCR-CER Tobacco Use Smokeless, Date of DX</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NPCR-CER Weight</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NPCR-CER Weight, Date of DX</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NPI--Archive FIN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NPI--Following Registry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NPI--Inst Referred From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NPI--Inst Referred To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NPI--Physician 3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NPI--Physician 4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NPI--Physician--Follow-Up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NPI--Physician--Managing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NPI--Physician--Prim Surg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NPI--Registry ID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NPI--Reporting Facility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Obsolete Codes - CS Extension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Obsolete Codes - CS Lymph Nodes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Obsolete Codes - CS Lymph Nodes Eval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Obsolete Codes - CS Mets at DX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Obsolete Codes - CS Mets Eval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Obsolete Codes - CS Site-Specific Factor 1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Obsolete Codes - CS Site-Specific Factor 2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Obsolete Codes - CS Site-Specific Factor 3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Obsolete Codes - CS Site-Specific Factor 4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Obsolete Codes - CS Site-Specific Factor 5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lastRenderedPageBreak/>
              <w:t>Obsolete Codes - CS Site-Specific Factor 6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Obsolete Codes - CS Site-Specific Factor 7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Obsolete Codes - CS Site-Specific Factor 8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Obsolete Codes - CS Site-Specific Factor 9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Obsolete Codes - CS Site-Specific Factor10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Obsolete Codes - CS Site-Specific Factor11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Obsolete Codes - CS Site-Specific Factor12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Obsolete Codes - CS Site-Specific Factor13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Obsolete Codes - CS Site-Specific Factor15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Obsolete Codes - CS Site-Specific Factor19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Obsolete Codes - CS Site-Specific Factor21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Obsolete Codes - CS Site-Specific Factor22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Obsolete Codes - CS Site-Specific Factor23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Obsolete Codes - CS Site-Specific Factor25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Obsolete Codes - CS Tumor Size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Obsolete Codes - CS Tumor Size/Ext Eval (CS)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Obsolete Histology ICDO3, Date of DX (SEER)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Occupation Source (NPCR)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Over-ride Misuse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Path Date Spec Collect 1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Path Date Spec Collect 2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Path Date Spec Collect 3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Path Date Spec Collect 4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Path Date Spec Collect 5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Path Order Phys Lic No 1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Path Order Phys Lic No 2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Path Order Phys Lic No 3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Path Order Phys Lic No 4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Path Order Phys Lic No 5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Path Ordering Fac No 1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Path Ordering Fac No 2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Path Ordering Fac No 3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Path Ordering Fac No 4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Path Ordering Fac No 5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Path Report Number 1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Path Report Number 2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Path Report Number 3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Path Report Number 4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Path Report Number 5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Path Report Type 1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Path Report Type 2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Path Report Type 3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Path Report Type 4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Path Report Type 5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Path Reporting Fac ID 1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lastRenderedPageBreak/>
              <w:t>Path Reporting Fac ID 2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Path Reporting Fac ID 3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Path Reporting Fac ID 4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Path Reporting Fac ID 5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Patient ID Number (SEER CASENUM)</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Patient System ID-Hosp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Physician 3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Physician 4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Physician--Follow-Up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Physician--Follow-Up, Date of Diagnosis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Physician--Primary Surg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Physician--Primary Surg, Date of Diagnosis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PIN III ICDO3, Date of Diagnosis (SEER IF110)</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Place of Death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Place of Death, Country, State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Place of Death, Vital Status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Place of Death--Country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Place of Death--Country, Date of Diagnosis(NAACCR)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Place of Death--Country, State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Place of Death--Country, Vital Status (NPCR)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Place of Death--State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Place of Death--State, Date of Diagnosis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Place of Death--State, Vital Status (NPCR)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Primary Payer at DX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Primary Payer at DX (NPCR)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Primary Payer at DX, Date of DX (SEER IF181)</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Primary Site (SEER SITE)</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Primary Site, AJCC M - Ed 7, ICDO3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Primary Site, AJCC M - Ed 7, ICDO3 (NPCR)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Primary Site, AJCC M - Ed 7, ICDO3 (SEER)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Primary Site, AJCC N - Ed 7, ICDO3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Primary Site, AJCC N - Ed 7, ICDO3 (NPCR)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Primary Site, AJCC N - Ed 7, ICDO3 (SEER)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Primary Site, AJCC Stage Group - Ed 3/4, ICDO2(COC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Primary Site, AJCC Stage Group - Ed 5, ICDO2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Primary Site, AJCC Stage Group - Ed 5, ICDO3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Primary Site, AJCC Stage Group - Ed 6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Primary Site, AJCC Stage Group - Ed 6, ICDO3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Primary Site, AJCC Stage Group - Ed 7, ICDO3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Primary Site, AJCC Stage Group - Ed 7, ICDO3(NPCR)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Primary Site, AJCC Stage Group - Ed 7, ICDO3(SEER)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Primary Site, AJCC T - Ed 7, ICDO3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Primary Site, AJCC T - Ed 7, ICDO3 (NPCR)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Primary Site, AJCC T - Ed 7, ICDO3 (SEER)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Primary Site, Behavior Code ICDO2 (SEER IF39)</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lastRenderedPageBreak/>
              <w:t>Primary Site, Behavior Code ICDO3 (SEER IF39)</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Primary Site, CS Extension (SEER IF176)</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Primary Site, EOD, ICDO3 (SEER IF40)</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Primary Site, Heme Morph, DateDX, NoOverride(SEER)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Primary Site, Heme Morph, DateDX, Override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Primary Site, Heme Morph, DateDX, Override (SEER)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Primary Site, Laterality (SEER IF82)</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Primary Site, Laterality, CS Extension(SEER IF177)</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Primary Site, Laterality, EOD, ICDO3 (SEER IF41)</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Primary Site, Morphology-Imposs ICDO2 (SEER IF38)</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Primary Site, Morphology-Imposs ICDO3 (SEER IF38)</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Primary Site, Morphology-Type ICDO2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Primary Site, Morphology-Type ICDO2 (SEER IF25)</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Primary Site, Morphology-Type ICDO3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Primary Site, Morphology-Type,Beh ICDO3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Primary Site, Morphology-Type,Beh ICDO3(SEER IF25)</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Primary Site, No AJCC Scheme-Ed 5, ICDO2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Primary Site, No AJCC Scheme-Ed 5, ICDO3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Race 1 (SEER RACE)</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Race 1, Race 2, Race 3, Race 4, Race 5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Race 1, Race 2, Race 3, Race 4, Race 5 (SEER IF93)</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Race 2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Race 2, Date of DX (SEER IF89)</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Race 3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Race 3, Date of DX (SEER IF90)</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Race 4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Race 4, Date of DX (SEER IF91)</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Race 5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Race 5, Date of DX (SEER IF92)</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Race Coding Sys--Curr, Race Coding Sys--Orig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Race Coding Sys--Current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Race Coding Sys--Original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Race Coding Sys--Original, Date of Diagnosis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Race--NAPIIA(derived API)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Rad--Boost Dose cGy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Rad--Boost Dose cGy, Date of Diagnosis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Rad--Boost RX Modality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Rad--Boost RX Modality, Date of Diagnosis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Rad--Location of RX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Rad--Location of RX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Rad--No of Treatments Vol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Rad--No of Treatments Vol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Rad--Regional Dose: cGy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Rad--Regional Dose: cGy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Rad--Regional RX Modality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lastRenderedPageBreak/>
              <w:t>Rad--Regional RX Modality (NPCR)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Rad--Regional RX Modality, Date of Diagnosis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Rad--Regional RX Modality, Date of Diagnosis(NPCR)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Rad--Regional RX Modality, Reason for No Rad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Rad--Treatment Volume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Rad--Treatment Volume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Readm Same Hosp 30 Days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Readm Same Hosp 30 Days, Date of Diagnosis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Reason for No Radiation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Reason for No Radiation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Reason for No Radiation, Date of DX (NPCR)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Reason for No Radiation, RX Date Radiation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Reason for No Radiation, Vital Status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Reason for No Surgery (NPCR)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Reason for No Surgery (SEER NCDSURG)</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Reason for No Surgery, Date of DX (NPCR)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Reason for No Surgery, DateDX, RptSrc (SEER IF57)</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Reason for No Surgery, Vital Status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Record Type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Recurrence Date--1st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Recurrence Date--1st Flag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Recurrence Date--1st, Date 1st Crs RX COC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Recurrence Date--1st, Date Flag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Recurrence Date--1st, Date Initial RX SEER(NAACCR)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Recurrence Date--1st, Date Last Contact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Recurrence Date--1st, Date of Diagnosis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Recurrence Type--1st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Recurrence Type--1st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Recurrence Type--1st, Cancer Status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Recurrence Type--1st, Recurrence Date--1st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Reg Nodes Ex,Pos,Site,Hist ICDO3,Rpt (SEER IF130)</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Regional Nodes Ex, Reg Nodes Pos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Regional Nodes Examined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Regional Nodes Examined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Regional Nodes Examined (SEER)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Regional Nodes Positive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Regional Nodes Positive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Regional Nodes Positive (SEER)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Registry ID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Registry Type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Registry Type, Registry ID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Registry Type, Sequence Number--Central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Registry Type, Sequence Number--Hospital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Reporting Facility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Reporting Facility (NPCR)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lastRenderedPageBreak/>
              <w:t>RuralUrban Continuum 1993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RuralUrban Continuum 2003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Coding System--Current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Coding System--Current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Date BRM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Date BRM Flag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Date BRM, Date Flag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Date BRM, Date Flag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Date BRM, Date Flag, Date DX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Date BRM, Date Flag, DX Date (NPCR)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Date BRM, Date Last Contact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Date BRM, Date of Diagnosis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Date BRM, RX Date Systemic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Date Chemo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Date Chemo Flag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Date Chemo, Date Flag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Date Chemo, Date Flag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Date Chemo, Date Flag, Date DX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Date Chemo, Date Flag, DX Date (NPCR)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Date Chemo, Date Last Contact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Date Chemo, Date of Diagnosis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Date Chemo, RX Date Systemic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Date DX/Stg Proc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Date Dx/Stg Proc Flag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Date DX/Stg Proc, Date Flag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Date DX/Stg Proc, Date Last Contact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Date Hormone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Date Hormone Flag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Date Hormone, Date Flag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Date Hormone, Date Flag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Date Hormone, Date Flag, Date DX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Date Hormone, Date Flag, DX Date (NPCR)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Date Hormone, Date Last Contact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Date Hormone, Date of Diagnosis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Date Hormone, RX Date Systemic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Date Mst Defn Srg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Date Mst Defn Srg Flag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Date Mst Defn Srg, Date Flag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Date Mst Defn Srg, Date Flag, DX Date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Date Mst Defn Srg, Date Flag, DX Date (NPCR)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Date Mst Defn Srg, Date Last Contact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Date Mst Defn Srg, Date Last Contact (NPCR)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Date Mst Defn Srg, Date of DX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Date Mst Defn Srg, RX Date Surgery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Date Mst Defn Srg, RX Date Surgery (NPCR)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lastRenderedPageBreak/>
              <w:t>RX Date Mst Defn Srg, Surg Prim Site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Date Mst Defn Srg, Surg Prim Site (NPCR)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Date Other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Date Other Flag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Date Other, Date Flag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Date Other, Date Flag, DX Date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Date Other, Date Flag, DX Date (NPCR)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Date Other, Date Last Contact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Date Other, Date of Diagnosis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Date Rad Ended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Date Rad Ended Flag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Date Rad Ended, Date Flag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Date Rad Ended, Date Last Contact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Date Rad Ended, Rad--Location of RX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Date Rad Ended, Rad--No of Treatments Vol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Date Rad Ended, Rad--Regional Dose: cGy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Date Rad Ended, Rad--Regional RX Modality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Date Rad Ended, Rad--Treatment Volume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Date Rad Ended, RX Date Radiation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Date Radiation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Date Radiation Flag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Date Radiation,  Date Flag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Date Radiation, Date Flag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Date Radiation, Date Flag, DX Date (NPCR)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Date Radiation, Date Last Contact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Date Radiation, Date of Diagnosis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Date Radiation, Rad--Boost Dose cGy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Date Radiation, Rad--Boost RX Modality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Date Radiation, Rad--Location of RX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Date Radiation, Rad--No of Treatments Vol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Date Radiation, Rad--Regional Dose: cGy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Date Radiation, Rad--Regional RX Modality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Date Radiation, Rad--Treatment Volume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Date Surg Disch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Date Surg Disch Flag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Date Surg Disch, Date Flag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Date Surg Disch, Date Flag, DX Date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Date Surg Disch, Date Last Contact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Date Surg Disch, Date Mst Defn Srg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Date Surg Disch, Date of DX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Date Surg Disch, Surg Prim Site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Date Surgery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Date Surgery Flag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Date Surgery, Date Flag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Date Surgery, Date Flag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lastRenderedPageBreak/>
              <w:t>RX Date Surgery, Date Flag, DX Date (NPCR)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Date Surgery, Date Last Contact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Date Surgery, Date of Diagnosis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Date Surgery, RX Text--Surgery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Date Systemic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Date Systemic Flag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Date Systemic, Date Flag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Date Systemic, Date Last Contact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Date Systemic, Systemic RX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Hosp--BRM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Hosp--BRM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Hosp--BRM, RX Summ--BRM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Hosp--Chemo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Hosp--Chemo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Hosp--Chemo, RX Summ--Chemo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Hosp--DX/Stg Proc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Hosp--DX/Stg Proc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Hosp--DX/Stg Proc, RX Summ--DX/Stg Proc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Hosp--Hormone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Hosp--Hormone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Hosp--Hormone, RX Summ--Hormone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Hosp--Other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Hosp--Other, Date of Diagnosis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Hosp--Other, RX Summ--Other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Hosp--Palliative Proc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Hosp--Palliative Proc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Hosp--Palliative Proc, RX Summ--Pall Proc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Hosp--Reg LN Examined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Hosp--Scope LN Sur, RX Summ--Scope LN Sur(COC)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Hosp--Scope Reg 98-02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Hosp--Scope Reg 98-02, Primary Site, ICDO2(COC)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Hosp--Scope Reg 98-02, Primary Site, ICDO3(COC)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Hosp--Scope Reg 98-02, RX Hosp--Scope Reg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Hosp--Scope Reg LN Sur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Hosp--Scope Reg LN Sur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Hosp--Scope Reg LN Sur, Primary Site,ICDO2(COC)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Hosp--Scope Reg LN Sur, Primary Site,ICDO3(COC)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Hosp--Surg App 2010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Hosp--Surg App 2010, Date of of Diagnosis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Hosp--Surg App 2010, Surg Prim Site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Hosp--Surg Oth 98-02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Hosp--Surg Oth 98-02, Primary Site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Hosp--Surg Oth 98-02, RX Hosp--Surg Oth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Hosp--Surg Oth Reg, RX Summ--Surg Oth Reg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Hosp--Surg Oth Reg/Dis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lastRenderedPageBreak/>
              <w:t>RX Hosp--Surg Oth Reg/Dis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Hosp--Surg Pri Sit, RX Summ--Surg Pri Sit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Hosp--Surg Prim Site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Hosp--Surg Prim Site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Hosp--Surg Prim Site, Primary Site, ICDO2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Hosp--Surg Prim Site, Primary Site, ICDO3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Hosp--Surg Site 98-02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Hosp--Surg Site 98-02, Primary Site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Hosp--Surg Site 98-02, RX Hosp--Surg Site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Summ--BRM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Summ--BRM (NPCR)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Summ--BRM, Date of DX (NPCR)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Summ--BRM, DateDX, RptSrc (SEER IF63)</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Summ--BRM, RX Date BRM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Summ--BRM, RX Text--BRM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Summ--BRM, Vital Status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Summ--Chemo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Summ--Chemo (NPCR)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Summ--Chemo, Date of DX (NPCR)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Summ--Chemo, DateDX, RptSrc (SEER IF61)</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Summ--Chemo, RX Date Chemo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Summ--Chemo, RX Text--Chemo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Summ--Chemo, Vital Status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Summ--DX/Stg Proc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Summ--DX/Stg Proc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Summ--DX/Stg Proc, RX Date DX/Stg Proc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Summ--Hormone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Summ--Hormone (NPCR)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Summ--Hormone, Date of DX (NPCR)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Summ--Hormone, DateDX, RptSrc (SEER IF62)</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Summ--Hormone, RX Date Hormone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Summ--Hormone, RX Text--Hormone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Summ--Hormone, Vital Status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Summ--Other (NPCR)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Summ--Other (SEER OTHERRX)</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Summ--Other, Date of DX (NPCR)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Summ--Other, DateDX, RptSrc (SEER IF64)</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Summ--Other, RX Date Other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Summ--Other, RX Text--Other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Summ--Palliative Proc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Summ--Palliative Proc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Summ--Rad to CNS (SEER RBCNSYS)</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Summ--Rad to CNS, Prim Site, RptSrc (SEER IF59)</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Summ--Radiation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Summ--Radiation (SEER RADIATN)</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lastRenderedPageBreak/>
              <w:t>RX Summ--Radiation, DateDX, RptSrc (SEER IF58)</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Summ--Radiation, RX Text--Radiation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Summ--Reconstruct 1st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Summ--Reconstruct 1st (SEER RECONST)</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Summ--Reconstruct 1st, Date of DX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Summ--Reconstruct 1st, Primary Site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Summ--Reconstruct 1st,DateDx,RptSrc (SEER IF81)</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Summ--Reg LN Ex,DateDX,RptSrc,ICDO3 (SEER IF97)</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Summ--Reg LN Examined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Summ--Reg LN Examined (SEER SURGNODE)</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Summ--Reg LN Examined, Date of DX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Summ--Scope Reg 98-02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Summ--Scope Reg 98-02, Date of DX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Summ--Scope Reg 98-02, Date of DX (SEER IF98)</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Summ--Scope Reg 98-02, Primary Site, ICDO2(COC)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Summ--Scope Reg 98-02, Primary Site, ICDO3(COC)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Summ--Scope Reg 98-02,Site,Rpt,ICDO3(SEER IF79)</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Summ--Scope Reg LN Sur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Summ--Scope Reg LN Sur (SEER SCOPE)</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Summ--Scope Reg LN Sur, Date of DX (NPCR)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Summ--Scope Reg LN Sur, Date of DX (SEER IF100)</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Summ--Scope Reg LN Sur, Site, ICDO2(COC)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Summ--Scope Reg LN Sur, Site, ICDO3 (SEER IF109</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Summ--Surg Approch,RX Summ--Surg Site 98-02(COC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Summ--Surg Oth 98-02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Summ--Surg Oth 98-02, Date of DX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Summ--Surg Oth 98-02, Date of DX (SEER IF99)</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Summ--Surg Oth 98-02, Primary Site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Summ--Surg Oth 98-02,Site,Rpt,ICDO3 (SEER IF80)</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Summ--Surg Oth Reg/Dis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Summ--Surg Oth Reg/Dis (SEER SURGOTH)</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Summ--Surg Oth Reg/Dis, Date of DX (NPCR)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Summ--Surg Oth Reg/Dis,DateDX,RptSrc(SEER IF101</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Summ--Surg Prim Site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Summ--Surg Prim Site (SEER SURGPRIM)</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Summ--Surg Prim Site, Date of DX (NPCR)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Summ--Surg Prim Site, Date of DX (SEER IF102)</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Summ--Surg Prim Site, Diag Conf (SEER IF76)</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Summ--Surg Prim Site, Primary Site, ICDO2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Summ--Surg Prim Site, Primary Site, ICDO3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Summ--Surg Prim Site, Site, ICDO3 (SEER IF108)</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Summ--Surg Site 98-02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Summ--Surg Site 98-02, Date of DX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Summ--Surg Site 98-02, Date of DX (SEER IF103)</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Summ--Surg Site 98-02, Diag Conf (SEER IF106)</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lastRenderedPageBreak/>
              <w:t>RX Summ--Surg Site 98-02, Primary Site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Summ--Surg Site 98-02, RX Summ--Surg Site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Summ--Surg Site 98-02, Site, RptSrc (SEER IF78)</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Summ--Surg/Rad Seq (NPCR)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Summ--Surg/Rad Seq (SEER RADSEQ)</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Summ--Surg/Rad Seq, Date of DX (NPCR)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Summ--Surg/Rad Seq, DateDX, RptSrc (SEER IF60)</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Summ--Surgery Type (SEER SURGRX)</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Summ--Surgery Type, Diag Conf (SEER IF46)</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Summ--Surgery Type, Radiation (SEER IF44)</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Summ--Surgery Type, Site, RptSrc (SEER IF29)</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Summ--Surgery, Reason for No Surgery(SEER IF51)</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Summ--Surgical Approch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Summ--Surgical Approch, Date of DX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Summ--Surgical Approch, Primary Site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Summ--Surgical Margins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Summ--Surgical Margins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Summ--Surgical Margins, Primary Site,ICDO2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Summ--Surgical Margins, Primary Site,ICDO3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Summ--Systemic/Sur Seq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Summ--Systemic/Sur Seq, Date of DX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Summ--Systemic/Sur Seq, Date of DX (NPCR)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Summ--Systemic/Sur Seq, Date of DX (SEER IF154)</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Summ--Transplnt/Endocr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Summ--Transplnt/Endocr (NPCR)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Summ--Transplnt/Endocr, Date of DX (NPCR)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Summ--Transplnt/Endocr, DateDX, Rpt (SEER IF104</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Summ--Transplnt/Endocr, Primary Site (SEER IF28</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Summ--Transplnt/Endocr, Vital Status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Summ--Treatm Stat, Date 1st Crs RX COC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Summ--Treatm Stat, Treatment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Summ--Treatment Status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Summ--Treatment Status, Date of DX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RX Summ--Treatment Status, Date of DX (NPCR)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Secondary Diagnosis 1 - 10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Secondary Diagnosis 1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Secondary Diagnosis 10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Secondary Diagnosis 2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Secondary Diagnosis 3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Secondary Diagnosis 4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Secondary Diagnosis 5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Secondary Diagnosis 6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Secondary Diagnosis 7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Secondary Diagnosis 8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Secondary Diagnosis 9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lastRenderedPageBreak/>
              <w:t>SEER Coding Sys--Current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SEER Coding Sys--Current (SEER)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SEER Coding Sys--Current, Date of DX (SEER)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SEER Coding Sys--Original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SEER Coding Sys--Original (SEER)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SEER Record Number (SEER RECNUM)</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SEER Submission Edit 01 (SEER)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SEER Submission Edit 02 (SEER)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SEER Type of Follow-Up (SEER TYPEFUP)</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Seq Num--Central, Prim Site, Morph ICDO3(SEER IF22</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Seq Num--Hosp, Primary Site, Morph ICDO2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Seq Num--Hosp, Primary Site, Morph ICDO3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Sequence Number--Central (SEER SEQUENC)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Sequence Number--Hospital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Sequence Number--Hospital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Sex (SEER Sex)</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Sex, Primary Site (SEER IF17)</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Site (1973-91) ICD-O-1 (NAACCR OLDSITE)</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Site (1973-91), Date of Diagnosis (SEER IF69)</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Site Coding Sys--Curr, Site Coding Sys--Orig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Site Coding Sys--Current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Site Coding Sys--Current, Date of DX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Site Coding Sys--Original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Site Coding Sys--Original, Date of Diagnosis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Site Coding Sys--Original, Date of DX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Social Security Number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Social Security Number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Social Security Number, Date of Diagnosis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Social Security Number-Partial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Spanish/Hispanic Origin (SEER SPANORIG)</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Spanish/Hispanic Origin, NHIA Derived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Spanish/Hispanic Origin, NHIA Derived (SEER IF183)</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Subsq RX 2ndCrs Date Flag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Subsq RX 3rdCrs Date Flag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Subsq RX 4thCrs Date Flag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Summ Stg 1977, Site, Hist ICDO2, Class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Summ Stg 1977, Site, Hist ICDO2, Rpt Srce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Summ Stg 2000, Site, Hist ICDO3, Class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Summ Stg 2000, Site, Hist ICDO3, Rpt Srce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Summary Stage 1977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Summary Stage 1977, Class of Case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Summary Stage 1977, Date DX, Date 1st Cont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Summary Stage 1977, Date of Diagnosis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Summary Stage 1977, EOD--LN Involv, ICDO2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Summary Stage 1977, Histology ICDO2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lastRenderedPageBreak/>
              <w:t>Summary Stage 1977, Primary Site-Ed 4, ICDO2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Summary Stage 1977, Primary Site-Ed 5, ICDO2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Summary Stage 1977, Regional Nodes Pos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Summary Stage 1977, Summary Stage 2000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Summary Stage 1977, TNM M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Summary Stage 1977, TNM N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Summary Stage 1977, TNM Stage Group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Summary Stage 1977, Type of Report Source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Summary Stage 2000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Summary Stage 2000, Date DX, Date 1st Cont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Summary Stage 2000, Date of Diagnosis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Summary Stage 2000, EOD--LN Involv, ICDO3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Summary Stage 2000, Over-ride CS 20 (NPCR)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Summary Stage 2000, Primary Site-Ed 5, ICDO3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Summary Stage 2000, Primary Site-Ed 6, ICDO3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Summary Stage 2000, Regional Nodes Pos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Summary Stage 2000, TNM M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Summary Stage 2000, TNM N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Summary Stage 2000, TNM Stage Group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Surgery 98-02, Rad, Rad Surg (SEER IF105)</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Surgery 98-02, Reason for No Surg (SEER IF107)</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Surgery Rad, Rad Surg (SEER IF75)</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Surgery, Rad, Surg/Rad Seq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Surgery, Reason for No Surg (SEER IF77)</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Surgery, Reason No Surg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Surgery, RX Date Surgery, ICDO2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Surgery, RX Date Surgery, ICDO3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Surv--Cases Dx After Study Cutoff</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Surv-Date Active Followup (SEER)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Surv-Date Active Followup, Date Last Cont (SEER)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Surv-Date Active Followup, Mos, Flag (SEER)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Surv-Date DX Recode (SEER)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Surv-Date DX Recode, Date of Diagnosis (SEER)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Surv-Date Presumed Alive (SEER)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Surv-Date Presumed Alive, Date Last Cont, DX(SEER)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Surv-Date Presumed Alive, Mos, Flag (SEER)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Surv-Flag Active Followup (SEER)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Surv-Flag Active Followup, Mos Act Followup (SEER)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Surv-Flag Active Followup,Type Report Src (SEER)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Surv-Flag Presumed Alive (SEER)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Surv-Flag Presumed Alive, Mos Presumed Alive(SEER)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Surv-Flag Presumed Alive, Type Report Src (SEER)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Surv-Mos Active Followup (SEER)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Surv-Mos Presumed Alive (SEER)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Systemic RX, Surgery, Systemic/Sur Seq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lastRenderedPageBreak/>
              <w:t>Telephone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Text--Dx Proc--Path, Diagnostic Confirm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Text--Histology Title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Text--Primary Site Title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TNM Clin Descriptor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TNM Clin Descriptor, Date of Diagnosis (NPCR)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TNM Clin Descriptor, Date of Diagnosis (SEER)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TNM Clin M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TNM Clin N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TNM Clin Stage Group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TNM Clin Stage Group, TNM Items, ICDO3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TNM Clin Stage Group, TNM Path Stage Group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TNM Clin Stage Group, TNM Path Stage Group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TNM Clin Staged By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TNM Clin Staged By, Date of Diagnosis (SEER)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TNM Clin T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TNM Edition Number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TNM Edition Number, Date of Diagnosis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TNM Edition Number, Date of Diagnosis (NPCR)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TNM Edition Number, Date of Diagnosis (SEER)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TNM Edition Number, No AJCC Ed 5 Scheme,ICDO3(COC)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TNM Edition Number, No AJCC Ed 6 Scheme,ICDO3(COC)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TNM Edition Number, TNM Fields (NPCR)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TNM Edition Number, TNM Fields (SEER)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TNM Edition, TNM Clin Stage, TNM Path Stage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TNM Edition, TNM Clin Stage, TNM Path Stg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TNM Path Descriptor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TNM Path Descriptor, Date of Diagnosis (NPCR)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TNM Path Descriptor, Date of Diagnosis (SEER)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TNM Path M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TNM Path N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TNM Path Stage Group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TNM Path Stage Group, TNM Items, ICDO3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TNM Path Stage Group, TNM Items, ICDO3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TNM Path Staged By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TNM Path Staged By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TNM Path Staged By, Date of Diagnosis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TNM Path Staged By, Date of Diagnosis (SEER)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TNM Path T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Tumor Marker 1 (SEER TUMMARK1)</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Tumor Marker 1, Date of Diagnosis (SEER IF65)</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Tumor Marker 1, Primary Site, Morph ICDO2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Tumor Marker 1, Primary Site, Morph ICDO3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lastRenderedPageBreak/>
              <w:t>Tumor Marker 1, Type of Report Srce (SEER IF67)</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Tumor Marker 2 (SEER TUMMARK2)</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Tumor Marker 2, Date of Diagnosis (SEER IF66)</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Tumor Marker 2, Primary Site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Tumor Marker 2, Type of Report Srce (SEER IF68)</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Tumor Marker 3 (SEER TUMMARK3)</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Tumor Marker 3, Date of Diagnosis (SEER IF73)</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Tumor Marker 3, Primary Site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Tumor Marker 3, Type of Report Srce (SEER IF74)</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Tumor Record Number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Type of Rep Srce(DC),Seq Num--Cent,ICDO3(SEER IF04</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Type of Report Srce (AO), Date of Dx (SEER IF02)</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Type of Report Srce (DC/AO), SEER Fup (SEER IF10)</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Type of Report Srce(DC), EOD Coding Sys(SEER IF11)</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Type of Report Srce(DC/AO), COD (SEER IF09)</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Type of Report Srce(DC/AO), Diag Conf (SEER IF05)</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Type of Report Srce(DC/AO), Vit Stat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Type of Report Srce(DC/AO), Vital Stat (SEER IF08)</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Type of Report Srce, Diagnostic Proc (SEER IF20)</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Type of Reporting Source (SEER RPRTSRC)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Type of Reporting Source, Date of DX (SEER IF152)</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Unknown Site, Hist ICDO3, Summ Stg 1977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Unknown Site, Laterality (SEER IF138)</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Unknown Site, Summary Stage 1977, ICDO2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Verify ICDO2 to ICDO3 Conversion (NAACCR)</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Vital Status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Vital Status (SEER FUPSTAT)</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Vital Status, Cause of Death (COC)</w:t>
            </w:r>
          </w:p>
        </w:tc>
      </w:tr>
      <w:tr w:rsidR="00FB5AAA" w:rsidRPr="00FB5AAA" w:rsidTr="00192CD3">
        <w:trPr>
          <w:trHeight w:val="288"/>
        </w:trPr>
        <w:tc>
          <w:tcPr>
            <w:tcW w:w="5260" w:type="dxa"/>
            <w:tcBorders>
              <w:top w:val="nil"/>
              <w:left w:val="nil"/>
              <w:bottom w:val="nil"/>
              <w:right w:val="nil"/>
            </w:tcBorders>
            <w:shd w:val="clear" w:color="auto" w:fill="auto"/>
            <w:vAlign w:val="bottom"/>
            <w:hideMark/>
          </w:tcPr>
          <w:p w:rsidR="00FB5AAA" w:rsidRPr="00FB5AAA" w:rsidRDefault="00FB5AAA" w:rsidP="00FB5AAA">
            <w:pPr>
              <w:spacing w:before="0" w:after="0"/>
              <w:rPr>
                <w:rFonts w:ascii="Calibri" w:hAnsi="Calibri"/>
                <w:color w:val="000000"/>
                <w:sz w:val="22"/>
                <w:szCs w:val="22"/>
              </w:rPr>
            </w:pPr>
            <w:r w:rsidRPr="00FB5AAA">
              <w:rPr>
                <w:rFonts w:ascii="Calibri" w:hAnsi="Calibri"/>
                <w:color w:val="000000"/>
                <w:sz w:val="22"/>
                <w:szCs w:val="22"/>
              </w:rPr>
              <w:t>Vital Status, Cause of Death (SEER IF36)</w:t>
            </w:r>
          </w:p>
        </w:tc>
      </w:tr>
    </w:tbl>
    <w:p w:rsidR="00D61D48" w:rsidRDefault="00D61D48" w:rsidP="002768D4"/>
    <w:p w:rsidR="007B7AE2" w:rsidRDefault="007B7AE2" w:rsidP="002768D4"/>
    <w:p w:rsidR="007B7AE2" w:rsidRDefault="007B7AE2" w:rsidP="002768D4"/>
    <w:p w:rsidR="00BE393B" w:rsidRDefault="007B7AE2" w:rsidP="007B7AE2">
      <w:pPr>
        <w:pStyle w:val="Heading1"/>
      </w:pPr>
      <w:r>
        <w:br w:type="page"/>
      </w:r>
      <w:bookmarkStart w:id="173" w:name="_Ref165274786"/>
      <w:bookmarkStart w:id="174" w:name="_Ref165274852"/>
      <w:bookmarkStart w:id="175" w:name="_Ref165274885"/>
      <w:bookmarkStart w:id="176" w:name="_Ref165275024"/>
      <w:bookmarkStart w:id="177" w:name="_Ref165275074"/>
      <w:bookmarkStart w:id="178" w:name="_Ref165275118"/>
      <w:bookmarkStart w:id="179" w:name="_Toc421255063"/>
      <w:bookmarkEnd w:id="11"/>
      <w:bookmarkEnd w:id="31"/>
      <w:bookmarkEnd w:id="32"/>
      <w:bookmarkEnd w:id="33"/>
      <w:r w:rsidR="000C5781">
        <w:lastRenderedPageBreak/>
        <w:t>Glossary</w:t>
      </w:r>
      <w:bookmarkEnd w:id="173"/>
      <w:bookmarkEnd w:id="174"/>
      <w:bookmarkEnd w:id="175"/>
      <w:bookmarkEnd w:id="176"/>
      <w:bookmarkEnd w:id="177"/>
      <w:bookmarkEnd w:id="178"/>
      <w:bookmarkEnd w:id="179"/>
    </w:p>
    <w:tbl>
      <w:tblPr>
        <w:tblW w:w="936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2844"/>
        <w:gridCol w:w="6516"/>
      </w:tblGrid>
      <w:tr w:rsidR="000C5781" w:rsidTr="00251C15">
        <w:tc>
          <w:tcPr>
            <w:tcW w:w="2844" w:type="dxa"/>
            <w:shd w:val="clear" w:color="auto" w:fill="auto"/>
          </w:tcPr>
          <w:p w:rsidR="000C5781" w:rsidRDefault="003A74AE" w:rsidP="003E4734">
            <w:pPr>
              <w:pStyle w:val="TableText"/>
            </w:pPr>
            <w:r>
              <w:t>ACoS</w:t>
            </w:r>
          </w:p>
        </w:tc>
        <w:tc>
          <w:tcPr>
            <w:tcW w:w="6516" w:type="dxa"/>
            <w:shd w:val="clear" w:color="auto" w:fill="auto"/>
          </w:tcPr>
          <w:p w:rsidR="000C5781" w:rsidRDefault="000C5781" w:rsidP="003E4734">
            <w:pPr>
              <w:pStyle w:val="TableText"/>
            </w:pPr>
            <w:smartTag w:uri="urn:schemas-microsoft-com:office:smarttags" w:element="place">
              <w:smartTag w:uri="urn:schemas-microsoft-com:office:smarttags" w:element="PlaceName">
                <w:r>
                  <w:t>American</w:t>
                </w:r>
              </w:smartTag>
              <w:r>
                <w:t xml:space="preserve"> </w:t>
              </w:r>
              <w:smartTag w:uri="urn:schemas-microsoft-com:office:smarttags" w:element="PlaceType">
                <w:r>
                  <w:t>College</w:t>
                </w:r>
              </w:smartTag>
            </w:smartTag>
            <w:r>
              <w:t xml:space="preserve"> of Surgeons</w:t>
            </w:r>
          </w:p>
        </w:tc>
      </w:tr>
      <w:tr w:rsidR="0057003B" w:rsidTr="00251C15">
        <w:tc>
          <w:tcPr>
            <w:tcW w:w="2844" w:type="dxa"/>
            <w:shd w:val="clear" w:color="auto" w:fill="auto"/>
          </w:tcPr>
          <w:p w:rsidR="0057003B" w:rsidRDefault="0057003B" w:rsidP="003E4734">
            <w:pPr>
              <w:pStyle w:val="TableText"/>
            </w:pPr>
            <w:r>
              <w:t>AJCC</w:t>
            </w:r>
          </w:p>
        </w:tc>
        <w:tc>
          <w:tcPr>
            <w:tcW w:w="6516" w:type="dxa"/>
            <w:shd w:val="clear" w:color="auto" w:fill="auto"/>
          </w:tcPr>
          <w:p w:rsidR="0057003B" w:rsidRDefault="0057003B" w:rsidP="003E4734">
            <w:pPr>
              <w:pStyle w:val="TableText"/>
            </w:pPr>
            <w:r w:rsidRPr="00A10AFA">
              <w:t>American Joint Committee on Cancer</w:t>
            </w:r>
          </w:p>
        </w:tc>
      </w:tr>
      <w:tr w:rsidR="000C5781" w:rsidTr="00251C15">
        <w:tc>
          <w:tcPr>
            <w:tcW w:w="2844" w:type="dxa"/>
            <w:shd w:val="clear" w:color="auto" w:fill="auto"/>
          </w:tcPr>
          <w:p w:rsidR="000C5781" w:rsidRDefault="000C5781" w:rsidP="003E4734">
            <w:pPr>
              <w:pStyle w:val="TableText"/>
            </w:pPr>
            <w:r>
              <w:t>API</w:t>
            </w:r>
          </w:p>
        </w:tc>
        <w:tc>
          <w:tcPr>
            <w:tcW w:w="6516" w:type="dxa"/>
            <w:shd w:val="clear" w:color="auto" w:fill="auto"/>
          </w:tcPr>
          <w:p w:rsidR="000C5781" w:rsidRDefault="000C5781" w:rsidP="003E4734">
            <w:pPr>
              <w:pStyle w:val="TableText"/>
            </w:pPr>
            <w:r>
              <w:t>Application Program Interface</w:t>
            </w:r>
          </w:p>
        </w:tc>
      </w:tr>
      <w:tr w:rsidR="0057003B" w:rsidTr="00251C15">
        <w:tc>
          <w:tcPr>
            <w:tcW w:w="2844" w:type="dxa"/>
            <w:shd w:val="clear" w:color="auto" w:fill="auto"/>
          </w:tcPr>
          <w:p w:rsidR="0057003B" w:rsidRDefault="0057003B" w:rsidP="003E4734">
            <w:pPr>
              <w:pStyle w:val="TableText"/>
            </w:pPr>
            <w:r>
              <w:t>COC</w:t>
            </w:r>
          </w:p>
        </w:tc>
        <w:tc>
          <w:tcPr>
            <w:tcW w:w="6516" w:type="dxa"/>
            <w:shd w:val="clear" w:color="auto" w:fill="auto"/>
          </w:tcPr>
          <w:p w:rsidR="0057003B" w:rsidRDefault="0057003B" w:rsidP="003E4734">
            <w:pPr>
              <w:pStyle w:val="TableText"/>
            </w:pPr>
            <w:r>
              <w:t>Commission on Cancer</w:t>
            </w:r>
          </w:p>
        </w:tc>
      </w:tr>
      <w:tr w:rsidR="0072604B" w:rsidTr="00251C15">
        <w:tc>
          <w:tcPr>
            <w:tcW w:w="2844" w:type="dxa"/>
            <w:shd w:val="clear" w:color="auto" w:fill="auto"/>
          </w:tcPr>
          <w:p w:rsidR="0072604B" w:rsidRDefault="0072604B" w:rsidP="003E4734">
            <w:pPr>
              <w:pStyle w:val="TableText"/>
            </w:pPr>
            <w:r>
              <w:t>CS</w:t>
            </w:r>
          </w:p>
        </w:tc>
        <w:tc>
          <w:tcPr>
            <w:tcW w:w="6516" w:type="dxa"/>
            <w:shd w:val="clear" w:color="auto" w:fill="auto"/>
          </w:tcPr>
          <w:p w:rsidR="0072604B" w:rsidRDefault="0072604B" w:rsidP="003E4734">
            <w:pPr>
              <w:pStyle w:val="TableText"/>
            </w:pPr>
            <w:r>
              <w:t>Collaborative Staging</w:t>
            </w:r>
          </w:p>
        </w:tc>
      </w:tr>
      <w:tr w:rsidR="00007356" w:rsidTr="00251C15">
        <w:tc>
          <w:tcPr>
            <w:tcW w:w="2844" w:type="dxa"/>
            <w:shd w:val="clear" w:color="auto" w:fill="auto"/>
          </w:tcPr>
          <w:p w:rsidR="00007356" w:rsidRDefault="00007356" w:rsidP="003E4734">
            <w:pPr>
              <w:pStyle w:val="TableText"/>
            </w:pPr>
            <w:r>
              <w:t>DOB</w:t>
            </w:r>
          </w:p>
        </w:tc>
        <w:tc>
          <w:tcPr>
            <w:tcW w:w="6516" w:type="dxa"/>
            <w:shd w:val="clear" w:color="auto" w:fill="auto"/>
          </w:tcPr>
          <w:p w:rsidR="00007356" w:rsidRDefault="00007356" w:rsidP="003E4734">
            <w:pPr>
              <w:pStyle w:val="TableText"/>
            </w:pPr>
            <w:r>
              <w:t>Date of Birth</w:t>
            </w:r>
          </w:p>
        </w:tc>
      </w:tr>
      <w:tr w:rsidR="00007356" w:rsidTr="00251C15">
        <w:tc>
          <w:tcPr>
            <w:tcW w:w="2844" w:type="dxa"/>
            <w:shd w:val="clear" w:color="auto" w:fill="auto"/>
          </w:tcPr>
          <w:p w:rsidR="00007356" w:rsidRDefault="00007356" w:rsidP="003E4734">
            <w:pPr>
              <w:pStyle w:val="TableText"/>
            </w:pPr>
            <w:r>
              <w:t>DOD</w:t>
            </w:r>
          </w:p>
        </w:tc>
        <w:tc>
          <w:tcPr>
            <w:tcW w:w="6516" w:type="dxa"/>
            <w:shd w:val="clear" w:color="auto" w:fill="auto"/>
          </w:tcPr>
          <w:p w:rsidR="00007356" w:rsidRDefault="00007356" w:rsidP="003E4734">
            <w:pPr>
              <w:pStyle w:val="TableText"/>
            </w:pPr>
            <w:r>
              <w:t>Date of Death</w:t>
            </w:r>
          </w:p>
        </w:tc>
      </w:tr>
      <w:tr w:rsidR="006D656F" w:rsidTr="00251C15">
        <w:tc>
          <w:tcPr>
            <w:tcW w:w="2844" w:type="dxa"/>
            <w:shd w:val="clear" w:color="auto" w:fill="auto"/>
          </w:tcPr>
          <w:p w:rsidR="006D656F" w:rsidRDefault="006D656F" w:rsidP="003E4734">
            <w:pPr>
              <w:pStyle w:val="TableText"/>
            </w:pPr>
            <w:r>
              <w:t>EOD</w:t>
            </w:r>
          </w:p>
        </w:tc>
        <w:tc>
          <w:tcPr>
            <w:tcW w:w="6516" w:type="dxa"/>
            <w:shd w:val="clear" w:color="auto" w:fill="auto"/>
          </w:tcPr>
          <w:p w:rsidR="006D656F" w:rsidRDefault="006D656F" w:rsidP="003E4734">
            <w:pPr>
              <w:pStyle w:val="TableText"/>
            </w:pPr>
            <w:r>
              <w:t>Extent of Disease</w:t>
            </w:r>
          </w:p>
        </w:tc>
      </w:tr>
      <w:tr w:rsidR="009520B5" w:rsidTr="00251C15">
        <w:tc>
          <w:tcPr>
            <w:tcW w:w="2844" w:type="dxa"/>
            <w:shd w:val="clear" w:color="auto" w:fill="auto"/>
          </w:tcPr>
          <w:p w:rsidR="009520B5" w:rsidRDefault="009520B5" w:rsidP="003E4734">
            <w:pPr>
              <w:pStyle w:val="TableText"/>
            </w:pPr>
            <w:r>
              <w:t>EOVA</w:t>
            </w:r>
          </w:p>
        </w:tc>
        <w:tc>
          <w:tcPr>
            <w:tcW w:w="6516" w:type="dxa"/>
            <w:shd w:val="clear" w:color="auto" w:fill="auto"/>
          </w:tcPr>
          <w:p w:rsidR="009520B5" w:rsidRDefault="003D087C" w:rsidP="003E4734">
            <w:pPr>
              <w:pStyle w:val="TableText"/>
            </w:pPr>
            <w:smartTag w:uri="urn:schemas-microsoft-com:office:smarttags" w:element="City">
              <w:r>
                <w:t>East Orange</w:t>
              </w:r>
            </w:smartTag>
            <w:r>
              <w:t xml:space="preserve"> </w:t>
            </w:r>
            <w:smartTag w:uri="urn:schemas-microsoft-com:office:smarttags" w:element="State">
              <w:r>
                <w:t>VA</w:t>
              </w:r>
            </w:smartTag>
            <w:r>
              <w:t xml:space="preserve"> </w:t>
            </w:r>
            <w:smartTag w:uri="urn:schemas-microsoft-com:office:smarttags" w:element="place">
              <w:smartTag w:uri="urn:schemas-microsoft-com:office:smarttags" w:element="PlaceName">
                <w:r>
                  <w:t>Medical</w:t>
                </w:r>
              </w:smartTag>
              <w:r>
                <w:t xml:space="preserve"> </w:t>
              </w:r>
              <w:smartTag w:uri="urn:schemas-microsoft-com:office:smarttags" w:element="PlaceType">
                <w:r>
                  <w:t>Center</w:t>
                </w:r>
              </w:smartTag>
            </w:smartTag>
          </w:p>
        </w:tc>
      </w:tr>
      <w:tr w:rsidR="0057003B" w:rsidTr="00251C15">
        <w:tc>
          <w:tcPr>
            <w:tcW w:w="2844" w:type="dxa"/>
            <w:shd w:val="clear" w:color="auto" w:fill="auto"/>
          </w:tcPr>
          <w:p w:rsidR="0057003B" w:rsidRDefault="0057003B" w:rsidP="003E4734">
            <w:pPr>
              <w:pStyle w:val="TableText"/>
            </w:pPr>
            <w:r>
              <w:t>FORDS</w:t>
            </w:r>
          </w:p>
        </w:tc>
        <w:tc>
          <w:tcPr>
            <w:tcW w:w="6516" w:type="dxa"/>
            <w:shd w:val="clear" w:color="auto" w:fill="auto"/>
          </w:tcPr>
          <w:p w:rsidR="0057003B" w:rsidRDefault="0057003B" w:rsidP="003E4734">
            <w:pPr>
              <w:pStyle w:val="TableText"/>
            </w:pPr>
            <w:r w:rsidRPr="00A10AFA">
              <w:t xml:space="preserve">Facility </w:t>
            </w:r>
            <w:r>
              <w:t>Oncology</w:t>
            </w:r>
            <w:r w:rsidRPr="00A10AFA">
              <w:t xml:space="preserve"> Registry Data Standards</w:t>
            </w:r>
          </w:p>
        </w:tc>
      </w:tr>
      <w:tr w:rsidR="0057003B" w:rsidTr="00251C15">
        <w:tc>
          <w:tcPr>
            <w:tcW w:w="2844" w:type="dxa"/>
            <w:shd w:val="clear" w:color="auto" w:fill="auto"/>
          </w:tcPr>
          <w:p w:rsidR="0057003B" w:rsidRDefault="0057003B" w:rsidP="003E4734">
            <w:pPr>
              <w:pStyle w:val="TableText"/>
            </w:pPr>
            <w:r>
              <w:t>ICD-O</w:t>
            </w:r>
          </w:p>
        </w:tc>
        <w:tc>
          <w:tcPr>
            <w:tcW w:w="6516" w:type="dxa"/>
            <w:shd w:val="clear" w:color="auto" w:fill="auto"/>
          </w:tcPr>
          <w:p w:rsidR="0057003B" w:rsidRDefault="0057003B" w:rsidP="003E4734">
            <w:pPr>
              <w:pStyle w:val="TableText"/>
            </w:pPr>
            <w:r w:rsidRPr="00A10AFA">
              <w:t xml:space="preserve">International Classification of Diseases for </w:t>
            </w:r>
            <w:r>
              <w:t>Oncology</w:t>
            </w:r>
          </w:p>
        </w:tc>
      </w:tr>
      <w:tr w:rsidR="0057003B" w:rsidTr="00251C15">
        <w:tc>
          <w:tcPr>
            <w:tcW w:w="2844" w:type="dxa"/>
            <w:shd w:val="clear" w:color="auto" w:fill="auto"/>
          </w:tcPr>
          <w:p w:rsidR="0057003B" w:rsidRDefault="0057003B" w:rsidP="003E4734">
            <w:pPr>
              <w:pStyle w:val="TableText"/>
            </w:pPr>
            <w:r>
              <w:t>NAACCR</w:t>
            </w:r>
          </w:p>
        </w:tc>
        <w:tc>
          <w:tcPr>
            <w:tcW w:w="6516" w:type="dxa"/>
            <w:shd w:val="clear" w:color="auto" w:fill="auto"/>
          </w:tcPr>
          <w:p w:rsidR="0057003B" w:rsidRDefault="0057003B" w:rsidP="003E4734">
            <w:pPr>
              <w:pStyle w:val="TableText"/>
            </w:pPr>
            <w:r>
              <w:t>North American Association of  Central Cancer Registries</w:t>
            </w:r>
          </w:p>
        </w:tc>
      </w:tr>
      <w:tr w:rsidR="0057003B" w:rsidTr="00251C15">
        <w:tc>
          <w:tcPr>
            <w:tcW w:w="2844" w:type="dxa"/>
            <w:shd w:val="clear" w:color="auto" w:fill="auto"/>
          </w:tcPr>
          <w:p w:rsidR="0057003B" w:rsidRDefault="0057003B" w:rsidP="003E4734">
            <w:pPr>
              <w:pStyle w:val="TableText"/>
            </w:pPr>
            <w:r>
              <w:t>NCDB</w:t>
            </w:r>
          </w:p>
        </w:tc>
        <w:tc>
          <w:tcPr>
            <w:tcW w:w="6516" w:type="dxa"/>
            <w:shd w:val="clear" w:color="auto" w:fill="auto"/>
          </w:tcPr>
          <w:p w:rsidR="0057003B" w:rsidRDefault="0057003B" w:rsidP="003E4734">
            <w:pPr>
              <w:pStyle w:val="TableText"/>
            </w:pPr>
            <w:r w:rsidRPr="00A10AFA">
              <w:t>National Cancer Data</w:t>
            </w:r>
            <w:r>
              <w:t xml:space="preserve"> B</w:t>
            </w:r>
            <w:r w:rsidRPr="00A10AFA">
              <w:t xml:space="preserve">ase </w:t>
            </w:r>
          </w:p>
        </w:tc>
      </w:tr>
      <w:tr w:rsidR="0057003B" w:rsidTr="00251C15">
        <w:tc>
          <w:tcPr>
            <w:tcW w:w="2844" w:type="dxa"/>
            <w:shd w:val="clear" w:color="auto" w:fill="auto"/>
          </w:tcPr>
          <w:p w:rsidR="0057003B" w:rsidRDefault="0057003B" w:rsidP="003E4734">
            <w:pPr>
              <w:pStyle w:val="TableText"/>
            </w:pPr>
            <w:r>
              <w:t>NCI</w:t>
            </w:r>
          </w:p>
        </w:tc>
        <w:tc>
          <w:tcPr>
            <w:tcW w:w="6516" w:type="dxa"/>
            <w:shd w:val="clear" w:color="auto" w:fill="auto"/>
          </w:tcPr>
          <w:p w:rsidR="0057003B" w:rsidRPr="00A10AFA" w:rsidRDefault="0057003B" w:rsidP="003E4734">
            <w:pPr>
              <w:pStyle w:val="TableText"/>
            </w:pPr>
            <w:r>
              <w:t>National Cancer Institute</w:t>
            </w:r>
          </w:p>
        </w:tc>
      </w:tr>
      <w:tr w:rsidR="0057003B" w:rsidTr="00251C15">
        <w:tc>
          <w:tcPr>
            <w:tcW w:w="2844" w:type="dxa"/>
            <w:shd w:val="clear" w:color="auto" w:fill="auto"/>
          </w:tcPr>
          <w:p w:rsidR="0057003B" w:rsidRDefault="0057003B" w:rsidP="003E4734">
            <w:pPr>
              <w:pStyle w:val="TableText"/>
            </w:pPr>
            <w:r>
              <w:t>NCRA</w:t>
            </w:r>
          </w:p>
        </w:tc>
        <w:tc>
          <w:tcPr>
            <w:tcW w:w="6516" w:type="dxa"/>
            <w:shd w:val="clear" w:color="auto" w:fill="auto"/>
          </w:tcPr>
          <w:p w:rsidR="0057003B" w:rsidRDefault="0057003B" w:rsidP="003E4734">
            <w:pPr>
              <w:pStyle w:val="TableText"/>
            </w:pPr>
            <w:r w:rsidRPr="00A10AFA">
              <w:t>Nationa</w:t>
            </w:r>
            <w:r>
              <w:t>l Cancer Registrars Association</w:t>
            </w:r>
          </w:p>
        </w:tc>
      </w:tr>
      <w:tr w:rsidR="0057003B" w:rsidTr="00251C15">
        <w:tc>
          <w:tcPr>
            <w:tcW w:w="2844" w:type="dxa"/>
            <w:shd w:val="clear" w:color="auto" w:fill="auto"/>
          </w:tcPr>
          <w:p w:rsidR="0057003B" w:rsidRDefault="0057003B" w:rsidP="003E4734">
            <w:pPr>
              <w:pStyle w:val="TableText"/>
            </w:pPr>
            <w:r>
              <w:t>NPCR</w:t>
            </w:r>
          </w:p>
        </w:tc>
        <w:tc>
          <w:tcPr>
            <w:tcW w:w="6516" w:type="dxa"/>
            <w:shd w:val="clear" w:color="auto" w:fill="auto"/>
          </w:tcPr>
          <w:p w:rsidR="0057003B" w:rsidRDefault="0057003B" w:rsidP="003E4734">
            <w:pPr>
              <w:pStyle w:val="TableText"/>
            </w:pPr>
            <w:r>
              <w:t>National Program of Cancer Registries</w:t>
            </w:r>
          </w:p>
        </w:tc>
      </w:tr>
      <w:tr w:rsidR="000C5781" w:rsidTr="00251C15">
        <w:tc>
          <w:tcPr>
            <w:tcW w:w="2844" w:type="dxa"/>
            <w:shd w:val="clear" w:color="auto" w:fill="auto"/>
          </w:tcPr>
          <w:p w:rsidR="000C5781" w:rsidRDefault="004611EC" w:rsidP="003E4734">
            <w:pPr>
              <w:pStyle w:val="TableText"/>
            </w:pPr>
            <w:r>
              <w:t>PID#</w:t>
            </w:r>
          </w:p>
        </w:tc>
        <w:tc>
          <w:tcPr>
            <w:tcW w:w="6516" w:type="dxa"/>
            <w:shd w:val="clear" w:color="auto" w:fill="auto"/>
          </w:tcPr>
          <w:p w:rsidR="000C5781" w:rsidRDefault="004611EC" w:rsidP="003E4734">
            <w:pPr>
              <w:pStyle w:val="TableText"/>
            </w:pPr>
            <w:r>
              <w:t>Patient Identification Number</w:t>
            </w:r>
            <w:r w:rsidR="00E34B11">
              <w:br/>
            </w:r>
            <w:r w:rsidR="000B0678">
              <w:t>F</w:t>
            </w:r>
            <w:r w:rsidR="000B0678" w:rsidRPr="006C125C">
              <w:t xml:space="preserve">irst initial of the last name plus the last four </w:t>
            </w:r>
            <w:r w:rsidR="004C41A2">
              <w:t>digits</w:t>
            </w:r>
            <w:r w:rsidR="000B0678" w:rsidRPr="006C125C">
              <w:t xml:space="preserve"> of the SSN</w:t>
            </w:r>
            <w:r w:rsidR="000B0678">
              <w:t xml:space="preserve">: </w:t>
            </w:r>
            <w:r w:rsidR="000B0678" w:rsidRPr="00CD477A">
              <w:t>W</w:t>
            </w:r>
            <w:r w:rsidR="000B0678">
              <w:t>999</w:t>
            </w:r>
            <w:r w:rsidR="000B0678" w:rsidRPr="00CD477A">
              <w:t>9</w:t>
            </w:r>
          </w:p>
        </w:tc>
      </w:tr>
      <w:tr w:rsidR="007B7AE2" w:rsidTr="00251C15">
        <w:tc>
          <w:tcPr>
            <w:tcW w:w="2844" w:type="dxa"/>
            <w:shd w:val="clear" w:color="auto" w:fill="auto"/>
          </w:tcPr>
          <w:p w:rsidR="007B7AE2" w:rsidRDefault="007B7AE2" w:rsidP="007B7AE2">
            <w:pPr>
              <w:pStyle w:val="TableText"/>
            </w:pPr>
            <w:r>
              <w:t>PTF</w:t>
            </w:r>
          </w:p>
        </w:tc>
        <w:tc>
          <w:tcPr>
            <w:tcW w:w="6516" w:type="dxa"/>
            <w:shd w:val="clear" w:color="auto" w:fill="auto"/>
          </w:tcPr>
          <w:p w:rsidR="007B7AE2" w:rsidRDefault="007B7AE2" w:rsidP="007B7AE2">
            <w:pPr>
              <w:pStyle w:val="TableText"/>
            </w:pPr>
            <w:r w:rsidRPr="006C125C">
              <w:t>Patient Treatment File</w:t>
            </w:r>
          </w:p>
        </w:tc>
      </w:tr>
      <w:tr w:rsidR="000C5781" w:rsidTr="00251C15">
        <w:tc>
          <w:tcPr>
            <w:tcW w:w="2844" w:type="dxa"/>
            <w:shd w:val="clear" w:color="auto" w:fill="auto"/>
          </w:tcPr>
          <w:p w:rsidR="000C5781" w:rsidRDefault="007B7AE2" w:rsidP="003E4734">
            <w:pPr>
              <w:pStyle w:val="TableText"/>
            </w:pPr>
            <w:r>
              <w:t>Report</w:t>
            </w:r>
            <w:r w:rsidR="005F6869">
              <w:t xml:space="preserve"> </w:t>
            </w:r>
            <w:r w:rsidR="00566A9D">
              <w:t>80C</w:t>
            </w:r>
          </w:p>
        </w:tc>
        <w:tc>
          <w:tcPr>
            <w:tcW w:w="6516" w:type="dxa"/>
            <w:shd w:val="clear" w:color="auto" w:fill="auto"/>
          </w:tcPr>
          <w:p w:rsidR="000C5781" w:rsidRDefault="00C56823" w:rsidP="003E4734">
            <w:pPr>
              <w:pStyle w:val="TableText"/>
            </w:pPr>
            <w:r>
              <w:t>Report contains 80 columns and requires a printer that prints 80 columns</w:t>
            </w:r>
          </w:p>
        </w:tc>
      </w:tr>
      <w:tr w:rsidR="000C5781" w:rsidTr="00251C15">
        <w:tc>
          <w:tcPr>
            <w:tcW w:w="2844" w:type="dxa"/>
            <w:shd w:val="clear" w:color="auto" w:fill="auto"/>
          </w:tcPr>
          <w:p w:rsidR="000C5781" w:rsidRDefault="007B7AE2" w:rsidP="003E4734">
            <w:pPr>
              <w:pStyle w:val="TableText"/>
            </w:pPr>
            <w:r>
              <w:t>Report</w:t>
            </w:r>
            <w:r w:rsidR="005F6869">
              <w:t xml:space="preserve"> </w:t>
            </w:r>
            <w:r w:rsidR="00566A9D">
              <w:t>132C</w:t>
            </w:r>
          </w:p>
        </w:tc>
        <w:tc>
          <w:tcPr>
            <w:tcW w:w="6516" w:type="dxa"/>
            <w:shd w:val="clear" w:color="auto" w:fill="auto"/>
          </w:tcPr>
          <w:p w:rsidR="000C5781" w:rsidRDefault="00C56823" w:rsidP="003E4734">
            <w:pPr>
              <w:pStyle w:val="TableText"/>
            </w:pPr>
            <w:r>
              <w:t>Report contains 132 columns and requires a printer that prints 132 columns; on screen the text wraps.</w:t>
            </w:r>
          </w:p>
        </w:tc>
      </w:tr>
      <w:tr w:rsidR="000C5781" w:rsidTr="00251C15">
        <w:tc>
          <w:tcPr>
            <w:tcW w:w="2844" w:type="dxa"/>
            <w:shd w:val="clear" w:color="auto" w:fill="auto"/>
          </w:tcPr>
          <w:p w:rsidR="000C5781" w:rsidRDefault="0031482D" w:rsidP="003E4734">
            <w:pPr>
              <w:pStyle w:val="TableText"/>
            </w:pPr>
            <w:r>
              <w:t>SEER</w:t>
            </w:r>
          </w:p>
        </w:tc>
        <w:tc>
          <w:tcPr>
            <w:tcW w:w="6516" w:type="dxa"/>
            <w:shd w:val="clear" w:color="auto" w:fill="auto"/>
          </w:tcPr>
          <w:p w:rsidR="000C5781" w:rsidRDefault="006D656F" w:rsidP="003E4734">
            <w:pPr>
              <w:pStyle w:val="TableText"/>
            </w:pPr>
            <w:r>
              <w:t>Surveillance, Epid</w:t>
            </w:r>
            <w:r w:rsidR="001D3D20">
              <w:t>emiology and End Results</w:t>
            </w:r>
          </w:p>
        </w:tc>
      </w:tr>
      <w:tr w:rsidR="00B04B68" w:rsidTr="00251C15">
        <w:tc>
          <w:tcPr>
            <w:tcW w:w="2844" w:type="dxa"/>
            <w:shd w:val="clear" w:color="auto" w:fill="auto"/>
          </w:tcPr>
          <w:p w:rsidR="00B04B68" w:rsidRDefault="00B04B68" w:rsidP="003E4734">
            <w:pPr>
              <w:pStyle w:val="TableText"/>
            </w:pPr>
            <w:r>
              <w:t>SNOMED</w:t>
            </w:r>
          </w:p>
        </w:tc>
        <w:tc>
          <w:tcPr>
            <w:tcW w:w="6516" w:type="dxa"/>
            <w:shd w:val="clear" w:color="auto" w:fill="auto"/>
          </w:tcPr>
          <w:p w:rsidR="00B04B68" w:rsidRDefault="003D087C" w:rsidP="003E4734">
            <w:pPr>
              <w:pStyle w:val="TableText"/>
            </w:pPr>
            <w:r>
              <w:t>Systematized Nomenclature of Medicine</w:t>
            </w:r>
          </w:p>
        </w:tc>
      </w:tr>
      <w:tr w:rsidR="00007356" w:rsidTr="00251C15">
        <w:tc>
          <w:tcPr>
            <w:tcW w:w="2844" w:type="dxa"/>
            <w:shd w:val="clear" w:color="auto" w:fill="auto"/>
          </w:tcPr>
          <w:p w:rsidR="00007356" w:rsidRDefault="00007356" w:rsidP="003E4734">
            <w:pPr>
              <w:pStyle w:val="TableText"/>
            </w:pPr>
            <w:r>
              <w:t>SSN</w:t>
            </w:r>
          </w:p>
        </w:tc>
        <w:tc>
          <w:tcPr>
            <w:tcW w:w="6516" w:type="dxa"/>
            <w:shd w:val="clear" w:color="auto" w:fill="auto"/>
          </w:tcPr>
          <w:p w:rsidR="00007356" w:rsidRDefault="00007356" w:rsidP="003E4734">
            <w:pPr>
              <w:pStyle w:val="TableText"/>
            </w:pPr>
            <w:r>
              <w:t>Social Security Number</w:t>
            </w:r>
          </w:p>
        </w:tc>
      </w:tr>
      <w:tr w:rsidR="0057003B" w:rsidTr="00251C15">
        <w:tc>
          <w:tcPr>
            <w:tcW w:w="2844" w:type="dxa"/>
            <w:shd w:val="clear" w:color="auto" w:fill="auto"/>
          </w:tcPr>
          <w:p w:rsidR="0057003B" w:rsidRDefault="0057003B" w:rsidP="003E4734">
            <w:pPr>
              <w:pStyle w:val="TableText"/>
            </w:pPr>
            <w:r>
              <w:t>TNM</w:t>
            </w:r>
          </w:p>
        </w:tc>
        <w:tc>
          <w:tcPr>
            <w:tcW w:w="6516" w:type="dxa"/>
            <w:shd w:val="clear" w:color="auto" w:fill="auto"/>
          </w:tcPr>
          <w:p w:rsidR="0057003B" w:rsidRDefault="0057003B" w:rsidP="003E4734">
            <w:pPr>
              <w:pStyle w:val="TableText"/>
            </w:pPr>
            <w:r>
              <w:t xml:space="preserve">Primary </w:t>
            </w:r>
            <w:r w:rsidRPr="00251C15">
              <w:rPr>
                <w:u w:val="single"/>
              </w:rPr>
              <w:t>T</w:t>
            </w:r>
            <w:r>
              <w:t xml:space="preserve">umor, Regional Lymph </w:t>
            </w:r>
            <w:r w:rsidRPr="00251C15">
              <w:rPr>
                <w:u w:val="single"/>
              </w:rPr>
              <w:t>N</w:t>
            </w:r>
            <w:r>
              <w:t xml:space="preserve">odes, Distant </w:t>
            </w:r>
            <w:r w:rsidRPr="00251C15">
              <w:rPr>
                <w:u w:val="single"/>
              </w:rPr>
              <w:t>M</w:t>
            </w:r>
            <w:r>
              <w:t>etastasis</w:t>
            </w:r>
          </w:p>
        </w:tc>
      </w:tr>
      <w:tr w:rsidR="0057003B" w:rsidTr="00251C15">
        <w:tc>
          <w:tcPr>
            <w:tcW w:w="2844" w:type="dxa"/>
            <w:shd w:val="clear" w:color="auto" w:fill="auto"/>
          </w:tcPr>
          <w:p w:rsidR="0057003B" w:rsidRDefault="0057003B" w:rsidP="003E4734">
            <w:pPr>
              <w:pStyle w:val="TableText"/>
            </w:pPr>
            <w:r w:rsidRPr="00A10AFA">
              <w:t>VACCR</w:t>
            </w:r>
          </w:p>
        </w:tc>
        <w:tc>
          <w:tcPr>
            <w:tcW w:w="6516" w:type="dxa"/>
            <w:shd w:val="clear" w:color="auto" w:fill="auto"/>
          </w:tcPr>
          <w:p w:rsidR="0057003B" w:rsidRDefault="0057003B" w:rsidP="003E4734">
            <w:pPr>
              <w:pStyle w:val="TableText"/>
            </w:pPr>
            <w:r>
              <w:t>VA Central Cancer Registry</w:t>
            </w:r>
          </w:p>
        </w:tc>
      </w:tr>
      <w:tr w:rsidR="00037DC1" w:rsidTr="00251C15">
        <w:tc>
          <w:tcPr>
            <w:tcW w:w="2844" w:type="dxa"/>
            <w:shd w:val="clear" w:color="auto" w:fill="auto"/>
          </w:tcPr>
          <w:p w:rsidR="00037DC1" w:rsidRPr="00A10AFA" w:rsidRDefault="00037DC1" w:rsidP="003E4734">
            <w:pPr>
              <w:pStyle w:val="TableText"/>
            </w:pPr>
            <w:r>
              <w:t>VISN</w:t>
            </w:r>
          </w:p>
        </w:tc>
        <w:tc>
          <w:tcPr>
            <w:tcW w:w="6516" w:type="dxa"/>
            <w:shd w:val="clear" w:color="auto" w:fill="auto"/>
          </w:tcPr>
          <w:p w:rsidR="00037DC1" w:rsidRDefault="00037DC1" w:rsidP="003E4734">
            <w:pPr>
              <w:pStyle w:val="TableText"/>
            </w:pPr>
            <w:r w:rsidRPr="00251C15">
              <w:rPr>
                <w:szCs w:val="24"/>
              </w:rPr>
              <w:t>Veterans Integrated Service Network</w:t>
            </w:r>
          </w:p>
        </w:tc>
      </w:tr>
    </w:tbl>
    <w:p w:rsidR="000C5781" w:rsidRPr="000C5781" w:rsidRDefault="000C5781" w:rsidP="000C5781"/>
    <w:p w:rsidR="00A82B63" w:rsidRDefault="00A82B63" w:rsidP="00BE393B">
      <w:pPr>
        <w:jc w:val="center"/>
        <w:rPr>
          <w:i/>
        </w:rPr>
        <w:sectPr w:rsidR="00A82B63" w:rsidSect="009E5714">
          <w:headerReference w:type="even" r:id="rId45"/>
          <w:headerReference w:type="default" r:id="rId46"/>
          <w:headerReference w:type="first" r:id="rId47"/>
          <w:pgSz w:w="12240" w:h="15840" w:code="1"/>
          <w:pgMar w:top="1440" w:right="1440" w:bottom="1440" w:left="1440" w:header="720" w:footer="720" w:gutter="0"/>
          <w:pgNumType w:start="1"/>
          <w:cols w:space="720"/>
        </w:sectPr>
      </w:pPr>
    </w:p>
    <w:p w:rsidR="00BE393B" w:rsidRDefault="00BE393B" w:rsidP="00BE393B">
      <w:pPr>
        <w:jc w:val="center"/>
        <w:rPr>
          <w:i/>
        </w:rPr>
      </w:pPr>
    </w:p>
    <w:p w:rsidR="00A2561D" w:rsidRDefault="00A2561D" w:rsidP="00BE393B">
      <w:pPr>
        <w:jc w:val="center"/>
        <w:rPr>
          <w:i/>
        </w:rPr>
      </w:pPr>
    </w:p>
    <w:p w:rsidR="00BE393B" w:rsidRDefault="00BE393B" w:rsidP="00BE393B">
      <w:pPr>
        <w:jc w:val="center"/>
        <w:rPr>
          <w:i/>
        </w:rPr>
      </w:pPr>
    </w:p>
    <w:p w:rsidR="00BE393B" w:rsidRDefault="00BE393B" w:rsidP="00BE393B">
      <w:pPr>
        <w:jc w:val="center"/>
        <w:rPr>
          <w:i/>
        </w:rPr>
      </w:pPr>
      <w:r w:rsidRPr="00D9402C">
        <w:rPr>
          <w:i/>
        </w:rPr>
        <w:t>This page intentionally left blank for double-sided printing.</w:t>
      </w:r>
    </w:p>
    <w:p w:rsidR="00771A80" w:rsidRDefault="00C97FA9" w:rsidP="003448A7">
      <w:pPr>
        <w:pStyle w:val="Heading1"/>
      </w:pPr>
      <w:r>
        <w:br w:type="page"/>
      </w:r>
      <w:bookmarkStart w:id="180" w:name="_Toc421255064"/>
      <w:bookmarkStart w:id="181" w:name="_Toc173658791"/>
      <w:r w:rsidR="000C5781">
        <w:lastRenderedPageBreak/>
        <w:t xml:space="preserve">Appendix A: </w:t>
      </w:r>
      <w:r w:rsidR="00771A80">
        <w:t>Edits API</w:t>
      </w:r>
      <w:bookmarkEnd w:id="180"/>
      <w:r w:rsidR="00771A80">
        <w:t xml:space="preserve"> </w:t>
      </w:r>
    </w:p>
    <w:p w:rsidR="00BE393B" w:rsidRDefault="00771A80" w:rsidP="003448A7">
      <w:pPr>
        <w:pStyle w:val="Heading1"/>
      </w:pPr>
      <w:bookmarkStart w:id="182" w:name="_Toc421255065"/>
      <w:r>
        <w:t xml:space="preserve">Instituted May 2007 with </w:t>
      </w:r>
      <w:r w:rsidR="000C5781">
        <w:t>OncoTraX: Cancer</w:t>
      </w:r>
      <w:r w:rsidR="000C5781" w:rsidRPr="002F166A">
        <w:t xml:space="preserve"> R</w:t>
      </w:r>
      <w:r w:rsidR="000C5781">
        <w:t>egistry</w:t>
      </w:r>
      <w:r w:rsidR="000C5781" w:rsidRPr="002F166A">
        <w:t xml:space="preserve"> V</w:t>
      </w:r>
      <w:r w:rsidR="000C5781">
        <w:t>.</w:t>
      </w:r>
      <w:r w:rsidR="000C5781" w:rsidRPr="002F166A">
        <w:t>2.11</w:t>
      </w:r>
      <w:r w:rsidR="00DA77DE">
        <w:t xml:space="preserve"> - Patch ONC*2.11*47</w:t>
      </w:r>
      <w:bookmarkEnd w:id="181"/>
      <w:bookmarkEnd w:id="182"/>
      <w:r w:rsidR="0029599D">
        <w:t xml:space="preserve">   </w:t>
      </w:r>
    </w:p>
    <w:p w:rsidR="008E328F" w:rsidRDefault="008E328F" w:rsidP="00A70952"/>
    <w:p w:rsidR="008E328F" w:rsidRDefault="008E328F" w:rsidP="00A70952">
      <w:r w:rsidRPr="006C0A10">
        <w:rPr>
          <w:rStyle w:val="Heading5Char"/>
        </w:rPr>
        <w:t>Subject:</w:t>
      </w:r>
      <w:r>
        <w:t xml:space="preserve">  EDITS Application Program Interface (API)</w:t>
      </w:r>
    </w:p>
    <w:p w:rsidR="008E328F" w:rsidRDefault="008E328F" w:rsidP="00A70952"/>
    <w:p w:rsidR="008E328F" w:rsidRDefault="008E328F" w:rsidP="00A70952">
      <w:r w:rsidRPr="006C0A10">
        <w:rPr>
          <w:rStyle w:val="Heading5Char"/>
        </w:rPr>
        <w:t>Category:</w:t>
      </w:r>
      <w:r>
        <w:tab/>
        <w:t>INPUT TEMPLATE</w:t>
      </w:r>
    </w:p>
    <w:p w:rsidR="008E328F" w:rsidRDefault="008E328F" w:rsidP="00A70952">
      <w:r>
        <w:t xml:space="preserve"> </w:t>
      </w:r>
      <w:r>
        <w:tab/>
      </w:r>
      <w:r>
        <w:tab/>
        <w:t>ROUTINE</w:t>
      </w:r>
    </w:p>
    <w:p w:rsidR="008E328F" w:rsidRDefault="008E328F" w:rsidP="00A70952">
      <w:r>
        <w:t xml:space="preserve"> </w:t>
      </w:r>
      <w:r>
        <w:tab/>
      </w:r>
      <w:r>
        <w:tab/>
        <w:t>DATA DICTIONARY</w:t>
      </w:r>
    </w:p>
    <w:p w:rsidR="008E328F" w:rsidRDefault="008E328F" w:rsidP="00A70952">
      <w:pPr>
        <w:ind w:left="720" w:firstLine="720"/>
      </w:pPr>
      <w:r>
        <w:t>ENHANCEMENT</w:t>
      </w:r>
    </w:p>
    <w:p w:rsidR="008E328F" w:rsidRDefault="008E328F" w:rsidP="00A70952">
      <w:pPr>
        <w:ind w:left="720" w:firstLine="720"/>
      </w:pPr>
      <w:r>
        <w:t>PRINT TEMPLATE</w:t>
      </w:r>
    </w:p>
    <w:p w:rsidR="008E328F" w:rsidRDefault="008E328F" w:rsidP="006B45B9">
      <w:pPr>
        <w:pStyle w:val="Heading5"/>
      </w:pPr>
      <w:r>
        <w:t>Description:</w:t>
      </w:r>
    </w:p>
    <w:p w:rsidR="008E328F" w:rsidRDefault="008E328F" w:rsidP="00A70952">
      <w:r>
        <w:t>This patch is available via FTP in a KIDS distribution file.  The Host File is named ONC211P47.KID and is located in the [ANONYMOUS.SOFTWARE] directory of the following OI Field Offices.</w:t>
      </w:r>
    </w:p>
    <w:p w:rsidR="008E328F" w:rsidRDefault="006C0A10" w:rsidP="006B45B9">
      <w:pPr>
        <w:pStyle w:val="Heading5"/>
      </w:pPr>
      <w:r>
        <w:t>Preferred Address:</w:t>
      </w:r>
    </w:p>
    <w:p w:rsidR="008E328F" w:rsidRDefault="008E328F" w:rsidP="00A70952">
      <w:pPr>
        <w:jc w:val="both"/>
      </w:pPr>
      <w:r>
        <w:t>First available ftp server download.vista.med.va.gov</w:t>
      </w:r>
    </w:p>
    <w:p w:rsidR="008E328F" w:rsidRDefault="008E328F" w:rsidP="00A70952">
      <w:r>
        <w:t xml:space="preserve"> SPECIFIC FIELD OFFICE</w:t>
      </w:r>
      <w:r>
        <w:tab/>
      </w:r>
      <w:r>
        <w:tab/>
        <w:t>FTP ADDRESS</w:t>
      </w:r>
    </w:p>
    <w:p w:rsidR="008E328F" w:rsidRDefault="008E328F" w:rsidP="00A70952">
      <w:smartTag w:uri="urn:schemas-microsoft-com:office:smarttags" w:element="place">
        <w:smartTag w:uri="urn:schemas-microsoft-com:office:smarttags" w:element="City">
          <w:r>
            <w:t>Albany</w:t>
          </w:r>
        </w:smartTag>
      </w:smartTag>
      <w:r>
        <w:tab/>
      </w:r>
      <w:r>
        <w:tab/>
      </w:r>
      <w:r>
        <w:tab/>
      </w:r>
      <w:r>
        <w:tab/>
      </w:r>
      <w:r>
        <w:tab/>
        <w:t>ftp.fo-albany.med.va.gov</w:t>
      </w:r>
    </w:p>
    <w:p w:rsidR="008E328F" w:rsidRDefault="008E328F" w:rsidP="00A70952">
      <w:r>
        <w:t>Hines</w:t>
      </w:r>
      <w:r>
        <w:tab/>
      </w:r>
      <w:r>
        <w:tab/>
      </w:r>
      <w:r>
        <w:tab/>
      </w:r>
      <w:r>
        <w:tab/>
      </w:r>
      <w:r>
        <w:tab/>
        <w:t>ftp.fo-hines.med.va.gov</w:t>
      </w:r>
    </w:p>
    <w:p w:rsidR="008E328F" w:rsidRDefault="008E328F" w:rsidP="00A70952">
      <w:r>
        <w:t>SLC</w:t>
      </w:r>
      <w:r>
        <w:tab/>
      </w:r>
      <w:r>
        <w:tab/>
      </w:r>
      <w:r>
        <w:tab/>
      </w:r>
      <w:r>
        <w:tab/>
      </w:r>
      <w:r>
        <w:tab/>
        <w:t>ftp.fo-slc.med.va.gov</w:t>
      </w:r>
    </w:p>
    <w:p w:rsidR="008E328F" w:rsidRDefault="008E328F" w:rsidP="00A70952"/>
    <w:p w:rsidR="008E328F" w:rsidRDefault="008E328F" w:rsidP="00A70952">
      <w:r>
        <w:t>All Data Dictionary modifications and additions have been reviewed and approved by the Data Base Administrator.</w:t>
      </w:r>
    </w:p>
    <w:p w:rsidR="008E328F" w:rsidRDefault="008E328F" w:rsidP="00A70952">
      <w:r>
        <w:t>This patch will implement the EDITS API.</w:t>
      </w:r>
    </w:p>
    <w:p w:rsidR="008E328F" w:rsidRDefault="008E328F" w:rsidP="00A70952">
      <w:r>
        <w:t xml:space="preserve">When the registrar attempts to set the ABSTRACT STATUS (#165.5,91) to 3 (Complete), three things will occur: </w:t>
      </w:r>
    </w:p>
    <w:p w:rsidR="008E328F" w:rsidRDefault="008E328F" w:rsidP="00DA77DE">
      <w:pPr>
        <w:pStyle w:val="ListNumber"/>
        <w:numPr>
          <w:ilvl w:val="0"/>
          <w:numId w:val="38"/>
        </w:numPr>
      </w:pPr>
      <w:r>
        <w:t>The program will first check to make sure that all of the "required" data items have been filled in. This is currently being done.</w:t>
      </w:r>
    </w:p>
    <w:p w:rsidR="008E328F" w:rsidRDefault="008E328F" w:rsidP="00A70952">
      <w:pPr>
        <w:pStyle w:val="ListNumber"/>
      </w:pPr>
      <w:r>
        <w:t>Once all of the "required" data items have been filled in, the program will pass the abstract through a series of local inter-field edit checks. This is also currently being done.</w:t>
      </w:r>
    </w:p>
    <w:p w:rsidR="008E328F" w:rsidRDefault="008E328F" w:rsidP="00A70952">
      <w:pPr>
        <w:pStyle w:val="ListNumber"/>
        <w:numPr>
          <w:ilvl w:val="0"/>
          <w:numId w:val="0"/>
        </w:numPr>
      </w:pPr>
    </w:p>
    <w:p w:rsidR="008E328F" w:rsidRDefault="008E328F" w:rsidP="00A70952">
      <w:pPr>
        <w:pStyle w:val="ListNumber"/>
        <w:numPr>
          <w:ilvl w:val="0"/>
          <w:numId w:val="0"/>
        </w:numPr>
      </w:pPr>
    </w:p>
    <w:p w:rsidR="008E328F" w:rsidRDefault="008E328F" w:rsidP="00A70952">
      <w:pPr>
        <w:pStyle w:val="ListNumber"/>
        <w:numPr>
          <w:ilvl w:val="0"/>
          <w:numId w:val="0"/>
        </w:numPr>
      </w:pPr>
    </w:p>
    <w:p w:rsidR="008E328F" w:rsidRDefault="008E328F" w:rsidP="00A70952">
      <w:pPr>
        <w:pStyle w:val="ListNumber"/>
        <w:numPr>
          <w:ilvl w:val="0"/>
          <w:numId w:val="0"/>
        </w:numPr>
      </w:pPr>
    </w:p>
    <w:p w:rsidR="008E328F" w:rsidRDefault="008E328F" w:rsidP="00A70952">
      <w:pPr>
        <w:pStyle w:val="ListNumber"/>
        <w:numPr>
          <w:ilvl w:val="0"/>
          <w:numId w:val="0"/>
        </w:numPr>
      </w:pPr>
    </w:p>
    <w:p w:rsidR="008E328F" w:rsidRDefault="008E328F" w:rsidP="00A70952">
      <w:pPr>
        <w:pStyle w:val="ListNumber"/>
      </w:pPr>
      <w:r>
        <w:t xml:space="preserve">Once all of the local inter-field edit checks have been resolved (or overridden), the program will invoke the EDITS API and pass the abstract through the EDITS application. This feature is new with this patch. </w:t>
      </w:r>
    </w:p>
    <w:p w:rsidR="008E328F" w:rsidRDefault="008E328F" w:rsidP="006B45B9">
      <w:pPr>
        <w:pStyle w:val="Heading5"/>
      </w:pPr>
      <w:r>
        <w:t>Example:</w:t>
      </w:r>
    </w:p>
    <w:p w:rsidR="008E328F" w:rsidRPr="0057185E" w:rsidRDefault="008E328F" w:rsidP="006C0A10">
      <w:pPr>
        <w:pStyle w:val="courier"/>
      </w:pPr>
      <w:r w:rsidRPr="0057185E">
        <w:t>ABSTRACT STATUS: Incomplete// Complete</w:t>
      </w:r>
    </w:p>
    <w:p w:rsidR="008E328F" w:rsidRPr="0057185E" w:rsidRDefault="008E328F" w:rsidP="006C0A10">
      <w:pPr>
        <w:pStyle w:val="courier"/>
      </w:pPr>
      <w:r w:rsidRPr="0057185E">
        <w:t>All required data fields have been entered.</w:t>
      </w:r>
    </w:p>
    <w:p w:rsidR="008E328F" w:rsidRPr="0057185E" w:rsidRDefault="008E328F" w:rsidP="006C0A10">
      <w:pPr>
        <w:pStyle w:val="courier"/>
      </w:pPr>
      <w:r w:rsidRPr="0057185E">
        <w:t>Beginning inter-field edit checks...</w:t>
      </w:r>
    </w:p>
    <w:p w:rsidR="008E328F" w:rsidRDefault="008E328F" w:rsidP="006C0A10">
      <w:pPr>
        <w:pStyle w:val="courier"/>
      </w:pPr>
      <w:r w:rsidRPr="0057185E">
        <w:t>No inter-field edit check warnings.</w:t>
      </w:r>
    </w:p>
    <w:p w:rsidR="008E328F" w:rsidRDefault="008E328F" w:rsidP="006C0A10">
      <w:pPr>
        <w:pStyle w:val="courier"/>
        <w:rPr>
          <w:rFonts w:ascii="Arial" w:hAnsi="Arial" w:cs="Arial"/>
        </w:rPr>
      </w:pPr>
    </w:p>
    <w:p w:rsidR="008E328F" w:rsidRPr="0057185E" w:rsidRDefault="008E328F" w:rsidP="006C0A10">
      <w:pPr>
        <w:pStyle w:val="courier"/>
        <w:rPr>
          <w:b/>
        </w:rPr>
      </w:pPr>
      <w:r w:rsidRPr="000F2FE3">
        <w:rPr>
          <w:rFonts w:cs="Arial"/>
        </w:rPr>
        <w:t>Calling EDITS API...</w:t>
      </w:r>
      <w:r w:rsidRPr="000F2FE3">
        <w:t xml:space="preserve"> </w:t>
      </w:r>
      <w:r w:rsidRPr="0057185E">
        <w:rPr>
          <w:b/>
        </w:rPr>
        <w:t xml:space="preserve">  &lt;--</w:t>
      </w:r>
      <w:r w:rsidRPr="000F2FE3">
        <w:t xml:space="preserve">new with this patch </w:t>
      </w:r>
    </w:p>
    <w:p w:rsidR="008E328F" w:rsidRDefault="008E328F" w:rsidP="00A70952">
      <w:r>
        <w:t xml:space="preserve">If the EDITS API encounters errors the error messages will be displayed followed by the following message: </w:t>
      </w:r>
    </w:p>
    <w:p w:rsidR="008E328F" w:rsidRPr="00C355C9" w:rsidRDefault="008E328F" w:rsidP="006C0A10">
      <w:pPr>
        <w:pStyle w:val="courier"/>
      </w:pPr>
      <w:r w:rsidRPr="00C355C9">
        <w:t>EDITS errors were encountered. ABSTRACT STATUS is unchanged.</w:t>
      </w:r>
    </w:p>
    <w:p w:rsidR="008E328F" w:rsidRDefault="008E328F" w:rsidP="006B45B9">
      <w:pPr>
        <w:pStyle w:val="Heading5"/>
      </w:pPr>
      <w:r>
        <w:t>Example:</w:t>
      </w:r>
    </w:p>
    <w:p w:rsidR="008E328F" w:rsidRPr="00C355C9" w:rsidRDefault="008E328F" w:rsidP="006C0A10">
      <w:pPr>
        <w:pStyle w:val="courier"/>
      </w:pPr>
      <w:r w:rsidRPr="00C355C9">
        <w:t>Calling EDITS API...</w:t>
      </w:r>
    </w:p>
    <w:p w:rsidR="008E328F" w:rsidRPr="00C355C9" w:rsidRDefault="008E328F" w:rsidP="006C0A10">
      <w:pPr>
        <w:pStyle w:val="courier"/>
      </w:pPr>
      <w:r w:rsidRPr="00C355C9">
        <w:t xml:space="preserve"> </w:t>
      </w:r>
    </w:p>
    <w:p w:rsidR="008E328F" w:rsidRPr="00C355C9" w:rsidRDefault="008E328F" w:rsidP="006C0A10">
      <w:pPr>
        <w:pStyle w:val="courier"/>
      </w:pPr>
      <w:r w:rsidRPr="00C355C9">
        <w:t>Date of Last Contact, Date of Diag. (NAACCR IF19)</w:t>
      </w:r>
    </w:p>
    <w:p w:rsidR="008E328F" w:rsidRPr="00C355C9" w:rsidRDefault="008E328F" w:rsidP="006C0A10">
      <w:pPr>
        <w:pStyle w:val="courier"/>
      </w:pPr>
      <w:r w:rsidRPr="00C355C9">
        <w:t xml:space="preserve">E:Date of Diagnosis and Date of Last Contact conflict </w:t>
      </w:r>
    </w:p>
    <w:p w:rsidR="008E328F" w:rsidRPr="00C355C9" w:rsidRDefault="008E328F" w:rsidP="006C0A10">
      <w:pPr>
        <w:pStyle w:val="courier"/>
      </w:pPr>
      <w:r w:rsidRPr="00C355C9">
        <w:t xml:space="preserve">Date of Diagnosis (283)             = 12092004 </w:t>
      </w:r>
    </w:p>
    <w:p w:rsidR="008E328F" w:rsidRPr="00C355C9" w:rsidRDefault="008E328F" w:rsidP="006C0A10">
      <w:pPr>
        <w:pStyle w:val="courier"/>
      </w:pPr>
      <w:r w:rsidRPr="00C355C9">
        <w:t xml:space="preserve">Date of Last Contact (1294)         = 09052003 </w:t>
      </w:r>
    </w:p>
    <w:p w:rsidR="008E328F" w:rsidRPr="00C355C9" w:rsidRDefault="008E328F" w:rsidP="006C0A10">
      <w:pPr>
        <w:pStyle w:val="courier"/>
      </w:pPr>
      <w:r w:rsidRPr="00C355C9">
        <w:t xml:space="preserve"> </w:t>
      </w:r>
    </w:p>
    <w:p w:rsidR="008E328F" w:rsidRPr="00C355C9" w:rsidRDefault="008E328F" w:rsidP="006C0A10">
      <w:pPr>
        <w:pStyle w:val="courier"/>
      </w:pPr>
      <w:r w:rsidRPr="00C355C9">
        <w:t>RETURN to continue, '^' to exit, or Edit# for help:</w:t>
      </w:r>
    </w:p>
    <w:p w:rsidR="008E328F" w:rsidRDefault="008E328F" w:rsidP="006C0A10">
      <w:pPr>
        <w:pStyle w:val="courier"/>
      </w:pPr>
      <w:r>
        <w:t xml:space="preserve"> </w:t>
      </w:r>
    </w:p>
    <w:p w:rsidR="008E328F" w:rsidRPr="00C355C9" w:rsidRDefault="008E328F" w:rsidP="006C0A10">
      <w:pPr>
        <w:pStyle w:val="courier"/>
      </w:pPr>
      <w:r w:rsidRPr="00C355C9">
        <w:t>Edit Set</w:t>
      </w:r>
      <w:r>
        <w:tab/>
      </w:r>
      <w:r>
        <w:tab/>
      </w:r>
      <w:r>
        <w:tab/>
      </w:r>
      <w:r>
        <w:tab/>
      </w:r>
      <w:r>
        <w:tab/>
      </w:r>
      <w:r>
        <w:tab/>
      </w:r>
      <w:r>
        <w:tab/>
      </w:r>
      <w:r>
        <w:tab/>
      </w:r>
      <w:r>
        <w:tab/>
      </w:r>
      <w:r w:rsidRPr="00C355C9">
        <w:t>Errors</w:t>
      </w:r>
      <w:r>
        <w:tab/>
      </w:r>
      <w:r>
        <w:tab/>
      </w:r>
      <w:r w:rsidRPr="00C355C9">
        <w:t>Warnings</w:t>
      </w:r>
    </w:p>
    <w:p w:rsidR="008E328F" w:rsidRPr="00C355C9" w:rsidRDefault="008E328F" w:rsidP="006C0A10">
      <w:pPr>
        <w:pStyle w:val="courier"/>
      </w:pPr>
      <w:r w:rsidRPr="00C355C9">
        <w:t>-----------------------------------------------------------</w:t>
      </w:r>
      <w:r w:rsidR="006C0A10">
        <w:t>---------</w:t>
      </w:r>
    </w:p>
    <w:p w:rsidR="008E328F" w:rsidRPr="00C355C9" w:rsidRDefault="008E328F" w:rsidP="006C0A10">
      <w:pPr>
        <w:pStyle w:val="courier"/>
      </w:pPr>
      <w:r w:rsidRPr="00C355C9">
        <w:t>Veterans Administration</w:t>
      </w:r>
      <w:r>
        <w:tab/>
      </w:r>
      <w:r>
        <w:tab/>
      </w:r>
      <w:r>
        <w:tab/>
      </w:r>
      <w:r>
        <w:tab/>
      </w:r>
      <w:r>
        <w:tab/>
        <w:t xml:space="preserve"> 1</w:t>
      </w:r>
      <w:r w:rsidRPr="00C355C9">
        <w:t xml:space="preserve"> </w:t>
      </w:r>
      <w:r>
        <w:tab/>
      </w:r>
      <w:r>
        <w:tab/>
      </w:r>
      <w:r>
        <w:tab/>
      </w:r>
      <w:r w:rsidRPr="00C355C9">
        <w:t>0</w:t>
      </w:r>
    </w:p>
    <w:p w:rsidR="008E328F" w:rsidRPr="00C355C9" w:rsidRDefault="008E328F" w:rsidP="006C0A10">
      <w:pPr>
        <w:pStyle w:val="courier"/>
      </w:pPr>
      <w:r w:rsidRPr="00C355C9">
        <w:t xml:space="preserve"> </w:t>
      </w:r>
    </w:p>
    <w:p w:rsidR="008E328F" w:rsidRPr="00C355C9" w:rsidRDefault="008E328F" w:rsidP="006C0A10">
      <w:pPr>
        <w:pStyle w:val="courier"/>
      </w:pPr>
      <w:r w:rsidRPr="00C355C9">
        <w:t>EDITS errors were encountered. ABSTRACT STATUS is unchanged.</w:t>
      </w:r>
    </w:p>
    <w:p w:rsidR="008E328F" w:rsidRPr="00C355C9" w:rsidRDefault="008E328F" w:rsidP="006C0A10">
      <w:pPr>
        <w:pStyle w:val="courier"/>
      </w:pPr>
      <w:r w:rsidRPr="00C355C9">
        <w:t>-------------------------------------------------------</w:t>
      </w:r>
      <w:r w:rsidR="006C0A10">
        <w:t>-------------</w:t>
      </w:r>
    </w:p>
    <w:p w:rsidR="008E328F" w:rsidRDefault="008E328F" w:rsidP="00A70952"/>
    <w:p w:rsidR="008E328F" w:rsidRDefault="008E328F" w:rsidP="00A70952">
      <w:pPr>
        <w:pStyle w:val="NoteText"/>
      </w:pPr>
      <w:r w:rsidRPr="00C355C9">
        <w:rPr>
          <w:b/>
        </w:rPr>
        <w:t>Note:</w:t>
      </w:r>
      <w:r>
        <w:rPr>
          <w:b/>
        </w:rPr>
        <w:t xml:space="preserve"> </w:t>
      </w:r>
      <w:r>
        <w:t>Each error will be numbered sequentially.  If the registrar wishes to see additional information about a specific error, he/she may enter the sequential error number after the "RETURN to continue, '^' to exit, or Edit# for help:" prompt for additional error information.</w:t>
      </w:r>
    </w:p>
    <w:p w:rsidR="008E328F" w:rsidRDefault="008E328F" w:rsidP="00A70952">
      <w:r>
        <w:t xml:space="preserve"> </w:t>
      </w:r>
    </w:p>
    <w:p w:rsidR="008E328F" w:rsidRDefault="008E328F" w:rsidP="00A70952">
      <w:r>
        <w:t>If EDITS errors are encountered, the registrar should then review the error messages and resolve any data conflicts.</w:t>
      </w:r>
    </w:p>
    <w:p w:rsidR="008E328F" w:rsidRDefault="008E328F" w:rsidP="00A70952">
      <w:r>
        <w:t>If the EDITS API does not encounter any errors the program will do the following:</w:t>
      </w:r>
    </w:p>
    <w:p w:rsidR="008E328F" w:rsidRDefault="008E328F" w:rsidP="00A70952">
      <w:pPr>
        <w:pStyle w:val="ListBullet"/>
        <w:spacing w:before="0" w:after="0"/>
      </w:pPr>
      <w:r>
        <w:t>ABSTRACT STATUS will be set to 3 (Complete).</w:t>
      </w:r>
    </w:p>
    <w:p w:rsidR="008E328F" w:rsidRDefault="008E328F" w:rsidP="00A70952">
      <w:pPr>
        <w:pStyle w:val="ListBullet"/>
        <w:spacing w:before="0" w:after="0"/>
      </w:pPr>
      <w:r>
        <w:t>A unique checksum value will be computed for the abstract.</w:t>
      </w:r>
    </w:p>
    <w:p w:rsidR="008E328F" w:rsidRDefault="008E328F" w:rsidP="00A70952">
      <w:pPr>
        <w:pStyle w:val="ListBullet"/>
        <w:spacing w:before="0" w:after="0"/>
      </w:pPr>
      <w:r>
        <w:t>DATE CASE COMPLETED will be set to the current date.</w:t>
      </w:r>
    </w:p>
    <w:p w:rsidR="008E328F" w:rsidRDefault="008E328F" w:rsidP="00A70952">
      <w:pPr>
        <w:pStyle w:val="ListBullet"/>
        <w:spacing w:before="0" w:after="0"/>
      </w:pPr>
      <w:r>
        <w:t>ABSTRACTED BY will be set to the registrar who 'completed' the abstract.</w:t>
      </w:r>
    </w:p>
    <w:p w:rsidR="008E328F" w:rsidRDefault="008E328F" w:rsidP="00A70952">
      <w:r>
        <w:t xml:space="preserve"> </w:t>
      </w:r>
    </w:p>
    <w:p w:rsidR="008E328F" w:rsidRDefault="008E328F" w:rsidP="00A70952">
      <w:r>
        <w:lastRenderedPageBreak/>
        <w:t xml:space="preserve">The following messages will be displayed: </w:t>
      </w:r>
    </w:p>
    <w:p w:rsidR="008E328F" w:rsidRPr="008D04F2" w:rsidRDefault="008E328F" w:rsidP="006C0A10">
      <w:pPr>
        <w:pStyle w:val="courier"/>
      </w:pPr>
      <w:r w:rsidRPr="008D04F2">
        <w:t>No EDITS errors or warnings.</w:t>
      </w:r>
    </w:p>
    <w:p w:rsidR="008E328F" w:rsidRPr="008D04F2" w:rsidRDefault="008E328F" w:rsidP="006C0A10">
      <w:pPr>
        <w:pStyle w:val="courier"/>
      </w:pPr>
      <w:r w:rsidRPr="008D04F2">
        <w:t xml:space="preserve"> </w:t>
      </w:r>
    </w:p>
    <w:p w:rsidR="008E328F" w:rsidRPr="008D04F2" w:rsidRDefault="008E328F" w:rsidP="006C0A10">
      <w:pPr>
        <w:pStyle w:val="courier"/>
      </w:pPr>
      <w:r w:rsidRPr="008D04F2">
        <w:t>ABSTRACT STATUS.......: Complete</w:t>
      </w:r>
    </w:p>
    <w:p w:rsidR="008E328F" w:rsidRPr="008D04F2" w:rsidRDefault="008E328F" w:rsidP="006C0A10">
      <w:pPr>
        <w:pStyle w:val="courier"/>
      </w:pPr>
      <w:r w:rsidRPr="008D04F2">
        <w:t>DATE CASE COMPLETED...: 03/21/2007</w:t>
      </w:r>
    </w:p>
    <w:p w:rsidR="008E328F" w:rsidRPr="008D04F2" w:rsidRDefault="008E328F" w:rsidP="006C0A10">
      <w:pPr>
        <w:pStyle w:val="courier"/>
      </w:pPr>
      <w:r w:rsidRPr="008D04F2">
        <w:t>ABSTRACTED BY.........: REGISTAR,TEST</w:t>
      </w:r>
    </w:p>
    <w:p w:rsidR="008E328F" w:rsidRPr="008D04F2" w:rsidRDefault="008E328F" w:rsidP="006C0A10">
      <w:pPr>
        <w:pStyle w:val="courier"/>
      </w:pPr>
      <w:r w:rsidRPr="008D04F2">
        <w:t xml:space="preserve">DATE CASE LAST CHANGED: </w:t>
      </w:r>
    </w:p>
    <w:p w:rsidR="008E328F" w:rsidRPr="008D04F2" w:rsidRDefault="008E328F" w:rsidP="006C0A10">
      <w:pPr>
        <w:pStyle w:val="courier"/>
      </w:pPr>
      <w:r w:rsidRPr="008D04F2">
        <w:t xml:space="preserve">CASE LAST CHANGED BY..: </w:t>
      </w:r>
    </w:p>
    <w:p w:rsidR="008E328F" w:rsidRPr="008D04F2" w:rsidRDefault="008E328F" w:rsidP="006C0A10">
      <w:pPr>
        <w:pStyle w:val="courier"/>
      </w:pPr>
      <w:r w:rsidRPr="008D04F2">
        <w:t xml:space="preserve"> </w:t>
      </w:r>
    </w:p>
    <w:p w:rsidR="008E328F" w:rsidRDefault="008E328F" w:rsidP="006C0A10">
      <w:pPr>
        <w:pStyle w:val="courier"/>
      </w:pPr>
      <w:r w:rsidRPr="008D04F2">
        <w:t>Computing checksum value for this abstract...</w:t>
      </w:r>
    </w:p>
    <w:p w:rsidR="008E328F" w:rsidRDefault="008E328F" w:rsidP="00A70952">
      <w:r>
        <w:t xml:space="preserve"> </w:t>
      </w:r>
    </w:p>
    <w:p w:rsidR="008E328F" w:rsidRDefault="008E328F" w:rsidP="00A70952">
      <w:r>
        <w:t xml:space="preserve">Once an abstract has successfully passed through the EDITS API and its ABSTRACT STATUS set to 3 (Complete), if the registrar makes a change which will affect the abstract's NAACCR record, he/she will see the following message: </w:t>
      </w:r>
    </w:p>
    <w:p w:rsidR="008E328F" w:rsidRPr="008D04F2" w:rsidRDefault="008E328F" w:rsidP="006C0A10">
      <w:pPr>
        <w:pStyle w:val="courier"/>
      </w:pPr>
      <w:r w:rsidRPr="008D04F2">
        <w:t>You have made a change to a 'Completed' abstract.</w:t>
      </w:r>
    </w:p>
    <w:p w:rsidR="008E328F" w:rsidRPr="008D04F2" w:rsidRDefault="008E328F" w:rsidP="006C0A10">
      <w:pPr>
        <w:pStyle w:val="courier"/>
      </w:pPr>
      <w:r w:rsidRPr="008D04F2">
        <w:t>This abstract needs to be re-run through the EDITS API.</w:t>
      </w:r>
    </w:p>
    <w:p w:rsidR="008E328F" w:rsidRPr="008D04F2" w:rsidRDefault="008E328F" w:rsidP="006C0A10">
      <w:pPr>
        <w:pStyle w:val="courier"/>
      </w:pPr>
      <w:r w:rsidRPr="008D04F2">
        <w:t xml:space="preserve"> </w:t>
      </w:r>
    </w:p>
    <w:p w:rsidR="008E328F" w:rsidRPr="008D04F2" w:rsidRDefault="008E328F" w:rsidP="006C0A10">
      <w:pPr>
        <w:pStyle w:val="courier"/>
      </w:pPr>
      <w:r w:rsidRPr="008D04F2">
        <w:t>Calling EDITS API...</w:t>
      </w:r>
    </w:p>
    <w:p w:rsidR="008E328F" w:rsidRDefault="008E328F" w:rsidP="00A70952">
      <w:r>
        <w:t xml:space="preserve"> </w:t>
      </w:r>
    </w:p>
    <w:p w:rsidR="008E328F" w:rsidRDefault="008E328F" w:rsidP="00A70952">
      <w:r>
        <w:t>If no EDITS errors are encountered the registrar will see the following message:</w:t>
      </w:r>
    </w:p>
    <w:p w:rsidR="008E328F" w:rsidRPr="00C90B85" w:rsidRDefault="008E328F" w:rsidP="006C0A10">
      <w:pPr>
        <w:pStyle w:val="courier"/>
      </w:pPr>
      <w:r w:rsidRPr="00C90B85">
        <w:t>No EDITS errors or warnings.  ABSTRACT STATUS = 3 (Complete).</w:t>
      </w:r>
    </w:p>
    <w:p w:rsidR="008E328F" w:rsidRDefault="008E328F" w:rsidP="00A70952">
      <w:r>
        <w:t xml:space="preserve"> </w:t>
      </w:r>
    </w:p>
    <w:p w:rsidR="008E328F" w:rsidRDefault="008E328F" w:rsidP="00A70952">
      <w:r>
        <w:t>If EDITS errors are encountered the registrar will see the following message:</w:t>
      </w:r>
    </w:p>
    <w:p w:rsidR="008E328F" w:rsidRPr="00C90B85" w:rsidRDefault="008E328F" w:rsidP="006C0A10">
      <w:pPr>
        <w:pStyle w:val="courier"/>
      </w:pPr>
      <w:r w:rsidRPr="00C90B85">
        <w:t>EDITS errors were encountered.</w:t>
      </w:r>
    </w:p>
    <w:p w:rsidR="008E328F" w:rsidRPr="00C90B85" w:rsidRDefault="008E328F" w:rsidP="006C0A10">
      <w:pPr>
        <w:pStyle w:val="courier"/>
      </w:pPr>
      <w:r w:rsidRPr="00C90B85">
        <w:t xml:space="preserve"> </w:t>
      </w:r>
    </w:p>
    <w:p w:rsidR="008E328F" w:rsidRPr="00C90B85" w:rsidRDefault="008E328F" w:rsidP="006C0A10">
      <w:pPr>
        <w:pStyle w:val="courier"/>
      </w:pPr>
      <w:r w:rsidRPr="00C90B85">
        <w:t>The ABSTRACT STATUS has been changed to 0 (Incomplete).</w:t>
      </w:r>
    </w:p>
    <w:p w:rsidR="008E328F" w:rsidRDefault="008E328F" w:rsidP="00A70952">
      <w:r>
        <w:t xml:space="preserve"> </w:t>
      </w:r>
    </w:p>
    <w:p w:rsidR="008E328F" w:rsidRDefault="008E328F" w:rsidP="00A70952">
      <w:r>
        <w:t>Each time a 'complete' abstract is changed the abstract will be date-stamped with the date of the most recent change and the name of registrar making the change.</w:t>
      </w:r>
    </w:p>
    <w:p w:rsidR="008E328F" w:rsidRDefault="008E328F" w:rsidP="00A70952">
      <w:r>
        <w:t xml:space="preserve"> </w:t>
      </w:r>
    </w:p>
    <w:p w:rsidR="008E328F" w:rsidRDefault="008E328F" w:rsidP="00D35EBA">
      <w:r>
        <w:br w:type="page"/>
      </w:r>
    </w:p>
    <w:p w:rsidR="00650C20" w:rsidRDefault="00650C20" w:rsidP="00021DC3">
      <w:pPr>
        <w:pStyle w:val="Heading5"/>
        <w:rPr>
          <w:rFonts w:ascii="Arial" w:hAnsi="Arial" w:cs="Arial"/>
          <w:i/>
          <w:sz w:val="28"/>
          <w:szCs w:val="28"/>
        </w:rPr>
      </w:pPr>
      <w:r>
        <w:rPr>
          <w:rFonts w:ascii="Arial" w:hAnsi="Arial" w:cs="Arial"/>
          <w:i/>
          <w:sz w:val="28"/>
          <w:szCs w:val="28"/>
        </w:rPr>
        <w:lastRenderedPageBreak/>
        <w:t>Appendix B:</w:t>
      </w:r>
    </w:p>
    <w:p w:rsidR="008E328F" w:rsidRPr="00D35EBA" w:rsidRDefault="00D35EBA" w:rsidP="00021DC3">
      <w:pPr>
        <w:pStyle w:val="Heading5"/>
        <w:rPr>
          <w:rFonts w:ascii="Arial" w:hAnsi="Arial" w:cs="Arial"/>
          <w:i/>
          <w:sz w:val="28"/>
          <w:szCs w:val="28"/>
        </w:rPr>
      </w:pPr>
      <w:r w:rsidRPr="00D35EBA">
        <w:rPr>
          <w:rFonts w:ascii="Arial" w:hAnsi="Arial" w:cs="Arial"/>
          <w:i/>
          <w:sz w:val="28"/>
          <w:szCs w:val="28"/>
        </w:rPr>
        <w:t xml:space="preserve">Patch </w:t>
      </w:r>
      <w:r w:rsidR="008E328F" w:rsidRPr="00D35EBA">
        <w:rPr>
          <w:rFonts w:ascii="Arial" w:hAnsi="Arial" w:cs="Arial"/>
          <w:i/>
          <w:sz w:val="28"/>
          <w:szCs w:val="28"/>
        </w:rPr>
        <w:t>Installation Instructions</w:t>
      </w:r>
      <w:r>
        <w:rPr>
          <w:rFonts w:ascii="Arial" w:hAnsi="Arial" w:cs="Arial"/>
          <w:i/>
          <w:sz w:val="28"/>
          <w:szCs w:val="28"/>
        </w:rPr>
        <w:t xml:space="preserve"> (</w:t>
      </w:r>
      <w:r>
        <w:rPr>
          <w:rFonts w:ascii="Arial" w:hAnsi="Arial" w:cs="Arial"/>
          <w:i/>
          <w:sz w:val="20"/>
        </w:rPr>
        <w:t>Performed by your facility’s OIT staff)</w:t>
      </w:r>
      <w:r w:rsidR="008E328F" w:rsidRPr="00D35EBA">
        <w:rPr>
          <w:rFonts w:ascii="Arial" w:hAnsi="Arial" w:cs="Arial"/>
          <w:i/>
          <w:sz w:val="28"/>
          <w:szCs w:val="28"/>
        </w:rPr>
        <w:t>:</w:t>
      </w:r>
    </w:p>
    <w:p w:rsidR="008E328F" w:rsidRDefault="008E328F" w:rsidP="00DA77DE">
      <w:pPr>
        <w:pStyle w:val="ListNumber"/>
        <w:numPr>
          <w:ilvl w:val="0"/>
          <w:numId w:val="41"/>
        </w:numPr>
      </w:pPr>
      <w:r>
        <w:t xml:space="preserve">This patch is being distributed as a KIDS Host File: </w:t>
      </w:r>
    </w:p>
    <w:p w:rsidR="008E328F" w:rsidRPr="006C0A10" w:rsidRDefault="00DA77DE" w:rsidP="006C0A10">
      <w:r>
        <w:tab/>
      </w:r>
      <w:r w:rsidR="008E328F" w:rsidRPr="006C0A10">
        <w:t xml:space="preserve">ONC211P47.KID   </w:t>
      </w:r>
      <w:r w:rsidR="00D35EBA">
        <w:t>(example)</w:t>
      </w:r>
    </w:p>
    <w:p w:rsidR="008E328F" w:rsidRDefault="008E328F" w:rsidP="00A70952">
      <w:pPr>
        <w:pStyle w:val="ListNumber"/>
      </w:pPr>
      <w:r>
        <w:t xml:space="preserve">This patch should be installed when the ONCOLOGY users are off the system.   </w:t>
      </w:r>
    </w:p>
    <w:p w:rsidR="008E328F" w:rsidRDefault="008E328F" w:rsidP="00A70952">
      <w:pPr>
        <w:pStyle w:val="ListNumber"/>
      </w:pPr>
      <w:r>
        <w:t xml:space="preserve">The routines included in this patch should be installed in the production UCI.   </w:t>
      </w:r>
    </w:p>
    <w:p w:rsidR="008E328F" w:rsidRDefault="008E328F" w:rsidP="00A70952">
      <w:pPr>
        <w:pStyle w:val="ListNumber"/>
      </w:pPr>
      <w:r>
        <w:t>This patch will take approximately 5 minutes to install. Only Oncology users need to be off the system. The ONCOLOGY options do not need to be disabled during the installation of this patch. Your customer support representative will answer any questions regarding this patch.</w:t>
      </w:r>
    </w:p>
    <w:p w:rsidR="008E328F" w:rsidRDefault="008E328F" w:rsidP="00A70952">
      <w:r>
        <w:t xml:space="preserve">   </w:t>
      </w:r>
    </w:p>
    <w:p w:rsidR="008E328F" w:rsidRDefault="008E328F" w:rsidP="00A70952">
      <w:pPr>
        <w:pStyle w:val="ListNumber"/>
      </w:pPr>
      <w:r>
        <w:t xml:space="preserve">Recommended responses to the following installation questions: </w:t>
      </w:r>
    </w:p>
    <w:p w:rsidR="008E328F" w:rsidRDefault="008E328F" w:rsidP="006C0A10">
      <w:pPr>
        <w:pStyle w:val="courier"/>
      </w:pPr>
      <w:r>
        <w:t>Want KIDS to INHIBIT LOGONs during the install? YES// NO</w:t>
      </w:r>
    </w:p>
    <w:p w:rsidR="008E328F" w:rsidRDefault="008E328F" w:rsidP="006C0A10">
      <w:pPr>
        <w:pStyle w:val="courier"/>
      </w:pPr>
      <w:r>
        <w:t>Want to DISABLE Scheduled Options, Menu Options, and Protocols? YES// NO</w:t>
      </w:r>
    </w:p>
    <w:p w:rsidR="008E328F" w:rsidRDefault="008E328F" w:rsidP="00021DC3">
      <w:pPr>
        <w:pStyle w:val="Heading5"/>
      </w:pPr>
      <w:r>
        <w:t>Routine Information:</w:t>
      </w:r>
    </w:p>
    <w:p w:rsidR="008E328F" w:rsidRDefault="008E328F" w:rsidP="00A70952">
      <w:r>
        <w:t>The checksums below are new checksums, and can be checked with CHECK1^XTSUMBLD.</w:t>
      </w:r>
    </w:p>
    <w:p w:rsidR="008E328F" w:rsidRDefault="008E328F" w:rsidP="00A70952">
      <w:r>
        <w:t>Routine Name: ONCACD0</w:t>
      </w:r>
    </w:p>
    <w:p w:rsidR="008E328F" w:rsidRDefault="008E328F" w:rsidP="00A70952">
      <w:pPr>
        <w:ind w:left="2160" w:hanging="1440"/>
      </w:pPr>
      <w:r>
        <w:t>Before: B41786309</w:t>
      </w:r>
      <w:r>
        <w:tab/>
        <w:t>After: B50497175</w:t>
      </w:r>
      <w:r>
        <w:tab/>
        <w:t xml:space="preserve">**9,12,20,24,25,28,29,30,36,37, </w:t>
      </w:r>
      <w:r>
        <w:br/>
        <w:t xml:space="preserve">                                        </w:t>
      </w:r>
      <w:r>
        <w:tab/>
        <w:t>38,40,41,44,45,47**</w:t>
      </w:r>
    </w:p>
    <w:p w:rsidR="008E328F" w:rsidRDefault="008E328F" w:rsidP="00A70952">
      <w:r>
        <w:t>Routine Name: ONCACD1</w:t>
      </w:r>
    </w:p>
    <w:p w:rsidR="008E328F" w:rsidRDefault="008E328F" w:rsidP="00A70952">
      <w:pPr>
        <w:ind w:firstLine="720"/>
      </w:pPr>
      <w:r>
        <w:t>Before: B35592372</w:t>
      </w:r>
      <w:r>
        <w:tab/>
        <w:t>After: B37943122</w:t>
      </w:r>
      <w:r>
        <w:tab/>
        <w:t>**9,12,14,18,20,22,24,25,26,28,</w:t>
      </w:r>
      <w:r>
        <w:br/>
        <w:t xml:space="preserve">                                                                                    29,31,36,37,41,43,47**</w:t>
      </w:r>
    </w:p>
    <w:p w:rsidR="008E328F" w:rsidRDefault="008E328F" w:rsidP="00A70952">
      <w:r>
        <w:t>Routine Name: ONCACDU2</w:t>
      </w:r>
    </w:p>
    <w:p w:rsidR="008E328F" w:rsidRDefault="008E328F" w:rsidP="00A70952">
      <w:pPr>
        <w:ind w:firstLine="720"/>
      </w:pPr>
      <w:r>
        <w:t>Before: B61697601</w:t>
      </w:r>
      <w:r>
        <w:tab/>
        <w:t>After: B62930508</w:t>
      </w:r>
      <w:r>
        <w:tab/>
        <w:t>**12,18,20,21,22,24,26,27,29,</w:t>
      </w:r>
      <w:r>
        <w:br/>
        <w:t xml:space="preserve">                                                                                    30,31,32,34,36,37,38,39,41,46,</w:t>
      </w:r>
      <w:r w:rsidRPr="00280204">
        <w:t xml:space="preserve"> </w:t>
      </w:r>
      <w:r>
        <w:t xml:space="preserve">47**                                       </w:t>
      </w:r>
    </w:p>
    <w:p w:rsidR="008E328F" w:rsidRDefault="008E328F" w:rsidP="00A70952">
      <w:r>
        <w:t>Routine Name: ONCCS</w:t>
      </w:r>
    </w:p>
    <w:p w:rsidR="008E328F" w:rsidRDefault="008E328F" w:rsidP="00A70952">
      <w:pPr>
        <w:ind w:firstLine="720"/>
      </w:pPr>
      <w:r>
        <w:t>Before: B25089621</w:t>
      </w:r>
      <w:r>
        <w:tab/>
        <w:t>After: B25211155</w:t>
      </w:r>
      <w:r>
        <w:tab/>
        <w:t>**40,43,44,47**</w:t>
      </w:r>
    </w:p>
    <w:p w:rsidR="008E328F" w:rsidRDefault="008E328F" w:rsidP="00A70952">
      <w:r>
        <w:t>Routine Name: ONCEDIT</w:t>
      </w:r>
    </w:p>
    <w:p w:rsidR="008E328F" w:rsidRDefault="008E328F" w:rsidP="00A70952">
      <w:pPr>
        <w:ind w:firstLine="720"/>
      </w:pPr>
      <w:r>
        <w:t>Before: B41142697</w:t>
      </w:r>
      <w:r>
        <w:tab/>
        <w:t>After: B75961355</w:t>
      </w:r>
      <w:r>
        <w:tab/>
        <w:t>**27,28,34,36,39,42,43,45,46,47**</w:t>
      </w:r>
    </w:p>
    <w:p w:rsidR="008E328F" w:rsidRDefault="008E328F" w:rsidP="00A70952">
      <w:r>
        <w:t>Routine Name: ONCEDIT2</w:t>
      </w:r>
    </w:p>
    <w:p w:rsidR="008E328F" w:rsidRDefault="008E328F" w:rsidP="00A70952">
      <w:pPr>
        <w:ind w:firstLine="720"/>
      </w:pPr>
      <w:r>
        <w:t>Before: B39455814</w:t>
      </w:r>
      <w:r>
        <w:tab/>
        <w:t>After: B39277416</w:t>
      </w:r>
      <w:r>
        <w:tab/>
        <w:t>**27,28,32,33,44,47**</w:t>
      </w:r>
    </w:p>
    <w:p w:rsidR="008E328F" w:rsidRDefault="008E328F" w:rsidP="00A70952">
      <w:r>
        <w:t>Routine Name: ONCGENED</w:t>
      </w:r>
    </w:p>
    <w:p w:rsidR="008E328F" w:rsidRDefault="008E328F" w:rsidP="00A70952">
      <w:r>
        <w:t xml:space="preserve"> </w:t>
      </w:r>
      <w:r>
        <w:tab/>
        <w:t>Before:       n/a</w:t>
      </w:r>
      <w:r>
        <w:tab/>
      </w:r>
      <w:r>
        <w:tab/>
        <w:t>After: B17687088</w:t>
      </w:r>
      <w:r>
        <w:tab/>
        <w:t>**47**</w:t>
      </w:r>
    </w:p>
    <w:p w:rsidR="008E328F" w:rsidRDefault="008E328F" w:rsidP="00A70952">
      <w:r>
        <w:t>Routine Name: ONCMPH</w:t>
      </w:r>
    </w:p>
    <w:p w:rsidR="008E328F" w:rsidRDefault="008E328F" w:rsidP="00A70952">
      <w:pPr>
        <w:ind w:firstLine="720"/>
      </w:pPr>
      <w:r>
        <w:t>Before:       n/a</w:t>
      </w:r>
      <w:r>
        <w:tab/>
      </w:r>
      <w:r>
        <w:tab/>
        <w:t>After:  B1505699</w:t>
      </w:r>
      <w:r>
        <w:tab/>
        <w:t>**47**</w:t>
      </w:r>
    </w:p>
    <w:p w:rsidR="008E328F" w:rsidRDefault="008E328F" w:rsidP="00A70952">
      <w:r>
        <w:t>Routine Name: ONCNTX</w:t>
      </w:r>
    </w:p>
    <w:p w:rsidR="008E328F" w:rsidRDefault="008E328F" w:rsidP="00A70952">
      <w:pPr>
        <w:ind w:left="2880" w:hanging="2160"/>
      </w:pPr>
      <w:r>
        <w:t>Before: B81342152</w:t>
      </w:r>
      <w:r>
        <w:tab/>
        <w:t>After: B84335165</w:t>
      </w:r>
      <w:r>
        <w:tab/>
        <w:t>**13,15,16,19,22,25,26,27,32,</w:t>
      </w:r>
      <w:r>
        <w:br/>
        <w:t xml:space="preserve">                                    33,34,36,37,38,39,41,42,43,44,</w:t>
      </w:r>
      <w:r w:rsidRPr="00280204">
        <w:t xml:space="preserve"> </w:t>
      </w:r>
      <w:r>
        <w:t xml:space="preserve">45,46,47**                                      </w:t>
      </w:r>
    </w:p>
    <w:p w:rsidR="008E328F" w:rsidRDefault="008E328F" w:rsidP="00A70952">
      <w:r>
        <w:lastRenderedPageBreak/>
        <w:t>Routine Name: ONCOAI</w:t>
      </w:r>
    </w:p>
    <w:p w:rsidR="008E328F" w:rsidRDefault="008E328F" w:rsidP="00A70952">
      <w:pPr>
        <w:ind w:firstLine="720"/>
      </w:pPr>
      <w:r>
        <w:t>Before: B27854044</w:t>
      </w:r>
      <w:r>
        <w:tab/>
        <w:t>After: B26893541</w:t>
      </w:r>
      <w:r>
        <w:tab/>
        <w:t>**6,15,17,18,19,25,26,27,28,29,</w:t>
      </w:r>
    </w:p>
    <w:p w:rsidR="008E328F" w:rsidRDefault="008E328F" w:rsidP="00A70952">
      <w:r>
        <w:t xml:space="preserve">                                          32,33,34,35,43,45,47**</w:t>
      </w:r>
    </w:p>
    <w:p w:rsidR="008E328F" w:rsidRDefault="008E328F" w:rsidP="00A70952">
      <w:r>
        <w:t>Routine Name: ONCOAIF</w:t>
      </w:r>
    </w:p>
    <w:p w:rsidR="008E328F" w:rsidRDefault="008E328F" w:rsidP="00A70952">
      <w:pPr>
        <w:ind w:firstLine="720"/>
      </w:pPr>
      <w:r>
        <w:t>Before: B23300069</w:t>
      </w:r>
      <w:r>
        <w:tab/>
        <w:t>After: B41938394</w:t>
      </w:r>
      <w:r>
        <w:tab/>
        <w:t>**11,15,16,24,25,26,27,28,37,45,47**</w:t>
      </w:r>
    </w:p>
    <w:p w:rsidR="008E328F" w:rsidRDefault="008E328F" w:rsidP="00A70952">
      <w:r>
        <w:t>Routine Name: ONCOAIP</w:t>
      </w:r>
    </w:p>
    <w:p w:rsidR="008E328F" w:rsidRDefault="008E328F" w:rsidP="00A70952">
      <w:pPr>
        <w:ind w:firstLine="720"/>
      </w:pPr>
      <w:r>
        <w:t xml:space="preserve"> Before: B80340597</w:t>
      </w:r>
      <w:r>
        <w:tab/>
        <w:t>After: B83328289</w:t>
      </w:r>
      <w:r>
        <w:tab/>
        <w:t>**1,5,6,7,11,13,15,16,18,19,22,</w:t>
      </w:r>
      <w:r>
        <w:br/>
        <w:t xml:space="preserve">                                                                                    24,27,28,32,33,34,35,36,37,38,</w:t>
      </w:r>
      <w:r>
        <w:br/>
        <w:t xml:space="preserve">                                                                                    39,40,42,43,44,45,46,47**</w:t>
      </w:r>
    </w:p>
    <w:p w:rsidR="008E328F" w:rsidRDefault="008E328F" w:rsidP="00A70952">
      <w:r>
        <w:t>Routine Name: ONCOCOM</w:t>
      </w:r>
    </w:p>
    <w:p w:rsidR="008E328F" w:rsidRDefault="008E328F" w:rsidP="00A70952">
      <w:pPr>
        <w:ind w:firstLine="720"/>
      </w:pPr>
      <w:r>
        <w:t>Before: B34787186</w:t>
      </w:r>
      <w:r>
        <w:tab/>
        <w:t>After: B38430146</w:t>
      </w:r>
      <w:r>
        <w:tab/>
        <w:t>**1,6,11,12,13,14,16,17,19,25,</w:t>
      </w:r>
      <w:r>
        <w:br/>
        <w:t xml:space="preserve">                                                                                    36,42,43,44,46,47**</w:t>
      </w:r>
    </w:p>
    <w:p w:rsidR="008E328F" w:rsidRDefault="008E328F" w:rsidP="00A70952">
      <w:r>
        <w:t>Routine Name: ONCOCOS</w:t>
      </w:r>
    </w:p>
    <w:p w:rsidR="008E328F" w:rsidRDefault="008E328F" w:rsidP="00A70952">
      <w:pPr>
        <w:ind w:firstLine="720"/>
      </w:pPr>
      <w:r>
        <w:t>Before: B16347858</w:t>
      </w:r>
      <w:r>
        <w:tab/>
        <w:t>After: B10396818</w:t>
      </w:r>
      <w:r>
        <w:tab/>
        <w:t>**5,13,16,17,19,22,24,36,42,45,47**</w:t>
      </w:r>
    </w:p>
    <w:p w:rsidR="008E328F" w:rsidRDefault="008E328F" w:rsidP="00A70952">
      <w:r>
        <w:t>Routine Name: ONCODEL</w:t>
      </w:r>
    </w:p>
    <w:p w:rsidR="008E328F" w:rsidRDefault="008E328F" w:rsidP="00A70952">
      <w:pPr>
        <w:ind w:firstLine="720"/>
      </w:pPr>
      <w:r>
        <w:t>Before: B20966808</w:t>
      </w:r>
      <w:r>
        <w:tab/>
        <w:t>After: B17087670</w:t>
      </w:r>
      <w:r>
        <w:tab/>
        <w:t>**7,15,19,22,27,28,30,36,47**</w:t>
      </w:r>
    </w:p>
    <w:p w:rsidR="008E328F" w:rsidRDefault="008E328F" w:rsidP="00A70952">
      <w:r>
        <w:t>Routine Name: ONCODIS</w:t>
      </w:r>
    </w:p>
    <w:p w:rsidR="008E328F" w:rsidRDefault="008E328F" w:rsidP="00A70952">
      <w:pPr>
        <w:ind w:firstLine="720"/>
      </w:pPr>
      <w:r>
        <w:t>Before:  B1458506</w:t>
      </w:r>
      <w:r>
        <w:tab/>
        <w:t>After:  B1400361</w:t>
      </w:r>
      <w:r>
        <w:tab/>
        <w:t>**6,7,9,10,11,12,13,14,15,16,</w:t>
      </w:r>
      <w:r>
        <w:br/>
        <w:t xml:space="preserve">                                                                                    17,18,19,20,21,22,23,24,25,26,</w:t>
      </w:r>
      <w:r>
        <w:br/>
        <w:t xml:space="preserve">                                                                                    27,28,29,30,31,32,33,34,35,36,</w:t>
      </w:r>
      <w:r>
        <w:br/>
        <w:t xml:space="preserve">                                                                                    37,38,39,40,41,42,43,44,45,46, 47**</w:t>
      </w:r>
    </w:p>
    <w:p w:rsidR="008E328F" w:rsidRDefault="008E328F" w:rsidP="00A70952">
      <w:r>
        <w:t>Routine Name: ONCODSR</w:t>
      </w:r>
    </w:p>
    <w:p w:rsidR="008E328F" w:rsidRDefault="008E328F" w:rsidP="00A70952">
      <w:pPr>
        <w:ind w:firstLine="720"/>
      </w:pPr>
      <w:r>
        <w:t>Before: B76463285</w:t>
      </w:r>
      <w:r>
        <w:tab/>
        <w:t>After: B77463937</w:t>
      </w:r>
      <w:r>
        <w:tab/>
        <w:t>**1,5,6,7,11,13,15,16,18,27,36,</w:t>
      </w:r>
      <w:r>
        <w:br/>
        <w:t xml:space="preserve">                                                                                    37,42,46,47**</w:t>
      </w:r>
    </w:p>
    <w:p w:rsidR="008E328F" w:rsidRDefault="008E328F" w:rsidP="00A70952">
      <w:r>
        <w:t>Routine Name: ONCODXD</w:t>
      </w:r>
    </w:p>
    <w:p w:rsidR="008E328F" w:rsidRDefault="008E328F" w:rsidP="00A70952">
      <w:pPr>
        <w:ind w:firstLine="720"/>
      </w:pPr>
      <w:r>
        <w:t>Before: B16132012</w:t>
      </w:r>
      <w:r>
        <w:tab/>
        <w:t>After: B17370508</w:t>
      </w:r>
      <w:r>
        <w:tab/>
        <w:t>**11,13,15,16,18,36,47**</w:t>
      </w:r>
    </w:p>
    <w:p w:rsidR="008E328F" w:rsidRDefault="008E328F" w:rsidP="00A70952">
      <w:r>
        <w:t>Routine Name: ONCOEDC</w:t>
      </w:r>
    </w:p>
    <w:p w:rsidR="008E328F" w:rsidRDefault="008E328F" w:rsidP="00A70952">
      <w:pPr>
        <w:ind w:firstLine="720"/>
      </w:pPr>
      <w:r>
        <w:t>Before:  B9401955</w:t>
      </w:r>
      <w:r>
        <w:tab/>
        <w:t>After: B20416700</w:t>
      </w:r>
      <w:r>
        <w:tab/>
        <w:t>**6,7,13,27,36,41,47**</w:t>
      </w:r>
    </w:p>
    <w:p w:rsidR="008E328F" w:rsidRDefault="008E328F" w:rsidP="00A70952">
      <w:r>
        <w:t>Routine Name: ONCOEDC1</w:t>
      </w:r>
    </w:p>
    <w:p w:rsidR="008E328F" w:rsidRDefault="008E328F" w:rsidP="00A70952">
      <w:pPr>
        <w:ind w:firstLine="720"/>
      </w:pPr>
      <w:r>
        <w:t>Before: B45858620</w:t>
      </w:r>
      <w:r>
        <w:tab/>
        <w:t>After: B50397068</w:t>
      </w:r>
      <w:r>
        <w:tab/>
        <w:t>**27,28,29,34,36,39,41,42,47**</w:t>
      </w:r>
    </w:p>
    <w:p w:rsidR="008E328F" w:rsidRDefault="008E328F" w:rsidP="00A70952">
      <w:r>
        <w:t>Routine Name: ONCOFDP</w:t>
      </w:r>
    </w:p>
    <w:p w:rsidR="008E328F" w:rsidRDefault="008E328F" w:rsidP="00A70952">
      <w:pPr>
        <w:ind w:firstLine="720"/>
      </w:pPr>
      <w:r>
        <w:t>Before: B14517564</w:t>
      </w:r>
      <w:r>
        <w:tab/>
        <w:t>After: B14858104</w:t>
      </w:r>
      <w:r>
        <w:tab/>
        <w:t>**1,5,16,22,25,26,47**</w:t>
      </w:r>
    </w:p>
    <w:p w:rsidR="008E328F" w:rsidRDefault="008E328F" w:rsidP="00A70952">
      <w:r>
        <w:t>Routine Name: ONCOFTS</w:t>
      </w:r>
    </w:p>
    <w:p w:rsidR="008E328F" w:rsidRDefault="008E328F" w:rsidP="00A70952">
      <w:pPr>
        <w:ind w:firstLine="720"/>
      </w:pPr>
      <w:r>
        <w:t>Before: B11936445</w:t>
      </w:r>
      <w:r>
        <w:tab/>
        <w:t>After: B13108300</w:t>
      </w:r>
      <w:r>
        <w:tab/>
        <w:t>**24,25,47**</w:t>
      </w:r>
    </w:p>
    <w:p w:rsidR="008E328F" w:rsidRDefault="008E328F" w:rsidP="00A70952">
      <w:r>
        <w:t>Routine Name: ONCOFUP</w:t>
      </w:r>
    </w:p>
    <w:p w:rsidR="008E328F" w:rsidRDefault="008E328F" w:rsidP="00A70952">
      <w:pPr>
        <w:ind w:firstLine="720"/>
      </w:pPr>
      <w:r>
        <w:t>Before:  B6380858</w:t>
      </w:r>
      <w:r>
        <w:tab/>
        <w:t>After:  B4130796</w:t>
      </w:r>
      <w:r>
        <w:tab/>
        <w:t>**2,22,25,47**</w:t>
      </w:r>
    </w:p>
    <w:p w:rsidR="008E328F" w:rsidRDefault="008E328F" w:rsidP="00A70952">
      <w:r>
        <w:t>Routine Name: ONCOGEN</w:t>
      </w:r>
    </w:p>
    <w:p w:rsidR="008E328F" w:rsidRDefault="008E328F" w:rsidP="00A70952">
      <w:pPr>
        <w:ind w:firstLine="720"/>
      </w:pPr>
      <w:r>
        <w:t>Before: B45716953</w:t>
      </w:r>
      <w:r>
        <w:tab/>
        <w:t>After: B47169178</w:t>
      </w:r>
      <w:r>
        <w:tab/>
        <w:t>**6,7,11,13,16,17,18,22,24,25,</w:t>
      </w:r>
      <w:r>
        <w:br/>
        <w:t xml:space="preserve">                                                                                    26,29,44,46,47**</w:t>
      </w:r>
    </w:p>
    <w:p w:rsidR="008E328F" w:rsidRDefault="008E328F" w:rsidP="00A70952">
      <w:r>
        <w:br w:type="page"/>
      </w:r>
      <w:r>
        <w:lastRenderedPageBreak/>
        <w:t>Routine Name: ONCOPA1</w:t>
      </w:r>
    </w:p>
    <w:p w:rsidR="008E328F" w:rsidRDefault="008E328F" w:rsidP="00A70952">
      <w:pPr>
        <w:ind w:firstLine="720"/>
      </w:pPr>
      <w:r>
        <w:t>Before: B64644517</w:t>
      </w:r>
      <w:r>
        <w:tab/>
        <w:t>After: B51172298</w:t>
      </w:r>
      <w:r>
        <w:tab/>
        <w:t>**13,15,16,18,28,33,34,36,40,</w:t>
      </w:r>
      <w:r>
        <w:br/>
        <w:t xml:space="preserve">                                                                                    41,42,43,44,45,46,47**</w:t>
      </w:r>
    </w:p>
    <w:p w:rsidR="008E328F" w:rsidRDefault="008E328F" w:rsidP="00A70952">
      <w:r>
        <w:t>Routine Name: ONCOPA1A</w:t>
      </w:r>
    </w:p>
    <w:p w:rsidR="008E328F" w:rsidRDefault="008E328F" w:rsidP="00A70952">
      <w:pPr>
        <w:ind w:firstLine="720"/>
      </w:pPr>
      <w:r>
        <w:t>Before: B21375895</w:t>
      </w:r>
      <w:r>
        <w:tab/>
        <w:t>After: B35964884</w:t>
      </w:r>
      <w:r>
        <w:tab/>
        <w:t>**15,19,27,33,34,36,40,44,45,46,47**</w:t>
      </w:r>
    </w:p>
    <w:p w:rsidR="008E328F" w:rsidRDefault="008E328F" w:rsidP="00A70952">
      <w:r>
        <w:t>Routine Name: ONCOPA3</w:t>
      </w:r>
    </w:p>
    <w:p w:rsidR="008E328F" w:rsidRDefault="008E328F" w:rsidP="00A70952">
      <w:pPr>
        <w:ind w:firstLine="720"/>
      </w:pPr>
      <w:r>
        <w:t>Before: B31483342</w:t>
      </w:r>
      <w:r>
        <w:tab/>
        <w:t>After: B32549593</w:t>
      </w:r>
      <w:r>
        <w:tab/>
        <w:t>**13,15,18,25,26,33,34,36,37,</w:t>
      </w:r>
      <w:r>
        <w:br/>
        <w:t xml:space="preserve">                                                                                    44,45,46,47**</w:t>
      </w:r>
    </w:p>
    <w:p w:rsidR="008E328F" w:rsidRDefault="008E328F" w:rsidP="00A70952">
      <w:r>
        <w:t>Routine Name: ONCOPMA</w:t>
      </w:r>
    </w:p>
    <w:p w:rsidR="008E328F" w:rsidRDefault="008E328F" w:rsidP="00A70952">
      <w:pPr>
        <w:ind w:firstLine="720"/>
      </w:pPr>
      <w:r>
        <w:t>Before: B19369393</w:t>
      </w:r>
      <w:r>
        <w:tab/>
        <w:t>After: B20386342</w:t>
      </w:r>
      <w:r>
        <w:tab/>
        <w:t>**6,25,44,46,47**</w:t>
      </w:r>
    </w:p>
    <w:p w:rsidR="008E328F" w:rsidRDefault="008E328F" w:rsidP="00A70952">
      <w:r>
        <w:t>Routine Name: ONCOPMB</w:t>
      </w:r>
    </w:p>
    <w:p w:rsidR="008E328F" w:rsidRDefault="008E328F" w:rsidP="00A70952">
      <w:pPr>
        <w:ind w:firstLine="720"/>
      </w:pPr>
      <w:r>
        <w:t>Before: B21853476</w:t>
      </w:r>
      <w:r>
        <w:tab/>
        <w:t>After: B23097667</w:t>
      </w:r>
      <w:r>
        <w:tab/>
        <w:t>**11,23,25,44,46,47**</w:t>
      </w:r>
    </w:p>
    <w:p w:rsidR="008E328F" w:rsidRDefault="008E328F" w:rsidP="00A70952">
      <w:r>
        <w:t>Routine Name: ONCOPMP</w:t>
      </w:r>
    </w:p>
    <w:p w:rsidR="008E328F" w:rsidRDefault="008E328F" w:rsidP="00A70952">
      <w:pPr>
        <w:ind w:firstLine="720"/>
      </w:pPr>
      <w:r>
        <w:t>Before:  B5147157</w:t>
      </w:r>
      <w:r>
        <w:tab/>
        <w:t>After:  B5186790</w:t>
      </w:r>
      <w:r>
        <w:tab/>
        <w:t>**13,23,25,39,46,47**</w:t>
      </w:r>
    </w:p>
    <w:p w:rsidR="008E328F" w:rsidRDefault="008E328F" w:rsidP="00A70952">
      <w:r>
        <w:t>Routine Name: ONCOTN</w:t>
      </w:r>
    </w:p>
    <w:p w:rsidR="008E328F" w:rsidRDefault="008E328F" w:rsidP="00A70952">
      <w:pPr>
        <w:ind w:firstLine="720"/>
      </w:pPr>
      <w:r>
        <w:t>Before: B72159549</w:t>
      </w:r>
      <w:r>
        <w:tab/>
        <w:t>After: B74591340</w:t>
      </w:r>
      <w:r>
        <w:tab/>
        <w:t>**1,3,6,7,11,15,19,22,25,28,29,</w:t>
      </w:r>
      <w:r>
        <w:br/>
        <w:t xml:space="preserve">                                                                                    35,36,37,41,42,43,44,46,47**</w:t>
      </w:r>
    </w:p>
    <w:p w:rsidR="008E328F" w:rsidRDefault="008E328F" w:rsidP="00A70952">
      <w:r>
        <w:t>Routine Name: ONCOTNO</w:t>
      </w:r>
    </w:p>
    <w:p w:rsidR="008E328F" w:rsidRDefault="008E328F" w:rsidP="00A70952">
      <w:pPr>
        <w:ind w:firstLine="720"/>
      </w:pPr>
      <w:r>
        <w:t>Before: B12536210</w:t>
      </w:r>
      <w:r>
        <w:tab/>
        <w:t>After: B13190026</w:t>
      </w:r>
      <w:r>
        <w:tab/>
        <w:t>**1,6,7,11,15,27,32,35,47**</w:t>
      </w:r>
    </w:p>
    <w:p w:rsidR="008E328F" w:rsidRDefault="008E328F" w:rsidP="00A70952">
      <w:r>
        <w:t>Routine Name: ONCOUTC</w:t>
      </w:r>
    </w:p>
    <w:p w:rsidR="008E328F" w:rsidRDefault="008E328F" w:rsidP="00A70952">
      <w:pPr>
        <w:ind w:firstLine="720"/>
      </w:pPr>
      <w:r>
        <w:t>Before: B15510360</w:t>
      </w:r>
      <w:r>
        <w:tab/>
        <w:t>After: B16162194</w:t>
      </w:r>
      <w:r>
        <w:tab/>
        <w:t>**5,24,25,47**</w:t>
      </w:r>
    </w:p>
    <w:p w:rsidR="008E328F" w:rsidRDefault="008E328F" w:rsidP="00A70952">
      <w:r>
        <w:t>Routine Name: ONCPCI</w:t>
      </w:r>
    </w:p>
    <w:p w:rsidR="008E328F" w:rsidRDefault="008E328F" w:rsidP="00A70952">
      <w:pPr>
        <w:ind w:firstLine="720"/>
      </w:pPr>
      <w:r>
        <w:t>Before: B14621628</w:t>
      </w:r>
      <w:r>
        <w:tab/>
        <w:t>After: B17696827</w:t>
      </w:r>
      <w:r>
        <w:tab/>
        <w:t>**15,19,24,26,27,28,33,35,36,</w:t>
      </w:r>
      <w:r>
        <w:br/>
        <w:t xml:space="preserve">                                                                                    42,43,44,45,46,47**</w:t>
      </w:r>
    </w:p>
    <w:p w:rsidR="008E328F" w:rsidRDefault="008E328F" w:rsidP="00A70952">
      <w:r>
        <w:t>Routine Name: ONCPRE47</w:t>
      </w:r>
    </w:p>
    <w:p w:rsidR="008E328F" w:rsidRDefault="008E328F" w:rsidP="00A70952">
      <w:pPr>
        <w:ind w:firstLine="720"/>
      </w:pPr>
      <w:r>
        <w:t>Before:       n/a</w:t>
      </w:r>
      <w:r>
        <w:tab/>
      </w:r>
      <w:r>
        <w:tab/>
        <w:t>After:  B1068749</w:t>
      </w:r>
      <w:r>
        <w:tab/>
        <w:t>**47**</w:t>
      </w:r>
    </w:p>
    <w:p w:rsidR="008E328F" w:rsidRDefault="008E328F" w:rsidP="00A70952">
      <w:r>
        <w:t>Routine Name: ONCPSD</w:t>
      </w:r>
    </w:p>
    <w:p w:rsidR="008E328F" w:rsidRDefault="008E328F" w:rsidP="00A70952">
      <w:pPr>
        <w:ind w:firstLine="720"/>
      </w:pPr>
      <w:r>
        <w:t>Before:  B4903225</w:t>
      </w:r>
      <w:r>
        <w:tab/>
        <w:t>After:  B5294026</w:t>
      </w:r>
      <w:r>
        <w:tab/>
        <w:t>**15,19,22,28,34,36,40,45,47**</w:t>
      </w:r>
    </w:p>
    <w:p w:rsidR="008E328F" w:rsidRDefault="008E328F" w:rsidP="00A70952">
      <w:r>
        <w:t>Routine Name: ONCPST47</w:t>
      </w:r>
    </w:p>
    <w:p w:rsidR="008E328F" w:rsidRDefault="008E328F" w:rsidP="00A70952">
      <w:pPr>
        <w:ind w:firstLine="720"/>
      </w:pPr>
      <w:r>
        <w:t>Before:       n/a</w:t>
      </w:r>
      <w:r>
        <w:tab/>
      </w:r>
      <w:r>
        <w:tab/>
        <w:t>After:  B1743811</w:t>
      </w:r>
      <w:r>
        <w:tab/>
        <w:t>**47**</w:t>
      </w:r>
    </w:p>
    <w:p w:rsidR="008E328F" w:rsidRDefault="008E328F" w:rsidP="00A70952">
      <w:r>
        <w:t>Routine Name: ONCSAPI</w:t>
      </w:r>
    </w:p>
    <w:p w:rsidR="008E328F" w:rsidRDefault="008E328F" w:rsidP="00A70952">
      <w:pPr>
        <w:ind w:firstLine="720"/>
      </w:pPr>
      <w:r>
        <w:t>Before:   B227298</w:t>
      </w:r>
      <w:r>
        <w:tab/>
        <w:t>After:  B5208764</w:t>
      </w:r>
      <w:r>
        <w:tab/>
        <w:t>**40,47**</w:t>
      </w:r>
    </w:p>
    <w:p w:rsidR="008E328F" w:rsidRDefault="008E328F" w:rsidP="00A70952">
      <w:r>
        <w:t>Routine Name: ONCSAPI1</w:t>
      </w:r>
    </w:p>
    <w:p w:rsidR="008E328F" w:rsidRDefault="008E328F" w:rsidP="00A70952">
      <w:pPr>
        <w:ind w:firstLine="720"/>
      </w:pPr>
      <w:r>
        <w:t>Before: B23736526</w:t>
      </w:r>
      <w:r>
        <w:tab/>
        <w:t>After: B25134181</w:t>
      </w:r>
      <w:r>
        <w:tab/>
        <w:t>**40,41,47**</w:t>
      </w:r>
    </w:p>
    <w:p w:rsidR="008E328F" w:rsidRDefault="008E328F" w:rsidP="00A70952">
      <w:r>
        <w:t>Routine Name: ONCSAPID</w:t>
      </w:r>
    </w:p>
    <w:p w:rsidR="008E328F" w:rsidRDefault="008E328F" w:rsidP="00A70952">
      <w:pPr>
        <w:ind w:firstLine="720"/>
      </w:pPr>
      <w:r>
        <w:t xml:space="preserve"> Before: B20217307</w:t>
      </w:r>
      <w:r>
        <w:tab/>
        <w:t>After: B21856891</w:t>
      </w:r>
      <w:r>
        <w:tab/>
        <w:t>**40,47**</w:t>
      </w:r>
    </w:p>
    <w:p w:rsidR="008E328F" w:rsidRDefault="008E328F" w:rsidP="00A70952">
      <w:r>
        <w:t>Routine Name: ONCSAPIE</w:t>
      </w:r>
    </w:p>
    <w:p w:rsidR="008E328F" w:rsidRDefault="008E328F" w:rsidP="00A70952">
      <w:pPr>
        <w:ind w:firstLine="720"/>
      </w:pPr>
      <w:r>
        <w:t>Before: B48334363</w:t>
      </w:r>
      <w:r>
        <w:tab/>
        <w:t>After: B50726698</w:t>
      </w:r>
      <w:r>
        <w:tab/>
        <w:t>**40,47**</w:t>
      </w:r>
    </w:p>
    <w:p w:rsidR="008E328F" w:rsidRDefault="008E328F" w:rsidP="00A70952">
      <w:r>
        <w:t>Routine Name: ONCSAPIR</w:t>
      </w:r>
    </w:p>
    <w:p w:rsidR="008E328F" w:rsidRDefault="008E328F" w:rsidP="00A70952">
      <w:pPr>
        <w:ind w:firstLine="720"/>
      </w:pPr>
      <w:r>
        <w:lastRenderedPageBreak/>
        <w:t>Before: B20113305</w:t>
      </w:r>
      <w:r>
        <w:tab/>
        <w:t>After: B26610695</w:t>
      </w:r>
      <w:r>
        <w:tab/>
        <w:t>**40,41,44,47**</w:t>
      </w:r>
    </w:p>
    <w:p w:rsidR="008E328F" w:rsidRDefault="008E328F" w:rsidP="00A70952">
      <w:r>
        <w:t>Routine Name: ONCSAPIT</w:t>
      </w:r>
    </w:p>
    <w:p w:rsidR="008E328F" w:rsidRDefault="008E328F" w:rsidP="00A70952">
      <w:pPr>
        <w:ind w:firstLine="720"/>
      </w:pPr>
      <w:r>
        <w:t>Before: B63834837</w:t>
      </w:r>
      <w:r>
        <w:tab/>
        <w:t>After: B76432501</w:t>
      </w:r>
      <w:r>
        <w:tab/>
        <w:t>**40,41,47**</w:t>
      </w:r>
    </w:p>
    <w:p w:rsidR="008E328F" w:rsidRDefault="008E328F" w:rsidP="00A70952">
      <w:r>
        <w:t>Routine Name: ONCSAPIU</w:t>
      </w:r>
    </w:p>
    <w:p w:rsidR="008E328F" w:rsidRDefault="008E328F" w:rsidP="00A70952">
      <w:pPr>
        <w:ind w:firstLine="720"/>
      </w:pPr>
      <w:r>
        <w:t>Before:  B5721954</w:t>
      </w:r>
      <w:r>
        <w:tab/>
        <w:t>After:  B7316141</w:t>
      </w:r>
      <w:r>
        <w:tab/>
        <w:t>**40,47**</w:t>
      </w:r>
    </w:p>
    <w:p w:rsidR="008E328F" w:rsidRDefault="008E328F" w:rsidP="00A70952">
      <w:r>
        <w:t>Routine Name: ONCSAPIV</w:t>
      </w:r>
    </w:p>
    <w:p w:rsidR="008E328F" w:rsidRDefault="008E328F" w:rsidP="00A70952">
      <w:pPr>
        <w:ind w:firstLine="720"/>
      </w:pPr>
      <w:r>
        <w:t>Before:  B7451329</w:t>
      </w:r>
      <w:r>
        <w:tab/>
        <w:t>After: B11259789</w:t>
      </w:r>
      <w:r>
        <w:tab/>
        <w:t>**40,47**</w:t>
      </w:r>
    </w:p>
    <w:p w:rsidR="008E328F" w:rsidRDefault="008E328F" w:rsidP="00A70952">
      <w:r>
        <w:t>Routine Name: ONCSAPIX</w:t>
      </w:r>
    </w:p>
    <w:p w:rsidR="008E328F" w:rsidRDefault="008E328F" w:rsidP="00A70952">
      <w:pPr>
        <w:ind w:firstLine="720"/>
      </w:pPr>
      <w:r>
        <w:t>Before:  B9724342</w:t>
      </w:r>
      <w:r>
        <w:tab/>
        <w:t xml:space="preserve">After:  B9859486 </w:t>
      </w:r>
      <w:r>
        <w:tab/>
        <w:t>**40,47**</w:t>
      </w:r>
    </w:p>
    <w:p w:rsidR="008E328F" w:rsidRDefault="008E328F" w:rsidP="00A70952">
      <w:r>
        <w:t>Routine Name: ONCSED01</w:t>
      </w:r>
    </w:p>
    <w:p w:rsidR="008E328F" w:rsidRDefault="008E328F" w:rsidP="00A70952">
      <w:pPr>
        <w:ind w:firstLine="720"/>
      </w:pPr>
      <w:r>
        <w:t xml:space="preserve">Before:       n/a </w:t>
      </w:r>
      <w:r>
        <w:tab/>
        <w:t>After: B13507255</w:t>
      </w:r>
      <w:r>
        <w:tab/>
        <w:t>**47**</w:t>
      </w:r>
    </w:p>
    <w:p w:rsidR="008E328F" w:rsidRDefault="008E328F" w:rsidP="00A70952">
      <w:r>
        <w:t>Routine Name: ONCSED02</w:t>
      </w:r>
    </w:p>
    <w:p w:rsidR="008E328F" w:rsidRDefault="008E328F" w:rsidP="00A70952">
      <w:pPr>
        <w:ind w:firstLine="720"/>
      </w:pPr>
      <w:r>
        <w:t>Before:       n/a</w:t>
      </w:r>
      <w:r>
        <w:tab/>
      </w:r>
      <w:r>
        <w:tab/>
        <w:t>After: B17490289</w:t>
      </w:r>
      <w:r>
        <w:tab/>
        <w:t>**47**</w:t>
      </w:r>
    </w:p>
    <w:p w:rsidR="008E328F" w:rsidRDefault="008E328F" w:rsidP="00A70952">
      <w:r>
        <w:t>Routine Name: ONCSED03</w:t>
      </w:r>
    </w:p>
    <w:p w:rsidR="008E328F" w:rsidRDefault="008E328F" w:rsidP="00A70952">
      <w:pPr>
        <w:ind w:firstLine="720"/>
      </w:pPr>
      <w:r>
        <w:t>Before:       n/a</w:t>
      </w:r>
      <w:r>
        <w:tab/>
      </w:r>
      <w:r>
        <w:tab/>
        <w:t>After: B44378907</w:t>
      </w:r>
      <w:r>
        <w:tab/>
        <w:t>**47**</w:t>
      </w:r>
    </w:p>
    <w:p w:rsidR="008E328F" w:rsidRDefault="008E328F" w:rsidP="00A70952">
      <w:r>
        <w:t>Routine Name: ONCSED04</w:t>
      </w:r>
    </w:p>
    <w:p w:rsidR="008E328F" w:rsidRDefault="008E328F" w:rsidP="00A70952">
      <w:pPr>
        <w:ind w:firstLine="720"/>
      </w:pPr>
      <w:r>
        <w:t>Before:       n/a</w:t>
      </w:r>
      <w:r>
        <w:tab/>
      </w:r>
      <w:r>
        <w:tab/>
        <w:t>After: B25577841</w:t>
      </w:r>
      <w:r>
        <w:tab/>
        <w:t>**47**</w:t>
      </w:r>
    </w:p>
    <w:p w:rsidR="008E328F" w:rsidRDefault="008E328F" w:rsidP="00A70952">
      <w:r>
        <w:t>Routine Name: ONCSEDEM</w:t>
      </w:r>
    </w:p>
    <w:p w:rsidR="008E328F" w:rsidRDefault="008E328F" w:rsidP="00A70952">
      <w:pPr>
        <w:ind w:firstLine="720"/>
      </w:pPr>
      <w:r>
        <w:t>Before:       n/a</w:t>
      </w:r>
      <w:r>
        <w:tab/>
      </w:r>
      <w:r>
        <w:tab/>
        <w:t xml:space="preserve">After:  B3657858 </w:t>
      </w:r>
      <w:r>
        <w:tab/>
        <w:t>**47**</w:t>
      </w:r>
    </w:p>
    <w:p w:rsidR="008E328F" w:rsidRDefault="008E328F" w:rsidP="00A70952">
      <w:r>
        <w:t>Routine Name: ONCSNACR</w:t>
      </w:r>
    </w:p>
    <w:p w:rsidR="008E328F" w:rsidRDefault="008E328F" w:rsidP="00A70952">
      <w:pPr>
        <w:ind w:firstLine="720"/>
      </w:pPr>
      <w:r>
        <w:t>Before:       n/a</w:t>
      </w:r>
      <w:r>
        <w:tab/>
      </w:r>
      <w:r>
        <w:tab/>
        <w:t>After:  B6005907</w:t>
      </w:r>
      <w:r>
        <w:tab/>
        <w:t>**47**</w:t>
      </w:r>
    </w:p>
    <w:p w:rsidR="008E328F" w:rsidRDefault="008E328F" w:rsidP="00A70952">
      <w:r>
        <w:t>Routine Name: ONCSYMP</w:t>
      </w:r>
    </w:p>
    <w:p w:rsidR="008E328F" w:rsidRDefault="008E328F" w:rsidP="00A70952">
      <w:pPr>
        <w:ind w:firstLine="720"/>
      </w:pPr>
      <w:r>
        <w:t>Before: B12957496</w:t>
      </w:r>
      <w:r>
        <w:tab/>
        <w:t>After: B11984863</w:t>
      </w:r>
      <w:r>
        <w:tab/>
        <w:t>**43,47**</w:t>
      </w:r>
    </w:p>
    <w:p w:rsidR="008E328F" w:rsidRDefault="008E328F" w:rsidP="00A70952">
      <w:r>
        <w:t>Routine Name: ONCTIME</w:t>
      </w:r>
    </w:p>
    <w:p w:rsidR="008E328F" w:rsidRDefault="008E328F" w:rsidP="00A70952">
      <w:pPr>
        <w:ind w:firstLine="720"/>
      </w:pPr>
      <w:r>
        <w:t>Before:       n/a</w:t>
      </w:r>
      <w:r>
        <w:tab/>
      </w:r>
      <w:r>
        <w:tab/>
        <w:t>After:  B5620212</w:t>
      </w:r>
      <w:r>
        <w:tab/>
        <w:t>**47**</w:t>
      </w:r>
    </w:p>
    <w:p w:rsidR="008E328F" w:rsidRDefault="008E328F" w:rsidP="00A70952"/>
    <w:p w:rsidR="00BE393B" w:rsidRPr="000C5781" w:rsidRDefault="00BE393B" w:rsidP="008E328F">
      <w:pPr>
        <w:tabs>
          <w:tab w:val="left" w:pos="2520"/>
        </w:tabs>
      </w:pPr>
    </w:p>
    <w:p w:rsidR="00BE393B" w:rsidRPr="000C5781" w:rsidRDefault="00BE393B" w:rsidP="008E328F">
      <w:pPr>
        <w:tabs>
          <w:tab w:val="left" w:pos="2520"/>
        </w:tabs>
      </w:pPr>
    </w:p>
    <w:p w:rsidR="00C30BB7" w:rsidRPr="000C5781" w:rsidRDefault="00C30BB7" w:rsidP="008E328F">
      <w:pPr>
        <w:tabs>
          <w:tab w:val="left" w:pos="2520"/>
        </w:tabs>
        <w:sectPr w:rsidR="00C30BB7" w:rsidRPr="000C5781" w:rsidSect="004B0246">
          <w:pgSz w:w="12240" w:h="15840" w:code="1"/>
          <w:pgMar w:top="1440" w:right="1440" w:bottom="1440" w:left="1440" w:header="720" w:footer="720" w:gutter="0"/>
          <w:cols w:space="720"/>
        </w:sectPr>
      </w:pPr>
    </w:p>
    <w:p w:rsidR="002408D5" w:rsidRDefault="002408D5" w:rsidP="002408D5">
      <w:pPr>
        <w:jc w:val="center"/>
        <w:rPr>
          <w:i/>
        </w:rPr>
      </w:pPr>
      <w:bookmarkStart w:id="183" w:name="_Toc151451064"/>
    </w:p>
    <w:p w:rsidR="002408D5" w:rsidRDefault="002408D5" w:rsidP="002408D5">
      <w:pPr>
        <w:jc w:val="center"/>
        <w:rPr>
          <w:i/>
        </w:rPr>
      </w:pPr>
    </w:p>
    <w:p w:rsidR="002408D5" w:rsidRDefault="002408D5" w:rsidP="002408D5">
      <w:pPr>
        <w:jc w:val="center"/>
        <w:rPr>
          <w:i/>
        </w:rPr>
      </w:pPr>
    </w:p>
    <w:p w:rsidR="000C5781" w:rsidRPr="000C5781" w:rsidRDefault="002408D5" w:rsidP="000C5781">
      <w:pPr>
        <w:jc w:val="center"/>
        <w:rPr>
          <w:i/>
        </w:rPr>
      </w:pPr>
      <w:r w:rsidRPr="000C5781">
        <w:rPr>
          <w:i/>
        </w:rPr>
        <w:t>This page intentionally left blank for double-sided printing.</w:t>
      </w:r>
    </w:p>
    <w:p w:rsidR="006D6E00" w:rsidRPr="007144D4" w:rsidRDefault="00C97FA9" w:rsidP="007144D4">
      <w:pPr>
        <w:pStyle w:val="Style1"/>
        <w:rPr>
          <w:sz w:val="32"/>
          <w:szCs w:val="32"/>
          <w:lang w:val="es-ES"/>
        </w:rPr>
      </w:pPr>
      <w:r>
        <w:rPr>
          <w:lang w:val="es-ES"/>
        </w:rPr>
        <w:br w:type="page"/>
      </w:r>
      <w:r w:rsidR="007C4A8A" w:rsidRPr="007144D4">
        <w:rPr>
          <w:sz w:val="32"/>
          <w:szCs w:val="32"/>
          <w:lang w:val="es-ES"/>
        </w:rPr>
        <w:t>Index</w:t>
      </w:r>
      <w:bookmarkEnd w:id="183"/>
    </w:p>
    <w:p w:rsidR="00794B93" w:rsidRDefault="003D087C" w:rsidP="007C4A8A">
      <w:pPr>
        <w:rPr>
          <w:noProof/>
        </w:rPr>
        <w:sectPr w:rsidR="00794B93" w:rsidSect="00794B93">
          <w:type w:val="continuous"/>
          <w:pgSz w:w="12240" w:h="15840" w:code="1"/>
          <w:pgMar w:top="1440" w:right="1440" w:bottom="1440" w:left="1440" w:header="720" w:footer="720" w:gutter="0"/>
          <w:cols w:space="720"/>
        </w:sectPr>
      </w:pPr>
      <w:r>
        <w:fldChar w:fldCharType="begin"/>
      </w:r>
      <w:r>
        <w:instrText xml:space="preserve"> INDEX \e "</w:instrText>
      </w:r>
      <w:r>
        <w:tab/>
        <w:instrText xml:space="preserve">" \h "A" \c "2" \z "1033" </w:instrText>
      </w:r>
      <w:r>
        <w:fldChar w:fldCharType="separate"/>
      </w:r>
    </w:p>
    <w:p w:rsidR="00794B93" w:rsidRDefault="00794B93">
      <w:pPr>
        <w:pStyle w:val="IndexHeading"/>
        <w:keepNext/>
        <w:tabs>
          <w:tab w:val="right" w:leader="dot" w:pos="4310"/>
        </w:tabs>
        <w:rPr>
          <w:rFonts w:asciiTheme="minorHAnsi" w:eastAsiaTheme="minorEastAsia" w:hAnsiTheme="minorHAnsi" w:cstheme="minorBidi"/>
          <w:b w:val="0"/>
          <w:bCs w:val="0"/>
          <w:noProof/>
        </w:rPr>
      </w:pPr>
      <w:r>
        <w:rPr>
          <w:noProof/>
        </w:rPr>
        <w:t>A</w:t>
      </w:r>
    </w:p>
    <w:p w:rsidR="00794B93" w:rsidRDefault="00794B93">
      <w:pPr>
        <w:pStyle w:val="Index1"/>
        <w:tabs>
          <w:tab w:val="right" w:leader="dot" w:pos="4310"/>
        </w:tabs>
        <w:rPr>
          <w:noProof/>
        </w:rPr>
      </w:pPr>
      <w:r>
        <w:rPr>
          <w:noProof/>
        </w:rPr>
        <w:t>AA</w:t>
      </w:r>
      <w:r>
        <w:rPr>
          <w:noProof/>
        </w:rPr>
        <w:tab/>
        <w:t>35</w:t>
      </w:r>
    </w:p>
    <w:p w:rsidR="00794B93" w:rsidRDefault="00794B93">
      <w:pPr>
        <w:pStyle w:val="Index1"/>
        <w:tabs>
          <w:tab w:val="right" w:leader="dot" w:pos="4310"/>
        </w:tabs>
        <w:rPr>
          <w:noProof/>
        </w:rPr>
      </w:pPr>
      <w:r>
        <w:rPr>
          <w:noProof/>
        </w:rPr>
        <w:t>AAR</w:t>
      </w:r>
      <w:r>
        <w:rPr>
          <w:noProof/>
        </w:rPr>
        <w:tab/>
        <w:t>39</w:t>
      </w:r>
    </w:p>
    <w:p w:rsidR="00794B93" w:rsidRDefault="00794B93">
      <w:pPr>
        <w:pStyle w:val="Index1"/>
        <w:tabs>
          <w:tab w:val="right" w:leader="dot" w:pos="4310"/>
        </w:tabs>
        <w:rPr>
          <w:noProof/>
        </w:rPr>
      </w:pPr>
      <w:r>
        <w:rPr>
          <w:noProof/>
        </w:rPr>
        <w:t>ABS</w:t>
      </w:r>
      <w:r>
        <w:rPr>
          <w:noProof/>
        </w:rPr>
        <w:tab/>
        <w:t>16</w:t>
      </w:r>
    </w:p>
    <w:p w:rsidR="00794B93" w:rsidRDefault="00794B93">
      <w:pPr>
        <w:pStyle w:val="Index1"/>
        <w:tabs>
          <w:tab w:val="right" w:leader="dot" w:pos="4310"/>
        </w:tabs>
        <w:rPr>
          <w:noProof/>
        </w:rPr>
      </w:pPr>
      <w:r>
        <w:rPr>
          <w:noProof/>
        </w:rPr>
        <w:t>Abstract</w:t>
      </w:r>
    </w:p>
    <w:p w:rsidR="00794B93" w:rsidRDefault="00794B93">
      <w:pPr>
        <w:pStyle w:val="Index2"/>
        <w:tabs>
          <w:tab w:val="right" w:leader="dot" w:pos="4310"/>
        </w:tabs>
        <w:rPr>
          <w:noProof/>
        </w:rPr>
      </w:pPr>
      <w:r>
        <w:rPr>
          <w:noProof/>
        </w:rPr>
        <w:t>Add a second primary</w:t>
      </w:r>
      <w:r>
        <w:rPr>
          <w:noProof/>
        </w:rPr>
        <w:tab/>
        <w:t>22</w:t>
      </w:r>
    </w:p>
    <w:p w:rsidR="00794B93" w:rsidRDefault="00794B93">
      <w:pPr>
        <w:pStyle w:val="Index2"/>
        <w:tabs>
          <w:tab w:val="right" w:leader="dot" w:pos="4310"/>
        </w:tabs>
        <w:rPr>
          <w:noProof/>
        </w:rPr>
      </w:pPr>
      <w:r>
        <w:rPr>
          <w:noProof/>
        </w:rPr>
        <w:t>Add new patient</w:t>
      </w:r>
      <w:r>
        <w:rPr>
          <w:noProof/>
        </w:rPr>
        <w:tab/>
        <w:t>17</w:t>
      </w:r>
    </w:p>
    <w:p w:rsidR="00794B93" w:rsidRDefault="00794B93">
      <w:pPr>
        <w:pStyle w:val="Index2"/>
        <w:tabs>
          <w:tab w:val="right" w:leader="dot" w:pos="4310"/>
        </w:tabs>
        <w:rPr>
          <w:noProof/>
        </w:rPr>
      </w:pPr>
      <w:r>
        <w:rPr>
          <w:noProof/>
        </w:rPr>
        <w:t>Complete</w:t>
      </w:r>
      <w:r>
        <w:rPr>
          <w:noProof/>
        </w:rPr>
        <w:tab/>
        <w:t>16</w:t>
      </w:r>
    </w:p>
    <w:p w:rsidR="00794B93" w:rsidRDefault="00794B93">
      <w:pPr>
        <w:pStyle w:val="Index2"/>
        <w:tabs>
          <w:tab w:val="right" w:leader="dot" w:pos="4310"/>
        </w:tabs>
        <w:rPr>
          <w:noProof/>
        </w:rPr>
      </w:pPr>
      <w:r>
        <w:rPr>
          <w:noProof/>
        </w:rPr>
        <w:t>Edit a primary</w:t>
      </w:r>
      <w:r>
        <w:rPr>
          <w:noProof/>
        </w:rPr>
        <w:tab/>
        <w:t>24</w:t>
      </w:r>
    </w:p>
    <w:p w:rsidR="00794B93" w:rsidRDefault="00794B93">
      <w:pPr>
        <w:pStyle w:val="Index2"/>
        <w:tabs>
          <w:tab w:val="right" w:leader="dot" w:pos="4310"/>
        </w:tabs>
        <w:rPr>
          <w:noProof/>
        </w:rPr>
      </w:pPr>
      <w:r>
        <w:rPr>
          <w:noProof/>
        </w:rPr>
        <w:t>Edit an existing primary</w:t>
      </w:r>
      <w:r>
        <w:rPr>
          <w:noProof/>
        </w:rPr>
        <w:tab/>
        <w:t>21</w:t>
      </w:r>
    </w:p>
    <w:p w:rsidR="00794B93" w:rsidRDefault="00794B93">
      <w:pPr>
        <w:pStyle w:val="Index2"/>
        <w:tabs>
          <w:tab w:val="right" w:leader="dot" w:pos="4310"/>
        </w:tabs>
        <w:rPr>
          <w:noProof/>
        </w:rPr>
      </w:pPr>
      <w:r>
        <w:rPr>
          <w:noProof/>
        </w:rPr>
        <w:t>Edit existing patient</w:t>
      </w:r>
      <w:r>
        <w:rPr>
          <w:noProof/>
        </w:rPr>
        <w:tab/>
        <w:t>18</w:t>
      </w:r>
    </w:p>
    <w:p w:rsidR="00794B93" w:rsidRDefault="00794B93">
      <w:pPr>
        <w:pStyle w:val="Index2"/>
        <w:tabs>
          <w:tab w:val="right" w:leader="dot" w:pos="4310"/>
        </w:tabs>
        <w:rPr>
          <w:noProof/>
        </w:rPr>
      </w:pPr>
      <w:r>
        <w:rPr>
          <w:noProof/>
        </w:rPr>
        <w:t>Enter a new primary</w:t>
      </w:r>
      <w:r>
        <w:rPr>
          <w:noProof/>
        </w:rPr>
        <w:tab/>
        <w:t>21</w:t>
      </w:r>
    </w:p>
    <w:p w:rsidR="00794B93" w:rsidRDefault="00794B93">
      <w:pPr>
        <w:pStyle w:val="Index2"/>
        <w:tabs>
          <w:tab w:val="right" w:leader="dot" w:pos="4310"/>
        </w:tabs>
        <w:rPr>
          <w:noProof/>
        </w:rPr>
      </w:pPr>
      <w:r>
        <w:rPr>
          <w:noProof/>
        </w:rPr>
        <w:t>Enter a primary</w:t>
      </w:r>
      <w:r>
        <w:rPr>
          <w:noProof/>
        </w:rPr>
        <w:tab/>
        <w:t>20</w:t>
      </w:r>
    </w:p>
    <w:p w:rsidR="00794B93" w:rsidRDefault="00794B93">
      <w:pPr>
        <w:pStyle w:val="Index2"/>
        <w:tabs>
          <w:tab w:val="right" w:leader="dot" w:pos="4310"/>
        </w:tabs>
        <w:rPr>
          <w:noProof/>
        </w:rPr>
      </w:pPr>
      <w:r>
        <w:rPr>
          <w:noProof/>
        </w:rPr>
        <w:t>Enter first primary</w:t>
      </w:r>
      <w:r>
        <w:rPr>
          <w:noProof/>
        </w:rPr>
        <w:tab/>
        <w:t>20</w:t>
      </w:r>
    </w:p>
    <w:p w:rsidR="00794B93" w:rsidRDefault="00794B93">
      <w:pPr>
        <w:pStyle w:val="Index2"/>
        <w:tabs>
          <w:tab w:val="right" w:leader="dot" w:pos="4310"/>
        </w:tabs>
        <w:rPr>
          <w:noProof/>
        </w:rPr>
      </w:pPr>
      <w:r>
        <w:rPr>
          <w:noProof/>
        </w:rPr>
        <w:t>Occupations not included</w:t>
      </w:r>
      <w:r>
        <w:rPr>
          <w:noProof/>
        </w:rPr>
        <w:tab/>
        <w:t>19</w:t>
      </w:r>
    </w:p>
    <w:p w:rsidR="00794B93" w:rsidRDefault="00794B93">
      <w:pPr>
        <w:pStyle w:val="Index2"/>
        <w:tabs>
          <w:tab w:val="right" w:leader="dot" w:pos="4310"/>
        </w:tabs>
        <w:rPr>
          <w:noProof/>
        </w:rPr>
      </w:pPr>
      <w:r>
        <w:rPr>
          <w:noProof/>
        </w:rPr>
        <w:t>Patient summary</w:t>
      </w:r>
      <w:r>
        <w:rPr>
          <w:noProof/>
        </w:rPr>
        <w:tab/>
        <w:t>24</w:t>
      </w:r>
    </w:p>
    <w:p w:rsidR="00794B93" w:rsidRDefault="00794B93">
      <w:pPr>
        <w:pStyle w:val="Index2"/>
        <w:tabs>
          <w:tab w:val="right" w:leader="dot" w:pos="4310"/>
        </w:tabs>
        <w:rPr>
          <w:noProof/>
        </w:rPr>
      </w:pPr>
      <w:r>
        <w:rPr>
          <w:noProof/>
        </w:rPr>
        <w:t>Print complete</w:t>
      </w:r>
      <w:r>
        <w:rPr>
          <w:noProof/>
        </w:rPr>
        <w:tab/>
        <w:t>25</w:t>
      </w:r>
    </w:p>
    <w:p w:rsidR="00794B93" w:rsidRDefault="00794B93">
      <w:pPr>
        <w:pStyle w:val="Index2"/>
        <w:tabs>
          <w:tab w:val="right" w:leader="dot" w:pos="4310"/>
        </w:tabs>
        <w:rPr>
          <w:noProof/>
        </w:rPr>
      </w:pPr>
      <w:r>
        <w:rPr>
          <w:noProof/>
        </w:rPr>
        <w:t>Print extended</w:t>
      </w:r>
      <w:r>
        <w:rPr>
          <w:noProof/>
        </w:rPr>
        <w:tab/>
        <w:t>25</w:t>
      </w:r>
    </w:p>
    <w:p w:rsidR="00794B93" w:rsidRDefault="00794B93">
      <w:pPr>
        <w:pStyle w:val="Index2"/>
        <w:tabs>
          <w:tab w:val="right" w:leader="dot" w:pos="4310"/>
        </w:tabs>
        <w:rPr>
          <w:noProof/>
        </w:rPr>
      </w:pPr>
      <w:r>
        <w:rPr>
          <w:noProof/>
        </w:rPr>
        <w:t>Print not complete list</w:t>
      </w:r>
      <w:r>
        <w:rPr>
          <w:noProof/>
        </w:rPr>
        <w:tab/>
        <w:t>24</w:t>
      </w:r>
    </w:p>
    <w:p w:rsidR="00794B93" w:rsidRDefault="00794B93">
      <w:pPr>
        <w:pStyle w:val="Index2"/>
        <w:tabs>
          <w:tab w:val="right" w:leader="dot" w:pos="4310"/>
        </w:tabs>
        <w:rPr>
          <w:noProof/>
        </w:rPr>
      </w:pPr>
      <w:r>
        <w:rPr>
          <w:noProof/>
        </w:rPr>
        <w:t>Print QA</w:t>
      </w:r>
      <w:r>
        <w:rPr>
          <w:noProof/>
        </w:rPr>
        <w:tab/>
        <w:t>25</w:t>
      </w:r>
    </w:p>
    <w:p w:rsidR="00794B93" w:rsidRDefault="00794B93">
      <w:pPr>
        <w:pStyle w:val="Index2"/>
        <w:tabs>
          <w:tab w:val="right" w:leader="dot" w:pos="4310"/>
        </w:tabs>
        <w:rPr>
          <w:noProof/>
        </w:rPr>
      </w:pPr>
      <w:r>
        <w:rPr>
          <w:noProof/>
        </w:rPr>
        <w:t>Print QA/multiple</w:t>
      </w:r>
      <w:r>
        <w:rPr>
          <w:noProof/>
        </w:rPr>
        <w:tab/>
        <w:t>25</w:t>
      </w:r>
    </w:p>
    <w:p w:rsidR="00794B93" w:rsidRDefault="00794B93">
      <w:pPr>
        <w:pStyle w:val="Index2"/>
        <w:tabs>
          <w:tab w:val="right" w:leader="dot" w:pos="4310"/>
        </w:tabs>
        <w:rPr>
          <w:noProof/>
        </w:rPr>
      </w:pPr>
      <w:r>
        <w:rPr>
          <w:noProof/>
        </w:rPr>
        <w:t>Screens menu</w:t>
      </w:r>
      <w:r>
        <w:rPr>
          <w:noProof/>
        </w:rPr>
        <w:tab/>
        <w:t>25</w:t>
      </w:r>
    </w:p>
    <w:p w:rsidR="00794B93" w:rsidRDefault="00794B93">
      <w:pPr>
        <w:pStyle w:val="Index2"/>
        <w:tabs>
          <w:tab w:val="right" w:leader="dot" w:pos="4310"/>
        </w:tabs>
        <w:rPr>
          <w:noProof/>
        </w:rPr>
      </w:pPr>
      <w:r>
        <w:rPr>
          <w:noProof/>
        </w:rPr>
        <w:t>Start</w:t>
      </w:r>
      <w:r>
        <w:rPr>
          <w:noProof/>
        </w:rPr>
        <w:tab/>
        <w:t>17</w:t>
      </w:r>
    </w:p>
    <w:p w:rsidR="00794B93" w:rsidRDefault="00794B93">
      <w:pPr>
        <w:pStyle w:val="Index2"/>
        <w:tabs>
          <w:tab w:val="right" w:leader="dot" w:pos="4310"/>
        </w:tabs>
        <w:rPr>
          <w:noProof/>
        </w:rPr>
      </w:pPr>
      <w:r>
        <w:rPr>
          <w:noProof/>
        </w:rPr>
        <w:t>Status</w:t>
      </w:r>
      <w:r>
        <w:rPr>
          <w:noProof/>
        </w:rPr>
        <w:tab/>
        <w:t>23</w:t>
      </w:r>
    </w:p>
    <w:p w:rsidR="00794B93" w:rsidRDefault="00794B93">
      <w:pPr>
        <w:pStyle w:val="Index1"/>
        <w:tabs>
          <w:tab w:val="right" w:leader="dot" w:pos="4310"/>
        </w:tabs>
        <w:rPr>
          <w:noProof/>
        </w:rPr>
      </w:pPr>
      <w:r>
        <w:rPr>
          <w:noProof/>
        </w:rPr>
        <w:t>AC</w:t>
      </w:r>
      <w:r>
        <w:rPr>
          <w:noProof/>
        </w:rPr>
        <w:tab/>
        <w:t>52</w:t>
      </w:r>
    </w:p>
    <w:p w:rsidR="00794B93" w:rsidRDefault="00794B93">
      <w:pPr>
        <w:pStyle w:val="Index1"/>
        <w:tabs>
          <w:tab w:val="right" w:leader="dot" w:pos="4310"/>
        </w:tabs>
        <w:rPr>
          <w:noProof/>
        </w:rPr>
      </w:pPr>
      <w:r>
        <w:rPr>
          <w:noProof/>
        </w:rPr>
        <w:t>ACL</w:t>
      </w:r>
      <w:r>
        <w:rPr>
          <w:noProof/>
        </w:rPr>
        <w:tab/>
        <w:t>40</w:t>
      </w:r>
    </w:p>
    <w:p w:rsidR="00794B93" w:rsidRDefault="00794B93">
      <w:pPr>
        <w:pStyle w:val="Index1"/>
        <w:tabs>
          <w:tab w:val="right" w:leader="dot" w:pos="4310"/>
        </w:tabs>
        <w:rPr>
          <w:noProof/>
        </w:rPr>
      </w:pPr>
      <w:r>
        <w:rPr>
          <w:noProof/>
        </w:rPr>
        <w:t>ACT</w:t>
      </w:r>
      <w:r>
        <w:rPr>
          <w:noProof/>
        </w:rPr>
        <w:tab/>
        <w:t>42</w:t>
      </w:r>
    </w:p>
    <w:p w:rsidR="00794B93" w:rsidRDefault="00794B93">
      <w:pPr>
        <w:pStyle w:val="Index1"/>
        <w:tabs>
          <w:tab w:val="right" w:leader="dot" w:pos="4310"/>
        </w:tabs>
        <w:rPr>
          <w:noProof/>
        </w:rPr>
      </w:pPr>
      <w:r>
        <w:rPr>
          <w:noProof/>
        </w:rPr>
        <w:t>AE</w:t>
      </w:r>
      <w:r>
        <w:rPr>
          <w:noProof/>
        </w:rPr>
        <w:tab/>
        <w:t>36</w:t>
      </w:r>
    </w:p>
    <w:p w:rsidR="00794B93" w:rsidRDefault="00794B93">
      <w:pPr>
        <w:pStyle w:val="Index1"/>
        <w:tabs>
          <w:tab w:val="right" w:leader="dot" w:pos="4310"/>
        </w:tabs>
        <w:rPr>
          <w:noProof/>
        </w:rPr>
      </w:pPr>
      <w:r>
        <w:rPr>
          <w:noProof/>
        </w:rPr>
        <w:t>AI</w:t>
      </w:r>
      <w:r>
        <w:rPr>
          <w:noProof/>
        </w:rPr>
        <w:tab/>
        <w:t>16</w:t>
      </w:r>
    </w:p>
    <w:p w:rsidR="00794B93" w:rsidRDefault="00794B93">
      <w:pPr>
        <w:pStyle w:val="Index1"/>
        <w:tabs>
          <w:tab w:val="right" w:leader="dot" w:pos="4310"/>
        </w:tabs>
        <w:rPr>
          <w:noProof/>
        </w:rPr>
      </w:pPr>
      <w:r>
        <w:rPr>
          <w:noProof/>
        </w:rPr>
        <w:t>ANN</w:t>
      </w:r>
      <w:r>
        <w:rPr>
          <w:noProof/>
        </w:rPr>
        <w:tab/>
        <w:t>39</w:t>
      </w:r>
    </w:p>
    <w:p w:rsidR="00794B93" w:rsidRDefault="00794B93">
      <w:pPr>
        <w:pStyle w:val="Index1"/>
        <w:tabs>
          <w:tab w:val="right" w:leader="dot" w:pos="4310"/>
        </w:tabs>
        <w:rPr>
          <w:noProof/>
        </w:rPr>
      </w:pPr>
      <w:r>
        <w:rPr>
          <w:noProof/>
        </w:rPr>
        <w:t>Annual reporting</w:t>
      </w:r>
    </w:p>
    <w:p w:rsidR="00794B93" w:rsidRDefault="00794B93">
      <w:pPr>
        <w:pStyle w:val="Index2"/>
        <w:tabs>
          <w:tab w:val="right" w:leader="dot" w:pos="4310"/>
        </w:tabs>
        <w:rPr>
          <w:noProof/>
        </w:rPr>
      </w:pPr>
      <w:r>
        <w:rPr>
          <w:noProof/>
        </w:rPr>
        <w:t>ACoS Accession Register</w:t>
      </w:r>
      <w:r>
        <w:rPr>
          <w:noProof/>
        </w:rPr>
        <w:tab/>
        <w:t>39</w:t>
      </w:r>
    </w:p>
    <w:p w:rsidR="00794B93" w:rsidRDefault="00794B93">
      <w:pPr>
        <w:pStyle w:val="Index2"/>
        <w:tabs>
          <w:tab w:val="right" w:leader="dot" w:pos="4310"/>
        </w:tabs>
        <w:rPr>
          <w:noProof/>
        </w:rPr>
      </w:pPr>
      <w:r>
        <w:rPr>
          <w:noProof/>
        </w:rPr>
        <w:t>ACoS patient index</w:t>
      </w:r>
      <w:r>
        <w:rPr>
          <w:noProof/>
        </w:rPr>
        <w:tab/>
        <w:t>39</w:t>
      </w:r>
    </w:p>
    <w:p w:rsidR="00794B93" w:rsidRDefault="00794B93">
      <w:pPr>
        <w:pStyle w:val="Index2"/>
        <w:tabs>
          <w:tab w:val="right" w:leader="dot" w:pos="4310"/>
        </w:tabs>
        <w:rPr>
          <w:noProof/>
        </w:rPr>
      </w:pPr>
      <w:r>
        <w:rPr>
          <w:noProof/>
        </w:rPr>
        <w:t>Cross tabs</w:t>
      </w:r>
      <w:r>
        <w:rPr>
          <w:noProof/>
        </w:rPr>
        <w:tab/>
        <w:t>42</w:t>
      </w:r>
    </w:p>
    <w:p w:rsidR="00794B93" w:rsidRDefault="00794B93">
      <w:pPr>
        <w:pStyle w:val="Index2"/>
        <w:tabs>
          <w:tab w:val="right" w:leader="dot" w:pos="4310"/>
        </w:tabs>
        <w:rPr>
          <w:noProof/>
        </w:rPr>
      </w:pPr>
      <w:r>
        <w:rPr>
          <w:noProof/>
        </w:rPr>
        <w:t>Histology/site/topography</w:t>
      </w:r>
      <w:r>
        <w:rPr>
          <w:noProof/>
        </w:rPr>
        <w:tab/>
        <w:t>42</w:t>
      </w:r>
    </w:p>
    <w:p w:rsidR="00794B93" w:rsidRDefault="00794B93">
      <w:pPr>
        <w:pStyle w:val="Index2"/>
        <w:tabs>
          <w:tab w:val="right" w:leader="dot" w:pos="4310"/>
        </w:tabs>
        <w:rPr>
          <w:noProof/>
        </w:rPr>
      </w:pPr>
      <w:r>
        <w:rPr>
          <w:noProof/>
        </w:rPr>
        <w:t>ICDO topography/stage/tx</w:t>
      </w:r>
      <w:r>
        <w:rPr>
          <w:noProof/>
        </w:rPr>
        <w:tab/>
        <w:t>40</w:t>
      </w:r>
    </w:p>
    <w:p w:rsidR="00794B93" w:rsidRDefault="00794B93">
      <w:pPr>
        <w:pStyle w:val="Index2"/>
        <w:tabs>
          <w:tab w:val="right" w:leader="dot" w:pos="4310"/>
        </w:tabs>
        <w:rPr>
          <w:noProof/>
        </w:rPr>
      </w:pPr>
      <w:r>
        <w:rPr>
          <w:noProof/>
        </w:rPr>
        <w:t>Patient list by class of case</w:t>
      </w:r>
      <w:r>
        <w:rPr>
          <w:noProof/>
        </w:rPr>
        <w:tab/>
        <w:t>40</w:t>
      </w:r>
    </w:p>
    <w:p w:rsidR="00794B93" w:rsidRDefault="00794B93">
      <w:pPr>
        <w:pStyle w:val="Index2"/>
        <w:tabs>
          <w:tab w:val="right" w:leader="dot" w:pos="4310"/>
        </w:tabs>
        <w:rPr>
          <w:noProof/>
        </w:rPr>
      </w:pPr>
      <w:r>
        <w:rPr>
          <w:noProof/>
        </w:rPr>
        <w:t>Primary site/GP listing</w:t>
      </w:r>
      <w:r>
        <w:rPr>
          <w:noProof/>
        </w:rPr>
        <w:tab/>
        <w:t>40</w:t>
      </w:r>
    </w:p>
    <w:p w:rsidR="00794B93" w:rsidRDefault="00794B93">
      <w:pPr>
        <w:pStyle w:val="Index2"/>
        <w:tabs>
          <w:tab w:val="right" w:leader="dot" w:pos="4310"/>
        </w:tabs>
        <w:rPr>
          <w:noProof/>
        </w:rPr>
      </w:pPr>
      <w:r>
        <w:rPr>
          <w:noProof/>
        </w:rPr>
        <w:t>Primary site/stage/tx</w:t>
      </w:r>
      <w:r>
        <w:rPr>
          <w:noProof/>
        </w:rPr>
        <w:tab/>
        <w:t>40</w:t>
      </w:r>
    </w:p>
    <w:p w:rsidR="00794B93" w:rsidRDefault="00794B93">
      <w:pPr>
        <w:pStyle w:val="Index2"/>
        <w:tabs>
          <w:tab w:val="right" w:leader="dot" w:pos="4310"/>
        </w:tabs>
        <w:rPr>
          <w:noProof/>
        </w:rPr>
      </w:pPr>
      <w:r>
        <w:rPr>
          <w:noProof/>
        </w:rPr>
        <w:t>Print custom reports</w:t>
      </w:r>
      <w:r>
        <w:rPr>
          <w:noProof/>
        </w:rPr>
        <w:tab/>
        <w:t>42</w:t>
      </w:r>
    </w:p>
    <w:p w:rsidR="00794B93" w:rsidRDefault="00794B93">
      <w:pPr>
        <w:pStyle w:val="Index2"/>
        <w:tabs>
          <w:tab w:val="right" w:leader="dot" w:pos="4310"/>
        </w:tabs>
        <w:rPr>
          <w:noProof/>
        </w:rPr>
      </w:pPr>
      <w:r>
        <w:rPr>
          <w:noProof/>
        </w:rPr>
        <w:t>Status/site/dx-age</w:t>
      </w:r>
      <w:r>
        <w:rPr>
          <w:noProof/>
        </w:rPr>
        <w:tab/>
        <w:t>41</w:t>
      </w:r>
    </w:p>
    <w:p w:rsidR="00794B93" w:rsidRDefault="00794B93">
      <w:pPr>
        <w:pStyle w:val="Index1"/>
        <w:tabs>
          <w:tab w:val="right" w:leader="dot" w:pos="4310"/>
        </w:tabs>
        <w:rPr>
          <w:noProof/>
        </w:rPr>
      </w:pPr>
      <w:r>
        <w:rPr>
          <w:noProof/>
        </w:rPr>
        <w:t>API</w:t>
      </w:r>
      <w:r>
        <w:rPr>
          <w:noProof/>
        </w:rPr>
        <w:tab/>
        <w:t>39</w:t>
      </w:r>
    </w:p>
    <w:p w:rsidR="00794B93" w:rsidRDefault="00794B93">
      <w:pPr>
        <w:pStyle w:val="Index1"/>
        <w:tabs>
          <w:tab w:val="right" w:leader="dot" w:pos="4310"/>
        </w:tabs>
        <w:rPr>
          <w:noProof/>
        </w:rPr>
      </w:pPr>
      <w:r>
        <w:rPr>
          <w:noProof/>
        </w:rPr>
        <w:t>AR</w:t>
      </w:r>
      <w:r>
        <w:rPr>
          <w:noProof/>
        </w:rPr>
        <w:tab/>
        <w:t>51</w:t>
      </w:r>
    </w:p>
    <w:p w:rsidR="00794B93" w:rsidRDefault="00794B93">
      <w:pPr>
        <w:pStyle w:val="Index1"/>
        <w:tabs>
          <w:tab w:val="right" w:leader="dot" w:pos="4310"/>
        </w:tabs>
        <w:rPr>
          <w:noProof/>
        </w:rPr>
      </w:pPr>
      <w:r>
        <w:rPr>
          <w:noProof/>
        </w:rPr>
        <w:t>AS</w:t>
      </w:r>
      <w:r>
        <w:rPr>
          <w:noProof/>
        </w:rPr>
        <w:tab/>
        <w:t>25, 36</w:t>
      </w:r>
    </w:p>
    <w:p w:rsidR="00794B93" w:rsidRDefault="00794B93">
      <w:pPr>
        <w:pStyle w:val="Index1"/>
        <w:tabs>
          <w:tab w:val="right" w:leader="dot" w:pos="4310"/>
        </w:tabs>
        <w:rPr>
          <w:noProof/>
        </w:rPr>
      </w:pPr>
      <w:r>
        <w:rPr>
          <w:noProof/>
        </w:rPr>
        <w:t>ASL</w:t>
      </w:r>
      <w:r>
        <w:rPr>
          <w:noProof/>
        </w:rPr>
        <w:tab/>
        <w:t>40</w:t>
      </w:r>
    </w:p>
    <w:p w:rsidR="00794B93" w:rsidRDefault="00794B93">
      <w:pPr>
        <w:pStyle w:val="IndexHeading"/>
        <w:keepNext/>
        <w:tabs>
          <w:tab w:val="right" w:leader="dot" w:pos="4310"/>
        </w:tabs>
        <w:rPr>
          <w:rFonts w:asciiTheme="minorHAnsi" w:eastAsiaTheme="minorEastAsia" w:hAnsiTheme="minorHAnsi" w:cstheme="minorBidi"/>
          <w:b w:val="0"/>
          <w:bCs w:val="0"/>
          <w:noProof/>
        </w:rPr>
      </w:pPr>
      <w:r>
        <w:rPr>
          <w:noProof/>
        </w:rPr>
        <w:t>C</w:t>
      </w:r>
    </w:p>
    <w:p w:rsidR="00794B93" w:rsidRDefault="00794B93">
      <w:pPr>
        <w:pStyle w:val="Index1"/>
        <w:tabs>
          <w:tab w:val="right" w:leader="dot" w:pos="4310"/>
        </w:tabs>
        <w:rPr>
          <w:noProof/>
        </w:rPr>
      </w:pPr>
      <w:r>
        <w:rPr>
          <w:noProof/>
        </w:rPr>
        <w:t>Capture program</w:t>
      </w:r>
    </w:p>
    <w:p w:rsidR="00794B93" w:rsidRDefault="00794B93">
      <w:pPr>
        <w:pStyle w:val="Index2"/>
        <w:tabs>
          <w:tab w:val="right" w:leader="dot" w:pos="4310"/>
        </w:tabs>
        <w:rPr>
          <w:noProof/>
        </w:rPr>
      </w:pPr>
      <w:r>
        <w:rPr>
          <w:noProof/>
        </w:rPr>
        <w:t>PC</w:t>
      </w:r>
      <w:r>
        <w:rPr>
          <w:noProof/>
        </w:rPr>
        <w:tab/>
        <w:t>57, 59</w:t>
      </w:r>
    </w:p>
    <w:p w:rsidR="00794B93" w:rsidRDefault="00794B93">
      <w:pPr>
        <w:pStyle w:val="Index1"/>
        <w:tabs>
          <w:tab w:val="right" w:leader="dot" w:pos="4310"/>
        </w:tabs>
        <w:rPr>
          <w:noProof/>
        </w:rPr>
      </w:pPr>
      <w:r>
        <w:rPr>
          <w:noProof/>
        </w:rPr>
        <w:t>Case Finding</w:t>
      </w:r>
    </w:p>
    <w:p w:rsidR="00794B93" w:rsidRDefault="00794B93">
      <w:pPr>
        <w:pStyle w:val="Index2"/>
        <w:tabs>
          <w:tab w:val="right" w:leader="dot" w:pos="4310"/>
        </w:tabs>
        <w:rPr>
          <w:noProof/>
        </w:rPr>
      </w:pPr>
      <w:r>
        <w:rPr>
          <w:noProof/>
        </w:rPr>
        <w:t>Radiology search</w:t>
      </w:r>
      <w:r>
        <w:rPr>
          <w:noProof/>
        </w:rPr>
        <w:tab/>
        <w:t>12</w:t>
      </w:r>
    </w:p>
    <w:p w:rsidR="00794B93" w:rsidRDefault="00794B93">
      <w:pPr>
        <w:pStyle w:val="Index1"/>
        <w:tabs>
          <w:tab w:val="right" w:leader="dot" w:pos="4310"/>
        </w:tabs>
        <w:rPr>
          <w:noProof/>
        </w:rPr>
      </w:pPr>
      <w:r>
        <w:rPr>
          <w:noProof/>
        </w:rPr>
        <w:t>Case Finding</w:t>
      </w:r>
    </w:p>
    <w:p w:rsidR="00794B93" w:rsidRDefault="00794B93">
      <w:pPr>
        <w:pStyle w:val="Index2"/>
        <w:tabs>
          <w:tab w:val="right" w:leader="dot" w:pos="4310"/>
        </w:tabs>
        <w:rPr>
          <w:noProof/>
        </w:rPr>
      </w:pPr>
      <w:r>
        <w:rPr>
          <w:noProof/>
        </w:rPr>
        <w:t>Lab search</w:t>
      </w:r>
      <w:r>
        <w:rPr>
          <w:noProof/>
        </w:rPr>
        <w:tab/>
        <w:t>10</w:t>
      </w:r>
    </w:p>
    <w:p w:rsidR="00794B93" w:rsidRDefault="00794B93">
      <w:pPr>
        <w:pStyle w:val="Index2"/>
        <w:tabs>
          <w:tab w:val="right" w:leader="dot" w:pos="4310"/>
        </w:tabs>
        <w:rPr>
          <w:noProof/>
        </w:rPr>
      </w:pPr>
      <w:r>
        <w:rPr>
          <w:noProof/>
        </w:rPr>
        <w:t>Print lab report</w:t>
      </w:r>
      <w:r>
        <w:rPr>
          <w:noProof/>
        </w:rPr>
        <w:tab/>
        <w:t>11</w:t>
      </w:r>
    </w:p>
    <w:p w:rsidR="00794B93" w:rsidRDefault="00794B93">
      <w:pPr>
        <w:pStyle w:val="Index1"/>
        <w:tabs>
          <w:tab w:val="right" w:leader="dot" w:pos="4310"/>
        </w:tabs>
        <w:rPr>
          <w:noProof/>
        </w:rPr>
      </w:pPr>
      <w:r>
        <w:rPr>
          <w:noProof/>
        </w:rPr>
        <w:t>Case Finding</w:t>
      </w:r>
    </w:p>
    <w:p w:rsidR="00794B93" w:rsidRDefault="00794B93">
      <w:pPr>
        <w:pStyle w:val="Index2"/>
        <w:tabs>
          <w:tab w:val="right" w:leader="dot" w:pos="4310"/>
        </w:tabs>
        <w:rPr>
          <w:noProof/>
        </w:rPr>
      </w:pPr>
      <w:r>
        <w:rPr>
          <w:noProof/>
        </w:rPr>
        <w:t>PTF search</w:t>
      </w:r>
      <w:r>
        <w:rPr>
          <w:noProof/>
        </w:rPr>
        <w:tab/>
        <w:t>12</w:t>
      </w:r>
    </w:p>
    <w:p w:rsidR="00794B93" w:rsidRDefault="00794B93">
      <w:pPr>
        <w:pStyle w:val="Index1"/>
        <w:tabs>
          <w:tab w:val="right" w:leader="dot" w:pos="4310"/>
        </w:tabs>
        <w:rPr>
          <w:noProof/>
        </w:rPr>
      </w:pPr>
      <w:r>
        <w:rPr>
          <w:noProof/>
        </w:rPr>
        <w:t>CC</w:t>
      </w:r>
      <w:r>
        <w:rPr>
          <w:noProof/>
        </w:rPr>
        <w:tab/>
        <w:t>51</w:t>
      </w:r>
    </w:p>
    <w:p w:rsidR="00794B93" w:rsidRDefault="00794B93">
      <w:pPr>
        <w:pStyle w:val="Index1"/>
        <w:tabs>
          <w:tab w:val="right" w:leader="dot" w:pos="4310"/>
        </w:tabs>
        <w:rPr>
          <w:noProof/>
        </w:rPr>
      </w:pPr>
      <w:r>
        <w:rPr>
          <w:noProof/>
        </w:rPr>
        <w:t>CDD1</w:t>
      </w:r>
      <w:r>
        <w:rPr>
          <w:noProof/>
        </w:rPr>
        <w:tab/>
        <w:t>52</w:t>
      </w:r>
    </w:p>
    <w:p w:rsidR="00794B93" w:rsidRDefault="00794B93">
      <w:pPr>
        <w:pStyle w:val="Index1"/>
        <w:tabs>
          <w:tab w:val="right" w:leader="dot" w:pos="4310"/>
        </w:tabs>
        <w:rPr>
          <w:noProof/>
        </w:rPr>
      </w:pPr>
      <w:r>
        <w:rPr>
          <w:noProof/>
        </w:rPr>
        <w:t>CDD2</w:t>
      </w:r>
      <w:r>
        <w:rPr>
          <w:noProof/>
        </w:rPr>
        <w:tab/>
        <w:t>52</w:t>
      </w:r>
    </w:p>
    <w:p w:rsidR="00794B93" w:rsidRDefault="00794B93">
      <w:pPr>
        <w:pStyle w:val="Index1"/>
        <w:tabs>
          <w:tab w:val="right" w:leader="dot" w:pos="4310"/>
        </w:tabs>
        <w:rPr>
          <w:noProof/>
        </w:rPr>
      </w:pPr>
      <w:r>
        <w:rPr>
          <w:noProof/>
        </w:rPr>
        <w:t>CF</w:t>
      </w:r>
      <w:r>
        <w:rPr>
          <w:noProof/>
        </w:rPr>
        <w:tab/>
        <w:t>10</w:t>
      </w:r>
    </w:p>
    <w:p w:rsidR="00794B93" w:rsidRDefault="00794B93">
      <w:pPr>
        <w:pStyle w:val="Index1"/>
        <w:tabs>
          <w:tab w:val="right" w:leader="dot" w:pos="4310"/>
        </w:tabs>
        <w:rPr>
          <w:noProof/>
        </w:rPr>
      </w:pPr>
      <w:r>
        <w:rPr>
          <w:noProof/>
        </w:rPr>
        <w:t>Character</w:t>
      </w:r>
    </w:p>
    <w:p w:rsidR="00794B93" w:rsidRDefault="00794B93">
      <w:pPr>
        <w:pStyle w:val="Index2"/>
        <w:tabs>
          <w:tab w:val="right" w:leader="dot" w:pos="4310"/>
        </w:tabs>
        <w:rPr>
          <w:noProof/>
        </w:rPr>
      </w:pPr>
      <w:r>
        <w:rPr>
          <w:noProof/>
        </w:rPr>
        <w:t>...</w:t>
      </w:r>
      <w:r>
        <w:rPr>
          <w:noProof/>
        </w:rPr>
        <w:tab/>
        <w:t>5</w:t>
      </w:r>
    </w:p>
    <w:p w:rsidR="00794B93" w:rsidRDefault="00794B93">
      <w:pPr>
        <w:pStyle w:val="Index2"/>
        <w:tabs>
          <w:tab w:val="right" w:leader="dot" w:pos="4310"/>
        </w:tabs>
        <w:rPr>
          <w:noProof/>
        </w:rPr>
      </w:pPr>
      <w:r>
        <w:rPr>
          <w:noProof/>
        </w:rPr>
        <w:t>//</w:t>
      </w:r>
      <w:r>
        <w:rPr>
          <w:noProof/>
        </w:rPr>
        <w:tab/>
        <w:t>4</w:t>
      </w:r>
    </w:p>
    <w:p w:rsidR="00794B93" w:rsidRDefault="00794B93">
      <w:pPr>
        <w:pStyle w:val="Index2"/>
        <w:tabs>
          <w:tab w:val="right" w:leader="dot" w:pos="4310"/>
        </w:tabs>
        <w:rPr>
          <w:noProof/>
        </w:rPr>
      </w:pPr>
      <w:r>
        <w:rPr>
          <w:noProof/>
        </w:rPr>
        <w:t>?</w:t>
      </w:r>
      <w:r>
        <w:rPr>
          <w:noProof/>
        </w:rPr>
        <w:tab/>
        <w:t>4</w:t>
      </w:r>
    </w:p>
    <w:p w:rsidR="00794B93" w:rsidRDefault="00794B93">
      <w:pPr>
        <w:pStyle w:val="Index2"/>
        <w:tabs>
          <w:tab w:val="right" w:leader="dot" w:pos="4310"/>
        </w:tabs>
        <w:rPr>
          <w:noProof/>
        </w:rPr>
      </w:pPr>
      <w:r>
        <w:rPr>
          <w:noProof/>
        </w:rPr>
        <w:t>??</w:t>
      </w:r>
      <w:r>
        <w:rPr>
          <w:noProof/>
        </w:rPr>
        <w:tab/>
        <w:t>4</w:t>
      </w:r>
    </w:p>
    <w:p w:rsidR="00794B93" w:rsidRDefault="00794B93">
      <w:pPr>
        <w:pStyle w:val="Index2"/>
        <w:tabs>
          <w:tab w:val="right" w:leader="dot" w:pos="4310"/>
        </w:tabs>
        <w:rPr>
          <w:noProof/>
        </w:rPr>
      </w:pPr>
      <w:r>
        <w:rPr>
          <w:noProof/>
        </w:rPr>
        <w:t>@</w:t>
      </w:r>
      <w:r>
        <w:rPr>
          <w:noProof/>
        </w:rPr>
        <w:tab/>
        <w:t>5</w:t>
      </w:r>
    </w:p>
    <w:p w:rsidR="00794B93" w:rsidRDefault="00794B93">
      <w:pPr>
        <w:pStyle w:val="Index2"/>
        <w:tabs>
          <w:tab w:val="right" w:leader="dot" w:pos="4310"/>
        </w:tabs>
        <w:rPr>
          <w:noProof/>
        </w:rPr>
      </w:pPr>
      <w:r>
        <w:rPr>
          <w:noProof/>
        </w:rPr>
        <w:t>^</w:t>
      </w:r>
      <w:r>
        <w:rPr>
          <w:noProof/>
        </w:rPr>
        <w:tab/>
        <w:t>4</w:t>
      </w:r>
    </w:p>
    <w:p w:rsidR="00794B93" w:rsidRDefault="00794B93">
      <w:pPr>
        <w:pStyle w:val="Index2"/>
        <w:tabs>
          <w:tab w:val="right" w:leader="dot" w:pos="4310"/>
        </w:tabs>
        <w:rPr>
          <w:noProof/>
        </w:rPr>
      </w:pPr>
      <w:r>
        <w:rPr>
          <w:noProof/>
        </w:rPr>
        <w:t>&lt;ret&gt;</w:t>
      </w:r>
      <w:r>
        <w:rPr>
          <w:noProof/>
        </w:rPr>
        <w:tab/>
        <w:t>4</w:t>
      </w:r>
    </w:p>
    <w:p w:rsidR="00794B93" w:rsidRDefault="00794B93">
      <w:pPr>
        <w:pStyle w:val="Index2"/>
        <w:tabs>
          <w:tab w:val="right" w:leader="dot" w:pos="4310"/>
        </w:tabs>
        <w:rPr>
          <w:noProof/>
        </w:rPr>
      </w:pPr>
      <w:r>
        <w:rPr>
          <w:noProof/>
        </w:rPr>
        <w:t>Space bar</w:t>
      </w:r>
      <w:r>
        <w:rPr>
          <w:noProof/>
        </w:rPr>
        <w:tab/>
        <w:t>6</w:t>
      </w:r>
    </w:p>
    <w:p w:rsidR="00794B93" w:rsidRDefault="00794B93">
      <w:pPr>
        <w:pStyle w:val="Index1"/>
        <w:tabs>
          <w:tab w:val="right" w:leader="dot" w:pos="4310"/>
        </w:tabs>
        <w:rPr>
          <w:noProof/>
        </w:rPr>
      </w:pPr>
      <w:r>
        <w:rPr>
          <w:noProof/>
        </w:rPr>
        <w:t>CPR</w:t>
      </w:r>
      <w:r>
        <w:rPr>
          <w:noProof/>
        </w:rPr>
        <w:tab/>
        <w:t>42</w:t>
      </w:r>
    </w:p>
    <w:p w:rsidR="00794B93" w:rsidRDefault="00794B93">
      <w:pPr>
        <w:pStyle w:val="Index1"/>
        <w:tabs>
          <w:tab w:val="right" w:leader="dot" w:pos="4310"/>
        </w:tabs>
        <w:rPr>
          <w:noProof/>
        </w:rPr>
      </w:pPr>
      <w:r>
        <w:rPr>
          <w:noProof/>
        </w:rPr>
        <w:t>CS</w:t>
      </w:r>
      <w:r>
        <w:rPr>
          <w:noProof/>
        </w:rPr>
        <w:tab/>
        <w:t>52</w:t>
      </w:r>
    </w:p>
    <w:p w:rsidR="00794B93" w:rsidRDefault="00794B93">
      <w:pPr>
        <w:pStyle w:val="Index1"/>
        <w:tabs>
          <w:tab w:val="right" w:leader="dot" w:pos="4310"/>
        </w:tabs>
        <w:rPr>
          <w:noProof/>
        </w:rPr>
      </w:pPr>
      <w:r>
        <w:rPr>
          <w:noProof/>
        </w:rPr>
        <w:t>CT</w:t>
      </w:r>
      <w:r>
        <w:rPr>
          <w:noProof/>
        </w:rPr>
        <w:tab/>
        <w:t>51</w:t>
      </w:r>
    </w:p>
    <w:p w:rsidR="00794B93" w:rsidRDefault="00794B93">
      <w:pPr>
        <w:pStyle w:val="IndexHeading"/>
        <w:keepNext/>
        <w:tabs>
          <w:tab w:val="right" w:leader="dot" w:pos="4310"/>
        </w:tabs>
        <w:rPr>
          <w:rFonts w:asciiTheme="minorHAnsi" w:eastAsiaTheme="minorEastAsia" w:hAnsiTheme="minorHAnsi" w:cstheme="minorBidi"/>
          <w:b w:val="0"/>
          <w:bCs w:val="0"/>
          <w:noProof/>
        </w:rPr>
      </w:pPr>
      <w:r>
        <w:rPr>
          <w:noProof/>
        </w:rPr>
        <w:t>D</w:t>
      </w:r>
    </w:p>
    <w:p w:rsidR="00794B93" w:rsidRDefault="00794B93">
      <w:pPr>
        <w:pStyle w:val="Index1"/>
        <w:tabs>
          <w:tab w:val="right" w:leader="dot" w:pos="4310"/>
        </w:tabs>
        <w:rPr>
          <w:noProof/>
        </w:rPr>
      </w:pPr>
      <w:r>
        <w:rPr>
          <w:noProof/>
        </w:rPr>
        <w:t>Dates</w:t>
      </w:r>
      <w:r>
        <w:rPr>
          <w:noProof/>
        </w:rPr>
        <w:tab/>
        <w:t>5</w:t>
      </w:r>
    </w:p>
    <w:p w:rsidR="00794B93" w:rsidRDefault="00794B93">
      <w:pPr>
        <w:pStyle w:val="Index1"/>
        <w:tabs>
          <w:tab w:val="right" w:leader="dot" w:pos="4310"/>
        </w:tabs>
        <w:rPr>
          <w:noProof/>
        </w:rPr>
      </w:pPr>
      <w:r>
        <w:rPr>
          <w:noProof/>
        </w:rPr>
        <w:t>Define cancer registry parameters</w:t>
      </w:r>
      <w:r>
        <w:rPr>
          <w:noProof/>
        </w:rPr>
        <w:tab/>
        <w:t>8</w:t>
      </w:r>
    </w:p>
    <w:p w:rsidR="00794B93" w:rsidRDefault="00794B93">
      <w:pPr>
        <w:pStyle w:val="Index1"/>
        <w:tabs>
          <w:tab w:val="right" w:leader="dot" w:pos="4310"/>
        </w:tabs>
        <w:rPr>
          <w:noProof/>
        </w:rPr>
      </w:pPr>
      <w:r>
        <w:rPr>
          <w:noProof/>
        </w:rPr>
        <w:t>Define parameters</w:t>
      </w:r>
      <w:r>
        <w:rPr>
          <w:noProof/>
        </w:rPr>
        <w:tab/>
        <w:t>7</w:t>
      </w:r>
    </w:p>
    <w:p w:rsidR="00794B93" w:rsidRDefault="00794B93">
      <w:pPr>
        <w:pStyle w:val="Index1"/>
        <w:tabs>
          <w:tab w:val="right" w:leader="dot" w:pos="4310"/>
        </w:tabs>
        <w:rPr>
          <w:noProof/>
        </w:rPr>
      </w:pPr>
      <w:r>
        <w:rPr>
          <w:noProof/>
        </w:rPr>
        <w:t>Delete Oncology Patient</w:t>
      </w:r>
      <w:r>
        <w:rPr>
          <w:noProof/>
        </w:rPr>
        <w:tab/>
        <w:t>50</w:t>
      </w:r>
    </w:p>
    <w:p w:rsidR="00794B93" w:rsidRDefault="00794B93">
      <w:pPr>
        <w:pStyle w:val="Index1"/>
        <w:tabs>
          <w:tab w:val="right" w:leader="dot" w:pos="4310"/>
        </w:tabs>
        <w:rPr>
          <w:noProof/>
        </w:rPr>
      </w:pPr>
      <w:r>
        <w:rPr>
          <w:noProof/>
        </w:rPr>
        <w:t>Device prompt</w:t>
      </w:r>
      <w:r>
        <w:rPr>
          <w:noProof/>
        </w:rPr>
        <w:tab/>
        <w:t>5</w:t>
      </w:r>
    </w:p>
    <w:p w:rsidR="00794B93" w:rsidRDefault="00794B93">
      <w:pPr>
        <w:pStyle w:val="Index1"/>
        <w:tabs>
          <w:tab w:val="right" w:leader="dot" w:pos="4310"/>
        </w:tabs>
        <w:rPr>
          <w:noProof/>
        </w:rPr>
      </w:pPr>
      <w:r>
        <w:rPr>
          <w:noProof/>
        </w:rPr>
        <w:t>DF</w:t>
      </w:r>
      <w:r>
        <w:rPr>
          <w:noProof/>
        </w:rPr>
        <w:tab/>
        <w:t>28</w:t>
      </w:r>
    </w:p>
    <w:p w:rsidR="00794B93" w:rsidRDefault="00794B93">
      <w:pPr>
        <w:pStyle w:val="Index1"/>
        <w:tabs>
          <w:tab w:val="right" w:leader="dot" w:pos="4310"/>
        </w:tabs>
        <w:rPr>
          <w:noProof/>
        </w:rPr>
      </w:pPr>
      <w:r>
        <w:rPr>
          <w:noProof/>
        </w:rPr>
        <w:t>Downloading</w:t>
      </w:r>
    </w:p>
    <w:p w:rsidR="00794B93" w:rsidRDefault="00794B93">
      <w:pPr>
        <w:pStyle w:val="Index2"/>
        <w:tabs>
          <w:tab w:val="right" w:leader="dot" w:pos="4310"/>
        </w:tabs>
        <w:rPr>
          <w:noProof/>
        </w:rPr>
      </w:pPr>
      <w:r>
        <w:rPr>
          <w:noProof/>
        </w:rPr>
        <w:t>Data from VistA for ACoS</w:t>
      </w:r>
      <w:r>
        <w:rPr>
          <w:noProof/>
        </w:rPr>
        <w:tab/>
        <w:t>60</w:t>
      </w:r>
    </w:p>
    <w:p w:rsidR="00794B93" w:rsidRDefault="00794B93">
      <w:pPr>
        <w:pStyle w:val="Index2"/>
        <w:tabs>
          <w:tab w:val="right" w:leader="dot" w:pos="4310"/>
        </w:tabs>
        <w:rPr>
          <w:noProof/>
        </w:rPr>
      </w:pPr>
      <w:r>
        <w:rPr>
          <w:noProof/>
        </w:rPr>
        <w:t>Genedits</w:t>
      </w:r>
      <w:r>
        <w:rPr>
          <w:noProof/>
        </w:rPr>
        <w:tab/>
        <w:t>60</w:t>
      </w:r>
    </w:p>
    <w:p w:rsidR="00794B93" w:rsidRDefault="00794B93">
      <w:pPr>
        <w:pStyle w:val="Index1"/>
        <w:tabs>
          <w:tab w:val="right" w:leader="dot" w:pos="4310"/>
        </w:tabs>
        <w:rPr>
          <w:noProof/>
        </w:rPr>
      </w:pPr>
      <w:r>
        <w:rPr>
          <w:noProof/>
        </w:rPr>
        <w:t>DP</w:t>
      </w:r>
      <w:r>
        <w:rPr>
          <w:noProof/>
        </w:rPr>
        <w:tab/>
        <w:t>50</w:t>
      </w:r>
    </w:p>
    <w:p w:rsidR="00794B93" w:rsidRDefault="00794B93">
      <w:pPr>
        <w:pStyle w:val="Index1"/>
        <w:tabs>
          <w:tab w:val="right" w:leader="dot" w:pos="4310"/>
        </w:tabs>
        <w:rPr>
          <w:noProof/>
        </w:rPr>
      </w:pPr>
      <w:r>
        <w:rPr>
          <w:noProof/>
        </w:rPr>
        <w:t>DS</w:t>
      </w:r>
      <w:r>
        <w:rPr>
          <w:noProof/>
        </w:rPr>
        <w:tab/>
        <w:t>45, 51</w:t>
      </w:r>
    </w:p>
    <w:p w:rsidR="00794B93" w:rsidRDefault="00794B93">
      <w:pPr>
        <w:pStyle w:val="IndexHeading"/>
        <w:keepNext/>
        <w:tabs>
          <w:tab w:val="right" w:leader="dot" w:pos="4310"/>
        </w:tabs>
        <w:rPr>
          <w:rFonts w:asciiTheme="minorHAnsi" w:eastAsiaTheme="minorEastAsia" w:hAnsiTheme="minorHAnsi" w:cstheme="minorBidi"/>
          <w:b w:val="0"/>
          <w:bCs w:val="0"/>
          <w:noProof/>
        </w:rPr>
      </w:pPr>
      <w:r>
        <w:rPr>
          <w:noProof/>
        </w:rPr>
        <w:t>E</w:t>
      </w:r>
    </w:p>
    <w:p w:rsidR="00794B93" w:rsidRDefault="00794B93">
      <w:pPr>
        <w:pStyle w:val="Index1"/>
        <w:tabs>
          <w:tab w:val="right" w:leader="dot" w:pos="4310"/>
        </w:tabs>
        <w:rPr>
          <w:noProof/>
        </w:rPr>
      </w:pPr>
      <w:r>
        <w:rPr>
          <w:noProof/>
        </w:rPr>
        <w:t>EA</w:t>
      </w:r>
      <w:r>
        <w:rPr>
          <w:noProof/>
        </w:rPr>
        <w:tab/>
        <w:t>51</w:t>
      </w:r>
    </w:p>
    <w:p w:rsidR="00794B93" w:rsidRDefault="00794B93">
      <w:pPr>
        <w:pStyle w:val="Index1"/>
        <w:tabs>
          <w:tab w:val="right" w:leader="dot" w:pos="4310"/>
        </w:tabs>
        <w:rPr>
          <w:noProof/>
        </w:rPr>
      </w:pPr>
      <w:r>
        <w:rPr>
          <w:noProof/>
        </w:rPr>
        <w:t>Edit user characteristics</w:t>
      </w:r>
      <w:r>
        <w:rPr>
          <w:noProof/>
        </w:rPr>
        <w:tab/>
        <w:t>62</w:t>
      </w:r>
    </w:p>
    <w:p w:rsidR="00794B93" w:rsidRDefault="00794B93">
      <w:pPr>
        <w:pStyle w:val="Index1"/>
        <w:tabs>
          <w:tab w:val="right" w:leader="dot" w:pos="4310"/>
        </w:tabs>
        <w:rPr>
          <w:noProof/>
        </w:rPr>
      </w:pPr>
      <w:r>
        <w:rPr>
          <w:noProof/>
        </w:rPr>
        <w:t>Edits</w:t>
      </w:r>
    </w:p>
    <w:p w:rsidR="00794B93" w:rsidRDefault="00794B93">
      <w:pPr>
        <w:pStyle w:val="Index2"/>
        <w:tabs>
          <w:tab w:val="right" w:leader="dot" w:pos="4310"/>
        </w:tabs>
        <w:rPr>
          <w:noProof/>
        </w:rPr>
      </w:pPr>
      <w:r>
        <w:rPr>
          <w:noProof/>
        </w:rPr>
        <w:t>Genedits</w:t>
      </w:r>
      <w:r>
        <w:rPr>
          <w:noProof/>
        </w:rPr>
        <w:tab/>
        <w:t>73</w:t>
      </w:r>
    </w:p>
    <w:p w:rsidR="00794B93" w:rsidRDefault="00794B93">
      <w:pPr>
        <w:pStyle w:val="Index2"/>
        <w:tabs>
          <w:tab w:val="right" w:leader="dot" w:pos="4310"/>
        </w:tabs>
        <w:rPr>
          <w:noProof/>
        </w:rPr>
      </w:pPr>
      <w:r>
        <w:rPr>
          <w:noProof/>
        </w:rPr>
        <w:t>Interfield problems</w:t>
      </w:r>
      <w:r>
        <w:rPr>
          <w:noProof/>
        </w:rPr>
        <w:tab/>
        <w:t>69</w:t>
      </w:r>
    </w:p>
    <w:p w:rsidR="00794B93" w:rsidRDefault="00794B93">
      <w:pPr>
        <w:pStyle w:val="Index2"/>
        <w:tabs>
          <w:tab w:val="right" w:leader="dot" w:pos="4310"/>
        </w:tabs>
        <w:rPr>
          <w:noProof/>
        </w:rPr>
      </w:pPr>
      <w:r>
        <w:rPr>
          <w:noProof/>
        </w:rPr>
        <w:t>OncoTraX</w:t>
      </w:r>
      <w:r>
        <w:rPr>
          <w:noProof/>
        </w:rPr>
        <w:tab/>
        <w:t>69</w:t>
      </w:r>
    </w:p>
    <w:p w:rsidR="00794B93" w:rsidRDefault="00794B93">
      <w:pPr>
        <w:pStyle w:val="Index2"/>
        <w:tabs>
          <w:tab w:val="right" w:leader="dot" w:pos="4310"/>
        </w:tabs>
        <w:rPr>
          <w:noProof/>
        </w:rPr>
      </w:pPr>
      <w:r>
        <w:rPr>
          <w:noProof/>
        </w:rPr>
        <w:t>Warning messages</w:t>
      </w:r>
      <w:r>
        <w:rPr>
          <w:noProof/>
        </w:rPr>
        <w:tab/>
        <w:t>69</w:t>
      </w:r>
    </w:p>
    <w:p w:rsidR="00794B93" w:rsidRDefault="00794B93">
      <w:pPr>
        <w:pStyle w:val="Index1"/>
        <w:tabs>
          <w:tab w:val="right" w:leader="dot" w:pos="4310"/>
        </w:tabs>
        <w:rPr>
          <w:noProof/>
        </w:rPr>
      </w:pPr>
      <w:r>
        <w:rPr>
          <w:noProof/>
        </w:rPr>
        <w:t>EE</w:t>
      </w:r>
      <w:r>
        <w:rPr>
          <w:noProof/>
        </w:rPr>
        <w:tab/>
        <w:t>24</w:t>
      </w:r>
    </w:p>
    <w:p w:rsidR="00794B93" w:rsidRDefault="00794B93">
      <w:pPr>
        <w:pStyle w:val="Index1"/>
        <w:tabs>
          <w:tab w:val="right" w:leader="dot" w:pos="4310"/>
        </w:tabs>
        <w:rPr>
          <w:noProof/>
        </w:rPr>
      </w:pPr>
      <w:r>
        <w:rPr>
          <w:noProof/>
        </w:rPr>
        <w:t>EX</w:t>
      </w:r>
      <w:r>
        <w:rPr>
          <w:noProof/>
        </w:rPr>
        <w:tab/>
        <w:t>25</w:t>
      </w:r>
    </w:p>
    <w:p w:rsidR="00794B93" w:rsidRDefault="00794B93">
      <w:pPr>
        <w:pStyle w:val="IndexHeading"/>
        <w:keepNext/>
        <w:tabs>
          <w:tab w:val="right" w:leader="dot" w:pos="4310"/>
        </w:tabs>
        <w:rPr>
          <w:rFonts w:asciiTheme="minorHAnsi" w:eastAsiaTheme="minorEastAsia" w:hAnsiTheme="minorHAnsi" w:cstheme="minorBidi"/>
          <w:b w:val="0"/>
          <w:bCs w:val="0"/>
          <w:noProof/>
        </w:rPr>
      </w:pPr>
      <w:r>
        <w:rPr>
          <w:noProof/>
        </w:rPr>
        <w:t>F</w:t>
      </w:r>
    </w:p>
    <w:p w:rsidR="00794B93" w:rsidRDefault="00794B93">
      <w:pPr>
        <w:pStyle w:val="Index1"/>
        <w:tabs>
          <w:tab w:val="right" w:leader="dot" w:pos="4310"/>
        </w:tabs>
        <w:rPr>
          <w:noProof/>
        </w:rPr>
      </w:pPr>
      <w:r>
        <w:rPr>
          <w:noProof/>
        </w:rPr>
        <w:t>FH</w:t>
      </w:r>
      <w:r>
        <w:rPr>
          <w:noProof/>
        </w:rPr>
        <w:tab/>
        <w:t>28</w:t>
      </w:r>
    </w:p>
    <w:p w:rsidR="00794B93" w:rsidRDefault="00794B93">
      <w:pPr>
        <w:pStyle w:val="Index1"/>
        <w:tabs>
          <w:tab w:val="right" w:leader="dot" w:pos="4310"/>
        </w:tabs>
        <w:rPr>
          <w:noProof/>
        </w:rPr>
      </w:pPr>
      <w:r>
        <w:rPr>
          <w:noProof/>
        </w:rPr>
        <w:t>FOL</w:t>
      </w:r>
      <w:r>
        <w:rPr>
          <w:noProof/>
        </w:rPr>
        <w:tab/>
        <w:t>26</w:t>
      </w:r>
    </w:p>
    <w:p w:rsidR="00794B93" w:rsidRDefault="00794B93">
      <w:pPr>
        <w:pStyle w:val="Index1"/>
        <w:tabs>
          <w:tab w:val="right" w:leader="dot" w:pos="4310"/>
        </w:tabs>
        <w:rPr>
          <w:noProof/>
        </w:rPr>
      </w:pPr>
      <w:r>
        <w:rPr>
          <w:noProof/>
        </w:rPr>
        <w:t>Follow-up</w:t>
      </w:r>
    </w:p>
    <w:p w:rsidR="00794B93" w:rsidRDefault="00794B93">
      <w:pPr>
        <w:pStyle w:val="Index2"/>
        <w:tabs>
          <w:tab w:val="right" w:leader="dot" w:pos="4310"/>
        </w:tabs>
        <w:rPr>
          <w:noProof/>
        </w:rPr>
      </w:pPr>
      <w:r>
        <w:rPr>
          <w:noProof/>
        </w:rPr>
        <w:t>Edit letter</w:t>
      </w:r>
      <w:r>
        <w:rPr>
          <w:noProof/>
        </w:rPr>
        <w:tab/>
        <w:t>31</w:t>
      </w:r>
    </w:p>
    <w:p w:rsidR="00794B93" w:rsidRDefault="00794B93">
      <w:pPr>
        <w:pStyle w:val="Index2"/>
        <w:tabs>
          <w:tab w:val="right" w:leader="dot" w:pos="4310"/>
        </w:tabs>
        <w:rPr>
          <w:noProof/>
        </w:rPr>
      </w:pPr>
      <w:r>
        <w:rPr>
          <w:noProof/>
        </w:rPr>
        <w:t>Generate letter</w:t>
      </w:r>
      <w:r>
        <w:rPr>
          <w:noProof/>
        </w:rPr>
        <w:tab/>
        <w:t>29</w:t>
      </w:r>
    </w:p>
    <w:p w:rsidR="00794B93" w:rsidRDefault="00794B93">
      <w:pPr>
        <w:pStyle w:val="Index2"/>
        <w:tabs>
          <w:tab w:val="right" w:leader="dot" w:pos="4310"/>
        </w:tabs>
        <w:rPr>
          <w:noProof/>
        </w:rPr>
      </w:pPr>
      <w:r>
        <w:rPr>
          <w:noProof/>
        </w:rPr>
        <w:t>History</w:t>
      </w:r>
      <w:r>
        <w:rPr>
          <w:noProof/>
        </w:rPr>
        <w:tab/>
        <w:t>28</w:t>
      </w:r>
    </w:p>
    <w:p w:rsidR="00794B93" w:rsidRDefault="00794B93">
      <w:pPr>
        <w:pStyle w:val="Index2"/>
        <w:tabs>
          <w:tab w:val="right" w:leader="dot" w:pos="4310"/>
        </w:tabs>
        <w:rPr>
          <w:noProof/>
        </w:rPr>
      </w:pPr>
      <w:r>
        <w:rPr>
          <w:noProof/>
        </w:rPr>
        <w:t>Letter</w:t>
      </w:r>
      <w:r>
        <w:rPr>
          <w:noProof/>
        </w:rPr>
        <w:tab/>
        <w:t>29</w:t>
      </w:r>
    </w:p>
    <w:p w:rsidR="00794B93" w:rsidRDefault="00794B93">
      <w:pPr>
        <w:pStyle w:val="Index2"/>
        <w:tabs>
          <w:tab w:val="right" w:leader="dot" w:pos="4310"/>
        </w:tabs>
        <w:rPr>
          <w:noProof/>
        </w:rPr>
      </w:pPr>
      <w:r>
        <w:rPr>
          <w:noProof/>
        </w:rPr>
        <w:t>Letter edit screen</w:t>
      </w:r>
      <w:r>
        <w:rPr>
          <w:noProof/>
        </w:rPr>
        <w:tab/>
        <w:t>32</w:t>
      </w:r>
    </w:p>
    <w:p w:rsidR="00794B93" w:rsidRDefault="00794B93">
      <w:pPr>
        <w:pStyle w:val="Index2"/>
        <w:tabs>
          <w:tab w:val="right" w:leader="dot" w:pos="4310"/>
        </w:tabs>
        <w:rPr>
          <w:noProof/>
        </w:rPr>
      </w:pPr>
      <w:r>
        <w:rPr>
          <w:noProof/>
        </w:rPr>
        <w:t>Letter example</w:t>
      </w:r>
      <w:r>
        <w:rPr>
          <w:noProof/>
        </w:rPr>
        <w:tab/>
        <w:t>32</w:t>
      </w:r>
    </w:p>
    <w:p w:rsidR="00794B93" w:rsidRDefault="00794B93">
      <w:pPr>
        <w:pStyle w:val="Index2"/>
        <w:tabs>
          <w:tab w:val="right" w:leader="dot" w:pos="4310"/>
        </w:tabs>
        <w:rPr>
          <w:noProof/>
        </w:rPr>
      </w:pPr>
      <w:r>
        <w:rPr>
          <w:noProof/>
        </w:rPr>
        <w:t>Post/edit</w:t>
      </w:r>
      <w:r>
        <w:rPr>
          <w:noProof/>
        </w:rPr>
        <w:tab/>
        <w:t>26</w:t>
      </w:r>
    </w:p>
    <w:p w:rsidR="00794B93" w:rsidRDefault="00794B93">
      <w:pPr>
        <w:pStyle w:val="Index2"/>
        <w:tabs>
          <w:tab w:val="right" w:leader="dot" w:pos="4310"/>
        </w:tabs>
        <w:rPr>
          <w:noProof/>
        </w:rPr>
      </w:pPr>
      <w:r>
        <w:rPr>
          <w:noProof/>
        </w:rPr>
        <w:t>Print delinquent list</w:t>
      </w:r>
      <w:r>
        <w:rPr>
          <w:noProof/>
        </w:rPr>
        <w:tab/>
        <w:t>28</w:t>
      </w:r>
    </w:p>
    <w:p w:rsidR="00794B93" w:rsidRDefault="00794B93">
      <w:pPr>
        <w:pStyle w:val="Index2"/>
        <w:tabs>
          <w:tab w:val="right" w:leader="dot" w:pos="4310"/>
        </w:tabs>
        <w:rPr>
          <w:noProof/>
        </w:rPr>
      </w:pPr>
      <w:r>
        <w:rPr>
          <w:noProof/>
        </w:rPr>
        <w:t>Print list by month due</w:t>
      </w:r>
      <w:r>
        <w:rPr>
          <w:noProof/>
        </w:rPr>
        <w:tab/>
        <w:t>28</w:t>
      </w:r>
    </w:p>
    <w:p w:rsidR="00794B93" w:rsidRDefault="00794B93">
      <w:pPr>
        <w:pStyle w:val="Index2"/>
        <w:tabs>
          <w:tab w:val="right" w:leader="dot" w:pos="4310"/>
        </w:tabs>
        <w:rPr>
          <w:noProof/>
        </w:rPr>
      </w:pPr>
      <w:r>
        <w:rPr>
          <w:noProof/>
        </w:rPr>
        <w:t>Procedures menu</w:t>
      </w:r>
      <w:r>
        <w:rPr>
          <w:noProof/>
        </w:rPr>
        <w:tab/>
        <w:t>29</w:t>
      </w:r>
    </w:p>
    <w:p w:rsidR="00794B93" w:rsidRDefault="00794B93">
      <w:pPr>
        <w:pStyle w:val="Index2"/>
        <w:tabs>
          <w:tab w:val="right" w:leader="dot" w:pos="4310"/>
        </w:tabs>
        <w:rPr>
          <w:noProof/>
        </w:rPr>
      </w:pPr>
      <w:r>
        <w:rPr>
          <w:noProof/>
        </w:rPr>
        <w:t>Recurrence/sub tx</w:t>
      </w:r>
      <w:r>
        <w:rPr>
          <w:noProof/>
        </w:rPr>
        <w:tab/>
        <w:t>27</w:t>
      </w:r>
    </w:p>
    <w:p w:rsidR="00794B93" w:rsidRDefault="00794B93">
      <w:pPr>
        <w:pStyle w:val="Index2"/>
        <w:tabs>
          <w:tab w:val="right" w:leader="dot" w:pos="4310"/>
        </w:tabs>
        <w:rPr>
          <w:noProof/>
        </w:rPr>
      </w:pPr>
      <w:r>
        <w:rPr>
          <w:noProof/>
        </w:rPr>
        <w:t>Send letter</w:t>
      </w:r>
      <w:r>
        <w:rPr>
          <w:noProof/>
        </w:rPr>
        <w:tab/>
        <w:t>30</w:t>
      </w:r>
    </w:p>
    <w:p w:rsidR="00794B93" w:rsidRDefault="00794B93">
      <w:pPr>
        <w:pStyle w:val="Index1"/>
        <w:tabs>
          <w:tab w:val="right" w:leader="dot" w:pos="4310"/>
        </w:tabs>
        <w:rPr>
          <w:noProof/>
        </w:rPr>
      </w:pPr>
      <w:r>
        <w:rPr>
          <w:noProof/>
        </w:rPr>
        <w:t>FP</w:t>
      </w:r>
      <w:r>
        <w:rPr>
          <w:noProof/>
        </w:rPr>
        <w:tab/>
        <w:t>29</w:t>
      </w:r>
    </w:p>
    <w:p w:rsidR="00794B93" w:rsidRDefault="00794B93">
      <w:pPr>
        <w:pStyle w:val="IndexHeading"/>
        <w:keepNext/>
        <w:tabs>
          <w:tab w:val="right" w:leader="dot" w:pos="4310"/>
        </w:tabs>
        <w:rPr>
          <w:rFonts w:asciiTheme="minorHAnsi" w:eastAsiaTheme="minorEastAsia" w:hAnsiTheme="minorHAnsi" w:cstheme="minorBidi"/>
          <w:b w:val="0"/>
          <w:bCs w:val="0"/>
          <w:noProof/>
        </w:rPr>
      </w:pPr>
      <w:r>
        <w:rPr>
          <w:noProof/>
        </w:rPr>
        <w:t>G</w:t>
      </w:r>
    </w:p>
    <w:p w:rsidR="00794B93" w:rsidRDefault="00794B93">
      <w:pPr>
        <w:pStyle w:val="Index1"/>
        <w:tabs>
          <w:tab w:val="right" w:leader="dot" w:pos="4310"/>
        </w:tabs>
        <w:rPr>
          <w:noProof/>
        </w:rPr>
      </w:pPr>
      <w:r>
        <w:rPr>
          <w:noProof/>
        </w:rPr>
        <w:t>Genedits</w:t>
      </w:r>
    </w:p>
    <w:p w:rsidR="00794B93" w:rsidRDefault="00794B93">
      <w:pPr>
        <w:pStyle w:val="Index2"/>
        <w:tabs>
          <w:tab w:val="right" w:leader="dot" w:pos="4310"/>
        </w:tabs>
        <w:rPr>
          <w:noProof/>
        </w:rPr>
      </w:pPr>
      <w:r>
        <w:rPr>
          <w:noProof/>
        </w:rPr>
        <w:t>Downloading</w:t>
      </w:r>
      <w:r>
        <w:rPr>
          <w:noProof/>
        </w:rPr>
        <w:tab/>
        <w:t>60</w:t>
      </w:r>
    </w:p>
    <w:p w:rsidR="00794B93" w:rsidRDefault="00794B93">
      <w:pPr>
        <w:pStyle w:val="IndexHeading"/>
        <w:keepNext/>
        <w:tabs>
          <w:tab w:val="right" w:leader="dot" w:pos="4310"/>
        </w:tabs>
        <w:rPr>
          <w:rFonts w:asciiTheme="minorHAnsi" w:eastAsiaTheme="minorEastAsia" w:hAnsiTheme="minorHAnsi" w:cstheme="minorBidi"/>
          <w:b w:val="0"/>
          <w:bCs w:val="0"/>
          <w:noProof/>
        </w:rPr>
      </w:pPr>
      <w:r>
        <w:rPr>
          <w:noProof/>
        </w:rPr>
        <w:t>H</w:t>
      </w:r>
    </w:p>
    <w:p w:rsidR="00794B93" w:rsidRDefault="00794B93">
      <w:pPr>
        <w:pStyle w:val="Index1"/>
        <w:tabs>
          <w:tab w:val="right" w:leader="dot" w:pos="4310"/>
        </w:tabs>
        <w:rPr>
          <w:noProof/>
        </w:rPr>
      </w:pPr>
      <w:r>
        <w:rPr>
          <w:noProof/>
        </w:rPr>
        <w:t>Help screens</w:t>
      </w:r>
      <w:r>
        <w:rPr>
          <w:noProof/>
        </w:rPr>
        <w:tab/>
        <w:t>64</w:t>
      </w:r>
    </w:p>
    <w:p w:rsidR="00794B93" w:rsidRDefault="00794B93">
      <w:pPr>
        <w:pStyle w:val="Index1"/>
        <w:tabs>
          <w:tab w:val="right" w:leader="dot" w:pos="4310"/>
        </w:tabs>
        <w:rPr>
          <w:noProof/>
        </w:rPr>
      </w:pPr>
      <w:r>
        <w:rPr>
          <w:noProof/>
        </w:rPr>
        <w:t>HIS</w:t>
      </w:r>
      <w:r>
        <w:rPr>
          <w:noProof/>
        </w:rPr>
        <w:tab/>
        <w:t>42</w:t>
      </w:r>
    </w:p>
    <w:p w:rsidR="00794B93" w:rsidRDefault="00794B93">
      <w:pPr>
        <w:pStyle w:val="IndexHeading"/>
        <w:keepNext/>
        <w:tabs>
          <w:tab w:val="right" w:leader="dot" w:pos="4310"/>
        </w:tabs>
        <w:rPr>
          <w:rFonts w:asciiTheme="minorHAnsi" w:eastAsiaTheme="minorEastAsia" w:hAnsiTheme="minorHAnsi" w:cstheme="minorBidi"/>
          <w:b w:val="0"/>
          <w:bCs w:val="0"/>
          <w:noProof/>
        </w:rPr>
      </w:pPr>
      <w:r>
        <w:rPr>
          <w:noProof/>
        </w:rPr>
        <w:t>I</w:t>
      </w:r>
    </w:p>
    <w:p w:rsidR="00794B93" w:rsidRDefault="00794B93">
      <w:pPr>
        <w:pStyle w:val="Index1"/>
        <w:tabs>
          <w:tab w:val="right" w:leader="dot" w:pos="4310"/>
        </w:tabs>
        <w:rPr>
          <w:noProof/>
        </w:rPr>
      </w:pPr>
      <w:r>
        <w:rPr>
          <w:noProof/>
        </w:rPr>
        <w:t>IN</w:t>
      </w:r>
      <w:r>
        <w:rPr>
          <w:noProof/>
        </w:rPr>
        <w:tab/>
        <w:t>37</w:t>
      </w:r>
    </w:p>
    <w:p w:rsidR="00794B93" w:rsidRDefault="00794B93">
      <w:pPr>
        <w:pStyle w:val="Index1"/>
        <w:tabs>
          <w:tab w:val="right" w:leader="dot" w:pos="4310"/>
        </w:tabs>
        <w:rPr>
          <w:noProof/>
        </w:rPr>
      </w:pPr>
      <w:r>
        <w:rPr>
          <w:noProof/>
        </w:rPr>
        <w:t>Installing</w:t>
      </w:r>
    </w:p>
    <w:p w:rsidR="00794B93" w:rsidRDefault="00794B93">
      <w:pPr>
        <w:pStyle w:val="Index2"/>
        <w:tabs>
          <w:tab w:val="right" w:leader="dot" w:pos="4310"/>
        </w:tabs>
        <w:rPr>
          <w:noProof/>
        </w:rPr>
      </w:pPr>
      <w:r>
        <w:rPr>
          <w:noProof/>
        </w:rPr>
        <w:t>Genedits</w:t>
      </w:r>
      <w:r>
        <w:rPr>
          <w:noProof/>
        </w:rPr>
        <w:tab/>
        <w:t>60</w:t>
      </w:r>
    </w:p>
    <w:p w:rsidR="00794B93" w:rsidRDefault="00794B93">
      <w:pPr>
        <w:pStyle w:val="Index1"/>
        <w:tabs>
          <w:tab w:val="right" w:leader="dot" w:pos="4310"/>
        </w:tabs>
        <w:rPr>
          <w:noProof/>
        </w:rPr>
      </w:pPr>
      <w:r>
        <w:rPr>
          <w:noProof/>
        </w:rPr>
        <w:t>IR</w:t>
      </w:r>
      <w:r>
        <w:rPr>
          <w:noProof/>
        </w:rPr>
        <w:tab/>
        <w:t>24</w:t>
      </w:r>
    </w:p>
    <w:p w:rsidR="00794B93" w:rsidRDefault="00794B93">
      <w:pPr>
        <w:pStyle w:val="Index1"/>
        <w:tabs>
          <w:tab w:val="right" w:leader="dot" w:pos="4310"/>
        </w:tabs>
        <w:rPr>
          <w:noProof/>
        </w:rPr>
      </w:pPr>
      <w:r>
        <w:rPr>
          <w:noProof/>
        </w:rPr>
        <w:t>IW</w:t>
      </w:r>
      <w:r>
        <w:rPr>
          <w:noProof/>
        </w:rPr>
        <w:tab/>
        <w:t>37</w:t>
      </w:r>
    </w:p>
    <w:p w:rsidR="00794B93" w:rsidRDefault="00794B93">
      <w:pPr>
        <w:pStyle w:val="IndexHeading"/>
        <w:keepNext/>
        <w:tabs>
          <w:tab w:val="right" w:leader="dot" w:pos="4310"/>
        </w:tabs>
        <w:rPr>
          <w:rFonts w:asciiTheme="minorHAnsi" w:eastAsiaTheme="minorEastAsia" w:hAnsiTheme="minorHAnsi" w:cstheme="minorBidi"/>
          <w:b w:val="0"/>
          <w:bCs w:val="0"/>
          <w:noProof/>
        </w:rPr>
      </w:pPr>
      <w:r>
        <w:rPr>
          <w:noProof/>
        </w:rPr>
        <w:t>K</w:t>
      </w:r>
    </w:p>
    <w:p w:rsidR="00794B93" w:rsidRDefault="00794B93">
      <w:pPr>
        <w:pStyle w:val="Index1"/>
        <w:tabs>
          <w:tab w:val="right" w:leader="dot" w:pos="4310"/>
        </w:tabs>
        <w:rPr>
          <w:noProof/>
        </w:rPr>
      </w:pPr>
      <w:r>
        <w:rPr>
          <w:noProof/>
        </w:rPr>
        <w:t>KEA Term</w:t>
      </w:r>
    </w:p>
    <w:p w:rsidR="00794B93" w:rsidRDefault="00794B93">
      <w:pPr>
        <w:pStyle w:val="Index2"/>
        <w:tabs>
          <w:tab w:val="right" w:leader="dot" w:pos="4310"/>
        </w:tabs>
        <w:rPr>
          <w:noProof/>
        </w:rPr>
      </w:pPr>
      <w:r>
        <w:rPr>
          <w:noProof/>
        </w:rPr>
        <w:t>Illustrated directions</w:t>
      </w:r>
      <w:r>
        <w:rPr>
          <w:noProof/>
        </w:rPr>
        <w:tab/>
        <w:t>57</w:t>
      </w:r>
    </w:p>
    <w:p w:rsidR="00794B93" w:rsidRDefault="00794B93">
      <w:pPr>
        <w:pStyle w:val="IndexHeading"/>
        <w:keepNext/>
        <w:tabs>
          <w:tab w:val="right" w:leader="dot" w:pos="4310"/>
        </w:tabs>
        <w:rPr>
          <w:rFonts w:asciiTheme="minorHAnsi" w:eastAsiaTheme="minorEastAsia" w:hAnsiTheme="minorHAnsi" w:cstheme="minorBidi"/>
          <w:b w:val="0"/>
          <w:bCs w:val="0"/>
          <w:noProof/>
        </w:rPr>
      </w:pPr>
      <w:r>
        <w:rPr>
          <w:noProof/>
        </w:rPr>
        <w:t>L</w:t>
      </w:r>
    </w:p>
    <w:p w:rsidR="00794B93" w:rsidRDefault="00794B93">
      <w:pPr>
        <w:pStyle w:val="Index1"/>
        <w:tabs>
          <w:tab w:val="right" w:leader="dot" w:pos="4310"/>
        </w:tabs>
        <w:rPr>
          <w:noProof/>
        </w:rPr>
      </w:pPr>
      <w:r>
        <w:rPr>
          <w:noProof/>
        </w:rPr>
        <w:t>LF</w:t>
      </w:r>
      <w:r>
        <w:rPr>
          <w:noProof/>
        </w:rPr>
        <w:tab/>
        <w:t>28</w:t>
      </w:r>
    </w:p>
    <w:p w:rsidR="00794B93" w:rsidRDefault="00794B93">
      <w:pPr>
        <w:pStyle w:val="Index1"/>
        <w:tabs>
          <w:tab w:val="right" w:leader="dot" w:pos="4310"/>
        </w:tabs>
        <w:rPr>
          <w:noProof/>
        </w:rPr>
      </w:pPr>
      <w:r>
        <w:rPr>
          <w:noProof/>
        </w:rPr>
        <w:t>Line editor example</w:t>
      </w:r>
      <w:r>
        <w:rPr>
          <w:noProof/>
        </w:rPr>
        <w:tab/>
        <w:t>61</w:t>
      </w:r>
    </w:p>
    <w:p w:rsidR="00794B93" w:rsidRDefault="00794B93">
      <w:pPr>
        <w:pStyle w:val="Index1"/>
        <w:tabs>
          <w:tab w:val="right" w:leader="dot" w:pos="4310"/>
        </w:tabs>
        <w:rPr>
          <w:noProof/>
        </w:rPr>
      </w:pPr>
      <w:r>
        <w:rPr>
          <w:noProof/>
        </w:rPr>
        <w:t>LIS</w:t>
      </w:r>
      <w:r>
        <w:rPr>
          <w:noProof/>
        </w:rPr>
        <w:tab/>
        <w:t>35</w:t>
      </w:r>
    </w:p>
    <w:p w:rsidR="00794B93" w:rsidRDefault="00794B93">
      <w:pPr>
        <w:pStyle w:val="Index1"/>
        <w:tabs>
          <w:tab w:val="right" w:leader="dot" w:pos="4310"/>
        </w:tabs>
        <w:rPr>
          <w:noProof/>
        </w:rPr>
      </w:pPr>
      <w:r>
        <w:rPr>
          <w:noProof/>
        </w:rPr>
        <w:t>LR</w:t>
      </w:r>
      <w:r>
        <w:rPr>
          <w:noProof/>
        </w:rPr>
        <w:tab/>
        <w:t>11</w:t>
      </w:r>
    </w:p>
    <w:p w:rsidR="00794B93" w:rsidRDefault="00794B93">
      <w:pPr>
        <w:pStyle w:val="IndexHeading"/>
        <w:keepNext/>
        <w:tabs>
          <w:tab w:val="right" w:leader="dot" w:pos="4310"/>
        </w:tabs>
        <w:rPr>
          <w:rFonts w:asciiTheme="minorHAnsi" w:eastAsiaTheme="minorEastAsia" w:hAnsiTheme="minorHAnsi" w:cstheme="minorBidi"/>
          <w:b w:val="0"/>
          <w:bCs w:val="0"/>
          <w:noProof/>
        </w:rPr>
      </w:pPr>
      <w:r>
        <w:rPr>
          <w:noProof/>
        </w:rPr>
        <w:t>M</w:t>
      </w:r>
    </w:p>
    <w:p w:rsidR="00794B93" w:rsidRDefault="00794B93">
      <w:pPr>
        <w:pStyle w:val="Index1"/>
        <w:tabs>
          <w:tab w:val="right" w:leader="dot" w:pos="4310"/>
        </w:tabs>
        <w:rPr>
          <w:noProof/>
        </w:rPr>
      </w:pPr>
      <w:r>
        <w:rPr>
          <w:noProof/>
        </w:rPr>
        <w:t>MA</w:t>
      </w:r>
      <w:r>
        <w:rPr>
          <w:noProof/>
        </w:rPr>
        <w:tab/>
        <w:t>25</w:t>
      </w:r>
    </w:p>
    <w:p w:rsidR="00794B93" w:rsidRDefault="00794B93">
      <w:pPr>
        <w:pStyle w:val="Index1"/>
        <w:tabs>
          <w:tab w:val="right" w:leader="dot" w:pos="4310"/>
        </w:tabs>
        <w:rPr>
          <w:noProof/>
        </w:rPr>
      </w:pPr>
      <w:r>
        <w:rPr>
          <w:noProof/>
        </w:rPr>
        <w:t>Menu options</w:t>
      </w:r>
      <w:r>
        <w:rPr>
          <w:noProof/>
        </w:rPr>
        <w:tab/>
        <w:t>66</w:t>
      </w:r>
    </w:p>
    <w:p w:rsidR="00794B93" w:rsidRDefault="00794B93">
      <w:pPr>
        <w:pStyle w:val="Index1"/>
        <w:tabs>
          <w:tab w:val="right" w:leader="dot" w:pos="4310"/>
        </w:tabs>
        <w:rPr>
          <w:noProof/>
        </w:rPr>
      </w:pPr>
      <w:r>
        <w:rPr>
          <w:noProof/>
        </w:rPr>
        <w:t>Module</w:t>
      </w:r>
    </w:p>
    <w:p w:rsidR="00794B93" w:rsidRDefault="00794B93">
      <w:pPr>
        <w:pStyle w:val="Index2"/>
        <w:tabs>
          <w:tab w:val="right" w:leader="dot" w:pos="4310"/>
        </w:tabs>
        <w:rPr>
          <w:noProof/>
        </w:rPr>
      </w:pPr>
      <w:r>
        <w:rPr>
          <w:noProof/>
        </w:rPr>
        <w:t>Abstract entry and printing</w:t>
      </w:r>
      <w:r>
        <w:rPr>
          <w:noProof/>
        </w:rPr>
        <w:tab/>
        <w:t>16</w:t>
      </w:r>
    </w:p>
    <w:p w:rsidR="00794B93" w:rsidRDefault="00794B93">
      <w:pPr>
        <w:pStyle w:val="Index2"/>
        <w:tabs>
          <w:tab w:val="right" w:leader="dot" w:pos="4310"/>
        </w:tabs>
        <w:rPr>
          <w:noProof/>
        </w:rPr>
      </w:pPr>
      <w:r>
        <w:rPr>
          <w:noProof/>
        </w:rPr>
        <w:t>Annual reporting</w:t>
      </w:r>
      <w:r>
        <w:rPr>
          <w:noProof/>
        </w:rPr>
        <w:tab/>
        <w:t>39</w:t>
      </w:r>
    </w:p>
    <w:p w:rsidR="00794B93" w:rsidRDefault="00794B93">
      <w:pPr>
        <w:pStyle w:val="Index2"/>
        <w:tabs>
          <w:tab w:val="right" w:leader="dot" w:pos="4310"/>
        </w:tabs>
        <w:rPr>
          <w:noProof/>
        </w:rPr>
      </w:pPr>
      <w:r>
        <w:rPr>
          <w:noProof/>
        </w:rPr>
        <w:t>Case finding and suspense</w:t>
      </w:r>
      <w:r>
        <w:rPr>
          <w:noProof/>
        </w:rPr>
        <w:tab/>
        <w:t>10</w:t>
      </w:r>
    </w:p>
    <w:p w:rsidR="00794B93" w:rsidRDefault="00794B93">
      <w:pPr>
        <w:pStyle w:val="Index2"/>
        <w:tabs>
          <w:tab w:val="right" w:leader="dot" w:pos="4310"/>
        </w:tabs>
        <w:rPr>
          <w:noProof/>
        </w:rPr>
      </w:pPr>
      <w:r>
        <w:rPr>
          <w:noProof/>
        </w:rPr>
        <w:t>Follow-up</w:t>
      </w:r>
      <w:r>
        <w:rPr>
          <w:noProof/>
        </w:rPr>
        <w:tab/>
        <w:t>26</w:t>
      </w:r>
    </w:p>
    <w:p w:rsidR="00794B93" w:rsidRDefault="00794B93">
      <w:pPr>
        <w:pStyle w:val="Index2"/>
        <w:tabs>
          <w:tab w:val="right" w:leader="dot" w:pos="4310"/>
        </w:tabs>
        <w:rPr>
          <w:noProof/>
        </w:rPr>
      </w:pPr>
      <w:r>
        <w:rPr>
          <w:noProof/>
        </w:rPr>
        <w:t>Registry lists</w:t>
      </w:r>
      <w:r>
        <w:rPr>
          <w:noProof/>
        </w:rPr>
        <w:tab/>
        <w:t>35</w:t>
      </w:r>
    </w:p>
    <w:p w:rsidR="00794B93" w:rsidRDefault="00794B93">
      <w:pPr>
        <w:pStyle w:val="Index2"/>
        <w:tabs>
          <w:tab w:val="right" w:leader="dot" w:pos="4310"/>
        </w:tabs>
        <w:rPr>
          <w:noProof/>
        </w:rPr>
      </w:pPr>
      <w:r>
        <w:rPr>
          <w:noProof/>
        </w:rPr>
        <w:t>Statistical reporting</w:t>
      </w:r>
      <w:r>
        <w:rPr>
          <w:noProof/>
        </w:rPr>
        <w:tab/>
        <w:t>45</w:t>
      </w:r>
    </w:p>
    <w:p w:rsidR="00794B93" w:rsidRDefault="00794B93">
      <w:pPr>
        <w:pStyle w:val="Index2"/>
        <w:tabs>
          <w:tab w:val="right" w:leader="dot" w:pos="4310"/>
        </w:tabs>
        <w:rPr>
          <w:noProof/>
        </w:rPr>
      </w:pPr>
      <w:r>
        <w:rPr>
          <w:noProof/>
        </w:rPr>
        <w:t>Utility options</w:t>
      </w:r>
      <w:r>
        <w:rPr>
          <w:noProof/>
        </w:rPr>
        <w:tab/>
        <w:t>49</w:t>
      </w:r>
    </w:p>
    <w:p w:rsidR="00794B93" w:rsidRDefault="00794B93">
      <w:pPr>
        <w:pStyle w:val="IndexHeading"/>
        <w:keepNext/>
        <w:tabs>
          <w:tab w:val="right" w:leader="dot" w:pos="4310"/>
        </w:tabs>
        <w:rPr>
          <w:rFonts w:asciiTheme="minorHAnsi" w:eastAsiaTheme="minorEastAsia" w:hAnsiTheme="minorHAnsi" w:cstheme="minorBidi"/>
          <w:b w:val="0"/>
          <w:bCs w:val="0"/>
          <w:noProof/>
        </w:rPr>
      </w:pPr>
      <w:r>
        <w:rPr>
          <w:noProof/>
        </w:rPr>
        <w:t>N</w:t>
      </w:r>
    </w:p>
    <w:p w:rsidR="00794B93" w:rsidRDefault="00794B93">
      <w:pPr>
        <w:pStyle w:val="Index1"/>
        <w:tabs>
          <w:tab w:val="right" w:leader="dot" w:pos="4310"/>
        </w:tabs>
        <w:rPr>
          <w:noProof/>
        </w:rPr>
      </w:pPr>
      <w:r>
        <w:rPr>
          <w:noProof/>
        </w:rPr>
        <w:t>NC</w:t>
      </w:r>
      <w:r>
        <w:rPr>
          <w:noProof/>
        </w:rPr>
        <w:tab/>
        <w:t>24</w:t>
      </w:r>
    </w:p>
    <w:p w:rsidR="00794B93" w:rsidRDefault="00794B93">
      <w:pPr>
        <w:pStyle w:val="Index1"/>
        <w:tabs>
          <w:tab w:val="right" w:leader="dot" w:pos="4310"/>
        </w:tabs>
        <w:rPr>
          <w:noProof/>
        </w:rPr>
      </w:pPr>
      <w:r>
        <w:rPr>
          <w:noProof/>
        </w:rPr>
        <w:t>NP</w:t>
      </w:r>
      <w:r>
        <w:rPr>
          <w:noProof/>
        </w:rPr>
        <w:tab/>
        <w:t>15</w:t>
      </w:r>
    </w:p>
    <w:p w:rsidR="00794B93" w:rsidRDefault="00794B93">
      <w:pPr>
        <w:pStyle w:val="IndexHeading"/>
        <w:keepNext/>
        <w:tabs>
          <w:tab w:val="right" w:leader="dot" w:pos="4310"/>
        </w:tabs>
        <w:rPr>
          <w:rFonts w:asciiTheme="minorHAnsi" w:eastAsiaTheme="minorEastAsia" w:hAnsiTheme="minorHAnsi" w:cstheme="minorBidi"/>
          <w:b w:val="0"/>
          <w:bCs w:val="0"/>
          <w:noProof/>
        </w:rPr>
      </w:pPr>
      <w:r>
        <w:rPr>
          <w:noProof/>
        </w:rPr>
        <w:t>O</w:t>
      </w:r>
    </w:p>
    <w:p w:rsidR="00794B93" w:rsidRDefault="00794B93">
      <w:pPr>
        <w:pStyle w:val="Index1"/>
        <w:tabs>
          <w:tab w:val="right" w:leader="dot" w:pos="4310"/>
        </w:tabs>
        <w:rPr>
          <w:noProof/>
        </w:rPr>
      </w:pPr>
      <w:r>
        <w:rPr>
          <w:noProof/>
        </w:rPr>
        <w:t>Oncology menu</w:t>
      </w:r>
      <w:r>
        <w:rPr>
          <w:noProof/>
        </w:rPr>
        <w:tab/>
        <w:t>6</w:t>
      </w:r>
    </w:p>
    <w:p w:rsidR="00794B93" w:rsidRDefault="00794B93">
      <w:pPr>
        <w:pStyle w:val="Index1"/>
        <w:tabs>
          <w:tab w:val="right" w:leader="dot" w:pos="4310"/>
        </w:tabs>
        <w:rPr>
          <w:noProof/>
        </w:rPr>
      </w:pPr>
      <w:r>
        <w:rPr>
          <w:noProof/>
        </w:rPr>
        <w:t>OncoTraX conventions</w:t>
      </w:r>
      <w:r>
        <w:rPr>
          <w:noProof/>
        </w:rPr>
        <w:tab/>
        <w:t>3</w:t>
      </w:r>
    </w:p>
    <w:p w:rsidR="00794B93" w:rsidRDefault="00794B93">
      <w:pPr>
        <w:pStyle w:val="Index1"/>
        <w:tabs>
          <w:tab w:val="right" w:leader="dot" w:pos="4310"/>
        </w:tabs>
        <w:rPr>
          <w:noProof/>
        </w:rPr>
      </w:pPr>
      <w:r>
        <w:rPr>
          <w:noProof/>
        </w:rPr>
        <w:t>OncoTraX menu</w:t>
      </w:r>
      <w:r>
        <w:rPr>
          <w:noProof/>
        </w:rPr>
        <w:tab/>
        <w:t>6</w:t>
      </w:r>
    </w:p>
    <w:p w:rsidR="00794B93" w:rsidRDefault="00794B93">
      <w:pPr>
        <w:pStyle w:val="IndexHeading"/>
        <w:keepNext/>
        <w:tabs>
          <w:tab w:val="right" w:leader="dot" w:pos="4310"/>
        </w:tabs>
        <w:rPr>
          <w:rFonts w:asciiTheme="minorHAnsi" w:eastAsiaTheme="minorEastAsia" w:hAnsiTheme="minorHAnsi" w:cstheme="minorBidi"/>
          <w:b w:val="0"/>
          <w:bCs w:val="0"/>
          <w:noProof/>
        </w:rPr>
      </w:pPr>
      <w:r>
        <w:rPr>
          <w:noProof/>
        </w:rPr>
        <w:t>P</w:t>
      </w:r>
    </w:p>
    <w:p w:rsidR="00794B93" w:rsidRDefault="00794B93">
      <w:pPr>
        <w:pStyle w:val="Index1"/>
        <w:tabs>
          <w:tab w:val="right" w:leader="dot" w:pos="4310"/>
        </w:tabs>
        <w:rPr>
          <w:noProof/>
        </w:rPr>
      </w:pPr>
      <w:r>
        <w:rPr>
          <w:noProof/>
        </w:rPr>
        <w:t>PA</w:t>
      </w:r>
      <w:r>
        <w:rPr>
          <w:noProof/>
        </w:rPr>
        <w:tab/>
        <w:t>25, 36</w:t>
      </w:r>
    </w:p>
    <w:p w:rsidR="00794B93" w:rsidRDefault="00794B93">
      <w:pPr>
        <w:pStyle w:val="Index1"/>
        <w:tabs>
          <w:tab w:val="right" w:leader="dot" w:pos="4310"/>
        </w:tabs>
        <w:rPr>
          <w:noProof/>
        </w:rPr>
      </w:pPr>
      <w:r>
        <w:rPr>
          <w:noProof/>
        </w:rPr>
        <w:t>PC capture program</w:t>
      </w:r>
      <w:r>
        <w:rPr>
          <w:noProof/>
        </w:rPr>
        <w:tab/>
        <w:t>57, 59</w:t>
      </w:r>
    </w:p>
    <w:p w:rsidR="00794B93" w:rsidRDefault="00794B93">
      <w:pPr>
        <w:pStyle w:val="Index1"/>
        <w:tabs>
          <w:tab w:val="right" w:leader="dot" w:pos="4310"/>
        </w:tabs>
        <w:rPr>
          <w:noProof/>
        </w:rPr>
      </w:pPr>
      <w:r>
        <w:rPr>
          <w:noProof/>
        </w:rPr>
        <w:t>PE</w:t>
      </w:r>
      <w:r>
        <w:rPr>
          <w:noProof/>
        </w:rPr>
        <w:tab/>
        <w:t>36</w:t>
      </w:r>
    </w:p>
    <w:p w:rsidR="00794B93" w:rsidRDefault="00794B93">
      <w:pPr>
        <w:pStyle w:val="Index1"/>
        <w:tabs>
          <w:tab w:val="right" w:leader="dot" w:pos="4310"/>
        </w:tabs>
        <w:rPr>
          <w:noProof/>
        </w:rPr>
      </w:pPr>
      <w:r>
        <w:rPr>
          <w:noProof/>
        </w:rPr>
        <w:t>PF</w:t>
      </w:r>
      <w:r>
        <w:rPr>
          <w:noProof/>
        </w:rPr>
        <w:tab/>
        <w:t>26</w:t>
      </w:r>
    </w:p>
    <w:p w:rsidR="00794B93" w:rsidRDefault="00794B93">
      <w:pPr>
        <w:pStyle w:val="Index1"/>
        <w:tabs>
          <w:tab w:val="right" w:leader="dot" w:pos="4310"/>
        </w:tabs>
        <w:rPr>
          <w:noProof/>
        </w:rPr>
      </w:pPr>
      <w:r>
        <w:rPr>
          <w:noProof/>
        </w:rPr>
        <w:t>PS</w:t>
      </w:r>
      <w:r>
        <w:rPr>
          <w:noProof/>
        </w:rPr>
        <w:tab/>
        <w:t>36</w:t>
      </w:r>
    </w:p>
    <w:p w:rsidR="00794B93" w:rsidRDefault="00794B93">
      <w:pPr>
        <w:pStyle w:val="Index1"/>
        <w:tabs>
          <w:tab w:val="right" w:leader="dot" w:pos="4310"/>
        </w:tabs>
        <w:rPr>
          <w:noProof/>
        </w:rPr>
      </w:pPr>
      <w:r>
        <w:rPr>
          <w:noProof/>
        </w:rPr>
        <w:t>PSR</w:t>
      </w:r>
      <w:r>
        <w:rPr>
          <w:noProof/>
        </w:rPr>
        <w:tab/>
        <w:t>52</w:t>
      </w:r>
    </w:p>
    <w:p w:rsidR="00794B93" w:rsidRDefault="00794B93">
      <w:pPr>
        <w:pStyle w:val="Index1"/>
        <w:tabs>
          <w:tab w:val="right" w:leader="dot" w:pos="4310"/>
        </w:tabs>
        <w:rPr>
          <w:noProof/>
        </w:rPr>
      </w:pPr>
      <w:r>
        <w:rPr>
          <w:noProof/>
        </w:rPr>
        <w:t>PT</w:t>
      </w:r>
      <w:r>
        <w:rPr>
          <w:noProof/>
        </w:rPr>
        <w:tab/>
        <w:t>12</w:t>
      </w:r>
    </w:p>
    <w:p w:rsidR="00794B93" w:rsidRDefault="00794B93">
      <w:pPr>
        <w:pStyle w:val="IndexHeading"/>
        <w:keepNext/>
        <w:tabs>
          <w:tab w:val="right" w:leader="dot" w:pos="4310"/>
        </w:tabs>
        <w:rPr>
          <w:rFonts w:asciiTheme="minorHAnsi" w:eastAsiaTheme="minorEastAsia" w:hAnsiTheme="minorHAnsi" w:cstheme="minorBidi"/>
          <w:b w:val="0"/>
          <w:bCs w:val="0"/>
          <w:noProof/>
        </w:rPr>
      </w:pPr>
      <w:r>
        <w:rPr>
          <w:noProof/>
        </w:rPr>
        <w:t>Q</w:t>
      </w:r>
    </w:p>
    <w:p w:rsidR="00794B93" w:rsidRDefault="00794B93">
      <w:pPr>
        <w:pStyle w:val="Index1"/>
        <w:tabs>
          <w:tab w:val="right" w:leader="dot" w:pos="4310"/>
        </w:tabs>
        <w:rPr>
          <w:noProof/>
        </w:rPr>
      </w:pPr>
      <w:r>
        <w:rPr>
          <w:noProof/>
        </w:rPr>
        <w:t>QA</w:t>
      </w:r>
      <w:r>
        <w:rPr>
          <w:noProof/>
        </w:rPr>
        <w:tab/>
        <w:t>25</w:t>
      </w:r>
    </w:p>
    <w:p w:rsidR="00794B93" w:rsidRDefault="00794B93">
      <w:pPr>
        <w:pStyle w:val="IndexHeading"/>
        <w:keepNext/>
        <w:tabs>
          <w:tab w:val="right" w:leader="dot" w:pos="4310"/>
        </w:tabs>
        <w:rPr>
          <w:rFonts w:asciiTheme="minorHAnsi" w:eastAsiaTheme="minorEastAsia" w:hAnsiTheme="minorHAnsi" w:cstheme="minorBidi"/>
          <w:b w:val="0"/>
          <w:bCs w:val="0"/>
          <w:noProof/>
        </w:rPr>
      </w:pPr>
      <w:r>
        <w:rPr>
          <w:noProof/>
        </w:rPr>
        <w:t>R</w:t>
      </w:r>
    </w:p>
    <w:p w:rsidR="00794B93" w:rsidRDefault="00794B93">
      <w:pPr>
        <w:pStyle w:val="Index1"/>
        <w:tabs>
          <w:tab w:val="right" w:leader="dot" w:pos="4310"/>
        </w:tabs>
        <w:rPr>
          <w:noProof/>
        </w:rPr>
      </w:pPr>
      <w:r>
        <w:rPr>
          <w:noProof/>
        </w:rPr>
        <w:t>RA</w:t>
      </w:r>
      <w:r>
        <w:rPr>
          <w:noProof/>
        </w:rPr>
        <w:tab/>
        <w:t>12</w:t>
      </w:r>
    </w:p>
    <w:p w:rsidR="00794B93" w:rsidRDefault="00794B93">
      <w:pPr>
        <w:pStyle w:val="Index1"/>
        <w:tabs>
          <w:tab w:val="right" w:leader="dot" w:pos="4310"/>
        </w:tabs>
        <w:rPr>
          <w:noProof/>
        </w:rPr>
      </w:pPr>
      <w:r>
        <w:rPr>
          <w:noProof/>
        </w:rPr>
        <w:t>Recommended websites</w:t>
      </w:r>
      <w:r>
        <w:rPr>
          <w:noProof/>
        </w:rPr>
        <w:tab/>
        <w:t>2</w:t>
      </w:r>
    </w:p>
    <w:p w:rsidR="00794B93" w:rsidRDefault="00794B93">
      <w:pPr>
        <w:pStyle w:val="Index1"/>
        <w:tabs>
          <w:tab w:val="right" w:leader="dot" w:pos="4310"/>
        </w:tabs>
        <w:rPr>
          <w:noProof/>
        </w:rPr>
      </w:pPr>
      <w:r>
        <w:rPr>
          <w:noProof/>
        </w:rPr>
        <w:t>Registry</w:t>
      </w:r>
    </w:p>
    <w:p w:rsidR="00794B93" w:rsidRDefault="00794B93">
      <w:pPr>
        <w:pStyle w:val="Index2"/>
        <w:tabs>
          <w:tab w:val="right" w:leader="dot" w:pos="4310"/>
        </w:tabs>
        <w:rPr>
          <w:noProof/>
        </w:rPr>
      </w:pPr>
      <w:r>
        <w:rPr>
          <w:noProof/>
        </w:rPr>
        <w:t>Accession Register-ACoS</w:t>
      </w:r>
      <w:r>
        <w:rPr>
          <w:noProof/>
        </w:rPr>
        <w:tab/>
        <w:t>35</w:t>
      </w:r>
    </w:p>
    <w:p w:rsidR="00794B93" w:rsidRDefault="00794B93">
      <w:pPr>
        <w:pStyle w:val="Index2"/>
        <w:tabs>
          <w:tab w:val="right" w:leader="dot" w:pos="4310"/>
        </w:tabs>
        <w:rPr>
          <w:noProof/>
        </w:rPr>
      </w:pPr>
      <w:r>
        <w:rPr>
          <w:noProof/>
        </w:rPr>
        <w:t>Accession Register-EOVA</w:t>
      </w:r>
      <w:r>
        <w:rPr>
          <w:noProof/>
        </w:rPr>
        <w:tab/>
        <w:t>36</w:t>
      </w:r>
    </w:p>
    <w:p w:rsidR="00794B93" w:rsidRDefault="00794B93">
      <w:pPr>
        <w:pStyle w:val="Index2"/>
        <w:tabs>
          <w:tab w:val="right" w:leader="dot" w:pos="4310"/>
        </w:tabs>
        <w:rPr>
          <w:noProof/>
        </w:rPr>
      </w:pPr>
      <w:r>
        <w:rPr>
          <w:noProof/>
        </w:rPr>
        <w:t>Accession Register-Site</w:t>
      </w:r>
      <w:r>
        <w:rPr>
          <w:noProof/>
        </w:rPr>
        <w:tab/>
        <w:t>36</w:t>
      </w:r>
    </w:p>
    <w:p w:rsidR="00794B93" w:rsidRDefault="00794B93">
      <w:pPr>
        <w:pStyle w:val="Index2"/>
        <w:tabs>
          <w:tab w:val="right" w:leader="dot" w:pos="4310"/>
        </w:tabs>
        <w:rPr>
          <w:noProof/>
        </w:rPr>
      </w:pPr>
      <w:r>
        <w:rPr>
          <w:noProof/>
        </w:rPr>
        <w:t>Patient index-ACoS</w:t>
      </w:r>
      <w:r>
        <w:rPr>
          <w:noProof/>
        </w:rPr>
        <w:tab/>
        <w:t>36</w:t>
      </w:r>
    </w:p>
    <w:p w:rsidR="00794B93" w:rsidRDefault="00794B93">
      <w:pPr>
        <w:pStyle w:val="Index2"/>
        <w:tabs>
          <w:tab w:val="right" w:leader="dot" w:pos="4310"/>
        </w:tabs>
        <w:rPr>
          <w:noProof/>
        </w:rPr>
      </w:pPr>
      <w:r>
        <w:rPr>
          <w:noProof/>
        </w:rPr>
        <w:t>Patient index-EOVA</w:t>
      </w:r>
      <w:r>
        <w:rPr>
          <w:noProof/>
        </w:rPr>
        <w:tab/>
        <w:t>36</w:t>
      </w:r>
    </w:p>
    <w:p w:rsidR="00794B93" w:rsidRDefault="00794B93">
      <w:pPr>
        <w:pStyle w:val="Index2"/>
        <w:tabs>
          <w:tab w:val="right" w:leader="dot" w:pos="4310"/>
        </w:tabs>
        <w:rPr>
          <w:noProof/>
        </w:rPr>
      </w:pPr>
      <w:r>
        <w:rPr>
          <w:noProof/>
        </w:rPr>
        <w:t>Patient index-site</w:t>
      </w:r>
      <w:r>
        <w:rPr>
          <w:noProof/>
        </w:rPr>
        <w:tab/>
        <w:t>36</w:t>
      </w:r>
    </w:p>
    <w:p w:rsidR="00794B93" w:rsidRDefault="00794B93">
      <w:pPr>
        <w:pStyle w:val="Index2"/>
        <w:tabs>
          <w:tab w:val="right" w:leader="dot" w:pos="4310"/>
        </w:tabs>
        <w:rPr>
          <w:noProof/>
        </w:rPr>
      </w:pPr>
      <w:r>
        <w:rPr>
          <w:noProof/>
        </w:rPr>
        <w:t>Primary ICDO listing</w:t>
      </w:r>
      <w:r>
        <w:rPr>
          <w:noProof/>
        </w:rPr>
        <w:tab/>
        <w:t>37</w:t>
      </w:r>
    </w:p>
    <w:p w:rsidR="00794B93" w:rsidRDefault="00794B93">
      <w:pPr>
        <w:pStyle w:val="Index2"/>
        <w:tabs>
          <w:tab w:val="right" w:leader="dot" w:pos="4310"/>
        </w:tabs>
        <w:rPr>
          <w:noProof/>
        </w:rPr>
      </w:pPr>
      <w:r>
        <w:rPr>
          <w:noProof/>
        </w:rPr>
        <w:t>Primary site/GP listing</w:t>
      </w:r>
      <w:r>
        <w:rPr>
          <w:noProof/>
        </w:rPr>
        <w:tab/>
        <w:t>37</w:t>
      </w:r>
    </w:p>
    <w:p w:rsidR="00794B93" w:rsidRDefault="00794B93">
      <w:pPr>
        <w:pStyle w:val="Index1"/>
        <w:tabs>
          <w:tab w:val="right" w:leader="dot" w:pos="4310"/>
        </w:tabs>
        <w:rPr>
          <w:noProof/>
        </w:rPr>
      </w:pPr>
      <w:r>
        <w:rPr>
          <w:noProof/>
        </w:rPr>
        <w:t>Related manuals</w:t>
      </w:r>
      <w:r>
        <w:rPr>
          <w:noProof/>
        </w:rPr>
        <w:tab/>
        <w:t>2</w:t>
      </w:r>
    </w:p>
    <w:p w:rsidR="00794B93" w:rsidRDefault="00794B93">
      <w:pPr>
        <w:pStyle w:val="Index1"/>
        <w:tabs>
          <w:tab w:val="right" w:leader="dot" w:pos="4310"/>
        </w:tabs>
        <w:rPr>
          <w:noProof/>
        </w:rPr>
      </w:pPr>
      <w:r>
        <w:rPr>
          <w:noProof/>
        </w:rPr>
        <w:t>Report options</w:t>
      </w:r>
      <w:r>
        <w:rPr>
          <w:noProof/>
        </w:rPr>
        <w:tab/>
        <w:t>6</w:t>
      </w:r>
    </w:p>
    <w:p w:rsidR="00794B93" w:rsidRDefault="00794B93">
      <w:pPr>
        <w:pStyle w:val="Index1"/>
        <w:tabs>
          <w:tab w:val="right" w:leader="dot" w:pos="4310"/>
        </w:tabs>
        <w:rPr>
          <w:noProof/>
        </w:rPr>
      </w:pPr>
      <w:r>
        <w:rPr>
          <w:noProof/>
        </w:rPr>
        <w:t>RF</w:t>
      </w:r>
      <w:r>
        <w:rPr>
          <w:noProof/>
        </w:rPr>
        <w:tab/>
        <w:t>27</w:t>
      </w:r>
    </w:p>
    <w:p w:rsidR="00794B93" w:rsidRDefault="00794B93">
      <w:pPr>
        <w:pStyle w:val="Index1"/>
        <w:tabs>
          <w:tab w:val="right" w:leader="dot" w:pos="4310"/>
        </w:tabs>
        <w:rPr>
          <w:noProof/>
        </w:rPr>
      </w:pPr>
      <w:r>
        <w:rPr>
          <w:noProof/>
        </w:rPr>
        <w:t>RS</w:t>
      </w:r>
      <w:r>
        <w:rPr>
          <w:noProof/>
        </w:rPr>
        <w:tab/>
        <w:t>49</w:t>
      </w:r>
    </w:p>
    <w:p w:rsidR="00794B93" w:rsidRDefault="00794B93">
      <w:pPr>
        <w:pStyle w:val="IndexHeading"/>
        <w:keepNext/>
        <w:tabs>
          <w:tab w:val="right" w:leader="dot" w:pos="4310"/>
        </w:tabs>
        <w:rPr>
          <w:rFonts w:asciiTheme="minorHAnsi" w:eastAsiaTheme="minorEastAsia" w:hAnsiTheme="minorHAnsi" w:cstheme="minorBidi"/>
          <w:b w:val="0"/>
          <w:bCs w:val="0"/>
          <w:noProof/>
        </w:rPr>
      </w:pPr>
      <w:r>
        <w:rPr>
          <w:noProof/>
        </w:rPr>
        <w:t>S</w:t>
      </w:r>
    </w:p>
    <w:p w:rsidR="00794B93" w:rsidRDefault="00794B93">
      <w:pPr>
        <w:pStyle w:val="Index1"/>
        <w:tabs>
          <w:tab w:val="right" w:leader="dot" w:pos="4310"/>
        </w:tabs>
        <w:rPr>
          <w:noProof/>
        </w:rPr>
      </w:pPr>
      <w:r>
        <w:rPr>
          <w:noProof/>
        </w:rPr>
        <w:t>Screen editor example</w:t>
      </w:r>
      <w:r>
        <w:rPr>
          <w:noProof/>
        </w:rPr>
        <w:tab/>
        <w:t>63</w:t>
      </w:r>
    </w:p>
    <w:p w:rsidR="00794B93" w:rsidRDefault="00794B93">
      <w:pPr>
        <w:pStyle w:val="Index1"/>
        <w:tabs>
          <w:tab w:val="right" w:leader="dot" w:pos="4310"/>
        </w:tabs>
        <w:rPr>
          <w:noProof/>
        </w:rPr>
      </w:pPr>
      <w:r>
        <w:rPr>
          <w:noProof/>
        </w:rPr>
        <w:t>SDX</w:t>
      </w:r>
      <w:r>
        <w:rPr>
          <w:noProof/>
        </w:rPr>
        <w:tab/>
        <w:t>41</w:t>
      </w:r>
    </w:p>
    <w:p w:rsidR="00794B93" w:rsidRDefault="00794B93">
      <w:pPr>
        <w:pStyle w:val="Index1"/>
        <w:tabs>
          <w:tab w:val="right" w:leader="dot" w:pos="4310"/>
        </w:tabs>
        <w:rPr>
          <w:noProof/>
        </w:rPr>
      </w:pPr>
      <w:r>
        <w:rPr>
          <w:noProof/>
        </w:rPr>
        <w:t>SE</w:t>
      </w:r>
      <w:r>
        <w:rPr>
          <w:noProof/>
        </w:rPr>
        <w:tab/>
        <w:t>13</w:t>
      </w:r>
    </w:p>
    <w:p w:rsidR="00794B93" w:rsidRDefault="00794B93">
      <w:pPr>
        <w:pStyle w:val="Index1"/>
        <w:tabs>
          <w:tab w:val="right" w:leader="dot" w:pos="4310"/>
        </w:tabs>
        <w:rPr>
          <w:noProof/>
        </w:rPr>
      </w:pPr>
      <w:r>
        <w:rPr>
          <w:noProof/>
        </w:rPr>
        <w:t>Search criteria</w:t>
      </w:r>
    </w:p>
    <w:p w:rsidR="00794B93" w:rsidRDefault="00794B93">
      <w:pPr>
        <w:pStyle w:val="Index2"/>
        <w:tabs>
          <w:tab w:val="right" w:leader="dot" w:pos="4310"/>
        </w:tabs>
        <w:rPr>
          <w:noProof/>
        </w:rPr>
      </w:pPr>
      <w:r>
        <w:rPr>
          <w:noProof/>
        </w:rPr>
        <w:t>SP</w:t>
      </w:r>
      <w:r>
        <w:rPr>
          <w:noProof/>
        </w:rPr>
        <w:tab/>
        <w:t>46</w:t>
      </w:r>
    </w:p>
    <w:p w:rsidR="00794B93" w:rsidRDefault="00794B93">
      <w:pPr>
        <w:pStyle w:val="Index2"/>
        <w:tabs>
          <w:tab w:val="right" w:leader="dot" w:pos="4310"/>
        </w:tabs>
        <w:rPr>
          <w:noProof/>
        </w:rPr>
      </w:pPr>
      <w:r>
        <w:rPr>
          <w:noProof/>
        </w:rPr>
        <w:t>SS</w:t>
      </w:r>
      <w:r>
        <w:rPr>
          <w:noProof/>
        </w:rPr>
        <w:tab/>
        <w:t>46</w:t>
      </w:r>
    </w:p>
    <w:p w:rsidR="00794B93" w:rsidRDefault="00794B93">
      <w:pPr>
        <w:pStyle w:val="Index2"/>
        <w:tabs>
          <w:tab w:val="right" w:leader="dot" w:pos="4310"/>
        </w:tabs>
        <w:rPr>
          <w:noProof/>
        </w:rPr>
      </w:pPr>
      <w:r>
        <w:rPr>
          <w:noProof/>
        </w:rPr>
        <w:t>Survival by site</w:t>
      </w:r>
      <w:r>
        <w:rPr>
          <w:noProof/>
        </w:rPr>
        <w:tab/>
        <w:t>46</w:t>
      </w:r>
    </w:p>
    <w:p w:rsidR="00794B93" w:rsidRDefault="00794B93">
      <w:pPr>
        <w:pStyle w:val="Index2"/>
        <w:tabs>
          <w:tab w:val="right" w:leader="dot" w:pos="4310"/>
        </w:tabs>
        <w:rPr>
          <w:noProof/>
        </w:rPr>
      </w:pPr>
      <w:r>
        <w:rPr>
          <w:noProof/>
        </w:rPr>
        <w:t>Survival by stage</w:t>
      </w:r>
      <w:r>
        <w:rPr>
          <w:noProof/>
        </w:rPr>
        <w:tab/>
        <w:t>46</w:t>
      </w:r>
    </w:p>
    <w:p w:rsidR="00794B93" w:rsidRDefault="00794B93">
      <w:pPr>
        <w:pStyle w:val="Index2"/>
        <w:tabs>
          <w:tab w:val="right" w:leader="dot" w:pos="4310"/>
        </w:tabs>
        <w:rPr>
          <w:noProof/>
        </w:rPr>
      </w:pPr>
      <w:r>
        <w:rPr>
          <w:noProof/>
        </w:rPr>
        <w:t>Survival by treatment</w:t>
      </w:r>
      <w:r>
        <w:rPr>
          <w:noProof/>
        </w:rPr>
        <w:tab/>
        <w:t>47</w:t>
      </w:r>
    </w:p>
    <w:p w:rsidR="00794B93" w:rsidRDefault="00794B93">
      <w:pPr>
        <w:pStyle w:val="Index2"/>
        <w:tabs>
          <w:tab w:val="right" w:leader="dot" w:pos="4310"/>
        </w:tabs>
        <w:rPr>
          <w:noProof/>
        </w:rPr>
      </w:pPr>
      <w:r>
        <w:rPr>
          <w:noProof/>
        </w:rPr>
        <w:t>TX</w:t>
      </w:r>
      <w:r>
        <w:rPr>
          <w:noProof/>
        </w:rPr>
        <w:tab/>
        <w:t>47</w:t>
      </w:r>
    </w:p>
    <w:p w:rsidR="00794B93" w:rsidRDefault="00794B93">
      <w:pPr>
        <w:pStyle w:val="Index1"/>
        <w:tabs>
          <w:tab w:val="right" w:leader="dot" w:pos="4310"/>
        </w:tabs>
        <w:rPr>
          <w:noProof/>
        </w:rPr>
      </w:pPr>
      <w:r>
        <w:rPr>
          <w:noProof/>
        </w:rPr>
        <w:t>SG</w:t>
      </w:r>
      <w:r>
        <w:rPr>
          <w:noProof/>
        </w:rPr>
        <w:tab/>
        <w:t>37</w:t>
      </w:r>
    </w:p>
    <w:p w:rsidR="00794B93" w:rsidRDefault="00794B93">
      <w:pPr>
        <w:pStyle w:val="Index1"/>
        <w:tabs>
          <w:tab w:val="right" w:leader="dot" w:pos="4310"/>
        </w:tabs>
        <w:rPr>
          <w:noProof/>
        </w:rPr>
      </w:pPr>
      <w:r>
        <w:rPr>
          <w:noProof/>
        </w:rPr>
        <w:t>SP</w:t>
      </w:r>
      <w:r>
        <w:rPr>
          <w:noProof/>
        </w:rPr>
        <w:tab/>
        <w:t>14, 52</w:t>
      </w:r>
    </w:p>
    <w:p w:rsidR="00794B93" w:rsidRDefault="00794B93">
      <w:pPr>
        <w:pStyle w:val="Index1"/>
        <w:tabs>
          <w:tab w:val="right" w:leader="dot" w:pos="4310"/>
        </w:tabs>
        <w:rPr>
          <w:noProof/>
        </w:rPr>
      </w:pPr>
      <w:r>
        <w:rPr>
          <w:noProof/>
        </w:rPr>
        <w:t>SR</w:t>
      </w:r>
      <w:r>
        <w:rPr>
          <w:noProof/>
        </w:rPr>
        <w:tab/>
        <w:t>51</w:t>
      </w:r>
    </w:p>
    <w:p w:rsidR="00794B93" w:rsidRDefault="00794B93">
      <w:pPr>
        <w:pStyle w:val="Index1"/>
        <w:tabs>
          <w:tab w:val="right" w:leader="dot" w:pos="4310"/>
        </w:tabs>
        <w:rPr>
          <w:noProof/>
        </w:rPr>
      </w:pPr>
      <w:r>
        <w:rPr>
          <w:noProof/>
        </w:rPr>
        <w:t>SST</w:t>
      </w:r>
      <w:r>
        <w:rPr>
          <w:noProof/>
        </w:rPr>
        <w:tab/>
        <w:t>40</w:t>
      </w:r>
    </w:p>
    <w:p w:rsidR="00794B93" w:rsidRDefault="00794B93">
      <w:pPr>
        <w:pStyle w:val="Index1"/>
        <w:tabs>
          <w:tab w:val="right" w:leader="dot" w:pos="4310"/>
        </w:tabs>
        <w:rPr>
          <w:noProof/>
        </w:rPr>
      </w:pPr>
      <w:r>
        <w:rPr>
          <w:noProof/>
        </w:rPr>
        <w:t>STA</w:t>
      </w:r>
      <w:r>
        <w:rPr>
          <w:noProof/>
        </w:rPr>
        <w:tab/>
        <w:t>45</w:t>
      </w:r>
    </w:p>
    <w:p w:rsidR="00794B93" w:rsidRDefault="00794B93">
      <w:pPr>
        <w:pStyle w:val="Index1"/>
        <w:tabs>
          <w:tab w:val="right" w:leader="dot" w:pos="4310"/>
        </w:tabs>
        <w:rPr>
          <w:noProof/>
        </w:rPr>
      </w:pPr>
      <w:r>
        <w:rPr>
          <w:noProof/>
        </w:rPr>
        <w:t>State reporting</w:t>
      </w:r>
      <w:r>
        <w:rPr>
          <w:noProof/>
        </w:rPr>
        <w:tab/>
        <w:t>58</w:t>
      </w:r>
    </w:p>
    <w:p w:rsidR="00794B93" w:rsidRDefault="00794B93">
      <w:pPr>
        <w:pStyle w:val="Index1"/>
        <w:tabs>
          <w:tab w:val="right" w:leader="dot" w:pos="4310"/>
        </w:tabs>
        <w:rPr>
          <w:noProof/>
        </w:rPr>
      </w:pPr>
      <w:r>
        <w:rPr>
          <w:noProof/>
        </w:rPr>
        <w:t>Statistical reporting</w:t>
      </w:r>
    </w:p>
    <w:p w:rsidR="00794B93" w:rsidRDefault="00794B93">
      <w:pPr>
        <w:pStyle w:val="Index2"/>
        <w:tabs>
          <w:tab w:val="right" w:leader="dot" w:pos="4310"/>
        </w:tabs>
        <w:rPr>
          <w:noProof/>
        </w:rPr>
      </w:pPr>
      <w:r>
        <w:rPr>
          <w:noProof/>
        </w:rPr>
        <w:t>Define search criteria</w:t>
      </w:r>
      <w:r>
        <w:rPr>
          <w:noProof/>
        </w:rPr>
        <w:tab/>
        <w:t>45</w:t>
      </w:r>
    </w:p>
    <w:p w:rsidR="00794B93" w:rsidRDefault="00794B93">
      <w:pPr>
        <w:pStyle w:val="Index2"/>
        <w:tabs>
          <w:tab w:val="right" w:leader="dot" w:pos="4310"/>
        </w:tabs>
        <w:rPr>
          <w:noProof/>
        </w:rPr>
      </w:pPr>
      <w:r>
        <w:rPr>
          <w:noProof/>
        </w:rPr>
        <w:t>Treatment by stage-cross tabs</w:t>
      </w:r>
      <w:r>
        <w:rPr>
          <w:noProof/>
        </w:rPr>
        <w:tab/>
        <w:t>47</w:t>
      </w:r>
    </w:p>
    <w:p w:rsidR="00794B93" w:rsidRDefault="00794B93">
      <w:pPr>
        <w:pStyle w:val="Index1"/>
        <w:tabs>
          <w:tab w:val="right" w:leader="dot" w:pos="4310"/>
        </w:tabs>
        <w:rPr>
          <w:noProof/>
        </w:rPr>
      </w:pPr>
      <w:r>
        <w:rPr>
          <w:noProof/>
        </w:rPr>
        <w:t>SUS</w:t>
      </w:r>
      <w:r>
        <w:rPr>
          <w:noProof/>
        </w:rPr>
        <w:tab/>
        <w:t>10</w:t>
      </w:r>
    </w:p>
    <w:p w:rsidR="00794B93" w:rsidRDefault="00794B93">
      <w:pPr>
        <w:pStyle w:val="Index1"/>
        <w:tabs>
          <w:tab w:val="right" w:leader="dot" w:pos="4310"/>
        </w:tabs>
        <w:rPr>
          <w:noProof/>
        </w:rPr>
      </w:pPr>
      <w:r>
        <w:rPr>
          <w:noProof/>
        </w:rPr>
        <w:t>Suspense</w:t>
      </w:r>
    </w:p>
    <w:p w:rsidR="00794B93" w:rsidRDefault="00794B93">
      <w:pPr>
        <w:pStyle w:val="Index2"/>
        <w:tabs>
          <w:tab w:val="right" w:leader="dot" w:pos="4310"/>
        </w:tabs>
        <w:rPr>
          <w:noProof/>
        </w:rPr>
      </w:pPr>
      <w:r>
        <w:rPr>
          <w:noProof/>
        </w:rPr>
        <w:t>Add a VA patient</w:t>
      </w:r>
      <w:r>
        <w:rPr>
          <w:noProof/>
        </w:rPr>
        <w:tab/>
        <w:t>13</w:t>
      </w:r>
    </w:p>
    <w:p w:rsidR="00794B93" w:rsidRDefault="00794B93">
      <w:pPr>
        <w:pStyle w:val="Index2"/>
        <w:tabs>
          <w:tab w:val="right" w:leader="dot" w:pos="4310"/>
        </w:tabs>
        <w:rPr>
          <w:noProof/>
        </w:rPr>
      </w:pPr>
      <w:r>
        <w:rPr>
          <w:noProof/>
        </w:rPr>
        <w:t>Delete a VA patient</w:t>
      </w:r>
      <w:r>
        <w:rPr>
          <w:noProof/>
        </w:rPr>
        <w:tab/>
        <w:t>14</w:t>
      </w:r>
    </w:p>
    <w:p w:rsidR="00794B93" w:rsidRDefault="00794B93">
      <w:pPr>
        <w:pStyle w:val="Index2"/>
        <w:tabs>
          <w:tab w:val="right" w:leader="dot" w:pos="4310"/>
        </w:tabs>
        <w:rPr>
          <w:noProof/>
        </w:rPr>
      </w:pPr>
      <w:r>
        <w:rPr>
          <w:noProof/>
        </w:rPr>
        <w:t>Edit a VA patient</w:t>
      </w:r>
      <w:r>
        <w:rPr>
          <w:noProof/>
        </w:rPr>
        <w:tab/>
        <w:t>13</w:t>
      </w:r>
    </w:p>
    <w:p w:rsidR="00794B93" w:rsidRDefault="00794B93">
      <w:pPr>
        <w:pStyle w:val="Index2"/>
        <w:tabs>
          <w:tab w:val="right" w:leader="dot" w:pos="4310"/>
        </w:tabs>
        <w:rPr>
          <w:noProof/>
        </w:rPr>
      </w:pPr>
      <w:r>
        <w:rPr>
          <w:noProof/>
        </w:rPr>
        <w:t>Patients with no primaries</w:t>
      </w:r>
      <w:r>
        <w:rPr>
          <w:noProof/>
        </w:rPr>
        <w:tab/>
        <w:t>15</w:t>
      </w:r>
    </w:p>
    <w:p w:rsidR="00794B93" w:rsidRDefault="00794B93">
      <w:pPr>
        <w:pStyle w:val="Index2"/>
        <w:tabs>
          <w:tab w:val="right" w:leader="dot" w:pos="4310"/>
        </w:tabs>
        <w:rPr>
          <w:noProof/>
        </w:rPr>
      </w:pPr>
      <w:r>
        <w:rPr>
          <w:noProof/>
        </w:rPr>
        <w:t>Print list by suspense date</w:t>
      </w:r>
      <w:r>
        <w:rPr>
          <w:noProof/>
        </w:rPr>
        <w:tab/>
        <w:t>14</w:t>
      </w:r>
    </w:p>
    <w:p w:rsidR="00794B93" w:rsidRDefault="00794B93">
      <w:pPr>
        <w:pStyle w:val="Index1"/>
        <w:tabs>
          <w:tab w:val="right" w:leader="dot" w:pos="4310"/>
        </w:tabs>
        <w:rPr>
          <w:noProof/>
        </w:rPr>
      </w:pPr>
      <w:r>
        <w:rPr>
          <w:noProof/>
        </w:rPr>
        <w:t>Suspense date</w:t>
      </w:r>
      <w:r>
        <w:rPr>
          <w:noProof/>
        </w:rPr>
        <w:tab/>
        <w:t>10</w:t>
      </w:r>
    </w:p>
    <w:p w:rsidR="00794B93" w:rsidRDefault="00794B93">
      <w:pPr>
        <w:pStyle w:val="IndexHeading"/>
        <w:keepNext/>
        <w:tabs>
          <w:tab w:val="right" w:leader="dot" w:pos="4310"/>
        </w:tabs>
        <w:rPr>
          <w:rFonts w:asciiTheme="minorHAnsi" w:eastAsiaTheme="minorEastAsia" w:hAnsiTheme="minorHAnsi" w:cstheme="minorBidi"/>
          <w:b w:val="0"/>
          <w:bCs w:val="0"/>
          <w:noProof/>
        </w:rPr>
      </w:pPr>
      <w:r>
        <w:rPr>
          <w:noProof/>
        </w:rPr>
        <w:t>T</w:t>
      </w:r>
    </w:p>
    <w:p w:rsidR="00794B93" w:rsidRDefault="00794B93">
      <w:pPr>
        <w:pStyle w:val="Index1"/>
        <w:tabs>
          <w:tab w:val="right" w:leader="dot" w:pos="4310"/>
        </w:tabs>
        <w:rPr>
          <w:noProof/>
        </w:rPr>
      </w:pPr>
      <w:r>
        <w:rPr>
          <w:noProof/>
        </w:rPr>
        <w:t>TIME</w:t>
      </w:r>
      <w:r>
        <w:rPr>
          <w:noProof/>
        </w:rPr>
        <w:tab/>
        <w:t>52</w:t>
      </w:r>
    </w:p>
    <w:p w:rsidR="00794B93" w:rsidRDefault="00794B93">
      <w:pPr>
        <w:pStyle w:val="Index1"/>
        <w:tabs>
          <w:tab w:val="right" w:leader="dot" w:pos="4310"/>
        </w:tabs>
        <w:rPr>
          <w:noProof/>
        </w:rPr>
      </w:pPr>
      <w:r>
        <w:rPr>
          <w:noProof/>
        </w:rPr>
        <w:t>TNM</w:t>
      </w:r>
      <w:r>
        <w:rPr>
          <w:noProof/>
        </w:rPr>
        <w:tab/>
        <w:t>52</w:t>
      </w:r>
    </w:p>
    <w:p w:rsidR="00794B93" w:rsidRDefault="00794B93">
      <w:pPr>
        <w:pStyle w:val="Index1"/>
        <w:tabs>
          <w:tab w:val="right" w:leader="dot" w:pos="4310"/>
        </w:tabs>
        <w:rPr>
          <w:noProof/>
        </w:rPr>
      </w:pPr>
      <w:r>
        <w:rPr>
          <w:noProof/>
        </w:rPr>
        <w:t>TR</w:t>
      </w:r>
      <w:r>
        <w:rPr>
          <w:noProof/>
        </w:rPr>
        <w:tab/>
        <w:t>51</w:t>
      </w:r>
    </w:p>
    <w:p w:rsidR="00794B93" w:rsidRDefault="00794B93">
      <w:pPr>
        <w:pStyle w:val="Index1"/>
        <w:tabs>
          <w:tab w:val="right" w:leader="dot" w:pos="4310"/>
        </w:tabs>
        <w:rPr>
          <w:noProof/>
        </w:rPr>
      </w:pPr>
      <w:r>
        <w:rPr>
          <w:noProof/>
        </w:rPr>
        <w:t>TS</w:t>
      </w:r>
      <w:r>
        <w:rPr>
          <w:noProof/>
        </w:rPr>
        <w:tab/>
        <w:t>47</w:t>
      </w:r>
    </w:p>
    <w:p w:rsidR="00794B93" w:rsidRDefault="00794B93">
      <w:pPr>
        <w:pStyle w:val="Index1"/>
        <w:tabs>
          <w:tab w:val="right" w:leader="dot" w:pos="4310"/>
        </w:tabs>
        <w:rPr>
          <w:noProof/>
        </w:rPr>
      </w:pPr>
      <w:r>
        <w:rPr>
          <w:noProof/>
        </w:rPr>
        <w:t>TST</w:t>
      </w:r>
      <w:r>
        <w:rPr>
          <w:noProof/>
        </w:rPr>
        <w:tab/>
        <w:t>40</w:t>
      </w:r>
    </w:p>
    <w:p w:rsidR="00794B93" w:rsidRDefault="00794B93">
      <w:pPr>
        <w:pStyle w:val="IndexHeading"/>
        <w:keepNext/>
        <w:tabs>
          <w:tab w:val="right" w:leader="dot" w:pos="4310"/>
        </w:tabs>
        <w:rPr>
          <w:rFonts w:asciiTheme="minorHAnsi" w:eastAsiaTheme="minorEastAsia" w:hAnsiTheme="minorHAnsi" w:cstheme="minorBidi"/>
          <w:b w:val="0"/>
          <w:bCs w:val="0"/>
          <w:noProof/>
        </w:rPr>
      </w:pPr>
      <w:r>
        <w:rPr>
          <w:noProof/>
        </w:rPr>
        <w:t>U</w:t>
      </w:r>
    </w:p>
    <w:p w:rsidR="00794B93" w:rsidRDefault="00794B93">
      <w:pPr>
        <w:pStyle w:val="Index1"/>
        <w:tabs>
          <w:tab w:val="right" w:leader="dot" w:pos="4310"/>
        </w:tabs>
        <w:rPr>
          <w:noProof/>
        </w:rPr>
      </w:pPr>
      <w:r>
        <w:rPr>
          <w:noProof/>
        </w:rPr>
        <w:t>Utility options</w:t>
      </w:r>
    </w:p>
    <w:p w:rsidR="00794B93" w:rsidRDefault="00794B93">
      <w:pPr>
        <w:pStyle w:val="Index2"/>
        <w:tabs>
          <w:tab w:val="right" w:leader="dot" w:pos="4310"/>
        </w:tabs>
        <w:rPr>
          <w:noProof/>
        </w:rPr>
      </w:pPr>
      <w:r>
        <w:rPr>
          <w:noProof/>
        </w:rPr>
        <w:t>Compute percentage of TNM forms completed</w:t>
      </w:r>
      <w:r>
        <w:rPr>
          <w:noProof/>
        </w:rPr>
        <w:tab/>
        <w:t>52</w:t>
      </w:r>
    </w:p>
    <w:p w:rsidR="00794B93" w:rsidRDefault="00794B93">
      <w:pPr>
        <w:pStyle w:val="Index2"/>
        <w:tabs>
          <w:tab w:val="right" w:leader="dot" w:pos="4310"/>
        </w:tabs>
        <w:rPr>
          <w:noProof/>
        </w:rPr>
      </w:pPr>
      <w:r>
        <w:rPr>
          <w:noProof/>
        </w:rPr>
        <w:t>Create a report to preview ACoS output</w:t>
      </w:r>
      <w:r>
        <w:rPr>
          <w:noProof/>
        </w:rPr>
        <w:tab/>
        <w:t>51</w:t>
      </w:r>
    </w:p>
    <w:p w:rsidR="00794B93" w:rsidRDefault="00794B93">
      <w:pPr>
        <w:pStyle w:val="Index2"/>
        <w:tabs>
          <w:tab w:val="right" w:leader="dot" w:pos="4310"/>
        </w:tabs>
        <w:rPr>
          <w:noProof/>
        </w:rPr>
      </w:pPr>
      <w:r>
        <w:rPr>
          <w:noProof/>
        </w:rPr>
        <w:t>Create a report to preview state/VACCR output</w:t>
      </w:r>
      <w:r>
        <w:rPr>
          <w:noProof/>
        </w:rPr>
        <w:tab/>
        <w:t>51</w:t>
      </w:r>
    </w:p>
    <w:p w:rsidR="00794B93" w:rsidRDefault="00794B93">
      <w:pPr>
        <w:pStyle w:val="Index2"/>
        <w:tabs>
          <w:tab w:val="right" w:leader="dot" w:pos="4310"/>
        </w:tabs>
        <w:rPr>
          <w:noProof/>
        </w:rPr>
      </w:pPr>
      <w:r>
        <w:rPr>
          <w:noProof/>
        </w:rPr>
        <w:t>Create ACoS data download</w:t>
      </w:r>
      <w:r>
        <w:rPr>
          <w:noProof/>
        </w:rPr>
        <w:tab/>
        <w:t>51</w:t>
      </w:r>
    </w:p>
    <w:p w:rsidR="00794B93" w:rsidRDefault="00794B93">
      <w:pPr>
        <w:pStyle w:val="Index2"/>
        <w:tabs>
          <w:tab w:val="right" w:leader="dot" w:pos="4310"/>
        </w:tabs>
        <w:rPr>
          <w:noProof/>
        </w:rPr>
      </w:pPr>
      <w:r>
        <w:rPr>
          <w:noProof/>
        </w:rPr>
        <w:t>Create state VACCR data download</w:t>
      </w:r>
      <w:r>
        <w:rPr>
          <w:noProof/>
        </w:rPr>
        <w:tab/>
        <w:t>51</w:t>
      </w:r>
    </w:p>
    <w:p w:rsidR="00794B93" w:rsidRDefault="00794B93">
      <w:pPr>
        <w:pStyle w:val="Index2"/>
        <w:tabs>
          <w:tab w:val="right" w:leader="dot" w:pos="4310"/>
        </w:tabs>
        <w:rPr>
          <w:noProof/>
        </w:rPr>
      </w:pPr>
      <w:r>
        <w:rPr>
          <w:noProof/>
        </w:rPr>
        <w:t>Define cancer registry parameters</w:t>
      </w:r>
      <w:r>
        <w:rPr>
          <w:noProof/>
        </w:rPr>
        <w:tab/>
        <w:t>51</w:t>
      </w:r>
    </w:p>
    <w:p w:rsidR="00794B93" w:rsidRDefault="00794B93">
      <w:pPr>
        <w:pStyle w:val="Index2"/>
        <w:tabs>
          <w:tab w:val="right" w:leader="dot" w:pos="4310"/>
        </w:tabs>
        <w:rPr>
          <w:noProof/>
        </w:rPr>
      </w:pPr>
      <w:r>
        <w:rPr>
          <w:noProof/>
        </w:rPr>
        <w:t>Delete patient</w:t>
      </w:r>
      <w:r>
        <w:rPr>
          <w:noProof/>
        </w:rPr>
        <w:tab/>
        <w:t>50</w:t>
      </w:r>
    </w:p>
    <w:p w:rsidR="00794B93" w:rsidRDefault="00794B93">
      <w:pPr>
        <w:pStyle w:val="Index2"/>
        <w:tabs>
          <w:tab w:val="right" w:leader="dot" w:pos="4310"/>
        </w:tabs>
        <w:rPr>
          <w:noProof/>
        </w:rPr>
      </w:pPr>
      <w:r>
        <w:rPr>
          <w:noProof/>
        </w:rPr>
        <w:t>Delete primary site/Gp record</w:t>
      </w:r>
      <w:r>
        <w:rPr>
          <w:noProof/>
        </w:rPr>
        <w:tab/>
        <w:t>51</w:t>
      </w:r>
    </w:p>
    <w:p w:rsidR="00794B93" w:rsidRDefault="00794B93">
      <w:pPr>
        <w:pStyle w:val="Index2"/>
        <w:tabs>
          <w:tab w:val="right" w:leader="dot" w:pos="4310"/>
        </w:tabs>
        <w:rPr>
          <w:noProof/>
        </w:rPr>
      </w:pPr>
      <w:r>
        <w:rPr>
          <w:noProof/>
        </w:rPr>
        <w:t>Edit site/AccSeq# data</w:t>
      </w:r>
      <w:r>
        <w:rPr>
          <w:noProof/>
        </w:rPr>
        <w:tab/>
        <w:t>51</w:t>
      </w:r>
    </w:p>
    <w:p w:rsidR="00794B93" w:rsidRDefault="00794B93">
      <w:pPr>
        <w:pStyle w:val="Index2"/>
        <w:tabs>
          <w:tab w:val="right" w:leader="dot" w:pos="4310"/>
        </w:tabs>
        <w:rPr>
          <w:noProof/>
        </w:rPr>
      </w:pPr>
      <w:r>
        <w:rPr>
          <w:noProof/>
        </w:rPr>
        <w:t>Enter/edit facility file</w:t>
      </w:r>
      <w:r>
        <w:rPr>
          <w:noProof/>
        </w:rPr>
        <w:tab/>
        <w:t>52</w:t>
      </w:r>
    </w:p>
    <w:p w:rsidR="00794B93" w:rsidRDefault="00794B93">
      <w:pPr>
        <w:pStyle w:val="Index2"/>
        <w:tabs>
          <w:tab w:val="right" w:leader="dot" w:pos="4310"/>
        </w:tabs>
        <w:rPr>
          <w:noProof/>
        </w:rPr>
      </w:pPr>
      <w:r>
        <w:rPr>
          <w:noProof/>
        </w:rPr>
        <w:t>Print condensed DD-patient file</w:t>
      </w:r>
      <w:r>
        <w:rPr>
          <w:noProof/>
        </w:rPr>
        <w:tab/>
        <w:t>52</w:t>
      </w:r>
    </w:p>
    <w:p w:rsidR="00794B93" w:rsidRDefault="00794B93">
      <w:pPr>
        <w:pStyle w:val="Index2"/>
        <w:tabs>
          <w:tab w:val="right" w:leader="dot" w:pos="4310"/>
        </w:tabs>
        <w:rPr>
          <w:noProof/>
        </w:rPr>
      </w:pPr>
      <w:r>
        <w:rPr>
          <w:noProof/>
        </w:rPr>
        <w:t>Print condensed DD-primary file</w:t>
      </w:r>
      <w:r>
        <w:rPr>
          <w:noProof/>
        </w:rPr>
        <w:tab/>
        <w:t>52</w:t>
      </w:r>
    </w:p>
    <w:p w:rsidR="00794B93" w:rsidRDefault="00794B93">
      <w:pPr>
        <w:pStyle w:val="Index2"/>
        <w:tabs>
          <w:tab w:val="right" w:leader="dot" w:pos="4310"/>
        </w:tabs>
        <w:rPr>
          <w:noProof/>
        </w:rPr>
      </w:pPr>
      <w:r>
        <w:rPr>
          <w:noProof/>
        </w:rPr>
        <w:t>Purge patient records with no suspense/primaries</w:t>
      </w:r>
      <w:r>
        <w:rPr>
          <w:noProof/>
        </w:rPr>
        <w:tab/>
        <w:t>52</w:t>
      </w:r>
    </w:p>
    <w:p w:rsidR="00794B93" w:rsidRDefault="00794B93">
      <w:pPr>
        <w:pStyle w:val="Index2"/>
        <w:tabs>
          <w:tab w:val="right" w:leader="dot" w:pos="4310"/>
        </w:tabs>
        <w:rPr>
          <w:noProof/>
        </w:rPr>
      </w:pPr>
      <w:r>
        <w:rPr>
          <w:noProof/>
        </w:rPr>
        <w:t>Purge suspense records</w:t>
      </w:r>
      <w:r>
        <w:rPr>
          <w:noProof/>
        </w:rPr>
        <w:tab/>
        <w:t>52</w:t>
      </w:r>
    </w:p>
    <w:p w:rsidR="00794B93" w:rsidRDefault="00794B93">
      <w:pPr>
        <w:pStyle w:val="Index2"/>
        <w:tabs>
          <w:tab w:val="right" w:leader="dot" w:pos="4310"/>
        </w:tabs>
        <w:rPr>
          <w:noProof/>
        </w:rPr>
      </w:pPr>
      <w:r>
        <w:rPr>
          <w:noProof/>
        </w:rPr>
        <w:t>Registry summary reports</w:t>
      </w:r>
      <w:r>
        <w:rPr>
          <w:noProof/>
        </w:rPr>
        <w:tab/>
        <w:t>49</w:t>
      </w:r>
    </w:p>
    <w:p w:rsidR="00794B93" w:rsidRDefault="00794B93">
      <w:pPr>
        <w:pStyle w:val="Index2"/>
        <w:tabs>
          <w:tab w:val="right" w:leader="dot" w:pos="4310"/>
        </w:tabs>
        <w:rPr>
          <w:noProof/>
        </w:rPr>
      </w:pPr>
      <w:r>
        <w:rPr>
          <w:noProof/>
        </w:rPr>
        <w:t>Restage CS cases using latest version</w:t>
      </w:r>
      <w:r>
        <w:rPr>
          <w:noProof/>
        </w:rPr>
        <w:tab/>
        <w:t>52</w:t>
      </w:r>
    </w:p>
    <w:p w:rsidR="00794B93" w:rsidRDefault="00794B93">
      <w:pPr>
        <w:pStyle w:val="Index2"/>
        <w:tabs>
          <w:tab w:val="right" w:leader="dot" w:pos="4310"/>
        </w:tabs>
        <w:rPr>
          <w:noProof/>
        </w:rPr>
      </w:pPr>
      <w:r>
        <w:rPr>
          <w:noProof/>
        </w:rPr>
        <w:t>Timeliness report</w:t>
      </w:r>
      <w:r>
        <w:rPr>
          <w:noProof/>
        </w:rPr>
        <w:tab/>
        <w:t>52</w:t>
      </w:r>
    </w:p>
    <w:p w:rsidR="00794B93" w:rsidRDefault="00794B93">
      <w:pPr>
        <w:pStyle w:val="Index1"/>
        <w:tabs>
          <w:tab w:val="right" w:leader="dot" w:pos="4310"/>
        </w:tabs>
        <w:rPr>
          <w:noProof/>
        </w:rPr>
      </w:pPr>
      <w:r>
        <w:rPr>
          <w:noProof/>
        </w:rPr>
        <w:t>Utility tools</w:t>
      </w:r>
      <w:r>
        <w:rPr>
          <w:noProof/>
        </w:rPr>
        <w:tab/>
        <w:t>57</w:t>
      </w:r>
    </w:p>
    <w:p w:rsidR="00794B93" w:rsidRDefault="00794B93">
      <w:pPr>
        <w:pStyle w:val="Index1"/>
        <w:tabs>
          <w:tab w:val="right" w:leader="dot" w:pos="4310"/>
        </w:tabs>
        <w:rPr>
          <w:noProof/>
        </w:rPr>
      </w:pPr>
      <w:r>
        <w:rPr>
          <w:noProof/>
        </w:rPr>
        <w:t>UTL</w:t>
      </w:r>
      <w:r>
        <w:rPr>
          <w:noProof/>
        </w:rPr>
        <w:tab/>
        <w:t>49</w:t>
      </w:r>
    </w:p>
    <w:p w:rsidR="00794B93" w:rsidRDefault="00794B93">
      <w:pPr>
        <w:pStyle w:val="IndexHeading"/>
        <w:keepNext/>
        <w:tabs>
          <w:tab w:val="right" w:leader="dot" w:pos="4310"/>
        </w:tabs>
        <w:rPr>
          <w:rFonts w:asciiTheme="minorHAnsi" w:eastAsiaTheme="minorEastAsia" w:hAnsiTheme="minorHAnsi" w:cstheme="minorBidi"/>
          <w:b w:val="0"/>
          <w:bCs w:val="0"/>
          <w:noProof/>
        </w:rPr>
      </w:pPr>
      <w:r>
        <w:rPr>
          <w:noProof/>
        </w:rPr>
        <w:t>V</w:t>
      </w:r>
    </w:p>
    <w:p w:rsidR="00794B93" w:rsidRDefault="00794B93">
      <w:pPr>
        <w:pStyle w:val="Index1"/>
        <w:tabs>
          <w:tab w:val="right" w:leader="dot" w:pos="4310"/>
        </w:tabs>
        <w:rPr>
          <w:noProof/>
        </w:rPr>
      </w:pPr>
      <w:r>
        <w:rPr>
          <w:noProof/>
        </w:rPr>
        <w:t>VACCR file</w:t>
      </w:r>
    </w:p>
    <w:p w:rsidR="00794B93" w:rsidRDefault="00794B93">
      <w:pPr>
        <w:pStyle w:val="Index2"/>
        <w:tabs>
          <w:tab w:val="right" w:leader="dot" w:pos="4310"/>
        </w:tabs>
        <w:rPr>
          <w:noProof/>
        </w:rPr>
      </w:pPr>
      <w:r>
        <w:rPr>
          <w:noProof/>
        </w:rPr>
        <w:t>Emailing</w:t>
      </w:r>
      <w:r>
        <w:rPr>
          <w:noProof/>
        </w:rPr>
        <w:tab/>
        <w:t>58</w:t>
      </w:r>
    </w:p>
    <w:p w:rsidR="00794B93" w:rsidRDefault="00794B93">
      <w:pPr>
        <w:pStyle w:val="Index1"/>
        <w:tabs>
          <w:tab w:val="right" w:leader="dot" w:pos="4310"/>
        </w:tabs>
        <w:rPr>
          <w:noProof/>
        </w:rPr>
      </w:pPr>
      <w:r>
        <w:rPr>
          <w:noProof/>
        </w:rPr>
        <w:t>VistA conventions</w:t>
      </w:r>
      <w:r>
        <w:rPr>
          <w:noProof/>
        </w:rPr>
        <w:tab/>
        <w:t>3</w:t>
      </w:r>
    </w:p>
    <w:p w:rsidR="00794B93" w:rsidRDefault="00794B93">
      <w:pPr>
        <w:pStyle w:val="Index1"/>
        <w:tabs>
          <w:tab w:val="right" w:leader="dot" w:pos="4310"/>
        </w:tabs>
        <w:rPr>
          <w:noProof/>
        </w:rPr>
      </w:pPr>
      <w:r w:rsidRPr="002A323D">
        <w:rPr>
          <w:rFonts w:ascii="Arial" w:hAnsi="Arial" w:cs="Arial"/>
          <w:b/>
          <w:i/>
          <w:noProof/>
        </w:rPr>
        <w:t>VistA setup</w:t>
      </w:r>
      <w:r>
        <w:rPr>
          <w:noProof/>
        </w:rPr>
        <w:tab/>
        <w:t>61</w:t>
      </w:r>
    </w:p>
    <w:p w:rsidR="00794B93" w:rsidRDefault="00794B93">
      <w:pPr>
        <w:pStyle w:val="Index2"/>
        <w:tabs>
          <w:tab w:val="right" w:leader="dot" w:pos="4310"/>
        </w:tabs>
        <w:rPr>
          <w:noProof/>
        </w:rPr>
      </w:pPr>
      <w:r>
        <w:rPr>
          <w:noProof/>
        </w:rPr>
        <w:t>Line editor</w:t>
      </w:r>
      <w:r>
        <w:rPr>
          <w:noProof/>
        </w:rPr>
        <w:tab/>
        <w:t>61</w:t>
      </w:r>
    </w:p>
    <w:p w:rsidR="00794B93" w:rsidRDefault="00794B93">
      <w:pPr>
        <w:pStyle w:val="Index2"/>
        <w:tabs>
          <w:tab w:val="right" w:leader="dot" w:pos="4310"/>
        </w:tabs>
        <w:rPr>
          <w:noProof/>
        </w:rPr>
      </w:pPr>
      <w:r>
        <w:rPr>
          <w:noProof/>
        </w:rPr>
        <w:t>Screen editor</w:t>
      </w:r>
      <w:r>
        <w:rPr>
          <w:noProof/>
        </w:rPr>
        <w:tab/>
        <w:t>62</w:t>
      </w:r>
    </w:p>
    <w:p w:rsidR="00794B93" w:rsidRDefault="00794B93" w:rsidP="007C4A8A">
      <w:pPr>
        <w:rPr>
          <w:noProof/>
        </w:rPr>
        <w:sectPr w:rsidR="00794B93" w:rsidSect="00794B93">
          <w:type w:val="continuous"/>
          <w:pgSz w:w="12240" w:h="15840" w:code="1"/>
          <w:pgMar w:top="1440" w:right="1440" w:bottom="1440" w:left="1440" w:header="720" w:footer="720" w:gutter="0"/>
          <w:cols w:num="2" w:space="720"/>
        </w:sectPr>
      </w:pPr>
    </w:p>
    <w:p w:rsidR="007C4A8A" w:rsidRPr="007C4A8A" w:rsidRDefault="003D087C" w:rsidP="007C4A8A">
      <w:r>
        <w:fldChar w:fldCharType="end"/>
      </w:r>
    </w:p>
    <w:sectPr w:rsidR="007C4A8A" w:rsidRPr="007C4A8A" w:rsidSect="00794B93">
      <w:type w:val="continuous"/>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4FDF" w:rsidRDefault="00ED4FDF">
      <w:r>
        <w:separator/>
      </w:r>
    </w:p>
  </w:endnote>
  <w:endnote w:type="continuationSeparator" w:id="0">
    <w:p w:rsidR="00ED4FDF" w:rsidRDefault="00ED4F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1373" w:rsidRDefault="00421373" w:rsidP="00563D55">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8B4A52">
      <w:rPr>
        <w:rStyle w:val="PageNumber"/>
        <w:noProof/>
      </w:rPr>
      <w:t>114</w:t>
    </w:r>
    <w:r>
      <w:rPr>
        <w:rStyle w:val="PageNumber"/>
      </w:rPr>
      <w:fldChar w:fldCharType="end"/>
    </w:r>
  </w:p>
  <w:p w:rsidR="00421373" w:rsidRDefault="00421373" w:rsidP="00563D55">
    <w:pPr>
      <w:pStyle w:val="Footer"/>
      <w:tabs>
        <w:tab w:val="clear" w:pos="8640"/>
        <w:tab w:val="right" w:pos="9360"/>
      </w:tabs>
    </w:pPr>
    <w:r>
      <w:tab/>
    </w:r>
    <w:fldSimple w:instr=" TITLE   \* MERGEFORMAT ">
      <w:r w:rsidR="00794B93">
        <w:t>OncoTraX: Cancer Registry</w:t>
      </w:r>
    </w:fldSimple>
    <w:r>
      <w:rPr>
        <w:rStyle w:val="PageNumber"/>
      </w:rPr>
      <w:tab/>
    </w:r>
    <w:r>
      <w:t>June 2012</w:t>
    </w:r>
    <w:r>
      <w:rPr>
        <w:rStyle w:val="PageNumber"/>
      </w:rPr>
      <w:br/>
    </w:r>
    <w:r>
      <w:rPr>
        <w:rStyle w:val="PageNumber"/>
      </w:rPr>
      <w:tab/>
    </w:r>
    <w:fldSimple w:instr=" SUBJECT   \* MERGEFORMAT ">
      <w:r w:rsidR="00794B93" w:rsidRPr="00794B93">
        <w:rPr>
          <w:rStyle w:val="PageNumber"/>
        </w:rPr>
        <w:t>User Manual</w:t>
      </w:r>
    </w:fldSimple>
    <w:r>
      <w:rPr>
        <w:rStyle w:val="PageNumber"/>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4" w:author="Waller, Kathleen" w:date="2015-06-04T11:41:00Z"/>
  <w:sdt>
    <w:sdtPr>
      <w:id w:val="-2088606080"/>
      <w:docPartObj>
        <w:docPartGallery w:val="Page Numbers (Bottom of Page)"/>
        <w:docPartUnique/>
      </w:docPartObj>
    </w:sdtPr>
    <w:sdtEndPr>
      <w:rPr>
        <w:noProof/>
      </w:rPr>
    </w:sdtEndPr>
    <w:sdtContent>
      <w:customXmlInsRangeEnd w:id="4"/>
      <w:p w:rsidR="00421373" w:rsidRDefault="00421373">
        <w:pPr>
          <w:pStyle w:val="Footer"/>
          <w:jc w:val="center"/>
          <w:rPr>
            <w:ins w:id="5" w:author="Waller, Kathleen" w:date="2015-06-04T11:41:00Z"/>
          </w:rPr>
        </w:pPr>
        <w:ins w:id="6" w:author="Waller, Kathleen" w:date="2015-06-04T11:41:00Z">
          <w:r>
            <w:fldChar w:fldCharType="begin"/>
          </w:r>
          <w:r>
            <w:instrText xml:space="preserve"> PAGE   \* MERGEFORMAT </w:instrText>
          </w:r>
          <w:r>
            <w:fldChar w:fldCharType="separate"/>
          </w:r>
        </w:ins>
        <w:r w:rsidR="008B4A52">
          <w:rPr>
            <w:noProof/>
          </w:rPr>
          <w:t>113</w:t>
        </w:r>
        <w:ins w:id="7" w:author="Waller, Kathleen" w:date="2015-06-04T11:41:00Z">
          <w:r>
            <w:rPr>
              <w:noProof/>
            </w:rPr>
            <w:fldChar w:fldCharType="end"/>
          </w:r>
        </w:ins>
      </w:p>
      <w:customXmlInsRangeStart w:id="8" w:author="Waller, Kathleen" w:date="2015-06-04T11:41:00Z"/>
    </w:sdtContent>
  </w:sdt>
  <w:customXmlInsRangeEnd w:id="8"/>
  <w:p w:rsidR="00421373" w:rsidRDefault="00421373" w:rsidP="00563D55">
    <w:pPr>
      <w:pStyle w:val="Footer"/>
      <w:tabs>
        <w:tab w:val="clear" w:pos="8640"/>
        <w:tab w:val="right" w:pos="936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4FDF" w:rsidRDefault="00ED4FDF">
      <w:r>
        <w:separator/>
      </w:r>
    </w:p>
  </w:footnote>
  <w:footnote w:type="continuationSeparator" w:id="0">
    <w:p w:rsidR="00ED4FDF" w:rsidRDefault="00ED4F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1373" w:rsidRDefault="00421373" w:rsidP="008E6E5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1373" w:rsidRDefault="00421373" w:rsidP="00A2561D"/>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1373" w:rsidRDefault="0042137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37ECBE28"/>
    <w:lvl w:ilvl="0">
      <w:start w:val="1"/>
      <w:numFmt w:val="decimal"/>
      <w:pStyle w:val="ListNumber4"/>
      <w:lvlText w:val="%1."/>
      <w:lvlJc w:val="left"/>
      <w:pPr>
        <w:tabs>
          <w:tab w:val="num" w:pos="1440"/>
        </w:tabs>
        <w:ind w:left="1440" w:hanging="360"/>
      </w:pPr>
    </w:lvl>
  </w:abstractNum>
  <w:abstractNum w:abstractNumId="1">
    <w:nsid w:val="FFFFFF7E"/>
    <w:multiLevelType w:val="singleLevel"/>
    <w:tmpl w:val="675CCB48"/>
    <w:lvl w:ilvl="0">
      <w:start w:val="1"/>
      <w:numFmt w:val="lowerRoman"/>
      <w:pStyle w:val="ListNumber3"/>
      <w:lvlText w:val="%1."/>
      <w:lvlJc w:val="left"/>
      <w:pPr>
        <w:tabs>
          <w:tab w:val="num" w:pos="1080"/>
        </w:tabs>
        <w:ind w:left="1080" w:hanging="360"/>
      </w:pPr>
      <w:rPr>
        <w:rFonts w:hint="default"/>
      </w:rPr>
    </w:lvl>
  </w:abstractNum>
  <w:abstractNum w:abstractNumId="2">
    <w:nsid w:val="FFFFFF7F"/>
    <w:multiLevelType w:val="singleLevel"/>
    <w:tmpl w:val="2CE018B6"/>
    <w:lvl w:ilvl="0">
      <w:start w:val="1"/>
      <w:numFmt w:val="lowerLetter"/>
      <w:pStyle w:val="ListNumber2"/>
      <w:lvlText w:val="%1."/>
      <w:lvlJc w:val="left"/>
      <w:pPr>
        <w:tabs>
          <w:tab w:val="num" w:pos="720"/>
        </w:tabs>
        <w:ind w:left="720" w:hanging="360"/>
      </w:pPr>
      <w:rPr>
        <w:rFonts w:hint="default"/>
      </w:rPr>
    </w:lvl>
  </w:abstractNum>
  <w:abstractNum w:abstractNumId="3">
    <w:nsid w:val="FFFFFF80"/>
    <w:multiLevelType w:val="singleLevel"/>
    <w:tmpl w:val="EFA0875E"/>
    <w:lvl w:ilvl="0">
      <w:start w:val="1"/>
      <w:numFmt w:val="bullet"/>
      <w:pStyle w:val="ListBullet5"/>
      <w:lvlText w:val=""/>
      <w:lvlJc w:val="left"/>
      <w:pPr>
        <w:tabs>
          <w:tab w:val="num" w:pos="1800"/>
        </w:tabs>
        <w:ind w:left="1800" w:hanging="360"/>
      </w:pPr>
      <w:rPr>
        <w:rFonts w:ascii="Symbol" w:hAnsi="Symbol" w:hint="default"/>
      </w:rPr>
    </w:lvl>
  </w:abstractNum>
  <w:abstractNum w:abstractNumId="4">
    <w:nsid w:val="FFFFFF81"/>
    <w:multiLevelType w:val="singleLevel"/>
    <w:tmpl w:val="6F3E233E"/>
    <w:lvl w:ilvl="0">
      <w:start w:val="1"/>
      <w:numFmt w:val="bullet"/>
      <w:pStyle w:val="ListBullet4"/>
      <w:lvlText w:val=""/>
      <w:lvlJc w:val="left"/>
      <w:pPr>
        <w:tabs>
          <w:tab w:val="num" w:pos="1440"/>
        </w:tabs>
        <w:ind w:left="1440" w:hanging="360"/>
      </w:pPr>
      <w:rPr>
        <w:rFonts w:ascii="Symbol" w:hAnsi="Symbol" w:hint="default"/>
      </w:rPr>
    </w:lvl>
  </w:abstractNum>
  <w:abstractNum w:abstractNumId="5">
    <w:nsid w:val="FFFFFF82"/>
    <w:multiLevelType w:val="singleLevel"/>
    <w:tmpl w:val="66E61852"/>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1C7C0CE8"/>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A6860A84"/>
    <w:lvl w:ilvl="0">
      <w:start w:val="1"/>
      <w:numFmt w:val="decimal"/>
      <w:lvlText w:val="%1."/>
      <w:lvlJc w:val="left"/>
      <w:pPr>
        <w:tabs>
          <w:tab w:val="num" w:pos="360"/>
        </w:tabs>
        <w:ind w:left="360" w:hanging="360"/>
      </w:pPr>
    </w:lvl>
  </w:abstractNum>
  <w:abstractNum w:abstractNumId="8">
    <w:nsid w:val="05C15F15"/>
    <w:multiLevelType w:val="hybridMultilevel"/>
    <w:tmpl w:val="9BE064EA"/>
    <w:lvl w:ilvl="0" w:tplc="CE32D4B8">
      <w:start w:val="1"/>
      <w:numFmt w:val="bullet"/>
      <w:pStyle w:val="ListBullet"/>
      <w:lvlText w:val=""/>
      <w:lvlJc w:val="left"/>
      <w:pPr>
        <w:tabs>
          <w:tab w:val="num" w:pos="288"/>
        </w:tabs>
        <w:ind w:left="288" w:hanging="288"/>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nsid w:val="08606D49"/>
    <w:multiLevelType w:val="multilevel"/>
    <w:tmpl w:val="BE00A092"/>
    <w:lvl w:ilvl="0">
      <w:start w:val="1"/>
      <w:numFmt w:val="decimal"/>
      <w:lvlText w:val="%1."/>
      <w:lvlJc w:val="left"/>
      <w:pPr>
        <w:tabs>
          <w:tab w:val="num" w:pos="360"/>
        </w:tabs>
        <w:ind w:left="432" w:hanging="432"/>
      </w:pPr>
      <w:rPr>
        <w:rFonts w:hint="default"/>
        <w:b w:val="0"/>
      </w:rPr>
    </w:lvl>
    <w:lvl w:ilvl="1">
      <w:start w:val="1"/>
      <w:numFmt w:val="bullet"/>
      <w:lvlText w:val=""/>
      <w:lvlJc w:val="left"/>
      <w:pPr>
        <w:tabs>
          <w:tab w:val="num" w:pos="1440"/>
        </w:tabs>
        <w:ind w:left="1440" w:hanging="360"/>
      </w:pPr>
      <w:rPr>
        <w:rFonts w:ascii="Symbol" w:hAnsi="Symbol" w:hint="default"/>
        <w:b w:val="0"/>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DEB1C46"/>
    <w:multiLevelType w:val="hybridMultilevel"/>
    <w:tmpl w:val="A4304C9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9F50200"/>
    <w:multiLevelType w:val="hybridMultilevel"/>
    <w:tmpl w:val="E0B87CD4"/>
    <w:lvl w:ilvl="0" w:tplc="4B44EF5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1A90AAF"/>
    <w:multiLevelType w:val="hybridMultilevel"/>
    <w:tmpl w:val="12EC42B8"/>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3">
    <w:nsid w:val="292B1A3E"/>
    <w:multiLevelType w:val="hybridMultilevel"/>
    <w:tmpl w:val="D13CA9BA"/>
    <w:lvl w:ilvl="0" w:tplc="11C87D34">
      <w:start w:val="1"/>
      <w:numFmt w:val="decimal"/>
      <w:pStyle w:val="Ste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E8C72CF"/>
    <w:multiLevelType w:val="hybridMultilevel"/>
    <w:tmpl w:val="CB703348"/>
    <w:lvl w:ilvl="0" w:tplc="EAF44706">
      <w:start w:val="1"/>
      <w:numFmt w:val="decimal"/>
      <w:pStyle w:val="ListNumber"/>
      <w:lvlText w:val="%1."/>
      <w:lvlJc w:val="left"/>
      <w:pPr>
        <w:tabs>
          <w:tab w:val="num" w:pos="360"/>
        </w:tabs>
        <w:ind w:left="432" w:hanging="432"/>
      </w:pPr>
      <w:rPr>
        <w:rFonts w:ascii="Times New Roman" w:hAnsi="Times New Roman" w:hint="default"/>
        <w:b w:val="0"/>
        <w:i w:val="0"/>
        <w:sz w:val="24"/>
      </w:rPr>
    </w:lvl>
    <w:lvl w:ilvl="1" w:tplc="4B44EF56">
      <w:start w:val="1"/>
      <w:numFmt w:val="bullet"/>
      <w:lvlText w:val=""/>
      <w:lvlJc w:val="left"/>
      <w:pPr>
        <w:tabs>
          <w:tab w:val="num" w:pos="1440"/>
        </w:tabs>
        <w:ind w:left="1440" w:hanging="360"/>
      </w:pPr>
      <w:rPr>
        <w:rFonts w:ascii="Symbol" w:hAnsi="Symbol"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D590A5B"/>
    <w:multiLevelType w:val="hybridMultilevel"/>
    <w:tmpl w:val="123033B4"/>
    <w:lvl w:ilvl="0" w:tplc="04BE6CF6">
      <w:start w:val="1"/>
      <w:numFmt w:val="bullet"/>
      <w:lvlText w:val=""/>
      <w:lvlJc w:val="left"/>
      <w:pPr>
        <w:tabs>
          <w:tab w:val="num" w:pos="360"/>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53D455C"/>
    <w:multiLevelType w:val="hybridMultilevel"/>
    <w:tmpl w:val="33A48B22"/>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7">
    <w:nsid w:val="65537A93"/>
    <w:multiLevelType w:val="hybridMultilevel"/>
    <w:tmpl w:val="4FD86A78"/>
    <w:lvl w:ilvl="0" w:tplc="4B44EF5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A562750"/>
    <w:multiLevelType w:val="hybridMultilevel"/>
    <w:tmpl w:val="ED6CD7F4"/>
    <w:lvl w:ilvl="0" w:tplc="4B44EF56">
      <w:start w:val="1"/>
      <w:numFmt w:val="bullet"/>
      <w:lvlText w:val=""/>
      <w:lvlJc w:val="left"/>
      <w:pPr>
        <w:tabs>
          <w:tab w:val="num" w:pos="360"/>
        </w:tabs>
        <w:ind w:left="360" w:hanging="360"/>
      </w:pPr>
      <w:rPr>
        <w:rFonts w:ascii="Symbol" w:hAnsi="Symbol" w:hint="default"/>
      </w:rPr>
    </w:lvl>
    <w:lvl w:ilvl="1" w:tplc="ECD42786">
      <w:start w:val="1"/>
      <w:numFmt w:val="bullet"/>
      <w:lvlText w:val=""/>
      <w:lvlJc w:val="left"/>
      <w:pPr>
        <w:tabs>
          <w:tab w:val="num" w:pos="1368"/>
        </w:tabs>
        <w:ind w:left="1368" w:hanging="288"/>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D2F7D46"/>
    <w:multiLevelType w:val="singleLevel"/>
    <w:tmpl w:val="F5E4F3F8"/>
    <w:lvl w:ilvl="0">
      <w:start w:val="1"/>
      <w:numFmt w:val="bullet"/>
      <w:pStyle w:val="Bullet"/>
      <w:lvlText w:val=""/>
      <w:lvlJc w:val="left"/>
      <w:pPr>
        <w:tabs>
          <w:tab w:val="num" w:pos="360"/>
        </w:tabs>
        <w:ind w:left="360" w:hanging="360"/>
      </w:pPr>
      <w:rPr>
        <w:rFonts w:ascii="Symbol" w:hAnsi="Symbol" w:hint="default"/>
      </w:rPr>
    </w:lvl>
  </w:abstractNum>
  <w:abstractNum w:abstractNumId="20">
    <w:nsid w:val="78D37EA3"/>
    <w:multiLevelType w:val="hybridMultilevel"/>
    <w:tmpl w:val="F78EC400"/>
    <w:lvl w:ilvl="0" w:tplc="726E65FA">
      <w:start w:val="1"/>
      <w:numFmt w:val="bullet"/>
      <w:lvlText w:val=""/>
      <w:lvlJc w:val="left"/>
      <w:pPr>
        <w:tabs>
          <w:tab w:val="num" w:pos="360"/>
        </w:tabs>
        <w:ind w:left="36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9"/>
  </w:num>
  <w:num w:numId="3">
    <w:abstractNumId w:val="6"/>
  </w:num>
  <w:num w:numId="4">
    <w:abstractNumId w:val="5"/>
  </w:num>
  <w:num w:numId="5">
    <w:abstractNumId w:val="4"/>
  </w:num>
  <w:num w:numId="6">
    <w:abstractNumId w:val="3"/>
  </w:num>
  <w:num w:numId="7">
    <w:abstractNumId w:val="0"/>
  </w:num>
  <w:num w:numId="8">
    <w:abstractNumId w:val="1"/>
  </w:num>
  <w:num w:numId="9">
    <w:abstractNumId w:val="18"/>
  </w:num>
  <w:num w:numId="10">
    <w:abstractNumId w:val="20"/>
  </w:num>
  <w:num w:numId="11">
    <w:abstractNumId w:val="17"/>
  </w:num>
  <w:num w:numId="12">
    <w:abstractNumId w:val="11"/>
  </w:num>
  <w:num w:numId="13">
    <w:abstractNumId w:val="15"/>
  </w:num>
  <w:num w:numId="14">
    <w:abstractNumId w:val="2"/>
  </w:num>
  <w:num w:numId="15">
    <w:abstractNumId w:val="2"/>
    <w:lvlOverride w:ilvl="0">
      <w:startOverride w:val="1"/>
    </w:lvlOverride>
  </w:num>
  <w:num w:numId="16">
    <w:abstractNumId w:val="14"/>
  </w:num>
  <w:num w:numId="17">
    <w:abstractNumId w:val="14"/>
    <w:lvlOverride w:ilvl="0">
      <w:startOverride w:val="1"/>
    </w:lvlOverride>
  </w:num>
  <w:num w:numId="18">
    <w:abstractNumId w:val="14"/>
    <w:lvlOverride w:ilvl="0">
      <w:startOverride w:val="1"/>
    </w:lvlOverride>
  </w:num>
  <w:num w:numId="19">
    <w:abstractNumId w:val="14"/>
    <w:lvlOverride w:ilvl="0">
      <w:startOverride w:val="1"/>
    </w:lvlOverride>
  </w:num>
  <w:num w:numId="20">
    <w:abstractNumId w:val="14"/>
    <w:lvlOverride w:ilvl="0">
      <w:startOverride w:val="1"/>
    </w:lvlOverride>
  </w:num>
  <w:num w:numId="21">
    <w:abstractNumId w:val="14"/>
    <w:lvlOverride w:ilvl="0">
      <w:startOverride w:val="1"/>
    </w:lvlOverride>
  </w:num>
  <w:num w:numId="22">
    <w:abstractNumId w:val="14"/>
    <w:lvlOverride w:ilvl="0">
      <w:startOverride w:val="1"/>
    </w:lvlOverride>
  </w:num>
  <w:num w:numId="23">
    <w:abstractNumId w:val="14"/>
    <w:lvlOverride w:ilvl="0">
      <w:startOverride w:val="1"/>
    </w:lvlOverride>
  </w:num>
  <w:num w:numId="24">
    <w:abstractNumId w:val="14"/>
    <w:lvlOverride w:ilvl="0">
      <w:startOverride w:val="1"/>
    </w:lvlOverride>
  </w:num>
  <w:num w:numId="25">
    <w:abstractNumId w:val="14"/>
    <w:lvlOverride w:ilvl="0">
      <w:startOverride w:val="1"/>
    </w:lvlOverride>
  </w:num>
  <w:num w:numId="26">
    <w:abstractNumId w:val="14"/>
    <w:lvlOverride w:ilvl="0">
      <w:startOverride w:val="1"/>
    </w:lvlOverride>
  </w:num>
  <w:num w:numId="27">
    <w:abstractNumId w:val="14"/>
    <w:lvlOverride w:ilvl="0">
      <w:startOverride w:val="1"/>
    </w:lvlOverride>
  </w:num>
  <w:num w:numId="28">
    <w:abstractNumId w:val="14"/>
    <w:lvlOverride w:ilvl="0">
      <w:startOverride w:val="1"/>
    </w:lvlOverride>
  </w:num>
  <w:num w:numId="29">
    <w:abstractNumId w:val="14"/>
    <w:lvlOverride w:ilvl="0">
      <w:startOverride w:val="1"/>
    </w:lvlOverride>
  </w:num>
  <w:num w:numId="30">
    <w:abstractNumId w:val="14"/>
    <w:lvlOverride w:ilvl="0">
      <w:startOverride w:val="1"/>
    </w:lvlOverride>
  </w:num>
  <w:num w:numId="31">
    <w:abstractNumId w:val="14"/>
    <w:lvlOverride w:ilvl="0">
      <w:startOverride w:val="1"/>
    </w:lvlOverride>
  </w:num>
  <w:num w:numId="32">
    <w:abstractNumId w:val="14"/>
    <w:lvlOverride w:ilvl="0">
      <w:startOverride w:val="1"/>
    </w:lvlOverride>
  </w:num>
  <w:num w:numId="33">
    <w:abstractNumId w:val="14"/>
    <w:lvlOverride w:ilvl="0">
      <w:startOverride w:val="1"/>
    </w:lvlOverride>
  </w:num>
  <w:num w:numId="34">
    <w:abstractNumId w:val="14"/>
    <w:lvlOverride w:ilvl="0">
      <w:startOverride w:val="1"/>
    </w:lvlOverride>
  </w:num>
  <w:num w:numId="35">
    <w:abstractNumId w:val="14"/>
    <w:lvlOverride w:ilvl="0">
      <w:startOverride w:val="1"/>
    </w:lvlOverride>
  </w:num>
  <w:num w:numId="36">
    <w:abstractNumId w:val="8"/>
  </w:num>
  <w:num w:numId="37">
    <w:abstractNumId w:val="14"/>
    <w:lvlOverride w:ilvl="0">
      <w:startOverride w:val="1"/>
    </w:lvlOverride>
  </w:num>
  <w:num w:numId="38">
    <w:abstractNumId w:val="14"/>
    <w:lvlOverride w:ilvl="0">
      <w:startOverride w:val="1"/>
    </w:lvlOverride>
  </w:num>
  <w:num w:numId="39">
    <w:abstractNumId w:val="14"/>
    <w:lvlOverride w:ilvl="0">
      <w:startOverride w:val="1"/>
    </w:lvlOverride>
  </w:num>
  <w:num w:numId="40">
    <w:abstractNumId w:val="2"/>
    <w:lvlOverride w:ilvl="0">
      <w:startOverride w:val="1"/>
    </w:lvlOverride>
  </w:num>
  <w:num w:numId="41">
    <w:abstractNumId w:val="14"/>
    <w:lvlOverride w:ilvl="0">
      <w:startOverride w:val="1"/>
    </w:lvlOverride>
  </w:num>
  <w:num w:numId="42">
    <w:abstractNumId w:val="2"/>
    <w:lvlOverride w:ilvl="0">
      <w:startOverride w:val="1"/>
    </w:lvlOverride>
  </w:num>
  <w:num w:numId="43">
    <w:abstractNumId w:val="2"/>
    <w:lvlOverride w:ilvl="0">
      <w:startOverride w:val="1"/>
    </w:lvlOverride>
  </w:num>
  <w:num w:numId="44">
    <w:abstractNumId w:val="2"/>
    <w:lvlOverride w:ilvl="0">
      <w:startOverride w:val="1"/>
    </w:lvlOverride>
  </w:num>
  <w:num w:numId="45">
    <w:abstractNumId w:val="14"/>
    <w:lvlOverride w:ilvl="0">
      <w:startOverride w:val="1"/>
    </w:lvlOverride>
  </w:num>
  <w:num w:numId="46">
    <w:abstractNumId w:val="14"/>
    <w:lvlOverride w:ilvl="0">
      <w:startOverride w:val="1"/>
    </w:lvlOverride>
  </w:num>
  <w:num w:numId="47">
    <w:abstractNumId w:val="7"/>
  </w:num>
  <w:num w:numId="48">
    <w:abstractNumId w:val="16"/>
  </w:num>
  <w:num w:numId="49">
    <w:abstractNumId w:val="12"/>
  </w:num>
  <w:num w:numId="50">
    <w:abstractNumId w:val="10"/>
  </w:num>
  <w:num w:numId="51">
    <w:abstractNumId w:val="9"/>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fr-CA"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720"/>
  <w:evenAndOddHeaders/>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525"/>
    <w:rsid w:val="00000EF2"/>
    <w:rsid w:val="0000104E"/>
    <w:rsid w:val="00001B30"/>
    <w:rsid w:val="00002A9E"/>
    <w:rsid w:val="00002B33"/>
    <w:rsid w:val="000032BF"/>
    <w:rsid w:val="00003337"/>
    <w:rsid w:val="000035ED"/>
    <w:rsid w:val="00004961"/>
    <w:rsid w:val="0000600C"/>
    <w:rsid w:val="00006717"/>
    <w:rsid w:val="00007356"/>
    <w:rsid w:val="00007421"/>
    <w:rsid w:val="00007C4A"/>
    <w:rsid w:val="00010597"/>
    <w:rsid w:val="000107E2"/>
    <w:rsid w:val="00010BCA"/>
    <w:rsid w:val="00010E62"/>
    <w:rsid w:val="00012287"/>
    <w:rsid w:val="000126AC"/>
    <w:rsid w:val="000132DC"/>
    <w:rsid w:val="000171E7"/>
    <w:rsid w:val="00017928"/>
    <w:rsid w:val="00020F9A"/>
    <w:rsid w:val="00021398"/>
    <w:rsid w:val="00021672"/>
    <w:rsid w:val="00021DC3"/>
    <w:rsid w:val="00021E47"/>
    <w:rsid w:val="00021FFB"/>
    <w:rsid w:val="00022AAC"/>
    <w:rsid w:val="0002441B"/>
    <w:rsid w:val="00025611"/>
    <w:rsid w:val="0002564D"/>
    <w:rsid w:val="00026267"/>
    <w:rsid w:val="00026FAC"/>
    <w:rsid w:val="000271E4"/>
    <w:rsid w:val="00027E11"/>
    <w:rsid w:val="00027F86"/>
    <w:rsid w:val="0003103B"/>
    <w:rsid w:val="000310BA"/>
    <w:rsid w:val="000315ED"/>
    <w:rsid w:val="00032014"/>
    <w:rsid w:val="000324A6"/>
    <w:rsid w:val="000327BB"/>
    <w:rsid w:val="000330D7"/>
    <w:rsid w:val="00033471"/>
    <w:rsid w:val="000337FE"/>
    <w:rsid w:val="00034964"/>
    <w:rsid w:val="000354A6"/>
    <w:rsid w:val="00036B02"/>
    <w:rsid w:val="00037DC1"/>
    <w:rsid w:val="0004083D"/>
    <w:rsid w:val="00041C76"/>
    <w:rsid w:val="00042CAC"/>
    <w:rsid w:val="00044D39"/>
    <w:rsid w:val="000463FC"/>
    <w:rsid w:val="0004653D"/>
    <w:rsid w:val="00046DE7"/>
    <w:rsid w:val="00047BB2"/>
    <w:rsid w:val="00047E18"/>
    <w:rsid w:val="000505AF"/>
    <w:rsid w:val="00050CA6"/>
    <w:rsid w:val="000518E5"/>
    <w:rsid w:val="000541B9"/>
    <w:rsid w:val="00054F48"/>
    <w:rsid w:val="00057EB2"/>
    <w:rsid w:val="000600A1"/>
    <w:rsid w:val="00060D04"/>
    <w:rsid w:val="00062333"/>
    <w:rsid w:val="00062CE2"/>
    <w:rsid w:val="0006363A"/>
    <w:rsid w:val="00064938"/>
    <w:rsid w:val="00065813"/>
    <w:rsid w:val="000658EA"/>
    <w:rsid w:val="00066FAE"/>
    <w:rsid w:val="000677DB"/>
    <w:rsid w:val="000704AF"/>
    <w:rsid w:val="000712AD"/>
    <w:rsid w:val="00071358"/>
    <w:rsid w:val="0007160C"/>
    <w:rsid w:val="00071835"/>
    <w:rsid w:val="00073D24"/>
    <w:rsid w:val="000746FB"/>
    <w:rsid w:val="0007529D"/>
    <w:rsid w:val="00075483"/>
    <w:rsid w:val="000758EF"/>
    <w:rsid w:val="00075E30"/>
    <w:rsid w:val="0007640B"/>
    <w:rsid w:val="000766B7"/>
    <w:rsid w:val="00077CAC"/>
    <w:rsid w:val="0008058F"/>
    <w:rsid w:val="000806C2"/>
    <w:rsid w:val="000813E1"/>
    <w:rsid w:val="00081AAE"/>
    <w:rsid w:val="0008255A"/>
    <w:rsid w:val="00084E12"/>
    <w:rsid w:val="0008599F"/>
    <w:rsid w:val="00086B34"/>
    <w:rsid w:val="00087D6B"/>
    <w:rsid w:val="00087F11"/>
    <w:rsid w:val="00091597"/>
    <w:rsid w:val="00092ADD"/>
    <w:rsid w:val="0009341E"/>
    <w:rsid w:val="0009427D"/>
    <w:rsid w:val="00094F51"/>
    <w:rsid w:val="00096A3D"/>
    <w:rsid w:val="00096ACF"/>
    <w:rsid w:val="00097194"/>
    <w:rsid w:val="000A1E18"/>
    <w:rsid w:val="000A2B67"/>
    <w:rsid w:val="000A3AB9"/>
    <w:rsid w:val="000A3B29"/>
    <w:rsid w:val="000A3CA8"/>
    <w:rsid w:val="000A409B"/>
    <w:rsid w:val="000A43BF"/>
    <w:rsid w:val="000A500C"/>
    <w:rsid w:val="000A75A9"/>
    <w:rsid w:val="000B056C"/>
    <w:rsid w:val="000B0678"/>
    <w:rsid w:val="000B15F6"/>
    <w:rsid w:val="000B1CE0"/>
    <w:rsid w:val="000B2485"/>
    <w:rsid w:val="000B36BA"/>
    <w:rsid w:val="000B3AE3"/>
    <w:rsid w:val="000B4F21"/>
    <w:rsid w:val="000B609F"/>
    <w:rsid w:val="000B6B15"/>
    <w:rsid w:val="000B7192"/>
    <w:rsid w:val="000B7B2E"/>
    <w:rsid w:val="000C07C9"/>
    <w:rsid w:val="000C0B98"/>
    <w:rsid w:val="000C1869"/>
    <w:rsid w:val="000C1AD6"/>
    <w:rsid w:val="000C1DA2"/>
    <w:rsid w:val="000C1F2C"/>
    <w:rsid w:val="000C1F2E"/>
    <w:rsid w:val="000C21A2"/>
    <w:rsid w:val="000C28AB"/>
    <w:rsid w:val="000C3EFD"/>
    <w:rsid w:val="000C5252"/>
    <w:rsid w:val="000C5781"/>
    <w:rsid w:val="000C64D0"/>
    <w:rsid w:val="000C77CB"/>
    <w:rsid w:val="000C7940"/>
    <w:rsid w:val="000C7C02"/>
    <w:rsid w:val="000D0D02"/>
    <w:rsid w:val="000D1162"/>
    <w:rsid w:val="000D1177"/>
    <w:rsid w:val="000D1227"/>
    <w:rsid w:val="000D1531"/>
    <w:rsid w:val="000D23F3"/>
    <w:rsid w:val="000D2625"/>
    <w:rsid w:val="000D2AC0"/>
    <w:rsid w:val="000D516C"/>
    <w:rsid w:val="000D5D6E"/>
    <w:rsid w:val="000D5FFB"/>
    <w:rsid w:val="000D5FFD"/>
    <w:rsid w:val="000D62DE"/>
    <w:rsid w:val="000D6A91"/>
    <w:rsid w:val="000D7D69"/>
    <w:rsid w:val="000D7E4B"/>
    <w:rsid w:val="000E134A"/>
    <w:rsid w:val="000E230B"/>
    <w:rsid w:val="000E265A"/>
    <w:rsid w:val="000E2CD1"/>
    <w:rsid w:val="000E338B"/>
    <w:rsid w:val="000E34C7"/>
    <w:rsid w:val="000E407D"/>
    <w:rsid w:val="000E4666"/>
    <w:rsid w:val="000E4EA0"/>
    <w:rsid w:val="000E585C"/>
    <w:rsid w:val="000E5A59"/>
    <w:rsid w:val="000E5ED3"/>
    <w:rsid w:val="000F1A58"/>
    <w:rsid w:val="000F275E"/>
    <w:rsid w:val="000F2E17"/>
    <w:rsid w:val="000F3145"/>
    <w:rsid w:val="000F45F0"/>
    <w:rsid w:val="000F48DA"/>
    <w:rsid w:val="000F50AF"/>
    <w:rsid w:val="000F551B"/>
    <w:rsid w:val="000F5687"/>
    <w:rsid w:val="000F6028"/>
    <w:rsid w:val="0010089B"/>
    <w:rsid w:val="0010128B"/>
    <w:rsid w:val="00101745"/>
    <w:rsid w:val="00102A0D"/>
    <w:rsid w:val="00103093"/>
    <w:rsid w:val="001061CF"/>
    <w:rsid w:val="001062F9"/>
    <w:rsid w:val="00106E66"/>
    <w:rsid w:val="00107D9C"/>
    <w:rsid w:val="001103A0"/>
    <w:rsid w:val="0011053F"/>
    <w:rsid w:val="00110C1F"/>
    <w:rsid w:val="00111266"/>
    <w:rsid w:val="00111D99"/>
    <w:rsid w:val="001127A7"/>
    <w:rsid w:val="0011295F"/>
    <w:rsid w:val="00113E15"/>
    <w:rsid w:val="0011402D"/>
    <w:rsid w:val="00114EB7"/>
    <w:rsid w:val="00115610"/>
    <w:rsid w:val="0011564D"/>
    <w:rsid w:val="00115B8E"/>
    <w:rsid w:val="001161BD"/>
    <w:rsid w:val="001167C9"/>
    <w:rsid w:val="00117446"/>
    <w:rsid w:val="001176FC"/>
    <w:rsid w:val="001178A4"/>
    <w:rsid w:val="001202C1"/>
    <w:rsid w:val="001203E0"/>
    <w:rsid w:val="00121333"/>
    <w:rsid w:val="00121540"/>
    <w:rsid w:val="0012252A"/>
    <w:rsid w:val="00122913"/>
    <w:rsid w:val="00122A12"/>
    <w:rsid w:val="001231CF"/>
    <w:rsid w:val="00123366"/>
    <w:rsid w:val="001233C3"/>
    <w:rsid w:val="001237A2"/>
    <w:rsid w:val="0012482B"/>
    <w:rsid w:val="00124F50"/>
    <w:rsid w:val="00125B08"/>
    <w:rsid w:val="00125BE8"/>
    <w:rsid w:val="00125C2B"/>
    <w:rsid w:val="00126568"/>
    <w:rsid w:val="001268A5"/>
    <w:rsid w:val="00126A21"/>
    <w:rsid w:val="001308B8"/>
    <w:rsid w:val="001312AC"/>
    <w:rsid w:val="0013280C"/>
    <w:rsid w:val="0013293B"/>
    <w:rsid w:val="00132AD2"/>
    <w:rsid w:val="00133194"/>
    <w:rsid w:val="001338A7"/>
    <w:rsid w:val="00133AB0"/>
    <w:rsid w:val="00133EB9"/>
    <w:rsid w:val="00133F73"/>
    <w:rsid w:val="00134CE5"/>
    <w:rsid w:val="00134D27"/>
    <w:rsid w:val="001362A3"/>
    <w:rsid w:val="00140841"/>
    <w:rsid w:val="0014084A"/>
    <w:rsid w:val="00140A12"/>
    <w:rsid w:val="00140F63"/>
    <w:rsid w:val="001422F8"/>
    <w:rsid w:val="0014294D"/>
    <w:rsid w:val="00142D2B"/>
    <w:rsid w:val="00143742"/>
    <w:rsid w:val="00143C80"/>
    <w:rsid w:val="00143E4A"/>
    <w:rsid w:val="00143EBC"/>
    <w:rsid w:val="00144570"/>
    <w:rsid w:val="001454AD"/>
    <w:rsid w:val="00145585"/>
    <w:rsid w:val="00145A3E"/>
    <w:rsid w:val="00145EA2"/>
    <w:rsid w:val="00146192"/>
    <w:rsid w:val="001508D2"/>
    <w:rsid w:val="001509DD"/>
    <w:rsid w:val="00150C0A"/>
    <w:rsid w:val="00152481"/>
    <w:rsid w:val="00152ABE"/>
    <w:rsid w:val="001538DB"/>
    <w:rsid w:val="00153AFC"/>
    <w:rsid w:val="001543C4"/>
    <w:rsid w:val="00155A10"/>
    <w:rsid w:val="00160B62"/>
    <w:rsid w:val="00160C89"/>
    <w:rsid w:val="0016316E"/>
    <w:rsid w:val="001633EB"/>
    <w:rsid w:val="00163D3E"/>
    <w:rsid w:val="00163FDA"/>
    <w:rsid w:val="00164123"/>
    <w:rsid w:val="0016475C"/>
    <w:rsid w:val="00164965"/>
    <w:rsid w:val="001652D8"/>
    <w:rsid w:val="00165D80"/>
    <w:rsid w:val="001666E4"/>
    <w:rsid w:val="00166FE9"/>
    <w:rsid w:val="00167083"/>
    <w:rsid w:val="00167844"/>
    <w:rsid w:val="0017095A"/>
    <w:rsid w:val="00171157"/>
    <w:rsid w:val="00172EEA"/>
    <w:rsid w:val="00172FAA"/>
    <w:rsid w:val="001741C1"/>
    <w:rsid w:val="0017487C"/>
    <w:rsid w:val="00174C6F"/>
    <w:rsid w:val="00177F8C"/>
    <w:rsid w:val="0018021D"/>
    <w:rsid w:val="001802EE"/>
    <w:rsid w:val="00180E91"/>
    <w:rsid w:val="001812D5"/>
    <w:rsid w:val="00181D2D"/>
    <w:rsid w:val="001822E0"/>
    <w:rsid w:val="00182DA3"/>
    <w:rsid w:val="00182ED7"/>
    <w:rsid w:val="00184ED7"/>
    <w:rsid w:val="0018500E"/>
    <w:rsid w:val="00186501"/>
    <w:rsid w:val="0018665B"/>
    <w:rsid w:val="00186C5F"/>
    <w:rsid w:val="001877A2"/>
    <w:rsid w:val="00187A3B"/>
    <w:rsid w:val="00190066"/>
    <w:rsid w:val="0019035F"/>
    <w:rsid w:val="00192CD3"/>
    <w:rsid w:val="0019347B"/>
    <w:rsid w:val="001936F9"/>
    <w:rsid w:val="001939FA"/>
    <w:rsid w:val="00193EAA"/>
    <w:rsid w:val="0019504D"/>
    <w:rsid w:val="00195195"/>
    <w:rsid w:val="00195D0A"/>
    <w:rsid w:val="00197B8F"/>
    <w:rsid w:val="001A089F"/>
    <w:rsid w:val="001A15FB"/>
    <w:rsid w:val="001A1ABC"/>
    <w:rsid w:val="001A1BF9"/>
    <w:rsid w:val="001A1C46"/>
    <w:rsid w:val="001A2ABD"/>
    <w:rsid w:val="001A3686"/>
    <w:rsid w:val="001A3CAC"/>
    <w:rsid w:val="001A50D1"/>
    <w:rsid w:val="001A5C80"/>
    <w:rsid w:val="001A5D60"/>
    <w:rsid w:val="001A6169"/>
    <w:rsid w:val="001A61AC"/>
    <w:rsid w:val="001A6B23"/>
    <w:rsid w:val="001A78DC"/>
    <w:rsid w:val="001A7912"/>
    <w:rsid w:val="001B00EE"/>
    <w:rsid w:val="001B0AF5"/>
    <w:rsid w:val="001B1C92"/>
    <w:rsid w:val="001B2325"/>
    <w:rsid w:val="001B3473"/>
    <w:rsid w:val="001B3956"/>
    <w:rsid w:val="001B44E2"/>
    <w:rsid w:val="001B46C9"/>
    <w:rsid w:val="001B4C4D"/>
    <w:rsid w:val="001B4EB1"/>
    <w:rsid w:val="001B5A13"/>
    <w:rsid w:val="001B6DA3"/>
    <w:rsid w:val="001B7520"/>
    <w:rsid w:val="001B7781"/>
    <w:rsid w:val="001C00F5"/>
    <w:rsid w:val="001C06C8"/>
    <w:rsid w:val="001C0923"/>
    <w:rsid w:val="001C095E"/>
    <w:rsid w:val="001C0B5E"/>
    <w:rsid w:val="001C0F85"/>
    <w:rsid w:val="001C195E"/>
    <w:rsid w:val="001C2AF8"/>
    <w:rsid w:val="001C3719"/>
    <w:rsid w:val="001C3807"/>
    <w:rsid w:val="001C387F"/>
    <w:rsid w:val="001C3BD0"/>
    <w:rsid w:val="001C4283"/>
    <w:rsid w:val="001C5D36"/>
    <w:rsid w:val="001C6A9C"/>
    <w:rsid w:val="001D1394"/>
    <w:rsid w:val="001D1BF1"/>
    <w:rsid w:val="001D1D1E"/>
    <w:rsid w:val="001D3D20"/>
    <w:rsid w:val="001D3E96"/>
    <w:rsid w:val="001D47EA"/>
    <w:rsid w:val="001D636C"/>
    <w:rsid w:val="001D6533"/>
    <w:rsid w:val="001D749E"/>
    <w:rsid w:val="001E0135"/>
    <w:rsid w:val="001E0853"/>
    <w:rsid w:val="001E090D"/>
    <w:rsid w:val="001E19AC"/>
    <w:rsid w:val="001E2666"/>
    <w:rsid w:val="001E3039"/>
    <w:rsid w:val="001E3EFB"/>
    <w:rsid w:val="001E4173"/>
    <w:rsid w:val="001E4D42"/>
    <w:rsid w:val="001E4E85"/>
    <w:rsid w:val="001E50B6"/>
    <w:rsid w:val="001E7906"/>
    <w:rsid w:val="001E7C25"/>
    <w:rsid w:val="001E7F31"/>
    <w:rsid w:val="001E7F6F"/>
    <w:rsid w:val="001F021F"/>
    <w:rsid w:val="001F0386"/>
    <w:rsid w:val="001F1838"/>
    <w:rsid w:val="001F2063"/>
    <w:rsid w:val="001F2419"/>
    <w:rsid w:val="001F2C3A"/>
    <w:rsid w:val="001F32FA"/>
    <w:rsid w:val="001F3943"/>
    <w:rsid w:val="001F554D"/>
    <w:rsid w:val="001F7804"/>
    <w:rsid w:val="001F7E44"/>
    <w:rsid w:val="00200479"/>
    <w:rsid w:val="00200E46"/>
    <w:rsid w:val="0020147D"/>
    <w:rsid w:val="00203308"/>
    <w:rsid w:val="00203CA3"/>
    <w:rsid w:val="002048B1"/>
    <w:rsid w:val="00205AA7"/>
    <w:rsid w:val="00207738"/>
    <w:rsid w:val="002105BC"/>
    <w:rsid w:val="00210D72"/>
    <w:rsid w:val="00212974"/>
    <w:rsid w:val="00212DE0"/>
    <w:rsid w:val="0021366D"/>
    <w:rsid w:val="00214092"/>
    <w:rsid w:val="002148E8"/>
    <w:rsid w:val="00215E08"/>
    <w:rsid w:val="0022047B"/>
    <w:rsid w:val="00222AE0"/>
    <w:rsid w:val="00222C08"/>
    <w:rsid w:val="00225587"/>
    <w:rsid w:val="00225F2A"/>
    <w:rsid w:val="002260D0"/>
    <w:rsid w:val="00226D4D"/>
    <w:rsid w:val="00230D39"/>
    <w:rsid w:val="00231F63"/>
    <w:rsid w:val="00232E69"/>
    <w:rsid w:val="00232F41"/>
    <w:rsid w:val="002344A1"/>
    <w:rsid w:val="002344CB"/>
    <w:rsid w:val="002357C4"/>
    <w:rsid w:val="00235E10"/>
    <w:rsid w:val="002407A1"/>
    <w:rsid w:val="002408D5"/>
    <w:rsid w:val="00241A8E"/>
    <w:rsid w:val="0024297A"/>
    <w:rsid w:val="0024370F"/>
    <w:rsid w:val="002447EB"/>
    <w:rsid w:val="00246366"/>
    <w:rsid w:val="0024720F"/>
    <w:rsid w:val="0024778C"/>
    <w:rsid w:val="00250B3F"/>
    <w:rsid w:val="00250D3C"/>
    <w:rsid w:val="00251147"/>
    <w:rsid w:val="00251218"/>
    <w:rsid w:val="00251429"/>
    <w:rsid w:val="00251800"/>
    <w:rsid w:val="00251C15"/>
    <w:rsid w:val="00253A67"/>
    <w:rsid w:val="00253C3E"/>
    <w:rsid w:val="0025441E"/>
    <w:rsid w:val="00255F5A"/>
    <w:rsid w:val="002570C8"/>
    <w:rsid w:val="00257503"/>
    <w:rsid w:val="00257BEE"/>
    <w:rsid w:val="002602CE"/>
    <w:rsid w:val="00260870"/>
    <w:rsid w:val="00260D23"/>
    <w:rsid w:val="002626EE"/>
    <w:rsid w:val="0026285B"/>
    <w:rsid w:val="00262D02"/>
    <w:rsid w:val="00264155"/>
    <w:rsid w:val="00264CB6"/>
    <w:rsid w:val="00264F23"/>
    <w:rsid w:val="0026538B"/>
    <w:rsid w:val="0026769C"/>
    <w:rsid w:val="00270181"/>
    <w:rsid w:val="002704E7"/>
    <w:rsid w:val="002705F9"/>
    <w:rsid w:val="00270A11"/>
    <w:rsid w:val="00272020"/>
    <w:rsid w:val="00275219"/>
    <w:rsid w:val="002754CD"/>
    <w:rsid w:val="0027587C"/>
    <w:rsid w:val="00276310"/>
    <w:rsid w:val="00276332"/>
    <w:rsid w:val="002768D4"/>
    <w:rsid w:val="00277500"/>
    <w:rsid w:val="002802DF"/>
    <w:rsid w:val="0028034B"/>
    <w:rsid w:val="00280878"/>
    <w:rsid w:val="00281764"/>
    <w:rsid w:val="00281972"/>
    <w:rsid w:val="002826A4"/>
    <w:rsid w:val="002826F1"/>
    <w:rsid w:val="00282774"/>
    <w:rsid w:val="00282793"/>
    <w:rsid w:val="00284B8E"/>
    <w:rsid w:val="002868AF"/>
    <w:rsid w:val="00286E12"/>
    <w:rsid w:val="002905F7"/>
    <w:rsid w:val="00290C4D"/>
    <w:rsid w:val="00290FC8"/>
    <w:rsid w:val="00291100"/>
    <w:rsid w:val="002913E9"/>
    <w:rsid w:val="00292033"/>
    <w:rsid w:val="00292B58"/>
    <w:rsid w:val="00292E9A"/>
    <w:rsid w:val="00292F81"/>
    <w:rsid w:val="00293E12"/>
    <w:rsid w:val="002944BE"/>
    <w:rsid w:val="0029496E"/>
    <w:rsid w:val="0029599D"/>
    <w:rsid w:val="00295A5D"/>
    <w:rsid w:val="00297283"/>
    <w:rsid w:val="00297551"/>
    <w:rsid w:val="002A1059"/>
    <w:rsid w:val="002A1556"/>
    <w:rsid w:val="002A259E"/>
    <w:rsid w:val="002A573F"/>
    <w:rsid w:val="002A5A8A"/>
    <w:rsid w:val="002A67EA"/>
    <w:rsid w:val="002A7F1E"/>
    <w:rsid w:val="002B0BC4"/>
    <w:rsid w:val="002B0C07"/>
    <w:rsid w:val="002B11AF"/>
    <w:rsid w:val="002B16F1"/>
    <w:rsid w:val="002B2016"/>
    <w:rsid w:val="002B2576"/>
    <w:rsid w:val="002B2E83"/>
    <w:rsid w:val="002B311E"/>
    <w:rsid w:val="002B3CCA"/>
    <w:rsid w:val="002B406F"/>
    <w:rsid w:val="002B415C"/>
    <w:rsid w:val="002B5625"/>
    <w:rsid w:val="002B5E14"/>
    <w:rsid w:val="002B5E42"/>
    <w:rsid w:val="002B6A0C"/>
    <w:rsid w:val="002B7244"/>
    <w:rsid w:val="002B72B2"/>
    <w:rsid w:val="002B72E4"/>
    <w:rsid w:val="002B7523"/>
    <w:rsid w:val="002B7B63"/>
    <w:rsid w:val="002C020B"/>
    <w:rsid w:val="002C0B3A"/>
    <w:rsid w:val="002C19AB"/>
    <w:rsid w:val="002C1B85"/>
    <w:rsid w:val="002C27E3"/>
    <w:rsid w:val="002C28B4"/>
    <w:rsid w:val="002C402B"/>
    <w:rsid w:val="002C4677"/>
    <w:rsid w:val="002C4AA3"/>
    <w:rsid w:val="002C54F1"/>
    <w:rsid w:val="002C621A"/>
    <w:rsid w:val="002C716E"/>
    <w:rsid w:val="002C71F0"/>
    <w:rsid w:val="002D0567"/>
    <w:rsid w:val="002D1815"/>
    <w:rsid w:val="002D1C56"/>
    <w:rsid w:val="002D1FE3"/>
    <w:rsid w:val="002D2929"/>
    <w:rsid w:val="002D2952"/>
    <w:rsid w:val="002D2C0C"/>
    <w:rsid w:val="002D3537"/>
    <w:rsid w:val="002D4BA0"/>
    <w:rsid w:val="002D51CB"/>
    <w:rsid w:val="002D5343"/>
    <w:rsid w:val="002D5DE4"/>
    <w:rsid w:val="002D638A"/>
    <w:rsid w:val="002D6976"/>
    <w:rsid w:val="002D6DB2"/>
    <w:rsid w:val="002D7093"/>
    <w:rsid w:val="002D7CCC"/>
    <w:rsid w:val="002E0DA7"/>
    <w:rsid w:val="002E10A6"/>
    <w:rsid w:val="002E19B5"/>
    <w:rsid w:val="002E2EB5"/>
    <w:rsid w:val="002E3CAC"/>
    <w:rsid w:val="002E3DAC"/>
    <w:rsid w:val="002E4932"/>
    <w:rsid w:val="002E4FD1"/>
    <w:rsid w:val="002E7CE5"/>
    <w:rsid w:val="002F3854"/>
    <w:rsid w:val="002F4AEF"/>
    <w:rsid w:val="002F5E62"/>
    <w:rsid w:val="002F6A69"/>
    <w:rsid w:val="002F7108"/>
    <w:rsid w:val="00300966"/>
    <w:rsid w:val="0030148D"/>
    <w:rsid w:val="003024A1"/>
    <w:rsid w:val="00303848"/>
    <w:rsid w:val="00303C0C"/>
    <w:rsid w:val="00305153"/>
    <w:rsid w:val="003055C4"/>
    <w:rsid w:val="00305ABB"/>
    <w:rsid w:val="00306BC0"/>
    <w:rsid w:val="0030774E"/>
    <w:rsid w:val="00307894"/>
    <w:rsid w:val="00307DA6"/>
    <w:rsid w:val="00307F9B"/>
    <w:rsid w:val="00311CD0"/>
    <w:rsid w:val="0031300A"/>
    <w:rsid w:val="0031482D"/>
    <w:rsid w:val="00314FBA"/>
    <w:rsid w:val="00314FF1"/>
    <w:rsid w:val="00315650"/>
    <w:rsid w:val="00317096"/>
    <w:rsid w:val="00320300"/>
    <w:rsid w:val="00320DC3"/>
    <w:rsid w:val="00320FE6"/>
    <w:rsid w:val="00321893"/>
    <w:rsid w:val="00322EAC"/>
    <w:rsid w:val="00324F90"/>
    <w:rsid w:val="00330313"/>
    <w:rsid w:val="003324CF"/>
    <w:rsid w:val="00332634"/>
    <w:rsid w:val="00333442"/>
    <w:rsid w:val="003355AE"/>
    <w:rsid w:val="00335DB2"/>
    <w:rsid w:val="00337C24"/>
    <w:rsid w:val="00341A87"/>
    <w:rsid w:val="00341B09"/>
    <w:rsid w:val="0034306A"/>
    <w:rsid w:val="00343BBA"/>
    <w:rsid w:val="00344138"/>
    <w:rsid w:val="0034426E"/>
    <w:rsid w:val="003448A7"/>
    <w:rsid w:val="00345040"/>
    <w:rsid w:val="0034641C"/>
    <w:rsid w:val="00351C5A"/>
    <w:rsid w:val="003520CC"/>
    <w:rsid w:val="003526E6"/>
    <w:rsid w:val="003529C4"/>
    <w:rsid w:val="00352C4D"/>
    <w:rsid w:val="00353BF8"/>
    <w:rsid w:val="00354A4F"/>
    <w:rsid w:val="003557A3"/>
    <w:rsid w:val="00357220"/>
    <w:rsid w:val="00357508"/>
    <w:rsid w:val="00357A66"/>
    <w:rsid w:val="0036062F"/>
    <w:rsid w:val="0036067D"/>
    <w:rsid w:val="003606FB"/>
    <w:rsid w:val="003608B6"/>
    <w:rsid w:val="003616DB"/>
    <w:rsid w:val="003623B8"/>
    <w:rsid w:val="00363D88"/>
    <w:rsid w:val="00365660"/>
    <w:rsid w:val="00365C4C"/>
    <w:rsid w:val="0036747B"/>
    <w:rsid w:val="00367EE8"/>
    <w:rsid w:val="003712CA"/>
    <w:rsid w:val="00372978"/>
    <w:rsid w:val="003730A9"/>
    <w:rsid w:val="0037362D"/>
    <w:rsid w:val="00373B04"/>
    <w:rsid w:val="003757CE"/>
    <w:rsid w:val="00375915"/>
    <w:rsid w:val="003763A5"/>
    <w:rsid w:val="003766D5"/>
    <w:rsid w:val="00376CD6"/>
    <w:rsid w:val="00377C13"/>
    <w:rsid w:val="003802D0"/>
    <w:rsid w:val="00382313"/>
    <w:rsid w:val="00383A09"/>
    <w:rsid w:val="00383AF9"/>
    <w:rsid w:val="00384CCE"/>
    <w:rsid w:val="00385AD8"/>
    <w:rsid w:val="00386CC4"/>
    <w:rsid w:val="00386DA2"/>
    <w:rsid w:val="00390A47"/>
    <w:rsid w:val="0039295F"/>
    <w:rsid w:val="00392B21"/>
    <w:rsid w:val="0039303D"/>
    <w:rsid w:val="00394AC1"/>
    <w:rsid w:val="00396120"/>
    <w:rsid w:val="003A270C"/>
    <w:rsid w:val="003A382B"/>
    <w:rsid w:val="003A3A76"/>
    <w:rsid w:val="003A44F3"/>
    <w:rsid w:val="003A4CFB"/>
    <w:rsid w:val="003A74AE"/>
    <w:rsid w:val="003B0A5F"/>
    <w:rsid w:val="003B11D1"/>
    <w:rsid w:val="003B2D83"/>
    <w:rsid w:val="003B2FC6"/>
    <w:rsid w:val="003B5719"/>
    <w:rsid w:val="003B5B0A"/>
    <w:rsid w:val="003B64BD"/>
    <w:rsid w:val="003B7669"/>
    <w:rsid w:val="003B788C"/>
    <w:rsid w:val="003B793F"/>
    <w:rsid w:val="003B7D53"/>
    <w:rsid w:val="003C0981"/>
    <w:rsid w:val="003C29A1"/>
    <w:rsid w:val="003C35CB"/>
    <w:rsid w:val="003C3D23"/>
    <w:rsid w:val="003C40DC"/>
    <w:rsid w:val="003C4320"/>
    <w:rsid w:val="003C4E9C"/>
    <w:rsid w:val="003C6030"/>
    <w:rsid w:val="003D087C"/>
    <w:rsid w:val="003D08F7"/>
    <w:rsid w:val="003D1E7B"/>
    <w:rsid w:val="003D3469"/>
    <w:rsid w:val="003D4B36"/>
    <w:rsid w:val="003D73F2"/>
    <w:rsid w:val="003D7789"/>
    <w:rsid w:val="003E06A8"/>
    <w:rsid w:val="003E0B70"/>
    <w:rsid w:val="003E0E04"/>
    <w:rsid w:val="003E0FCF"/>
    <w:rsid w:val="003E1046"/>
    <w:rsid w:val="003E1527"/>
    <w:rsid w:val="003E1AF3"/>
    <w:rsid w:val="003E2FF4"/>
    <w:rsid w:val="003E301F"/>
    <w:rsid w:val="003E3E4D"/>
    <w:rsid w:val="003E4525"/>
    <w:rsid w:val="003E4734"/>
    <w:rsid w:val="003E4B6C"/>
    <w:rsid w:val="003E4CB8"/>
    <w:rsid w:val="003E4D4F"/>
    <w:rsid w:val="003E5A54"/>
    <w:rsid w:val="003E6BBC"/>
    <w:rsid w:val="003E763C"/>
    <w:rsid w:val="003E7C94"/>
    <w:rsid w:val="003F1238"/>
    <w:rsid w:val="003F1AE2"/>
    <w:rsid w:val="003F4409"/>
    <w:rsid w:val="003F4D6C"/>
    <w:rsid w:val="003F58F3"/>
    <w:rsid w:val="00400913"/>
    <w:rsid w:val="00400EC7"/>
    <w:rsid w:val="004015EF"/>
    <w:rsid w:val="004028FC"/>
    <w:rsid w:val="0040401A"/>
    <w:rsid w:val="004046EE"/>
    <w:rsid w:val="00405637"/>
    <w:rsid w:val="00405639"/>
    <w:rsid w:val="004061AB"/>
    <w:rsid w:val="004076DB"/>
    <w:rsid w:val="00407E67"/>
    <w:rsid w:val="00411853"/>
    <w:rsid w:val="00411F19"/>
    <w:rsid w:val="00412210"/>
    <w:rsid w:val="0041236B"/>
    <w:rsid w:val="0041243C"/>
    <w:rsid w:val="004134EF"/>
    <w:rsid w:val="004139B8"/>
    <w:rsid w:val="00413ECF"/>
    <w:rsid w:val="00415F39"/>
    <w:rsid w:val="00416CD6"/>
    <w:rsid w:val="0041770F"/>
    <w:rsid w:val="00421128"/>
    <w:rsid w:val="00421373"/>
    <w:rsid w:val="00423CAD"/>
    <w:rsid w:val="00423F2B"/>
    <w:rsid w:val="00424590"/>
    <w:rsid w:val="00424B99"/>
    <w:rsid w:val="0042596B"/>
    <w:rsid w:val="00425CE2"/>
    <w:rsid w:val="00427CBB"/>
    <w:rsid w:val="00427DA6"/>
    <w:rsid w:val="00430B9C"/>
    <w:rsid w:val="0043229F"/>
    <w:rsid w:val="00432C80"/>
    <w:rsid w:val="0043354D"/>
    <w:rsid w:val="00433B64"/>
    <w:rsid w:val="004344E1"/>
    <w:rsid w:val="00434F5C"/>
    <w:rsid w:val="00437041"/>
    <w:rsid w:val="00437C4F"/>
    <w:rsid w:val="00437E38"/>
    <w:rsid w:val="0044166A"/>
    <w:rsid w:val="00441C73"/>
    <w:rsid w:val="00441E24"/>
    <w:rsid w:val="00442089"/>
    <w:rsid w:val="00444610"/>
    <w:rsid w:val="00444692"/>
    <w:rsid w:val="00445280"/>
    <w:rsid w:val="0044660B"/>
    <w:rsid w:val="00446E77"/>
    <w:rsid w:val="004475DF"/>
    <w:rsid w:val="00450A79"/>
    <w:rsid w:val="004511CB"/>
    <w:rsid w:val="00451851"/>
    <w:rsid w:val="00451CA4"/>
    <w:rsid w:val="00452C8B"/>
    <w:rsid w:val="00454CC7"/>
    <w:rsid w:val="00454DA6"/>
    <w:rsid w:val="00455537"/>
    <w:rsid w:val="004559DB"/>
    <w:rsid w:val="004566A9"/>
    <w:rsid w:val="004573FD"/>
    <w:rsid w:val="00460522"/>
    <w:rsid w:val="00460CB2"/>
    <w:rsid w:val="004611EC"/>
    <w:rsid w:val="00462390"/>
    <w:rsid w:val="004627D6"/>
    <w:rsid w:val="0046353F"/>
    <w:rsid w:val="00463743"/>
    <w:rsid w:val="00463AC3"/>
    <w:rsid w:val="00463BA1"/>
    <w:rsid w:val="0046588D"/>
    <w:rsid w:val="0046595E"/>
    <w:rsid w:val="0046614D"/>
    <w:rsid w:val="00470373"/>
    <w:rsid w:val="00471087"/>
    <w:rsid w:val="0047127C"/>
    <w:rsid w:val="00471441"/>
    <w:rsid w:val="0047175A"/>
    <w:rsid w:val="00472134"/>
    <w:rsid w:val="00472E9A"/>
    <w:rsid w:val="0047496A"/>
    <w:rsid w:val="00474A9E"/>
    <w:rsid w:val="00475CEA"/>
    <w:rsid w:val="00476B33"/>
    <w:rsid w:val="00480504"/>
    <w:rsid w:val="00480986"/>
    <w:rsid w:val="00480D80"/>
    <w:rsid w:val="00481337"/>
    <w:rsid w:val="00481CDE"/>
    <w:rsid w:val="0048223B"/>
    <w:rsid w:val="00482408"/>
    <w:rsid w:val="00484FC8"/>
    <w:rsid w:val="004851A8"/>
    <w:rsid w:val="00486DAD"/>
    <w:rsid w:val="00491870"/>
    <w:rsid w:val="004929A3"/>
    <w:rsid w:val="00492BBD"/>
    <w:rsid w:val="004942AC"/>
    <w:rsid w:val="0049473D"/>
    <w:rsid w:val="0049482A"/>
    <w:rsid w:val="00494B7F"/>
    <w:rsid w:val="0049522C"/>
    <w:rsid w:val="004952FD"/>
    <w:rsid w:val="0049596F"/>
    <w:rsid w:val="00495E28"/>
    <w:rsid w:val="0049704A"/>
    <w:rsid w:val="004979D9"/>
    <w:rsid w:val="00497A48"/>
    <w:rsid w:val="004A251B"/>
    <w:rsid w:val="004A3DA4"/>
    <w:rsid w:val="004A3E46"/>
    <w:rsid w:val="004A41B5"/>
    <w:rsid w:val="004A5B97"/>
    <w:rsid w:val="004A5C30"/>
    <w:rsid w:val="004A6498"/>
    <w:rsid w:val="004A6A60"/>
    <w:rsid w:val="004A6D3F"/>
    <w:rsid w:val="004A6E47"/>
    <w:rsid w:val="004A76B6"/>
    <w:rsid w:val="004A7D0F"/>
    <w:rsid w:val="004B0246"/>
    <w:rsid w:val="004B1737"/>
    <w:rsid w:val="004B6068"/>
    <w:rsid w:val="004B68B3"/>
    <w:rsid w:val="004B7256"/>
    <w:rsid w:val="004B72D4"/>
    <w:rsid w:val="004C08F6"/>
    <w:rsid w:val="004C2D43"/>
    <w:rsid w:val="004C3D7B"/>
    <w:rsid w:val="004C41A2"/>
    <w:rsid w:val="004C4C99"/>
    <w:rsid w:val="004C4F0B"/>
    <w:rsid w:val="004C4FC2"/>
    <w:rsid w:val="004C5464"/>
    <w:rsid w:val="004C5D1B"/>
    <w:rsid w:val="004C5FA5"/>
    <w:rsid w:val="004C6C78"/>
    <w:rsid w:val="004C7353"/>
    <w:rsid w:val="004C7C35"/>
    <w:rsid w:val="004D2097"/>
    <w:rsid w:val="004D3976"/>
    <w:rsid w:val="004D3EE2"/>
    <w:rsid w:val="004D4114"/>
    <w:rsid w:val="004D4366"/>
    <w:rsid w:val="004D48ED"/>
    <w:rsid w:val="004D6839"/>
    <w:rsid w:val="004D6AE2"/>
    <w:rsid w:val="004D6D36"/>
    <w:rsid w:val="004D7909"/>
    <w:rsid w:val="004E0243"/>
    <w:rsid w:val="004E0E67"/>
    <w:rsid w:val="004E16B2"/>
    <w:rsid w:val="004E239B"/>
    <w:rsid w:val="004E2A4F"/>
    <w:rsid w:val="004E2A77"/>
    <w:rsid w:val="004E4EB6"/>
    <w:rsid w:val="004E5084"/>
    <w:rsid w:val="004E50B1"/>
    <w:rsid w:val="004E6580"/>
    <w:rsid w:val="004E7411"/>
    <w:rsid w:val="004F0643"/>
    <w:rsid w:val="004F1C37"/>
    <w:rsid w:val="004F2B87"/>
    <w:rsid w:val="004F392F"/>
    <w:rsid w:val="004F47EF"/>
    <w:rsid w:val="004F4CF8"/>
    <w:rsid w:val="004F526C"/>
    <w:rsid w:val="004F543D"/>
    <w:rsid w:val="004F5794"/>
    <w:rsid w:val="00501740"/>
    <w:rsid w:val="005020C4"/>
    <w:rsid w:val="0050298B"/>
    <w:rsid w:val="00502B8A"/>
    <w:rsid w:val="0050358F"/>
    <w:rsid w:val="0050385E"/>
    <w:rsid w:val="00505155"/>
    <w:rsid w:val="005052CA"/>
    <w:rsid w:val="005055B8"/>
    <w:rsid w:val="0050580A"/>
    <w:rsid w:val="00506913"/>
    <w:rsid w:val="00506D64"/>
    <w:rsid w:val="005070D7"/>
    <w:rsid w:val="00507887"/>
    <w:rsid w:val="00510333"/>
    <w:rsid w:val="00510FA3"/>
    <w:rsid w:val="005110AD"/>
    <w:rsid w:val="00512E54"/>
    <w:rsid w:val="00514024"/>
    <w:rsid w:val="005148E2"/>
    <w:rsid w:val="005149E6"/>
    <w:rsid w:val="00515CC3"/>
    <w:rsid w:val="0051645C"/>
    <w:rsid w:val="00517953"/>
    <w:rsid w:val="00520728"/>
    <w:rsid w:val="00520DFE"/>
    <w:rsid w:val="00520FA3"/>
    <w:rsid w:val="0052428E"/>
    <w:rsid w:val="005253B8"/>
    <w:rsid w:val="005256DD"/>
    <w:rsid w:val="005257CC"/>
    <w:rsid w:val="005266A4"/>
    <w:rsid w:val="005303AA"/>
    <w:rsid w:val="005318C4"/>
    <w:rsid w:val="005321CB"/>
    <w:rsid w:val="00532655"/>
    <w:rsid w:val="00532B9D"/>
    <w:rsid w:val="00532C73"/>
    <w:rsid w:val="00533C98"/>
    <w:rsid w:val="00533D03"/>
    <w:rsid w:val="005359BF"/>
    <w:rsid w:val="00535C03"/>
    <w:rsid w:val="0053722F"/>
    <w:rsid w:val="005401C8"/>
    <w:rsid w:val="00540630"/>
    <w:rsid w:val="00540D7D"/>
    <w:rsid w:val="00540DC1"/>
    <w:rsid w:val="00540E98"/>
    <w:rsid w:val="0054156B"/>
    <w:rsid w:val="005418D8"/>
    <w:rsid w:val="0054228A"/>
    <w:rsid w:val="00542407"/>
    <w:rsid w:val="00542767"/>
    <w:rsid w:val="0054311E"/>
    <w:rsid w:val="00543D22"/>
    <w:rsid w:val="005473B4"/>
    <w:rsid w:val="0054752A"/>
    <w:rsid w:val="005505FB"/>
    <w:rsid w:val="00550A22"/>
    <w:rsid w:val="00550CF7"/>
    <w:rsid w:val="00550CFC"/>
    <w:rsid w:val="0055229F"/>
    <w:rsid w:val="005547BA"/>
    <w:rsid w:val="00554E08"/>
    <w:rsid w:val="00555323"/>
    <w:rsid w:val="00555811"/>
    <w:rsid w:val="00555848"/>
    <w:rsid w:val="00555C07"/>
    <w:rsid w:val="005560A9"/>
    <w:rsid w:val="00557ED9"/>
    <w:rsid w:val="00562F90"/>
    <w:rsid w:val="00563D55"/>
    <w:rsid w:val="00564E1E"/>
    <w:rsid w:val="00566A9D"/>
    <w:rsid w:val="00567807"/>
    <w:rsid w:val="00567BE3"/>
    <w:rsid w:val="0057003B"/>
    <w:rsid w:val="005706EE"/>
    <w:rsid w:val="00570A4A"/>
    <w:rsid w:val="00571EEF"/>
    <w:rsid w:val="005732AC"/>
    <w:rsid w:val="00573FDF"/>
    <w:rsid w:val="00574333"/>
    <w:rsid w:val="005761FF"/>
    <w:rsid w:val="005812EA"/>
    <w:rsid w:val="00582A6F"/>
    <w:rsid w:val="00582D35"/>
    <w:rsid w:val="00584FEA"/>
    <w:rsid w:val="005902A5"/>
    <w:rsid w:val="00590851"/>
    <w:rsid w:val="00590B36"/>
    <w:rsid w:val="005913A4"/>
    <w:rsid w:val="00591708"/>
    <w:rsid w:val="00592517"/>
    <w:rsid w:val="0059272C"/>
    <w:rsid w:val="00592732"/>
    <w:rsid w:val="005929AD"/>
    <w:rsid w:val="00592C47"/>
    <w:rsid w:val="00592DDE"/>
    <w:rsid w:val="00593DD5"/>
    <w:rsid w:val="005963AB"/>
    <w:rsid w:val="0059743C"/>
    <w:rsid w:val="0059747B"/>
    <w:rsid w:val="005978B5"/>
    <w:rsid w:val="00597DCD"/>
    <w:rsid w:val="005A0444"/>
    <w:rsid w:val="005A066C"/>
    <w:rsid w:val="005A1B9B"/>
    <w:rsid w:val="005A2058"/>
    <w:rsid w:val="005A2C21"/>
    <w:rsid w:val="005A2D39"/>
    <w:rsid w:val="005A2F9A"/>
    <w:rsid w:val="005A46C1"/>
    <w:rsid w:val="005A5B2C"/>
    <w:rsid w:val="005A627A"/>
    <w:rsid w:val="005A66E5"/>
    <w:rsid w:val="005A6E99"/>
    <w:rsid w:val="005A74B1"/>
    <w:rsid w:val="005A7DE3"/>
    <w:rsid w:val="005B0072"/>
    <w:rsid w:val="005B12F6"/>
    <w:rsid w:val="005B1C43"/>
    <w:rsid w:val="005B245B"/>
    <w:rsid w:val="005B2633"/>
    <w:rsid w:val="005B3B8B"/>
    <w:rsid w:val="005B40AF"/>
    <w:rsid w:val="005B6471"/>
    <w:rsid w:val="005B7DFA"/>
    <w:rsid w:val="005B7E6E"/>
    <w:rsid w:val="005C05D7"/>
    <w:rsid w:val="005C0735"/>
    <w:rsid w:val="005C120F"/>
    <w:rsid w:val="005C1A0C"/>
    <w:rsid w:val="005C353F"/>
    <w:rsid w:val="005C3A6D"/>
    <w:rsid w:val="005C3FF2"/>
    <w:rsid w:val="005C4321"/>
    <w:rsid w:val="005C50F1"/>
    <w:rsid w:val="005C5E91"/>
    <w:rsid w:val="005C6022"/>
    <w:rsid w:val="005C648B"/>
    <w:rsid w:val="005C6B22"/>
    <w:rsid w:val="005C6CA2"/>
    <w:rsid w:val="005C7530"/>
    <w:rsid w:val="005D01FD"/>
    <w:rsid w:val="005D0B3E"/>
    <w:rsid w:val="005D12FD"/>
    <w:rsid w:val="005D19F1"/>
    <w:rsid w:val="005D2C7D"/>
    <w:rsid w:val="005D38DA"/>
    <w:rsid w:val="005D59CD"/>
    <w:rsid w:val="005E10BF"/>
    <w:rsid w:val="005E2F13"/>
    <w:rsid w:val="005E4233"/>
    <w:rsid w:val="005E55A6"/>
    <w:rsid w:val="005E69E9"/>
    <w:rsid w:val="005E7192"/>
    <w:rsid w:val="005F0A13"/>
    <w:rsid w:val="005F0D60"/>
    <w:rsid w:val="005F0ECA"/>
    <w:rsid w:val="005F2189"/>
    <w:rsid w:val="005F397D"/>
    <w:rsid w:val="005F39FF"/>
    <w:rsid w:val="005F4C1B"/>
    <w:rsid w:val="005F4F85"/>
    <w:rsid w:val="005F5859"/>
    <w:rsid w:val="005F5B58"/>
    <w:rsid w:val="005F5FE6"/>
    <w:rsid w:val="005F6188"/>
    <w:rsid w:val="005F6869"/>
    <w:rsid w:val="005F692C"/>
    <w:rsid w:val="005F70FF"/>
    <w:rsid w:val="00601178"/>
    <w:rsid w:val="00601A0E"/>
    <w:rsid w:val="00602E79"/>
    <w:rsid w:val="0060312F"/>
    <w:rsid w:val="0060549F"/>
    <w:rsid w:val="00606AA1"/>
    <w:rsid w:val="00607427"/>
    <w:rsid w:val="00607430"/>
    <w:rsid w:val="00611297"/>
    <w:rsid w:val="00611F53"/>
    <w:rsid w:val="00612807"/>
    <w:rsid w:val="0061526C"/>
    <w:rsid w:val="00615610"/>
    <w:rsid w:val="00615D1A"/>
    <w:rsid w:val="00620418"/>
    <w:rsid w:val="00621243"/>
    <w:rsid w:val="00621F9F"/>
    <w:rsid w:val="00621FF0"/>
    <w:rsid w:val="00622E10"/>
    <w:rsid w:val="006242C4"/>
    <w:rsid w:val="006256FF"/>
    <w:rsid w:val="0062660B"/>
    <w:rsid w:val="00627F22"/>
    <w:rsid w:val="00627FDB"/>
    <w:rsid w:val="00632869"/>
    <w:rsid w:val="00632A35"/>
    <w:rsid w:val="00633221"/>
    <w:rsid w:val="006333B2"/>
    <w:rsid w:val="00633851"/>
    <w:rsid w:val="00634098"/>
    <w:rsid w:val="00634514"/>
    <w:rsid w:val="0063581C"/>
    <w:rsid w:val="00636A8A"/>
    <w:rsid w:val="006372E2"/>
    <w:rsid w:val="00637405"/>
    <w:rsid w:val="00637704"/>
    <w:rsid w:val="00640089"/>
    <w:rsid w:val="00640E5B"/>
    <w:rsid w:val="006437B0"/>
    <w:rsid w:val="006457A1"/>
    <w:rsid w:val="00646477"/>
    <w:rsid w:val="00646F78"/>
    <w:rsid w:val="0064752A"/>
    <w:rsid w:val="00647C42"/>
    <w:rsid w:val="0065039C"/>
    <w:rsid w:val="00650C20"/>
    <w:rsid w:val="00651A94"/>
    <w:rsid w:val="00651E35"/>
    <w:rsid w:val="00651EBF"/>
    <w:rsid w:val="00652927"/>
    <w:rsid w:val="00652BD0"/>
    <w:rsid w:val="00652FB2"/>
    <w:rsid w:val="00654D0A"/>
    <w:rsid w:val="00655057"/>
    <w:rsid w:val="0065551D"/>
    <w:rsid w:val="006558FA"/>
    <w:rsid w:val="00655B91"/>
    <w:rsid w:val="00655C47"/>
    <w:rsid w:val="00656325"/>
    <w:rsid w:val="00656515"/>
    <w:rsid w:val="00656BA4"/>
    <w:rsid w:val="006571A2"/>
    <w:rsid w:val="00657206"/>
    <w:rsid w:val="0065739B"/>
    <w:rsid w:val="006607AC"/>
    <w:rsid w:val="00666515"/>
    <w:rsid w:val="0066668F"/>
    <w:rsid w:val="00666ADB"/>
    <w:rsid w:val="00667155"/>
    <w:rsid w:val="006678F2"/>
    <w:rsid w:val="00667EC5"/>
    <w:rsid w:val="006719F9"/>
    <w:rsid w:val="00672387"/>
    <w:rsid w:val="006741E6"/>
    <w:rsid w:val="00674CE5"/>
    <w:rsid w:val="00676130"/>
    <w:rsid w:val="00676342"/>
    <w:rsid w:val="00676656"/>
    <w:rsid w:val="00681240"/>
    <w:rsid w:val="00681C4E"/>
    <w:rsid w:val="00682E85"/>
    <w:rsid w:val="00684D10"/>
    <w:rsid w:val="00684E2D"/>
    <w:rsid w:val="00685DA1"/>
    <w:rsid w:val="00686761"/>
    <w:rsid w:val="0068707E"/>
    <w:rsid w:val="00687363"/>
    <w:rsid w:val="00690847"/>
    <w:rsid w:val="00690F62"/>
    <w:rsid w:val="00691C60"/>
    <w:rsid w:val="006924E6"/>
    <w:rsid w:val="00692569"/>
    <w:rsid w:val="00692D7A"/>
    <w:rsid w:val="00693780"/>
    <w:rsid w:val="006943A3"/>
    <w:rsid w:val="0069462A"/>
    <w:rsid w:val="0069541E"/>
    <w:rsid w:val="006958DA"/>
    <w:rsid w:val="00695CF6"/>
    <w:rsid w:val="00696876"/>
    <w:rsid w:val="00696A88"/>
    <w:rsid w:val="00696EB4"/>
    <w:rsid w:val="006A2768"/>
    <w:rsid w:val="006A33F2"/>
    <w:rsid w:val="006A3952"/>
    <w:rsid w:val="006A40C3"/>
    <w:rsid w:val="006A45E4"/>
    <w:rsid w:val="006A4922"/>
    <w:rsid w:val="006A535D"/>
    <w:rsid w:val="006A54B2"/>
    <w:rsid w:val="006A5B60"/>
    <w:rsid w:val="006A5ED3"/>
    <w:rsid w:val="006A65A4"/>
    <w:rsid w:val="006A76B2"/>
    <w:rsid w:val="006A772D"/>
    <w:rsid w:val="006B0E83"/>
    <w:rsid w:val="006B1873"/>
    <w:rsid w:val="006B1DCA"/>
    <w:rsid w:val="006B2888"/>
    <w:rsid w:val="006B2DE6"/>
    <w:rsid w:val="006B324D"/>
    <w:rsid w:val="006B3A13"/>
    <w:rsid w:val="006B3D01"/>
    <w:rsid w:val="006B3E2D"/>
    <w:rsid w:val="006B45B9"/>
    <w:rsid w:val="006B4836"/>
    <w:rsid w:val="006B4F00"/>
    <w:rsid w:val="006B50AB"/>
    <w:rsid w:val="006B5345"/>
    <w:rsid w:val="006B6C5D"/>
    <w:rsid w:val="006B7E4B"/>
    <w:rsid w:val="006C09CD"/>
    <w:rsid w:val="006C0A10"/>
    <w:rsid w:val="006C1149"/>
    <w:rsid w:val="006C178E"/>
    <w:rsid w:val="006C2220"/>
    <w:rsid w:val="006C305B"/>
    <w:rsid w:val="006C3667"/>
    <w:rsid w:val="006C3720"/>
    <w:rsid w:val="006C4A2F"/>
    <w:rsid w:val="006C560B"/>
    <w:rsid w:val="006C56E1"/>
    <w:rsid w:val="006C7C5F"/>
    <w:rsid w:val="006D0260"/>
    <w:rsid w:val="006D04EC"/>
    <w:rsid w:val="006D0B35"/>
    <w:rsid w:val="006D0E09"/>
    <w:rsid w:val="006D1295"/>
    <w:rsid w:val="006D14D1"/>
    <w:rsid w:val="006D185C"/>
    <w:rsid w:val="006D32A4"/>
    <w:rsid w:val="006D4027"/>
    <w:rsid w:val="006D45F1"/>
    <w:rsid w:val="006D4DF6"/>
    <w:rsid w:val="006D50FA"/>
    <w:rsid w:val="006D5BE1"/>
    <w:rsid w:val="006D656F"/>
    <w:rsid w:val="006D6E00"/>
    <w:rsid w:val="006D7633"/>
    <w:rsid w:val="006D77E6"/>
    <w:rsid w:val="006E10DC"/>
    <w:rsid w:val="006E12CF"/>
    <w:rsid w:val="006E1519"/>
    <w:rsid w:val="006E3FE2"/>
    <w:rsid w:val="006E4409"/>
    <w:rsid w:val="006E4CB4"/>
    <w:rsid w:val="006E64C7"/>
    <w:rsid w:val="006E692A"/>
    <w:rsid w:val="006E732A"/>
    <w:rsid w:val="006F096F"/>
    <w:rsid w:val="006F3083"/>
    <w:rsid w:val="006F455A"/>
    <w:rsid w:val="006F498A"/>
    <w:rsid w:val="006F6A68"/>
    <w:rsid w:val="006F75DB"/>
    <w:rsid w:val="006F7E1A"/>
    <w:rsid w:val="00700033"/>
    <w:rsid w:val="007005BD"/>
    <w:rsid w:val="00701578"/>
    <w:rsid w:val="0070233B"/>
    <w:rsid w:val="007038C1"/>
    <w:rsid w:val="0070489D"/>
    <w:rsid w:val="0070585B"/>
    <w:rsid w:val="00705D39"/>
    <w:rsid w:val="007062BC"/>
    <w:rsid w:val="00706C85"/>
    <w:rsid w:val="00710AE9"/>
    <w:rsid w:val="00710C06"/>
    <w:rsid w:val="007119D6"/>
    <w:rsid w:val="0071204C"/>
    <w:rsid w:val="00712273"/>
    <w:rsid w:val="007137D2"/>
    <w:rsid w:val="007144D4"/>
    <w:rsid w:val="00716FB1"/>
    <w:rsid w:val="00720448"/>
    <w:rsid w:val="00720EBE"/>
    <w:rsid w:val="00723339"/>
    <w:rsid w:val="00723E49"/>
    <w:rsid w:val="00724E17"/>
    <w:rsid w:val="00725B57"/>
    <w:rsid w:val="0072604B"/>
    <w:rsid w:val="00726C64"/>
    <w:rsid w:val="00727172"/>
    <w:rsid w:val="0073064C"/>
    <w:rsid w:val="0073090D"/>
    <w:rsid w:val="0073108B"/>
    <w:rsid w:val="00732A84"/>
    <w:rsid w:val="00732D97"/>
    <w:rsid w:val="00733AC9"/>
    <w:rsid w:val="007352BF"/>
    <w:rsid w:val="00735D38"/>
    <w:rsid w:val="007364B2"/>
    <w:rsid w:val="007364C9"/>
    <w:rsid w:val="00736AAC"/>
    <w:rsid w:val="00737331"/>
    <w:rsid w:val="007411F9"/>
    <w:rsid w:val="007416C8"/>
    <w:rsid w:val="00741C4F"/>
    <w:rsid w:val="0074202F"/>
    <w:rsid w:val="007420CD"/>
    <w:rsid w:val="00743C33"/>
    <w:rsid w:val="00744118"/>
    <w:rsid w:val="00744C08"/>
    <w:rsid w:val="00744FD8"/>
    <w:rsid w:val="0074523F"/>
    <w:rsid w:val="00745C5D"/>
    <w:rsid w:val="007465D1"/>
    <w:rsid w:val="00746B59"/>
    <w:rsid w:val="007476C9"/>
    <w:rsid w:val="00747CE9"/>
    <w:rsid w:val="00752404"/>
    <w:rsid w:val="0075285D"/>
    <w:rsid w:val="00754348"/>
    <w:rsid w:val="007550C2"/>
    <w:rsid w:val="0075595E"/>
    <w:rsid w:val="00756601"/>
    <w:rsid w:val="007569E8"/>
    <w:rsid w:val="00757ABC"/>
    <w:rsid w:val="00760314"/>
    <w:rsid w:val="00761184"/>
    <w:rsid w:val="00762832"/>
    <w:rsid w:val="00762AB8"/>
    <w:rsid w:val="007634C1"/>
    <w:rsid w:val="00764760"/>
    <w:rsid w:val="00765BEC"/>
    <w:rsid w:val="007662DD"/>
    <w:rsid w:val="00767EDE"/>
    <w:rsid w:val="00770144"/>
    <w:rsid w:val="00771716"/>
    <w:rsid w:val="00771A80"/>
    <w:rsid w:val="00772286"/>
    <w:rsid w:val="0077297B"/>
    <w:rsid w:val="00773ED5"/>
    <w:rsid w:val="007745B8"/>
    <w:rsid w:val="007817AA"/>
    <w:rsid w:val="00781B70"/>
    <w:rsid w:val="00783282"/>
    <w:rsid w:val="00783527"/>
    <w:rsid w:val="00785994"/>
    <w:rsid w:val="00786252"/>
    <w:rsid w:val="00786492"/>
    <w:rsid w:val="00786B89"/>
    <w:rsid w:val="00786F39"/>
    <w:rsid w:val="007875C0"/>
    <w:rsid w:val="00790A85"/>
    <w:rsid w:val="007910DE"/>
    <w:rsid w:val="00794B93"/>
    <w:rsid w:val="00794CED"/>
    <w:rsid w:val="0079605B"/>
    <w:rsid w:val="00796707"/>
    <w:rsid w:val="0079699E"/>
    <w:rsid w:val="00796A98"/>
    <w:rsid w:val="00797172"/>
    <w:rsid w:val="007975A4"/>
    <w:rsid w:val="007A02C9"/>
    <w:rsid w:val="007A17D4"/>
    <w:rsid w:val="007A2283"/>
    <w:rsid w:val="007A2937"/>
    <w:rsid w:val="007A3131"/>
    <w:rsid w:val="007A4116"/>
    <w:rsid w:val="007A6888"/>
    <w:rsid w:val="007A789C"/>
    <w:rsid w:val="007A7E01"/>
    <w:rsid w:val="007B099C"/>
    <w:rsid w:val="007B1D30"/>
    <w:rsid w:val="007B25E1"/>
    <w:rsid w:val="007B3C4A"/>
    <w:rsid w:val="007B3FDE"/>
    <w:rsid w:val="007B6F1C"/>
    <w:rsid w:val="007B7489"/>
    <w:rsid w:val="007B74FC"/>
    <w:rsid w:val="007B7AE2"/>
    <w:rsid w:val="007B7BA8"/>
    <w:rsid w:val="007C002D"/>
    <w:rsid w:val="007C03FF"/>
    <w:rsid w:val="007C0A8A"/>
    <w:rsid w:val="007C1A7F"/>
    <w:rsid w:val="007C1E68"/>
    <w:rsid w:val="007C24E2"/>
    <w:rsid w:val="007C29DA"/>
    <w:rsid w:val="007C3C67"/>
    <w:rsid w:val="007C47ED"/>
    <w:rsid w:val="007C4938"/>
    <w:rsid w:val="007C4A8A"/>
    <w:rsid w:val="007C4B3C"/>
    <w:rsid w:val="007C5088"/>
    <w:rsid w:val="007D058E"/>
    <w:rsid w:val="007D0ACD"/>
    <w:rsid w:val="007D163D"/>
    <w:rsid w:val="007D2EB4"/>
    <w:rsid w:val="007D4D41"/>
    <w:rsid w:val="007D560F"/>
    <w:rsid w:val="007D5BB4"/>
    <w:rsid w:val="007D65AB"/>
    <w:rsid w:val="007D6C14"/>
    <w:rsid w:val="007D75D8"/>
    <w:rsid w:val="007D7B34"/>
    <w:rsid w:val="007E08E9"/>
    <w:rsid w:val="007E1111"/>
    <w:rsid w:val="007E1BD1"/>
    <w:rsid w:val="007E1C6A"/>
    <w:rsid w:val="007E2AFC"/>
    <w:rsid w:val="007E5248"/>
    <w:rsid w:val="007E64C3"/>
    <w:rsid w:val="007F106B"/>
    <w:rsid w:val="007F2E78"/>
    <w:rsid w:val="007F2FD3"/>
    <w:rsid w:val="007F30FB"/>
    <w:rsid w:val="007F502D"/>
    <w:rsid w:val="007F50CF"/>
    <w:rsid w:val="007F5520"/>
    <w:rsid w:val="007F64EE"/>
    <w:rsid w:val="007F6A51"/>
    <w:rsid w:val="007F6D99"/>
    <w:rsid w:val="007F7683"/>
    <w:rsid w:val="007F79CF"/>
    <w:rsid w:val="008006C0"/>
    <w:rsid w:val="00801DFB"/>
    <w:rsid w:val="00802179"/>
    <w:rsid w:val="008021F4"/>
    <w:rsid w:val="0080282A"/>
    <w:rsid w:val="00802B40"/>
    <w:rsid w:val="00802F9B"/>
    <w:rsid w:val="00803497"/>
    <w:rsid w:val="00804595"/>
    <w:rsid w:val="008047F9"/>
    <w:rsid w:val="00805AFA"/>
    <w:rsid w:val="00806D0D"/>
    <w:rsid w:val="0081012A"/>
    <w:rsid w:val="00811369"/>
    <w:rsid w:val="0081138D"/>
    <w:rsid w:val="00811B07"/>
    <w:rsid w:val="0081245C"/>
    <w:rsid w:val="00812461"/>
    <w:rsid w:val="00812786"/>
    <w:rsid w:val="0081290B"/>
    <w:rsid w:val="0081490F"/>
    <w:rsid w:val="00815BBF"/>
    <w:rsid w:val="00816071"/>
    <w:rsid w:val="00816B17"/>
    <w:rsid w:val="0082045E"/>
    <w:rsid w:val="00821168"/>
    <w:rsid w:val="00822708"/>
    <w:rsid w:val="00822CE7"/>
    <w:rsid w:val="00823FD3"/>
    <w:rsid w:val="00825DF0"/>
    <w:rsid w:val="00826055"/>
    <w:rsid w:val="0082742F"/>
    <w:rsid w:val="00827CEF"/>
    <w:rsid w:val="00830216"/>
    <w:rsid w:val="00831CFD"/>
    <w:rsid w:val="00832CBF"/>
    <w:rsid w:val="00833032"/>
    <w:rsid w:val="008340F0"/>
    <w:rsid w:val="00836568"/>
    <w:rsid w:val="0083709D"/>
    <w:rsid w:val="00837CF1"/>
    <w:rsid w:val="0084053B"/>
    <w:rsid w:val="00840550"/>
    <w:rsid w:val="00840D2C"/>
    <w:rsid w:val="00840DBF"/>
    <w:rsid w:val="008416E3"/>
    <w:rsid w:val="00842973"/>
    <w:rsid w:val="008437AE"/>
    <w:rsid w:val="008437B5"/>
    <w:rsid w:val="00843B59"/>
    <w:rsid w:val="00843D20"/>
    <w:rsid w:val="00843FF0"/>
    <w:rsid w:val="00844A01"/>
    <w:rsid w:val="00845429"/>
    <w:rsid w:val="00845DAB"/>
    <w:rsid w:val="00846190"/>
    <w:rsid w:val="00846A34"/>
    <w:rsid w:val="00846F11"/>
    <w:rsid w:val="00847017"/>
    <w:rsid w:val="00847F7A"/>
    <w:rsid w:val="008511E8"/>
    <w:rsid w:val="008518FA"/>
    <w:rsid w:val="00851B95"/>
    <w:rsid w:val="00852075"/>
    <w:rsid w:val="00853288"/>
    <w:rsid w:val="008532C4"/>
    <w:rsid w:val="0085492B"/>
    <w:rsid w:val="00854CCD"/>
    <w:rsid w:val="008550B4"/>
    <w:rsid w:val="00856742"/>
    <w:rsid w:val="00857610"/>
    <w:rsid w:val="0086093D"/>
    <w:rsid w:val="008626F9"/>
    <w:rsid w:val="008629C7"/>
    <w:rsid w:val="00862D74"/>
    <w:rsid w:val="00863336"/>
    <w:rsid w:val="00863432"/>
    <w:rsid w:val="00866529"/>
    <w:rsid w:val="00866FA1"/>
    <w:rsid w:val="00867A57"/>
    <w:rsid w:val="00870062"/>
    <w:rsid w:val="0087141B"/>
    <w:rsid w:val="0087192E"/>
    <w:rsid w:val="008721FE"/>
    <w:rsid w:val="00872C29"/>
    <w:rsid w:val="008750D1"/>
    <w:rsid w:val="00876C3B"/>
    <w:rsid w:val="00877320"/>
    <w:rsid w:val="00880A69"/>
    <w:rsid w:val="0088167F"/>
    <w:rsid w:val="00881A67"/>
    <w:rsid w:val="008836E7"/>
    <w:rsid w:val="00883C47"/>
    <w:rsid w:val="008903ED"/>
    <w:rsid w:val="008905FB"/>
    <w:rsid w:val="00890C21"/>
    <w:rsid w:val="00891A3B"/>
    <w:rsid w:val="00892FFF"/>
    <w:rsid w:val="008938BD"/>
    <w:rsid w:val="0089415C"/>
    <w:rsid w:val="0089432C"/>
    <w:rsid w:val="00894703"/>
    <w:rsid w:val="00894AA5"/>
    <w:rsid w:val="008961A2"/>
    <w:rsid w:val="00897FB4"/>
    <w:rsid w:val="008A0F00"/>
    <w:rsid w:val="008A3BF4"/>
    <w:rsid w:val="008A3CFD"/>
    <w:rsid w:val="008A476B"/>
    <w:rsid w:val="008A4E15"/>
    <w:rsid w:val="008A4E30"/>
    <w:rsid w:val="008A53CE"/>
    <w:rsid w:val="008A5799"/>
    <w:rsid w:val="008A5A18"/>
    <w:rsid w:val="008A5E18"/>
    <w:rsid w:val="008A6428"/>
    <w:rsid w:val="008A6649"/>
    <w:rsid w:val="008A71AC"/>
    <w:rsid w:val="008A784D"/>
    <w:rsid w:val="008A7D18"/>
    <w:rsid w:val="008A7D61"/>
    <w:rsid w:val="008A7E61"/>
    <w:rsid w:val="008B0B67"/>
    <w:rsid w:val="008B1585"/>
    <w:rsid w:val="008B24D7"/>
    <w:rsid w:val="008B2D56"/>
    <w:rsid w:val="008B3283"/>
    <w:rsid w:val="008B3A32"/>
    <w:rsid w:val="008B3BE0"/>
    <w:rsid w:val="008B4A52"/>
    <w:rsid w:val="008B6711"/>
    <w:rsid w:val="008B6DED"/>
    <w:rsid w:val="008B7399"/>
    <w:rsid w:val="008C1489"/>
    <w:rsid w:val="008C1774"/>
    <w:rsid w:val="008C2610"/>
    <w:rsid w:val="008C46A4"/>
    <w:rsid w:val="008C4F98"/>
    <w:rsid w:val="008C59C4"/>
    <w:rsid w:val="008C607D"/>
    <w:rsid w:val="008C6AC7"/>
    <w:rsid w:val="008D0EA0"/>
    <w:rsid w:val="008D0F87"/>
    <w:rsid w:val="008D1955"/>
    <w:rsid w:val="008D3E51"/>
    <w:rsid w:val="008D51A9"/>
    <w:rsid w:val="008D5BBA"/>
    <w:rsid w:val="008D6CF8"/>
    <w:rsid w:val="008E000C"/>
    <w:rsid w:val="008E012C"/>
    <w:rsid w:val="008E1181"/>
    <w:rsid w:val="008E328F"/>
    <w:rsid w:val="008E467F"/>
    <w:rsid w:val="008E473A"/>
    <w:rsid w:val="008E4A5C"/>
    <w:rsid w:val="008E5B4F"/>
    <w:rsid w:val="008E6251"/>
    <w:rsid w:val="008E6577"/>
    <w:rsid w:val="008E66F6"/>
    <w:rsid w:val="008E6E52"/>
    <w:rsid w:val="008F13A4"/>
    <w:rsid w:val="008F1A95"/>
    <w:rsid w:val="008F35EF"/>
    <w:rsid w:val="008F3DEA"/>
    <w:rsid w:val="008F49F6"/>
    <w:rsid w:val="008F4CA6"/>
    <w:rsid w:val="008F4EC2"/>
    <w:rsid w:val="008F549F"/>
    <w:rsid w:val="008F5940"/>
    <w:rsid w:val="008F6807"/>
    <w:rsid w:val="008F7017"/>
    <w:rsid w:val="008F7EBD"/>
    <w:rsid w:val="00900E5F"/>
    <w:rsid w:val="00900F0E"/>
    <w:rsid w:val="0090135C"/>
    <w:rsid w:val="00901468"/>
    <w:rsid w:val="009014F1"/>
    <w:rsid w:val="00902279"/>
    <w:rsid w:val="00902683"/>
    <w:rsid w:val="00902B26"/>
    <w:rsid w:val="00902CA4"/>
    <w:rsid w:val="00904029"/>
    <w:rsid w:val="0090438A"/>
    <w:rsid w:val="00904E58"/>
    <w:rsid w:val="00906432"/>
    <w:rsid w:val="00907FF3"/>
    <w:rsid w:val="00912B27"/>
    <w:rsid w:val="00913B99"/>
    <w:rsid w:val="0091494E"/>
    <w:rsid w:val="009169C9"/>
    <w:rsid w:val="00917218"/>
    <w:rsid w:val="00917C54"/>
    <w:rsid w:val="00917EC4"/>
    <w:rsid w:val="009206A8"/>
    <w:rsid w:val="00920D2E"/>
    <w:rsid w:val="00920F55"/>
    <w:rsid w:val="0092100C"/>
    <w:rsid w:val="00921DB5"/>
    <w:rsid w:val="00922314"/>
    <w:rsid w:val="00922AA6"/>
    <w:rsid w:val="00922B85"/>
    <w:rsid w:val="009236ED"/>
    <w:rsid w:val="00923E98"/>
    <w:rsid w:val="00924856"/>
    <w:rsid w:val="00924903"/>
    <w:rsid w:val="009249EF"/>
    <w:rsid w:val="00924BDA"/>
    <w:rsid w:val="00925199"/>
    <w:rsid w:val="00926961"/>
    <w:rsid w:val="00927699"/>
    <w:rsid w:val="009303BB"/>
    <w:rsid w:val="00930657"/>
    <w:rsid w:val="009309E4"/>
    <w:rsid w:val="00932954"/>
    <w:rsid w:val="00932E0C"/>
    <w:rsid w:val="00933BD1"/>
    <w:rsid w:val="00934277"/>
    <w:rsid w:val="00934FDE"/>
    <w:rsid w:val="00935647"/>
    <w:rsid w:val="00936F7C"/>
    <w:rsid w:val="00936FA8"/>
    <w:rsid w:val="00937489"/>
    <w:rsid w:val="0094105C"/>
    <w:rsid w:val="00941585"/>
    <w:rsid w:val="00942ADF"/>
    <w:rsid w:val="0094376F"/>
    <w:rsid w:val="0094587D"/>
    <w:rsid w:val="00945BAC"/>
    <w:rsid w:val="00946B52"/>
    <w:rsid w:val="009477F8"/>
    <w:rsid w:val="00947CFC"/>
    <w:rsid w:val="00950D0B"/>
    <w:rsid w:val="009520B5"/>
    <w:rsid w:val="00952A60"/>
    <w:rsid w:val="00952AB5"/>
    <w:rsid w:val="00953285"/>
    <w:rsid w:val="0095380E"/>
    <w:rsid w:val="00954144"/>
    <w:rsid w:val="009542CA"/>
    <w:rsid w:val="009559D2"/>
    <w:rsid w:val="009564EF"/>
    <w:rsid w:val="009609A1"/>
    <w:rsid w:val="00961387"/>
    <w:rsid w:val="009617D1"/>
    <w:rsid w:val="009637BD"/>
    <w:rsid w:val="00963E40"/>
    <w:rsid w:val="00964829"/>
    <w:rsid w:val="009652A3"/>
    <w:rsid w:val="00965FE2"/>
    <w:rsid w:val="00967E45"/>
    <w:rsid w:val="0097059F"/>
    <w:rsid w:val="00970892"/>
    <w:rsid w:val="00970AB1"/>
    <w:rsid w:val="009720E4"/>
    <w:rsid w:val="00973195"/>
    <w:rsid w:val="009734DF"/>
    <w:rsid w:val="009736FB"/>
    <w:rsid w:val="00973F9F"/>
    <w:rsid w:val="00975834"/>
    <w:rsid w:val="00976CDB"/>
    <w:rsid w:val="00977044"/>
    <w:rsid w:val="0098028F"/>
    <w:rsid w:val="00980497"/>
    <w:rsid w:val="009835FE"/>
    <w:rsid w:val="00983905"/>
    <w:rsid w:val="009847D5"/>
    <w:rsid w:val="00985409"/>
    <w:rsid w:val="00985441"/>
    <w:rsid w:val="00985A4B"/>
    <w:rsid w:val="0098775B"/>
    <w:rsid w:val="009879C6"/>
    <w:rsid w:val="00987A3A"/>
    <w:rsid w:val="00987EF2"/>
    <w:rsid w:val="00987FC6"/>
    <w:rsid w:val="0099069D"/>
    <w:rsid w:val="00991D7A"/>
    <w:rsid w:val="00994897"/>
    <w:rsid w:val="009958F5"/>
    <w:rsid w:val="00995FE7"/>
    <w:rsid w:val="00996232"/>
    <w:rsid w:val="00996A99"/>
    <w:rsid w:val="00997AD4"/>
    <w:rsid w:val="009A0370"/>
    <w:rsid w:val="009A074A"/>
    <w:rsid w:val="009A0858"/>
    <w:rsid w:val="009A0BD0"/>
    <w:rsid w:val="009A0E99"/>
    <w:rsid w:val="009A10D9"/>
    <w:rsid w:val="009A20CF"/>
    <w:rsid w:val="009A4D54"/>
    <w:rsid w:val="009A5845"/>
    <w:rsid w:val="009A5B7E"/>
    <w:rsid w:val="009A628C"/>
    <w:rsid w:val="009A6F9B"/>
    <w:rsid w:val="009A775C"/>
    <w:rsid w:val="009B0399"/>
    <w:rsid w:val="009B1F71"/>
    <w:rsid w:val="009B29D4"/>
    <w:rsid w:val="009B3F6F"/>
    <w:rsid w:val="009B458D"/>
    <w:rsid w:val="009B4762"/>
    <w:rsid w:val="009B4B5A"/>
    <w:rsid w:val="009B4EE0"/>
    <w:rsid w:val="009B6338"/>
    <w:rsid w:val="009B6E22"/>
    <w:rsid w:val="009B73AE"/>
    <w:rsid w:val="009B7A3D"/>
    <w:rsid w:val="009B7B25"/>
    <w:rsid w:val="009C0AFA"/>
    <w:rsid w:val="009C44BA"/>
    <w:rsid w:val="009C4CE5"/>
    <w:rsid w:val="009C5283"/>
    <w:rsid w:val="009C59CC"/>
    <w:rsid w:val="009C6BB8"/>
    <w:rsid w:val="009C6C13"/>
    <w:rsid w:val="009C6D32"/>
    <w:rsid w:val="009D00A1"/>
    <w:rsid w:val="009D0567"/>
    <w:rsid w:val="009D0AEA"/>
    <w:rsid w:val="009D23D0"/>
    <w:rsid w:val="009D2BA8"/>
    <w:rsid w:val="009D5A00"/>
    <w:rsid w:val="009D608E"/>
    <w:rsid w:val="009D685E"/>
    <w:rsid w:val="009D713C"/>
    <w:rsid w:val="009E0B32"/>
    <w:rsid w:val="009E154F"/>
    <w:rsid w:val="009E2B54"/>
    <w:rsid w:val="009E2EBD"/>
    <w:rsid w:val="009E37A7"/>
    <w:rsid w:val="009E3D28"/>
    <w:rsid w:val="009E3DE7"/>
    <w:rsid w:val="009E45A1"/>
    <w:rsid w:val="009E4691"/>
    <w:rsid w:val="009E5714"/>
    <w:rsid w:val="009E6074"/>
    <w:rsid w:val="009E7002"/>
    <w:rsid w:val="009E75AB"/>
    <w:rsid w:val="009F2A1C"/>
    <w:rsid w:val="009F4D04"/>
    <w:rsid w:val="009F65A2"/>
    <w:rsid w:val="009F75E6"/>
    <w:rsid w:val="009F76A1"/>
    <w:rsid w:val="00A02D18"/>
    <w:rsid w:val="00A02EF0"/>
    <w:rsid w:val="00A041B5"/>
    <w:rsid w:val="00A076E4"/>
    <w:rsid w:val="00A10388"/>
    <w:rsid w:val="00A1104B"/>
    <w:rsid w:val="00A116E6"/>
    <w:rsid w:val="00A118CD"/>
    <w:rsid w:val="00A12FCC"/>
    <w:rsid w:val="00A145F6"/>
    <w:rsid w:val="00A14FD9"/>
    <w:rsid w:val="00A15741"/>
    <w:rsid w:val="00A159B0"/>
    <w:rsid w:val="00A16C28"/>
    <w:rsid w:val="00A174FE"/>
    <w:rsid w:val="00A204C6"/>
    <w:rsid w:val="00A21431"/>
    <w:rsid w:val="00A214BC"/>
    <w:rsid w:val="00A2256D"/>
    <w:rsid w:val="00A2561D"/>
    <w:rsid w:val="00A25749"/>
    <w:rsid w:val="00A25AF4"/>
    <w:rsid w:val="00A269F3"/>
    <w:rsid w:val="00A26E02"/>
    <w:rsid w:val="00A27EEA"/>
    <w:rsid w:val="00A27FB7"/>
    <w:rsid w:val="00A30540"/>
    <w:rsid w:val="00A307A5"/>
    <w:rsid w:val="00A32404"/>
    <w:rsid w:val="00A330AF"/>
    <w:rsid w:val="00A34A09"/>
    <w:rsid w:val="00A3532C"/>
    <w:rsid w:val="00A36F1B"/>
    <w:rsid w:val="00A4010F"/>
    <w:rsid w:val="00A40399"/>
    <w:rsid w:val="00A407B6"/>
    <w:rsid w:val="00A40C41"/>
    <w:rsid w:val="00A41C36"/>
    <w:rsid w:val="00A4416A"/>
    <w:rsid w:val="00A4512A"/>
    <w:rsid w:val="00A451E6"/>
    <w:rsid w:val="00A45D38"/>
    <w:rsid w:val="00A46D12"/>
    <w:rsid w:val="00A52174"/>
    <w:rsid w:val="00A53EE4"/>
    <w:rsid w:val="00A54644"/>
    <w:rsid w:val="00A54C16"/>
    <w:rsid w:val="00A55B01"/>
    <w:rsid w:val="00A568B0"/>
    <w:rsid w:val="00A5711F"/>
    <w:rsid w:val="00A571BF"/>
    <w:rsid w:val="00A57D35"/>
    <w:rsid w:val="00A6031A"/>
    <w:rsid w:val="00A60859"/>
    <w:rsid w:val="00A62024"/>
    <w:rsid w:val="00A62122"/>
    <w:rsid w:val="00A62D2F"/>
    <w:rsid w:val="00A63BF2"/>
    <w:rsid w:val="00A63F86"/>
    <w:rsid w:val="00A646F3"/>
    <w:rsid w:val="00A6529D"/>
    <w:rsid w:val="00A65C25"/>
    <w:rsid w:val="00A661BF"/>
    <w:rsid w:val="00A67C3C"/>
    <w:rsid w:val="00A67CE7"/>
    <w:rsid w:val="00A70163"/>
    <w:rsid w:val="00A70952"/>
    <w:rsid w:val="00A70A2C"/>
    <w:rsid w:val="00A71CAC"/>
    <w:rsid w:val="00A72229"/>
    <w:rsid w:val="00A7241B"/>
    <w:rsid w:val="00A73238"/>
    <w:rsid w:val="00A737EB"/>
    <w:rsid w:val="00A73B70"/>
    <w:rsid w:val="00A76797"/>
    <w:rsid w:val="00A76D9B"/>
    <w:rsid w:val="00A77375"/>
    <w:rsid w:val="00A777EF"/>
    <w:rsid w:val="00A80DE7"/>
    <w:rsid w:val="00A81399"/>
    <w:rsid w:val="00A82762"/>
    <w:rsid w:val="00A82B63"/>
    <w:rsid w:val="00A83005"/>
    <w:rsid w:val="00A83094"/>
    <w:rsid w:val="00A831CD"/>
    <w:rsid w:val="00A8329C"/>
    <w:rsid w:val="00A84527"/>
    <w:rsid w:val="00A851FD"/>
    <w:rsid w:val="00A8609B"/>
    <w:rsid w:val="00A864C3"/>
    <w:rsid w:val="00A86BA2"/>
    <w:rsid w:val="00A86C1B"/>
    <w:rsid w:val="00A86F1F"/>
    <w:rsid w:val="00A87420"/>
    <w:rsid w:val="00A90EDA"/>
    <w:rsid w:val="00A91412"/>
    <w:rsid w:val="00A91935"/>
    <w:rsid w:val="00A92803"/>
    <w:rsid w:val="00A943B0"/>
    <w:rsid w:val="00A94AB6"/>
    <w:rsid w:val="00A95C98"/>
    <w:rsid w:val="00A96AC6"/>
    <w:rsid w:val="00A96E13"/>
    <w:rsid w:val="00AA1178"/>
    <w:rsid w:val="00AA1A94"/>
    <w:rsid w:val="00AA2122"/>
    <w:rsid w:val="00AA2657"/>
    <w:rsid w:val="00AA5EA7"/>
    <w:rsid w:val="00AA6D46"/>
    <w:rsid w:val="00AA7029"/>
    <w:rsid w:val="00AA73B1"/>
    <w:rsid w:val="00AA7ECF"/>
    <w:rsid w:val="00AA7F72"/>
    <w:rsid w:val="00AB0891"/>
    <w:rsid w:val="00AB149E"/>
    <w:rsid w:val="00AB2055"/>
    <w:rsid w:val="00AB250E"/>
    <w:rsid w:val="00AB3D4D"/>
    <w:rsid w:val="00AB4CEF"/>
    <w:rsid w:val="00AB6BA8"/>
    <w:rsid w:val="00AB7A45"/>
    <w:rsid w:val="00AC234A"/>
    <w:rsid w:val="00AC2B82"/>
    <w:rsid w:val="00AC2F1A"/>
    <w:rsid w:val="00AC39E8"/>
    <w:rsid w:val="00AC544D"/>
    <w:rsid w:val="00AC633F"/>
    <w:rsid w:val="00AC6C78"/>
    <w:rsid w:val="00AD0630"/>
    <w:rsid w:val="00AD105F"/>
    <w:rsid w:val="00AD1276"/>
    <w:rsid w:val="00AD1B26"/>
    <w:rsid w:val="00AD2A03"/>
    <w:rsid w:val="00AD64CD"/>
    <w:rsid w:val="00AD7760"/>
    <w:rsid w:val="00AE06B4"/>
    <w:rsid w:val="00AE33D2"/>
    <w:rsid w:val="00AE5204"/>
    <w:rsid w:val="00AE54AD"/>
    <w:rsid w:val="00AE5734"/>
    <w:rsid w:val="00AE5742"/>
    <w:rsid w:val="00AE577D"/>
    <w:rsid w:val="00AE591B"/>
    <w:rsid w:val="00AE61BF"/>
    <w:rsid w:val="00AE6A53"/>
    <w:rsid w:val="00AE6B7A"/>
    <w:rsid w:val="00AE6C91"/>
    <w:rsid w:val="00AE7608"/>
    <w:rsid w:val="00AE7873"/>
    <w:rsid w:val="00AF1411"/>
    <w:rsid w:val="00AF1EAC"/>
    <w:rsid w:val="00AF1F78"/>
    <w:rsid w:val="00AF202E"/>
    <w:rsid w:val="00AF4F9A"/>
    <w:rsid w:val="00AF5033"/>
    <w:rsid w:val="00AF54DF"/>
    <w:rsid w:val="00AF5676"/>
    <w:rsid w:val="00AF5D89"/>
    <w:rsid w:val="00AF7FFA"/>
    <w:rsid w:val="00B01626"/>
    <w:rsid w:val="00B02083"/>
    <w:rsid w:val="00B02803"/>
    <w:rsid w:val="00B02CE8"/>
    <w:rsid w:val="00B03668"/>
    <w:rsid w:val="00B03C36"/>
    <w:rsid w:val="00B04B68"/>
    <w:rsid w:val="00B051C6"/>
    <w:rsid w:val="00B05B93"/>
    <w:rsid w:val="00B05E7E"/>
    <w:rsid w:val="00B075F4"/>
    <w:rsid w:val="00B10ED7"/>
    <w:rsid w:val="00B10FD3"/>
    <w:rsid w:val="00B11B25"/>
    <w:rsid w:val="00B11D9E"/>
    <w:rsid w:val="00B12F20"/>
    <w:rsid w:val="00B130B7"/>
    <w:rsid w:val="00B13E76"/>
    <w:rsid w:val="00B1621F"/>
    <w:rsid w:val="00B17333"/>
    <w:rsid w:val="00B17911"/>
    <w:rsid w:val="00B17F12"/>
    <w:rsid w:val="00B17FC2"/>
    <w:rsid w:val="00B21BC4"/>
    <w:rsid w:val="00B21E4E"/>
    <w:rsid w:val="00B21EE8"/>
    <w:rsid w:val="00B22124"/>
    <w:rsid w:val="00B222C6"/>
    <w:rsid w:val="00B22C94"/>
    <w:rsid w:val="00B2401B"/>
    <w:rsid w:val="00B24B12"/>
    <w:rsid w:val="00B24BB6"/>
    <w:rsid w:val="00B26190"/>
    <w:rsid w:val="00B27407"/>
    <w:rsid w:val="00B27F34"/>
    <w:rsid w:val="00B306CE"/>
    <w:rsid w:val="00B31532"/>
    <w:rsid w:val="00B33490"/>
    <w:rsid w:val="00B35EA6"/>
    <w:rsid w:val="00B36D58"/>
    <w:rsid w:val="00B376BB"/>
    <w:rsid w:val="00B419DC"/>
    <w:rsid w:val="00B432F8"/>
    <w:rsid w:val="00B433C8"/>
    <w:rsid w:val="00B44964"/>
    <w:rsid w:val="00B4642E"/>
    <w:rsid w:val="00B47667"/>
    <w:rsid w:val="00B47C5F"/>
    <w:rsid w:val="00B50B1D"/>
    <w:rsid w:val="00B51236"/>
    <w:rsid w:val="00B51841"/>
    <w:rsid w:val="00B518BB"/>
    <w:rsid w:val="00B51E67"/>
    <w:rsid w:val="00B51F21"/>
    <w:rsid w:val="00B525B8"/>
    <w:rsid w:val="00B52661"/>
    <w:rsid w:val="00B52AFF"/>
    <w:rsid w:val="00B539C5"/>
    <w:rsid w:val="00B540AC"/>
    <w:rsid w:val="00B5418B"/>
    <w:rsid w:val="00B55C6F"/>
    <w:rsid w:val="00B56C16"/>
    <w:rsid w:val="00B56C41"/>
    <w:rsid w:val="00B609D2"/>
    <w:rsid w:val="00B60AD6"/>
    <w:rsid w:val="00B62EBF"/>
    <w:rsid w:val="00B62F81"/>
    <w:rsid w:val="00B63020"/>
    <w:rsid w:val="00B63136"/>
    <w:rsid w:val="00B637C6"/>
    <w:rsid w:val="00B63A70"/>
    <w:rsid w:val="00B63B7A"/>
    <w:rsid w:val="00B65EF3"/>
    <w:rsid w:val="00B67E88"/>
    <w:rsid w:val="00B713DF"/>
    <w:rsid w:val="00B72FAB"/>
    <w:rsid w:val="00B7367B"/>
    <w:rsid w:val="00B73E7D"/>
    <w:rsid w:val="00B741D2"/>
    <w:rsid w:val="00B74494"/>
    <w:rsid w:val="00B7475F"/>
    <w:rsid w:val="00B75014"/>
    <w:rsid w:val="00B75678"/>
    <w:rsid w:val="00B7682C"/>
    <w:rsid w:val="00B80617"/>
    <w:rsid w:val="00B80FF6"/>
    <w:rsid w:val="00B814ED"/>
    <w:rsid w:val="00B8155B"/>
    <w:rsid w:val="00B8161F"/>
    <w:rsid w:val="00B81CBE"/>
    <w:rsid w:val="00B820F3"/>
    <w:rsid w:val="00B82FCE"/>
    <w:rsid w:val="00B83BF2"/>
    <w:rsid w:val="00B83DA2"/>
    <w:rsid w:val="00B84133"/>
    <w:rsid w:val="00B84A21"/>
    <w:rsid w:val="00B84B4E"/>
    <w:rsid w:val="00B85361"/>
    <w:rsid w:val="00B85C7A"/>
    <w:rsid w:val="00B878F6"/>
    <w:rsid w:val="00B87A76"/>
    <w:rsid w:val="00B87AE1"/>
    <w:rsid w:val="00B87DE3"/>
    <w:rsid w:val="00B90CE6"/>
    <w:rsid w:val="00B90FEE"/>
    <w:rsid w:val="00B91FDE"/>
    <w:rsid w:val="00B92A47"/>
    <w:rsid w:val="00B92C1B"/>
    <w:rsid w:val="00B93C8B"/>
    <w:rsid w:val="00B94E07"/>
    <w:rsid w:val="00B95976"/>
    <w:rsid w:val="00B963BF"/>
    <w:rsid w:val="00BA132F"/>
    <w:rsid w:val="00BA180A"/>
    <w:rsid w:val="00BA18C5"/>
    <w:rsid w:val="00BA2064"/>
    <w:rsid w:val="00BA2339"/>
    <w:rsid w:val="00BA2FC5"/>
    <w:rsid w:val="00BA4539"/>
    <w:rsid w:val="00BA65CD"/>
    <w:rsid w:val="00BA7CE3"/>
    <w:rsid w:val="00BA7E77"/>
    <w:rsid w:val="00BB014E"/>
    <w:rsid w:val="00BB0890"/>
    <w:rsid w:val="00BB2CAC"/>
    <w:rsid w:val="00BB3461"/>
    <w:rsid w:val="00BB6C30"/>
    <w:rsid w:val="00BB6F0A"/>
    <w:rsid w:val="00BB769E"/>
    <w:rsid w:val="00BC007C"/>
    <w:rsid w:val="00BC18C1"/>
    <w:rsid w:val="00BC2A38"/>
    <w:rsid w:val="00BC2A61"/>
    <w:rsid w:val="00BC301C"/>
    <w:rsid w:val="00BC4973"/>
    <w:rsid w:val="00BC54DA"/>
    <w:rsid w:val="00BC6A93"/>
    <w:rsid w:val="00BC7C7B"/>
    <w:rsid w:val="00BD183B"/>
    <w:rsid w:val="00BD3009"/>
    <w:rsid w:val="00BD33A2"/>
    <w:rsid w:val="00BD4975"/>
    <w:rsid w:val="00BD4C95"/>
    <w:rsid w:val="00BD6053"/>
    <w:rsid w:val="00BD618B"/>
    <w:rsid w:val="00BD6B74"/>
    <w:rsid w:val="00BE00E6"/>
    <w:rsid w:val="00BE0EBE"/>
    <w:rsid w:val="00BE179C"/>
    <w:rsid w:val="00BE2230"/>
    <w:rsid w:val="00BE2317"/>
    <w:rsid w:val="00BE3801"/>
    <w:rsid w:val="00BE393B"/>
    <w:rsid w:val="00BE4929"/>
    <w:rsid w:val="00BE7660"/>
    <w:rsid w:val="00BF132B"/>
    <w:rsid w:val="00BF1ABC"/>
    <w:rsid w:val="00BF1E97"/>
    <w:rsid w:val="00BF2F34"/>
    <w:rsid w:val="00BF2FFB"/>
    <w:rsid w:val="00BF36F9"/>
    <w:rsid w:val="00BF41AA"/>
    <w:rsid w:val="00BF4565"/>
    <w:rsid w:val="00BF5C5F"/>
    <w:rsid w:val="00BF5F38"/>
    <w:rsid w:val="00BF6DFB"/>
    <w:rsid w:val="00C016EB"/>
    <w:rsid w:val="00C03F90"/>
    <w:rsid w:val="00C04384"/>
    <w:rsid w:val="00C04B12"/>
    <w:rsid w:val="00C04C35"/>
    <w:rsid w:val="00C04EE2"/>
    <w:rsid w:val="00C0520B"/>
    <w:rsid w:val="00C05AD8"/>
    <w:rsid w:val="00C061DE"/>
    <w:rsid w:val="00C07466"/>
    <w:rsid w:val="00C07689"/>
    <w:rsid w:val="00C07B4A"/>
    <w:rsid w:val="00C11948"/>
    <w:rsid w:val="00C11DAE"/>
    <w:rsid w:val="00C120B1"/>
    <w:rsid w:val="00C129BC"/>
    <w:rsid w:val="00C13580"/>
    <w:rsid w:val="00C15B7E"/>
    <w:rsid w:val="00C168B6"/>
    <w:rsid w:val="00C17038"/>
    <w:rsid w:val="00C177BB"/>
    <w:rsid w:val="00C17ADA"/>
    <w:rsid w:val="00C2128D"/>
    <w:rsid w:val="00C216AA"/>
    <w:rsid w:val="00C22737"/>
    <w:rsid w:val="00C2291F"/>
    <w:rsid w:val="00C22B12"/>
    <w:rsid w:val="00C24B6F"/>
    <w:rsid w:val="00C256E7"/>
    <w:rsid w:val="00C25C20"/>
    <w:rsid w:val="00C25C21"/>
    <w:rsid w:val="00C25C73"/>
    <w:rsid w:val="00C26E8D"/>
    <w:rsid w:val="00C2797B"/>
    <w:rsid w:val="00C305B6"/>
    <w:rsid w:val="00C30B9C"/>
    <w:rsid w:val="00C30BB7"/>
    <w:rsid w:val="00C33C16"/>
    <w:rsid w:val="00C33D09"/>
    <w:rsid w:val="00C3435C"/>
    <w:rsid w:val="00C353A9"/>
    <w:rsid w:val="00C36E64"/>
    <w:rsid w:val="00C375BC"/>
    <w:rsid w:val="00C37B35"/>
    <w:rsid w:val="00C40806"/>
    <w:rsid w:val="00C41810"/>
    <w:rsid w:val="00C41DCA"/>
    <w:rsid w:val="00C420FD"/>
    <w:rsid w:val="00C4310D"/>
    <w:rsid w:val="00C4487A"/>
    <w:rsid w:val="00C45BA6"/>
    <w:rsid w:val="00C46D97"/>
    <w:rsid w:val="00C46E2C"/>
    <w:rsid w:val="00C47589"/>
    <w:rsid w:val="00C47C7E"/>
    <w:rsid w:val="00C502B1"/>
    <w:rsid w:val="00C50315"/>
    <w:rsid w:val="00C504FE"/>
    <w:rsid w:val="00C5101A"/>
    <w:rsid w:val="00C51910"/>
    <w:rsid w:val="00C5291E"/>
    <w:rsid w:val="00C52FBA"/>
    <w:rsid w:val="00C55F49"/>
    <w:rsid w:val="00C561A6"/>
    <w:rsid w:val="00C5644F"/>
    <w:rsid w:val="00C56823"/>
    <w:rsid w:val="00C56B69"/>
    <w:rsid w:val="00C56C38"/>
    <w:rsid w:val="00C57738"/>
    <w:rsid w:val="00C62329"/>
    <w:rsid w:val="00C63728"/>
    <w:rsid w:val="00C64DCB"/>
    <w:rsid w:val="00C65803"/>
    <w:rsid w:val="00C65F9B"/>
    <w:rsid w:val="00C66C9A"/>
    <w:rsid w:val="00C67BE8"/>
    <w:rsid w:val="00C70B4D"/>
    <w:rsid w:val="00C71C3B"/>
    <w:rsid w:val="00C71C8A"/>
    <w:rsid w:val="00C73808"/>
    <w:rsid w:val="00C738A0"/>
    <w:rsid w:val="00C73B09"/>
    <w:rsid w:val="00C73D22"/>
    <w:rsid w:val="00C73EB9"/>
    <w:rsid w:val="00C73EEC"/>
    <w:rsid w:val="00C748AC"/>
    <w:rsid w:val="00C7595F"/>
    <w:rsid w:val="00C763D5"/>
    <w:rsid w:val="00C769B1"/>
    <w:rsid w:val="00C77982"/>
    <w:rsid w:val="00C77B28"/>
    <w:rsid w:val="00C800E5"/>
    <w:rsid w:val="00C80ADF"/>
    <w:rsid w:val="00C80CB5"/>
    <w:rsid w:val="00C8145A"/>
    <w:rsid w:val="00C837FE"/>
    <w:rsid w:val="00C84665"/>
    <w:rsid w:val="00C867F8"/>
    <w:rsid w:val="00C86A54"/>
    <w:rsid w:val="00C87318"/>
    <w:rsid w:val="00C87B0F"/>
    <w:rsid w:val="00C90473"/>
    <w:rsid w:val="00C91103"/>
    <w:rsid w:val="00C924B6"/>
    <w:rsid w:val="00C92699"/>
    <w:rsid w:val="00C9305E"/>
    <w:rsid w:val="00C93A8C"/>
    <w:rsid w:val="00C93AFC"/>
    <w:rsid w:val="00C9543C"/>
    <w:rsid w:val="00C95EC5"/>
    <w:rsid w:val="00C97882"/>
    <w:rsid w:val="00C97FA9"/>
    <w:rsid w:val="00CA084A"/>
    <w:rsid w:val="00CA0AF4"/>
    <w:rsid w:val="00CA16F0"/>
    <w:rsid w:val="00CA1ABA"/>
    <w:rsid w:val="00CA28A4"/>
    <w:rsid w:val="00CA2A5A"/>
    <w:rsid w:val="00CA33ED"/>
    <w:rsid w:val="00CA36EB"/>
    <w:rsid w:val="00CA5B36"/>
    <w:rsid w:val="00CA71E8"/>
    <w:rsid w:val="00CA7DC9"/>
    <w:rsid w:val="00CB00CD"/>
    <w:rsid w:val="00CB02B9"/>
    <w:rsid w:val="00CB0D60"/>
    <w:rsid w:val="00CB0DBA"/>
    <w:rsid w:val="00CB3214"/>
    <w:rsid w:val="00CB32C9"/>
    <w:rsid w:val="00CB41CA"/>
    <w:rsid w:val="00CB429A"/>
    <w:rsid w:val="00CB5614"/>
    <w:rsid w:val="00CB6155"/>
    <w:rsid w:val="00CB6582"/>
    <w:rsid w:val="00CB69D3"/>
    <w:rsid w:val="00CB7052"/>
    <w:rsid w:val="00CC09B8"/>
    <w:rsid w:val="00CC0A1C"/>
    <w:rsid w:val="00CC22B8"/>
    <w:rsid w:val="00CC2521"/>
    <w:rsid w:val="00CC2D05"/>
    <w:rsid w:val="00CC320B"/>
    <w:rsid w:val="00CC411E"/>
    <w:rsid w:val="00CC4132"/>
    <w:rsid w:val="00CC474D"/>
    <w:rsid w:val="00CC5A0F"/>
    <w:rsid w:val="00CC5C8C"/>
    <w:rsid w:val="00CC5DC9"/>
    <w:rsid w:val="00CC742B"/>
    <w:rsid w:val="00CD1DC7"/>
    <w:rsid w:val="00CD38AA"/>
    <w:rsid w:val="00CD414B"/>
    <w:rsid w:val="00CD477A"/>
    <w:rsid w:val="00CD5C1A"/>
    <w:rsid w:val="00CD60D4"/>
    <w:rsid w:val="00CD6373"/>
    <w:rsid w:val="00CD7F1D"/>
    <w:rsid w:val="00CE102C"/>
    <w:rsid w:val="00CE26B8"/>
    <w:rsid w:val="00CE2EB2"/>
    <w:rsid w:val="00CE3A35"/>
    <w:rsid w:val="00CE3E93"/>
    <w:rsid w:val="00CE4006"/>
    <w:rsid w:val="00CE4501"/>
    <w:rsid w:val="00CE46FC"/>
    <w:rsid w:val="00CE49BC"/>
    <w:rsid w:val="00CE4B28"/>
    <w:rsid w:val="00CE4DB0"/>
    <w:rsid w:val="00CE55FC"/>
    <w:rsid w:val="00CE6444"/>
    <w:rsid w:val="00CE6749"/>
    <w:rsid w:val="00CE6863"/>
    <w:rsid w:val="00CE6B59"/>
    <w:rsid w:val="00CE6F58"/>
    <w:rsid w:val="00CE7D79"/>
    <w:rsid w:val="00CE7F6A"/>
    <w:rsid w:val="00CF0E90"/>
    <w:rsid w:val="00CF184E"/>
    <w:rsid w:val="00CF1D61"/>
    <w:rsid w:val="00CF34A3"/>
    <w:rsid w:val="00CF38CB"/>
    <w:rsid w:val="00CF5BF8"/>
    <w:rsid w:val="00CF5E45"/>
    <w:rsid w:val="00CF6020"/>
    <w:rsid w:val="00CF678B"/>
    <w:rsid w:val="00CF6C40"/>
    <w:rsid w:val="00CF743F"/>
    <w:rsid w:val="00CF761C"/>
    <w:rsid w:val="00CF77DC"/>
    <w:rsid w:val="00CF7AE3"/>
    <w:rsid w:val="00D0022D"/>
    <w:rsid w:val="00D008B5"/>
    <w:rsid w:val="00D00C22"/>
    <w:rsid w:val="00D01178"/>
    <w:rsid w:val="00D021B9"/>
    <w:rsid w:val="00D0327B"/>
    <w:rsid w:val="00D03604"/>
    <w:rsid w:val="00D03649"/>
    <w:rsid w:val="00D042E1"/>
    <w:rsid w:val="00D043BF"/>
    <w:rsid w:val="00D06A75"/>
    <w:rsid w:val="00D10CCD"/>
    <w:rsid w:val="00D1101B"/>
    <w:rsid w:val="00D111B3"/>
    <w:rsid w:val="00D113C1"/>
    <w:rsid w:val="00D121B1"/>
    <w:rsid w:val="00D12565"/>
    <w:rsid w:val="00D12830"/>
    <w:rsid w:val="00D14F3E"/>
    <w:rsid w:val="00D15DC6"/>
    <w:rsid w:val="00D15F91"/>
    <w:rsid w:val="00D162EE"/>
    <w:rsid w:val="00D16F1D"/>
    <w:rsid w:val="00D17905"/>
    <w:rsid w:val="00D17A82"/>
    <w:rsid w:val="00D17E7B"/>
    <w:rsid w:val="00D21F11"/>
    <w:rsid w:val="00D22966"/>
    <w:rsid w:val="00D22F6E"/>
    <w:rsid w:val="00D248BC"/>
    <w:rsid w:val="00D30077"/>
    <w:rsid w:val="00D30578"/>
    <w:rsid w:val="00D31077"/>
    <w:rsid w:val="00D310D3"/>
    <w:rsid w:val="00D31B33"/>
    <w:rsid w:val="00D31FF8"/>
    <w:rsid w:val="00D334C9"/>
    <w:rsid w:val="00D33E78"/>
    <w:rsid w:val="00D349AC"/>
    <w:rsid w:val="00D34E81"/>
    <w:rsid w:val="00D350D7"/>
    <w:rsid w:val="00D3557D"/>
    <w:rsid w:val="00D35EBA"/>
    <w:rsid w:val="00D36612"/>
    <w:rsid w:val="00D36F42"/>
    <w:rsid w:val="00D37187"/>
    <w:rsid w:val="00D4190E"/>
    <w:rsid w:val="00D42558"/>
    <w:rsid w:val="00D4287F"/>
    <w:rsid w:val="00D430E6"/>
    <w:rsid w:val="00D43AC6"/>
    <w:rsid w:val="00D4416D"/>
    <w:rsid w:val="00D441CE"/>
    <w:rsid w:val="00D44301"/>
    <w:rsid w:val="00D44394"/>
    <w:rsid w:val="00D45210"/>
    <w:rsid w:val="00D455EF"/>
    <w:rsid w:val="00D46463"/>
    <w:rsid w:val="00D4663C"/>
    <w:rsid w:val="00D47641"/>
    <w:rsid w:val="00D47F00"/>
    <w:rsid w:val="00D50E2E"/>
    <w:rsid w:val="00D50E6A"/>
    <w:rsid w:val="00D5104C"/>
    <w:rsid w:val="00D513D2"/>
    <w:rsid w:val="00D51649"/>
    <w:rsid w:val="00D52837"/>
    <w:rsid w:val="00D52C81"/>
    <w:rsid w:val="00D52C88"/>
    <w:rsid w:val="00D5326B"/>
    <w:rsid w:val="00D53554"/>
    <w:rsid w:val="00D54395"/>
    <w:rsid w:val="00D543D6"/>
    <w:rsid w:val="00D5520D"/>
    <w:rsid w:val="00D567B5"/>
    <w:rsid w:val="00D571D4"/>
    <w:rsid w:val="00D61D48"/>
    <w:rsid w:val="00D624BE"/>
    <w:rsid w:val="00D628D2"/>
    <w:rsid w:val="00D65817"/>
    <w:rsid w:val="00D662B3"/>
    <w:rsid w:val="00D664D0"/>
    <w:rsid w:val="00D6700A"/>
    <w:rsid w:val="00D6763A"/>
    <w:rsid w:val="00D72270"/>
    <w:rsid w:val="00D728FC"/>
    <w:rsid w:val="00D753D2"/>
    <w:rsid w:val="00D7621C"/>
    <w:rsid w:val="00D76BD5"/>
    <w:rsid w:val="00D806E5"/>
    <w:rsid w:val="00D80F1C"/>
    <w:rsid w:val="00D81054"/>
    <w:rsid w:val="00D815AC"/>
    <w:rsid w:val="00D81F58"/>
    <w:rsid w:val="00D839CA"/>
    <w:rsid w:val="00D83EFD"/>
    <w:rsid w:val="00D84184"/>
    <w:rsid w:val="00D84AE6"/>
    <w:rsid w:val="00D8526B"/>
    <w:rsid w:val="00D855F5"/>
    <w:rsid w:val="00D85A68"/>
    <w:rsid w:val="00D8700C"/>
    <w:rsid w:val="00D8732B"/>
    <w:rsid w:val="00D87422"/>
    <w:rsid w:val="00D91F21"/>
    <w:rsid w:val="00D9200E"/>
    <w:rsid w:val="00D922DE"/>
    <w:rsid w:val="00D92955"/>
    <w:rsid w:val="00D92A65"/>
    <w:rsid w:val="00D935CA"/>
    <w:rsid w:val="00D93601"/>
    <w:rsid w:val="00D937CF"/>
    <w:rsid w:val="00D93FB6"/>
    <w:rsid w:val="00D9402C"/>
    <w:rsid w:val="00D9428C"/>
    <w:rsid w:val="00D9487B"/>
    <w:rsid w:val="00D94B0A"/>
    <w:rsid w:val="00D95928"/>
    <w:rsid w:val="00D959C1"/>
    <w:rsid w:val="00D95FCC"/>
    <w:rsid w:val="00D9774E"/>
    <w:rsid w:val="00D97C72"/>
    <w:rsid w:val="00DA09FB"/>
    <w:rsid w:val="00DA1A63"/>
    <w:rsid w:val="00DA241E"/>
    <w:rsid w:val="00DA25F9"/>
    <w:rsid w:val="00DA4067"/>
    <w:rsid w:val="00DA4BBD"/>
    <w:rsid w:val="00DA4D07"/>
    <w:rsid w:val="00DA5A26"/>
    <w:rsid w:val="00DA64D1"/>
    <w:rsid w:val="00DA6837"/>
    <w:rsid w:val="00DA76CF"/>
    <w:rsid w:val="00DA77DE"/>
    <w:rsid w:val="00DB0573"/>
    <w:rsid w:val="00DB0754"/>
    <w:rsid w:val="00DB0867"/>
    <w:rsid w:val="00DB1ADF"/>
    <w:rsid w:val="00DB37A1"/>
    <w:rsid w:val="00DB3CD4"/>
    <w:rsid w:val="00DB64C4"/>
    <w:rsid w:val="00DB7BDB"/>
    <w:rsid w:val="00DC0215"/>
    <w:rsid w:val="00DC26B0"/>
    <w:rsid w:val="00DC2AC9"/>
    <w:rsid w:val="00DC4A59"/>
    <w:rsid w:val="00DC59DA"/>
    <w:rsid w:val="00DC65B0"/>
    <w:rsid w:val="00DC7590"/>
    <w:rsid w:val="00DC7F26"/>
    <w:rsid w:val="00DD0EE0"/>
    <w:rsid w:val="00DD2E95"/>
    <w:rsid w:val="00DD44C2"/>
    <w:rsid w:val="00DD48DA"/>
    <w:rsid w:val="00DD63C3"/>
    <w:rsid w:val="00DD7167"/>
    <w:rsid w:val="00DD7F4C"/>
    <w:rsid w:val="00DE0EBC"/>
    <w:rsid w:val="00DE0F62"/>
    <w:rsid w:val="00DE1197"/>
    <w:rsid w:val="00DE2D55"/>
    <w:rsid w:val="00DE3207"/>
    <w:rsid w:val="00DE35D1"/>
    <w:rsid w:val="00DE3BA5"/>
    <w:rsid w:val="00DE5083"/>
    <w:rsid w:val="00DE5559"/>
    <w:rsid w:val="00DE5C70"/>
    <w:rsid w:val="00DE6950"/>
    <w:rsid w:val="00DE6CCD"/>
    <w:rsid w:val="00DE7457"/>
    <w:rsid w:val="00DE76C6"/>
    <w:rsid w:val="00DF0DFC"/>
    <w:rsid w:val="00DF199F"/>
    <w:rsid w:val="00DF2146"/>
    <w:rsid w:val="00DF2552"/>
    <w:rsid w:val="00DF3A1A"/>
    <w:rsid w:val="00DF3C5C"/>
    <w:rsid w:val="00DF412A"/>
    <w:rsid w:val="00DF6ED0"/>
    <w:rsid w:val="00DF6FC1"/>
    <w:rsid w:val="00DF75B8"/>
    <w:rsid w:val="00DF7663"/>
    <w:rsid w:val="00DF76D9"/>
    <w:rsid w:val="00DF79FB"/>
    <w:rsid w:val="00DF7F0C"/>
    <w:rsid w:val="00E00098"/>
    <w:rsid w:val="00E00B2C"/>
    <w:rsid w:val="00E0147B"/>
    <w:rsid w:val="00E0226C"/>
    <w:rsid w:val="00E022E2"/>
    <w:rsid w:val="00E0278E"/>
    <w:rsid w:val="00E037C3"/>
    <w:rsid w:val="00E0414B"/>
    <w:rsid w:val="00E0674D"/>
    <w:rsid w:val="00E06949"/>
    <w:rsid w:val="00E10388"/>
    <w:rsid w:val="00E111DF"/>
    <w:rsid w:val="00E116AA"/>
    <w:rsid w:val="00E11EEE"/>
    <w:rsid w:val="00E1213E"/>
    <w:rsid w:val="00E121DE"/>
    <w:rsid w:val="00E1299D"/>
    <w:rsid w:val="00E12AEA"/>
    <w:rsid w:val="00E1347E"/>
    <w:rsid w:val="00E14036"/>
    <w:rsid w:val="00E179D3"/>
    <w:rsid w:val="00E22FD1"/>
    <w:rsid w:val="00E23632"/>
    <w:rsid w:val="00E236BE"/>
    <w:rsid w:val="00E23A3D"/>
    <w:rsid w:val="00E24268"/>
    <w:rsid w:val="00E243C6"/>
    <w:rsid w:val="00E2538C"/>
    <w:rsid w:val="00E26CE0"/>
    <w:rsid w:val="00E27478"/>
    <w:rsid w:val="00E275F9"/>
    <w:rsid w:val="00E276E2"/>
    <w:rsid w:val="00E306B0"/>
    <w:rsid w:val="00E30769"/>
    <w:rsid w:val="00E30C35"/>
    <w:rsid w:val="00E349BA"/>
    <w:rsid w:val="00E34B11"/>
    <w:rsid w:val="00E34E6C"/>
    <w:rsid w:val="00E35E65"/>
    <w:rsid w:val="00E363E5"/>
    <w:rsid w:val="00E36B8D"/>
    <w:rsid w:val="00E40E7E"/>
    <w:rsid w:val="00E410A8"/>
    <w:rsid w:val="00E410F2"/>
    <w:rsid w:val="00E41C0F"/>
    <w:rsid w:val="00E41D76"/>
    <w:rsid w:val="00E42040"/>
    <w:rsid w:val="00E43639"/>
    <w:rsid w:val="00E436DB"/>
    <w:rsid w:val="00E43962"/>
    <w:rsid w:val="00E4414C"/>
    <w:rsid w:val="00E44727"/>
    <w:rsid w:val="00E44D5D"/>
    <w:rsid w:val="00E44E7E"/>
    <w:rsid w:val="00E44FE7"/>
    <w:rsid w:val="00E45E89"/>
    <w:rsid w:val="00E46209"/>
    <w:rsid w:val="00E475B9"/>
    <w:rsid w:val="00E47B0F"/>
    <w:rsid w:val="00E5145A"/>
    <w:rsid w:val="00E51F1B"/>
    <w:rsid w:val="00E52C5B"/>
    <w:rsid w:val="00E532BC"/>
    <w:rsid w:val="00E53D9E"/>
    <w:rsid w:val="00E53FAC"/>
    <w:rsid w:val="00E54462"/>
    <w:rsid w:val="00E54AAA"/>
    <w:rsid w:val="00E5545D"/>
    <w:rsid w:val="00E556D4"/>
    <w:rsid w:val="00E559B6"/>
    <w:rsid w:val="00E561BE"/>
    <w:rsid w:val="00E56CFE"/>
    <w:rsid w:val="00E56E64"/>
    <w:rsid w:val="00E57192"/>
    <w:rsid w:val="00E57699"/>
    <w:rsid w:val="00E608A0"/>
    <w:rsid w:val="00E61D5E"/>
    <w:rsid w:val="00E621CC"/>
    <w:rsid w:val="00E62300"/>
    <w:rsid w:val="00E629FA"/>
    <w:rsid w:val="00E63A21"/>
    <w:rsid w:val="00E63B84"/>
    <w:rsid w:val="00E63DED"/>
    <w:rsid w:val="00E63E38"/>
    <w:rsid w:val="00E644EF"/>
    <w:rsid w:val="00E645B0"/>
    <w:rsid w:val="00E64AB2"/>
    <w:rsid w:val="00E64C0E"/>
    <w:rsid w:val="00E64E41"/>
    <w:rsid w:val="00E65134"/>
    <w:rsid w:val="00E658C8"/>
    <w:rsid w:val="00E6729C"/>
    <w:rsid w:val="00E67741"/>
    <w:rsid w:val="00E67A25"/>
    <w:rsid w:val="00E70932"/>
    <w:rsid w:val="00E71C3B"/>
    <w:rsid w:val="00E73BE6"/>
    <w:rsid w:val="00E743B7"/>
    <w:rsid w:val="00E75435"/>
    <w:rsid w:val="00E75ACF"/>
    <w:rsid w:val="00E7604F"/>
    <w:rsid w:val="00E7651B"/>
    <w:rsid w:val="00E76AC0"/>
    <w:rsid w:val="00E76B2C"/>
    <w:rsid w:val="00E773A6"/>
    <w:rsid w:val="00E7748A"/>
    <w:rsid w:val="00E77A09"/>
    <w:rsid w:val="00E8100E"/>
    <w:rsid w:val="00E81394"/>
    <w:rsid w:val="00E81445"/>
    <w:rsid w:val="00E81480"/>
    <w:rsid w:val="00E826FA"/>
    <w:rsid w:val="00E82816"/>
    <w:rsid w:val="00E83AE3"/>
    <w:rsid w:val="00E84973"/>
    <w:rsid w:val="00E84976"/>
    <w:rsid w:val="00E85F39"/>
    <w:rsid w:val="00E8742C"/>
    <w:rsid w:val="00E878EF"/>
    <w:rsid w:val="00E900B3"/>
    <w:rsid w:val="00E92195"/>
    <w:rsid w:val="00E9307E"/>
    <w:rsid w:val="00E93335"/>
    <w:rsid w:val="00E95951"/>
    <w:rsid w:val="00E97D11"/>
    <w:rsid w:val="00E97FEC"/>
    <w:rsid w:val="00EA2D32"/>
    <w:rsid w:val="00EA3242"/>
    <w:rsid w:val="00EA3EDB"/>
    <w:rsid w:val="00EA3FE2"/>
    <w:rsid w:val="00EA4422"/>
    <w:rsid w:val="00EA6043"/>
    <w:rsid w:val="00EA6CE1"/>
    <w:rsid w:val="00EA7530"/>
    <w:rsid w:val="00EB090A"/>
    <w:rsid w:val="00EB2296"/>
    <w:rsid w:val="00EB2DED"/>
    <w:rsid w:val="00EB492F"/>
    <w:rsid w:val="00EB595A"/>
    <w:rsid w:val="00EB5A37"/>
    <w:rsid w:val="00EB6A95"/>
    <w:rsid w:val="00EB6EEF"/>
    <w:rsid w:val="00EB7219"/>
    <w:rsid w:val="00EB784B"/>
    <w:rsid w:val="00EC039B"/>
    <w:rsid w:val="00EC08CE"/>
    <w:rsid w:val="00EC2941"/>
    <w:rsid w:val="00EC2DEC"/>
    <w:rsid w:val="00EC4203"/>
    <w:rsid w:val="00EC4752"/>
    <w:rsid w:val="00EC7BB4"/>
    <w:rsid w:val="00ED08D9"/>
    <w:rsid w:val="00ED10E7"/>
    <w:rsid w:val="00ED2492"/>
    <w:rsid w:val="00ED2FDA"/>
    <w:rsid w:val="00ED4FDF"/>
    <w:rsid w:val="00ED650F"/>
    <w:rsid w:val="00ED676D"/>
    <w:rsid w:val="00ED6797"/>
    <w:rsid w:val="00ED687C"/>
    <w:rsid w:val="00ED6A64"/>
    <w:rsid w:val="00EE00CF"/>
    <w:rsid w:val="00EE0E60"/>
    <w:rsid w:val="00EE15D9"/>
    <w:rsid w:val="00EE1B87"/>
    <w:rsid w:val="00EE2BD6"/>
    <w:rsid w:val="00EE2D69"/>
    <w:rsid w:val="00EE35DE"/>
    <w:rsid w:val="00EE4BE6"/>
    <w:rsid w:val="00EE5107"/>
    <w:rsid w:val="00EE6E13"/>
    <w:rsid w:val="00EE7036"/>
    <w:rsid w:val="00EE7A7F"/>
    <w:rsid w:val="00EF2B13"/>
    <w:rsid w:val="00EF3A98"/>
    <w:rsid w:val="00EF429C"/>
    <w:rsid w:val="00EF4E05"/>
    <w:rsid w:val="00EF566F"/>
    <w:rsid w:val="00EF5FA3"/>
    <w:rsid w:val="00EF61B6"/>
    <w:rsid w:val="00EF64D1"/>
    <w:rsid w:val="00EF6743"/>
    <w:rsid w:val="00EF711E"/>
    <w:rsid w:val="00F0014D"/>
    <w:rsid w:val="00F01A4C"/>
    <w:rsid w:val="00F0294A"/>
    <w:rsid w:val="00F02C18"/>
    <w:rsid w:val="00F032CA"/>
    <w:rsid w:val="00F0380C"/>
    <w:rsid w:val="00F05F2B"/>
    <w:rsid w:val="00F06396"/>
    <w:rsid w:val="00F069FD"/>
    <w:rsid w:val="00F06EEE"/>
    <w:rsid w:val="00F07D06"/>
    <w:rsid w:val="00F10B54"/>
    <w:rsid w:val="00F10DB5"/>
    <w:rsid w:val="00F10E70"/>
    <w:rsid w:val="00F11687"/>
    <w:rsid w:val="00F12426"/>
    <w:rsid w:val="00F126ED"/>
    <w:rsid w:val="00F144EA"/>
    <w:rsid w:val="00F15CCD"/>
    <w:rsid w:val="00F20E94"/>
    <w:rsid w:val="00F217C2"/>
    <w:rsid w:val="00F219FB"/>
    <w:rsid w:val="00F21F1E"/>
    <w:rsid w:val="00F227D4"/>
    <w:rsid w:val="00F22ABD"/>
    <w:rsid w:val="00F22B35"/>
    <w:rsid w:val="00F23369"/>
    <w:rsid w:val="00F24B5F"/>
    <w:rsid w:val="00F254C4"/>
    <w:rsid w:val="00F277AB"/>
    <w:rsid w:val="00F27F0E"/>
    <w:rsid w:val="00F304FC"/>
    <w:rsid w:val="00F30D16"/>
    <w:rsid w:val="00F32403"/>
    <w:rsid w:val="00F35F49"/>
    <w:rsid w:val="00F37C5E"/>
    <w:rsid w:val="00F37D32"/>
    <w:rsid w:val="00F40419"/>
    <w:rsid w:val="00F42551"/>
    <w:rsid w:val="00F425D5"/>
    <w:rsid w:val="00F42D33"/>
    <w:rsid w:val="00F44B0F"/>
    <w:rsid w:val="00F4578B"/>
    <w:rsid w:val="00F45B02"/>
    <w:rsid w:val="00F501BB"/>
    <w:rsid w:val="00F53116"/>
    <w:rsid w:val="00F53851"/>
    <w:rsid w:val="00F54076"/>
    <w:rsid w:val="00F55AC0"/>
    <w:rsid w:val="00F567B8"/>
    <w:rsid w:val="00F57619"/>
    <w:rsid w:val="00F576D5"/>
    <w:rsid w:val="00F57EF2"/>
    <w:rsid w:val="00F57FB5"/>
    <w:rsid w:val="00F6039F"/>
    <w:rsid w:val="00F61D69"/>
    <w:rsid w:val="00F6237F"/>
    <w:rsid w:val="00F62745"/>
    <w:rsid w:val="00F62B35"/>
    <w:rsid w:val="00F636F9"/>
    <w:rsid w:val="00F64AA1"/>
    <w:rsid w:val="00F652FB"/>
    <w:rsid w:val="00F66804"/>
    <w:rsid w:val="00F7134C"/>
    <w:rsid w:val="00F71E59"/>
    <w:rsid w:val="00F724D6"/>
    <w:rsid w:val="00F73A00"/>
    <w:rsid w:val="00F76002"/>
    <w:rsid w:val="00F768CE"/>
    <w:rsid w:val="00F76DBB"/>
    <w:rsid w:val="00F775C5"/>
    <w:rsid w:val="00F779BB"/>
    <w:rsid w:val="00F77C62"/>
    <w:rsid w:val="00F800B5"/>
    <w:rsid w:val="00F806B4"/>
    <w:rsid w:val="00F80B16"/>
    <w:rsid w:val="00F82A6E"/>
    <w:rsid w:val="00F82EA4"/>
    <w:rsid w:val="00F83B2D"/>
    <w:rsid w:val="00F8474F"/>
    <w:rsid w:val="00F84C19"/>
    <w:rsid w:val="00F85A69"/>
    <w:rsid w:val="00F85B4D"/>
    <w:rsid w:val="00F8674B"/>
    <w:rsid w:val="00F870D6"/>
    <w:rsid w:val="00F90C39"/>
    <w:rsid w:val="00F9412E"/>
    <w:rsid w:val="00F9531E"/>
    <w:rsid w:val="00F9722E"/>
    <w:rsid w:val="00F97417"/>
    <w:rsid w:val="00FA02FA"/>
    <w:rsid w:val="00FA06D6"/>
    <w:rsid w:val="00FA1ACC"/>
    <w:rsid w:val="00FA2270"/>
    <w:rsid w:val="00FA3A8C"/>
    <w:rsid w:val="00FA4384"/>
    <w:rsid w:val="00FA4BF0"/>
    <w:rsid w:val="00FA510C"/>
    <w:rsid w:val="00FA643E"/>
    <w:rsid w:val="00FB0DC9"/>
    <w:rsid w:val="00FB26A0"/>
    <w:rsid w:val="00FB26B3"/>
    <w:rsid w:val="00FB2A5B"/>
    <w:rsid w:val="00FB565C"/>
    <w:rsid w:val="00FB5AAA"/>
    <w:rsid w:val="00FB6D40"/>
    <w:rsid w:val="00FB7BBD"/>
    <w:rsid w:val="00FC0623"/>
    <w:rsid w:val="00FC1723"/>
    <w:rsid w:val="00FC20B2"/>
    <w:rsid w:val="00FC3960"/>
    <w:rsid w:val="00FC439D"/>
    <w:rsid w:val="00FC4D7C"/>
    <w:rsid w:val="00FC5561"/>
    <w:rsid w:val="00FC648C"/>
    <w:rsid w:val="00FD1BF6"/>
    <w:rsid w:val="00FD412F"/>
    <w:rsid w:val="00FD531F"/>
    <w:rsid w:val="00FD6B67"/>
    <w:rsid w:val="00FD7C07"/>
    <w:rsid w:val="00FE36FC"/>
    <w:rsid w:val="00FE3912"/>
    <w:rsid w:val="00FE3F4A"/>
    <w:rsid w:val="00FE5350"/>
    <w:rsid w:val="00FE544C"/>
    <w:rsid w:val="00FE602B"/>
    <w:rsid w:val="00FE7AEB"/>
    <w:rsid w:val="00FF2BE0"/>
    <w:rsid w:val="00FF4DAB"/>
    <w:rsid w:val="00FF6468"/>
    <w:rsid w:val="00FF66A0"/>
    <w:rsid w:val="00FF7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State"/>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index heading" w:uiPriority="99"/>
    <w:lsdException w:name="caption" w:qFormat="1"/>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E154F"/>
    <w:pPr>
      <w:spacing w:before="60" w:after="60"/>
    </w:pPr>
    <w:rPr>
      <w:sz w:val="24"/>
    </w:rPr>
  </w:style>
  <w:style w:type="paragraph" w:styleId="Heading1">
    <w:name w:val="heading 1"/>
    <w:basedOn w:val="Normal"/>
    <w:next w:val="Normal"/>
    <w:link w:val="Heading1Char"/>
    <w:qFormat/>
    <w:rsid w:val="00904029"/>
    <w:pPr>
      <w:widowControl w:val="0"/>
      <w:spacing w:before="240" w:after="240"/>
      <w:outlineLvl w:val="0"/>
    </w:pPr>
    <w:rPr>
      <w:rFonts w:ascii="Arial" w:hAnsi="Arial" w:cs="Arial"/>
      <w:b/>
      <w:bCs/>
      <w:kern w:val="32"/>
      <w:sz w:val="32"/>
      <w:szCs w:val="32"/>
    </w:rPr>
  </w:style>
  <w:style w:type="paragraph" w:styleId="Heading2">
    <w:name w:val="heading 2"/>
    <w:basedOn w:val="Normal"/>
    <w:next w:val="Normal"/>
    <w:link w:val="Heading2Char"/>
    <w:qFormat/>
    <w:rsid w:val="00904029"/>
    <w:pPr>
      <w:keepNext/>
      <w:tabs>
        <w:tab w:val="left" w:pos="432"/>
      </w:tabs>
      <w:spacing w:before="240" w:after="240"/>
      <w:outlineLvl w:val="1"/>
    </w:pPr>
    <w:rPr>
      <w:rFonts w:ascii="Arial" w:hAnsi="Arial" w:cs="Arial"/>
      <w:b/>
      <w:bCs/>
      <w:i/>
      <w:iCs/>
      <w:sz w:val="28"/>
      <w:szCs w:val="28"/>
    </w:rPr>
  </w:style>
  <w:style w:type="paragraph" w:styleId="Heading3">
    <w:name w:val="heading 3"/>
    <w:basedOn w:val="Normal"/>
    <w:next w:val="Normal"/>
    <w:link w:val="Heading3Char"/>
    <w:qFormat/>
    <w:rsid w:val="00904029"/>
    <w:pPr>
      <w:keepNext/>
      <w:spacing w:before="240" w:after="240"/>
      <w:outlineLvl w:val="2"/>
    </w:pPr>
    <w:rPr>
      <w:rFonts w:ascii="Arial" w:hAnsi="Arial" w:cs="Arial"/>
      <w:b/>
      <w:bCs/>
      <w:szCs w:val="26"/>
    </w:rPr>
  </w:style>
  <w:style w:type="paragraph" w:styleId="Heading4">
    <w:name w:val="heading 4"/>
    <w:basedOn w:val="Normal"/>
    <w:next w:val="Normal"/>
    <w:link w:val="Heading4Char"/>
    <w:qFormat/>
    <w:rsid w:val="00904029"/>
    <w:pPr>
      <w:keepNext/>
      <w:tabs>
        <w:tab w:val="left" w:pos="720"/>
      </w:tabs>
      <w:spacing w:before="240" w:after="240"/>
      <w:outlineLvl w:val="3"/>
    </w:pPr>
    <w:rPr>
      <w:rFonts w:ascii="Arial" w:hAnsi="Arial"/>
      <w:b/>
      <w:bCs/>
      <w:i/>
      <w:sz w:val="22"/>
    </w:rPr>
  </w:style>
  <w:style w:type="paragraph" w:styleId="Heading5">
    <w:name w:val="heading 5"/>
    <w:basedOn w:val="Normal"/>
    <w:next w:val="Normal"/>
    <w:link w:val="Heading5Char"/>
    <w:qFormat/>
    <w:rsid w:val="00904029"/>
    <w:pPr>
      <w:keepNext/>
      <w:spacing w:before="240" w:after="240"/>
      <w:outlineLvl w:val="4"/>
    </w:pPr>
    <w:rPr>
      <w:b/>
      <w:sz w:val="22"/>
    </w:rPr>
  </w:style>
  <w:style w:type="paragraph" w:styleId="Heading6">
    <w:name w:val="heading 6"/>
    <w:basedOn w:val="Normal"/>
    <w:next w:val="Normal"/>
    <w:qFormat/>
    <w:pPr>
      <w:keepNext/>
      <w:spacing w:before="240"/>
      <w:jc w:val="center"/>
      <w:outlineLvl w:val="5"/>
    </w:pPr>
    <w:rPr>
      <w:b/>
      <w:bCs/>
    </w:rPr>
  </w:style>
  <w:style w:type="paragraph" w:styleId="Heading7">
    <w:name w:val="heading 7"/>
    <w:basedOn w:val="Normal"/>
    <w:next w:val="Normal"/>
    <w:qFormat/>
    <w:pPr>
      <w:keepNext/>
      <w:jc w:val="center"/>
      <w:outlineLvl w:val="6"/>
    </w:pPr>
    <w:rPr>
      <w:b/>
      <w:bCs/>
      <w:sz w:val="28"/>
    </w:rPr>
  </w:style>
  <w:style w:type="paragraph" w:styleId="Heading8">
    <w:name w:val="heading 8"/>
    <w:basedOn w:val="Normal"/>
    <w:next w:val="Normal"/>
    <w:qFormat/>
    <w:pPr>
      <w:keepNext/>
      <w:ind w:left="2160" w:hanging="2160"/>
      <w:outlineLvl w:val="7"/>
    </w:pPr>
    <w:rPr>
      <w:b/>
      <w:bCs/>
    </w:rPr>
  </w:style>
  <w:style w:type="paragraph" w:styleId="Heading9">
    <w:name w:val="heading 9"/>
    <w:basedOn w:val="Normal"/>
    <w:next w:val="Normal"/>
    <w:qFormat/>
    <w:pPr>
      <w:keepNext/>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16F1D"/>
    <w:rPr>
      <w:rFonts w:ascii="Arial" w:hAnsi="Arial" w:cs="Arial"/>
      <w:b/>
      <w:bCs/>
      <w:kern w:val="32"/>
      <w:sz w:val="32"/>
      <w:szCs w:val="32"/>
      <w:lang w:val="en-US" w:eastAsia="en-US" w:bidi="ar-SA"/>
    </w:rPr>
  </w:style>
  <w:style w:type="character" w:customStyle="1" w:styleId="Heading2Char">
    <w:name w:val="Heading 2 Char"/>
    <w:link w:val="Heading2"/>
    <w:rsid w:val="00904029"/>
    <w:rPr>
      <w:rFonts w:ascii="Arial" w:hAnsi="Arial" w:cs="Arial"/>
      <w:b/>
      <w:bCs/>
      <w:i/>
      <w:iCs/>
      <w:sz w:val="28"/>
      <w:szCs w:val="28"/>
      <w:lang w:val="en-US" w:eastAsia="en-US" w:bidi="ar-SA"/>
    </w:rPr>
  </w:style>
  <w:style w:type="character" w:customStyle="1" w:styleId="Heading3Char">
    <w:name w:val="Heading 3 Char"/>
    <w:link w:val="Heading3"/>
    <w:rsid w:val="00904029"/>
    <w:rPr>
      <w:rFonts w:ascii="Arial" w:hAnsi="Arial" w:cs="Arial"/>
      <w:b/>
      <w:bCs/>
      <w:sz w:val="24"/>
      <w:szCs w:val="26"/>
      <w:lang w:val="en-US" w:eastAsia="en-US" w:bidi="ar-SA"/>
    </w:rPr>
  </w:style>
  <w:style w:type="character" w:customStyle="1" w:styleId="Heading4Char">
    <w:name w:val="Heading 4 Char"/>
    <w:link w:val="Heading4"/>
    <w:rsid w:val="00904029"/>
    <w:rPr>
      <w:rFonts w:ascii="Arial" w:hAnsi="Arial"/>
      <w:b/>
      <w:bCs/>
      <w:i/>
      <w:sz w:val="22"/>
      <w:lang w:val="en-US" w:eastAsia="en-US" w:bidi="ar-SA"/>
    </w:rPr>
  </w:style>
  <w:style w:type="character" w:customStyle="1" w:styleId="Heading5Char">
    <w:name w:val="Heading 5 Char"/>
    <w:link w:val="Heading5"/>
    <w:rsid w:val="00904029"/>
    <w:rPr>
      <w:b/>
      <w:sz w:val="22"/>
      <w:lang w:val="en-US" w:eastAsia="en-US" w:bidi="ar-SA"/>
    </w:rPr>
  </w:style>
  <w:style w:type="paragraph" w:styleId="TOC2">
    <w:name w:val="toc 2"/>
    <w:next w:val="Normal"/>
    <w:uiPriority w:val="39"/>
    <w:rsid w:val="009E5714"/>
    <w:pPr>
      <w:tabs>
        <w:tab w:val="right" w:leader="dot" w:pos="9360"/>
      </w:tabs>
      <w:ind w:left="202"/>
    </w:pPr>
    <w:rPr>
      <w:noProof/>
      <w:sz w:val="24"/>
      <w:szCs w:val="24"/>
    </w:rPr>
  </w:style>
  <w:style w:type="paragraph" w:styleId="TOC1">
    <w:name w:val="toc 1"/>
    <w:basedOn w:val="Normal"/>
    <w:next w:val="Normal"/>
    <w:uiPriority w:val="39"/>
    <w:rsid w:val="00611F53"/>
    <w:pPr>
      <w:tabs>
        <w:tab w:val="right" w:leader="dot" w:pos="9360"/>
      </w:tabs>
      <w:spacing w:before="0" w:after="0"/>
    </w:pPr>
    <w:rPr>
      <w:bCs/>
      <w:noProof/>
      <w:color w:val="000000"/>
      <w:szCs w:val="24"/>
    </w:rPr>
  </w:style>
  <w:style w:type="paragraph" w:styleId="TOC3">
    <w:name w:val="toc 3"/>
    <w:basedOn w:val="Normal"/>
    <w:next w:val="Normal"/>
    <w:uiPriority w:val="39"/>
    <w:rsid w:val="004475DF"/>
    <w:pPr>
      <w:tabs>
        <w:tab w:val="right" w:leader="dot" w:pos="9360"/>
      </w:tabs>
      <w:spacing w:before="0" w:after="0"/>
      <w:ind w:left="403"/>
    </w:pPr>
    <w:rPr>
      <w:iCs/>
      <w:szCs w:val="24"/>
    </w:rPr>
  </w:style>
  <w:style w:type="paragraph" w:styleId="TOC4">
    <w:name w:val="toc 4"/>
    <w:basedOn w:val="Normal"/>
    <w:next w:val="Normal"/>
    <w:autoRedefine/>
    <w:uiPriority w:val="39"/>
    <w:rsid w:val="00840D2C"/>
    <w:pPr>
      <w:spacing w:before="0" w:after="0"/>
      <w:ind w:left="600"/>
    </w:pPr>
    <w:rPr>
      <w:sz w:val="18"/>
      <w:szCs w:val="21"/>
    </w:rPr>
  </w:style>
  <w:style w:type="paragraph" w:styleId="TOC5">
    <w:name w:val="toc 5"/>
    <w:basedOn w:val="Normal"/>
    <w:next w:val="Normal"/>
    <w:autoRedefine/>
    <w:uiPriority w:val="39"/>
    <w:pPr>
      <w:spacing w:before="0" w:after="0"/>
      <w:ind w:left="800"/>
    </w:pPr>
    <w:rPr>
      <w:szCs w:val="21"/>
    </w:rPr>
  </w:style>
  <w:style w:type="paragraph" w:styleId="TOC6">
    <w:name w:val="toc 6"/>
    <w:basedOn w:val="Normal"/>
    <w:next w:val="Normal"/>
    <w:autoRedefine/>
    <w:uiPriority w:val="39"/>
    <w:pPr>
      <w:spacing w:before="0" w:after="0"/>
      <w:ind w:left="1000"/>
    </w:pPr>
    <w:rPr>
      <w:szCs w:val="21"/>
    </w:rPr>
  </w:style>
  <w:style w:type="paragraph" w:styleId="TOC7">
    <w:name w:val="toc 7"/>
    <w:basedOn w:val="Normal"/>
    <w:next w:val="Normal"/>
    <w:autoRedefine/>
    <w:uiPriority w:val="39"/>
    <w:pPr>
      <w:spacing w:before="0" w:after="0"/>
      <w:ind w:left="1200"/>
    </w:pPr>
    <w:rPr>
      <w:szCs w:val="21"/>
    </w:rPr>
  </w:style>
  <w:style w:type="paragraph" w:styleId="TOC8">
    <w:name w:val="toc 8"/>
    <w:basedOn w:val="Normal"/>
    <w:next w:val="Normal"/>
    <w:autoRedefine/>
    <w:uiPriority w:val="39"/>
    <w:pPr>
      <w:spacing w:before="0" w:after="0"/>
      <w:ind w:left="1400"/>
    </w:pPr>
    <w:rPr>
      <w:szCs w:val="21"/>
    </w:rPr>
  </w:style>
  <w:style w:type="paragraph" w:styleId="TOC9">
    <w:name w:val="toc 9"/>
    <w:basedOn w:val="Normal"/>
    <w:next w:val="Normal"/>
    <w:autoRedefine/>
    <w:uiPriority w:val="39"/>
    <w:pPr>
      <w:spacing w:before="0" w:after="0"/>
      <w:ind w:left="1600"/>
    </w:pPr>
    <w:rPr>
      <w:szCs w:val="21"/>
    </w:rPr>
  </w:style>
  <w:style w:type="character" w:styleId="Hyperlink">
    <w:name w:val="Hyperlink"/>
    <w:uiPriority w:val="99"/>
    <w:rPr>
      <w:color w:val="0000FF"/>
      <w:u w:val="single"/>
    </w:rPr>
  </w:style>
  <w:style w:type="paragraph" w:styleId="Title">
    <w:name w:val="Title"/>
    <w:autoRedefine/>
    <w:qFormat/>
    <w:rsid w:val="007C29DA"/>
    <w:pPr>
      <w:spacing w:after="240" w:line="360" w:lineRule="auto"/>
      <w:jc w:val="center"/>
      <w:outlineLvl w:val="0"/>
    </w:pPr>
    <w:rPr>
      <w:rFonts w:ascii="Arial" w:hAnsi="Arial" w:cs="Arial"/>
      <w:b/>
      <w:noProof/>
      <w:color w:val="000080"/>
      <w:kern w:val="28"/>
      <w:sz w:val="40"/>
    </w:rPr>
  </w:style>
  <w:style w:type="character" w:styleId="PageNumber">
    <w:name w:val="page number"/>
    <w:basedOn w:val="DefaultParagraphFont"/>
  </w:style>
  <w:style w:type="paragraph" w:customStyle="1" w:styleId="TOCBase">
    <w:name w:val="TOC Base"/>
    <w:basedOn w:val="Normal"/>
    <w:pPr>
      <w:tabs>
        <w:tab w:val="right" w:leader="dot" w:pos="6480"/>
      </w:tabs>
      <w:spacing w:before="0" w:after="240" w:line="240" w:lineRule="atLeast"/>
      <w:jc w:val="both"/>
    </w:pPr>
    <w:rPr>
      <w:rFonts w:ascii="Arial" w:hAnsi="Arial"/>
      <w:spacing w:val="-5"/>
      <w:sz w:val="22"/>
    </w:rPr>
  </w:style>
  <w:style w:type="paragraph" w:customStyle="1" w:styleId="TOC">
    <w:name w:val="TOC"/>
    <w:basedOn w:val="Normal"/>
    <w:autoRedefine/>
    <w:pPr>
      <w:keepNext/>
      <w:pageBreakBefore/>
      <w:spacing w:before="0" w:after="240"/>
    </w:pPr>
    <w:rPr>
      <w:rFonts w:ascii="Arial" w:hAnsi="Arial" w:cs="Arial"/>
      <w:color w:val="333399"/>
      <w:sz w:val="36"/>
    </w:rPr>
  </w:style>
  <w:style w:type="paragraph" w:customStyle="1" w:styleId="NoteText">
    <w:name w:val="Note Text"/>
    <w:basedOn w:val="Normal"/>
    <w:link w:val="NoteTextChar1"/>
    <w:rsid w:val="0081245C"/>
    <w:pPr>
      <w:tabs>
        <w:tab w:val="left" w:pos="540"/>
      </w:tabs>
      <w:ind w:left="1368" w:right="720" w:hanging="648"/>
    </w:pPr>
    <w:rPr>
      <w:szCs w:val="24"/>
    </w:rPr>
  </w:style>
  <w:style w:type="character" w:customStyle="1" w:styleId="NoteTextChar1">
    <w:name w:val="Note Text Char1"/>
    <w:link w:val="NoteText"/>
    <w:rsid w:val="00CF38CB"/>
    <w:rPr>
      <w:sz w:val="24"/>
      <w:szCs w:val="24"/>
      <w:lang w:val="en-US" w:eastAsia="en-US" w:bidi="ar-SA"/>
    </w:rPr>
  </w:style>
  <w:style w:type="paragraph" w:customStyle="1" w:styleId="ScreenCapture">
    <w:name w:val="Screen Capture"/>
    <w:basedOn w:val="Normal"/>
    <w:rsid w:val="00BD3009"/>
    <w:pPr>
      <w:shd w:val="clear" w:color="auto" w:fill="E6E6E6"/>
      <w:spacing w:before="0" w:after="0"/>
    </w:pPr>
    <w:rPr>
      <w:rFonts w:ascii="Courier New" w:eastAsia="Batang" w:hAnsi="Courier New" w:cs="Courier New"/>
      <w:noProof/>
      <w:sz w:val="18"/>
      <w:szCs w:val="24"/>
      <w:lang w:eastAsia="ko-KR"/>
    </w:rPr>
  </w:style>
  <w:style w:type="paragraph" w:customStyle="1" w:styleId="Screen">
    <w:name w:val="Screen"/>
    <w:basedOn w:val="Normal"/>
    <w:rsid w:val="001F3943"/>
    <w:pPr>
      <w:spacing w:before="120" w:after="120"/>
      <w:jc w:val="center"/>
    </w:pPr>
    <w:rPr>
      <w:rFonts w:ascii="Courier New" w:hAnsi="Courier New"/>
      <w:noProof/>
      <w:sz w:val="18"/>
      <w:szCs w:val="24"/>
    </w:rPr>
  </w:style>
  <w:style w:type="paragraph" w:styleId="BalloonText">
    <w:name w:val="Balloon Text"/>
    <w:basedOn w:val="Normal"/>
    <w:semiHidden/>
    <w:rPr>
      <w:rFonts w:ascii="Tahoma" w:hAnsi="Tahoma" w:cs="Tahoma"/>
      <w:sz w:val="16"/>
      <w:szCs w:val="16"/>
    </w:rPr>
  </w:style>
  <w:style w:type="paragraph" w:customStyle="1" w:styleId="NormalIndent1">
    <w:name w:val="Normal Indent 1"/>
    <w:basedOn w:val="Normal"/>
    <w:pPr>
      <w:ind w:left="346"/>
    </w:pPr>
  </w:style>
  <w:style w:type="paragraph" w:customStyle="1" w:styleId="Step">
    <w:name w:val="Step"/>
    <w:basedOn w:val="Normal"/>
    <w:pPr>
      <w:numPr>
        <w:numId w:val="1"/>
      </w:numPr>
    </w:pPr>
    <w:rPr>
      <w:b/>
      <w:bCs/>
    </w:rPr>
  </w:style>
  <w:style w:type="paragraph" w:styleId="Header">
    <w:name w:val="header"/>
    <w:basedOn w:val="Normal"/>
    <w:rsid w:val="002C1B85"/>
    <w:pPr>
      <w:pBdr>
        <w:bottom w:val="single" w:sz="4" w:space="2" w:color="auto"/>
      </w:pBdr>
      <w:tabs>
        <w:tab w:val="center" w:pos="4320"/>
        <w:tab w:val="right" w:pos="8640"/>
      </w:tabs>
    </w:pPr>
    <w:rPr>
      <w:b/>
      <w:sz w:val="18"/>
    </w:rPr>
  </w:style>
  <w:style w:type="paragraph" w:styleId="Footer">
    <w:name w:val="footer"/>
    <w:basedOn w:val="Normal"/>
    <w:link w:val="FooterChar"/>
    <w:uiPriority w:val="99"/>
    <w:rsid w:val="000D0D02"/>
    <w:pPr>
      <w:pBdr>
        <w:top w:val="single" w:sz="4" w:space="2" w:color="auto"/>
      </w:pBdr>
      <w:tabs>
        <w:tab w:val="center" w:pos="4320"/>
        <w:tab w:val="right" w:pos="8640"/>
      </w:tabs>
    </w:pPr>
    <w:rPr>
      <w:rFonts w:ascii="Arial" w:hAnsi="Arial"/>
      <w:sz w:val="20"/>
    </w:rPr>
  </w:style>
  <w:style w:type="character" w:customStyle="1" w:styleId="FooterChar">
    <w:name w:val="Footer Char"/>
    <w:basedOn w:val="DefaultParagraphFont"/>
    <w:link w:val="Footer"/>
    <w:uiPriority w:val="99"/>
    <w:rsid w:val="00FB5AAA"/>
    <w:rPr>
      <w:rFonts w:ascii="Arial" w:hAnsi="Arial"/>
    </w:rPr>
  </w:style>
  <w:style w:type="character" w:customStyle="1" w:styleId="NoteTextChar">
    <w:name w:val="Note Text Char"/>
    <w:rPr>
      <w:color w:val="000080"/>
      <w:szCs w:val="24"/>
      <w:lang w:val="en-US" w:eastAsia="en-US" w:bidi="ar-SA"/>
    </w:rPr>
  </w:style>
  <w:style w:type="paragraph" w:styleId="PlainText">
    <w:name w:val="Plain Text"/>
    <w:basedOn w:val="Normal"/>
    <w:rsid w:val="00E54AAA"/>
    <w:pPr>
      <w:spacing w:before="0" w:after="0"/>
    </w:pPr>
    <w:rPr>
      <w:rFonts w:ascii="Courier New" w:eastAsia="Batang" w:hAnsi="Courier New" w:cs="Courier New"/>
      <w:lang w:eastAsia="ko-KR"/>
    </w:rPr>
  </w:style>
  <w:style w:type="character" w:styleId="FollowedHyperlink">
    <w:name w:val="FollowedHyperlink"/>
    <w:uiPriority w:val="99"/>
    <w:rPr>
      <w:color w:val="800080"/>
      <w:u w:val="single"/>
    </w:rPr>
  </w:style>
  <w:style w:type="character" w:styleId="Strong">
    <w:name w:val="Strong"/>
    <w:qFormat/>
    <w:rPr>
      <w:b/>
      <w:bCs/>
    </w:rPr>
  </w:style>
  <w:style w:type="table" w:styleId="TableGrid">
    <w:name w:val="Table Grid"/>
    <w:basedOn w:val="TableNormal"/>
    <w:rsid w:val="00E54AAA"/>
    <w:pPr>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A646F3"/>
  </w:style>
  <w:style w:type="character" w:styleId="FootnoteReference">
    <w:name w:val="footnote reference"/>
    <w:semiHidden/>
    <w:rsid w:val="00A646F3"/>
    <w:rPr>
      <w:vertAlign w:val="superscript"/>
    </w:rPr>
  </w:style>
  <w:style w:type="paragraph" w:styleId="DocumentMap">
    <w:name w:val="Document Map"/>
    <w:basedOn w:val="Normal"/>
    <w:semiHidden/>
    <w:rsid w:val="00F806B4"/>
    <w:pPr>
      <w:shd w:val="clear" w:color="auto" w:fill="000080"/>
    </w:pPr>
    <w:rPr>
      <w:rFonts w:ascii="Tahoma" w:hAnsi="Tahoma" w:cs="Tahoma"/>
    </w:rPr>
  </w:style>
  <w:style w:type="character" w:styleId="CommentReference">
    <w:name w:val="annotation reference"/>
    <w:semiHidden/>
    <w:rsid w:val="002C716E"/>
    <w:rPr>
      <w:sz w:val="16"/>
      <w:szCs w:val="16"/>
    </w:rPr>
  </w:style>
  <w:style w:type="paragraph" w:styleId="CommentText">
    <w:name w:val="annotation text"/>
    <w:basedOn w:val="Normal"/>
    <w:semiHidden/>
    <w:rsid w:val="002C716E"/>
  </w:style>
  <w:style w:type="paragraph" w:styleId="CommentSubject">
    <w:name w:val="annotation subject"/>
    <w:basedOn w:val="CommentText"/>
    <w:next w:val="CommentText"/>
    <w:semiHidden/>
    <w:rsid w:val="002C716E"/>
    <w:rPr>
      <w:b/>
      <w:bCs/>
    </w:rPr>
  </w:style>
  <w:style w:type="paragraph" w:customStyle="1" w:styleId="Bullet">
    <w:name w:val="Bullet"/>
    <w:basedOn w:val="Normal"/>
    <w:rsid w:val="00772286"/>
    <w:pPr>
      <w:numPr>
        <w:numId w:val="2"/>
      </w:numPr>
      <w:tabs>
        <w:tab w:val="left" w:pos="720"/>
      </w:tabs>
      <w:spacing w:before="0" w:after="120"/>
      <w:ind w:left="720" w:right="360"/>
    </w:pPr>
  </w:style>
  <w:style w:type="paragraph" w:styleId="BlockText">
    <w:name w:val="Block Text"/>
    <w:basedOn w:val="Normal"/>
    <w:rsid w:val="004E4EB6"/>
    <w:pPr>
      <w:spacing w:after="120"/>
      <w:ind w:left="1440" w:right="1440"/>
    </w:pPr>
  </w:style>
  <w:style w:type="paragraph" w:styleId="BodyText">
    <w:name w:val="Body Text"/>
    <w:basedOn w:val="Normal"/>
    <w:link w:val="BodyTextChar"/>
    <w:rsid w:val="0007640B"/>
    <w:pPr>
      <w:spacing w:before="0" w:after="0"/>
    </w:pPr>
  </w:style>
  <w:style w:type="character" w:customStyle="1" w:styleId="BodyTextChar">
    <w:name w:val="Body Text Char"/>
    <w:link w:val="BodyText"/>
    <w:rsid w:val="0007640B"/>
    <w:rPr>
      <w:sz w:val="24"/>
      <w:lang w:val="en-US" w:eastAsia="en-US" w:bidi="ar-SA"/>
    </w:rPr>
  </w:style>
  <w:style w:type="paragraph" w:styleId="BodyText2">
    <w:name w:val="Body Text 2"/>
    <w:basedOn w:val="Normal"/>
    <w:rsid w:val="0007640B"/>
    <w:pPr>
      <w:spacing w:before="0"/>
    </w:pPr>
  </w:style>
  <w:style w:type="paragraph" w:styleId="BodyText3">
    <w:name w:val="Body Text 3"/>
    <w:basedOn w:val="Normal"/>
    <w:rsid w:val="004E4EB6"/>
    <w:pPr>
      <w:spacing w:after="120"/>
    </w:pPr>
    <w:rPr>
      <w:sz w:val="16"/>
      <w:szCs w:val="16"/>
    </w:rPr>
  </w:style>
  <w:style w:type="paragraph" w:styleId="BodyTextFirstIndent">
    <w:name w:val="Body Text First Indent"/>
    <w:basedOn w:val="BodyText"/>
    <w:rsid w:val="004E4EB6"/>
    <w:pPr>
      <w:ind w:firstLine="210"/>
    </w:pPr>
  </w:style>
  <w:style w:type="paragraph" w:styleId="BodyTextIndent">
    <w:name w:val="Body Text Indent"/>
    <w:basedOn w:val="Normal"/>
    <w:rsid w:val="0070489D"/>
    <w:pPr>
      <w:spacing w:before="0" w:after="0"/>
      <w:ind w:left="360"/>
    </w:pPr>
  </w:style>
  <w:style w:type="paragraph" w:styleId="BodyTextFirstIndent2">
    <w:name w:val="Body Text First Indent 2"/>
    <w:basedOn w:val="BodyTextIndent"/>
    <w:rsid w:val="004E4EB6"/>
    <w:pPr>
      <w:ind w:firstLine="210"/>
    </w:pPr>
  </w:style>
  <w:style w:type="paragraph" w:styleId="BodyTextIndent2">
    <w:name w:val="Body Text Indent 2"/>
    <w:basedOn w:val="Normal"/>
    <w:rsid w:val="004E4EB6"/>
    <w:pPr>
      <w:spacing w:after="120" w:line="480" w:lineRule="auto"/>
      <w:ind w:left="360"/>
    </w:pPr>
  </w:style>
  <w:style w:type="paragraph" w:styleId="BodyTextIndent3">
    <w:name w:val="Body Text Indent 3"/>
    <w:basedOn w:val="Normal"/>
    <w:rsid w:val="004E4EB6"/>
    <w:pPr>
      <w:spacing w:after="120"/>
      <w:ind w:left="360"/>
    </w:pPr>
    <w:rPr>
      <w:sz w:val="16"/>
      <w:szCs w:val="16"/>
    </w:rPr>
  </w:style>
  <w:style w:type="paragraph" w:styleId="Caption">
    <w:name w:val="caption"/>
    <w:basedOn w:val="Normal"/>
    <w:next w:val="Normal"/>
    <w:qFormat/>
    <w:rsid w:val="004E4EB6"/>
    <w:rPr>
      <w:b/>
      <w:bCs/>
    </w:rPr>
  </w:style>
  <w:style w:type="paragraph" w:styleId="Closing">
    <w:name w:val="Closing"/>
    <w:basedOn w:val="Normal"/>
    <w:link w:val="ClosingChar"/>
    <w:rsid w:val="004E4EB6"/>
    <w:pPr>
      <w:ind w:left="4320"/>
    </w:pPr>
  </w:style>
  <w:style w:type="character" w:customStyle="1" w:styleId="ClosingChar">
    <w:name w:val="Closing Char"/>
    <w:link w:val="Closing"/>
    <w:rsid w:val="00AA6D46"/>
    <w:rPr>
      <w:sz w:val="24"/>
      <w:lang w:val="en-US" w:eastAsia="en-US" w:bidi="ar-SA"/>
    </w:rPr>
  </w:style>
  <w:style w:type="paragraph" w:styleId="Date">
    <w:name w:val="Date"/>
    <w:basedOn w:val="Normal"/>
    <w:next w:val="Normal"/>
    <w:rsid w:val="004E4EB6"/>
  </w:style>
  <w:style w:type="paragraph" w:styleId="E-mailSignature">
    <w:name w:val="E-mail Signature"/>
    <w:basedOn w:val="Normal"/>
    <w:rsid w:val="004E4EB6"/>
  </w:style>
  <w:style w:type="paragraph" w:styleId="EndnoteText">
    <w:name w:val="endnote text"/>
    <w:basedOn w:val="Normal"/>
    <w:semiHidden/>
    <w:rsid w:val="004E4EB6"/>
  </w:style>
  <w:style w:type="paragraph" w:styleId="EnvelopeAddress">
    <w:name w:val="envelope address"/>
    <w:basedOn w:val="Normal"/>
    <w:rsid w:val="004E4EB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4E4EB6"/>
    <w:rPr>
      <w:rFonts w:ascii="Arial" w:hAnsi="Arial" w:cs="Arial"/>
    </w:rPr>
  </w:style>
  <w:style w:type="paragraph" w:styleId="HTMLAddress">
    <w:name w:val="HTML Address"/>
    <w:basedOn w:val="Normal"/>
    <w:rsid w:val="004E4EB6"/>
    <w:rPr>
      <w:i/>
      <w:iCs/>
    </w:rPr>
  </w:style>
  <w:style w:type="paragraph" w:styleId="HTMLPreformatted">
    <w:name w:val="HTML Preformatted"/>
    <w:basedOn w:val="Normal"/>
    <w:rsid w:val="004E4EB6"/>
    <w:rPr>
      <w:rFonts w:ascii="Courier New" w:hAnsi="Courier New" w:cs="Courier New"/>
    </w:rPr>
  </w:style>
  <w:style w:type="paragraph" w:styleId="Index1">
    <w:name w:val="index 1"/>
    <w:basedOn w:val="Normal"/>
    <w:next w:val="Normal"/>
    <w:autoRedefine/>
    <w:uiPriority w:val="99"/>
    <w:semiHidden/>
    <w:rsid w:val="002E4932"/>
    <w:pPr>
      <w:spacing w:before="0" w:after="0"/>
      <w:ind w:left="240" w:hanging="240"/>
    </w:pPr>
    <w:rPr>
      <w:sz w:val="20"/>
    </w:rPr>
  </w:style>
  <w:style w:type="paragraph" w:styleId="Index2">
    <w:name w:val="index 2"/>
    <w:basedOn w:val="Normal"/>
    <w:next w:val="Normal"/>
    <w:autoRedefine/>
    <w:uiPriority w:val="99"/>
    <w:semiHidden/>
    <w:rsid w:val="002E4932"/>
    <w:pPr>
      <w:spacing w:before="0" w:after="0"/>
      <w:ind w:left="480" w:hanging="240"/>
    </w:pPr>
    <w:rPr>
      <w:sz w:val="20"/>
    </w:rPr>
  </w:style>
  <w:style w:type="paragraph" w:styleId="Index3">
    <w:name w:val="index 3"/>
    <w:basedOn w:val="Normal"/>
    <w:next w:val="Normal"/>
    <w:autoRedefine/>
    <w:semiHidden/>
    <w:rsid w:val="002E4932"/>
    <w:pPr>
      <w:spacing w:before="0" w:after="0"/>
      <w:ind w:left="720" w:hanging="240"/>
    </w:pPr>
    <w:rPr>
      <w:sz w:val="20"/>
    </w:rPr>
  </w:style>
  <w:style w:type="paragraph" w:styleId="Index4">
    <w:name w:val="index 4"/>
    <w:basedOn w:val="Normal"/>
    <w:next w:val="Normal"/>
    <w:autoRedefine/>
    <w:semiHidden/>
    <w:rsid w:val="004E4EB6"/>
    <w:pPr>
      <w:spacing w:before="0" w:after="0"/>
      <w:ind w:left="960" w:hanging="240"/>
    </w:pPr>
    <w:rPr>
      <w:sz w:val="20"/>
    </w:rPr>
  </w:style>
  <w:style w:type="paragraph" w:styleId="Index5">
    <w:name w:val="index 5"/>
    <w:basedOn w:val="Normal"/>
    <w:next w:val="Normal"/>
    <w:autoRedefine/>
    <w:semiHidden/>
    <w:rsid w:val="004E4EB6"/>
    <w:pPr>
      <w:spacing w:before="0" w:after="0"/>
      <w:ind w:left="1200" w:hanging="240"/>
    </w:pPr>
    <w:rPr>
      <w:sz w:val="20"/>
    </w:rPr>
  </w:style>
  <w:style w:type="paragraph" w:styleId="Index6">
    <w:name w:val="index 6"/>
    <w:basedOn w:val="Normal"/>
    <w:next w:val="Normal"/>
    <w:autoRedefine/>
    <w:semiHidden/>
    <w:rsid w:val="004E4EB6"/>
    <w:pPr>
      <w:spacing w:before="0" w:after="0"/>
      <w:ind w:left="1440" w:hanging="240"/>
    </w:pPr>
    <w:rPr>
      <w:sz w:val="20"/>
    </w:rPr>
  </w:style>
  <w:style w:type="paragraph" w:styleId="Index7">
    <w:name w:val="index 7"/>
    <w:basedOn w:val="Normal"/>
    <w:next w:val="Normal"/>
    <w:autoRedefine/>
    <w:semiHidden/>
    <w:rsid w:val="004E4EB6"/>
    <w:pPr>
      <w:spacing w:before="0" w:after="0"/>
      <w:ind w:left="1680" w:hanging="240"/>
    </w:pPr>
    <w:rPr>
      <w:sz w:val="20"/>
    </w:rPr>
  </w:style>
  <w:style w:type="paragraph" w:styleId="Index8">
    <w:name w:val="index 8"/>
    <w:basedOn w:val="Normal"/>
    <w:next w:val="Normal"/>
    <w:autoRedefine/>
    <w:semiHidden/>
    <w:rsid w:val="004E4EB6"/>
    <w:pPr>
      <w:spacing w:before="0" w:after="0"/>
      <w:ind w:left="1920" w:hanging="240"/>
    </w:pPr>
    <w:rPr>
      <w:sz w:val="20"/>
    </w:rPr>
  </w:style>
  <w:style w:type="paragraph" w:styleId="Index9">
    <w:name w:val="index 9"/>
    <w:basedOn w:val="Normal"/>
    <w:next w:val="Normal"/>
    <w:autoRedefine/>
    <w:semiHidden/>
    <w:rsid w:val="004E4EB6"/>
    <w:pPr>
      <w:spacing w:before="0" w:after="0"/>
      <w:ind w:left="2160" w:hanging="240"/>
    </w:pPr>
    <w:rPr>
      <w:sz w:val="20"/>
    </w:rPr>
  </w:style>
  <w:style w:type="paragraph" w:styleId="IndexHeading">
    <w:name w:val="index heading"/>
    <w:basedOn w:val="Normal"/>
    <w:next w:val="Index1"/>
    <w:uiPriority w:val="99"/>
    <w:semiHidden/>
    <w:rsid w:val="004E4EB6"/>
    <w:pPr>
      <w:spacing w:before="120" w:after="120"/>
    </w:pPr>
    <w:rPr>
      <w:b/>
      <w:bCs/>
      <w:i/>
      <w:iCs/>
      <w:sz w:val="20"/>
    </w:rPr>
  </w:style>
  <w:style w:type="paragraph" w:styleId="List">
    <w:name w:val="List"/>
    <w:basedOn w:val="Normal"/>
    <w:rsid w:val="004E4EB6"/>
    <w:pPr>
      <w:ind w:left="360" w:hanging="360"/>
    </w:pPr>
  </w:style>
  <w:style w:type="paragraph" w:styleId="List2">
    <w:name w:val="List 2"/>
    <w:basedOn w:val="Normal"/>
    <w:rsid w:val="004E4EB6"/>
    <w:pPr>
      <w:ind w:left="720" w:hanging="360"/>
    </w:pPr>
  </w:style>
  <w:style w:type="paragraph" w:styleId="List3">
    <w:name w:val="List 3"/>
    <w:basedOn w:val="Normal"/>
    <w:rsid w:val="004E4EB6"/>
    <w:pPr>
      <w:ind w:left="1080" w:hanging="360"/>
    </w:pPr>
  </w:style>
  <w:style w:type="paragraph" w:styleId="List4">
    <w:name w:val="List 4"/>
    <w:basedOn w:val="Normal"/>
    <w:rsid w:val="004E4EB6"/>
    <w:pPr>
      <w:ind w:left="1440" w:hanging="360"/>
    </w:pPr>
  </w:style>
  <w:style w:type="paragraph" w:styleId="List5">
    <w:name w:val="List 5"/>
    <w:basedOn w:val="Normal"/>
    <w:rsid w:val="004E4EB6"/>
    <w:pPr>
      <w:ind w:left="1800" w:hanging="360"/>
    </w:pPr>
  </w:style>
  <w:style w:type="paragraph" w:styleId="ListBullet">
    <w:name w:val="List Bullet"/>
    <w:basedOn w:val="Normal"/>
    <w:link w:val="ListBulletChar"/>
    <w:rsid w:val="00B81CBE"/>
    <w:pPr>
      <w:numPr>
        <w:numId w:val="36"/>
      </w:numPr>
    </w:pPr>
  </w:style>
  <w:style w:type="character" w:customStyle="1" w:styleId="ListBulletChar">
    <w:name w:val="List Bullet Char"/>
    <w:link w:val="ListBullet"/>
    <w:rsid w:val="00B81CBE"/>
    <w:rPr>
      <w:sz w:val="24"/>
      <w:lang w:val="en-US" w:eastAsia="en-US" w:bidi="ar-SA"/>
    </w:rPr>
  </w:style>
  <w:style w:type="paragraph" w:styleId="ListBullet2">
    <w:name w:val="List Bullet 2"/>
    <w:basedOn w:val="Normal"/>
    <w:rsid w:val="004E4EB6"/>
    <w:pPr>
      <w:numPr>
        <w:numId w:val="3"/>
      </w:numPr>
    </w:pPr>
  </w:style>
  <w:style w:type="paragraph" w:styleId="ListBullet3">
    <w:name w:val="List Bullet 3"/>
    <w:basedOn w:val="Normal"/>
    <w:rsid w:val="004E4EB6"/>
    <w:pPr>
      <w:numPr>
        <w:numId w:val="4"/>
      </w:numPr>
    </w:pPr>
  </w:style>
  <w:style w:type="paragraph" w:styleId="ListBullet4">
    <w:name w:val="List Bullet 4"/>
    <w:basedOn w:val="Normal"/>
    <w:rsid w:val="004E4EB6"/>
    <w:pPr>
      <w:numPr>
        <w:numId w:val="5"/>
      </w:numPr>
    </w:pPr>
  </w:style>
  <w:style w:type="paragraph" w:styleId="ListBullet5">
    <w:name w:val="List Bullet 5"/>
    <w:basedOn w:val="Normal"/>
    <w:rsid w:val="004E4EB6"/>
    <w:pPr>
      <w:numPr>
        <w:numId w:val="6"/>
      </w:numPr>
    </w:pPr>
  </w:style>
  <w:style w:type="paragraph" w:styleId="ListContinue">
    <w:name w:val="List Continue"/>
    <w:basedOn w:val="Normal"/>
    <w:rsid w:val="004E4EB6"/>
    <w:pPr>
      <w:spacing w:after="120"/>
      <w:ind w:left="360"/>
    </w:pPr>
  </w:style>
  <w:style w:type="paragraph" w:styleId="ListContinue2">
    <w:name w:val="List Continue 2"/>
    <w:basedOn w:val="Normal"/>
    <w:rsid w:val="004E4EB6"/>
    <w:pPr>
      <w:spacing w:after="120"/>
      <w:ind w:left="720"/>
    </w:pPr>
  </w:style>
  <w:style w:type="paragraph" w:styleId="ListContinue3">
    <w:name w:val="List Continue 3"/>
    <w:basedOn w:val="Normal"/>
    <w:rsid w:val="004E4EB6"/>
    <w:pPr>
      <w:spacing w:after="120"/>
      <w:ind w:left="1080"/>
    </w:pPr>
  </w:style>
  <w:style w:type="paragraph" w:styleId="ListContinue4">
    <w:name w:val="List Continue 4"/>
    <w:basedOn w:val="Normal"/>
    <w:rsid w:val="004E4EB6"/>
    <w:pPr>
      <w:spacing w:after="120"/>
      <w:ind w:left="1440"/>
    </w:pPr>
  </w:style>
  <w:style w:type="paragraph" w:styleId="ListContinue5">
    <w:name w:val="List Continue 5"/>
    <w:basedOn w:val="Normal"/>
    <w:rsid w:val="004E4EB6"/>
    <w:pPr>
      <w:spacing w:after="120"/>
      <w:ind w:left="1800"/>
    </w:pPr>
  </w:style>
  <w:style w:type="paragraph" w:styleId="ListNumber">
    <w:name w:val="List Number"/>
    <w:basedOn w:val="Normal"/>
    <w:link w:val="ListNumberChar"/>
    <w:rsid w:val="00A5711F"/>
    <w:pPr>
      <w:numPr>
        <w:numId w:val="16"/>
      </w:numPr>
      <w:tabs>
        <w:tab w:val="left" w:pos="450"/>
      </w:tabs>
    </w:pPr>
  </w:style>
  <w:style w:type="character" w:customStyle="1" w:styleId="ListNumberChar">
    <w:name w:val="List Number Char"/>
    <w:link w:val="ListNumber"/>
    <w:rsid w:val="00A5711F"/>
    <w:rPr>
      <w:sz w:val="24"/>
      <w:lang w:val="en-US" w:eastAsia="en-US" w:bidi="ar-SA"/>
    </w:rPr>
  </w:style>
  <w:style w:type="paragraph" w:styleId="ListNumber2">
    <w:name w:val="List Number 2"/>
    <w:basedOn w:val="Normal"/>
    <w:link w:val="ListNumber2Char"/>
    <w:rsid w:val="00936F7C"/>
    <w:pPr>
      <w:numPr>
        <w:numId w:val="14"/>
      </w:numPr>
    </w:pPr>
  </w:style>
  <w:style w:type="character" w:customStyle="1" w:styleId="ListNumber2Char">
    <w:name w:val="List Number 2 Char"/>
    <w:link w:val="ListNumber2"/>
    <w:rsid w:val="001312AC"/>
    <w:rPr>
      <w:sz w:val="24"/>
      <w:lang w:val="en-US" w:eastAsia="en-US" w:bidi="ar-SA"/>
    </w:rPr>
  </w:style>
  <w:style w:type="paragraph" w:styleId="ListNumber3">
    <w:name w:val="List Number 3"/>
    <w:basedOn w:val="Normal"/>
    <w:rsid w:val="000D23F3"/>
    <w:pPr>
      <w:numPr>
        <w:numId w:val="8"/>
      </w:numPr>
    </w:pPr>
  </w:style>
  <w:style w:type="paragraph" w:styleId="ListNumber4">
    <w:name w:val="List Number 4"/>
    <w:basedOn w:val="Normal"/>
    <w:rsid w:val="004E4EB6"/>
    <w:pPr>
      <w:numPr>
        <w:numId w:val="7"/>
      </w:numPr>
    </w:pPr>
  </w:style>
  <w:style w:type="paragraph" w:styleId="ListNumber5">
    <w:name w:val="List Number 5"/>
    <w:basedOn w:val="Normal"/>
    <w:rsid w:val="004E4EB6"/>
  </w:style>
  <w:style w:type="paragraph" w:styleId="MacroText">
    <w:name w:val="macro"/>
    <w:semiHidden/>
    <w:rsid w:val="004E4EB6"/>
    <w:pPr>
      <w:tabs>
        <w:tab w:val="left" w:pos="480"/>
        <w:tab w:val="left" w:pos="960"/>
        <w:tab w:val="left" w:pos="1440"/>
        <w:tab w:val="left" w:pos="1920"/>
        <w:tab w:val="left" w:pos="2400"/>
        <w:tab w:val="left" w:pos="2880"/>
        <w:tab w:val="left" w:pos="3360"/>
        <w:tab w:val="left" w:pos="3840"/>
        <w:tab w:val="left" w:pos="4320"/>
      </w:tabs>
      <w:spacing w:before="60" w:after="60"/>
    </w:pPr>
    <w:rPr>
      <w:rFonts w:ascii="Courier New" w:hAnsi="Courier New" w:cs="Courier New"/>
    </w:rPr>
  </w:style>
  <w:style w:type="paragraph" w:styleId="MessageHeader">
    <w:name w:val="Message Header"/>
    <w:basedOn w:val="Normal"/>
    <w:rsid w:val="004E4EB6"/>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rsid w:val="004E4EB6"/>
    <w:rPr>
      <w:szCs w:val="24"/>
    </w:rPr>
  </w:style>
  <w:style w:type="paragraph" w:styleId="NormalIndent">
    <w:name w:val="Normal Indent"/>
    <w:basedOn w:val="Normal"/>
    <w:rsid w:val="004E4EB6"/>
    <w:pPr>
      <w:ind w:left="720"/>
    </w:pPr>
  </w:style>
  <w:style w:type="paragraph" w:styleId="NoteHeading">
    <w:name w:val="Note Heading"/>
    <w:basedOn w:val="Normal"/>
    <w:next w:val="Normal"/>
    <w:rsid w:val="004E4EB6"/>
  </w:style>
  <w:style w:type="paragraph" w:styleId="Salutation">
    <w:name w:val="Salutation"/>
    <w:basedOn w:val="Normal"/>
    <w:next w:val="Normal"/>
    <w:rsid w:val="004E4EB6"/>
  </w:style>
  <w:style w:type="paragraph" w:styleId="Signature">
    <w:name w:val="Signature"/>
    <w:basedOn w:val="Normal"/>
    <w:rsid w:val="004E4EB6"/>
    <w:pPr>
      <w:ind w:left="4320"/>
    </w:pPr>
  </w:style>
  <w:style w:type="paragraph" w:styleId="Subtitle">
    <w:name w:val="Subtitle"/>
    <w:basedOn w:val="Title"/>
    <w:autoRedefine/>
    <w:qFormat/>
    <w:rsid w:val="0047496A"/>
    <w:pPr>
      <w:spacing w:after="0" w:line="240" w:lineRule="auto"/>
      <w:outlineLvl w:val="1"/>
    </w:pPr>
    <w:rPr>
      <w:b w:val="0"/>
      <w:sz w:val="28"/>
      <w:szCs w:val="24"/>
    </w:rPr>
  </w:style>
  <w:style w:type="paragraph" w:styleId="TableofAuthorities">
    <w:name w:val="table of authorities"/>
    <w:basedOn w:val="Normal"/>
    <w:next w:val="Normal"/>
    <w:semiHidden/>
    <w:rsid w:val="004E4EB6"/>
    <w:pPr>
      <w:ind w:left="200" w:hanging="200"/>
    </w:pPr>
  </w:style>
  <w:style w:type="paragraph" w:styleId="TableofFigures">
    <w:name w:val="table of figures"/>
    <w:basedOn w:val="Normal"/>
    <w:next w:val="Normal"/>
    <w:semiHidden/>
    <w:rsid w:val="004E4EB6"/>
  </w:style>
  <w:style w:type="paragraph" w:styleId="TOAHeading">
    <w:name w:val="toa heading"/>
    <w:basedOn w:val="Normal"/>
    <w:next w:val="Normal"/>
    <w:semiHidden/>
    <w:rsid w:val="004E4EB6"/>
    <w:pPr>
      <w:spacing w:before="120"/>
    </w:pPr>
    <w:rPr>
      <w:rFonts w:ascii="Arial" w:hAnsi="Arial" w:cs="Arial"/>
      <w:b/>
      <w:bCs/>
      <w:szCs w:val="24"/>
    </w:rPr>
  </w:style>
  <w:style w:type="paragraph" w:customStyle="1" w:styleId="Text">
    <w:name w:val="Text"/>
    <w:basedOn w:val="Normal"/>
    <w:link w:val="TextChar"/>
    <w:autoRedefine/>
    <w:rsid w:val="00442089"/>
    <w:pPr>
      <w:keepNext/>
      <w:keepLines/>
      <w:tabs>
        <w:tab w:val="left" w:pos="-90"/>
        <w:tab w:val="left" w:pos="360"/>
        <w:tab w:val="left" w:pos="1440"/>
      </w:tabs>
      <w:autoSpaceDE w:val="0"/>
      <w:autoSpaceDN w:val="0"/>
      <w:adjustRightInd w:val="0"/>
      <w:spacing w:before="0" w:after="0"/>
      <w:ind w:right="-86"/>
    </w:pPr>
    <w:rPr>
      <w:sz w:val="20"/>
    </w:rPr>
  </w:style>
  <w:style w:type="character" w:customStyle="1" w:styleId="TextChar">
    <w:name w:val="Text Char"/>
    <w:link w:val="Text"/>
    <w:rsid w:val="00442089"/>
    <w:rPr>
      <w:lang w:val="en-US" w:eastAsia="en-US" w:bidi="ar-SA"/>
    </w:rPr>
  </w:style>
  <w:style w:type="paragraph" w:customStyle="1" w:styleId="Style1">
    <w:name w:val="Style1"/>
    <w:basedOn w:val="Normal"/>
    <w:next w:val="Heading3"/>
    <w:rsid w:val="00365660"/>
    <w:pPr>
      <w:spacing w:before="0" w:after="0"/>
    </w:pPr>
    <w:rPr>
      <w:rFonts w:ascii="Arial" w:hAnsi="Arial"/>
      <w:b/>
      <w:bCs/>
    </w:rPr>
  </w:style>
  <w:style w:type="paragraph" w:customStyle="1" w:styleId="TableText">
    <w:name w:val="Table Text"/>
    <w:link w:val="TableTextChar"/>
    <w:rsid w:val="00E47B0F"/>
    <w:pPr>
      <w:spacing w:before="40" w:after="40"/>
    </w:pPr>
    <w:rPr>
      <w:sz w:val="24"/>
    </w:rPr>
  </w:style>
  <w:style w:type="character" w:customStyle="1" w:styleId="TableTextChar">
    <w:name w:val="Table Text Char"/>
    <w:link w:val="TableText"/>
    <w:rsid w:val="00E47B0F"/>
    <w:rPr>
      <w:sz w:val="24"/>
      <w:lang w:val="en-US" w:eastAsia="en-US" w:bidi="ar-SA"/>
    </w:rPr>
  </w:style>
  <w:style w:type="paragraph" w:customStyle="1" w:styleId="tablenote">
    <w:name w:val="table note"/>
    <w:basedOn w:val="Normal"/>
    <w:next w:val="Normal"/>
    <w:link w:val="tablenoteChar"/>
    <w:rsid w:val="00946B52"/>
    <w:pPr>
      <w:ind w:left="648" w:hanging="648"/>
    </w:pPr>
  </w:style>
  <w:style w:type="character" w:customStyle="1" w:styleId="tablenoteChar">
    <w:name w:val="table note Char"/>
    <w:link w:val="tablenote"/>
    <w:rsid w:val="00946B52"/>
    <w:rPr>
      <w:sz w:val="24"/>
      <w:lang w:val="en-US" w:eastAsia="en-US" w:bidi="ar-SA"/>
    </w:rPr>
  </w:style>
  <w:style w:type="paragraph" w:customStyle="1" w:styleId="code">
    <w:name w:val="code"/>
    <w:link w:val="codeChar"/>
    <w:rsid w:val="00A86F1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before="40" w:after="40"/>
      <w:ind w:left="720" w:hanging="360"/>
    </w:pPr>
    <w:rPr>
      <w:rFonts w:ascii="Arial" w:hAnsi="Arial"/>
      <w:szCs w:val="16"/>
    </w:rPr>
  </w:style>
  <w:style w:type="character" w:customStyle="1" w:styleId="codeChar">
    <w:name w:val="code Char"/>
    <w:link w:val="code"/>
    <w:rsid w:val="00A86F1F"/>
    <w:rPr>
      <w:rFonts w:ascii="Arial" w:hAnsi="Arial"/>
      <w:szCs w:val="16"/>
      <w:lang w:val="en-US" w:eastAsia="en-US" w:bidi="ar-SA"/>
    </w:rPr>
  </w:style>
  <w:style w:type="paragraph" w:customStyle="1" w:styleId="code2">
    <w:name w:val="code2"/>
    <w:basedOn w:val="code"/>
    <w:rsid w:val="003E4D4F"/>
    <w:pPr>
      <w:tabs>
        <w:tab w:val="clear" w:pos="1080"/>
      </w:tabs>
      <w:ind w:left="1440" w:hanging="1440"/>
    </w:pPr>
  </w:style>
  <w:style w:type="paragraph" w:customStyle="1" w:styleId="screen0">
    <w:name w:val="screen"/>
    <w:basedOn w:val="Normal"/>
    <w:rsid w:val="002408D5"/>
    <w:pPr>
      <w:jc w:val="center"/>
    </w:pPr>
    <w:rPr>
      <w:sz w:val="20"/>
    </w:rPr>
  </w:style>
  <w:style w:type="paragraph" w:customStyle="1" w:styleId="courier">
    <w:name w:val="courier"/>
    <w:basedOn w:val="code"/>
    <w:link w:val="courierChar"/>
    <w:rsid w:val="00E0278E"/>
    <w:rPr>
      <w:rFonts w:ascii="Courier" w:hAnsi="Courier"/>
    </w:rPr>
  </w:style>
  <w:style w:type="character" w:customStyle="1" w:styleId="courierChar">
    <w:name w:val="courier Char"/>
    <w:link w:val="courier"/>
    <w:rsid w:val="00E0278E"/>
    <w:rPr>
      <w:rFonts w:ascii="Courier" w:hAnsi="Courier"/>
      <w:szCs w:val="16"/>
      <w:lang w:val="en-US" w:eastAsia="en-US" w:bidi="ar-SA"/>
    </w:rPr>
  </w:style>
  <w:style w:type="paragraph" w:customStyle="1" w:styleId="courier2">
    <w:name w:val="courier2"/>
    <w:basedOn w:val="code2"/>
    <w:rsid w:val="00277500"/>
    <w:rPr>
      <w:rFonts w:ascii="Courier" w:hAnsi="Courier"/>
    </w:rPr>
  </w:style>
  <w:style w:type="paragraph" w:customStyle="1" w:styleId="warn">
    <w:name w:val="warn"/>
    <w:basedOn w:val="NoteText"/>
    <w:rsid w:val="00676342"/>
    <w:pPr>
      <w:ind w:left="1296" w:right="0" w:hanging="1296"/>
    </w:pPr>
  </w:style>
  <w:style w:type="paragraph" w:styleId="Revision">
    <w:name w:val="Revision"/>
    <w:hidden/>
    <w:uiPriority w:val="99"/>
    <w:semiHidden/>
    <w:rsid w:val="00B051C6"/>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index heading" w:uiPriority="99"/>
    <w:lsdException w:name="caption" w:qFormat="1"/>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E154F"/>
    <w:pPr>
      <w:spacing w:before="60" w:after="60"/>
    </w:pPr>
    <w:rPr>
      <w:sz w:val="24"/>
    </w:rPr>
  </w:style>
  <w:style w:type="paragraph" w:styleId="Heading1">
    <w:name w:val="heading 1"/>
    <w:basedOn w:val="Normal"/>
    <w:next w:val="Normal"/>
    <w:link w:val="Heading1Char"/>
    <w:qFormat/>
    <w:rsid w:val="00904029"/>
    <w:pPr>
      <w:widowControl w:val="0"/>
      <w:spacing w:before="240" w:after="240"/>
      <w:outlineLvl w:val="0"/>
    </w:pPr>
    <w:rPr>
      <w:rFonts w:ascii="Arial" w:hAnsi="Arial" w:cs="Arial"/>
      <w:b/>
      <w:bCs/>
      <w:kern w:val="32"/>
      <w:sz w:val="32"/>
      <w:szCs w:val="32"/>
    </w:rPr>
  </w:style>
  <w:style w:type="paragraph" w:styleId="Heading2">
    <w:name w:val="heading 2"/>
    <w:basedOn w:val="Normal"/>
    <w:next w:val="Normal"/>
    <w:link w:val="Heading2Char"/>
    <w:qFormat/>
    <w:rsid w:val="00904029"/>
    <w:pPr>
      <w:keepNext/>
      <w:tabs>
        <w:tab w:val="left" w:pos="432"/>
      </w:tabs>
      <w:spacing w:before="240" w:after="240"/>
      <w:outlineLvl w:val="1"/>
    </w:pPr>
    <w:rPr>
      <w:rFonts w:ascii="Arial" w:hAnsi="Arial" w:cs="Arial"/>
      <w:b/>
      <w:bCs/>
      <w:i/>
      <w:iCs/>
      <w:sz w:val="28"/>
      <w:szCs w:val="28"/>
    </w:rPr>
  </w:style>
  <w:style w:type="paragraph" w:styleId="Heading3">
    <w:name w:val="heading 3"/>
    <w:basedOn w:val="Normal"/>
    <w:next w:val="Normal"/>
    <w:link w:val="Heading3Char"/>
    <w:qFormat/>
    <w:rsid w:val="00904029"/>
    <w:pPr>
      <w:keepNext/>
      <w:spacing w:before="240" w:after="240"/>
      <w:outlineLvl w:val="2"/>
    </w:pPr>
    <w:rPr>
      <w:rFonts w:ascii="Arial" w:hAnsi="Arial" w:cs="Arial"/>
      <w:b/>
      <w:bCs/>
      <w:szCs w:val="26"/>
    </w:rPr>
  </w:style>
  <w:style w:type="paragraph" w:styleId="Heading4">
    <w:name w:val="heading 4"/>
    <w:basedOn w:val="Normal"/>
    <w:next w:val="Normal"/>
    <w:link w:val="Heading4Char"/>
    <w:qFormat/>
    <w:rsid w:val="00904029"/>
    <w:pPr>
      <w:keepNext/>
      <w:tabs>
        <w:tab w:val="left" w:pos="720"/>
      </w:tabs>
      <w:spacing w:before="240" w:after="240"/>
      <w:outlineLvl w:val="3"/>
    </w:pPr>
    <w:rPr>
      <w:rFonts w:ascii="Arial" w:hAnsi="Arial"/>
      <w:b/>
      <w:bCs/>
      <w:i/>
      <w:sz w:val="22"/>
    </w:rPr>
  </w:style>
  <w:style w:type="paragraph" w:styleId="Heading5">
    <w:name w:val="heading 5"/>
    <w:basedOn w:val="Normal"/>
    <w:next w:val="Normal"/>
    <w:link w:val="Heading5Char"/>
    <w:qFormat/>
    <w:rsid w:val="00904029"/>
    <w:pPr>
      <w:keepNext/>
      <w:spacing w:before="240" w:after="240"/>
      <w:outlineLvl w:val="4"/>
    </w:pPr>
    <w:rPr>
      <w:b/>
      <w:sz w:val="22"/>
    </w:rPr>
  </w:style>
  <w:style w:type="paragraph" w:styleId="Heading6">
    <w:name w:val="heading 6"/>
    <w:basedOn w:val="Normal"/>
    <w:next w:val="Normal"/>
    <w:qFormat/>
    <w:pPr>
      <w:keepNext/>
      <w:spacing w:before="240"/>
      <w:jc w:val="center"/>
      <w:outlineLvl w:val="5"/>
    </w:pPr>
    <w:rPr>
      <w:b/>
      <w:bCs/>
    </w:rPr>
  </w:style>
  <w:style w:type="paragraph" w:styleId="Heading7">
    <w:name w:val="heading 7"/>
    <w:basedOn w:val="Normal"/>
    <w:next w:val="Normal"/>
    <w:qFormat/>
    <w:pPr>
      <w:keepNext/>
      <w:jc w:val="center"/>
      <w:outlineLvl w:val="6"/>
    </w:pPr>
    <w:rPr>
      <w:b/>
      <w:bCs/>
      <w:sz w:val="28"/>
    </w:rPr>
  </w:style>
  <w:style w:type="paragraph" w:styleId="Heading8">
    <w:name w:val="heading 8"/>
    <w:basedOn w:val="Normal"/>
    <w:next w:val="Normal"/>
    <w:qFormat/>
    <w:pPr>
      <w:keepNext/>
      <w:ind w:left="2160" w:hanging="2160"/>
      <w:outlineLvl w:val="7"/>
    </w:pPr>
    <w:rPr>
      <w:b/>
      <w:bCs/>
    </w:rPr>
  </w:style>
  <w:style w:type="paragraph" w:styleId="Heading9">
    <w:name w:val="heading 9"/>
    <w:basedOn w:val="Normal"/>
    <w:next w:val="Normal"/>
    <w:qFormat/>
    <w:pPr>
      <w:keepNext/>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16F1D"/>
    <w:rPr>
      <w:rFonts w:ascii="Arial" w:hAnsi="Arial" w:cs="Arial"/>
      <w:b/>
      <w:bCs/>
      <w:kern w:val="32"/>
      <w:sz w:val="32"/>
      <w:szCs w:val="32"/>
      <w:lang w:val="en-US" w:eastAsia="en-US" w:bidi="ar-SA"/>
    </w:rPr>
  </w:style>
  <w:style w:type="character" w:customStyle="1" w:styleId="Heading2Char">
    <w:name w:val="Heading 2 Char"/>
    <w:link w:val="Heading2"/>
    <w:rsid w:val="00904029"/>
    <w:rPr>
      <w:rFonts w:ascii="Arial" w:hAnsi="Arial" w:cs="Arial"/>
      <w:b/>
      <w:bCs/>
      <w:i/>
      <w:iCs/>
      <w:sz w:val="28"/>
      <w:szCs w:val="28"/>
      <w:lang w:val="en-US" w:eastAsia="en-US" w:bidi="ar-SA"/>
    </w:rPr>
  </w:style>
  <w:style w:type="character" w:customStyle="1" w:styleId="Heading3Char">
    <w:name w:val="Heading 3 Char"/>
    <w:link w:val="Heading3"/>
    <w:rsid w:val="00904029"/>
    <w:rPr>
      <w:rFonts w:ascii="Arial" w:hAnsi="Arial" w:cs="Arial"/>
      <w:b/>
      <w:bCs/>
      <w:sz w:val="24"/>
      <w:szCs w:val="26"/>
      <w:lang w:val="en-US" w:eastAsia="en-US" w:bidi="ar-SA"/>
    </w:rPr>
  </w:style>
  <w:style w:type="character" w:customStyle="1" w:styleId="Heading4Char">
    <w:name w:val="Heading 4 Char"/>
    <w:link w:val="Heading4"/>
    <w:rsid w:val="00904029"/>
    <w:rPr>
      <w:rFonts w:ascii="Arial" w:hAnsi="Arial"/>
      <w:b/>
      <w:bCs/>
      <w:i/>
      <w:sz w:val="22"/>
      <w:lang w:val="en-US" w:eastAsia="en-US" w:bidi="ar-SA"/>
    </w:rPr>
  </w:style>
  <w:style w:type="character" w:customStyle="1" w:styleId="Heading5Char">
    <w:name w:val="Heading 5 Char"/>
    <w:link w:val="Heading5"/>
    <w:rsid w:val="00904029"/>
    <w:rPr>
      <w:b/>
      <w:sz w:val="22"/>
      <w:lang w:val="en-US" w:eastAsia="en-US" w:bidi="ar-SA"/>
    </w:rPr>
  </w:style>
  <w:style w:type="paragraph" w:styleId="TOC2">
    <w:name w:val="toc 2"/>
    <w:next w:val="Normal"/>
    <w:uiPriority w:val="39"/>
    <w:rsid w:val="009E5714"/>
    <w:pPr>
      <w:tabs>
        <w:tab w:val="right" w:leader="dot" w:pos="9360"/>
      </w:tabs>
      <w:ind w:left="202"/>
    </w:pPr>
    <w:rPr>
      <w:noProof/>
      <w:sz w:val="24"/>
      <w:szCs w:val="24"/>
    </w:rPr>
  </w:style>
  <w:style w:type="paragraph" w:styleId="TOC1">
    <w:name w:val="toc 1"/>
    <w:basedOn w:val="Normal"/>
    <w:next w:val="Normal"/>
    <w:uiPriority w:val="39"/>
    <w:rsid w:val="00611F53"/>
    <w:pPr>
      <w:tabs>
        <w:tab w:val="right" w:leader="dot" w:pos="9360"/>
      </w:tabs>
      <w:spacing w:before="0" w:after="0"/>
    </w:pPr>
    <w:rPr>
      <w:bCs/>
      <w:noProof/>
      <w:color w:val="000000"/>
      <w:szCs w:val="24"/>
    </w:rPr>
  </w:style>
  <w:style w:type="paragraph" w:styleId="TOC3">
    <w:name w:val="toc 3"/>
    <w:basedOn w:val="Normal"/>
    <w:next w:val="Normal"/>
    <w:uiPriority w:val="39"/>
    <w:rsid w:val="004475DF"/>
    <w:pPr>
      <w:tabs>
        <w:tab w:val="right" w:leader="dot" w:pos="9360"/>
      </w:tabs>
      <w:spacing w:before="0" w:after="0"/>
      <w:ind w:left="403"/>
    </w:pPr>
    <w:rPr>
      <w:iCs/>
      <w:szCs w:val="24"/>
    </w:rPr>
  </w:style>
  <w:style w:type="paragraph" w:styleId="TOC4">
    <w:name w:val="toc 4"/>
    <w:basedOn w:val="Normal"/>
    <w:next w:val="Normal"/>
    <w:autoRedefine/>
    <w:uiPriority w:val="39"/>
    <w:rsid w:val="00840D2C"/>
    <w:pPr>
      <w:spacing w:before="0" w:after="0"/>
      <w:ind w:left="600"/>
    </w:pPr>
    <w:rPr>
      <w:sz w:val="18"/>
      <w:szCs w:val="21"/>
    </w:rPr>
  </w:style>
  <w:style w:type="paragraph" w:styleId="TOC5">
    <w:name w:val="toc 5"/>
    <w:basedOn w:val="Normal"/>
    <w:next w:val="Normal"/>
    <w:autoRedefine/>
    <w:uiPriority w:val="39"/>
    <w:pPr>
      <w:spacing w:before="0" w:after="0"/>
      <w:ind w:left="800"/>
    </w:pPr>
    <w:rPr>
      <w:szCs w:val="21"/>
    </w:rPr>
  </w:style>
  <w:style w:type="paragraph" w:styleId="TOC6">
    <w:name w:val="toc 6"/>
    <w:basedOn w:val="Normal"/>
    <w:next w:val="Normal"/>
    <w:autoRedefine/>
    <w:uiPriority w:val="39"/>
    <w:pPr>
      <w:spacing w:before="0" w:after="0"/>
      <w:ind w:left="1000"/>
    </w:pPr>
    <w:rPr>
      <w:szCs w:val="21"/>
    </w:rPr>
  </w:style>
  <w:style w:type="paragraph" w:styleId="TOC7">
    <w:name w:val="toc 7"/>
    <w:basedOn w:val="Normal"/>
    <w:next w:val="Normal"/>
    <w:autoRedefine/>
    <w:uiPriority w:val="39"/>
    <w:pPr>
      <w:spacing w:before="0" w:after="0"/>
      <w:ind w:left="1200"/>
    </w:pPr>
    <w:rPr>
      <w:szCs w:val="21"/>
    </w:rPr>
  </w:style>
  <w:style w:type="paragraph" w:styleId="TOC8">
    <w:name w:val="toc 8"/>
    <w:basedOn w:val="Normal"/>
    <w:next w:val="Normal"/>
    <w:autoRedefine/>
    <w:uiPriority w:val="39"/>
    <w:pPr>
      <w:spacing w:before="0" w:after="0"/>
      <w:ind w:left="1400"/>
    </w:pPr>
    <w:rPr>
      <w:szCs w:val="21"/>
    </w:rPr>
  </w:style>
  <w:style w:type="paragraph" w:styleId="TOC9">
    <w:name w:val="toc 9"/>
    <w:basedOn w:val="Normal"/>
    <w:next w:val="Normal"/>
    <w:autoRedefine/>
    <w:uiPriority w:val="39"/>
    <w:pPr>
      <w:spacing w:before="0" w:after="0"/>
      <w:ind w:left="1600"/>
    </w:pPr>
    <w:rPr>
      <w:szCs w:val="21"/>
    </w:rPr>
  </w:style>
  <w:style w:type="character" w:styleId="Hyperlink">
    <w:name w:val="Hyperlink"/>
    <w:uiPriority w:val="99"/>
    <w:rPr>
      <w:color w:val="0000FF"/>
      <w:u w:val="single"/>
    </w:rPr>
  </w:style>
  <w:style w:type="paragraph" w:styleId="Title">
    <w:name w:val="Title"/>
    <w:autoRedefine/>
    <w:qFormat/>
    <w:rsid w:val="007C29DA"/>
    <w:pPr>
      <w:spacing w:after="240" w:line="360" w:lineRule="auto"/>
      <w:jc w:val="center"/>
      <w:outlineLvl w:val="0"/>
    </w:pPr>
    <w:rPr>
      <w:rFonts w:ascii="Arial" w:hAnsi="Arial" w:cs="Arial"/>
      <w:b/>
      <w:noProof/>
      <w:color w:val="000080"/>
      <w:kern w:val="28"/>
      <w:sz w:val="40"/>
    </w:rPr>
  </w:style>
  <w:style w:type="character" w:styleId="PageNumber">
    <w:name w:val="page number"/>
    <w:basedOn w:val="DefaultParagraphFont"/>
  </w:style>
  <w:style w:type="paragraph" w:customStyle="1" w:styleId="TOCBase">
    <w:name w:val="TOC Base"/>
    <w:basedOn w:val="Normal"/>
    <w:pPr>
      <w:tabs>
        <w:tab w:val="right" w:leader="dot" w:pos="6480"/>
      </w:tabs>
      <w:spacing w:before="0" w:after="240" w:line="240" w:lineRule="atLeast"/>
      <w:jc w:val="both"/>
    </w:pPr>
    <w:rPr>
      <w:rFonts w:ascii="Arial" w:hAnsi="Arial"/>
      <w:spacing w:val="-5"/>
      <w:sz w:val="22"/>
    </w:rPr>
  </w:style>
  <w:style w:type="paragraph" w:customStyle="1" w:styleId="TOC">
    <w:name w:val="TOC"/>
    <w:basedOn w:val="Normal"/>
    <w:autoRedefine/>
    <w:pPr>
      <w:keepNext/>
      <w:pageBreakBefore/>
      <w:spacing w:before="0" w:after="240"/>
    </w:pPr>
    <w:rPr>
      <w:rFonts w:ascii="Arial" w:hAnsi="Arial" w:cs="Arial"/>
      <w:color w:val="333399"/>
      <w:sz w:val="36"/>
    </w:rPr>
  </w:style>
  <w:style w:type="paragraph" w:customStyle="1" w:styleId="NoteText">
    <w:name w:val="Note Text"/>
    <w:basedOn w:val="Normal"/>
    <w:link w:val="NoteTextChar1"/>
    <w:rsid w:val="0081245C"/>
    <w:pPr>
      <w:tabs>
        <w:tab w:val="left" w:pos="540"/>
      </w:tabs>
      <w:ind w:left="1368" w:right="720" w:hanging="648"/>
    </w:pPr>
    <w:rPr>
      <w:szCs w:val="24"/>
    </w:rPr>
  </w:style>
  <w:style w:type="character" w:customStyle="1" w:styleId="NoteTextChar1">
    <w:name w:val="Note Text Char1"/>
    <w:link w:val="NoteText"/>
    <w:rsid w:val="00CF38CB"/>
    <w:rPr>
      <w:sz w:val="24"/>
      <w:szCs w:val="24"/>
      <w:lang w:val="en-US" w:eastAsia="en-US" w:bidi="ar-SA"/>
    </w:rPr>
  </w:style>
  <w:style w:type="paragraph" w:customStyle="1" w:styleId="ScreenCapture">
    <w:name w:val="Screen Capture"/>
    <w:basedOn w:val="Normal"/>
    <w:rsid w:val="00BD3009"/>
    <w:pPr>
      <w:shd w:val="clear" w:color="auto" w:fill="E6E6E6"/>
      <w:spacing w:before="0" w:after="0"/>
    </w:pPr>
    <w:rPr>
      <w:rFonts w:ascii="Courier New" w:eastAsia="Batang" w:hAnsi="Courier New" w:cs="Courier New"/>
      <w:noProof/>
      <w:sz w:val="18"/>
      <w:szCs w:val="24"/>
      <w:lang w:eastAsia="ko-KR"/>
    </w:rPr>
  </w:style>
  <w:style w:type="paragraph" w:customStyle="1" w:styleId="Screen">
    <w:name w:val="Screen"/>
    <w:basedOn w:val="Normal"/>
    <w:rsid w:val="001F3943"/>
    <w:pPr>
      <w:spacing w:before="120" w:after="120"/>
      <w:jc w:val="center"/>
    </w:pPr>
    <w:rPr>
      <w:rFonts w:ascii="Courier New" w:hAnsi="Courier New"/>
      <w:noProof/>
      <w:sz w:val="18"/>
      <w:szCs w:val="24"/>
    </w:rPr>
  </w:style>
  <w:style w:type="paragraph" w:styleId="BalloonText">
    <w:name w:val="Balloon Text"/>
    <w:basedOn w:val="Normal"/>
    <w:semiHidden/>
    <w:rPr>
      <w:rFonts w:ascii="Tahoma" w:hAnsi="Tahoma" w:cs="Tahoma"/>
      <w:sz w:val="16"/>
      <w:szCs w:val="16"/>
    </w:rPr>
  </w:style>
  <w:style w:type="paragraph" w:customStyle="1" w:styleId="NormalIndent1">
    <w:name w:val="Normal Indent 1"/>
    <w:basedOn w:val="Normal"/>
    <w:pPr>
      <w:ind w:left="346"/>
    </w:pPr>
  </w:style>
  <w:style w:type="paragraph" w:customStyle="1" w:styleId="Step">
    <w:name w:val="Step"/>
    <w:basedOn w:val="Normal"/>
    <w:pPr>
      <w:numPr>
        <w:numId w:val="1"/>
      </w:numPr>
    </w:pPr>
    <w:rPr>
      <w:b/>
      <w:bCs/>
    </w:rPr>
  </w:style>
  <w:style w:type="paragraph" w:styleId="Header">
    <w:name w:val="header"/>
    <w:basedOn w:val="Normal"/>
    <w:rsid w:val="002C1B85"/>
    <w:pPr>
      <w:pBdr>
        <w:bottom w:val="single" w:sz="4" w:space="2" w:color="auto"/>
      </w:pBdr>
      <w:tabs>
        <w:tab w:val="center" w:pos="4320"/>
        <w:tab w:val="right" w:pos="8640"/>
      </w:tabs>
    </w:pPr>
    <w:rPr>
      <w:b/>
      <w:sz w:val="18"/>
    </w:rPr>
  </w:style>
  <w:style w:type="paragraph" w:styleId="Footer">
    <w:name w:val="footer"/>
    <w:basedOn w:val="Normal"/>
    <w:link w:val="FooterChar"/>
    <w:uiPriority w:val="99"/>
    <w:rsid w:val="000D0D02"/>
    <w:pPr>
      <w:pBdr>
        <w:top w:val="single" w:sz="4" w:space="2" w:color="auto"/>
      </w:pBdr>
      <w:tabs>
        <w:tab w:val="center" w:pos="4320"/>
        <w:tab w:val="right" w:pos="8640"/>
      </w:tabs>
    </w:pPr>
    <w:rPr>
      <w:rFonts w:ascii="Arial" w:hAnsi="Arial"/>
      <w:sz w:val="20"/>
    </w:rPr>
  </w:style>
  <w:style w:type="character" w:customStyle="1" w:styleId="FooterChar">
    <w:name w:val="Footer Char"/>
    <w:basedOn w:val="DefaultParagraphFont"/>
    <w:link w:val="Footer"/>
    <w:uiPriority w:val="99"/>
    <w:rsid w:val="00FB5AAA"/>
    <w:rPr>
      <w:rFonts w:ascii="Arial" w:hAnsi="Arial"/>
    </w:rPr>
  </w:style>
  <w:style w:type="character" w:customStyle="1" w:styleId="NoteTextChar">
    <w:name w:val="Note Text Char"/>
    <w:rPr>
      <w:color w:val="000080"/>
      <w:szCs w:val="24"/>
      <w:lang w:val="en-US" w:eastAsia="en-US" w:bidi="ar-SA"/>
    </w:rPr>
  </w:style>
  <w:style w:type="paragraph" w:styleId="PlainText">
    <w:name w:val="Plain Text"/>
    <w:basedOn w:val="Normal"/>
    <w:rsid w:val="00E54AAA"/>
    <w:pPr>
      <w:spacing w:before="0" w:after="0"/>
    </w:pPr>
    <w:rPr>
      <w:rFonts w:ascii="Courier New" w:eastAsia="Batang" w:hAnsi="Courier New" w:cs="Courier New"/>
      <w:lang w:eastAsia="ko-KR"/>
    </w:rPr>
  </w:style>
  <w:style w:type="character" w:styleId="FollowedHyperlink">
    <w:name w:val="FollowedHyperlink"/>
    <w:uiPriority w:val="99"/>
    <w:rPr>
      <w:color w:val="800080"/>
      <w:u w:val="single"/>
    </w:rPr>
  </w:style>
  <w:style w:type="character" w:styleId="Strong">
    <w:name w:val="Strong"/>
    <w:qFormat/>
    <w:rPr>
      <w:b/>
      <w:bCs/>
    </w:rPr>
  </w:style>
  <w:style w:type="table" w:styleId="TableGrid">
    <w:name w:val="Table Grid"/>
    <w:basedOn w:val="TableNormal"/>
    <w:rsid w:val="00E54AAA"/>
    <w:pPr>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A646F3"/>
  </w:style>
  <w:style w:type="character" w:styleId="FootnoteReference">
    <w:name w:val="footnote reference"/>
    <w:semiHidden/>
    <w:rsid w:val="00A646F3"/>
    <w:rPr>
      <w:vertAlign w:val="superscript"/>
    </w:rPr>
  </w:style>
  <w:style w:type="paragraph" w:styleId="DocumentMap">
    <w:name w:val="Document Map"/>
    <w:basedOn w:val="Normal"/>
    <w:semiHidden/>
    <w:rsid w:val="00F806B4"/>
    <w:pPr>
      <w:shd w:val="clear" w:color="auto" w:fill="000080"/>
    </w:pPr>
    <w:rPr>
      <w:rFonts w:ascii="Tahoma" w:hAnsi="Tahoma" w:cs="Tahoma"/>
    </w:rPr>
  </w:style>
  <w:style w:type="character" w:styleId="CommentReference">
    <w:name w:val="annotation reference"/>
    <w:semiHidden/>
    <w:rsid w:val="002C716E"/>
    <w:rPr>
      <w:sz w:val="16"/>
      <w:szCs w:val="16"/>
    </w:rPr>
  </w:style>
  <w:style w:type="paragraph" w:styleId="CommentText">
    <w:name w:val="annotation text"/>
    <w:basedOn w:val="Normal"/>
    <w:semiHidden/>
    <w:rsid w:val="002C716E"/>
  </w:style>
  <w:style w:type="paragraph" w:styleId="CommentSubject">
    <w:name w:val="annotation subject"/>
    <w:basedOn w:val="CommentText"/>
    <w:next w:val="CommentText"/>
    <w:semiHidden/>
    <w:rsid w:val="002C716E"/>
    <w:rPr>
      <w:b/>
      <w:bCs/>
    </w:rPr>
  </w:style>
  <w:style w:type="paragraph" w:customStyle="1" w:styleId="Bullet">
    <w:name w:val="Bullet"/>
    <w:basedOn w:val="Normal"/>
    <w:rsid w:val="00772286"/>
    <w:pPr>
      <w:numPr>
        <w:numId w:val="2"/>
      </w:numPr>
      <w:tabs>
        <w:tab w:val="left" w:pos="720"/>
      </w:tabs>
      <w:spacing w:before="0" w:after="120"/>
      <w:ind w:left="720" w:right="360"/>
    </w:pPr>
  </w:style>
  <w:style w:type="paragraph" w:styleId="BlockText">
    <w:name w:val="Block Text"/>
    <w:basedOn w:val="Normal"/>
    <w:rsid w:val="004E4EB6"/>
    <w:pPr>
      <w:spacing w:after="120"/>
      <w:ind w:left="1440" w:right="1440"/>
    </w:pPr>
  </w:style>
  <w:style w:type="paragraph" w:styleId="BodyText">
    <w:name w:val="Body Text"/>
    <w:basedOn w:val="Normal"/>
    <w:link w:val="BodyTextChar"/>
    <w:rsid w:val="0007640B"/>
    <w:pPr>
      <w:spacing w:before="0" w:after="0"/>
    </w:pPr>
  </w:style>
  <w:style w:type="character" w:customStyle="1" w:styleId="BodyTextChar">
    <w:name w:val="Body Text Char"/>
    <w:link w:val="BodyText"/>
    <w:rsid w:val="0007640B"/>
    <w:rPr>
      <w:sz w:val="24"/>
      <w:lang w:val="en-US" w:eastAsia="en-US" w:bidi="ar-SA"/>
    </w:rPr>
  </w:style>
  <w:style w:type="paragraph" w:styleId="BodyText2">
    <w:name w:val="Body Text 2"/>
    <w:basedOn w:val="Normal"/>
    <w:rsid w:val="0007640B"/>
    <w:pPr>
      <w:spacing w:before="0"/>
    </w:pPr>
  </w:style>
  <w:style w:type="paragraph" w:styleId="BodyText3">
    <w:name w:val="Body Text 3"/>
    <w:basedOn w:val="Normal"/>
    <w:rsid w:val="004E4EB6"/>
    <w:pPr>
      <w:spacing w:after="120"/>
    </w:pPr>
    <w:rPr>
      <w:sz w:val="16"/>
      <w:szCs w:val="16"/>
    </w:rPr>
  </w:style>
  <w:style w:type="paragraph" w:styleId="BodyTextFirstIndent">
    <w:name w:val="Body Text First Indent"/>
    <w:basedOn w:val="BodyText"/>
    <w:rsid w:val="004E4EB6"/>
    <w:pPr>
      <w:ind w:firstLine="210"/>
    </w:pPr>
  </w:style>
  <w:style w:type="paragraph" w:styleId="BodyTextIndent">
    <w:name w:val="Body Text Indent"/>
    <w:basedOn w:val="Normal"/>
    <w:rsid w:val="0070489D"/>
    <w:pPr>
      <w:spacing w:before="0" w:after="0"/>
      <w:ind w:left="360"/>
    </w:pPr>
  </w:style>
  <w:style w:type="paragraph" w:styleId="BodyTextFirstIndent2">
    <w:name w:val="Body Text First Indent 2"/>
    <w:basedOn w:val="BodyTextIndent"/>
    <w:rsid w:val="004E4EB6"/>
    <w:pPr>
      <w:ind w:firstLine="210"/>
    </w:pPr>
  </w:style>
  <w:style w:type="paragraph" w:styleId="BodyTextIndent2">
    <w:name w:val="Body Text Indent 2"/>
    <w:basedOn w:val="Normal"/>
    <w:rsid w:val="004E4EB6"/>
    <w:pPr>
      <w:spacing w:after="120" w:line="480" w:lineRule="auto"/>
      <w:ind w:left="360"/>
    </w:pPr>
  </w:style>
  <w:style w:type="paragraph" w:styleId="BodyTextIndent3">
    <w:name w:val="Body Text Indent 3"/>
    <w:basedOn w:val="Normal"/>
    <w:rsid w:val="004E4EB6"/>
    <w:pPr>
      <w:spacing w:after="120"/>
      <w:ind w:left="360"/>
    </w:pPr>
    <w:rPr>
      <w:sz w:val="16"/>
      <w:szCs w:val="16"/>
    </w:rPr>
  </w:style>
  <w:style w:type="paragraph" w:styleId="Caption">
    <w:name w:val="caption"/>
    <w:basedOn w:val="Normal"/>
    <w:next w:val="Normal"/>
    <w:qFormat/>
    <w:rsid w:val="004E4EB6"/>
    <w:rPr>
      <w:b/>
      <w:bCs/>
    </w:rPr>
  </w:style>
  <w:style w:type="paragraph" w:styleId="Closing">
    <w:name w:val="Closing"/>
    <w:basedOn w:val="Normal"/>
    <w:link w:val="ClosingChar"/>
    <w:rsid w:val="004E4EB6"/>
    <w:pPr>
      <w:ind w:left="4320"/>
    </w:pPr>
  </w:style>
  <w:style w:type="character" w:customStyle="1" w:styleId="ClosingChar">
    <w:name w:val="Closing Char"/>
    <w:link w:val="Closing"/>
    <w:rsid w:val="00AA6D46"/>
    <w:rPr>
      <w:sz w:val="24"/>
      <w:lang w:val="en-US" w:eastAsia="en-US" w:bidi="ar-SA"/>
    </w:rPr>
  </w:style>
  <w:style w:type="paragraph" w:styleId="Date">
    <w:name w:val="Date"/>
    <w:basedOn w:val="Normal"/>
    <w:next w:val="Normal"/>
    <w:rsid w:val="004E4EB6"/>
  </w:style>
  <w:style w:type="paragraph" w:styleId="E-mailSignature">
    <w:name w:val="E-mail Signature"/>
    <w:basedOn w:val="Normal"/>
    <w:rsid w:val="004E4EB6"/>
  </w:style>
  <w:style w:type="paragraph" w:styleId="EndnoteText">
    <w:name w:val="endnote text"/>
    <w:basedOn w:val="Normal"/>
    <w:semiHidden/>
    <w:rsid w:val="004E4EB6"/>
  </w:style>
  <w:style w:type="paragraph" w:styleId="EnvelopeAddress">
    <w:name w:val="envelope address"/>
    <w:basedOn w:val="Normal"/>
    <w:rsid w:val="004E4EB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4E4EB6"/>
    <w:rPr>
      <w:rFonts w:ascii="Arial" w:hAnsi="Arial" w:cs="Arial"/>
    </w:rPr>
  </w:style>
  <w:style w:type="paragraph" w:styleId="HTMLAddress">
    <w:name w:val="HTML Address"/>
    <w:basedOn w:val="Normal"/>
    <w:rsid w:val="004E4EB6"/>
    <w:rPr>
      <w:i/>
      <w:iCs/>
    </w:rPr>
  </w:style>
  <w:style w:type="paragraph" w:styleId="HTMLPreformatted">
    <w:name w:val="HTML Preformatted"/>
    <w:basedOn w:val="Normal"/>
    <w:rsid w:val="004E4EB6"/>
    <w:rPr>
      <w:rFonts w:ascii="Courier New" w:hAnsi="Courier New" w:cs="Courier New"/>
    </w:rPr>
  </w:style>
  <w:style w:type="paragraph" w:styleId="Index1">
    <w:name w:val="index 1"/>
    <w:basedOn w:val="Normal"/>
    <w:next w:val="Normal"/>
    <w:autoRedefine/>
    <w:uiPriority w:val="99"/>
    <w:semiHidden/>
    <w:rsid w:val="002E4932"/>
    <w:pPr>
      <w:spacing w:before="0" w:after="0"/>
      <w:ind w:left="240" w:hanging="240"/>
    </w:pPr>
    <w:rPr>
      <w:sz w:val="20"/>
    </w:rPr>
  </w:style>
  <w:style w:type="paragraph" w:styleId="Index2">
    <w:name w:val="index 2"/>
    <w:basedOn w:val="Normal"/>
    <w:next w:val="Normal"/>
    <w:autoRedefine/>
    <w:uiPriority w:val="99"/>
    <w:semiHidden/>
    <w:rsid w:val="002E4932"/>
    <w:pPr>
      <w:spacing w:before="0" w:after="0"/>
      <w:ind w:left="480" w:hanging="240"/>
    </w:pPr>
    <w:rPr>
      <w:sz w:val="20"/>
    </w:rPr>
  </w:style>
  <w:style w:type="paragraph" w:styleId="Index3">
    <w:name w:val="index 3"/>
    <w:basedOn w:val="Normal"/>
    <w:next w:val="Normal"/>
    <w:autoRedefine/>
    <w:semiHidden/>
    <w:rsid w:val="002E4932"/>
    <w:pPr>
      <w:spacing w:before="0" w:after="0"/>
      <w:ind w:left="720" w:hanging="240"/>
    </w:pPr>
    <w:rPr>
      <w:sz w:val="20"/>
    </w:rPr>
  </w:style>
  <w:style w:type="paragraph" w:styleId="Index4">
    <w:name w:val="index 4"/>
    <w:basedOn w:val="Normal"/>
    <w:next w:val="Normal"/>
    <w:autoRedefine/>
    <w:semiHidden/>
    <w:rsid w:val="004E4EB6"/>
    <w:pPr>
      <w:spacing w:before="0" w:after="0"/>
      <w:ind w:left="960" w:hanging="240"/>
    </w:pPr>
    <w:rPr>
      <w:sz w:val="20"/>
    </w:rPr>
  </w:style>
  <w:style w:type="paragraph" w:styleId="Index5">
    <w:name w:val="index 5"/>
    <w:basedOn w:val="Normal"/>
    <w:next w:val="Normal"/>
    <w:autoRedefine/>
    <w:semiHidden/>
    <w:rsid w:val="004E4EB6"/>
    <w:pPr>
      <w:spacing w:before="0" w:after="0"/>
      <w:ind w:left="1200" w:hanging="240"/>
    </w:pPr>
    <w:rPr>
      <w:sz w:val="20"/>
    </w:rPr>
  </w:style>
  <w:style w:type="paragraph" w:styleId="Index6">
    <w:name w:val="index 6"/>
    <w:basedOn w:val="Normal"/>
    <w:next w:val="Normal"/>
    <w:autoRedefine/>
    <w:semiHidden/>
    <w:rsid w:val="004E4EB6"/>
    <w:pPr>
      <w:spacing w:before="0" w:after="0"/>
      <w:ind w:left="1440" w:hanging="240"/>
    </w:pPr>
    <w:rPr>
      <w:sz w:val="20"/>
    </w:rPr>
  </w:style>
  <w:style w:type="paragraph" w:styleId="Index7">
    <w:name w:val="index 7"/>
    <w:basedOn w:val="Normal"/>
    <w:next w:val="Normal"/>
    <w:autoRedefine/>
    <w:semiHidden/>
    <w:rsid w:val="004E4EB6"/>
    <w:pPr>
      <w:spacing w:before="0" w:after="0"/>
      <w:ind w:left="1680" w:hanging="240"/>
    </w:pPr>
    <w:rPr>
      <w:sz w:val="20"/>
    </w:rPr>
  </w:style>
  <w:style w:type="paragraph" w:styleId="Index8">
    <w:name w:val="index 8"/>
    <w:basedOn w:val="Normal"/>
    <w:next w:val="Normal"/>
    <w:autoRedefine/>
    <w:semiHidden/>
    <w:rsid w:val="004E4EB6"/>
    <w:pPr>
      <w:spacing w:before="0" w:after="0"/>
      <w:ind w:left="1920" w:hanging="240"/>
    </w:pPr>
    <w:rPr>
      <w:sz w:val="20"/>
    </w:rPr>
  </w:style>
  <w:style w:type="paragraph" w:styleId="Index9">
    <w:name w:val="index 9"/>
    <w:basedOn w:val="Normal"/>
    <w:next w:val="Normal"/>
    <w:autoRedefine/>
    <w:semiHidden/>
    <w:rsid w:val="004E4EB6"/>
    <w:pPr>
      <w:spacing w:before="0" w:after="0"/>
      <w:ind w:left="2160" w:hanging="240"/>
    </w:pPr>
    <w:rPr>
      <w:sz w:val="20"/>
    </w:rPr>
  </w:style>
  <w:style w:type="paragraph" w:styleId="IndexHeading">
    <w:name w:val="index heading"/>
    <w:basedOn w:val="Normal"/>
    <w:next w:val="Index1"/>
    <w:uiPriority w:val="99"/>
    <w:semiHidden/>
    <w:rsid w:val="004E4EB6"/>
    <w:pPr>
      <w:spacing w:before="120" w:after="120"/>
    </w:pPr>
    <w:rPr>
      <w:b/>
      <w:bCs/>
      <w:i/>
      <w:iCs/>
      <w:sz w:val="20"/>
    </w:rPr>
  </w:style>
  <w:style w:type="paragraph" w:styleId="List">
    <w:name w:val="List"/>
    <w:basedOn w:val="Normal"/>
    <w:rsid w:val="004E4EB6"/>
    <w:pPr>
      <w:ind w:left="360" w:hanging="360"/>
    </w:pPr>
  </w:style>
  <w:style w:type="paragraph" w:styleId="List2">
    <w:name w:val="List 2"/>
    <w:basedOn w:val="Normal"/>
    <w:rsid w:val="004E4EB6"/>
    <w:pPr>
      <w:ind w:left="720" w:hanging="360"/>
    </w:pPr>
  </w:style>
  <w:style w:type="paragraph" w:styleId="List3">
    <w:name w:val="List 3"/>
    <w:basedOn w:val="Normal"/>
    <w:rsid w:val="004E4EB6"/>
    <w:pPr>
      <w:ind w:left="1080" w:hanging="360"/>
    </w:pPr>
  </w:style>
  <w:style w:type="paragraph" w:styleId="List4">
    <w:name w:val="List 4"/>
    <w:basedOn w:val="Normal"/>
    <w:rsid w:val="004E4EB6"/>
    <w:pPr>
      <w:ind w:left="1440" w:hanging="360"/>
    </w:pPr>
  </w:style>
  <w:style w:type="paragraph" w:styleId="List5">
    <w:name w:val="List 5"/>
    <w:basedOn w:val="Normal"/>
    <w:rsid w:val="004E4EB6"/>
    <w:pPr>
      <w:ind w:left="1800" w:hanging="360"/>
    </w:pPr>
  </w:style>
  <w:style w:type="paragraph" w:styleId="ListBullet">
    <w:name w:val="List Bullet"/>
    <w:basedOn w:val="Normal"/>
    <w:link w:val="ListBulletChar"/>
    <w:rsid w:val="00B81CBE"/>
    <w:pPr>
      <w:numPr>
        <w:numId w:val="36"/>
      </w:numPr>
    </w:pPr>
  </w:style>
  <w:style w:type="character" w:customStyle="1" w:styleId="ListBulletChar">
    <w:name w:val="List Bullet Char"/>
    <w:link w:val="ListBullet"/>
    <w:rsid w:val="00B81CBE"/>
    <w:rPr>
      <w:sz w:val="24"/>
      <w:lang w:val="en-US" w:eastAsia="en-US" w:bidi="ar-SA"/>
    </w:rPr>
  </w:style>
  <w:style w:type="paragraph" w:styleId="ListBullet2">
    <w:name w:val="List Bullet 2"/>
    <w:basedOn w:val="Normal"/>
    <w:rsid w:val="004E4EB6"/>
    <w:pPr>
      <w:numPr>
        <w:numId w:val="3"/>
      </w:numPr>
    </w:pPr>
  </w:style>
  <w:style w:type="paragraph" w:styleId="ListBullet3">
    <w:name w:val="List Bullet 3"/>
    <w:basedOn w:val="Normal"/>
    <w:rsid w:val="004E4EB6"/>
    <w:pPr>
      <w:numPr>
        <w:numId w:val="4"/>
      </w:numPr>
    </w:pPr>
  </w:style>
  <w:style w:type="paragraph" w:styleId="ListBullet4">
    <w:name w:val="List Bullet 4"/>
    <w:basedOn w:val="Normal"/>
    <w:rsid w:val="004E4EB6"/>
    <w:pPr>
      <w:numPr>
        <w:numId w:val="5"/>
      </w:numPr>
    </w:pPr>
  </w:style>
  <w:style w:type="paragraph" w:styleId="ListBullet5">
    <w:name w:val="List Bullet 5"/>
    <w:basedOn w:val="Normal"/>
    <w:rsid w:val="004E4EB6"/>
    <w:pPr>
      <w:numPr>
        <w:numId w:val="6"/>
      </w:numPr>
    </w:pPr>
  </w:style>
  <w:style w:type="paragraph" w:styleId="ListContinue">
    <w:name w:val="List Continue"/>
    <w:basedOn w:val="Normal"/>
    <w:rsid w:val="004E4EB6"/>
    <w:pPr>
      <w:spacing w:after="120"/>
      <w:ind w:left="360"/>
    </w:pPr>
  </w:style>
  <w:style w:type="paragraph" w:styleId="ListContinue2">
    <w:name w:val="List Continue 2"/>
    <w:basedOn w:val="Normal"/>
    <w:rsid w:val="004E4EB6"/>
    <w:pPr>
      <w:spacing w:after="120"/>
      <w:ind w:left="720"/>
    </w:pPr>
  </w:style>
  <w:style w:type="paragraph" w:styleId="ListContinue3">
    <w:name w:val="List Continue 3"/>
    <w:basedOn w:val="Normal"/>
    <w:rsid w:val="004E4EB6"/>
    <w:pPr>
      <w:spacing w:after="120"/>
      <w:ind w:left="1080"/>
    </w:pPr>
  </w:style>
  <w:style w:type="paragraph" w:styleId="ListContinue4">
    <w:name w:val="List Continue 4"/>
    <w:basedOn w:val="Normal"/>
    <w:rsid w:val="004E4EB6"/>
    <w:pPr>
      <w:spacing w:after="120"/>
      <w:ind w:left="1440"/>
    </w:pPr>
  </w:style>
  <w:style w:type="paragraph" w:styleId="ListContinue5">
    <w:name w:val="List Continue 5"/>
    <w:basedOn w:val="Normal"/>
    <w:rsid w:val="004E4EB6"/>
    <w:pPr>
      <w:spacing w:after="120"/>
      <w:ind w:left="1800"/>
    </w:pPr>
  </w:style>
  <w:style w:type="paragraph" w:styleId="ListNumber">
    <w:name w:val="List Number"/>
    <w:basedOn w:val="Normal"/>
    <w:link w:val="ListNumberChar"/>
    <w:rsid w:val="00A5711F"/>
    <w:pPr>
      <w:numPr>
        <w:numId w:val="16"/>
      </w:numPr>
      <w:tabs>
        <w:tab w:val="left" w:pos="450"/>
      </w:tabs>
    </w:pPr>
  </w:style>
  <w:style w:type="character" w:customStyle="1" w:styleId="ListNumberChar">
    <w:name w:val="List Number Char"/>
    <w:link w:val="ListNumber"/>
    <w:rsid w:val="00A5711F"/>
    <w:rPr>
      <w:sz w:val="24"/>
      <w:lang w:val="en-US" w:eastAsia="en-US" w:bidi="ar-SA"/>
    </w:rPr>
  </w:style>
  <w:style w:type="paragraph" w:styleId="ListNumber2">
    <w:name w:val="List Number 2"/>
    <w:basedOn w:val="Normal"/>
    <w:link w:val="ListNumber2Char"/>
    <w:rsid w:val="00936F7C"/>
    <w:pPr>
      <w:numPr>
        <w:numId w:val="14"/>
      </w:numPr>
    </w:pPr>
  </w:style>
  <w:style w:type="character" w:customStyle="1" w:styleId="ListNumber2Char">
    <w:name w:val="List Number 2 Char"/>
    <w:link w:val="ListNumber2"/>
    <w:rsid w:val="001312AC"/>
    <w:rPr>
      <w:sz w:val="24"/>
      <w:lang w:val="en-US" w:eastAsia="en-US" w:bidi="ar-SA"/>
    </w:rPr>
  </w:style>
  <w:style w:type="paragraph" w:styleId="ListNumber3">
    <w:name w:val="List Number 3"/>
    <w:basedOn w:val="Normal"/>
    <w:rsid w:val="000D23F3"/>
    <w:pPr>
      <w:numPr>
        <w:numId w:val="8"/>
      </w:numPr>
    </w:pPr>
  </w:style>
  <w:style w:type="paragraph" w:styleId="ListNumber4">
    <w:name w:val="List Number 4"/>
    <w:basedOn w:val="Normal"/>
    <w:rsid w:val="004E4EB6"/>
    <w:pPr>
      <w:numPr>
        <w:numId w:val="7"/>
      </w:numPr>
    </w:pPr>
  </w:style>
  <w:style w:type="paragraph" w:styleId="ListNumber5">
    <w:name w:val="List Number 5"/>
    <w:basedOn w:val="Normal"/>
    <w:rsid w:val="004E4EB6"/>
  </w:style>
  <w:style w:type="paragraph" w:styleId="MacroText">
    <w:name w:val="macro"/>
    <w:semiHidden/>
    <w:rsid w:val="004E4EB6"/>
    <w:pPr>
      <w:tabs>
        <w:tab w:val="left" w:pos="480"/>
        <w:tab w:val="left" w:pos="960"/>
        <w:tab w:val="left" w:pos="1440"/>
        <w:tab w:val="left" w:pos="1920"/>
        <w:tab w:val="left" w:pos="2400"/>
        <w:tab w:val="left" w:pos="2880"/>
        <w:tab w:val="left" w:pos="3360"/>
        <w:tab w:val="left" w:pos="3840"/>
        <w:tab w:val="left" w:pos="4320"/>
      </w:tabs>
      <w:spacing w:before="60" w:after="60"/>
    </w:pPr>
    <w:rPr>
      <w:rFonts w:ascii="Courier New" w:hAnsi="Courier New" w:cs="Courier New"/>
    </w:rPr>
  </w:style>
  <w:style w:type="paragraph" w:styleId="MessageHeader">
    <w:name w:val="Message Header"/>
    <w:basedOn w:val="Normal"/>
    <w:rsid w:val="004E4EB6"/>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rsid w:val="004E4EB6"/>
    <w:rPr>
      <w:szCs w:val="24"/>
    </w:rPr>
  </w:style>
  <w:style w:type="paragraph" w:styleId="NormalIndent">
    <w:name w:val="Normal Indent"/>
    <w:basedOn w:val="Normal"/>
    <w:rsid w:val="004E4EB6"/>
    <w:pPr>
      <w:ind w:left="720"/>
    </w:pPr>
  </w:style>
  <w:style w:type="paragraph" w:styleId="NoteHeading">
    <w:name w:val="Note Heading"/>
    <w:basedOn w:val="Normal"/>
    <w:next w:val="Normal"/>
    <w:rsid w:val="004E4EB6"/>
  </w:style>
  <w:style w:type="paragraph" w:styleId="Salutation">
    <w:name w:val="Salutation"/>
    <w:basedOn w:val="Normal"/>
    <w:next w:val="Normal"/>
    <w:rsid w:val="004E4EB6"/>
  </w:style>
  <w:style w:type="paragraph" w:styleId="Signature">
    <w:name w:val="Signature"/>
    <w:basedOn w:val="Normal"/>
    <w:rsid w:val="004E4EB6"/>
    <w:pPr>
      <w:ind w:left="4320"/>
    </w:pPr>
  </w:style>
  <w:style w:type="paragraph" w:styleId="Subtitle">
    <w:name w:val="Subtitle"/>
    <w:basedOn w:val="Title"/>
    <w:autoRedefine/>
    <w:qFormat/>
    <w:rsid w:val="0047496A"/>
    <w:pPr>
      <w:spacing w:after="0" w:line="240" w:lineRule="auto"/>
      <w:outlineLvl w:val="1"/>
    </w:pPr>
    <w:rPr>
      <w:b w:val="0"/>
      <w:sz w:val="28"/>
      <w:szCs w:val="24"/>
    </w:rPr>
  </w:style>
  <w:style w:type="paragraph" w:styleId="TableofAuthorities">
    <w:name w:val="table of authorities"/>
    <w:basedOn w:val="Normal"/>
    <w:next w:val="Normal"/>
    <w:semiHidden/>
    <w:rsid w:val="004E4EB6"/>
    <w:pPr>
      <w:ind w:left="200" w:hanging="200"/>
    </w:pPr>
  </w:style>
  <w:style w:type="paragraph" w:styleId="TableofFigures">
    <w:name w:val="table of figures"/>
    <w:basedOn w:val="Normal"/>
    <w:next w:val="Normal"/>
    <w:semiHidden/>
    <w:rsid w:val="004E4EB6"/>
  </w:style>
  <w:style w:type="paragraph" w:styleId="TOAHeading">
    <w:name w:val="toa heading"/>
    <w:basedOn w:val="Normal"/>
    <w:next w:val="Normal"/>
    <w:semiHidden/>
    <w:rsid w:val="004E4EB6"/>
    <w:pPr>
      <w:spacing w:before="120"/>
    </w:pPr>
    <w:rPr>
      <w:rFonts w:ascii="Arial" w:hAnsi="Arial" w:cs="Arial"/>
      <w:b/>
      <w:bCs/>
      <w:szCs w:val="24"/>
    </w:rPr>
  </w:style>
  <w:style w:type="paragraph" w:customStyle="1" w:styleId="Text">
    <w:name w:val="Text"/>
    <w:basedOn w:val="Normal"/>
    <w:link w:val="TextChar"/>
    <w:autoRedefine/>
    <w:rsid w:val="00442089"/>
    <w:pPr>
      <w:keepNext/>
      <w:keepLines/>
      <w:tabs>
        <w:tab w:val="left" w:pos="-90"/>
        <w:tab w:val="left" w:pos="360"/>
        <w:tab w:val="left" w:pos="1440"/>
      </w:tabs>
      <w:autoSpaceDE w:val="0"/>
      <w:autoSpaceDN w:val="0"/>
      <w:adjustRightInd w:val="0"/>
      <w:spacing w:before="0" w:after="0"/>
      <w:ind w:right="-86"/>
    </w:pPr>
    <w:rPr>
      <w:sz w:val="20"/>
    </w:rPr>
  </w:style>
  <w:style w:type="character" w:customStyle="1" w:styleId="TextChar">
    <w:name w:val="Text Char"/>
    <w:link w:val="Text"/>
    <w:rsid w:val="00442089"/>
    <w:rPr>
      <w:lang w:val="en-US" w:eastAsia="en-US" w:bidi="ar-SA"/>
    </w:rPr>
  </w:style>
  <w:style w:type="paragraph" w:customStyle="1" w:styleId="Style1">
    <w:name w:val="Style1"/>
    <w:basedOn w:val="Normal"/>
    <w:next w:val="Heading3"/>
    <w:rsid w:val="00365660"/>
    <w:pPr>
      <w:spacing w:before="0" w:after="0"/>
    </w:pPr>
    <w:rPr>
      <w:rFonts w:ascii="Arial" w:hAnsi="Arial"/>
      <w:b/>
      <w:bCs/>
    </w:rPr>
  </w:style>
  <w:style w:type="paragraph" w:customStyle="1" w:styleId="TableText">
    <w:name w:val="Table Text"/>
    <w:link w:val="TableTextChar"/>
    <w:rsid w:val="00E47B0F"/>
    <w:pPr>
      <w:spacing w:before="40" w:after="40"/>
    </w:pPr>
    <w:rPr>
      <w:sz w:val="24"/>
    </w:rPr>
  </w:style>
  <w:style w:type="character" w:customStyle="1" w:styleId="TableTextChar">
    <w:name w:val="Table Text Char"/>
    <w:link w:val="TableText"/>
    <w:rsid w:val="00E47B0F"/>
    <w:rPr>
      <w:sz w:val="24"/>
      <w:lang w:val="en-US" w:eastAsia="en-US" w:bidi="ar-SA"/>
    </w:rPr>
  </w:style>
  <w:style w:type="paragraph" w:customStyle="1" w:styleId="tablenote">
    <w:name w:val="table note"/>
    <w:basedOn w:val="Normal"/>
    <w:next w:val="Normal"/>
    <w:link w:val="tablenoteChar"/>
    <w:rsid w:val="00946B52"/>
    <w:pPr>
      <w:ind w:left="648" w:hanging="648"/>
    </w:pPr>
  </w:style>
  <w:style w:type="character" w:customStyle="1" w:styleId="tablenoteChar">
    <w:name w:val="table note Char"/>
    <w:link w:val="tablenote"/>
    <w:rsid w:val="00946B52"/>
    <w:rPr>
      <w:sz w:val="24"/>
      <w:lang w:val="en-US" w:eastAsia="en-US" w:bidi="ar-SA"/>
    </w:rPr>
  </w:style>
  <w:style w:type="paragraph" w:customStyle="1" w:styleId="code">
    <w:name w:val="code"/>
    <w:link w:val="codeChar"/>
    <w:rsid w:val="00A86F1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before="40" w:after="40"/>
      <w:ind w:left="720" w:hanging="360"/>
    </w:pPr>
    <w:rPr>
      <w:rFonts w:ascii="Arial" w:hAnsi="Arial"/>
      <w:szCs w:val="16"/>
    </w:rPr>
  </w:style>
  <w:style w:type="character" w:customStyle="1" w:styleId="codeChar">
    <w:name w:val="code Char"/>
    <w:link w:val="code"/>
    <w:rsid w:val="00A86F1F"/>
    <w:rPr>
      <w:rFonts w:ascii="Arial" w:hAnsi="Arial"/>
      <w:szCs w:val="16"/>
      <w:lang w:val="en-US" w:eastAsia="en-US" w:bidi="ar-SA"/>
    </w:rPr>
  </w:style>
  <w:style w:type="paragraph" w:customStyle="1" w:styleId="code2">
    <w:name w:val="code2"/>
    <w:basedOn w:val="code"/>
    <w:rsid w:val="003E4D4F"/>
    <w:pPr>
      <w:tabs>
        <w:tab w:val="clear" w:pos="1080"/>
      </w:tabs>
      <w:ind w:left="1440" w:hanging="1440"/>
    </w:pPr>
  </w:style>
  <w:style w:type="paragraph" w:customStyle="1" w:styleId="screen0">
    <w:name w:val="screen"/>
    <w:basedOn w:val="Normal"/>
    <w:rsid w:val="002408D5"/>
    <w:pPr>
      <w:jc w:val="center"/>
    </w:pPr>
    <w:rPr>
      <w:sz w:val="20"/>
    </w:rPr>
  </w:style>
  <w:style w:type="paragraph" w:customStyle="1" w:styleId="courier">
    <w:name w:val="courier"/>
    <w:basedOn w:val="code"/>
    <w:link w:val="courierChar"/>
    <w:rsid w:val="00E0278E"/>
    <w:rPr>
      <w:rFonts w:ascii="Courier" w:hAnsi="Courier"/>
    </w:rPr>
  </w:style>
  <w:style w:type="character" w:customStyle="1" w:styleId="courierChar">
    <w:name w:val="courier Char"/>
    <w:link w:val="courier"/>
    <w:rsid w:val="00E0278E"/>
    <w:rPr>
      <w:rFonts w:ascii="Courier" w:hAnsi="Courier"/>
      <w:szCs w:val="16"/>
      <w:lang w:val="en-US" w:eastAsia="en-US" w:bidi="ar-SA"/>
    </w:rPr>
  </w:style>
  <w:style w:type="paragraph" w:customStyle="1" w:styleId="courier2">
    <w:name w:val="courier2"/>
    <w:basedOn w:val="code2"/>
    <w:rsid w:val="00277500"/>
    <w:rPr>
      <w:rFonts w:ascii="Courier" w:hAnsi="Courier"/>
    </w:rPr>
  </w:style>
  <w:style w:type="paragraph" w:customStyle="1" w:styleId="warn">
    <w:name w:val="warn"/>
    <w:basedOn w:val="NoteText"/>
    <w:rsid w:val="00676342"/>
    <w:pPr>
      <w:ind w:left="1296" w:right="0" w:hanging="1296"/>
    </w:pPr>
  </w:style>
  <w:style w:type="paragraph" w:styleId="Revision">
    <w:name w:val="Revision"/>
    <w:hidden/>
    <w:uiPriority w:val="99"/>
    <w:semiHidden/>
    <w:rsid w:val="00B051C6"/>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115108">
      <w:bodyDiv w:val="1"/>
      <w:marLeft w:val="0"/>
      <w:marRight w:val="0"/>
      <w:marTop w:val="0"/>
      <w:marBottom w:val="0"/>
      <w:divBdr>
        <w:top w:val="none" w:sz="0" w:space="0" w:color="auto"/>
        <w:left w:val="none" w:sz="0" w:space="0" w:color="auto"/>
        <w:bottom w:val="none" w:sz="0" w:space="0" w:color="auto"/>
        <w:right w:val="none" w:sz="0" w:space="0" w:color="auto"/>
      </w:divBdr>
    </w:div>
    <w:div w:id="295650661">
      <w:bodyDiv w:val="1"/>
      <w:marLeft w:val="0"/>
      <w:marRight w:val="0"/>
      <w:marTop w:val="0"/>
      <w:marBottom w:val="0"/>
      <w:divBdr>
        <w:top w:val="none" w:sz="0" w:space="0" w:color="auto"/>
        <w:left w:val="none" w:sz="0" w:space="0" w:color="auto"/>
        <w:bottom w:val="none" w:sz="0" w:space="0" w:color="auto"/>
        <w:right w:val="none" w:sz="0" w:space="0" w:color="auto"/>
      </w:divBdr>
      <w:divsChild>
        <w:div w:id="486820880">
          <w:marLeft w:val="0"/>
          <w:marRight w:val="0"/>
          <w:marTop w:val="0"/>
          <w:marBottom w:val="0"/>
          <w:divBdr>
            <w:top w:val="none" w:sz="0" w:space="0" w:color="auto"/>
            <w:left w:val="none" w:sz="0" w:space="0" w:color="auto"/>
            <w:bottom w:val="single" w:sz="8" w:space="1" w:color="auto"/>
            <w:right w:val="none" w:sz="0" w:space="0" w:color="auto"/>
          </w:divBdr>
        </w:div>
      </w:divsChild>
    </w:div>
    <w:div w:id="755053131">
      <w:bodyDiv w:val="1"/>
      <w:marLeft w:val="0"/>
      <w:marRight w:val="0"/>
      <w:marTop w:val="0"/>
      <w:marBottom w:val="0"/>
      <w:divBdr>
        <w:top w:val="none" w:sz="0" w:space="0" w:color="auto"/>
        <w:left w:val="none" w:sz="0" w:space="0" w:color="auto"/>
        <w:bottom w:val="none" w:sz="0" w:space="0" w:color="auto"/>
        <w:right w:val="none" w:sz="0" w:space="0" w:color="auto"/>
      </w:divBdr>
    </w:div>
    <w:div w:id="796799357">
      <w:bodyDiv w:val="1"/>
      <w:marLeft w:val="0"/>
      <w:marRight w:val="0"/>
      <w:marTop w:val="0"/>
      <w:marBottom w:val="0"/>
      <w:divBdr>
        <w:top w:val="none" w:sz="0" w:space="0" w:color="auto"/>
        <w:left w:val="none" w:sz="0" w:space="0" w:color="auto"/>
        <w:bottom w:val="none" w:sz="0" w:space="0" w:color="auto"/>
        <w:right w:val="none" w:sz="0" w:space="0" w:color="auto"/>
      </w:divBdr>
    </w:div>
    <w:div w:id="916868445">
      <w:bodyDiv w:val="1"/>
      <w:marLeft w:val="0"/>
      <w:marRight w:val="0"/>
      <w:marTop w:val="0"/>
      <w:marBottom w:val="0"/>
      <w:divBdr>
        <w:top w:val="none" w:sz="0" w:space="0" w:color="auto"/>
        <w:left w:val="none" w:sz="0" w:space="0" w:color="auto"/>
        <w:bottom w:val="none" w:sz="0" w:space="0" w:color="auto"/>
        <w:right w:val="none" w:sz="0" w:space="0" w:color="auto"/>
      </w:divBdr>
      <w:divsChild>
        <w:div w:id="289553677">
          <w:marLeft w:val="0"/>
          <w:marRight w:val="0"/>
          <w:marTop w:val="0"/>
          <w:marBottom w:val="0"/>
          <w:divBdr>
            <w:top w:val="none" w:sz="0" w:space="0" w:color="auto"/>
            <w:left w:val="none" w:sz="0" w:space="0" w:color="auto"/>
            <w:bottom w:val="single" w:sz="8" w:space="1" w:color="auto"/>
            <w:right w:val="none" w:sz="0" w:space="0" w:color="auto"/>
          </w:divBdr>
        </w:div>
      </w:divsChild>
    </w:div>
    <w:div w:id="1086616227">
      <w:bodyDiv w:val="1"/>
      <w:marLeft w:val="0"/>
      <w:marRight w:val="0"/>
      <w:marTop w:val="0"/>
      <w:marBottom w:val="0"/>
      <w:divBdr>
        <w:top w:val="none" w:sz="0" w:space="0" w:color="auto"/>
        <w:left w:val="none" w:sz="0" w:space="0" w:color="auto"/>
        <w:bottom w:val="none" w:sz="0" w:space="0" w:color="auto"/>
        <w:right w:val="none" w:sz="0" w:space="0" w:color="auto"/>
      </w:divBdr>
    </w:div>
    <w:div w:id="1436293888">
      <w:bodyDiv w:val="1"/>
      <w:marLeft w:val="0"/>
      <w:marRight w:val="0"/>
      <w:marTop w:val="0"/>
      <w:marBottom w:val="0"/>
      <w:divBdr>
        <w:top w:val="none" w:sz="0" w:space="0" w:color="auto"/>
        <w:left w:val="none" w:sz="0" w:space="0" w:color="auto"/>
        <w:bottom w:val="none" w:sz="0" w:space="0" w:color="auto"/>
        <w:right w:val="none" w:sz="0" w:space="0" w:color="auto"/>
      </w:divBdr>
    </w:div>
    <w:div w:id="1617591449">
      <w:bodyDiv w:val="1"/>
      <w:marLeft w:val="0"/>
      <w:marRight w:val="0"/>
      <w:marTop w:val="0"/>
      <w:marBottom w:val="0"/>
      <w:divBdr>
        <w:top w:val="none" w:sz="0" w:space="0" w:color="auto"/>
        <w:left w:val="none" w:sz="0" w:space="0" w:color="auto"/>
        <w:bottom w:val="none" w:sz="0" w:space="0" w:color="auto"/>
        <w:right w:val="none" w:sz="0" w:space="0" w:color="auto"/>
      </w:divBdr>
    </w:div>
    <w:div w:id="1998611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eer.cancer.gov/tools/seerrx/" TargetMode="External"/><Relationship Id="rId18" Type="http://schemas.openxmlformats.org/officeDocument/2006/relationships/hyperlink" Target="http://web.facs.org/coc/default.htm" TargetMode="External"/><Relationship Id="rId26" Type="http://schemas.openxmlformats.org/officeDocument/2006/relationships/hyperlink" Target="http://cancerstaging.org/cstage/CSPart2Manual.pdf" TargetMode="External"/><Relationship Id="rId39"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cancerstaging.org/cstage/manuals.html" TargetMode="External"/><Relationship Id="rId34" Type="http://schemas.openxmlformats.org/officeDocument/2006/relationships/image" Target="media/image3.png"/><Relationship Id="rId42" Type="http://schemas.openxmlformats.org/officeDocument/2006/relationships/image" Target="media/image11.png"/><Relationship Id="rId47"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www.facs.org/cancer/cocflash/june02.html" TargetMode="External"/><Relationship Id="rId25" Type="http://schemas.openxmlformats.org/officeDocument/2006/relationships/hyperlink" Target="http://www.cancerstaging.org/cstage/csmanualpart1.pdf" TargetMode="External"/><Relationship Id="rId33" Type="http://schemas.openxmlformats.org/officeDocument/2006/relationships/image" Target="media/image2.png"/><Relationship Id="rId38" Type="http://schemas.openxmlformats.org/officeDocument/2006/relationships/image" Target="media/image7.png"/><Relationship Id="rId46"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www.facs.org/cancer/index.html" TargetMode="External"/><Relationship Id="rId20" Type="http://schemas.openxmlformats.org/officeDocument/2006/relationships/hyperlink" Target="http://www.cancerstaging.org/" TargetMode="External"/><Relationship Id="rId29" Type="http://schemas.openxmlformats.org/officeDocument/2006/relationships/hyperlink" Target="http://www.facs.org/cancer/coc/cocprogramstandards.pdf" TargetMode="External"/><Relationship Id="rId41"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seer.cancer.gov/tools/seerrx/" TargetMode="External"/><Relationship Id="rId32" Type="http://schemas.openxmlformats.org/officeDocument/2006/relationships/hyperlink" Target="http://www.va.gov/vdl/documents/Clinical/Oncology/onc211_tm.doc" TargetMode="External"/><Relationship Id="rId37" Type="http://schemas.openxmlformats.org/officeDocument/2006/relationships/image" Target="media/image6.png"/><Relationship Id="rId40" Type="http://schemas.openxmlformats.org/officeDocument/2006/relationships/image" Target="media/image9.png"/><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cancer.gov/" TargetMode="External"/><Relationship Id="rId23" Type="http://schemas.openxmlformats.org/officeDocument/2006/relationships/hyperlink" Target="http://www.training.seer.cancer.gov/" TargetMode="External"/><Relationship Id="rId28" Type="http://schemas.openxmlformats.org/officeDocument/2006/relationships/hyperlink" Target="http://seer.cancer.gov/manuals/EOD10Dig.pub.pdf" TargetMode="External"/><Relationship Id="rId36" Type="http://schemas.openxmlformats.org/officeDocument/2006/relationships/image" Target="media/image5.png"/><Relationship Id="rId49" Type="http://schemas.openxmlformats.org/officeDocument/2006/relationships/theme" Target="theme/theme1.xml"/><Relationship Id="rId10" Type="http://schemas.openxmlformats.org/officeDocument/2006/relationships/image" Target="http://vaww.vhaco.va.gov/vhacio/images/OILogos/VistA.gif" TargetMode="External"/><Relationship Id="rId19" Type="http://schemas.openxmlformats.org/officeDocument/2006/relationships/hyperlink" Target="http://www.ncra-usa.org/" TargetMode="External"/><Relationship Id="rId31" Type="http://schemas.openxmlformats.org/officeDocument/2006/relationships/hyperlink" Target="http://vaww.va.gov/cstage/cgi-bin/cstage.exe" TargetMode="External"/><Relationship Id="rId44" Type="http://schemas.openxmlformats.org/officeDocument/2006/relationships/hyperlink" Target="http://www.naaccr.org/StandardsandRegistryOperations/VolumeIV.aspx"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seer.cancer.gov/training/manuals/" TargetMode="External"/><Relationship Id="rId22" Type="http://schemas.openxmlformats.org/officeDocument/2006/relationships/hyperlink" Target="http://vaww.medicalsurgical.va.gov/cancer/index.asp" TargetMode="External"/><Relationship Id="rId27" Type="http://schemas.openxmlformats.org/officeDocument/2006/relationships/hyperlink" Target="http://seer.cancer.gov/manuals/codeman.pdf" TargetMode="External"/><Relationship Id="rId30" Type="http://schemas.openxmlformats.org/officeDocument/2006/relationships/hyperlink" Target="http://www.facs.org/cancer/coc/fordsmanual.html" TargetMode="External"/><Relationship Id="rId35" Type="http://schemas.openxmlformats.org/officeDocument/2006/relationships/image" Target="media/image4.png"/><Relationship Id="rId43" Type="http://schemas.openxmlformats.org/officeDocument/2006/relationships/image" Target="media/image12.png"/><Relationship Id="rId48"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7D880C-CED7-4493-87D8-B83FBA373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123</Pages>
  <Words>29235</Words>
  <Characters>166640</Characters>
  <Application>Microsoft Office Word</Application>
  <DocSecurity>4</DocSecurity>
  <Lines>1388</Lines>
  <Paragraphs>390</Paragraphs>
  <ScaleCrop>false</ScaleCrop>
  <HeadingPairs>
    <vt:vector size="2" baseType="variant">
      <vt:variant>
        <vt:lpstr>Title</vt:lpstr>
      </vt:variant>
      <vt:variant>
        <vt:i4>1</vt:i4>
      </vt:variant>
    </vt:vector>
  </HeadingPairs>
  <TitlesOfParts>
    <vt:vector size="1" baseType="lpstr">
      <vt:lpstr>OncoTraX: Cancer Registry</vt:lpstr>
    </vt:vector>
  </TitlesOfParts>
  <Manager>Health Systems Design and Development</Manager>
  <Company>Department of Veterans Affairs</Company>
  <LinksUpToDate>false</LinksUpToDate>
  <CharactersWithSpaces>195485</CharactersWithSpaces>
  <SharedDoc>false</SharedDoc>
  <HLinks>
    <vt:vector size="822" baseType="variant">
      <vt:variant>
        <vt:i4>2162721</vt:i4>
      </vt:variant>
      <vt:variant>
        <vt:i4>759</vt:i4>
      </vt:variant>
      <vt:variant>
        <vt:i4>0</vt:i4>
      </vt:variant>
      <vt:variant>
        <vt:i4>5</vt:i4>
      </vt:variant>
      <vt:variant>
        <vt:lpwstr>https://web.facs.org/datalinks/</vt:lpwstr>
      </vt:variant>
      <vt:variant>
        <vt:lpwstr/>
      </vt:variant>
      <vt:variant>
        <vt:i4>6094940</vt:i4>
      </vt:variant>
      <vt:variant>
        <vt:i4>756</vt:i4>
      </vt:variant>
      <vt:variant>
        <vt:i4>0</vt:i4>
      </vt:variant>
      <vt:variant>
        <vt:i4>5</vt:i4>
      </vt:variant>
      <vt:variant>
        <vt:lpwstr>http://www.facs.org/cancer/index.html</vt:lpwstr>
      </vt:variant>
      <vt:variant>
        <vt:lpwstr/>
      </vt:variant>
      <vt:variant>
        <vt:i4>6946925</vt:i4>
      </vt:variant>
      <vt:variant>
        <vt:i4>753</vt:i4>
      </vt:variant>
      <vt:variant>
        <vt:i4>0</vt:i4>
      </vt:variant>
      <vt:variant>
        <vt:i4>5</vt:i4>
      </vt:variant>
      <vt:variant>
        <vt:lpwstr>ftp://ftp.cdc.gov/pub/Software/RegistryPlus/EDITS/Program/edits11152001.exe</vt:lpwstr>
      </vt:variant>
      <vt:variant>
        <vt:lpwstr/>
      </vt:variant>
      <vt:variant>
        <vt:i4>4587528</vt:i4>
      </vt:variant>
      <vt:variant>
        <vt:i4>750</vt:i4>
      </vt:variant>
      <vt:variant>
        <vt:i4>0</vt:i4>
      </vt:variant>
      <vt:variant>
        <vt:i4>5</vt:i4>
      </vt:variant>
      <vt:variant>
        <vt:lpwstr>http://www.naaccr.org/index.asp?Col_SectionKey=7&amp;Col_ContentID=136</vt:lpwstr>
      </vt:variant>
      <vt:variant>
        <vt:lpwstr/>
      </vt:variant>
      <vt:variant>
        <vt:i4>3211314</vt:i4>
      </vt:variant>
      <vt:variant>
        <vt:i4>747</vt:i4>
      </vt:variant>
      <vt:variant>
        <vt:i4>0</vt:i4>
      </vt:variant>
      <vt:variant>
        <vt:i4>5</vt:i4>
      </vt:variant>
      <vt:variant>
        <vt:lpwstr>http://www.facs.org/cancer/ncdb/NCD_110B_09202006.exe</vt:lpwstr>
      </vt:variant>
      <vt:variant>
        <vt:lpwstr/>
      </vt:variant>
      <vt:variant>
        <vt:i4>3670107</vt:i4>
      </vt:variant>
      <vt:variant>
        <vt:i4>744</vt:i4>
      </vt:variant>
      <vt:variant>
        <vt:i4>0</vt:i4>
      </vt:variant>
      <vt:variant>
        <vt:i4>5</vt:i4>
      </vt:variant>
      <vt:variant>
        <vt:lpwstr>http://www.facs.org/cancer/ncdb/install_1985_1990_1995_2000_2005.pdf</vt:lpwstr>
      </vt:variant>
      <vt:variant>
        <vt:lpwstr/>
      </vt:variant>
      <vt:variant>
        <vt:i4>3014774</vt:i4>
      </vt:variant>
      <vt:variant>
        <vt:i4>741</vt:i4>
      </vt:variant>
      <vt:variant>
        <vt:i4>0</vt:i4>
      </vt:variant>
      <vt:variant>
        <vt:i4>5</vt:i4>
      </vt:variant>
      <vt:variant>
        <vt:lpwstr>http://www.facs.org/cancer/ncdb/edits.html</vt:lpwstr>
      </vt:variant>
      <vt:variant>
        <vt:lpwstr/>
      </vt:variant>
      <vt:variant>
        <vt:i4>6094940</vt:i4>
      </vt:variant>
      <vt:variant>
        <vt:i4>738</vt:i4>
      </vt:variant>
      <vt:variant>
        <vt:i4>0</vt:i4>
      </vt:variant>
      <vt:variant>
        <vt:i4>5</vt:i4>
      </vt:variant>
      <vt:variant>
        <vt:lpwstr>http://www.facs.org/cancer/index.html</vt:lpwstr>
      </vt:variant>
      <vt:variant>
        <vt:lpwstr/>
      </vt:variant>
      <vt:variant>
        <vt:i4>2162716</vt:i4>
      </vt:variant>
      <vt:variant>
        <vt:i4>735</vt:i4>
      </vt:variant>
      <vt:variant>
        <vt:i4>0</vt:i4>
      </vt:variant>
      <vt:variant>
        <vt:i4>5</vt:i4>
      </vt:variant>
      <vt:variant>
        <vt:lpwstr>http://www.va.gov/vdl/documents/Clinical/Oncology/onc211_tm.doc</vt:lpwstr>
      </vt:variant>
      <vt:variant>
        <vt:lpwstr/>
      </vt:variant>
      <vt:variant>
        <vt:i4>6553666</vt:i4>
      </vt:variant>
      <vt:variant>
        <vt:i4>720</vt:i4>
      </vt:variant>
      <vt:variant>
        <vt:i4>0</vt:i4>
      </vt:variant>
      <vt:variant>
        <vt:i4>5</vt:i4>
      </vt:variant>
      <vt:variant>
        <vt:lpwstr/>
      </vt:variant>
      <vt:variant>
        <vt:lpwstr>_VistA</vt:lpwstr>
      </vt:variant>
      <vt:variant>
        <vt:i4>7536710</vt:i4>
      </vt:variant>
      <vt:variant>
        <vt:i4>705</vt:i4>
      </vt:variant>
      <vt:variant>
        <vt:i4>0</vt:i4>
      </vt:variant>
      <vt:variant>
        <vt:i4>5</vt:i4>
      </vt:variant>
      <vt:variant>
        <vt:lpwstr/>
      </vt:variant>
      <vt:variant>
        <vt:lpwstr>_Deleting_a_VA</vt:lpwstr>
      </vt:variant>
      <vt:variant>
        <vt:i4>7274562</vt:i4>
      </vt:variant>
      <vt:variant>
        <vt:i4>699</vt:i4>
      </vt:variant>
      <vt:variant>
        <vt:i4>0</vt:i4>
      </vt:variant>
      <vt:variant>
        <vt:i4>5</vt:i4>
      </vt:variant>
      <vt:variant>
        <vt:lpwstr/>
      </vt:variant>
      <vt:variant>
        <vt:lpwstr>_SE__Add/Edit/Delete</vt:lpwstr>
      </vt:variant>
      <vt:variant>
        <vt:i4>7536710</vt:i4>
      </vt:variant>
      <vt:variant>
        <vt:i4>693</vt:i4>
      </vt:variant>
      <vt:variant>
        <vt:i4>0</vt:i4>
      </vt:variant>
      <vt:variant>
        <vt:i4>5</vt:i4>
      </vt:variant>
      <vt:variant>
        <vt:lpwstr/>
      </vt:variant>
      <vt:variant>
        <vt:lpwstr>_Deleting_a_VA</vt:lpwstr>
      </vt:variant>
      <vt:variant>
        <vt:i4>1245297</vt:i4>
      </vt:variant>
      <vt:variant>
        <vt:i4>687</vt:i4>
      </vt:variant>
      <vt:variant>
        <vt:i4>0</vt:i4>
      </vt:variant>
      <vt:variant>
        <vt:i4>5</vt:i4>
      </vt:variant>
      <vt:variant>
        <vt:lpwstr/>
      </vt:variant>
      <vt:variant>
        <vt:lpwstr>_PF__Post/Edit</vt:lpwstr>
      </vt:variant>
      <vt:variant>
        <vt:i4>1179772</vt:i4>
      </vt:variant>
      <vt:variant>
        <vt:i4>681</vt:i4>
      </vt:variant>
      <vt:variant>
        <vt:i4>0</vt:i4>
      </vt:variant>
      <vt:variant>
        <vt:i4>5</vt:i4>
      </vt:variant>
      <vt:variant>
        <vt:lpwstr/>
      </vt:variant>
      <vt:variant>
        <vt:lpwstr>_RF__Recurrence/Sub</vt:lpwstr>
      </vt:variant>
      <vt:variant>
        <vt:i4>7536710</vt:i4>
      </vt:variant>
      <vt:variant>
        <vt:i4>675</vt:i4>
      </vt:variant>
      <vt:variant>
        <vt:i4>0</vt:i4>
      </vt:variant>
      <vt:variant>
        <vt:i4>5</vt:i4>
      </vt:variant>
      <vt:variant>
        <vt:lpwstr/>
      </vt:variant>
      <vt:variant>
        <vt:lpwstr>_Deleting_a_VA</vt:lpwstr>
      </vt:variant>
      <vt:variant>
        <vt:i4>5242960</vt:i4>
      </vt:variant>
      <vt:variant>
        <vt:i4>672</vt:i4>
      </vt:variant>
      <vt:variant>
        <vt:i4>0</vt:i4>
      </vt:variant>
      <vt:variant>
        <vt:i4>5</vt:i4>
      </vt:variant>
      <vt:variant>
        <vt:lpwstr>http://vaww.va.gov/cstage/cgi-bin/cstage.exe</vt:lpwstr>
      </vt:variant>
      <vt:variant>
        <vt:lpwstr/>
      </vt:variant>
      <vt:variant>
        <vt:i4>3604606</vt:i4>
      </vt:variant>
      <vt:variant>
        <vt:i4>669</vt:i4>
      </vt:variant>
      <vt:variant>
        <vt:i4>0</vt:i4>
      </vt:variant>
      <vt:variant>
        <vt:i4>5</vt:i4>
      </vt:variant>
      <vt:variant>
        <vt:lpwstr>http://www.facs.org/cancer/coc/fordsmanual.html</vt:lpwstr>
      </vt:variant>
      <vt:variant>
        <vt:lpwstr/>
      </vt:variant>
      <vt:variant>
        <vt:i4>3670135</vt:i4>
      </vt:variant>
      <vt:variant>
        <vt:i4>666</vt:i4>
      </vt:variant>
      <vt:variant>
        <vt:i4>0</vt:i4>
      </vt:variant>
      <vt:variant>
        <vt:i4>5</vt:i4>
      </vt:variant>
      <vt:variant>
        <vt:lpwstr>http://www.facs.org/cancer/coc/cocprogramstandards.pdf</vt:lpwstr>
      </vt:variant>
      <vt:variant>
        <vt:lpwstr/>
      </vt:variant>
      <vt:variant>
        <vt:i4>2752624</vt:i4>
      </vt:variant>
      <vt:variant>
        <vt:i4>663</vt:i4>
      </vt:variant>
      <vt:variant>
        <vt:i4>0</vt:i4>
      </vt:variant>
      <vt:variant>
        <vt:i4>5</vt:i4>
      </vt:variant>
      <vt:variant>
        <vt:lpwstr>http://seer.cancer.gov/manuals/EOD10Dig.pub.pdf</vt:lpwstr>
      </vt:variant>
      <vt:variant>
        <vt:lpwstr/>
      </vt:variant>
      <vt:variant>
        <vt:i4>7405678</vt:i4>
      </vt:variant>
      <vt:variant>
        <vt:i4>660</vt:i4>
      </vt:variant>
      <vt:variant>
        <vt:i4>0</vt:i4>
      </vt:variant>
      <vt:variant>
        <vt:i4>5</vt:i4>
      </vt:variant>
      <vt:variant>
        <vt:lpwstr>http://seer.cancer.gov/manuals/codeman.pdf</vt:lpwstr>
      </vt:variant>
      <vt:variant>
        <vt:lpwstr/>
      </vt:variant>
      <vt:variant>
        <vt:i4>4587611</vt:i4>
      </vt:variant>
      <vt:variant>
        <vt:i4>657</vt:i4>
      </vt:variant>
      <vt:variant>
        <vt:i4>0</vt:i4>
      </vt:variant>
      <vt:variant>
        <vt:i4>5</vt:i4>
      </vt:variant>
      <vt:variant>
        <vt:lpwstr>http://cancerstaging.org/cstage/CSPart2Manual.pdf</vt:lpwstr>
      </vt:variant>
      <vt:variant>
        <vt:lpwstr/>
      </vt:variant>
      <vt:variant>
        <vt:i4>6029339</vt:i4>
      </vt:variant>
      <vt:variant>
        <vt:i4>654</vt:i4>
      </vt:variant>
      <vt:variant>
        <vt:i4>0</vt:i4>
      </vt:variant>
      <vt:variant>
        <vt:i4>5</vt:i4>
      </vt:variant>
      <vt:variant>
        <vt:lpwstr>http://www.cancerstaging.org/cstage/csmanualpart1.pdf</vt:lpwstr>
      </vt:variant>
      <vt:variant>
        <vt:lpwstr/>
      </vt:variant>
      <vt:variant>
        <vt:i4>5308418</vt:i4>
      </vt:variant>
      <vt:variant>
        <vt:i4>651</vt:i4>
      </vt:variant>
      <vt:variant>
        <vt:i4>0</vt:i4>
      </vt:variant>
      <vt:variant>
        <vt:i4>5</vt:i4>
      </vt:variant>
      <vt:variant>
        <vt:lpwstr>http://www.seer.cancer.gov/tools/seerrx/</vt:lpwstr>
      </vt:variant>
      <vt:variant>
        <vt:lpwstr/>
      </vt:variant>
      <vt:variant>
        <vt:i4>65564</vt:i4>
      </vt:variant>
      <vt:variant>
        <vt:i4>648</vt:i4>
      </vt:variant>
      <vt:variant>
        <vt:i4>0</vt:i4>
      </vt:variant>
      <vt:variant>
        <vt:i4>5</vt:i4>
      </vt:variant>
      <vt:variant>
        <vt:lpwstr>http://www.training.seer.cancer.gov/</vt:lpwstr>
      </vt:variant>
      <vt:variant>
        <vt:lpwstr/>
      </vt:variant>
      <vt:variant>
        <vt:i4>3080312</vt:i4>
      </vt:variant>
      <vt:variant>
        <vt:i4>645</vt:i4>
      </vt:variant>
      <vt:variant>
        <vt:i4>0</vt:i4>
      </vt:variant>
      <vt:variant>
        <vt:i4>5</vt:i4>
      </vt:variant>
      <vt:variant>
        <vt:lpwstr>http://vaww.medicalsurgical.va.gov/cancer/index.asp</vt:lpwstr>
      </vt:variant>
      <vt:variant>
        <vt:lpwstr/>
      </vt:variant>
      <vt:variant>
        <vt:i4>4587540</vt:i4>
      </vt:variant>
      <vt:variant>
        <vt:i4>642</vt:i4>
      </vt:variant>
      <vt:variant>
        <vt:i4>0</vt:i4>
      </vt:variant>
      <vt:variant>
        <vt:i4>5</vt:i4>
      </vt:variant>
      <vt:variant>
        <vt:lpwstr>http://cancerstaging.org/cstage/manuals.html</vt:lpwstr>
      </vt:variant>
      <vt:variant>
        <vt:lpwstr/>
      </vt:variant>
      <vt:variant>
        <vt:i4>5701633</vt:i4>
      </vt:variant>
      <vt:variant>
        <vt:i4>639</vt:i4>
      </vt:variant>
      <vt:variant>
        <vt:i4>0</vt:i4>
      </vt:variant>
      <vt:variant>
        <vt:i4>5</vt:i4>
      </vt:variant>
      <vt:variant>
        <vt:lpwstr>http://www.cancerstaging.org/</vt:lpwstr>
      </vt:variant>
      <vt:variant>
        <vt:lpwstr/>
      </vt:variant>
      <vt:variant>
        <vt:i4>1704014</vt:i4>
      </vt:variant>
      <vt:variant>
        <vt:i4>636</vt:i4>
      </vt:variant>
      <vt:variant>
        <vt:i4>0</vt:i4>
      </vt:variant>
      <vt:variant>
        <vt:i4>5</vt:i4>
      </vt:variant>
      <vt:variant>
        <vt:lpwstr>http://www.ncra-usa.org/</vt:lpwstr>
      </vt:variant>
      <vt:variant>
        <vt:lpwstr/>
      </vt:variant>
      <vt:variant>
        <vt:i4>3801139</vt:i4>
      </vt:variant>
      <vt:variant>
        <vt:i4>633</vt:i4>
      </vt:variant>
      <vt:variant>
        <vt:i4>0</vt:i4>
      </vt:variant>
      <vt:variant>
        <vt:i4>5</vt:i4>
      </vt:variant>
      <vt:variant>
        <vt:lpwstr>http://web.facs.org/coc/default.htm</vt:lpwstr>
      </vt:variant>
      <vt:variant>
        <vt:lpwstr/>
      </vt:variant>
      <vt:variant>
        <vt:i4>3801187</vt:i4>
      </vt:variant>
      <vt:variant>
        <vt:i4>630</vt:i4>
      </vt:variant>
      <vt:variant>
        <vt:i4>0</vt:i4>
      </vt:variant>
      <vt:variant>
        <vt:i4>5</vt:i4>
      </vt:variant>
      <vt:variant>
        <vt:lpwstr>http://www.facs.org/cancer/cocflash/june02.html</vt:lpwstr>
      </vt:variant>
      <vt:variant>
        <vt:lpwstr/>
      </vt:variant>
      <vt:variant>
        <vt:i4>6094940</vt:i4>
      </vt:variant>
      <vt:variant>
        <vt:i4>627</vt:i4>
      </vt:variant>
      <vt:variant>
        <vt:i4>0</vt:i4>
      </vt:variant>
      <vt:variant>
        <vt:i4>5</vt:i4>
      </vt:variant>
      <vt:variant>
        <vt:lpwstr>http://www.facs.org/cancer/index.html</vt:lpwstr>
      </vt:variant>
      <vt:variant>
        <vt:lpwstr/>
      </vt:variant>
      <vt:variant>
        <vt:i4>2949224</vt:i4>
      </vt:variant>
      <vt:variant>
        <vt:i4>624</vt:i4>
      </vt:variant>
      <vt:variant>
        <vt:i4>0</vt:i4>
      </vt:variant>
      <vt:variant>
        <vt:i4>5</vt:i4>
      </vt:variant>
      <vt:variant>
        <vt:lpwstr>http://cancer.gov/</vt:lpwstr>
      </vt:variant>
      <vt:variant>
        <vt:lpwstr/>
      </vt:variant>
      <vt:variant>
        <vt:i4>2031685</vt:i4>
      </vt:variant>
      <vt:variant>
        <vt:i4>621</vt:i4>
      </vt:variant>
      <vt:variant>
        <vt:i4>0</vt:i4>
      </vt:variant>
      <vt:variant>
        <vt:i4>5</vt:i4>
      </vt:variant>
      <vt:variant>
        <vt:lpwstr>http://www.seer.cancer.gov/training/manuals/</vt:lpwstr>
      </vt:variant>
      <vt:variant>
        <vt:lpwstr/>
      </vt:variant>
      <vt:variant>
        <vt:i4>5308418</vt:i4>
      </vt:variant>
      <vt:variant>
        <vt:i4>618</vt:i4>
      </vt:variant>
      <vt:variant>
        <vt:i4>0</vt:i4>
      </vt:variant>
      <vt:variant>
        <vt:i4>5</vt:i4>
      </vt:variant>
      <vt:variant>
        <vt:lpwstr>http://www.seer.cancer.gov/tools/seerrx/</vt:lpwstr>
      </vt:variant>
      <vt:variant>
        <vt:lpwstr/>
      </vt:variant>
      <vt:variant>
        <vt:i4>1507376</vt:i4>
      </vt:variant>
      <vt:variant>
        <vt:i4>611</vt:i4>
      </vt:variant>
      <vt:variant>
        <vt:i4>0</vt:i4>
      </vt:variant>
      <vt:variant>
        <vt:i4>5</vt:i4>
      </vt:variant>
      <vt:variant>
        <vt:lpwstr/>
      </vt:variant>
      <vt:variant>
        <vt:lpwstr>_Toc173658790</vt:lpwstr>
      </vt:variant>
      <vt:variant>
        <vt:i4>1441840</vt:i4>
      </vt:variant>
      <vt:variant>
        <vt:i4>605</vt:i4>
      </vt:variant>
      <vt:variant>
        <vt:i4>0</vt:i4>
      </vt:variant>
      <vt:variant>
        <vt:i4>5</vt:i4>
      </vt:variant>
      <vt:variant>
        <vt:lpwstr/>
      </vt:variant>
      <vt:variant>
        <vt:lpwstr>_Toc173658789</vt:lpwstr>
      </vt:variant>
      <vt:variant>
        <vt:i4>1441840</vt:i4>
      </vt:variant>
      <vt:variant>
        <vt:i4>599</vt:i4>
      </vt:variant>
      <vt:variant>
        <vt:i4>0</vt:i4>
      </vt:variant>
      <vt:variant>
        <vt:i4>5</vt:i4>
      </vt:variant>
      <vt:variant>
        <vt:lpwstr/>
      </vt:variant>
      <vt:variant>
        <vt:lpwstr>_Toc173658788</vt:lpwstr>
      </vt:variant>
      <vt:variant>
        <vt:i4>1441840</vt:i4>
      </vt:variant>
      <vt:variant>
        <vt:i4>593</vt:i4>
      </vt:variant>
      <vt:variant>
        <vt:i4>0</vt:i4>
      </vt:variant>
      <vt:variant>
        <vt:i4>5</vt:i4>
      </vt:variant>
      <vt:variant>
        <vt:lpwstr/>
      </vt:variant>
      <vt:variant>
        <vt:lpwstr>_Toc173658787</vt:lpwstr>
      </vt:variant>
      <vt:variant>
        <vt:i4>1441840</vt:i4>
      </vt:variant>
      <vt:variant>
        <vt:i4>587</vt:i4>
      </vt:variant>
      <vt:variant>
        <vt:i4>0</vt:i4>
      </vt:variant>
      <vt:variant>
        <vt:i4>5</vt:i4>
      </vt:variant>
      <vt:variant>
        <vt:lpwstr/>
      </vt:variant>
      <vt:variant>
        <vt:lpwstr>_Toc173658786</vt:lpwstr>
      </vt:variant>
      <vt:variant>
        <vt:i4>1441840</vt:i4>
      </vt:variant>
      <vt:variant>
        <vt:i4>581</vt:i4>
      </vt:variant>
      <vt:variant>
        <vt:i4>0</vt:i4>
      </vt:variant>
      <vt:variant>
        <vt:i4>5</vt:i4>
      </vt:variant>
      <vt:variant>
        <vt:lpwstr/>
      </vt:variant>
      <vt:variant>
        <vt:lpwstr>_Toc173658785</vt:lpwstr>
      </vt:variant>
      <vt:variant>
        <vt:i4>1441840</vt:i4>
      </vt:variant>
      <vt:variant>
        <vt:i4>575</vt:i4>
      </vt:variant>
      <vt:variant>
        <vt:i4>0</vt:i4>
      </vt:variant>
      <vt:variant>
        <vt:i4>5</vt:i4>
      </vt:variant>
      <vt:variant>
        <vt:lpwstr/>
      </vt:variant>
      <vt:variant>
        <vt:lpwstr>_Toc173658784</vt:lpwstr>
      </vt:variant>
      <vt:variant>
        <vt:i4>1441840</vt:i4>
      </vt:variant>
      <vt:variant>
        <vt:i4>569</vt:i4>
      </vt:variant>
      <vt:variant>
        <vt:i4>0</vt:i4>
      </vt:variant>
      <vt:variant>
        <vt:i4>5</vt:i4>
      </vt:variant>
      <vt:variant>
        <vt:lpwstr/>
      </vt:variant>
      <vt:variant>
        <vt:lpwstr>_Toc173658783</vt:lpwstr>
      </vt:variant>
      <vt:variant>
        <vt:i4>1441840</vt:i4>
      </vt:variant>
      <vt:variant>
        <vt:i4>563</vt:i4>
      </vt:variant>
      <vt:variant>
        <vt:i4>0</vt:i4>
      </vt:variant>
      <vt:variant>
        <vt:i4>5</vt:i4>
      </vt:variant>
      <vt:variant>
        <vt:lpwstr/>
      </vt:variant>
      <vt:variant>
        <vt:lpwstr>_Toc173658782</vt:lpwstr>
      </vt:variant>
      <vt:variant>
        <vt:i4>1441840</vt:i4>
      </vt:variant>
      <vt:variant>
        <vt:i4>557</vt:i4>
      </vt:variant>
      <vt:variant>
        <vt:i4>0</vt:i4>
      </vt:variant>
      <vt:variant>
        <vt:i4>5</vt:i4>
      </vt:variant>
      <vt:variant>
        <vt:lpwstr/>
      </vt:variant>
      <vt:variant>
        <vt:lpwstr>_Toc173658781</vt:lpwstr>
      </vt:variant>
      <vt:variant>
        <vt:i4>1441840</vt:i4>
      </vt:variant>
      <vt:variant>
        <vt:i4>551</vt:i4>
      </vt:variant>
      <vt:variant>
        <vt:i4>0</vt:i4>
      </vt:variant>
      <vt:variant>
        <vt:i4>5</vt:i4>
      </vt:variant>
      <vt:variant>
        <vt:lpwstr/>
      </vt:variant>
      <vt:variant>
        <vt:lpwstr>_Toc173658780</vt:lpwstr>
      </vt:variant>
      <vt:variant>
        <vt:i4>1638448</vt:i4>
      </vt:variant>
      <vt:variant>
        <vt:i4>545</vt:i4>
      </vt:variant>
      <vt:variant>
        <vt:i4>0</vt:i4>
      </vt:variant>
      <vt:variant>
        <vt:i4>5</vt:i4>
      </vt:variant>
      <vt:variant>
        <vt:lpwstr/>
      </vt:variant>
      <vt:variant>
        <vt:lpwstr>_Toc173658779</vt:lpwstr>
      </vt:variant>
      <vt:variant>
        <vt:i4>1638448</vt:i4>
      </vt:variant>
      <vt:variant>
        <vt:i4>539</vt:i4>
      </vt:variant>
      <vt:variant>
        <vt:i4>0</vt:i4>
      </vt:variant>
      <vt:variant>
        <vt:i4>5</vt:i4>
      </vt:variant>
      <vt:variant>
        <vt:lpwstr/>
      </vt:variant>
      <vt:variant>
        <vt:lpwstr>_Toc173658778</vt:lpwstr>
      </vt:variant>
      <vt:variant>
        <vt:i4>1638448</vt:i4>
      </vt:variant>
      <vt:variant>
        <vt:i4>533</vt:i4>
      </vt:variant>
      <vt:variant>
        <vt:i4>0</vt:i4>
      </vt:variant>
      <vt:variant>
        <vt:i4>5</vt:i4>
      </vt:variant>
      <vt:variant>
        <vt:lpwstr/>
      </vt:variant>
      <vt:variant>
        <vt:lpwstr>_Toc173658777</vt:lpwstr>
      </vt:variant>
      <vt:variant>
        <vt:i4>1638448</vt:i4>
      </vt:variant>
      <vt:variant>
        <vt:i4>527</vt:i4>
      </vt:variant>
      <vt:variant>
        <vt:i4>0</vt:i4>
      </vt:variant>
      <vt:variant>
        <vt:i4>5</vt:i4>
      </vt:variant>
      <vt:variant>
        <vt:lpwstr/>
      </vt:variant>
      <vt:variant>
        <vt:lpwstr>_Toc173658776</vt:lpwstr>
      </vt:variant>
      <vt:variant>
        <vt:i4>1638448</vt:i4>
      </vt:variant>
      <vt:variant>
        <vt:i4>521</vt:i4>
      </vt:variant>
      <vt:variant>
        <vt:i4>0</vt:i4>
      </vt:variant>
      <vt:variant>
        <vt:i4>5</vt:i4>
      </vt:variant>
      <vt:variant>
        <vt:lpwstr/>
      </vt:variant>
      <vt:variant>
        <vt:lpwstr>_Toc173658775</vt:lpwstr>
      </vt:variant>
      <vt:variant>
        <vt:i4>1638448</vt:i4>
      </vt:variant>
      <vt:variant>
        <vt:i4>515</vt:i4>
      </vt:variant>
      <vt:variant>
        <vt:i4>0</vt:i4>
      </vt:variant>
      <vt:variant>
        <vt:i4>5</vt:i4>
      </vt:variant>
      <vt:variant>
        <vt:lpwstr/>
      </vt:variant>
      <vt:variant>
        <vt:lpwstr>_Toc173658774</vt:lpwstr>
      </vt:variant>
      <vt:variant>
        <vt:i4>1638448</vt:i4>
      </vt:variant>
      <vt:variant>
        <vt:i4>509</vt:i4>
      </vt:variant>
      <vt:variant>
        <vt:i4>0</vt:i4>
      </vt:variant>
      <vt:variant>
        <vt:i4>5</vt:i4>
      </vt:variant>
      <vt:variant>
        <vt:lpwstr/>
      </vt:variant>
      <vt:variant>
        <vt:lpwstr>_Toc173658773</vt:lpwstr>
      </vt:variant>
      <vt:variant>
        <vt:i4>1638448</vt:i4>
      </vt:variant>
      <vt:variant>
        <vt:i4>503</vt:i4>
      </vt:variant>
      <vt:variant>
        <vt:i4>0</vt:i4>
      </vt:variant>
      <vt:variant>
        <vt:i4>5</vt:i4>
      </vt:variant>
      <vt:variant>
        <vt:lpwstr/>
      </vt:variant>
      <vt:variant>
        <vt:lpwstr>_Toc173658772</vt:lpwstr>
      </vt:variant>
      <vt:variant>
        <vt:i4>1638448</vt:i4>
      </vt:variant>
      <vt:variant>
        <vt:i4>497</vt:i4>
      </vt:variant>
      <vt:variant>
        <vt:i4>0</vt:i4>
      </vt:variant>
      <vt:variant>
        <vt:i4>5</vt:i4>
      </vt:variant>
      <vt:variant>
        <vt:lpwstr/>
      </vt:variant>
      <vt:variant>
        <vt:lpwstr>_Toc173658771</vt:lpwstr>
      </vt:variant>
      <vt:variant>
        <vt:i4>1638448</vt:i4>
      </vt:variant>
      <vt:variant>
        <vt:i4>491</vt:i4>
      </vt:variant>
      <vt:variant>
        <vt:i4>0</vt:i4>
      </vt:variant>
      <vt:variant>
        <vt:i4>5</vt:i4>
      </vt:variant>
      <vt:variant>
        <vt:lpwstr/>
      </vt:variant>
      <vt:variant>
        <vt:lpwstr>_Toc173658770</vt:lpwstr>
      </vt:variant>
      <vt:variant>
        <vt:i4>1572912</vt:i4>
      </vt:variant>
      <vt:variant>
        <vt:i4>485</vt:i4>
      </vt:variant>
      <vt:variant>
        <vt:i4>0</vt:i4>
      </vt:variant>
      <vt:variant>
        <vt:i4>5</vt:i4>
      </vt:variant>
      <vt:variant>
        <vt:lpwstr/>
      </vt:variant>
      <vt:variant>
        <vt:lpwstr>_Toc173658769</vt:lpwstr>
      </vt:variant>
      <vt:variant>
        <vt:i4>1572912</vt:i4>
      </vt:variant>
      <vt:variant>
        <vt:i4>479</vt:i4>
      </vt:variant>
      <vt:variant>
        <vt:i4>0</vt:i4>
      </vt:variant>
      <vt:variant>
        <vt:i4>5</vt:i4>
      </vt:variant>
      <vt:variant>
        <vt:lpwstr/>
      </vt:variant>
      <vt:variant>
        <vt:lpwstr>_Toc173658768</vt:lpwstr>
      </vt:variant>
      <vt:variant>
        <vt:i4>1572912</vt:i4>
      </vt:variant>
      <vt:variant>
        <vt:i4>473</vt:i4>
      </vt:variant>
      <vt:variant>
        <vt:i4>0</vt:i4>
      </vt:variant>
      <vt:variant>
        <vt:i4>5</vt:i4>
      </vt:variant>
      <vt:variant>
        <vt:lpwstr/>
      </vt:variant>
      <vt:variant>
        <vt:lpwstr>_Toc173658767</vt:lpwstr>
      </vt:variant>
      <vt:variant>
        <vt:i4>1572912</vt:i4>
      </vt:variant>
      <vt:variant>
        <vt:i4>467</vt:i4>
      </vt:variant>
      <vt:variant>
        <vt:i4>0</vt:i4>
      </vt:variant>
      <vt:variant>
        <vt:i4>5</vt:i4>
      </vt:variant>
      <vt:variant>
        <vt:lpwstr/>
      </vt:variant>
      <vt:variant>
        <vt:lpwstr>_Toc173658766</vt:lpwstr>
      </vt:variant>
      <vt:variant>
        <vt:i4>1572912</vt:i4>
      </vt:variant>
      <vt:variant>
        <vt:i4>461</vt:i4>
      </vt:variant>
      <vt:variant>
        <vt:i4>0</vt:i4>
      </vt:variant>
      <vt:variant>
        <vt:i4>5</vt:i4>
      </vt:variant>
      <vt:variant>
        <vt:lpwstr/>
      </vt:variant>
      <vt:variant>
        <vt:lpwstr>_Toc173658765</vt:lpwstr>
      </vt:variant>
      <vt:variant>
        <vt:i4>1572912</vt:i4>
      </vt:variant>
      <vt:variant>
        <vt:i4>455</vt:i4>
      </vt:variant>
      <vt:variant>
        <vt:i4>0</vt:i4>
      </vt:variant>
      <vt:variant>
        <vt:i4>5</vt:i4>
      </vt:variant>
      <vt:variant>
        <vt:lpwstr/>
      </vt:variant>
      <vt:variant>
        <vt:lpwstr>_Toc173658764</vt:lpwstr>
      </vt:variant>
      <vt:variant>
        <vt:i4>1572912</vt:i4>
      </vt:variant>
      <vt:variant>
        <vt:i4>449</vt:i4>
      </vt:variant>
      <vt:variant>
        <vt:i4>0</vt:i4>
      </vt:variant>
      <vt:variant>
        <vt:i4>5</vt:i4>
      </vt:variant>
      <vt:variant>
        <vt:lpwstr/>
      </vt:variant>
      <vt:variant>
        <vt:lpwstr>_Toc173658763</vt:lpwstr>
      </vt:variant>
      <vt:variant>
        <vt:i4>1572912</vt:i4>
      </vt:variant>
      <vt:variant>
        <vt:i4>443</vt:i4>
      </vt:variant>
      <vt:variant>
        <vt:i4>0</vt:i4>
      </vt:variant>
      <vt:variant>
        <vt:i4>5</vt:i4>
      </vt:variant>
      <vt:variant>
        <vt:lpwstr/>
      </vt:variant>
      <vt:variant>
        <vt:lpwstr>_Toc173658762</vt:lpwstr>
      </vt:variant>
      <vt:variant>
        <vt:i4>1572912</vt:i4>
      </vt:variant>
      <vt:variant>
        <vt:i4>437</vt:i4>
      </vt:variant>
      <vt:variant>
        <vt:i4>0</vt:i4>
      </vt:variant>
      <vt:variant>
        <vt:i4>5</vt:i4>
      </vt:variant>
      <vt:variant>
        <vt:lpwstr/>
      </vt:variant>
      <vt:variant>
        <vt:lpwstr>_Toc173658761</vt:lpwstr>
      </vt:variant>
      <vt:variant>
        <vt:i4>1572912</vt:i4>
      </vt:variant>
      <vt:variant>
        <vt:i4>431</vt:i4>
      </vt:variant>
      <vt:variant>
        <vt:i4>0</vt:i4>
      </vt:variant>
      <vt:variant>
        <vt:i4>5</vt:i4>
      </vt:variant>
      <vt:variant>
        <vt:lpwstr/>
      </vt:variant>
      <vt:variant>
        <vt:lpwstr>_Toc173658760</vt:lpwstr>
      </vt:variant>
      <vt:variant>
        <vt:i4>1769520</vt:i4>
      </vt:variant>
      <vt:variant>
        <vt:i4>425</vt:i4>
      </vt:variant>
      <vt:variant>
        <vt:i4>0</vt:i4>
      </vt:variant>
      <vt:variant>
        <vt:i4>5</vt:i4>
      </vt:variant>
      <vt:variant>
        <vt:lpwstr/>
      </vt:variant>
      <vt:variant>
        <vt:lpwstr>_Toc173658759</vt:lpwstr>
      </vt:variant>
      <vt:variant>
        <vt:i4>1769520</vt:i4>
      </vt:variant>
      <vt:variant>
        <vt:i4>419</vt:i4>
      </vt:variant>
      <vt:variant>
        <vt:i4>0</vt:i4>
      </vt:variant>
      <vt:variant>
        <vt:i4>5</vt:i4>
      </vt:variant>
      <vt:variant>
        <vt:lpwstr/>
      </vt:variant>
      <vt:variant>
        <vt:lpwstr>_Toc173658758</vt:lpwstr>
      </vt:variant>
      <vt:variant>
        <vt:i4>1769520</vt:i4>
      </vt:variant>
      <vt:variant>
        <vt:i4>413</vt:i4>
      </vt:variant>
      <vt:variant>
        <vt:i4>0</vt:i4>
      </vt:variant>
      <vt:variant>
        <vt:i4>5</vt:i4>
      </vt:variant>
      <vt:variant>
        <vt:lpwstr/>
      </vt:variant>
      <vt:variant>
        <vt:lpwstr>_Toc173658757</vt:lpwstr>
      </vt:variant>
      <vt:variant>
        <vt:i4>1769520</vt:i4>
      </vt:variant>
      <vt:variant>
        <vt:i4>407</vt:i4>
      </vt:variant>
      <vt:variant>
        <vt:i4>0</vt:i4>
      </vt:variant>
      <vt:variant>
        <vt:i4>5</vt:i4>
      </vt:variant>
      <vt:variant>
        <vt:lpwstr/>
      </vt:variant>
      <vt:variant>
        <vt:lpwstr>_Toc173658756</vt:lpwstr>
      </vt:variant>
      <vt:variant>
        <vt:i4>1769520</vt:i4>
      </vt:variant>
      <vt:variant>
        <vt:i4>401</vt:i4>
      </vt:variant>
      <vt:variant>
        <vt:i4>0</vt:i4>
      </vt:variant>
      <vt:variant>
        <vt:i4>5</vt:i4>
      </vt:variant>
      <vt:variant>
        <vt:lpwstr/>
      </vt:variant>
      <vt:variant>
        <vt:lpwstr>_Toc173658755</vt:lpwstr>
      </vt:variant>
      <vt:variant>
        <vt:i4>1769520</vt:i4>
      </vt:variant>
      <vt:variant>
        <vt:i4>395</vt:i4>
      </vt:variant>
      <vt:variant>
        <vt:i4>0</vt:i4>
      </vt:variant>
      <vt:variant>
        <vt:i4>5</vt:i4>
      </vt:variant>
      <vt:variant>
        <vt:lpwstr/>
      </vt:variant>
      <vt:variant>
        <vt:lpwstr>_Toc173658754</vt:lpwstr>
      </vt:variant>
      <vt:variant>
        <vt:i4>1769520</vt:i4>
      </vt:variant>
      <vt:variant>
        <vt:i4>389</vt:i4>
      </vt:variant>
      <vt:variant>
        <vt:i4>0</vt:i4>
      </vt:variant>
      <vt:variant>
        <vt:i4>5</vt:i4>
      </vt:variant>
      <vt:variant>
        <vt:lpwstr/>
      </vt:variant>
      <vt:variant>
        <vt:lpwstr>_Toc173658753</vt:lpwstr>
      </vt:variant>
      <vt:variant>
        <vt:i4>1769520</vt:i4>
      </vt:variant>
      <vt:variant>
        <vt:i4>383</vt:i4>
      </vt:variant>
      <vt:variant>
        <vt:i4>0</vt:i4>
      </vt:variant>
      <vt:variant>
        <vt:i4>5</vt:i4>
      </vt:variant>
      <vt:variant>
        <vt:lpwstr/>
      </vt:variant>
      <vt:variant>
        <vt:lpwstr>_Toc173658752</vt:lpwstr>
      </vt:variant>
      <vt:variant>
        <vt:i4>1769520</vt:i4>
      </vt:variant>
      <vt:variant>
        <vt:i4>377</vt:i4>
      </vt:variant>
      <vt:variant>
        <vt:i4>0</vt:i4>
      </vt:variant>
      <vt:variant>
        <vt:i4>5</vt:i4>
      </vt:variant>
      <vt:variant>
        <vt:lpwstr/>
      </vt:variant>
      <vt:variant>
        <vt:lpwstr>_Toc173658751</vt:lpwstr>
      </vt:variant>
      <vt:variant>
        <vt:i4>1769520</vt:i4>
      </vt:variant>
      <vt:variant>
        <vt:i4>371</vt:i4>
      </vt:variant>
      <vt:variant>
        <vt:i4>0</vt:i4>
      </vt:variant>
      <vt:variant>
        <vt:i4>5</vt:i4>
      </vt:variant>
      <vt:variant>
        <vt:lpwstr/>
      </vt:variant>
      <vt:variant>
        <vt:lpwstr>_Toc173658750</vt:lpwstr>
      </vt:variant>
      <vt:variant>
        <vt:i4>1703984</vt:i4>
      </vt:variant>
      <vt:variant>
        <vt:i4>365</vt:i4>
      </vt:variant>
      <vt:variant>
        <vt:i4>0</vt:i4>
      </vt:variant>
      <vt:variant>
        <vt:i4>5</vt:i4>
      </vt:variant>
      <vt:variant>
        <vt:lpwstr/>
      </vt:variant>
      <vt:variant>
        <vt:lpwstr>_Toc173658749</vt:lpwstr>
      </vt:variant>
      <vt:variant>
        <vt:i4>1703984</vt:i4>
      </vt:variant>
      <vt:variant>
        <vt:i4>359</vt:i4>
      </vt:variant>
      <vt:variant>
        <vt:i4>0</vt:i4>
      </vt:variant>
      <vt:variant>
        <vt:i4>5</vt:i4>
      </vt:variant>
      <vt:variant>
        <vt:lpwstr/>
      </vt:variant>
      <vt:variant>
        <vt:lpwstr>_Toc173658748</vt:lpwstr>
      </vt:variant>
      <vt:variant>
        <vt:i4>1703984</vt:i4>
      </vt:variant>
      <vt:variant>
        <vt:i4>353</vt:i4>
      </vt:variant>
      <vt:variant>
        <vt:i4>0</vt:i4>
      </vt:variant>
      <vt:variant>
        <vt:i4>5</vt:i4>
      </vt:variant>
      <vt:variant>
        <vt:lpwstr/>
      </vt:variant>
      <vt:variant>
        <vt:lpwstr>_Toc173658747</vt:lpwstr>
      </vt:variant>
      <vt:variant>
        <vt:i4>1703984</vt:i4>
      </vt:variant>
      <vt:variant>
        <vt:i4>347</vt:i4>
      </vt:variant>
      <vt:variant>
        <vt:i4>0</vt:i4>
      </vt:variant>
      <vt:variant>
        <vt:i4>5</vt:i4>
      </vt:variant>
      <vt:variant>
        <vt:lpwstr/>
      </vt:variant>
      <vt:variant>
        <vt:lpwstr>_Toc173658746</vt:lpwstr>
      </vt:variant>
      <vt:variant>
        <vt:i4>1703984</vt:i4>
      </vt:variant>
      <vt:variant>
        <vt:i4>341</vt:i4>
      </vt:variant>
      <vt:variant>
        <vt:i4>0</vt:i4>
      </vt:variant>
      <vt:variant>
        <vt:i4>5</vt:i4>
      </vt:variant>
      <vt:variant>
        <vt:lpwstr/>
      </vt:variant>
      <vt:variant>
        <vt:lpwstr>_Toc173658745</vt:lpwstr>
      </vt:variant>
      <vt:variant>
        <vt:i4>1703984</vt:i4>
      </vt:variant>
      <vt:variant>
        <vt:i4>335</vt:i4>
      </vt:variant>
      <vt:variant>
        <vt:i4>0</vt:i4>
      </vt:variant>
      <vt:variant>
        <vt:i4>5</vt:i4>
      </vt:variant>
      <vt:variant>
        <vt:lpwstr/>
      </vt:variant>
      <vt:variant>
        <vt:lpwstr>_Toc173658744</vt:lpwstr>
      </vt:variant>
      <vt:variant>
        <vt:i4>1703984</vt:i4>
      </vt:variant>
      <vt:variant>
        <vt:i4>329</vt:i4>
      </vt:variant>
      <vt:variant>
        <vt:i4>0</vt:i4>
      </vt:variant>
      <vt:variant>
        <vt:i4>5</vt:i4>
      </vt:variant>
      <vt:variant>
        <vt:lpwstr/>
      </vt:variant>
      <vt:variant>
        <vt:lpwstr>_Toc173658743</vt:lpwstr>
      </vt:variant>
      <vt:variant>
        <vt:i4>1703984</vt:i4>
      </vt:variant>
      <vt:variant>
        <vt:i4>323</vt:i4>
      </vt:variant>
      <vt:variant>
        <vt:i4>0</vt:i4>
      </vt:variant>
      <vt:variant>
        <vt:i4>5</vt:i4>
      </vt:variant>
      <vt:variant>
        <vt:lpwstr/>
      </vt:variant>
      <vt:variant>
        <vt:lpwstr>_Toc173658742</vt:lpwstr>
      </vt:variant>
      <vt:variant>
        <vt:i4>1703984</vt:i4>
      </vt:variant>
      <vt:variant>
        <vt:i4>317</vt:i4>
      </vt:variant>
      <vt:variant>
        <vt:i4>0</vt:i4>
      </vt:variant>
      <vt:variant>
        <vt:i4>5</vt:i4>
      </vt:variant>
      <vt:variant>
        <vt:lpwstr/>
      </vt:variant>
      <vt:variant>
        <vt:lpwstr>_Toc173658741</vt:lpwstr>
      </vt:variant>
      <vt:variant>
        <vt:i4>1703984</vt:i4>
      </vt:variant>
      <vt:variant>
        <vt:i4>311</vt:i4>
      </vt:variant>
      <vt:variant>
        <vt:i4>0</vt:i4>
      </vt:variant>
      <vt:variant>
        <vt:i4>5</vt:i4>
      </vt:variant>
      <vt:variant>
        <vt:lpwstr/>
      </vt:variant>
      <vt:variant>
        <vt:lpwstr>_Toc173658740</vt:lpwstr>
      </vt:variant>
      <vt:variant>
        <vt:i4>1900592</vt:i4>
      </vt:variant>
      <vt:variant>
        <vt:i4>305</vt:i4>
      </vt:variant>
      <vt:variant>
        <vt:i4>0</vt:i4>
      </vt:variant>
      <vt:variant>
        <vt:i4>5</vt:i4>
      </vt:variant>
      <vt:variant>
        <vt:lpwstr/>
      </vt:variant>
      <vt:variant>
        <vt:lpwstr>_Toc173658739</vt:lpwstr>
      </vt:variant>
      <vt:variant>
        <vt:i4>1900592</vt:i4>
      </vt:variant>
      <vt:variant>
        <vt:i4>299</vt:i4>
      </vt:variant>
      <vt:variant>
        <vt:i4>0</vt:i4>
      </vt:variant>
      <vt:variant>
        <vt:i4>5</vt:i4>
      </vt:variant>
      <vt:variant>
        <vt:lpwstr/>
      </vt:variant>
      <vt:variant>
        <vt:lpwstr>_Toc173658738</vt:lpwstr>
      </vt:variant>
      <vt:variant>
        <vt:i4>1900592</vt:i4>
      </vt:variant>
      <vt:variant>
        <vt:i4>293</vt:i4>
      </vt:variant>
      <vt:variant>
        <vt:i4>0</vt:i4>
      </vt:variant>
      <vt:variant>
        <vt:i4>5</vt:i4>
      </vt:variant>
      <vt:variant>
        <vt:lpwstr/>
      </vt:variant>
      <vt:variant>
        <vt:lpwstr>_Toc173658737</vt:lpwstr>
      </vt:variant>
      <vt:variant>
        <vt:i4>1900592</vt:i4>
      </vt:variant>
      <vt:variant>
        <vt:i4>287</vt:i4>
      </vt:variant>
      <vt:variant>
        <vt:i4>0</vt:i4>
      </vt:variant>
      <vt:variant>
        <vt:i4>5</vt:i4>
      </vt:variant>
      <vt:variant>
        <vt:lpwstr/>
      </vt:variant>
      <vt:variant>
        <vt:lpwstr>_Toc173658736</vt:lpwstr>
      </vt:variant>
      <vt:variant>
        <vt:i4>1900592</vt:i4>
      </vt:variant>
      <vt:variant>
        <vt:i4>281</vt:i4>
      </vt:variant>
      <vt:variant>
        <vt:i4>0</vt:i4>
      </vt:variant>
      <vt:variant>
        <vt:i4>5</vt:i4>
      </vt:variant>
      <vt:variant>
        <vt:lpwstr/>
      </vt:variant>
      <vt:variant>
        <vt:lpwstr>_Toc173658735</vt:lpwstr>
      </vt:variant>
      <vt:variant>
        <vt:i4>1900592</vt:i4>
      </vt:variant>
      <vt:variant>
        <vt:i4>275</vt:i4>
      </vt:variant>
      <vt:variant>
        <vt:i4>0</vt:i4>
      </vt:variant>
      <vt:variant>
        <vt:i4>5</vt:i4>
      </vt:variant>
      <vt:variant>
        <vt:lpwstr/>
      </vt:variant>
      <vt:variant>
        <vt:lpwstr>_Toc173658734</vt:lpwstr>
      </vt:variant>
      <vt:variant>
        <vt:i4>1900592</vt:i4>
      </vt:variant>
      <vt:variant>
        <vt:i4>269</vt:i4>
      </vt:variant>
      <vt:variant>
        <vt:i4>0</vt:i4>
      </vt:variant>
      <vt:variant>
        <vt:i4>5</vt:i4>
      </vt:variant>
      <vt:variant>
        <vt:lpwstr/>
      </vt:variant>
      <vt:variant>
        <vt:lpwstr>_Toc173658733</vt:lpwstr>
      </vt:variant>
      <vt:variant>
        <vt:i4>1900592</vt:i4>
      </vt:variant>
      <vt:variant>
        <vt:i4>263</vt:i4>
      </vt:variant>
      <vt:variant>
        <vt:i4>0</vt:i4>
      </vt:variant>
      <vt:variant>
        <vt:i4>5</vt:i4>
      </vt:variant>
      <vt:variant>
        <vt:lpwstr/>
      </vt:variant>
      <vt:variant>
        <vt:lpwstr>_Toc173658732</vt:lpwstr>
      </vt:variant>
      <vt:variant>
        <vt:i4>1900592</vt:i4>
      </vt:variant>
      <vt:variant>
        <vt:i4>257</vt:i4>
      </vt:variant>
      <vt:variant>
        <vt:i4>0</vt:i4>
      </vt:variant>
      <vt:variant>
        <vt:i4>5</vt:i4>
      </vt:variant>
      <vt:variant>
        <vt:lpwstr/>
      </vt:variant>
      <vt:variant>
        <vt:lpwstr>_Toc173658731</vt:lpwstr>
      </vt:variant>
      <vt:variant>
        <vt:i4>1900592</vt:i4>
      </vt:variant>
      <vt:variant>
        <vt:i4>251</vt:i4>
      </vt:variant>
      <vt:variant>
        <vt:i4>0</vt:i4>
      </vt:variant>
      <vt:variant>
        <vt:i4>5</vt:i4>
      </vt:variant>
      <vt:variant>
        <vt:lpwstr/>
      </vt:variant>
      <vt:variant>
        <vt:lpwstr>_Toc173658730</vt:lpwstr>
      </vt:variant>
      <vt:variant>
        <vt:i4>1835056</vt:i4>
      </vt:variant>
      <vt:variant>
        <vt:i4>245</vt:i4>
      </vt:variant>
      <vt:variant>
        <vt:i4>0</vt:i4>
      </vt:variant>
      <vt:variant>
        <vt:i4>5</vt:i4>
      </vt:variant>
      <vt:variant>
        <vt:lpwstr/>
      </vt:variant>
      <vt:variant>
        <vt:lpwstr>_Toc173658729</vt:lpwstr>
      </vt:variant>
      <vt:variant>
        <vt:i4>1835056</vt:i4>
      </vt:variant>
      <vt:variant>
        <vt:i4>239</vt:i4>
      </vt:variant>
      <vt:variant>
        <vt:i4>0</vt:i4>
      </vt:variant>
      <vt:variant>
        <vt:i4>5</vt:i4>
      </vt:variant>
      <vt:variant>
        <vt:lpwstr/>
      </vt:variant>
      <vt:variant>
        <vt:lpwstr>_Toc173658728</vt:lpwstr>
      </vt:variant>
      <vt:variant>
        <vt:i4>1835056</vt:i4>
      </vt:variant>
      <vt:variant>
        <vt:i4>233</vt:i4>
      </vt:variant>
      <vt:variant>
        <vt:i4>0</vt:i4>
      </vt:variant>
      <vt:variant>
        <vt:i4>5</vt:i4>
      </vt:variant>
      <vt:variant>
        <vt:lpwstr/>
      </vt:variant>
      <vt:variant>
        <vt:lpwstr>_Toc173658727</vt:lpwstr>
      </vt:variant>
      <vt:variant>
        <vt:i4>1835056</vt:i4>
      </vt:variant>
      <vt:variant>
        <vt:i4>227</vt:i4>
      </vt:variant>
      <vt:variant>
        <vt:i4>0</vt:i4>
      </vt:variant>
      <vt:variant>
        <vt:i4>5</vt:i4>
      </vt:variant>
      <vt:variant>
        <vt:lpwstr/>
      </vt:variant>
      <vt:variant>
        <vt:lpwstr>_Toc173658726</vt:lpwstr>
      </vt:variant>
      <vt:variant>
        <vt:i4>1835056</vt:i4>
      </vt:variant>
      <vt:variant>
        <vt:i4>221</vt:i4>
      </vt:variant>
      <vt:variant>
        <vt:i4>0</vt:i4>
      </vt:variant>
      <vt:variant>
        <vt:i4>5</vt:i4>
      </vt:variant>
      <vt:variant>
        <vt:lpwstr/>
      </vt:variant>
      <vt:variant>
        <vt:lpwstr>_Toc173658725</vt:lpwstr>
      </vt:variant>
      <vt:variant>
        <vt:i4>1835056</vt:i4>
      </vt:variant>
      <vt:variant>
        <vt:i4>215</vt:i4>
      </vt:variant>
      <vt:variant>
        <vt:i4>0</vt:i4>
      </vt:variant>
      <vt:variant>
        <vt:i4>5</vt:i4>
      </vt:variant>
      <vt:variant>
        <vt:lpwstr/>
      </vt:variant>
      <vt:variant>
        <vt:lpwstr>_Toc173658724</vt:lpwstr>
      </vt:variant>
      <vt:variant>
        <vt:i4>1835056</vt:i4>
      </vt:variant>
      <vt:variant>
        <vt:i4>209</vt:i4>
      </vt:variant>
      <vt:variant>
        <vt:i4>0</vt:i4>
      </vt:variant>
      <vt:variant>
        <vt:i4>5</vt:i4>
      </vt:variant>
      <vt:variant>
        <vt:lpwstr/>
      </vt:variant>
      <vt:variant>
        <vt:lpwstr>_Toc173658723</vt:lpwstr>
      </vt:variant>
      <vt:variant>
        <vt:i4>1835056</vt:i4>
      </vt:variant>
      <vt:variant>
        <vt:i4>203</vt:i4>
      </vt:variant>
      <vt:variant>
        <vt:i4>0</vt:i4>
      </vt:variant>
      <vt:variant>
        <vt:i4>5</vt:i4>
      </vt:variant>
      <vt:variant>
        <vt:lpwstr/>
      </vt:variant>
      <vt:variant>
        <vt:lpwstr>_Toc173658722</vt:lpwstr>
      </vt:variant>
      <vt:variant>
        <vt:i4>1835056</vt:i4>
      </vt:variant>
      <vt:variant>
        <vt:i4>197</vt:i4>
      </vt:variant>
      <vt:variant>
        <vt:i4>0</vt:i4>
      </vt:variant>
      <vt:variant>
        <vt:i4>5</vt:i4>
      </vt:variant>
      <vt:variant>
        <vt:lpwstr/>
      </vt:variant>
      <vt:variant>
        <vt:lpwstr>_Toc173658721</vt:lpwstr>
      </vt:variant>
      <vt:variant>
        <vt:i4>1835056</vt:i4>
      </vt:variant>
      <vt:variant>
        <vt:i4>191</vt:i4>
      </vt:variant>
      <vt:variant>
        <vt:i4>0</vt:i4>
      </vt:variant>
      <vt:variant>
        <vt:i4>5</vt:i4>
      </vt:variant>
      <vt:variant>
        <vt:lpwstr/>
      </vt:variant>
      <vt:variant>
        <vt:lpwstr>_Toc173658720</vt:lpwstr>
      </vt:variant>
      <vt:variant>
        <vt:i4>2031664</vt:i4>
      </vt:variant>
      <vt:variant>
        <vt:i4>185</vt:i4>
      </vt:variant>
      <vt:variant>
        <vt:i4>0</vt:i4>
      </vt:variant>
      <vt:variant>
        <vt:i4>5</vt:i4>
      </vt:variant>
      <vt:variant>
        <vt:lpwstr/>
      </vt:variant>
      <vt:variant>
        <vt:lpwstr>_Toc173658719</vt:lpwstr>
      </vt:variant>
      <vt:variant>
        <vt:i4>2031664</vt:i4>
      </vt:variant>
      <vt:variant>
        <vt:i4>179</vt:i4>
      </vt:variant>
      <vt:variant>
        <vt:i4>0</vt:i4>
      </vt:variant>
      <vt:variant>
        <vt:i4>5</vt:i4>
      </vt:variant>
      <vt:variant>
        <vt:lpwstr/>
      </vt:variant>
      <vt:variant>
        <vt:lpwstr>_Toc173658718</vt:lpwstr>
      </vt:variant>
      <vt:variant>
        <vt:i4>2031664</vt:i4>
      </vt:variant>
      <vt:variant>
        <vt:i4>173</vt:i4>
      </vt:variant>
      <vt:variant>
        <vt:i4>0</vt:i4>
      </vt:variant>
      <vt:variant>
        <vt:i4>5</vt:i4>
      </vt:variant>
      <vt:variant>
        <vt:lpwstr/>
      </vt:variant>
      <vt:variant>
        <vt:lpwstr>_Toc173658717</vt:lpwstr>
      </vt:variant>
      <vt:variant>
        <vt:i4>2031664</vt:i4>
      </vt:variant>
      <vt:variant>
        <vt:i4>167</vt:i4>
      </vt:variant>
      <vt:variant>
        <vt:i4>0</vt:i4>
      </vt:variant>
      <vt:variant>
        <vt:i4>5</vt:i4>
      </vt:variant>
      <vt:variant>
        <vt:lpwstr/>
      </vt:variant>
      <vt:variant>
        <vt:lpwstr>_Toc173658716</vt:lpwstr>
      </vt:variant>
      <vt:variant>
        <vt:i4>2031664</vt:i4>
      </vt:variant>
      <vt:variant>
        <vt:i4>161</vt:i4>
      </vt:variant>
      <vt:variant>
        <vt:i4>0</vt:i4>
      </vt:variant>
      <vt:variant>
        <vt:i4>5</vt:i4>
      </vt:variant>
      <vt:variant>
        <vt:lpwstr/>
      </vt:variant>
      <vt:variant>
        <vt:lpwstr>_Toc173658715</vt:lpwstr>
      </vt:variant>
      <vt:variant>
        <vt:i4>2031664</vt:i4>
      </vt:variant>
      <vt:variant>
        <vt:i4>155</vt:i4>
      </vt:variant>
      <vt:variant>
        <vt:i4>0</vt:i4>
      </vt:variant>
      <vt:variant>
        <vt:i4>5</vt:i4>
      </vt:variant>
      <vt:variant>
        <vt:lpwstr/>
      </vt:variant>
      <vt:variant>
        <vt:lpwstr>_Toc173658714</vt:lpwstr>
      </vt:variant>
      <vt:variant>
        <vt:i4>2031664</vt:i4>
      </vt:variant>
      <vt:variant>
        <vt:i4>149</vt:i4>
      </vt:variant>
      <vt:variant>
        <vt:i4>0</vt:i4>
      </vt:variant>
      <vt:variant>
        <vt:i4>5</vt:i4>
      </vt:variant>
      <vt:variant>
        <vt:lpwstr/>
      </vt:variant>
      <vt:variant>
        <vt:lpwstr>_Toc173658713</vt:lpwstr>
      </vt:variant>
      <vt:variant>
        <vt:i4>2031664</vt:i4>
      </vt:variant>
      <vt:variant>
        <vt:i4>143</vt:i4>
      </vt:variant>
      <vt:variant>
        <vt:i4>0</vt:i4>
      </vt:variant>
      <vt:variant>
        <vt:i4>5</vt:i4>
      </vt:variant>
      <vt:variant>
        <vt:lpwstr/>
      </vt:variant>
      <vt:variant>
        <vt:lpwstr>_Toc173658712</vt:lpwstr>
      </vt:variant>
      <vt:variant>
        <vt:i4>2031664</vt:i4>
      </vt:variant>
      <vt:variant>
        <vt:i4>137</vt:i4>
      </vt:variant>
      <vt:variant>
        <vt:i4>0</vt:i4>
      </vt:variant>
      <vt:variant>
        <vt:i4>5</vt:i4>
      </vt:variant>
      <vt:variant>
        <vt:lpwstr/>
      </vt:variant>
      <vt:variant>
        <vt:lpwstr>_Toc173658711</vt:lpwstr>
      </vt:variant>
      <vt:variant>
        <vt:i4>2031664</vt:i4>
      </vt:variant>
      <vt:variant>
        <vt:i4>131</vt:i4>
      </vt:variant>
      <vt:variant>
        <vt:i4>0</vt:i4>
      </vt:variant>
      <vt:variant>
        <vt:i4>5</vt:i4>
      </vt:variant>
      <vt:variant>
        <vt:lpwstr/>
      </vt:variant>
      <vt:variant>
        <vt:lpwstr>_Toc173658710</vt:lpwstr>
      </vt:variant>
      <vt:variant>
        <vt:i4>1966128</vt:i4>
      </vt:variant>
      <vt:variant>
        <vt:i4>125</vt:i4>
      </vt:variant>
      <vt:variant>
        <vt:i4>0</vt:i4>
      </vt:variant>
      <vt:variant>
        <vt:i4>5</vt:i4>
      </vt:variant>
      <vt:variant>
        <vt:lpwstr/>
      </vt:variant>
      <vt:variant>
        <vt:lpwstr>_Toc173658709</vt:lpwstr>
      </vt:variant>
      <vt:variant>
        <vt:i4>1966128</vt:i4>
      </vt:variant>
      <vt:variant>
        <vt:i4>119</vt:i4>
      </vt:variant>
      <vt:variant>
        <vt:i4>0</vt:i4>
      </vt:variant>
      <vt:variant>
        <vt:i4>5</vt:i4>
      </vt:variant>
      <vt:variant>
        <vt:lpwstr/>
      </vt:variant>
      <vt:variant>
        <vt:lpwstr>_Toc173658708</vt:lpwstr>
      </vt:variant>
      <vt:variant>
        <vt:i4>1966128</vt:i4>
      </vt:variant>
      <vt:variant>
        <vt:i4>113</vt:i4>
      </vt:variant>
      <vt:variant>
        <vt:i4>0</vt:i4>
      </vt:variant>
      <vt:variant>
        <vt:i4>5</vt:i4>
      </vt:variant>
      <vt:variant>
        <vt:lpwstr/>
      </vt:variant>
      <vt:variant>
        <vt:lpwstr>_Toc173658707</vt:lpwstr>
      </vt:variant>
      <vt:variant>
        <vt:i4>1966128</vt:i4>
      </vt:variant>
      <vt:variant>
        <vt:i4>107</vt:i4>
      </vt:variant>
      <vt:variant>
        <vt:i4>0</vt:i4>
      </vt:variant>
      <vt:variant>
        <vt:i4>5</vt:i4>
      </vt:variant>
      <vt:variant>
        <vt:lpwstr/>
      </vt:variant>
      <vt:variant>
        <vt:lpwstr>_Toc173658706</vt:lpwstr>
      </vt:variant>
      <vt:variant>
        <vt:i4>1966128</vt:i4>
      </vt:variant>
      <vt:variant>
        <vt:i4>101</vt:i4>
      </vt:variant>
      <vt:variant>
        <vt:i4>0</vt:i4>
      </vt:variant>
      <vt:variant>
        <vt:i4>5</vt:i4>
      </vt:variant>
      <vt:variant>
        <vt:lpwstr/>
      </vt:variant>
      <vt:variant>
        <vt:lpwstr>_Toc173658705</vt:lpwstr>
      </vt:variant>
      <vt:variant>
        <vt:i4>1966128</vt:i4>
      </vt:variant>
      <vt:variant>
        <vt:i4>95</vt:i4>
      </vt:variant>
      <vt:variant>
        <vt:i4>0</vt:i4>
      </vt:variant>
      <vt:variant>
        <vt:i4>5</vt:i4>
      </vt:variant>
      <vt:variant>
        <vt:lpwstr/>
      </vt:variant>
      <vt:variant>
        <vt:lpwstr>_Toc173658704</vt:lpwstr>
      </vt:variant>
      <vt:variant>
        <vt:i4>1966128</vt:i4>
      </vt:variant>
      <vt:variant>
        <vt:i4>89</vt:i4>
      </vt:variant>
      <vt:variant>
        <vt:i4>0</vt:i4>
      </vt:variant>
      <vt:variant>
        <vt:i4>5</vt:i4>
      </vt:variant>
      <vt:variant>
        <vt:lpwstr/>
      </vt:variant>
      <vt:variant>
        <vt:lpwstr>_Toc173658703</vt:lpwstr>
      </vt:variant>
      <vt:variant>
        <vt:i4>1966128</vt:i4>
      </vt:variant>
      <vt:variant>
        <vt:i4>83</vt:i4>
      </vt:variant>
      <vt:variant>
        <vt:i4>0</vt:i4>
      </vt:variant>
      <vt:variant>
        <vt:i4>5</vt:i4>
      </vt:variant>
      <vt:variant>
        <vt:lpwstr/>
      </vt:variant>
      <vt:variant>
        <vt:lpwstr>_Toc173658702</vt:lpwstr>
      </vt:variant>
      <vt:variant>
        <vt:i4>1966128</vt:i4>
      </vt:variant>
      <vt:variant>
        <vt:i4>77</vt:i4>
      </vt:variant>
      <vt:variant>
        <vt:i4>0</vt:i4>
      </vt:variant>
      <vt:variant>
        <vt:i4>5</vt:i4>
      </vt:variant>
      <vt:variant>
        <vt:lpwstr/>
      </vt:variant>
      <vt:variant>
        <vt:lpwstr>_Toc173658701</vt:lpwstr>
      </vt:variant>
      <vt:variant>
        <vt:i4>1966128</vt:i4>
      </vt:variant>
      <vt:variant>
        <vt:i4>71</vt:i4>
      </vt:variant>
      <vt:variant>
        <vt:i4>0</vt:i4>
      </vt:variant>
      <vt:variant>
        <vt:i4>5</vt:i4>
      </vt:variant>
      <vt:variant>
        <vt:lpwstr/>
      </vt:variant>
      <vt:variant>
        <vt:lpwstr>_Toc173658700</vt:lpwstr>
      </vt:variant>
      <vt:variant>
        <vt:i4>1507377</vt:i4>
      </vt:variant>
      <vt:variant>
        <vt:i4>65</vt:i4>
      </vt:variant>
      <vt:variant>
        <vt:i4>0</vt:i4>
      </vt:variant>
      <vt:variant>
        <vt:i4>5</vt:i4>
      </vt:variant>
      <vt:variant>
        <vt:lpwstr/>
      </vt:variant>
      <vt:variant>
        <vt:lpwstr>_Toc173658699</vt:lpwstr>
      </vt:variant>
      <vt:variant>
        <vt:i4>1507377</vt:i4>
      </vt:variant>
      <vt:variant>
        <vt:i4>59</vt:i4>
      </vt:variant>
      <vt:variant>
        <vt:i4>0</vt:i4>
      </vt:variant>
      <vt:variant>
        <vt:i4>5</vt:i4>
      </vt:variant>
      <vt:variant>
        <vt:lpwstr/>
      </vt:variant>
      <vt:variant>
        <vt:lpwstr>_Toc173658698</vt:lpwstr>
      </vt:variant>
      <vt:variant>
        <vt:i4>1507377</vt:i4>
      </vt:variant>
      <vt:variant>
        <vt:i4>53</vt:i4>
      </vt:variant>
      <vt:variant>
        <vt:i4>0</vt:i4>
      </vt:variant>
      <vt:variant>
        <vt:i4>5</vt:i4>
      </vt:variant>
      <vt:variant>
        <vt:lpwstr/>
      </vt:variant>
      <vt:variant>
        <vt:lpwstr>_Toc173658697</vt:lpwstr>
      </vt:variant>
      <vt:variant>
        <vt:i4>1507377</vt:i4>
      </vt:variant>
      <vt:variant>
        <vt:i4>47</vt:i4>
      </vt:variant>
      <vt:variant>
        <vt:i4>0</vt:i4>
      </vt:variant>
      <vt:variant>
        <vt:i4>5</vt:i4>
      </vt:variant>
      <vt:variant>
        <vt:lpwstr/>
      </vt:variant>
      <vt:variant>
        <vt:lpwstr>_Toc173658696</vt:lpwstr>
      </vt:variant>
      <vt:variant>
        <vt:i4>1507377</vt:i4>
      </vt:variant>
      <vt:variant>
        <vt:i4>41</vt:i4>
      </vt:variant>
      <vt:variant>
        <vt:i4>0</vt:i4>
      </vt:variant>
      <vt:variant>
        <vt:i4>5</vt:i4>
      </vt:variant>
      <vt:variant>
        <vt:lpwstr/>
      </vt:variant>
      <vt:variant>
        <vt:lpwstr>_Toc173658695</vt:lpwstr>
      </vt:variant>
      <vt:variant>
        <vt:i4>1507377</vt:i4>
      </vt:variant>
      <vt:variant>
        <vt:i4>35</vt:i4>
      </vt:variant>
      <vt:variant>
        <vt:i4>0</vt:i4>
      </vt:variant>
      <vt:variant>
        <vt:i4>5</vt:i4>
      </vt:variant>
      <vt:variant>
        <vt:lpwstr/>
      </vt:variant>
      <vt:variant>
        <vt:lpwstr>_Toc173658694</vt:lpwstr>
      </vt:variant>
      <vt:variant>
        <vt:i4>1507377</vt:i4>
      </vt:variant>
      <vt:variant>
        <vt:i4>29</vt:i4>
      </vt:variant>
      <vt:variant>
        <vt:i4>0</vt:i4>
      </vt:variant>
      <vt:variant>
        <vt:i4>5</vt:i4>
      </vt:variant>
      <vt:variant>
        <vt:lpwstr/>
      </vt:variant>
      <vt:variant>
        <vt:lpwstr>_Toc173658693</vt:lpwstr>
      </vt:variant>
      <vt:variant>
        <vt:i4>1507377</vt:i4>
      </vt:variant>
      <vt:variant>
        <vt:i4>23</vt:i4>
      </vt:variant>
      <vt:variant>
        <vt:i4>0</vt:i4>
      </vt:variant>
      <vt:variant>
        <vt:i4>5</vt:i4>
      </vt:variant>
      <vt:variant>
        <vt:lpwstr/>
      </vt:variant>
      <vt:variant>
        <vt:lpwstr>_Toc173658692</vt:lpwstr>
      </vt:variant>
      <vt:variant>
        <vt:i4>1507377</vt:i4>
      </vt:variant>
      <vt:variant>
        <vt:i4>17</vt:i4>
      </vt:variant>
      <vt:variant>
        <vt:i4>0</vt:i4>
      </vt:variant>
      <vt:variant>
        <vt:i4>5</vt:i4>
      </vt:variant>
      <vt:variant>
        <vt:lpwstr/>
      </vt:variant>
      <vt:variant>
        <vt:lpwstr>_Toc173658691</vt:lpwstr>
      </vt:variant>
      <vt:variant>
        <vt:i4>1507377</vt:i4>
      </vt:variant>
      <vt:variant>
        <vt:i4>11</vt:i4>
      </vt:variant>
      <vt:variant>
        <vt:i4>0</vt:i4>
      </vt:variant>
      <vt:variant>
        <vt:i4>5</vt:i4>
      </vt:variant>
      <vt:variant>
        <vt:lpwstr/>
      </vt:variant>
      <vt:variant>
        <vt:lpwstr>_Toc173658690</vt:lpwstr>
      </vt:variant>
      <vt:variant>
        <vt:i4>1441841</vt:i4>
      </vt:variant>
      <vt:variant>
        <vt:i4>5</vt:i4>
      </vt:variant>
      <vt:variant>
        <vt:i4>0</vt:i4>
      </vt:variant>
      <vt:variant>
        <vt:i4>5</vt:i4>
      </vt:variant>
      <vt:variant>
        <vt:lpwstr/>
      </vt:variant>
      <vt:variant>
        <vt:lpwstr>_Toc173658689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OncoTraX: Cancer Registry</dc:title>
  <dc:subject>User Manual</dc:subject>
  <dc:creator>Provider Systems</dc:creator>
  <cp:keywords>Oncology, GenEDITS, Cancer Registry</cp:keywords>
  <cp:lastModifiedBy>Sanders, John</cp:lastModifiedBy>
  <cp:revision>2</cp:revision>
  <cp:lastPrinted>2015-06-05T13:12:00Z</cp:lastPrinted>
  <dcterms:created xsi:type="dcterms:W3CDTF">2015-06-16T20:08:00Z</dcterms:created>
  <dcterms:modified xsi:type="dcterms:W3CDTF">2015-06-16T20:08:00Z</dcterms:modified>
  <cp:category>Patch ONC*2.11*47</cp:category>
</cp:coreProperties>
</file>