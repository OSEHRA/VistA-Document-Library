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321" w:rsidRDefault="002E1321" w:rsidP="002E1321">
      <w:pPr>
        <w:pStyle w:val="Title"/>
      </w:pPr>
      <w:r>
        <w:t>VistA Scheduling Enhancements (VSE)</w:t>
      </w:r>
      <w:r w:rsidR="008C55A8">
        <w:t xml:space="preserve"> Release 1.</w:t>
      </w:r>
      <w:r w:rsidR="00F42399">
        <w:t>5</w:t>
      </w:r>
    </w:p>
    <w:p w:rsidR="002E1321" w:rsidRDefault="002E1321" w:rsidP="002E1321">
      <w:pPr>
        <w:pStyle w:val="Title"/>
      </w:pPr>
    </w:p>
    <w:p w:rsidR="002E1321" w:rsidRDefault="002E1321" w:rsidP="002E1321">
      <w:pPr>
        <w:pStyle w:val="Title"/>
      </w:pPr>
      <w:r>
        <w:t>Release Notes</w:t>
      </w:r>
    </w:p>
    <w:p w:rsidR="002E1321" w:rsidRDefault="002E1321" w:rsidP="002E1321">
      <w:pPr>
        <w:pStyle w:val="Title2"/>
      </w:pPr>
    </w:p>
    <w:p w:rsidR="002E1321" w:rsidRDefault="002E1321" w:rsidP="002E1321">
      <w:pPr>
        <w:pStyle w:val="Title2"/>
      </w:pPr>
    </w:p>
    <w:p w:rsidR="002E1321" w:rsidRDefault="002E1321" w:rsidP="002E1321">
      <w:pPr>
        <w:pStyle w:val="Title2"/>
      </w:pPr>
      <w:r>
        <w:rPr>
          <w:noProof/>
        </w:rPr>
        <w:drawing>
          <wp:inline distT="0" distB="0" distL="0" distR="0" wp14:anchorId="20EEE9A8" wp14:editId="20EEE9A9">
            <wp:extent cx="2171700" cy="2171700"/>
            <wp:effectExtent l="0" t="0" r="0" b="0"/>
            <wp:docPr id="1"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2E1321" w:rsidRDefault="002E1321" w:rsidP="002E1321">
      <w:pPr>
        <w:pStyle w:val="CoverTitleInstructions"/>
      </w:pPr>
    </w:p>
    <w:p w:rsidR="002E1321" w:rsidRPr="005068FD" w:rsidRDefault="002E1321" w:rsidP="002E1321">
      <w:pPr>
        <w:pStyle w:val="CoverTitleInstructions"/>
      </w:pPr>
    </w:p>
    <w:p w:rsidR="002E1321" w:rsidRDefault="00F42399" w:rsidP="002E1321">
      <w:pPr>
        <w:pStyle w:val="Title2"/>
      </w:pPr>
      <w:bookmarkStart w:id="0" w:name="_GoBack"/>
      <w:del w:id="1" w:author="Department of Veterans Affairs" w:date="2018-05-08T15:48:00Z">
        <w:r w:rsidDel="00FC2C74">
          <w:delText>January</w:delText>
        </w:r>
      </w:del>
      <w:bookmarkEnd w:id="0"/>
      <w:ins w:id="2" w:author="Department of Veterans Affairs" w:date="2018-05-08T15:48:00Z">
        <w:r w:rsidR="00FC2C74">
          <w:t>May</w:t>
        </w:r>
      </w:ins>
      <w:r>
        <w:t xml:space="preserve"> 2018</w:t>
      </w:r>
    </w:p>
    <w:p w:rsidR="002E1321" w:rsidRDefault="00BC49A5" w:rsidP="002E1321">
      <w:pPr>
        <w:pStyle w:val="Title2"/>
      </w:pPr>
      <w:r>
        <w:t>Version 1.</w:t>
      </w:r>
      <w:r w:rsidR="00F42399">
        <w:t>0</w:t>
      </w:r>
    </w:p>
    <w:p w:rsidR="002E1321" w:rsidRDefault="002E1321" w:rsidP="002E1321">
      <w:pPr>
        <w:pStyle w:val="Title2"/>
      </w:pPr>
      <w:r>
        <w:t>Department of Veterans Affairs</w:t>
      </w:r>
    </w:p>
    <w:p w:rsidR="002E1321" w:rsidRDefault="002E1321" w:rsidP="002E1321">
      <w:pPr>
        <w:pStyle w:val="Title2"/>
      </w:pPr>
      <w:r>
        <w:t xml:space="preserve">Office of Information and Technology (OI&amp;T) </w:t>
      </w:r>
    </w:p>
    <w:p w:rsidR="002E1321" w:rsidRPr="003F5FF0" w:rsidRDefault="002E1321" w:rsidP="002E1321">
      <w:pPr>
        <w:pStyle w:val="Title2"/>
      </w:pPr>
    </w:p>
    <w:p w:rsidR="002E1321" w:rsidRPr="00EF722F" w:rsidRDefault="002E1321" w:rsidP="002E1321">
      <w:pPr>
        <w:pStyle w:val="Title2"/>
      </w:pPr>
    </w:p>
    <w:p w:rsidR="002E1321" w:rsidRPr="00EF722F" w:rsidRDefault="002E1321" w:rsidP="002E1321">
      <w:pPr>
        <w:pStyle w:val="Title2"/>
        <w:sectPr w:rsidR="002E1321" w:rsidRPr="00EF722F" w:rsidSect="002E1321">
          <w:footerReference w:type="default" r:id="rId14"/>
          <w:pgSz w:w="12240" w:h="15840" w:code="1"/>
          <w:pgMar w:top="2700" w:right="1440" w:bottom="1440" w:left="1440" w:header="720" w:footer="720" w:gutter="0"/>
          <w:pgNumType w:fmt="lowerRoman"/>
          <w:cols w:space="720"/>
          <w:titlePg/>
          <w:docGrid w:linePitch="360"/>
        </w:sectPr>
      </w:pPr>
    </w:p>
    <w:p w:rsidR="002E1321" w:rsidRPr="00EF722F" w:rsidRDefault="002E1321" w:rsidP="002E1321">
      <w:pPr>
        <w:pStyle w:val="Title2"/>
      </w:pPr>
      <w:r w:rsidRPr="00EF722F">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11"/>
        <w:gridCol w:w="1161"/>
        <w:gridCol w:w="4390"/>
        <w:gridCol w:w="2314"/>
      </w:tblGrid>
      <w:tr w:rsidR="002E1321" w:rsidRPr="00EF722F" w:rsidTr="00CE20F5">
        <w:tc>
          <w:tcPr>
            <w:tcW w:w="893" w:type="pct"/>
            <w:shd w:val="clear" w:color="auto" w:fill="D9D9D9"/>
          </w:tcPr>
          <w:p w:rsidR="002E1321" w:rsidRPr="00EF722F" w:rsidRDefault="002E1321" w:rsidP="00CE20F5">
            <w:pPr>
              <w:pStyle w:val="TableHeading"/>
            </w:pPr>
            <w:bookmarkStart w:id="5" w:name="ColumnTitle_01"/>
            <w:bookmarkEnd w:id="5"/>
            <w:r w:rsidRPr="00EF722F">
              <w:t>Date</w:t>
            </w:r>
          </w:p>
        </w:tc>
        <w:tc>
          <w:tcPr>
            <w:tcW w:w="606" w:type="pct"/>
            <w:shd w:val="clear" w:color="auto" w:fill="D9D9D9"/>
          </w:tcPr>
          <w:p w:rsidR="002E1321" w:rsidRPr="00EF722F" w:rsidRDefault="002E1321" w:rsidP="00CE20F5">
            <w:pPr>
              <w:pStyle w:val="TableHeading"/>
            </w:pPr>
            <w:r w:rsidRPr="00EF722F">
              <w:t>Revision</w:t>
            </w:r>
          </w:p>
        </w:tc>
        <w:tc>
          <w:tcPr>
            <w:tcW w:w="2292" w:type="pct"/>
            <w:shd w:val="clear" w:color="auto" w:fill="D9D9D9"/>
          </w:tcPr>
          <w:p w:rsidR="002E1321" w:rsidRPr="00EF722F" w:rsidRDefault="002E1321" w:rsidP="00CE20F5">
            <w:pPr>
              <w:pStyle w:val="TableHeading"/>
            </w:pPr>
            <w:r w:rsidRPr="00EF722F">
              <w:t>Description</w:t>
            </w:r>
          </w:p>
        </w:tc>
        <w:tc>
          <w:tcPr>
            <w:tcW w:w="1208" w:type="pct"/>
            <w:shd w:val="clear" w:color="auto" w:fill="D9D9D9"/>
          </w:tcPr>
          <w:p w:rsidR="002E1321" w:rsidRPr="00EF722F" w:rsidRDefault="002E1321" w:rsidP="00CE20F5">
            <w:pPr>
              <w:pStyle w:val="TableHeading"/>
            </w:pPr>
            <w:r w:rsidRPr="00EF722F">
              <w:t>Author</w:t>
            </w:r>
          </w:p>
        </w:tc>
      </w:tr>
      <w:tr w:rsidR="002E1321" w:rsidRPr="001B7E3F" w:rsidTr="00CE20F5">
        <w:trPr>
          <w:tblHeader/>
        </w:trPr>
        <w:tc>
          <w:tcPr>
            <w:tcW w:w="893" w:type="pct"/>
            <w:shd w:val="clear" w:color="auto" w:fill="auto"/>
          </w:tcPr>
          <w:p w:rsidR="002E1321" w:rsidRDefault="00F42399" w:rsidP="00F42399">
            <w:pPr>
              <w:pStyle w:val="TableHeading"/>
              <w:rPr>
                <w:b w:val="0"/>
              </w:rPr>
            </w:pPr>
            <w:r>
              <w:rPr>
                <w:b w:val="0"/>
              </w:rPr>
              <w:t>1</w:t>
            </w:r>
            <w:r w:rsidR="002E1321">
              <w:rPr>
                <w:b w:val="0"/>
              </w:rPr>
              <w:t>/</w:t>
            </w:r>
            <w:r>
              <w:rPr>
                <w:b w:val="0"/>
              </w:rPr>
              <w:t>25</w:t>
            </w:r>
            <w:r w:rsidR="002E1321">
              <w:rPr>
                <w:b w:val="0"/>
              </w:rPr>
              <w:t>/201</w:t>
            </w:r>
            <w:r>
              <w:rPr>
                <w:b w:val="0"/>
              </w:rPr>
              <w:t>8</w:t>
            </w:r>
          </w:p>
        </w:tc>
        <w:tc>
          <w:tcPr>
            <w:tcW w:w="606" w:type="pct"/>
            <w:shd w:val="clear" w:color="auto" w:fill="auto"/>
          </w:tcPr>
          <w:p w:rsidR="002E1321" w:rsidRDefault="002E1321" w:rsidP="00CE20F5">
            <w:pPr>
              <w:pStyle w:val="TableHeading"/>
              <w:rPr>
                <w:b w:val="0"/>
              </w:rPr>
            </w:pPr>
            <w:r>
              <w:rPr>
                <w:b w:val="0"/>
              </w:rPr>
              <w:t>1.0</w:t>
            </w:r>
          </w:p>
        </w:tc>
        <w:tc>
          <w:tcPr>
            <w:tcW w:w="2292" w:type="pct"/>
            <w:shd w:val="clear" w:color="auto" w:fill="auto"/>
          </w:tcPr>
          <w:p w:rsidR="002E1321" w:rsidRDefault="002E1321" w:rsidP="00CE20F5">
            <w:pPr>
              <w:pStyle w:val="TableHeading"/>
              <w:rPr>
                <w:b w:val="0"/>
              </w:rPr>
            </w:pPr>
            <w:r>
              <w:rPr>
                <w:b w:val="0"/>
              </w:rPr>
              <w:t>Initial submission</w:t>
            </w:r>
          </w:p>
        </w:tc>
        <w:tc>
          <w:tcPr>
            <w:tcW w:w="1208" w:type="pct"/>
            <w:shd w:val="clear" w:color="auto" w:fill="auto"/>
          </w:tcPr>
          <w:p w:rsidR="002E1321" w:rsidRDefault="00F42399" w:rsidP="00CE20F5">
            <w:pPr>
              <w:pStyle w:val="TableHeading"/>
              <w:rPr>
                <w:b w:val="0"/>
              </w:rPr>
            </w:pPr>
            <w:r>
              <w:rPr>
                <w:b w:val="0"/>
              </w:rPr>
              <w:t>Z. Bertram</w:t>
            </w:r>
          </w:p>
          <w:p w:rsidR="00A15D10" w:rsidRDefault="00A15D10" w:rsidP="00CE20F5">
            <w:pPr>
              <w:pStyle w:val="TableHeading"/>
              <w:rPr>
                <w:b w:val="0"/>
              </w:rPr>
            </w:pPr>
            <w:r>
              <w:rPr>
                <w:b w:val="0"/>
              </w:rPr>
              <w:t>A. Manan</w:t>
            </w:r>
          </w:p>
        </w:tc>
      </w:tr>
    </w:tbl>
    <w:p w:rsidR="002E1321" w:rsidRDefault="002E1321" w:rsidP="002E1321">
      <w:pPr>
        <w:pStyle w:val="Title2"/>
      </w:pPr>
    </w:p>
    <w:p w:rsidR="002E1321" w:rsidRDefault="002E1321" w:rsidP="002E1321">
      <w:pPr>
        <w:rPr>
          <w:rFonts w:ascii="Arial" w:hAnsi="Arial" w:cs="Arial"/>
          <w:b/>
          <w:bCs/>
          <w:sz w:val="28"/>
          <w:szCs w:val="32"/>
        </w:rPr>
      </w:pPr>
      <w:r>
        <w:br w:type="page"/>
      </w:r>
    </w:p>
    <w:p w:rsidR="002E1321" w:rsidRPr="00EF722F" w:rsidRDefault="002E1321" w:rsidP="002E1321">
      <w:pPr>
        <w:pStyle w:val="Title2"/>
      </w:pPr>
      <w:r w:rsidRPr="00EF722F">
        <w:lastRenderedPageBreak/>
        <w:t>Table of Contents</w:t>
      </w:r>
    </w:p>
    <w:p w:rsidR="0027249D" w:rsidRDefault="002E1321">
      <w:pPr>
        <w:pStyle w:val="TOC1"/>
        <w:rPr>
          <w:rFonts w:asciiTheme="minorHAnsi" w:eastAsiaTheme="minorEastAsia" w:hAnsiTheme="minorHAnsi" w:cstheme="minorBidi"/>
          <w:b w:val="0"/>
          <w:noProof/>
          <w:sz w:val="22"/>
          <w:szCs w:val="22"/>
        </w:rPr>
      </w:pPr>
      <w:r w:rsidRPr="00EF722F">
        <w:fldChar w:fldCharType="begin"/>
      </w:r>
      <w:r w:rsidRPr="00EF722F">
        <w:instrText xml:space="preserve"> TOC \o \h \z \t "Appendix 1,1" </w:instrText>
      </w:r>
      <w:r w:rsidRPr="00EF722F">
        <w:fldChar w:fldCharType="separate"/>
      </w:r>
      <w:hyperlink w:anchor="_Toc473307262" w:history="1">
        <w:r w:rsidR="0027249D" w:rsidRPr="005B7336">
          <w:rPr>
            <w:rStyle w:val="Hyperlink"/>
            <w:rFonts w:eastAsiaTheme="majorEastAsia"/>
            <w:noProof/>
          </w:rPr>
          <w:t>1.</w:t>
        </w:r>
        <w:r w:rsidR="0027249D">
          <w:rPr>
            <w:rFonts w:asciiTheme="minorHAnsi" w:eastAsiaTheme="minorEastAsia" w:hAnsiTheme="minorHAnsi" w:cstheme="minorBidi"/>
            <w:b w:val="0"/>
            <w:noProof/>
            <w:sz w:val="22"/>
            <w:szCs w:val="22"/>
          </w:rPr>
          <w:tab/>
        </w:r>
        <w:r w:rsidR="0027249D" w:rsidRPr="005B7336">
          <w:rPr>
            <w:rStyle w:val="Hyperlink"/>
            <w:rFonts w:eastAsiaTheme="majorEastAsia"/>
            <w:noProof/>
          </w:rPr>
          <w:t>Introduction</w:t>
        </w:r>
        <w:r w:rsidR="0027249D">
          <w:rPr>
            <w:noProof/>
            <w:webHidden/>
          </w:rPr>
          <w:tab/>
        </w:r>
        <w:r w:rsidR="0027249D">
          <w:rPr>
            <w:noProof/>
            <w:webHidden/>
          </w:rPr>
          <w:fldChar w:fldCharType="begin"/>
        </w:r>
        <w:r w:rsidR="0027249D">
          <w:rPr>
            <w:noProof/>
            <w:webHidden/>
          </w:rPr>
          <w:instrText xml:space="preserve"> PAGEREF _Toc473307262 \h </w:instrText>
        </w:r>
        <w:r w:rsidR="0027249D">
          <w:rPr>
            <w:noProof/>
            <w:webHidden/>
          </w:rPr>
        </w:r>
        <w:r w:rsidR="0027249D">
          <w:rPr>
            <w:noProof/>
            <w:webHidden/>
          </w:rPr>
          <w:fldChar w:fldCharType="separate"/>
        </w:r>
        <w:r w:rsidR="0027249D">
          <w:rPr>
            <w:noProof/>
            <w:webHidden/>
          </w:rPr>
          <w:t>1</w:t>
        </w:r>
        <w:r w:rsidR="0027249D">
          <w:rPr>
            <w:noProof/>
            <w:webHidden/>
          </w:rPr>
          <w:fldChar w:fldCharType="end"/>
        </w:r>
      </w:hyperlink>
    </w:p>
    <w:p w:rsidR="0027249D" w:rsidRDefault="002C1870">
      <w:pPr>
        <w:pStyle w:val="TOC2"/>
        <w:rPr>
          <w:rFonts w:asciiTheme="minorHAnsi" w:eastAsiaTheme="minorEastAsia" w:hAnsiTheme="minorHAnsi" w:cstheme="minorBidi"/>
          <w:b w:val="0"/>
          <w:noProof/>
          <w:sz w:val="22"/>
          <w:szCs w:val="22"/>
        </w:rPr>
      </w:pPr>
      <w:hyperlink w:anchor="_Toc473307263" w:history="1">
        <w:r w:rsidR="0027249D" w:rsidRPr="005B7336">
          <w:rPr>
            <w:rStyle w:val="Hyperlink"/>
            <w:rFonts w:eastAsiaTheme="majorEastAsia"/>
            <w:noProof/>
          </w:rPr>
          <w:t>1.1</w:t>
        </w:r>
        <w:r w:rsidR="0027249D">
          <w:rPr>
            <w:rFonts w:asciiTheme="minorHAnsi" w:eastAsiaTheme="minorEastAsia" w:hAnsiTheme="minorHAnsi" w:cstheme="minorBidi"/>
            <w:b w:val="0"/>
            <w:noProof/>
            <w:sz w:val="22"/>
            <w:szCs w:val="22"/>
          </w:rPr>
          <w:tab/>
        </w:r>
        <w:r w:rsidR="0027249D" w:rsidRPr="005B7336">
          <w:rPr>
            <w:rStyle w:val="Hyperlink"/>
            <w:rFonts w:eastAsiaTheme="majorEastAsia"/>
            <w:noProof/>
          </w:rPr>
          <w:t>Purpose</w:t>
        </w:r>
        <w:r w:rsidR="0027249D">
          <w:rPr>
            <w:noProof/>
            <w:webHidden/>
          </w:rPr>
          <w:tab/>
        </w:r>
        <w:r w:rsidR="0027249D">
          <w:rPr>
            <w:noProof/>
            <w:webHidden/>
          </w:rPr>
          <w:fldChar w:fldCharType="begin"/>
        </w:r>
        <w:r w:rsidR="0027249D">
          <w:rPr>
            <w:noProof/>
            <w:webHidden/>
          </w:rPr>
          <w:instrText xml:space="preserve"> PAGEREF _Toc473307263 \h </w:instrText>
        </w:r>
        <w:r w:rsidR="0027249D">
          <w:rPr>
            <w:noProof/>
            <w:webHidden/>
          </w:rPr>
        </w:r>
        <w:r w:rsidR="0027249D">
          <w:rPr>
            <w:noProof/>
            <w:webHidden/>
          </w:rPr>
          <w:fldChar w:fldCharType="separate"/>
        </w:r>
        <w:r w:rsidR="0027249D">
          <w:rPr>
            <w:noProof/>
            <w:webHidden/>
          </w:rPr>
          <w:t>1</w:t>
        </w:r>
        <w:r w:rsidR="0027249D">
          <w:rPr>
            <w:noProof/>
            <w:webHidden/>
          </w:rPr>
          <w:fldChar w:fldCharType="end"/>
        </w:r>
      </w:hyperlink>
    </w:p>
    <w:p w:rsidR="0027249D" w:rsidRDefault="002C1870">
      <w:pPr>
        <w:pStyle w:val="TOC2"/>
        <w:rPr>
          <w:rFonts w:asciiTheme="minorHAnsi" w:eastAsiaTheme="minorEastAsia" w:hAnsiTheme="minorHAnsi" w:cstheme="minorBidi"/>
          <w:b w:val="0"/>
          <w:noProof/>
          <w:sz w:val="22"/>
          <w:szCs w:val="22"/>
        </w:rPr>
      </w:pPr>
      <w:hyperlink w:anchor="_Toc473307264" w:history="1">
        <w:r w:rsidR="0027249D" w:rsidRPr="005B7336">
          <w:rPr>
            <w:rStyle w:val="Hyperlink"/>
            <w:rFonts w:eastAsiaTheme="majorEastAsia"/>
            <w:noProof/>
          </w:rPr>
          <w:t>1.2</w:t>
        </w:r>
        <w:r w:rsidR="0027249D">
          <w:rPr>
            <w:rFonts w:asciiTheme="minorHAnsi" w:eastAsiaTheme="minorEastAsia" w:hAnsiTheme="minorHAnsi" w:cstheme="minorBidi"/>
            <w:b w:val="0"/>
            <w:noProof/>
            <w:sz w:val="22"/>
            <w:szCs w:val="22"/>
          </w:rPr>
          <w:tab/>
        </w:r>
        <w:r w:rsidR="0027249D" w:rsidRPr="005B7336">
          <w:rPr>
            <w:rStyle w:val="Hyperlink"/>
            <w:rFonts w:eastAsiaTheme="majorEastAsia"/>
            <w:noProof/>
          </w:rPr>
          <w:t>Audience</w:t>
        </w:r>
        <w:r w:rsidR="0027249D">
          <w:rPr>
            <w:noProof/>
            <w:webHidden/>
          </w:rPr>
          <w:tab/>
        </w:r>
        <w:r w:rsidR="0027249D">
          <w:rPr>
            <w:noProof/>
            <w:webHidden/>
          </w:rPr>
          <w:fldChar w:fldCharType="begin"/>
        </w:r>
        <w:r w:rsidR="0027249D">
          <w:rPr>
            <w:noProof/>
            <w:webHidden/>
          </w:rPr>
          <w:instrText xml:space="preserve"> PAGEREF _Toc473307264 \h </w:instrText>
        </w:r>
        <w:r w:rsidR="0027249D">
          <w:rPr>
            <w:noProof/>
            <w:webHidden/>
          </w:rPr>
        </w:r>
        <w:r w:rsidR="0027249D">
          <w:rPr>
            <w:noProof/>
            <w:webHidden/>
          </w:rPr>
          <w:fldChar w:fldCharType="separate"/>
        </w:r>
        <w:r w:rsidR="0027249D">
          <w:rPr>
            <w:noProof/>
            <w:webHidden/>
          </w:rPr>
          <w:t>1</w:t>
        </w:r>
        <w:r w:rsidR="0027249D">
          <w:rPr>
            <w:noProof/>
            <w:webHidden/>
          </w:rPr>
          <w:fldChar w:fldCharType="end"/>
        </w:r>
      </w:hyperlink>
    </w:p>
    <w:p w:rsidR="0027249D" w:rsidRDefault="002C1870">
      <w:pPr>
        <w:pStyle w:val="TOC1"/>
        <w:rPr>
          <w:rFonts w:asciiTheme="minorHAnsi" w:eastAsiaTheme="minorEastAsia" w:hAnsiTheme="minorHAnsi" w:cstheme="minorBidi"/>
          <w:b w:val="0"/>
          <w:noProof/>
          <w:sz w:val="22"/>
          <w:szCs w:val="22"/>
        </w:rPr>
      </w:pPr>
      <w:hyperlink w:anchor="_Toc473307265" w:history="1">
        <w:r w:rsidR="0027249D" w:rsidRPr="005B7336">
          <w:rPr>
            <w:rStyle w:val="Hyperlink"/>
            <w:rFonts w:eastAsiaTheme="majorEastAsia"/>
            <w:noProof/>
          </w:rPr>
          <w:t>2.</w:t>
        </w:r>
        <w:r w:rsidR="0027249D">
          <w:rPr>
            <w:rFonts w:asciiTheme="minorHAnsi" w:eastAsiaTheme="minorEastAsia" w:hAnsiTheme="minorHAnsi" w:cstheme="minorBidi"/>
            <w:b w:val="0"/>
            <w:noProof/>
            <w:sz w:val="22"/>
            <w:szCs w:val="22"/>
          </w:rPr>
          <w:tab/>
        </w:r>
        <w:r w:rsidR="0027249D" w:rsidRPr="005B7336">
          <w:rPr>
            <w:rStyle w:val="Hyperlink"/>
            <w:rFonts w:eastAsiaTheme="majorEastAsia"/>
            <w:noProof/>
          </w:rPr>
          <w:t>This Release</w:t>
        </w:r>
        <w:r w:rsidR="0027249D">
          <w:rPr>
            <w:noProof/>
            <w:webHidden/>
          </w:rPr>
          <w:tab/>
        </w:r>
        <w:r w:rsidR="0027249D">
          <w:rPr>
            <w:noProof/>
            <w:webHidden/>
          </w:rPr>
          <w:fldChar w:fldCharType="begin"/>
        </w:r>
        <w:r w:rsidR="0027249D">
          <w:rPr>
            <w:noProof/>
            <w:webHidden/>
          </w:rPr>
          <w:instrText xml:space="preserve"> PAGEREF _Toc473307265 \h </w:instrText>
        </w:r>
        <w:r w:rsidR="0027249D">
          <w:rPr>
            <w:noProof/>
            <w:webHidden/>
          </w:rPr>
        </w:r>
        <w:r w:rsidR="0027249D">
          <w:rPr>
            <w:noProof/>
            <w:webHidden/>
          </w:rPr>
          <w:fldChar w:fldCharType="separate"/>
        </w:r>
        <w:r w:rsidR="0027249D">
          <w:rPr>
            <w:noProof/>
            <w:webHidden/>
          </w:rPr>
          <w:t>1</w:t>
        </w:r>
        <w:r w:rsidR="0027249D">
          <w:rPr>
            <w:noProof/>
            <w:webHidden/>
          </w:rPr>
          <w:fldChar w:fldCharType="end"/>
        </w:r>
      </w:hyperlink>
    </w:p>
    <w:p w:rsidR="0027249D" w:rsidRDefault="002C1870">
      <w:pPr>
        <w:pStyle w:val="TOC1"/>
        <w:rPr>
          <w:rFonts w:asciiTheme="minorHAnsi" w:eastAsiaTheme="minorEastAsia" w:hAnsiTheme="minorHAnsi" w:cstheme="minorBidi"/>
          <w:b w:val="0"/>
          <w:noProof/>
          <w:sz w:val="22"/>
          <w:szCs w:val="22"/>
        </w:rPr>
      </w:pPr>
      <w:hyperlink w:anchor="_Toc473307266" w:history="1">
        <w:r w:rsidR="0027249D" w:rsidRPr="005B7336">
          <w:rPr>
            <w:rStyle w:val="Hyperlink"/>
            <w:rFonts w:eastAsiaTheme="majorEastAsia"/>
            <w:noProof/>
          </w:rPr>
          <w:t>3.</w:t>
        </w:r>
        <w:r w:rsidR="0027249D">
          <w:rPr>
            <w:rFonts w:asciiTheme="minorHAnsi" w:eastAsiaTheme="minorEastAsia" w:hAnsiTheme="minorHAnsi" w:cstheme="minorBidi"/>
            <w:b w:val="0"/>
            <w:noProof/>
            <w:sz w:val="22"/>
            <w:szCs w:val="22"/>
          </w:rPr>
          <w:tab/>
        </w:r>
        <w:r w:rsidR="0027249D" w:rsidRPr="005B7336">
          <w:rPr>
            <w:rStyle w:val="Hyperlink"/>
            <w:rFonts w:eastAsiaTheme="majorEastAsia"/>
            <w:noProof/>
          </w:rPr>
          <w:t>Features and Functionality</w:t>
        </w:r>
        <w:r w:rsidR="0027249D">
          <w:rPr>
            <w:noProof/>
            <w:webHidden/>
          </w:rPr>
          <w:tab/>
        </w:r>
        <w:r w:rsidR="0027249D">
          <w:rPr>
            <w:noProof/>
            <w:webHidden/>
          </w:rPr>
          <w:fldChar w:fldCharType="begin"/>
        </w:r>
        <w:r w:rsidR="0027249D">
          <w:rPr>
            <w:noProof/>
            <w:webHidden/>
          </w:rPr>
          <w:instrText xml:space="preserve"> PAGEREF _Toc473307266 \h </w:instrText>
        </w:r>
        <w:r w:rsidR="0027249D">
          <w:rPr>
            <w:noProof/>
            <w:webHidden/>
          </w:rPr>
        </w:r>
        <w:r w:rsidR="0027249D">
          <w:rPr>
            <w:noProof/>
            <w:webHidden/>
          </w:rPr>
          <w:fldChar w:fldCharType="separate"/>
        </w:r>
        <w:r w:rsidR="0027249D">
          <w:rPr>
            <w:noProof/>
            <w:webHidden/>
          </w:rPr>
          <w:t>1</w:t>
        </w:r>
        <w:r w:rsidR="0027249D">
          <w:rPr>
            <w:noProof/>
            <w:webHidden/>
          </w:rPr>
          <w:fldChar w:fldCharType="end"/>
        </w:r>
      </w:hyperlink>
    </w:p>
    <w:p w:rsidR="0027249D" w:rsidRDefault="002C1870">
      <w:pPr>
        <w:pStyle w:val="TOC1"/>
        <w:rPr>
          <w:rFonts w:asciiTheme="minorHAnsi" w:eastAsiaTheme="minorEastAsia" w:hAnsiTheme="minorHAnsi" w:cstheme="minorBidi"/>
          <w:b w:val="0"/>
          <w:noProof/>
          <w:sz w:val="22"/>
          <w:szCs w:val="22"/>
        </w:rPr>
      </w:pPr>
      <w:hyperlink w:anchor="_Toc473307267" w:history="1">
        <w:r w:rsidR="0027249D" w:rsidRPr="005B7336">
          <w:rPr>
            <w:rStyle w:val="Hyperlink"/>
            <w:rFonts w:eastAsia="SimSun"/>
            <w:noProof/>
          </w:rPr>
          <w:t>4.</w:t>
        </w:r>
        <w:r w:rsidR="0027249D">
          <w:rPr>
            <w:rFonts w:asciiTheme="minorHAnsi" w:eastAsiaTheme="minorEastAsia" w:hAnsiTheme="minorHAnsi" w:cstheme="minorBidi"/>
            <w:b w:val="0"/>
            <w:noProof/>
            <w:sz w:val="22"/>
            <w:szCs w:val="22"/>
          </w:rPr>
          <w:tab/>
        </w:r>
        <w:r w:rsidR="0027249D" w:rsidRPr="005B7336">
          <w:rPr>
            <w:rStyle w:val="Hyperlink"/>
            <w:rFonts w:eastAsia="SimSun"/>
            <w:noProof/>
          </w:rPr>
          <w:t>User Documentation</w:t>
        </w:r>
        <w:r w:rsidR="0027249D">
          <w:rPr>
            <w:noProof/>
            <w:webHidden/>
          </w:rPr>
          <w:tab/>
        </w:r>
        <w:r w:rsidR="0027249D">
          <w:rPr>
            <w:noProof/>
            <w:webHidden/>
          </w:rPr>
          <w:fldChar w:fldCharType="begin"/>
        </w:r>
        <w:r w:rsidR="0027249D">
          <w:rPr>
            <w:noProof/>
            <w:webHidden/>
          </w:rPr>
          <w:instrText xml:space="preserve"> PAGEREF _Toc473307267 \h </w:instrText>
        </w:r>
        <w:r w:rsidR="0027249D">
          <w:rPr>
            <w:noProof/>
            <w:webHidden/>
          </w:rPr>
        </w:r>
        <w:r w:rsidR="0027249D">
          <w:rPr>
            <w:noProof/>
            <w:webHidden/>
          </w:rPr>
          <w:fldChar w:fldCharType="separate"/>
        </w:r>
        <w:r w:rsidR="0027249D">
          <w:rPr>
            <w:noProof/>
            <w:webHidden/>
          </w:rPr>
          <w:t>11</w:t>
        </w:r>
        <w:r w:rsidR="0027249D">
          <w:rPr>
            <w:noProof/>
            <w:webHidden/>
          </w:rPr>
          <w:fldChar w:fldCharType="end"/>
        </w:r>
      </w:hyperlink>
    </w:p>
    <w:p w:rsidR="0027249D" w:rsidRDefault="002C1870">
      <w:pPr>
        <w:pStyle w:val="TOC1"/>
        <w:rPr>
          <w:rFonts w:asciiTheme="minorHAnsi" w:eastAsiaTheme="minorEastAsia" w:hAnsiTheme="minorHAnsi" w:cstheme="minorBidi"/>
          <w:b w:val="0"/>
          <w:noProof/>
          <w:sz w:val="22"/>
          <w:szCs w:val="22"/>
        </w:rPr>
      </w:pPr>
      <w:hyperlink w:anchor="_Toc473307268" w:history="1">
        <w:r w:rsidR="0027249D" w:rsidRPr="005B7336">
          <w:rPr>
            <w:rStyle w:val="Hyperlink"/>
            <w:rFonts w:eastAsia="SimSun"/>
            <w:noProof/>
          </w:rPr>
          <w:t>5.</w:t>
        </w:r>
        <w:r w:rsidR="0027249D">
          <w:rPr>
            <w:rFonts w:asciiTheme="minorHAnsi" w:eastAsiaTheme="minorEastAsia" w:hAnsiTheme="minorHAnsi" w:cstheme="minorBidi"/>
            <w:b w:val="0"/>
            <w:noProof/>
            <w:sz w:val="22"/>
            <w:szCs w:val="22"/>
          </w:rPr>
          <w:tab/>
        </w:r>
        <w:r w:rsidR="0027249D" w:rsidRPr="005B7336">
          <w:rPr>
            <w:rStyle w:val="Hyperlink"/>
            <w:rFonts w:eastAsiaTheme="majorEastAsia"/>
            <w:noProof/>
          </w:rPr>
          <w:t>Known Issues</w:t>
        </w:r>
        <w:r w:rsidR="0027249D">
          <w:rPr>
            <w:noProof/>
            <w:webHidden/>
          </w:rPr>
          <w:tab/>
        </w:r>
        <w:r w:rsidR="0027249D">
          <w:rPr>
            <w:noProof/>
            <w:webHidden/>
          </w:rPr>
          <w:fldChar w:fldCharType="begin"/>
        </w:r>
        <w:r w:rsidR="0027249D">
          <w:rPr>
            <w:noProof/>
            <w:webHidden/>
          </w:rPr>
          <w:instrText xml:space="preserve"> PAGEREF _Toc473307268 \h </w:instrText>
        </w:r>
        <w:r w:rsidR="0027249D">
          <w:rPr>
            <w:noProof/>
            <w:webHidden/>
          </w:rPr>
        </w:r>
        <w:r w:rsidR="0027249D">
          <w:rPr>
            <w:noProof/>
            <w:webHidden/>
          </w:rPr>
          <w:fldChar w:fldCharType="separate"/>
        </w:r>
        <w:r w:rsidR="0027249D">
          <w:rPr>
            <w:noProof/>
            <w:webHidden/>
          </w:rPr>
          <w:t>11</w:t>
        </w:r>
        <w:r w:rsidR="0027249D">
          <w:rPr>
            <w:noProof/>
            <w:webHidden/>
          </w:rPr>
          <w:fldChar w:fldCharType="end"/>
        </w:r>
      </w:hyperlink>
    </w:p>
    <w:p w:rsidR="002E1321" w:rsidRDefault="002E1321" w:rsidP="002E1321">
      <w:pPr>
        <w:pStyle w:val="BodyText"/>
        <w:sectPr w:rsidR="002E1321" w:rsidSect="003873AD">
          <w:pgSz w:w="12240" w:h="15840"/>
          <w:pgMar w:top="1440" w:right="1440" w:bottom="1440" w:left="1440" w:header="720" w:footer="720" w:gutter="0"/>
          <w:pgNumType w:fmt="lowerRoman"/>
          <w:cols w:space="720"/>
          <w:docGrid w:linePitch="360"/>
        </w:sectPr>
      </w:pPr>
      <w:r w:rsidRPr="00EF722F">
        <w:fldChar w:fldCharType="end"/>
      </w:r>
    </w:p>
    <w:p w:rsidR="002E1321" w:rsidRPr="002E1321" w:rsidRDefault="002E1321" w:rsidP="002E1321">
      <w:pPr>
        <w:pStyle w:val="BodyText"/>
      </w:pPr>
    </w:p>
    <w:p w:rsidR="005D11C9" w:rsidRPr="00AF67E3" w:rsidRDefault="005D11C9" w:rsidP="00AF67E3">
      <w:pPr>
        <w:pStyle w:val="Heading1"/>
      </w:pPr>
      <w:bookmarkStart w:id="6" w:name="_Toc448917528"/>
      <w:bookmarkStart w:id="7" w:name="_Toc473307262"/>
      <w:r w:rsidRPr="00AF67E3">
        <w:t>Introduction</w:t>
      </w:r>
      <w:bookmarkEnd w:id="6"/>
      <w:bookmarkEnd w:id="7"/>
    </w:p>
    <w:p w:rsidR="005D11C9" w:rsidRDefault="00AF67E3" w:rsidP="00514D50">
      <w:pPr>
        <w:pStyle w:val="BodyText"/>
        <w:spacing w:line="276" w:lineRule="auto"/>
      </w:pPr>
      <w:bookmarkStart w:id="8" w:name="_Toc403563753"/>
      <w:r>
        <w:t>Department of Veterans Affairs (</w:t>
      </w:r>
      <w:r w:rsidR="005D11C9">
        <w:t>VA</w:t>
      </w:r>
      <w:r>
        <w:t>)</w:t>
      </w:r>
      <w:r w:rsidR="005D11C9">
        <w:t xml:space="preserve"> has a need to improve the efficiencies of the outpatient medical scheduling processes through improved visibility of information. Over the next few years, VA will create a comprehensive scheduling solution </w:t>
      </w:r>
      <w:r>
        <w:t>to</w:t>
      </w:r>
      <w:r w:rsidR="005D11C9">
        <w:t xml:space="preserve"> modernize </w:t>
      </w:r>
      <w:r w:rsidR="00214E42" w:rsidRPr="00214E42">
        <w:t>Veterans Health Information Systems and Technology Architecture</w:t>
      </w:r>
      <w:r w:rsidR="00214E42">
        <w:t xml:space="preserve"> (</w:t>
      </w:r>
      <w:r w:rsidR="005D11C9">
        <w:t>VistA</w:t>
      </w:r>
      <w:r w:rsidR="00214E42">
        <w:t>)</w:t>
      </w:r>
      <w:r w:rsidR="005D11C9">
        <w:t xml:space="preserve"> scheduling. In order to facilitate transition to the new business processes, VA requires enhancements to the current VistA scheduling system. </w:t>
      </w:r>
      <w:bookmarkEnd w:id="8"/>
    </w:p>
    <w:p w:rsidR="005D11C9" w:rsidRPr="00214E42" w:rsidRDefault="005D11C9" w:rsidP="00214E42">
      <w:pPr>
        <w:pStyle w:val="Appendix11"/>
      </w:pPr>
      <w:bookmarkStart w:id="9" w:name="_Toc448917529"/>
      <w:bookmarkStart w:id="10" w:name="_Toc473307263"/>
      <w:r w:rsidRPr="00214E42">
        <w:t>Purpose</w:t>
      </w:r>
      <w:bookmarkEnd w:id="9"/>
      <w:bookmarkEnd w:id="10"/>
    </w:p>
    <w:p w:rsidR="00D432D1" w:rsidRDefault="005D11C9" w:rsidP="006D5B98">
      <w:pPr>
        <w:pStyle w:val="BodyText"/>
        <w:spacing w:line="276" w:lineRule="auto"/>
      </w:pPr>
      <w:r w:rsidRPr="00162B82">
        <w:t xml:space="preserve">The purpose of this document is to provide a summary of </w:t>
      </w:r>
      <w:r w:rsidR="008C55A8">
        <w:t xml:space="preserve">the </w:t>
      </w:r>
      <w:r w:rsidR="00162B82" w:rsidRPr="00162B82">
        <w:t xml:space="preserve">enhancements </w:t>
      </w:r>
      <w:r w:rsidR="0057377A" w:rsidRPr="00162B82">
        <w:t>and defect corrections</w:t>
      </w:r>
      <w:r w:rsidRPr="00162B82">
        <w:t xml:space="preserve"> </w:t>
      </w:r>
      <w:r w:rsidR="006A5C08">
        <w:t>that make up the</w:t>
      </w:r>
      <w:r w:rsidR="008C55A8">
        <w:t xml:space="preserve"> VistA Scheduling</w:t>
      </w:r>
      <w:r w:rsidR="00F42399">
        <w:t xml:space="preserve"> </w:t>
      </w:r>
      <w:r w:rsidR="008C55A8">
        <w:t>(VS) Graphical User Interface (GUI) Release 1.</w:t>
      </w:r>
      <w:r w:rsidR="00F42399">
        <w:t>5</w:t>
      </w:r>
      <w:r w:rsidR="008C55A8">
        <w:t xml:space="preserve">. </w:t>
      </w:r>
      <w:r w:rsidR="006A5C08">
        <w:t>The Release 1.</w:t>
      </w:r>
      <w:r w:rsidR="00F42399">
        <w:t>5</w:t>
      </w:r>
      <w:r w:rsidR="006A5C08">
        <w:t xml:space="preserve"> software package is comprised of the following</w:t>
      </w:r>
      <w:r w:rsidR="00D432D1">
        <w:t>:</w:t>
      </w:r>
    </w:p>
    <w:p w:rsidR="00F42399" w:rsidRDefault="005D11C9" w:rsidP="00AA2A57">
      <w:pPr>
        <w:pStyle w:val="ListParagraph"/>
        <w:numPr>
          <w:ilvl w:val="0"/>
          <w:numId w:val="22"/>
        </w:numPr>
        <w:autoSpaceDE w:val="0"/>
        <w:autoSpaceDN w:val="0"/>
        <w:adjustRightInd w:val="0"/>
        <w:spacing w:line="276" w:lineRule="auto"/>
        <w:rPr>
          <w:sz w:val="24"/>
        </w:rPr>
      </w:pPr>
      <w:r w:rsidRPr="00D432D1">
        <w:rPr>
          <w:sz w:val="24"/>
        </w:rPr>
        <w:t xml:space="preserve">VS GUI </w:t>
      </w:r>
      <w:r w:rsidR="0057377A" w:rsidRPr="00D432D1">
        <w:rPr>
          <w:sz w:val="24"/>
        </w:rPr>
        <w:t>application</w:t>
      </w:r>
      <w:r w:rsidR="00162B82" w:rsidRPr="00D432D1">
        <w:rPr>
          <w:sz w:val="24"/>
        </w:rPr>
        <w:t xml:space="preserve"> </w:t>
      </w:r>
      <w:r w:rsidRPr="00D432D1">
        <w:rPr>
          <w:sz w:val="24"/>
        </w:rPr>
        <w:t>v2.0.0.</w:t>
      </w:r>
      <w:r w:rsidR="00F42399">
        <w:rPr>
          <w:sz w:val="24"/>
        </w:rPr>
        <w:t>15</w:t>
      </w:r>
    </w:p>
    <w:p w:rsidR="00162B82" w:rsidRPr="00D432D1" w:rsidRDefault="00214E42" w:rsidP="00AA2A57">
      <w:pPr>
        <w:pStyle w:val="ListParagraph"/>
        <w:numPr>
          <w:ilvl w:val="0"/>
          <w:numId w:val="22"/>
        </w:numPr>
        <w:autoSpaceDE w:val="0"/>
        <w:autoSpaceDN w:val="0"/>
        <w:adjustRightInd w:val="0"/>
        <w:spacing w:line="276" w:lineRule="auto"/>
        <w:rPr>
          <w:sz w:val="24"/>
        </w:rPr>
      </w:pPr>
      <w:r w:rsidRPr="00D432D1">
        <w:rPr>
          <w:sz w:val="24"/>
        </w:rPr>
        <w:t xml:space="preserve">VistA </w:t>
      </w:r>
      <w:r w:rsidR="00162B82" w:rsidRPr="00D432D1">
        <w:rPr>
          <w:sz w:val="24"/>
        </w:rPr>
        <w:t xml:space="preserve">M </w:t>
      </w:r>
      <w:r w:rsidRPr="00D432D1">
        <w:rPr>
          <w:sz w:val="24"/>
        </w:rPr>
        <w:t xml:space="preserve">patches </w:t>
      </w:r>
      <w:r w:rsidR="00F42399" w:rsidRPr="00D432D1">
        <w:rPr>
          <w:sz w:val="24"/>
        </w:rPr>
        <w:t>SD*5.</w:t>
      </w:r>
      <w:r w:rsidR="00F42399">
        <w:rPr>
          <w:sz w:val="24"/>
        </w:rPr>
        <w:t xml:space="preserve">3*679 and </w:t>
      </w:r>
      <w:r w:rsidR="00F42399" w:rsidRPr="00D432D1">
        <w:rPr>
          <w:sz w:val="24"/>
        </w:rPr>
        <w:t>GMRC*3.0*</w:t>
      </w:r>
      <w:r w:rsidR="00F42399">
        <w:rPr>
          <w:sz w:val="24"/>
        </w:rPr>
        <w:t>98</w:t>
      </w:r>
    </w:p>
    <w:p w:rsidR="005D11C9" w:rsidRDefault="005D11C9" w:rsidP="00214E42">
      <w:pPr>
        <w:pStyle w:val="Appendix11"/>
      </w:pPr>
      <w:bookmarkStart w:id="11" w:name="_Toc448917530"/>
      <w:bookmarkStart w:id="12" w:name="_Toc473307264"/>
      <w:r>
        <w:t>Audience</w:t>
      </w:r>
      <w:bookmarkEnd w:id="11"/>
      <w:bookmarkEnd w:id="12"/>
    </w:p>
    <w:p w:rsidR="005D11C9" w:rsidRPr="00D109D2" w:rsidRDefault="005D11C9" w:rsidP="005D11C9">
      <w:pPr>
        <w:pStyle w:val="BodyText"/>
      </w:pPr>
      <w:r>
        <w:t>T</w:t>
      </w:r>
      <w:r w:rsidRPr="00D109D2">
        <w:t>his document targets users and administrators of the VistA Scheduling package, version 5.3.</w:t>
      </w:r>
    </w:p>
    <w:p w:rsidR="005D11C9" w:rsidRDefault="005D11C9" w:rsidP="00AF67E3">
      <w:pPr>
        <w:pStyle w:val="Heading1"/>
      </w:pPr>
      <w:bookmarkStart w:id="13" w:name="_Toc448917531"/>
      <w:bookmarkStart w:id="14" w:name="_Toc473307265"/>
      <w:r>
        <w:t>This Release</w:t>
      </w:r>
      <w:bookmarkEnd w:id="13"/>
      <w:bookmarkEnd w:id="14"/>
    </w:p>
    <w:p w:rsidR="005D11C9" w:rsidRDefault="005D11C9" w:rsidP="00514D50">
      <w:pPr>
        <w:pStyle w:val="BodyText"/>
        <w:spacing w:line="276" w:lineRule="auto"/>
      </w:pPr>
      <w:r>
        <w:t xml:space="preserve">The following sections provide, in brief, the new features and </w:t>
      </w:r>
      <w:r w:rsidR="00653F4B">
        <w:t xml:space="preserve">defect corrections implemented by </w:t>
      </w:r>
      <w:r>
        <w:t xml:space="preserve">the </w:t>
      </w:r>
      <w:r w:rsidR="00514D50">
        <w:t>VistA Scheduling Enhancements (</w:t>
      </w:r>
      <w:r>
        <w:t>VSE</w:t>
      </w:r>
      <w:r w:rsidR="00514D50">
        <w:t>)</w:t>
      </w:r>
      <w:r>
        <w:t xml:space="preserve"> project</w:t>
      </w:r>
      <w:r w:rsidR="00653F4B">
        <w:t>.</w:t>
      </w:r>
    </w:p>
    <w:p w:rsidR="005D11C9" w:rsidRDefault="005D11C9" w:rsidP="00AF67E3">
      <w:pPr>
        <w:pStyle w:val="Heading1"/>
      </w:pPr>
      <w:bookmarkStart w:id="15" w:name="_Toc448917532"/>
      <w:bookmarkStart w:id="16" w:name="_Toc473307266"/>
      <w:r>
        <w:t>Features and Functionality</w:t>
      </w:r>
      <w:bookmarkEnd w:id="15"/>
      <w:bookmarkEnd w:id="16"/>
    </w:p>
    <w:p w:rsidR="005D11C9" w:rsidRDefault="005D11C9" w:rsidP="00514D50">
      <w:pPr>
        <w:pStyle w:val="BodyText"/>
        <w:spacing w:line="276" w:lineRule="auto"/>
      </w:pPr>
      <w:r>
        <w:t xml:space="preserve">The following </w:t>
      </w:r>
      <w:r w:rsidR="00A15D10">
        <w:t xml:space="preserve">subsections contain </w:t>
      </w:r>
      <w:r>
        <w:t>features included in the VS GUI v 2.0.0.</w:t>
      </w:r>
      <w:r w:rsidR="00F42399">
        <w:t>15 package</w:t>
      </w:r>
      <w:r w:rsidR="00F717DC">
        <w:t xml:space="preserve"> and </w:t>
      </w:r>
      <w:r w:rsidR="00214E42">
        <w:t xml:space="preserve">VistA </w:t>
      </w:r>
      <w:r w:rsidR="00F717DC">
        <w:t xml:space="preserve">M </w:t>
      </w:r>
      <w:r>
        <w:t>patch</w:t>
      </w:r>
      <w:r w:rsidR="00214E42">
        <w:t>es</w:t>
      </w:r>
      <w:r>
        <w:t xml:space="preserve"> GMR</w:t>
      </w:r>
      <w:r w:rsidR="00F42399">
        <w:t>C*3.0*98 and</w:t>
      </w:r>
      <w:r>
        <w:t xml:space="preserve"> SD*5.3*6</w:t>
      </w:r>
      <w:r w:rsidR="00F42399">
        <w:t>79</w:t>
      </w:r>
      <w:r w:rsidR="00A15D10">
        <w:t>.</w:t>
      </w:r>
    </w:p>
    <w:p w:rsidR="00A15D10" w:rsidRDefault="00A15D10" w:rsidP="00A15D10">
      <w:pPr>
        <w:pStyle w:val="Heading1"/>
        <w:numPr>
          <w:ilvl w:val="1"/>
          <w:numId w:val="7"/>
        </w:numPr>
      </w:pPr>
      <w:r>
        <w:t xml:space="preserve">Enhancements </w:t>
      </w:r>
      <w:commentRangeStart w:id="17"/>
      <w:r>
        <w:t>Implemented</w:t>
      </w:r>
      <w:commentRangeEnd w:id="17"/>
      <w:r w:rsidR="000819D6">
        <w:rPr>
          <w:rStyle w:val="CommentReference"/>
          <w:rFonts w:ascii="Times New Roman" w:eastAsia="Times New Roman" w:hAnsi="Times New Roman" w:cs="Times New Roman"/>
          <w:b w:val="0"/>
        </w:rPr>
        <w:commentReference w:id="17"/>
      </w:r>
    </w:p>
    <w:p w:rsidR="00B35FB9" w:rsidRDefault="00B35FB9" w:rsidP="0094250E">
      <w:pPr>
        <w:pStyle w:val="BodyText"/>
        <w:spacing w:line="276" w:lineRule="auto"/>
      </w:pPr>
    </w:p>
    <w:tbl>
      <w:tblPr>
        <w:tblStyle w:val="TableGrid"/>
        <w:tblW w:w="9990" w:type="dxa"/>
        <w:tblLook w:val="04A0" w:firstRow="1" w:lastRow="0" w:firstColumn="1" w:lastColumn="0" w:noHBand="0" w:noVBand="1"/>
      </w:tblPr>
      <w:tblGrid>
        <w:gridCol w:w="1883"/>
        <w:gridCol w:w="6037"/>
        <w:gridCol w:w="2070"/>
      </w:tblGrid>
      <w:tr w:rsidR="00A15D10" w:rsidRPr="007D11B5" w:rsidTr="00914BD5">
        <w:trPr>
          <w:trHeight w:val="233"/>
          <w:tblHeader/>
        </w:trPr>
        <w:tc>
          <w:tcPr>
            <w:tcW w:w="1883" w:type="dxa"/>
            <w:shd w:val="clear" w:color="auto" w:fill="F2F2F2" w:themeFill="background1" w:themeFillShade="F2"/>
          </w:tcPr>
          <w:p w:rsidR="00A15D10" w:rsidRPr="00A15D10" w:rsidRDefault="00A15D10" w:rsidP="00914BD5">
            <w:pPr>
              <w:pStyle w:val="TableHeading"/>
            </w:pPr>
            <w:r w:rsidRPr="00A15D10">
              <w:t>Ticket Number</w:t>
            </w:r>
          </w:p>
        </w:tc>
        <w:tc>
          <w:tcPr>
            <w:tcW w:w="6037" w:type="dxa"/>
            <w:shd w:val="clear" w:color="auto" w:fill="F2F2F2" w:themeFill="background1" w:themeFillShade="F2"/>
          </w:tcPr>
          <w:p w:rsidR="00A15D10" w:rsidRPr="00A15D10" w:rsidRDefault="00A15D10" w:rsidP="00914BD5">
            <w:pPr>
              <w:pStyle w:val="TableHeading"/>
            </w:pPr>
            <w:r w:rsidRPr="00A15D10">
              <w:t>Enhancement Description</w:t>
            </w:r>
          </w:p>
        </w:tc>
        <w:tc>
          <w:tcPr>
            <w:tcW w:w="2070" w:type="dxa"/>
            <w:shd w:val="clear" w:color="auto" w:fill="F2F2F2" w:themeFill="background1" w:themeFillShade="F2"/>
          </w:tcPr>
          <w:p w:rsidR="00A15D10" w:rsidRPr="00A15D10" w:rsidRDefault="00A15D10" w:rsidP="00914BD5">
            <w:pPr>
              <w:pStyle w:val="TableHeading"/>
            </w:pPr>
            <w:r w:rsidRPr="00A15D10">
              <w:t>Patch Number(s)</w:t>
            </w:r>
          </w:p>
        </w:tc>
      </w:tr>
      <w:tr w:rsidR="00A15D10" w:rsidRPr="007D11B5" w:rsidTr="00914BD5">
        <w:tc>
          <w:tcPr>
            <w:tcW w:w="1883" w:type="dxa"/>
            <w:vAlign w:val="center"/>
          </w:tcPr>
          <w:p w:rsidR="00A15D10" w:rsidRPr="00A15D10" w:rsidRDefault="00A15D10" w:rsidP="00914BD5">
            <w:pPr>
              <w:autoSpaceDE w:val="0"/>
              <w:autoSpaceDN w:val="0"/>
              <w:rPr>
                <w:rFonts w:ascii="Arial" w:hAnsi="Arial" w:cs="Arial"/>
                <w:szCs w:val="20"/>
              </w:rPr>
            </w:pPr>
            <w:r w:rsidRPr="00A15D10">
              <w:rPr>
                <w:rFonts w:ascii="Arial" w:hAnsi="Arial" w:cs="Arial"/>
                <w:szCs w:val="20"/>
              </w:rPr>
              <w:br/>
              <w:t>R16560417FY17</w:t>
            </w:r>
          </w:p>
        </w:tc>
        <w:tc>
          <w:tcPr>
            <w:tcW w:w="6037" w:type="dxa"/>
          </w:tcPr>
          <w:p w:rsidR="00A15D10" w:rsidRPr="00A15D10" w:rsidRDefault="00A15D10" w:rsidP="00914BD5">
            <w:pPr>
              <w:autoSpaceDE w:val="0"/>
              <w:autoSpaceDN w:val="0"/>
              <w:rPr>
                <w:rFonts w:ascii="Arial" w:hAnsi="Arial" w:cs="Arial"/>
                <w:szCs w:val="20"/>
              </w:rPr>
            </w:pPr>
            <w:r w:rsidRPr="00A15D10">
              <w:rPr>
                <w:rFonts w:ascii="Arial" w:hAnsi="Arial" w:cs="Arial"/>
                <w:b/>
                <w:szCs w:val="20"/>
              </w:rPr>
              <w:t>Pending Appointments Enhancement:</w:t>
            </w:r>
            <w:r w:rsidRPr="00A15D10">
              <w:rPr>
                <w:rFonts w:ascii="Arial" w:hAnsi="Arial" w:cs="Arial"/>
                <w:szCs w:val="20"/>
              </w:rPr>
              <w:t xml:space="preserve"> When the user right-clicks on the Pending Appointments list in the ribbon in VS GUI, a new menu option, Print Pending, is now available. This option will print a list of all of the current patient’s appointments that occur in the </w:t>
            </w:r>
            <w:r>
              <w:rPr>
                <w:rFonts w:ascii="Arial" w:hAnsi="Arial" w:cs="Arial"/>
                <w:szCs w:val="20"/>
              </w:rPr>
              <w:t>SD*5.3*679</w:t>
            </w:r>
            <w:r w:rsidR="002E7E71">
              <w:rPr>
                <w:rFonts w:ascii="Arial" w:hAnsi="Arial" w:cs="Arial"/>
                <w:szCs w:val="20"/>
              </w:rPr>
              <w:t xml:space="preserve"> </w:t>
            </w:r>
            <w:r w:rsidRPr="00A15D10">
              <w:rPr>
                <w:rFonts w:ascii="Arial" w:hAnsi="Arial" w:cs="Arial"/>
                <w:szCs w:val="20"/>
              </w:rPr>
              <w:t>future.</w:t>
            </w:r>
          </w:p>
        </w:tc>
        <w:tc>
          <w:tcPr>
            <w:tcW w:w="2070" w:type="dxa"/>
          </w:tcPr>
          <w:p w:rsidR="00A15D10" w:rsidRPr="00A15D10" w:rsidRDefault="00097CAD" w:rsidP="008566A3">
            <w:pPr>
              <w:autoSpaceDE w:val="0"/>
              <w:autoSpaceDN w:val="0"/>
              <w:rPr>
                <w:rFonts w:ascii="Arial" w:hAnsi="Arial" w:cs="Arial"/>
                <w:szCs w:val="20"/>
              </w:rPr>
            </w:pPr>
            <w:del w:id="18" w:author="Department of Veterans Affairs" w:date="2018-05-08T14:28:00Z">
              <w:r w:rsidDel="008566A3">
                <w:rPr>
                  <w:rFonts w:ascii="Arial" w:hAnsi="Arial" w:cs="Arial"/>
                  <w:szCs w:val="20"/>
                </w:rPr>
                <w:delText>SD*5.3*679</w:delText>
              </w:r>
            </w:del>
            <w:ins w:id="19" w:author="Department of Veterans Affairs" w:date="2018-05-08T14:28:00Z">
              <w:r w:rsidR="008566A3">
                <w:rPr>
                  <w:rFonts w:ascii="Arial" w:hAnsi="Arial" w:cs="Arial"/>
                  <w:szCs w:val="20"/>
                </w:rPr>
                <w:t>VS GUI 2.0.0.15</w:t>
              </w:r>
            </w:ins>
          </w:p>
        </w:tc>
      </w:tr>
      <w:tr w:rsidR="00A15D10" w:rsidRPr="007D11B5" w:rsidTr="00914BD5">
        <w:tc>
          <w:tcPr>
            <w:tcW w:w="1883" w:type="dxa"/>
            <w:vAlign w:val="center"/>
          </w:tcPr>
          <w:p w:rsidR="00A15D10" w:rsidRPr="00A15D10" w:rsidRDefault="00A15D10" w:rsidP="00914BD5">
            <w:pPr>
              <w:autoSpaceDE w:val="0"/>
              <w:autoSpaceDN w:val="0"/>
              <w:rPr>
                <w:rFonts w:ascii="Arial" w:hAnsi="Arial" w:cs="Arial"/>
                <w:szCs w:val="20"/>
              </w:rPr>
            </w:pPr>
            <w:r w:rsidRPr="00A15D10">
              <w:rPr>
                <w:rFonts w:ascii="Arial" w:hAnsi="Arial" w:cs="Arial"/>
                <w:szCs w:val="20"/>
              </w:rPr>
              <w:lastRenderedPageBreak/>
              <w:t>R16775634FY18</w:t>
            </w:r>
          </w:p>
        </w:tc>
        <w:tc>
          <w:tcPr>
            <w:tcW w:w="6037" w:type="dxa"/>
          </w:tcPr>
          <w:p w:rsidR="00A15D10" w:rsidRPr="00A15D10" w:rsidRDefault="00A15D10" w:rsidP="00914BD5">
            <w:pPr>
              <w:autoSpaceDE w:val="0"/>
              <w:autoSpaceDN w:val="0"/>
              <w:rPr>
                <w:rFonts w:ascii="Arial" w:hAnsi="Arial" w:cs="Arial"/>
                <w:szCs w:val="20"/>
              </w:rPr>
            </w:pPr>
            <w:r w:rsidRPr="00A15D10">
              <w:rPr>
                <w:rFonts w:ascii="Arial" w:hAnsi="Arial" w:cs="Arial"/>
                <w:b/>
                <w:szCs w:val="20"/>
              </w:rPr>
              <w:t>Ribbon Enhancement:</w:t>
            </w:r>
            <w:r w:rsidRPr="00A15D10">
              <w:rPr>
                <w:rFonts w:ascii="Arial" w:hAnsi="Arial" w:cs="Arial"/>
                <w:szCs w:val="20"/>
              </w:rPr>
              <w:t xml:space="preserve"> In the Select Patient pane in the ribbon, additional fields have been added to the patient information displayed. These include Primary Care Provider (PCP), Mental Health Provider (MHP), and phone number.</w:t>
            </w:r>
          </w:p>
        </w:tc>
        <w:tc>
          <w:tcPr>
            <w:tcW w:w="2070" w:type="dxa"/>
          </w:tcPr>
          <w:p w:rsidR="00A15D10" w:rsidRDefault="00A15D10" w:rsidP="00914BD5">
            <w:pPr>
              <w:autoSpaceDE w:val="0"/>
              <w:autoSpaceDN w:val="0"/>
              <w:rPr>
                <w:ins w:id="20" w:author="Department of Veterans Affairs" w:date="2018-05-08T14:28:00Z"/>
                <w:rFonts w:ascii="Arial" w:hAnsi="Arial" w:cs="Arial"/>
                <w:szCs w:val="20"/>
              </w:rPr>
            </w:pPr>
            <w:r>
              <w:rPr>
                <w:rFonts w:ascii="Arial" w:hAnsi="Arial" w:cs="Arial"/>
                <w:szCs w:val="20"/>
              </w:rPr>
              <w:t>SD*5.3*679</w:t>
            </w:r>
          </w:p>
          <w:p w:rsidR="008566A3" w:rsidRPr="00A15D10" w:rsidRDefault="008566A3" w:rsidP="00914BD5">
            <w:pPr>
              <w:autoSpaceDE w:val="0"/>
              <w:autoSpaceDN w:val="0"/>
              <w:rPr>
                <w:rFonts w:ascii="Arial" w:hAnsi="Arial" w:cs="Arial"/>
                <w:szCs w:val="20"/>
              </w:rPr>
            </w:pPr>
            <w:ins w:id="21" w:author="Department of Veterans Affairs" w:date="2018-05-08T14:28:00Z">
              <w:r>
                <w:rPr>
                  <w:rFonts w:ascii="Arial" w:hAnsi="Arial" w:cs="Arial"/>
                  <w:szCs w:val="20"/>
                </w:rPr>
                <w:t>VS GUI 2.0.0.15</w:t>
              </w:r>
            </w:ins>
          </w:p>
        </w:tc>
      </w:tr>
      <w:tr w:rsidR="00A15D10" w:rsidRPr="007D11B5" w:rsidTr="00914BD5">
        <w:tc>
          <w:tcPr>
            <w:tcW w:w="1883" w:type="dxa"/>
            <w:vAlign w:val="center"/>
          </w:tcPr>
          <w:p w:rsidR="00A15D10" w:rsidRPr="00A15D10" w:rsidRDefault="00A15D10" w:rsidP="00914BD5">
            <w:pPr>
              <w:autoSpaceDE w:val="0"/>
              <w:autoSpaceDN w:val="0"/>
              <w:rPr>
                <w:rFonts w:ascii="Arial" w:hAnsi="Arial" w:cs="Arial"/>
                <w:szCs w:val="20"/>
              </w:rPr>
            </w:pPr>
            <w:r w:rsidRPr="00A15D10">
              <w:rPr>
                <w:rFonts w:ascii="Arial" w:hAnsi="Arial" w:cs="Arial"/>
                <w:szCs w:val="20"/>
              </w:rPr>
              <w:t>I15980703FY17</w:t>
            </w:r>
          </w:p>
        </w:tc>
        <w:tc>
          <w:tcPr>
            <w:tcW w:w="6037" w:type="dxa"/>
          </w:tcPr>
          <w:p w:rsidR="00A15D10" w:rsidRPr="00A15D10" w:rsidRDefault="00A15D10" w:rsidP="00914BD5">
            <w:pPr>
              <w:autoSpaceDE w:val="0"/>
              <w:autoSpaceDN w:val="0"/>
              <w:rPr>
                <w:rFonts w:ascii="Arial" w:hAnsi="Arial" w:cs="Arial"/>
                <w:szCs w:val="20"/>
              </w:rPr>
            </w:pPr>
            <w:r w:rsidRPr="00A15D10">
              <w:rPr>
                <w:rFonts w:ascii="Arial" w:hAnsi="Arial" w:cs="Arial"/>
                <w:b/>
                <w:szCs w:val="20"/>
              </w:rPr>
              <w:t>Make Appointment Enhancement:</w:t>
            </w:r>
            <w:r w:rsidRPr="00A15D10">
              <w:rPr>
                <w:rFonts w:ascii="Arial" w:hAnsi="Arial" w:cs="Arial"/>
                <w:szCs w:val="20"/>
              </w:rPr>
              <w:t xml:space="preserve"> The New Appointment dialog will now check to make sure that the slot being booked into has not been made unavailable since the user started working on the appointment (such as a clinic that was temporarily opened on a holiday being re-closed).</w:t>
            </w:r>
          </w:p>
        </w:tc>
        <w:tc>
          <w:tcPr>
            <w:tcW w:w="2070" w:type="dxa"/>
          </w:tcPr>
          <w:p w:rsidR="00A15D10" w:rsidRDefault="00A15D10" w:rsidP="00914BD5">
            <w:pPr>
              <w:autoSpaceDE w:val="0"/>
              <w:autoSpaceDN w:val="0"/>
              <w:rPr>
                <w:ins w:id="22" w:author="Department of Veterans Affairs" w:date="2018-05-08T14:29:00Z"/>
                <w:rFonts w:ascii="Arial" w:hAnsi="Arial" w:cs="Arial"/>
                <w:szCs w:val="20"/>
              </w:rPr>
            </w:pPr>
            <w:r>
              <w:rPr>
                <w:rFonts w:ascii="Arial" w:hAnsi="Arial" w:cs="Arial"/>
                <w:szCs w:val="20"/>
              </w:rPr>
              <w:t>SD*5.3*679</w:t>
            </w:r>
          </w:p>
          <w:p w:rsidR="008566A3" w:rsidRPr="00A15D10" w:rsidRDefault="008566A3" w:rsidP="00914BD5">
            <w:pPr>
              <w:autoSpaceDE w:val="0"/>
              <w:autoSpaceDN w:val="0"/>
              <w:rPr>
                <w:rFonts w:ascii="Arial" w:hAnsi="Arial" w:cs="Arial"/>
                <w:szCs w:val="20"/>
              </w:rPr>
            </w:pPr>
            <w:ins w:id="23" w:author="Department of Veterans Affairs" w:date="2018-05-08T14:29:00Z">
              <w:r>
                <w:rPr>
                  <w:rFonts w:ascii="Arial" w:hAnsi="Arial" w:cs="Arial"/>
                  <w:szCs w:val="20"/>
                </w:rPr>
                <w:t>VS GUI 2.0.0.15</w:t>
              </w:r>
            </w:ins>
          </w:p>
        </w:tc>
      </w:tr>
      <w:tr w:rsidR="00A15D10" w:rsidRPr="007D11B5" w:rsidTr="00914BD5">
        <w:tc>
          <w:tcPr>
            <w:tcW w:w="1883" w:type="dxa"/>
            <w:vAlign w:val="center"/>
          </w:tcPr>
          <w:p w:rsidR="00A15D10" w:rsidRPr="00A15D10" w:rsidRDefault="00A15D10" w:rsidP="00914BD5">
            <w:pPr>
              <w:autoSpaceDE w:val="0"/>
              <w:autoSpaceDN w:val="0"/>
              <w:rPr>
                <w:rFonts w:ascii="Arial" w:hAnsi="Arial" w:cs="Arial"/>
                <w:szCs w:val="20"/>
              </w:rPr>
            </w:pPr>
            <w:r w:rsidRPr="00A15D10">
              <w:rPr>
                <w:rFonts w:ascii="Arial" w:hAnsi="Arial" w:cs="Arial"/>
                <w:szCs w:val="20"/>
              </w:rPr>
              <w:t>R16581333FY17</w:t>
            </w:r>
          </w:p>
        </w:tc>
        <w:tc>
          <w:tcPr>
            <w:tcW w:w="6037" w:type="dxa"/>
          </w:tcPr>
          <w:p w:rsidR="00A15D10" w:rsidRPr="00A15D10" w:rsidRDefault="00A15D10" w:rsidP="00914BD5">
            <w:pPr>
              <w:autoSpaceDE w:val="0"/>
              <w:autoSpaceDN w:val="0"/>
              <w:rPr>
                <w:rFonts w:ascii="Arial" w:hAnsi="Arial" w:cs="Arial"/>
                <w:szCs w:val="20"/>
              </w:rPr>
            </w:pPr>
            <w:r w:rsidRPr="00A15D10">
              <w:rPr>
                <w:rFonts w:ascii="Arial" w:hAnsi="Arial" w:cs="Arial"/>
                <w:b/>
                <w:szCs w:val="20"/>
              </w:rPr>
              <w:t>Schedule View Enhancement:</w:t>
            </w:r>
            <w:r w:rsidRPr="00A15D10">
              <w:rPr>
                <w:rFonts w:ascii="Arial" w:hAnsi="Arial" w:cs="Arial"/>
                <w:szCs w:val="20"/>
              </w:rPr>
              <w:t xml:space="preserve"> View only users and users without privileges in restricted clinics can now access both the View Appointment and Expand Entry options when right-clicking on an appointment. Neither of these options allow changing of any data</w:t>
            </w:r>
          </w:p>
        </w:tc>
        <w:tc>
          <w:tcPr>
            <w:tcW w:w="2070" w:type="dxa"/>
          </w:tcPr>
          <w:p w:rsidR="00A15D10" w:rsidRPr="00A15D10" w:rsidRDefault="00A15D10" w:rsidP="008566A3">
            <w:pPr>
              <w:autoSpaceDE w:val="0"/>
              <w:autoSpaceDN w:val="0"/>
              <w:rPr>
                <w:rFonts w:ascii="Arial" w:hAnsi="Arial" w:cs="Arial"/>
                <w:szCs w:val="20"/>
              </w:rPr>
            </w:pPr>
            <w:del w:id="24" w:author="Department of Veterans Affairs" w:date="2018-05-08T14:29:00Z">
              <w:r w:rsidDel="008566A3">
                <w:rPr>
                  <w:rFonts w:ascii="Arial" w:hAnsi="Arial" w:cs="Arial"/>
                  <w:szCs w:val="20"/>
                </w:rPr>
                <w:delText>SD*5.3*679</w:delText>
              </w:r>
            </w:del>
            <w:ins w:id="25" w:author="Department of Veterans Affairs" w:date="2018-05-08T14:29:00Z">
              <w:r w:rsidR="008566A3">
                <w:rPr>
                  <w:rFonts w:ascii="Arial" w:hAnsi="Arial" w:cs="Arial"/>
                  <w:szCs w:val="20"/>
                </w:rPr>
                <w:t>VS GUI 2.0.0.15</w:t>
              </w:r>
            </w:ins>
          </w:p>
        </w:tc>
      </w:tr>
      <w:tr w:rsidR="00A15D10" w:rsidRPr="007D11B5" w:rsidTr="00914BD5">
        <w:tc>
          <w:tcPr>
            <w:tcW w:w="1883" w:type="dxa"/>
            <w:vAlign w:val="center"/>
          </w:tcPr>
          <w:p w:rsidR="00A15D10" w:rsidRPr="00A15D10" w:rsidRDefault="00A15D10" w:rsidP="00914BD5">
            <w:pPr>
              <w:autoSpaceDE w:val="0"/>
              <w:autoSpaceDN w:val="0"/>
              <w:rPr>
                <w:rFonts w:ascii="Arial" w:hAnsi="Arial" w:cs="Arial"/>
                <w:szCs w:val="20"/>
              </w:rPr>
            </w:pPr>
            <w:r w:rsidRPr="00A15D10">
              <w:rPr>
                <w:rFonts w:ascii="Arial" w:hAnsi="Arial" w:cs="Arial"/>
                <w:szCs w:val="20"/>
              </w:rPr>
              <w:t>I12603678FY17</w:t>
            </w:r>
          </w:p>
        </w:tc>
        <w:tc>
          <w:tcPr>
            <w:tcW w:w="6037" w:type="dxa"/>
          </w:tcPr>
          <w:p w:rsidR="00A15D10" w:rsidRPr="00A15D10" w:rsidRDefault="00A15D10" w:rsidP="00914BD5">
            <w:pPr>
              <w:autoSpaceDE w:val="0"/>
              <w:autoSpaceDN w:val="0"/>
              <w:rPr>
                <w:rFonts w:ascii="Arial" w:hAnsi="Arial" w:cs="Arial"/>
                <w:szCs w:val="20"/>
              </w:rPr>
            </w:pPr>
            <w:r w:rsidRPr="00A15D10">
              <w:rPr>
                <w:rFonts w:ascii="Arial" w:hAnsi="Arial" w:cs="Arial"/>
                <w:b/>
                <w:szCs w:val="20"/>
              </w:rPr>
              <w:t>Appointment Cancelation Enhancement:</w:t>
            </w:r>
            <w:r w:rsidRPr="00A15D10">
              <w:rPr>
                <w:rFonts w:ascii="Arial" w:hAnsi="Arial" w:cs="Arial"/>
                <w:szCs w:val="20"/>
              </w:rPr>
              <w:t xml:space="preserve"> The system will now allow a user to cancel an appointment for a deceased patient.</w:t>
            </w:r>
          </w:p>
        </w:tc>
        <w:tc>
          <w:tcPr>
            <w:tcW w:w="2070" w:type="dxa"/>
          </w:tcPr>
          <w:p w:rsidR="00A15D10" w:rsidRPr="00A15D10" w:rsidRDefault="00A15D10" w:rsidP="008566A3">
            <w:pPr>
              <w:autoSpaceDE w:val="0"/>
              <w:autoSpaceDN w:val="0"/>
              <w:rPr>
                <w:rFonts w:ascii="Arial" w:hAnsi="Arial" w:cs="Arial"/>
                <w:szCs w:val="20"/>
              </w:rPr>
            </w:pPr>
            <w:del w:id="26" w:author="Department of Veterans Affairs" w:date="2018-05-08T14:29:00Z">
              <w:r w:rsidDel="008566A3">
                <w:rPr>
                  <w:rFonts w:ascii="Arial" w:hAnsi="Arial" w:cs="Arial"/>
                  <w:szCs w:val="20"/>
                </w:rPr>
                <w:delText>SD*5.3*679</w:delText>
              </w:r>
            </w:del>
            <w:ins w:id="27" w:author="Department of Veterans Affairs" w:date="2018-05-08T14:29:00Z">
              <w:r w:rsidR="008566A3">
                <w:rPr>
                  <w:rFonts w:ascii="Arial" w:hAnsi="Arial" w:cs="Arial"/>
                  <w:szCs w:val="20"/>
                </w:rPr>
                <w:t>VS GUI 2.0.0.15</w:t>
              </w:r>
            </w:ins>
          </w:p>
        </w:tc>
      </w:tr>
      <w:tr w:rsidR="00A15D10" w:rsidRPr="007D11B5" w:rsidTr="00914BD5">
        <w:tc>
          <w:tcPr>
            <w:tcW w:w="1883" w:type="dxa"/>
            <w:vAlign w:val="center"/>
          </w:tcPr>
          <w:p w:rsidR="00A15D10" w:rsidRPr="00A15D10" w:rsidRDefault="00A15D10" w:rsidP="00914BD5">
            <w:pPr>
              <w:autoSpaceDE w:val="0"/>
              <w:autoSpaceDN w:val="0"/>
              <w:rPr>
                <w:rFonts w:ascii="Arial" w:hAnsi="Arial" w:cs="Arial"/>
                <w:szCs w:val="20"/>
              </w:rPr>
            </w:pPr>
            <w:r w:rsidRPr="00A15D10">
              <w:rPr>
                <w:rFonts w:ascii="Arial" w:hAnsi="Arial" w:cs="Arial"/>
                <w:szCs w:val="20"/>
              </w:rPr>
              <w:t>N/A</w:t>
            </w:r>
          </w:p>
        </w:tc>
        <w:tc>
          <w:tcPr>
            <w:tcW w:w="6037" w:type="dxa"/>
          </w:tcPr>
          <w:p w:rsidR="00A15D10" w:rsidRPr="00A15D10" w:rsidRDefault="00A15D10" w:rsidP="00914BD5">
            <w:pPr>
              <w:pStyle w:val="BodyText"/>
              <w:spacing w:line="276" w:lineRule="auto"/>
              <w:rPr>
                <w:rFonts w:ascii="Arial" w:hAnsi="Arial" w:cs="Arial"/>
                <w:sz w:val="20"/>
              </w:rPr>
            </w:pPr>
            <w:r w:rsidRPr="00A15D10">
              <w:rPr>
                <w:rFonts w:ascii="Arial" w:hAnsi="Arial" w:cs="Arial"/>
                <w:b/>
                <w:sz w:val="20"/>
              </w:rPr>
              <w:t>Pending Appointments Enhancement:</w:t>
            </w:r>
            <w:r w:rsidRPr="00A15D10">
              <w:rPr>
                <w:rFonts w:ascii="Arial" w:hAnsi="Arial" w:cs="Arial"/>
                <w:sz w:val="20"/>
              </w:rPr>
              <w:t xml:space="preserve"> When the user right-clicks on the Pending Appointments list in the ribbon in VS GUI, a new menu option, Cancel Appointment, is now available. This option will allow a patient to cancel the appointment directly from the Pending Appointments list without needing to locate the appointment on the schedule.</w:t>
            </w:r>
          </w:p>
        </w:tc>
        <w:tc>
          <w:tcPr>
            <w:tcW w:w="2070" w:type="dxa"/>
          </w:tcPr>
          <w:p w:rsidR="00A15D10" w:rsidRPr="00A15D10" w:rsidRDefault="00A15D10" w:rsidP="008566A3">
            <w:pPr>
              <w:autoSpaceDE w:val="0"/>
              <w:autoSpaceDN w:val="0"/>
              <w:rPr>
                <w:rFonts w:ascii="Arial" w:hAnsi="Arial" w:cs="Arial"/>
                <w:szCs w:val="20"/>
              </w:rPr>
            </w:pPr>
            <w:del w:id="28" w:author="Department of Veterans Affairs" w:date="2018-05-08T14:30:00Z">
              <w:r w:rsidDel="008566A3">
                <w:rPr>
                  <w:rFonts w:ascii="Arial" w:hAnsi="Arial" w:cs="Arial"/>
                  <w:szCs w:val="20"/>
                </w:rPr>
                <w:delText>SD*5.3*679</w:delText>
              </w:r>
            </w:del>
            <w:ins w:id="29" w:author="Department of Veterans Affairs" w:date="2018-05-08T14:30:00Z">
              <w:r w:rsidR="008566A3">
                <w:rPr>
                  <w:rFonts w:ascii="Arial" w:hAnsi="Arial" w:cs="Arial"/>
                  <w:szCs w:val="20"/>
                </w:rPr>
                <w:t>VS GUI 2.0.0.15</w:t>
              </w:r>
            </w:ins>
          </w:p>
        </w:tc>
      </w:tr>
      <w:tr w:rsidR="00A15D10" w:rsidRPr="007D11B5" w:rsidTr="00914BD5">
        <w:tc>
          <w:tcPr>
            <w:tcW w:w="1883" w:type="dxa"/>
            <w:vAlign w:val="center"/>
          </w:tcPr>
          <w:p w:rsidR="00A15D10" w:rsidRPr="00A15D10" w:rsidRDefault="00A15D10" w:rsidP="00914BD5">
            <w:pPr>
              <w:autoSpaceDE w:val="0"/>
              <w:autoSpaceDN w:val="0"/>
              <w:rPr>
                <w:rFonts w:ascii="Arial" w:hAnsi="Arial" w:cs="Arial"/>
                <w:szCs w:val="20"/>
              </w:rPr>
            </w:pPr>
            <w:r w:rsidRPr="00A15D10">
              <w:rPr>
                <w:rFonts w:ascii="Arial" w:hAnsi="Arial" w:cs="Arial"/>
                <w:szCs w:val="20"/>
              </w:rPr>
              <w:t>N/A</w:t>
            </w:r>
          </w:p>
        </w:tc>
        <w:tc>
          <w:tcPr>
            <w:tcW w:w="6037" w:type="dxa"/>
          </w:tcPr>
          <w:p w:rsidR="00A15D10" w:rsidRPr="00A15D10" w:rsidRDefault="00A15D10" w:rsidP="00914BD5">
            <w:pPr>
              <w:pStyle w:val="BodyText"/>
              <w:spacing w:line="276" w:lineRule="auto"/>
              <w:rPr>
                <w:rFonts w:ascii="Arial" w:hAnsi="Arial" w:cs="Arial"/>
                <w:sz w:val="20"/>
              </w:rPr>
            </w:pPr>
            <w:r w:rsidRPr="00A15D10">
              <w:rPr>
                <w:rFonts w:ascii="Arial" w:hAnsi="Arial" w:cs="Arial"/>
                <w:b/>
                <w:sz w:val="20"/>
              </w:rPr>
              <w:t>Pending Appointments Enhancement:</w:t>
            </w:r>
            <w:r w:rsidR="002E7E71">
              <w:rPr>
                <w:rFonts w:ascii="Arial" w:hAnsi="Arial" w:cs="Arial"/>
                <w:sz w:val="20"/>
              </w:rPr>
              <w:t xml:space="preserve"> The columns in the Pending A</w:t>
            </w:r>
            <w:r w:rsidRPr="00A15D10">
              <w:rPr>
                <w:rFonts w:ascii="Arial" w:hAnsi="Arial" w:cs="Arial"/>
                <w:sz w:val="20"/>
              </w:rPr>
              <w:t>ppointment</w:t>
            </w:r>
            <w:r w:rsidR="002E7E71">
              <w:rPr>
                <w:rFonts w:ascii="Arial" w:hAnsi="Arial" w:cs="Arial"/>
                <w:sz w:val="20"/>
              </w:rPr>
              <w:t>s</w:t>
            </w:r>
            <w:r w:rsidRPr="00A15D10">
              <w:rPr>
                <w:rFonts w:ascii="Arial" w:hAnsi="Arial" w:cs="Arial"/>
                <w:sz w:val="20"/>
              </w:rPr>
              <w:t xml:space="preserve"> list are now sortable.</w:t>
            </w:r>
          </w:p>
        </w:tc>
        <w:tc>
          <w:tcPr>
            <w:tcW w:w="2070" w:type="dxa"/>
          </w:tcPr>
          <w:p w:rsidR="00A15D10" w:rsidRPr="00A15D10" w:rsidRDefault="00A15D10" w:rsidP="008566A3">
            <w:pPr>
              <w:autoSpaceDE w:val="0"/>
              <w:autoSpaceDN w:val="0"/>
              <w:rPr>
                <w:rFonts w:ascii="Arial" w:hAnsi="Arial" w:cs="Arial"/>
                <w:szCs w:val="20"/>
              </w:rPr>
            </w:pPr>
            <w:del w:id="30" w:author="Department of Veterans Affairs" w:date="2018-05-08T14:30:00Z">
              <w:r w:rsidDel="008566A3">
                <w:rPr>
                  <w:rFonts w:ascii="Arial" w:hAnsi="Arial" w:cs="Arial"/>
                  <w:szCs w:val="20"/>
                </w:rPr>
                <w:delText>SD*5.3*679</w:delText>
              </w:r>
            </w:del>
            <w:ins w:id="31" w:author="Department of Veterans Affairs" w:date="2018-05-08T14:30:00Z">
              <w:r w:rsidR="008566A3">
                <w:rPr>
                  <w:rFonts w:ascii="Arial" w:hAnsi="Arial" w:cs="Arial"/>
                  <w:szCs w:val="20"/>
                </w:rPr>
                <w:t>VS GUI 2.0.0.15</w:t>
              </w:r>
            </w:ins>
          </w:p>
        </w:tc>
      </w:tr>
      <w:tr w:rsidR="00A15D10" w:rsidRPr="007D11B5" w:rsidTr="00914BD5">
        <w:tc>
          <w:tcPr>
            <w:tcW w:w="1883" w:type="dxa"/>
            <w:vAlign w:val="center"/>
          </w:tcPr>
          <w:p w:rsidR="00A15D10" w:rsidRPr="00A15D10" w:rsidRDefault="00A15D10" w:rsidP="00914BD5">
            <w:pPr>
              <w:autoSpaceDE w:val="0"/>
              <w:autoSpaceDN w:val="0"/>
              <w:rPr>
                <w:rFonts w:ascii="Arial" w:hAnsi="Arial" w:cs="Arial"/>
                <w:szCs w:val="20"/>
              </w:rPr>
            </w:pPr>
            <w:r w:rsidRPr="00A15D10">
              <w:rPr>
                <w:rFonts w:ascii="Arial" w:hAnsi="Arial" w:cs="Arial"/>
                <w:szCs w:val="20"/>
              </w:rPr>
              <w:t>N/A</w:t>
            </w:r>
          </w:p>
        </w:tc>
        <w:tc>
          <w:tcPr>
            <w:tcW w:w="6037" w:type="dxa"/>
          </w:tcPr>
          <w:p w:rsidR="00A15D10" w:rsidRPr="00A15D10" w:rsidRDefault="00A15D10" w:rsidP="00914BD5">
            <w:pPr>
              <w:pStyle w:val="BodyText"/>
              <w:spacing w:line="276" w:lineRule="auto"/>
              <w:rPr>
                <w:rFonts w:ascii="Arial" w:hAnsi="Arial" w:cs="Arial"/>
                <w:sz w:val="20"/>
              </w:rPr>
            </w:pPr>
            <w:r w:rsidRPr="00A15D10">
              <w:rPr>
                <w:rFonts w:ascii="Arial" w:hAnsi="Arial" w:cs="Arial"/>
                <w:b/>
                <w:sz w:val="20"/>
              </w:rPr>
              <w:t>Pending Appointments Enhancement:</w:t>
            </w:r>
            <w:r w:rsidRPr="00A15D10">
              <w:rPr>
                <w:rFonts w:ascii="Arial" w:hAnsi="Arial" w:cs="Arial"/>
                <w:sz w:val="20"/>
              </w:rPr>
              <w:t xml:space="preserve"> Filters can be placed on each column in the Pending Appointments list (especially the Date column).</w:t>
            </w:r>
          </w:p>
        </w:tc>
        <w:tc>
          <w:tcPr>
            <w:tcW w:w="2070" w:type="dxa"/>
          </w:tcPr>
          <w:p w:rsidR="00A15D10" w:rsidRPr="00A15D10" w:rsidRDefault="00A15D10" w:rsidP="008566A3">
            <w:pPr>
              <w:autoSpaceDE w:val="0"/>
              <w:autoSpaceDN w:val="0"/>
              <w:rPr>
                <w:rFonts w:ascii="Arial" w:hAnsi="Arial" w:cs="Arial"/>
                <w:szCs w:val="20"/>
              </w:rPr>
            </w:pPr>
            <w:del w:id="32" w:author="Department of Veterans Affairs" w:date="2018-05-08T14:30:00Z">
              <w:r w:rsidDel="008566A3">
                <w:rPr>
                  <w:rFonts w:ascii="Arial" w:hAnsi="Arial" w:cs="Arial"/>
                  <w:szCs w:val="20"/>
                </w:rPr>
                <w:delText>SD*5.3*679</w:delText>
              </w:r>
            </w:del>
            <w:ins w:id="33" w:author="Department of Veterans Affairs" w:date="2018-05-08T14:30:00Z">
              <w:r w:rsidR="008566A3">
                <w:rPr>
                  <w:rFonts w:ascii="Arial" w:hAnsi="Arial" w:cs="Arial"/>
                  <w:szCs w:val="20"/>
                </w:rPr>
                <w:t>VS GUI 2.0.0.15</w:t>
              </w:r>
            </w:ins>
          </w:p>
        </w:tc>
      </w:tr>
      <w:tr w:rsidR="00A15D10" w:rsidRPr="007D11B5" w:rsidTr="00914BD5">
        <w:tc>
          <w:tcPr>
            <w:tcW w:w="1883" w:type="dxa"/>
            <w:vAlign w:val="center"/>
          </w:tcPr>
          <w:p w:rsidR="00A15D10" w:rsidRPr="00A15D10" w:rsidRDefault="00A15D10" w:rsidP="00914BD5">
            <w:pPr>
              <w:autoSpaceDE w:val="0"/>
              <w:autoSpaceDN w:val="0"/>
              <w:rPr>
                <w:rFonts w:ascii="Arial" w:hAnsi="Arial" w:cs="Arial"/>
                <w:szCs w:val="20"/>
              </w:rPr>
            </w:pPr>
            <w:r w:rsidRPr="00A15D10">
              <w:rPr>
                <w:rFonts w:ascii="Arial" w:hAnsi="Arial" w:cs="Arial"/>
                <w:szCs w:val="20"/>
              </w:rPr>
              <w:t>N/A</w:t>
            </w:r>
          </w:p>
        </w:tc>
        <w:tc>
          <w:tcPr>
            <w:tcW w:w="6037" w:type="dxa"/>
          </w:tcPr>
          <w:p w:rsidR="00A15D10" w:rsidRPr="00A15D10" w:rsidRDefault="00A15D10" w:rsidP="00914BD5">
            <w:pPr>
              <w:pStyle w:val="BodyText"/>
              <w:spacing w:line="276" w:lineRule="auto"/>
              <w:rPr>
                <w:rFonts w:ascii="Arial" w:hAnsi="Arial" w:cs="Arial"/>
                <w:sz w:val="20"/>
              </w:rPr>
            </w:pPr>
            <w:r w:rsidRPr="00A15D10">
              <w:rPr>
                <w:rFonts w:ascii="Arial" w:hAnsi="Arial" w:cs="Arial"/>
                <w:b/>
                <w:sz w:val="20"/>
              </w:rPr>
              <w:t>Pending Appointments Enhancement:</w:t>
            </w:r>
            <w:r w:rsidRPr="00A15D10">
              <w:rPr>
                <w:rFonts w:ascii="Arial" w:hAnsi="Arial" w:cs="Arial"/>
                <w:sz w:val="20"/>
              </w:rPr>
              <w:t xml:space="preserve"> The date range for the Pending Appointments list has changed from (-365 days to +365 days) to (-365 days to +1000 days).</w:t>
            </w:r>
          </w:p>
        </w:tc>
        <w:tc>
          <w:tcPr>
            <w:tcW w:w="2070" w:type="dxa"/>
          </w:tcPr>
          <w:p w:rsidR="00A15D10" w:rsidRPr="00A15D10" w:rsidRDefault="00A15D10" w:rsidP="00914BD5">
            <w:pPr>
              <w:autoSpaceDE w:val="0"/>
              <w:autoSpaceDN w:val="0"/>
              <w:rPr>
                <w:rFonts w:ascii="Arial" w:hAnsi="Arial" w:cs="Arial"/>
                <w:szCs w:val="20"/>
              </w:rPr>
            </w:pPr>
            <w:r>
              <w:rPr>
                <w:rFonts w:ascii="Arial" w:hAnsi="Arial" w:cs="Arial"/>
                <w:szCs w:val="20"/>
              </w:rPr>
              <w:t>SD*5.3*679</w:t>
            </w:r>
          </w:p>
        </w:tc>
      </w:tr>
      <w:tr w:rsidR="00A15D10" w:rsidRPr="007D11B5" w:rsidTr="00914BD5">
        <w:tc>
          <w:tcPr>
            <w:tcW w:w="1883" w:type="dxa"/>
            <w:vAlign w:val="center"/>
          </w:tcPr>
          <w:p w:rsidR="00A15D10" w:rsidRPr="00A15D10" w:rsidRDefault="00A15D10" w:rsidP="00914BD5">
            <w:pPr>
              <w:autoSpaceDE w:val="0"/>
              <w:autoSpaceDN w:val="0"/>
              <w:rPr>
                <w:rFonts w:ascii="Arial" w:hAnsi="Arial" w:cs="Arial"/>
                <w:szCs w:val="20"/>
              </w:rPr>
            </w:pPr>
            <w:r w:rsidRPr="00A15D10">
              <w:rPr>
                <w:rFonts w:ascii="Arial" w:hAnsi="Arial" w:cs="Arial"/>
                <w:szCs w:val="20"/>
              </w:rPr>
              <w:t>N/A</w:t>
            </w:r>
          </w:p>
        </w:tc>
        <w:tc>
          <w:tcPr>
            <w:tcW w:w="6037" w:type="dxa"/>
          </w:tcPr>
          <w:p w:rsidR="00A15D10" w:rsidRPr="00A15D10" w:rsidRDefault="00A15D10" w:rsidP="00914BD5">
            <w:pPr>
              <w:pStyle w:val="BodyText"/>
              <w:spacing w:line="276" w:lineRule="auto"/>
              <w:rPr>
                <w:rFonts w:ascii="Arial" w:hAnsi="Arial" w:cs="Arial"/>
                <w:sz w:val="20"/>
              </w:rPr>
            </w:pPr>
            <w:r w:rsidRPr="00A15D10">
              <w:rPr>
                <w:rFonts w:ascii="Arial" w:hAnsi="Arial" w:cs="Arial"/>
                <w:b/>
                <w:sz w:val="20"/>
              </w:rPr>
              <w:t>Patient Selection Enhancement:</w:t>
            </w:r>
            <w:r w:rsidRPr="00A15D10">
              <w:rPr>
                <w:rFonts w:ascii="Arial" w:hAnsi="Arial" w:cs="Arial"/>
                <w:sz w:val="20"/>
              </w:rPr>
              <w:t xml:space="preserve"> When a patient is selected, the system no longer immediately jumps to the New Request workflow and prompts the user for a request type. The user can click the New Req</w:t>
            </w:r>
            <w:r w:rsidR="001F4F94">
              <w:rPr>
                <w:rFonts w:ascii="Arial" w:hAnsi="Arial" w:cs="Arial"/>
                <w:sz w:val="20"/>
              </w:rPr>
              <w:t>uest</w:t>
            </w:r>
            <w:r w:rsidRPr="00A15D10">
              <w:rPr>
                <w:rFonts w:ascii="Arial" w:hAnsi="Arial" w:cs="Arial"/>
                <w:sz w:val="20"/>
              </w:rPr>
              <w:t xml:space="preserve"> button in the ribbon in order to start a new request, as they could previously.</w:t>
            </w:r>
          </w:p>
        </w:tc>
        <w:tc>
          <w:tcPr>
            <w:tcW w:w="2070" w:type="dxa"/>
          </w:tcPr>
          <w:p w:rsidR="00A15D10" w:rsidRPr="00A15D10" w:rsidRDefault="00A15D10" w:rsidP="008566A3">
            <w:pPr>
              <w:autoSpaceDE w:val="0"/>
              <w:autoSpaceDN w:val="0"/>
              <w:rPr>
                <w:rFonts w:ascii="Arial" w:hAnsi="Arial" w:cs="Arial"/>
                <w:szCs w:val="20"/>
              </w:rPr>
            </w:pPr>
            <w:del w:id="34" w:author="Department of Veterans Affairs" w:date="2018-05-08T14:31:00Z">
              <w:r w:rsidDel="008566A3">
                <w:rPr>
                  <w:rFonts w:ascii="Arial" w:hAnsi="Arial" w:cs="Arial"/>
                  <w:szCs w:val="20"/>
                </w:rPr>
                <w:delText>SD*5.3*679</w:delText>
              </w:r>
            </w:del>
            <w:ins w:id="35" w:author="Department of Veterans Affairs" w:date="2018-05-08T14:31:00Z">
              <w:r w:rsidR="008566A3">
                <w:rPr>
                  <w:rFonts w:ascii="Arial" w:hAnsi="Arial" w:cs="Arial"/>
                  <w:szCs w:val="20"/>
                </w:rPr>
                <w:t>VS GUI 2.0.0.15</w:t>
              </w:r>
            </w:ins>
          </w:p>
        </w:tc>
      </w:tr>
      <w:tr w:rsidR="00A15D10" w:rsidRPr="007D11B5" w:rsidTr="00914BD5">
        <w:tc>
          <w:tcPr>
            <w:tcW w:w="1883" w:type="dxa"/>
            <w:vAlign w:val="center"/>
          </w:tcPr>
          <w:p w:rsidR="00A15D10" w:rsidRPr="00A15D10" w:rsidRDefault="00A15D10" w:rsidP="00914BD5">
            <w:pPr>
              <w:autoSpaceDE w:val="0"/>
              <w:autoSpaceDN w:val="0"/>
              <w:rPr>
                <w:rFonts w:ascii="Arial" w:hAnsi="Arial" w:cs="Arial"/>
                <w:szCs w:val="20"/>
              </w:rPr>
            </w:pPr>
            <w:r w:rsidRPr="00A15D10">
              <w:rPr>
                <w:rFonts w:ascii="Arial" w:hAnsi="Arial" w:cs="Arial"/>
                <w:szCs w:val="20"/>
              </w:rPr>
              <w:t>N/A</w:t>
            </w:r>
          </w:p>
        </w:tc>
        <w:tc>
          <w:tcPr>
            <w:tcW w:w="6037" w:type="dxa"/>
          </w:tcPr>
          <w:p w:rsidR="00A15D10" w:rsidRPr="00A15D10" w:rsidRDefault="00A15D10" w:rsidP="00914BD5">
            <w:pPr>
              <w:pStyle w:val="BodyText"/>
              <w:spacing w:line="276" w:lineRule="auto"/>
              <w:rPr>
                <w:rFonts w:ascii="Arial" w:hAnsi="Arial" w:cs="Arial"/>
                <w:sz w:val="20"/>
              </w:rPr>
            </w:pPr>
            <w:r w:rsidRPr="00A15D10">
              <w:rPr>
                <w:rFonts w:ascii="Arial" w:hAnsi="Arial" w:cs="Arial"/>
                <w:b/>
                <w:sz w:val="20"/>
              </w:rPr>
              <w:t>Ribbon Enhancement:</w:t>
            </w:r>
            <w:r w:rsidRPr="00A15D10">
              <w:rPr>
                <w:rFonts w:ascii="Arial" w:hAnsi="Arial" w:cs="Arial"/>
                <w:sz w:val="20"/>
              </w:rPr>
              <w:t xml:space="preserve"> The View Mode selector in the Arrangement pane of the ribbon has been removed, as it was unused.</w:t>
            </w:r>
          </w:p>
        </w:tc>
        <w:tc>
          <w:tcPr>
            <w:tcW w:w="2070" w:type="dxa"/>
          </w:tcPr>
          <w:p w:rsidR="00A15D10" w:rsidRPr="00A15D10" w:rsidRDefault="00A15D10" w:rsidP="008566A3">
            <w:pPr>
              <w:autoSpaceDE w:val="0"/>
              <w:autoSpaceDN w:val="0"/>
              <w:rPr>
                <w:rFonts w:ascii="Arial" w:hAnsi="Arial" w:cs="Arial"/>
                <w:szCs w:val="20"/>
              </w:rPr>
            </w:pPr>
            <w:del w:id="36" w:author="Department of Veterans Affairs" w:date="2018-05-08T14:31:00Z">
              <w:r w:rsidDel="008566A3">
                <w:rPr>
                  <w:rFonts w:ascii="Arial" w:hAnsi="Arial" w:cs="Arial"/>
                  <w:szCs w:val="20"/>
                </w:rPr>
                <w:delText>SD*5.3*679</w:delText>
              </w:r>
            </w:del>
            <w:ins w:id="37" w:author="Department of Veterans Affairs" w:date="2018-05-08T14:31:00Z">
              <w:r w:rsidR="008566A3">
                <w:rPr>
                  <w:rFonts w:ascii="Arial" w:hAnsi="Arial" w:cs="Arial"/>
                  <w:szCs w:val="20"/>
                </w:rPr>
                <w:t>VS GUI 2.0.0.15</w:t>
              </w:r>
            </w:ins>
          </w:p>
        </w:tc>
      </w:tr>
      <w:tr w:rsidR="00A15D10" w:rsidRPr="007D11B5" w:rsidTr="00914BD5">
        <w:tc>
          <w:tcPr>
            <w:tcW w:w="1883" w:type="dxa"/>
            <w:vAlign w:val="center"/>
          </w:tcPr>
          <w:p w:rsidR="00A15D10" w:rsidRPr="00A15D10" w:rsidRDefault="00A15D10" w:rsidP="00914BD5">
            <w:pPr>
              <w:autoSpaceDE w:val="0"/>
              <w:autoSpaceDN w:val="0"/>
              <w:rPr>
                <w:rFonts w:ascii="Arial" w:hAnsi="Arial" w:cs="Arial"/>
                <w:szCs w:val="20"/>
              </w:rPr>
            </w:pPr>
            <w:r w:rsidRPr="00A15D10">
              <w:rPr>
                <w:rFonts w:ascii="Arial" w:hAnsi="Arial" w:cs="Arial"/>
                <w:szCs w:val="20"/>
              </w:rPr>
              <w:t>N/A</w:t>
            </w:r>
          </w:p>
        </w:tc>
        <w:tc>
          <w:tcPr>
            <w:tcW w:w="6037" w:type="dxa"/>
          </w:tcPr>
          <w:p w:rsidR="00A15D10" w:rsidRPr="00A15D10" w:rsidRDefault="00A15D10" w:rsidP="00914BD5">
            <w:pPr>
              <w:pStyle w:val="BodyText"/>
              <w:spacing w:line="276" w:lineRule="auto"/>
              <w:rPr>
                <w:rFonts w:ascii="Arial" w:hAnsi="Arial" w:cs="Arial"/>
                <w:sz w:val="20"/>
              </w:rPr>
            </w:pPr>
            <w:r w:rsidRPr="00A15D10">
              <w:rPr>
                <w:rFonts w:ascii="Arial" w:hAnsi="Arial" w:cs="Arial"/>
                <w:b/>
                <w:sz w:val="20"/>
              </w:rPr>
              <w:t>Letter Printing Enhancement:</w:t>
            </w:r>
            <w:r w:rsidRPr="00A15D10">
              <w:rPr>
                <w:rFonts w:ascii="Arial" w:hAnsi="Arial" w:cs="Arial"/>
                <w:sz w:val="20"/>
              </w:rPr>
              <w:t xml:space="preserve"> The print buttons in the letter printing window previous read Print (Local) and Print (Server). Now they read Print (Windows Printer) and Print (VistA Print Device), respectively.</w:t>
            </w:r>
          </w:p>
        </w:tc>
        <w:tc>
          <w:tcPr>
            <w:tcW w:w="2070" w:type="dxa"/>
          </w:tcPr>
          <w:p w:rsidR="00A15D10" w:rsidRPr="00A15D10" w:rsidRDefault="00A15D10" w:rsidP="008566A3">
            <w:pPr>
              <w:autoSpaceDE w:val="0"/>
              <w:autoSpaceDN w:val="0"/>
              <w:rPr>
                <w:rFonts w:ascii="Arial" w:hAnsi="Arial" w:cs="Arial"/>
                <w:szCs w:val="20"/>
              </w:rPr>
            </w:pPr>
            <w:del w:id="38" w:author="Department of Veterans Affairs" w:date="2018-05-08T14:31:00Z">
              <w:r w:rsidDel="008566A3">
                <w:rPr>
                  <w:rFonts w:ascii="Arial" w:hAnsi="Arial" w:cs="Arial"/>
                  <w:szCs w:val="20"/>
                </w:rPr>
                <w:delText>SD*5.3*679</w:delText>
              </w:r>
            </w:del>
            <w:ins w:id="39" w:author="Department of Veterans Affairs" w:date="2018-05-08T14:31:00Z">
              <w:r w:rsidR="008566A3">
                <w:rPr>
                  <w:rFonts w:ascii="Arial" w:hAnsi="Arial" w:cs="Arial"/>
                  <w:szCs w:val="20"/>
                </w:rPr>
                <w:t>VS GUI 2.0.0.15</w:t>
              </w:r>
            </w:ins>
          </w:p>
        </w:tc>
      </w:tr>
      <w:tr w:rsidR="00A15D10" w:rsidRPr="007D11B5" w:rsidTr="00914BD5">
        <w:tc>
          <w:tcPr>
            <w:tcW w:w="1883" w:type="dxa"/>
            <w:vAlign w:val="center"/>
          </w:tcPr>
          <w:p w:rsidR="00A15D10" w:rsidRPr="00A15D10" w:rsidRDefault="00A15D10" w:rsidP="00914BD5">
            <w:pPr>
              <w:autoSpaceDE w:val="0"/>
              <w:autoSpaceDN w:val="0"/>
              <w:rPr>
                <w:rFonts w:ascii="Arial" w:hAnsi="Arial" w:cs="Arial"/>
                <w:szCs w:val="20"/>
              </w:rPr>
            </w:pPr>
            <w:r w:rsidRPr="00A15D10">
              <w:rPr>
                <w:rFonts w:ascii="Arial" w:hAnsi="Arial" w:cs="Arial"/>
                <w:szCs w:val="20"/>
              </w:rPr>
              <w:lastRenderedPageBreak/>
              <w:t>N/A</w:t>
            </w:r>
          </w:p>
        </w:tc>
        <w:tc>
          <w:tcPr>
            <w:tcW w:w="6037" w:type="dxa"/>
          </w:tcPr>
          <w:p w:rsidR="00A15D10" w:rsidRPr="00A15D10" w:rsidRDefault="00A15D10" w:rsidP="00914BD5">
            <w:pPr>
              <w:pStyle w:val="BodyText"/>
              <w:spacing w:line="276" w:lineRule="auto"/>
              <w:rPr>
                <w:rFonts w:ascii="Arial" w:hAnsi="Arial" w:cs="Arial"/>
                <w:sz w:val="20"/>
              </w:rPr>
            </w:pPr>
            <w:r w:rsidRPr="00A15D10">
              <w:rPr>
                <w:rFonts w:ascii="Arial" w:hAnsi="Arial" w:cs="Arial"/>
                <w:b/>
                <w:sz w:val="20"/>
              </w:rPr>
              <w:t>Make Appointment Enhancement:</w:t>
            </w:r>
            <w:r w:rsidRPr="00A15D10">
              <w:rPr>
                <w:rFonts w:ascii="Arial" w:hAnsi="Arial" w:cs="Arial"/>
                <w:sz w:val="20"/>
              </w:rPr>
              <w:t xml:space="preserve"> The New Appointment dialog will now have the Comments field filled with the comments from the original appointment request, whether that is an Appointment (Appt.) Request, Patient Centered Scheduling (</w:t>
            </w:r>
            <w:proofErr w:type="spellStart"/>
            <w:r w:rsidRPr="00A15D10">
              <w:rPr>
                <w:rFonts w:ascii="Arial" w:hAnsi="Arial" w:cs="Arial"/>
                <w:sz w:val="20"/>
              </w:rPr>
              <w:t>PtCSch</w:t>
            </w:r>
            <w:proofErr w:type="spellEnd"/>
            <w:r w:rsidRPr="00A15D10">
              <w:rPr>
                <w:rFonts w:ascii="Arial" w:hAnsi="Arial" w:cs="Arial"/>
                <w:sz w:val="20"/>
              </w:rPr>
              <w:t>) Electronic Wait List (EWL), or consult request.</w:t>
            </w:r>
          </w:p>
        </w:tc>
        <w:tc>
          <w:tcPr>
            <w:tcW w:w="2070" w:type="dxa"/>
          </w:tcPr>
          <w:p w:rsidR="00A15D10" w:rsidRPr="00A15D10" w:rsidRDefault="00A15D10" w:rsidP="008566A3">
            <w:pPr>
              <w:autoSpaceDE w:val="0"/>
              <w:autoSpaceDN w:val="0"/>
              <w:rPr>
                <w:rFonts w:ascii="Arial" w:hAnsi="Arial" w:cs="Arial"/>
                <w:szCs w:val="20"/>
              </w:rPr>
            </w:pPr>
            <w:del w:id="40" w:author="Department of Veterans Affairs" w:date="2018-05-08T14:31:00Z">
              <w:r w:rsidDel="008566A3">
                <w:rPr>
                  <w:rFonts w:ascii="Arial" w:hAnsi="Arial" w:cs="Arial"/>
                  <w:szCs w:val="20"/>
                </w:rPr>
                <w:delText>SD*5.3*679</w:delText>
              </w:r>
            </w:del>
            <w:ins w:id="41" w:author="Department of Veterans Affairs" w:date="2018-05-08T14:31:00Z">
              <w:r w:rsidR="008566A3">
                <w:rPr>
                  <w:rFonts w:ascii="Arial" w:hAnsi="Arial" w:cs="Arial"/>
                  <w:szCs w:val="20"/>
                </w:rPr>
                <w:t>VS GUI 2.0.0.15</w:t>
              </w:r>
            </w:ins>
          </w:p>
        </w:tc>
      </w:tr>
    </w:tbl>
    <w:p w:rsidR="00A15D10" w:rsidRDefault="00A15D10" w:rsidP="00A15D10">
      <w:pPr>
        <w:pStyle w:val="Heading1"/>
        <w:numPr>
          <w:ilvl w:val="0"/>
          <w:numId w:val="0"/>
        </w:numPr>
        <w:ind w:left="360"/>
      </w:pPr>
      <w:r>
        <w:t>3.2</w:t>
      </w:r>
      <w:r>
        <w:tab/>
        <w:t>Defects Corrected</w:t>
      </w:r>
    </w:p>
    <w:p w:rsidR="003815A0" w:rsidRDefault="003815A0" w:rsidP="00F717DC">
      <w:pPr>
        <w:rPr>
          <w:b/>
          <w:sz w:val="24"/>
        </w:rPr>
      </w:pPr>
    </w:p>
    <w:p w:rsidR="003815A0" w:rsidRPr="0027249D" w:rsidRDefault="003815A0" w:rsidP="00F717DC">
      <w:pPr>
        <w:rPr>
          <w:b/>
          <w:sz w:val="28"/>
        </w:rPr>
      </w:pPr>
      <w:r>
        <w:rPr>
          <w:b/>
          <w:sz w:val="24"/>
        </w:rPr>
        <w:t xml:space="preserve">Note: </w:t>
      </w:r>
      <w:r w:rsidRPr="0027249D">
        <w:rPr>
          <w:sz w:val="24"/>
        </w:rPr>
        <w:t>The defect corrections included in this release are complete and do not require any workarounds to be effective.</w:t>
      </w:r>
    </w:p>
    <w:p w:rsidR="005555E7" w:rsidRDefault="005555E7" w:rsidP="00F717DC">
      <w:pPr>
        <w:rPr>
          <w:b/>
          <w:sz w:val="24"/>
        </w:rPr>
      </w:pPr>
    </w:p>
    <w:tbl>
      <w:tblPr>
        <w:tblStyle w:val="TableGrid"/>
        <w:tblW w:w="9990" w:type="dxa"/>
        <w:tblLook w:val="04A0" w:firstRow="1" w:lastRow="0" w:firstColumn="1" w:lastColumn="0" w:noHBand="0" w:noVBand="1"/>
      </w:tblPr>
      <w:tblGrid>
        <w:gridCol w:w="1883"/>
        <w:gridCol w:w="6037"/>
        <w:gridCol w:w="2070"/>
      </w:tblGrid>
      <w:tr w:rsidR="005555E7" w:rsidRPr="003338BC" w:rsidTr="0027249D">
        <w:trPr>
          <w:trHeight w:val="233"/>
          <w:tblHeader/>
        </w:trPr>
        <w:tc>
          <w:tcPr>
            <w:tcW w:w="1883" w:type="dxa"/>
            <w:shd w:val="clear" w:color="auto" w:fill="F2F2F2" w:themeFill="background1" w:themeFillShade="F2"/>
          </w:tcPr>
          <w:p w:rsidR="005555E7" w:rsidRPr="005555E7" w:rsidRDefault="005555E7" w:rsidP="0027249D">
            <w:pPr>
              <w:pStyle w:val="TableHeading"/>
            </w:pPr>
            <w:r w:rsidRPr="005555E7">
              <w:t>Ticket Number</w:t>
            </w:r>
          </w:p>
        </w:tc>
        <w:tc>
          <w:tcPr>
            <w:tcW w:w="6037" w:type="dxa"/>
            <w:shd w:val="clear" w:color="auto" w:fill="F2F2F2" w:themeFill="background1" w:themeFillShade="F2"/>
          </w:tcPr>
          <w:p w:rsidR="005555E7" w:rsidRPr="005555E7" w:rsidRDefault="005555E7" w:rsidP="0027249D">
            <w:pPr>
              <w:pStyle w:val="TableHeading"/>
            </w:pPr>
            <w:r w:rsidRPr="005555E7">
              <w:t>Defect Description</w:t>
            </w:r>
          </w:p>
        </w:tc>
        <w:tc>
          <w:tcPr>
            <w:tcW w:w="2070" w:type="dxa"/>
            <w:shd w:val="clear" w:color="auto" w:fill="F2F2F2" w:themeFill="background1" w:themeFillShade="F2"/>
          </w:tcPr>
          <w:p w:rsidR="005555E7" w:rsidRPr="005555E7" w:rsidRDefault="005555E7" w:rsidP="0027249D">
            <w:pPr>
              <w:pStyle w:val="TableHeading"/>
            </w:pPr>
            <w:r w:rsidRPr="005555E7">
              <w:t>Patch Number(s)</w:t>
            </w:r>
          </w:p>
        </w:tc>
      </w:tr>
      <w:tr w:rsidR="000218BF" w:rsidTr="0027249D">
        <w:tc>
          <w:tcPr>
            <w:tcW w:w="1883" w:type="dxa"/>
            <w:vAlign w:val="center"/>
          </w:tcPr>
          <w:p w:rsidR="000218BF" w:rsidRPr="0027249D" w:rsidRDefault="000218BF" w:rsidP="00064FFB">
            <w:pPr>
              <w:autoSpaceDE w:val="0"/>
              <w:autoSpaceDN w:val="0"/>
              <w:rPr>
                <w:rFonts w:ascii="Arial" w:hAnsi="Arial" w:cs="Arial"/>
                <w:szCs w:val="20"/>
              </w:rPr>
            </w:pPr>
            <w:r w:rsidRPr="0027249D">
              <w:rPr>
                <w:rFonts w:ascii="Arial" w:hAnsi="Arial" w:cs="Arial"/>
                <w:szCs w:val="20"/>
              </w:rPr>
              <w:br/>
            </w:r>
            <w:r w:rsidR="00064FFB">
              <w:rPr>
                <w:rFonts w:ascii="Arial" w:hAnsi="Arial" w:cs="Arial"/>
                <w:szCs w:val="20"/>
              </w:rPr>
              <w:t>No Ticket</w:t>
            </w:r>
          </w:p>
        </w:tc>
        <w:tc>
          <w:tcPr>
            <w:tcW w:w="6037" w:type="dxa"/>
          </w:tcPr>
          <w:p w:rsidR="000218BF" w:rsidRPr="0027249D" w:rsidRDefault="005D062E" w:rsidP="00CE20F5">
            <w:pPr>
              <w:autoSpaceDE w:val="0"/>
              <w:autoSpaceDN w:val="0"/>
              <w:rPr>
                <w:rFonts w:ascii="Arial" w:hAnsi="Arial" w:cs="Arial"/>
                <w:szCs w:val="20"/>
              </w:rPr>
            </w:pPr>
            <w:r>
              <w:rPr>
                <w:rFonts w:ascii="Arial" w:hAnsi="Arial" w:cs="Arial"/>
                <w:szCs w:val="20"/>
              </w:rPr>
              <w:t>When a Multiple Return To Clinic (</w:t>
            </w:r>
            <w:r w:rsidR="00064FFB">
              <w:rPr>
                <w:rFonts w:ascii="Arial" w:hAnsi="Arial" w:cs="Arial"/>
                <w:szCs w:val="20"/>
              </w:rPr>
              <w:t>MRTC</w:t>
            </w:r>
            <w:r>
              <w:rPr>
                <w:rFonts w:ascii="Arial" w:hAnsi="Arial" w:cs="Arial"/>
                <w:szCs w:val="20"/>
              </w:rPr>
              <w:t>)</w:t>
            </w:r>
            <w:r w:rsidR="00064FFB">
              <w:rPr>
                <w:rFonts w:ascii="Arial" w:hAnsi="Arial" w:cs="Arial"/>
                <w:szCs w:val="20"/>
              </w:rPr>
              <w:t xml:space="preserve"> child appointment is canceled after all children have been scheduled, the MRTC parent request should reopen in addition to the child request.</w:t>
            </w:r>
          </w:p>
        </w:tc>
        <w:tc>
          <w:tcPr>
            <w:tcW w:w="2070" w:type="dxa"/>
          </w:tcPr>
          <w:p w:rsidR="000218BF" w:rsidRPr="0027249D" w:rsidRDefault="00F4541A" w:rsidP="008566A3">
            <w:pPr>
              <w:autoSpaceDE w:val="0"/>
              <w:autoSpaceDN w:val="0"/>
              <w:rPr>
                <w:rFonts w:ascii="Arial" w:hAnsi="Arial" w:cs="Arial"/>
                <w:szCs w:val="20"/>
              </w:rPr>
            </w:pPr>
            <w:del w:id="42" w:author="Department of Veterans Affairs" w:date="2018-05-08T14:32:00Z">
              <w:r w:rsidDel="008566A3">
                <w:rPr>
                  <w:rFonts w:ascii="Arial" w:hAnsi="Arial" w:cs="Arial"/>
                  <w:szCs w:val="20"/>
                </w:rPr>
                <w:delText>SD*5.3*679</w:delText>
              </w:r>
            </w:del>
            <w:ins w:id="43" w:author="Department of Veterans Affairs" w:date="2018-05-08T14:32:00Z">
              <w:r w:rsidR="008566A3">
                <w:rPr>
                  <w:rFonts w:ascii="Arial" w:hAnsi="Arial" w:cs="Arial"/>
                  <w:szCs w:val="20"/>
                </w:rPr>
                <w:t xml:space="preserve"> VS GUI 2.0.0.15</w:t>
              </w:r>
            </w:ins>
          </w:p>
        </w:tc>
      </w:tr>
      <w:tr w:rsidR="000218BF" w:rsidTr="0027249D">
        <w:tc>
          <w:tcPr>
            <w:tcW w:w="1883" w:type="dxa"/>
            <w:vAlign w:val="center"/>
          </w:tcPr>
          <w:p w:rsidR="000218BF" w:rsidRPr="0027249D" w:rsidRDefault="00F4541A" w:rsidP="00CE20F5">
            <w:pPr>
              <w:autoSpaceDE w:val="0"/>
              <w:autoSpaceDN w:val="0"/>
              <w:rPr>
                <w:rFonts w:ascii="Arial" w:hAnsi="Arial" w:cs="Arial"/>
                <w:szCs w:val="20"/>
              </w:rPr>
            </w:pPr>
            <w:r>
              <w:rPr>
                <w:rFonts w:ascii="Arial" w:hAnsi="Arial" w:cs="Arial"/>
                <w:szCs w:val="20"/>
              </w:rPr>
              <w:t>I17168559FY18</w:t>
            </w:r>
          </w:p>
        </w:tc>
        <w:tc>
          <w:tcPr>
            <w:tcW w:w="6037" w:type="dxa"/>
          </w:tcPr>
          <w:p w:rsidR="000218BF" w:rsidRPr="0027249D" w:rsidRDefault="00494F84" w:rsidP="00CE20F5">
            <w:pPr>
              <w:autoSpaceDE w:val="0"/>
              <w:autoSpaceDN w:val="0"/>
              <w:rPr>
                <w:rFonts w:ascii="Arial" w:hAnsi="Arial" w:cs="Arial"/>
                <w:szCs w:val="20"/>
              </w:rPr>
            </w:pPr>
            <w:r w:rsidRPr="00494F84">
              <w:rPr>
                <w:rFonts w:ascii="Arial" w:hAnsi="Arial" w:cs="Arial"/>
                <w:szCs w:val="20"/>
              </w:rPr>
              <w:t>CIN - &lt;PARAMETER&gt;APPADD^SDEC07 error showing in the error trap</w:t>
            </w:r>
          </w:p>
        </w:tc>
        <w:tc>
          <w:tcPr>
            <w:tcW w:w="2070" w:type="dxa"/>
          </w:tcPr>
          <w:p w:rsidR="000218BF" w:rsidRPr="0027249D" w:rsidRDefault="00F4541A" w:rsidP="00CE20F5">
            <w:pPr>
              <w:autoSpaceDE w:val="0"/>
              <w:autoSpaceDN w:val="0"/>
              <w:rPr>
                <w:rFonts w:ascii="Arial" w:hAnsi="Arial" w:cs="Arial"/>
                <w:szCs w:val="20"/>
              </w:rPr>
            </w:pPr>
            <w:r>
              <w:rPr>
                <w:rFonts w:ascii="Arial" w:hAnsi="Arial" w:cs="Arial"/>
                <w:szCs w:val="20"/>
              </w:rPr>
              <w:t>SD*5.3*679</w:t>
            </w:r>
          </w:p>
        </w:tc>
      </w:tr>
      <w:tr w:rsidR="000218BF" w:rsidTr="0027249D">
        <w:tc>
          <w:tcPr>
            <w:tcW w:w="1883" w:type="dxa"/>
            <w:vAlign w:val="center"/>
          </w:tcPr>
          <w:p w:rsidR="000218BF" w:rsidRPr="0027249D" w:rsidRDefault="00494F84" w:rsidP="00CE20F5">
            <w:pPr>
              <w:autoSpaceDE w:val="0"/>
              <w:autoSpaceDN w:val="0"/>
              <w:rPr>
                <w:rFonts w:ascii="Arial" w:hAnsi="Arial" w:cs="Arial"/>
                <w:szCs w:val="20"/>
              </w:rPr>
            </w:pPr>
            <w:r w:rsidRPr="00494F84">
              <w:rPr>
                <w:rFonts w:ascii="Arial" w:hAnsi="Arial" w:cs="Arial"/>
                <w:szCs w:val="20"/>
              </w:rPr>
              <w:t>I16857061FY18</w:t>
            </w:r>
          </w:p>
        </w:tc>
        <w:tc>
          <w:tcPr>
            <w:tcW w:w="6037" w:type="dxa"/>
          </w:tcPr>
          <w:p w:rsidR="000218BF" w:rsidRPr="0027249D" w:rsidRDefault="00494F84" w:rsidP="00CE20F5">
            <w:pPr>
              <w:autoSpaceDE w:val="0"/>
              <w:autoSpaceDN w:val="0"/>
              <w:rPr>
                <w:rFonts w:ascii="Arial" w:hAnsi="Arial" w:cs="Arial"/>
                <w:szCs w:val="20"/>
              </w:rPr>
            </w:pPr>
            <w:r w:rsidRPr="00494F84">
              <w:rPr>
                <w:rFonts w:ascii="Arial" w:hAnsi="Arial" w:cs="Arial"/>
                <w:szCs w:val="20"/>
              </w:rPr>
              <w:t>Consults are showing activities out of order in CPRS; VistA FM shows activities in correct chronological order</w:t>
            </w:r>
          </w:p>
        </w:tc>
        <w:tc>
          <w:tcPr>
            <w:tcW w:w="2070" w:type="dxa"/>
          </w:tcPr>
          <w:p w:rsidR="000218BF" w:rsidRDefault="00F4541A" w:rsidP="00CE20F5">
            <w:pPr>
              <w:autoSpaceDE w:val="0"/>
              <w:autoSpaceDN w:val="0"/>
              <w:rPr>
                <w:rFonts w:ascii="Arial" w:hAnsi="Arial" w:cs="Arial"/>
                <w:szCs w:val="20"/>
              </w:rPr>
            </w:pPr>
            <w:r>
              <w:rPr>
                <w:rFonts w:ascii="Arial" w:hAnsi="Arial" w:cs="Arial"/>
                <w:szCs w:val="20"/>
              </w:rPr>
              <w:t>SD*5.3*679</w:t>
            </w:r>
          </w:p>
          <w:p w:rsidR="00494F84" w:rsidRPr="0027249D" w:rsidRDefault="00494F84" w:rsidP="00CE20F5">
            <w:pPr>
              <w:autoSpaceDE w:val="0"/>
              <w:autoSpaceDN w:val="0"/>
              <w:rPr>
                <w:rFonts w:ascii="Arial" w:hAnsi="Arial" w:cs="Arial"/>
                <w:szCs w:val="20"/>
              </w:rPr>
            </w:pPr>
            <w:r>
              <w:rPr>
                <w:rFonts w:ascii="Arial" w:hAnsi="Arial" w:cs="Arial"/>
                <w:szCs w:val="20"/>
              </w:rPr>
              <w:t>GMRC*3.0*98</w:t>
            </w:r>
          </w:p>
        </w:tc>
      </w:tr>
      <w:tr w:rsidR="000218BF" w:rsidTr="0027249D">
        <w:tc>
          <w:tcPr>
            <w:tcW w:w="1883" w:type="dxa"/>
            <w:vAlign w:val="center"/>
          </w:tcPr>
          <w:p w:rsidR="000218BF" w:rsidRPr="0027249D" w:rsidRDefault="00B9775B" w:rsidP="00CE20F5">
            <w:pPr>
              <w:autoSpaceDE w:val="0"/>
              <w:autoSpaceDN w:val="0"/>
              <w:rPr>
                <w:rFonts w:ascii="Arial" w:hAnsi="Arial" w:cs="Arial"/>
                <w:szCs w:val="20"/>
              </w:rPr>
            </w:pPr>
            <w:r>
              <w:rPr>
                <w:rFonts w:ascii="Arial" w:hAnsi="Arial" w:cs="Arial"/>
                <w:szCs w:val="20"/>
              </w:rPr>
              <w:t>No Ticket</w:t>
            </w:r>
          </w:p>
        </w:tc>
        <w:tc>
          <w:tcPr>
            <w:tcW w:w="6037" w:type="dxa"/>
          </w:tcPr>
          <w:p w:rsidR="000218BF" w:rsidRPr="0027249D" w:rsidRDefault="00B9775B" w:rsidP="00CE20F5">
            <w:pPr>
              <w:autoSpaceDE w:val="0"/>
              <w:autoSpaceDN w:val="0"/>
              <w:rPr>
                <w:rFonts w:ascii="Arial" w:hAnsi="Arial" w:cs="Arial"/>
                <w:szCs w:val="20"/>
              </w:rPr>
            </w:pPr>
            <w:r>
              <w:rPr>
                <w:rFonts w:ascii="Arial" w:hAnsi="Arial" w:cs="Arial"/>
                <w:szCs w:val="20"/>
              </w:rPr>
              <w:t>The tooltip in the Request Management (RM) grid would say “1 to 1 of 0” when there were no requests to display. Now, this tooltip is no longer displayed when there are no requests.</w:t>
            </w:r>
          </w:p>
        </w:tc>
        <w:tc>
          <w:tcPr>
            <w:tcW w:w="2070" w:type="dxa"/>
          </w:tcPr>
          <w:p w:rsidR="000218BF" w:rsidRPr="0027249D" w:rsidRDefault="00F4541A" w:rsidP="008566A3">
            <w:pPr>
              <w:autoSpaceDE w:val="0"/>
              <w:autoSpaceDN w:val="0"/>
              <w:rPr>
                <w:rFonts w:ascii="Arial" w:hAnsi="Arial" w:cs="Arial"/>
                <w:szCs w:val="20"/>
              </w:rPr>
            </w:pPr>
            <w:del w:id="44" w:author="Department of Veterans Affairs" w:date="2018-05-08T14:32:00Z">
              <w:r w:rsidDel="008566A3">
                <w:rPr>
                  <w:rFonts w:ascii="Arial" w:hAnsi="Arial" w:cs="Arial"/>
                  <w:szCs w:val="20"/>
                </w:rPr>
                <w:delText>SD*5.3*679</w:delText>
              </w:r>
            </w:del>
            <w:ins w:id="45" w:author="Department of Veterans Affairs" w:date="2018-05-08T14:32:00Z">
              <w:r w:rsidR="008566A3">
                <w:rPr>
                  <w:rFonts w:ascii="Arial" w:hAnsi="Arial" w:cs="Arial"/>
                  <w:szCs w:val="20"/>
                </w:rPr>
                <w:t xml:space="preserve"> VS GUI 2.0.0.15</w:t>
              </w:r>
            </w:ins>
          </w:p>
        </w:tc>
      </w:tr>
      <w:tr w:rsidR="000218BF" w:rsidTr="0027249D">
        <w:tc>
          <w:tcPr>
            <w:tcW w:w="1883" w:type="dxa"/>
            <w:vAlign w:val="center"/>
          </w:tcPr>
          <w:p w:rsidR="000218BF" w:rsidRPr="0027249D" w:rsidRDefault="00494F84" w:rsidP="00CE20F5">
            <w:pPr>
              <w:autoSpaceDE w:val="0"/>
              <w:autoSpaceDN w:val="0"/>
              <w:rPr>
                <w:rFonts w:ascii="Arial" w:hAnsi="Arial" w:cs="Arial"/>
                <w:szCs w:val="20"/>
              </w:rPr>
            </w:pPr>
            <w:r w:rsidRPr="00494F84">
              <w:rPr>
                <w:rFonts w:ascii="Arial" w:hAnsi="Arial" w:cs="Arial"/>
                <w:szCs w:val="20"/>
              </w:rPr>
              <w:t>R15408067FY17</w:t>
            </w:r>
          </w:p>
        </w:tc>
        <w:tc>
          <w:tcPr>
            <w:tcW w:w="6037" w:type="dxa"/>
          </w:tcPr>
          <w:p w:rsidR="000218BF" w:rsidRPr="0027249D" w:rsidRDefault="00494F84" w:rsidP="00CE20F5">
            <w:pPr>
              <w:autoSpaceDE w:val="0"/>
              <w:autoSpaceDN w:val="0"/>
              <w:rPr>
                <w:rFonts w:ascii="Arial" w:hAnsi="Arial" w:cs="Arial"/>
                <w:szCs w:val="20"/>
              </w:rPr>
            </w:pPr>
            <w:r w:rsidRPr="00494F84">
              <w:rPr>
                <w:rFonts w:ascii="Arial" w:hAnsi="Arial" w:cs="Arial"/>
                <w:szCs w:val="20"/>
              </w:rPr>
              <w:t>Please send to NTL.APP.VistA.Scheduling5_3. When edit the special needs and preferences you can pick AM or PM and it will update the patients chart. But when you go back in to edit it again the default kicks it back to both. The days of the week and the written section stay but, the morning/afternoon reverts back to both. If the MSA doesn't notice and hits ok the patients chart will change their preferences to both which is miss information.</w:t>
            </w:r>
          </w:p>
        </w:tc>
        <w:tc>
          <w:tcPr>
            <w:tcW w:w="2070" w:type="dxa"/>
          </w:tcPr>
          <w:p w:rsidR="000218BF" w:rsidRPr="0027249D" w:rsidRDefault="00F4541A" w:rsidP="008566A3">
            <w:pPr>
              <w:autoSpaceDE w:val="0"/>
              <w:autoSpaceDN w:val="0"/>
              <w:rPr>
                <w:rFonts w:ascii="Arial" w:hAnsi="Arial" w:cs="Arial"/>
                <w:szCs w:val="20"/>
              </w:rPr>
            </w:pPr>
            <w:del w:id="46" w:author="Department of Veterans Affairs" w:date="2018-05-08T14:32:00Z">
              <w:r w:rsidDel="008566A3">
                <w:rPr>
                  <w:rFonts w:ascii="Arial" w:hAnsi="Arial" w:cs="Arial"/>
                  <w:szCs w:val="20"/>
                </w:rPr>
                <w:delText>SD*5.3*679</w:delText>
              </w:r>
            </w:del>
            <w:ins w:id="47" w:author="Department of Veterans Affairs" w:date="2018-05-08T14:32:00Z">
              <w:r w:rsidR="008566A3">
                <w:rPr>
                  <w:rFonts w:ascii="Arial" w:hAnsi="Arial" w:cs="Arial"/>
                  <w:szCs w:val="20"/>
                </w:rPr>
                <w:t xml:space="preserve"> VS GUI 2.0.0.15</w:t>
              </w:r>
            </w:ins>
          </w:p>
        </w:tc>
      </w:tr>
      <w:tr w:rsidR="000218BF" w:rsidTr="0027249D">
        <w:tc>
          <w:tcPr>
            <w:tcW w:w="1883" w:type="dxa"/>
            <w:vAlign w:val="center"/>
          </w:tcPr>
          <w:p w:rsidR="000218BF" w:rsidRPr="0027249D" w:rsidRDefault="00494F84" w:rsidP="00CE20F5">
            <w:pPr>
              <w:autoSpaceDE w:val="0"/>
              <w:autoSpaceDN w:val="0"/>
              <w:rPr>
                <w:rFonts w:ascii="Arial" w:hAnsi="Arial" w:cs="Arial"/>
                <w:szCs w:val="20"/>
              </w:rPr>
            </w:pPr>
            <w:r w:rsidRPr="00494F84">
              <w:rPr>
                <w:rFonts w:ascii="Arial" w:hAnsi="Arial" w:cs="Arial"/>
                <w:szCs w:val="20"/>
              </w:rPr>
              <w:t>R16256976FY17</w:t>
            </w:r>
          </w:p>
        </w:tc>
        <w:tc>
          <w:tcPr>
            <w:tcW w:w="6037" w:type="dxa"/>
          </w:tcPr>
          <w:p w:rsidR="000218BF" w:rsidRPr="0027249D" w:rsidRDefault="00494F84" w:rsidP="005D062E">
            <w:pPr>
              <w:autoSpaceDE w:val="0"/>
              <w:autoSpaceDN w:val="0"/>
              <w:rPr>
                <w:rFonts w:ascii="Arial" w:hAnsi="Arial" w:cs="Arial"/>
                <w:szCs w:val="20"/>
              </w:rPr>
            </w:pPr>
            <w:r w:rsidRPr="00494F84">
              <w:rPr>
                <w:rFonts w:ascii="Arial" w:hAnsi="Arial" w:cs="Arial"/>
                <w:szCs w:val="20"/>
              </w:rPr>
              <w:t xml:space="preserve">New Issue? - Error pop up indicating </w:t>
            </w:r>
            <w:r w:rsidR="005D062E">
              <w:rPr>
                <w:rFonts w:ascii="Arial" w:hAnsi="Arial" w:cs="Arial"/>
                <w:szCs w:val="20"/>
              </w:rPr>
              <w:t>county does not belong in state</w:t>
            </w:r>
          </w:p>
        </w:tc>
        <w:tc>
          <w:tcPr>
            <w:tcW w:w="2070" w:type="dxa"/>
          </w:tcPr>
          <w:p w:rsidR="000218BF" w:rsidRPr="0027249D" w:rsidRDefault="00F4541A" w:rsidP="00CE20F5">
            <w:pPr>
              <w:autoSpaceDE w:val="0"/>
              <w:autoSpaceDN w:val="0"/>
              <w:rPr>
                <w:rFonts w:ascii="Arial" w:hAnsi="Arial" w:cs="Arial"/>
                <w:szCs w:val="20"/>
              </w:rPr>
            </w:pPr>
            <w:r>
              <w:rPr>
                <w:rFonts w:ascii="Arial" w:hAnsi="Arial" w:cs="Arial"/>
                <w:szCs w:val="20"/>
              </w:rPr>
              <w:t>SD*5.3*679</w:t>
            </w:r>
          </w:p>
        </w:tc>
      </w:tr>
      <w:tr w:rsidR="000218BF" w:rsidTr="0027249D">
        <w:tc>
          <w:tcPr>
            <w:tcW w:w="1883" w:type="dxa"/>
            <w:vAlign w:val="bottom"/>
          </w:tcPr>
          <w:p w:rsidR="000218BF" w:rsidRPr="0027249D" w:rsidRDefault="009B1B1C" w:rsidP="00CE20F5">
            <w:pPr>
              <w:autoSpaceDE w:val="0"/>
              <w:autoSpaceDN w:val="0"/>
              <w:rPr>
                <w:rFonts w:ascii="Arial" w:hAnsi="Arial" w:cs="Arial"/>
                <w:szCs w:val="20"/>
              </w:rPr>
            </w:pPr>
            <w:r w:rsidRPr="00BA7EEF">
              <w:rPr>
                <w:rFonts w:ascii="Arial" w:hAnsi="Arial" w:cs="Arial"/>
                <w:szCs w:val="20"/>
              </w:rPr>
              <w:t>I15673411FY17</w:t>
            </w:r>
          </w:p>
        </w:tc>
        <w:tc>
          <w:tcPr>
            <w:tcW w:w="6037" w:type="dxa"/>
            <w:vAlign w:val="bottom"/>
          </w:tcPr>
          <w:p w:rsidR="000218BF" w:rsidRPr="0027249D" w:rsidRDefault="009B1B1C" w:rsidP="00CE20F5">
            <w:pPr>
              <w:autoSpaceDE w:val="0"/>
              <w:autoSpaceDN w:val="0"/>
              <w:rPr>
                <w:rFonts w:ascii="Arial" w:hAnsi="Arial" w:cs="Arial"/>
                <w:szCs w:val="20"/>
              </w:rPr>
            </w:pPr>
            <w:r w:rsidRPr="009B1B1C">
              <w:rPr>
                <w:rFonts w:ascii="Arial" w:hAnsi="Arial" w:cs="Arial"/>
                <w:szCs w:val="20"/>
              </w:rPr>
              <w:t>Is this GUI able to accommodate for schedules that start on the 10 minute or will the scheduler have to manually type in the time every time she schedules in this clinic?</w:t>
            </w:r>
          </w:p>
        </w:tc>
        <w:tc>
          <w:tcPr>
            <w:tcW w:w="2070" w:type="dxa"/>
          </w:tcPr>
          <w:p w:rsidR="000218BF" w:rsidRPr="0027249D" w:rsidRDefault="00F4541A" w:rsidP="008566A3">
            <w:pPr>
              <w:autoSpaceDE w:val="0"/>
              <w:autoSpaceDN w:val="0"/>
              <w:rPr>
                <w:rFonts w:ascii="Arial" w:hAnsi="Arial" w:cs="Arial"/>
                <w:szCs w:val="20"/>
              </w:rPr>
            </w:pPr>
            <w:del w:id="48" w:author="Department of Veterans Affairs" w:date="2018-05-08T14:32:00Z">
              <w:r w:rsidDel="008566A3">
                <w:rPr>
                  <w:rFonts w:ascii="Arial" w:hAnsi="Arial" w:cs="Arial"/>
                  <w:szCs w:val="20"/>
                </w:rPr>
                <w:delText>SD*5.</w:delText>
              </w:r>
            </w:del>
            <w:del w:id="49" w:author="Department of Veterans Affairs" w:date="2018-05-08T14:33:00Z">
              <w:r w:rsidDel="008566A3">
                <w:rPr>
                  <w:rFonts w:ascii="Arial" w:hAnsi="Arial" w:cs="Arial"/>
                  <w:szCs w:val="20"/>
                </w:rPr>
                <w:delText>3*679</w:delText>
              </w:r>
            </w:del>
            <w:ins w:id="50" w:author="Department of Veterans Affairs" w:date="2018-05-08T14:33:00Z">
              <w:r w:rsidR="008566A3">
                <w:rPr>
                  <w:rFonts w:ascii="Arial" w:hAnsi="Arial" w:cs="Arial"/>
                  <w:szCs w:val="20"/>
                </w:rPr>
                <w:t xml:space="preserve"> VS GUI 2.0.0.15</w:t>
              </w:r>
            </w:ins>
          </w:p>
        </w:tc>
      </w:tr>
      <w:tr w:rsidR="000218BF" w:rsidTr="0027249D">
        <w:tc>
          <w:tcPr>
            <w:tcW w:w="1883" w:type="dxa"/>
            <w:vAlign w:val="center"/>
          </w:tcPr>
          <w:p w:rsidR="000218BF" w:rsidRPr="0027249D" w:rsidRDefault="00BA7EEF" w:rsidP="00CE20F5">
            <w:pPr>
              <w:autoSpaceDE w:val="0"/>
              <w:autoSpaceDN w:val="0"/>
              <w:rPr>
                <w:rFonts w:ascii="Arial" w:hAnsi="Arial" w:cs="Arial"/>
                <w:szCs w:val="20"/>
              </w:rPr>
            </w:pPr>
            <w:r w:rsidRPr="00BA7EEF">
              <w:rPr>
                <w:rFonts w:ascii="Arial" w:hAnsi="Arial" w:cs="Arial"/>
                <w:szCs w:val="20"/>
              </w:rPr>
              <w:t>I16714975FY17</w:t>
            </w:r>
          </w:p>
        </w:tc>
        <w:tc>
          <w:tcPr>
            <w:tcW w:w="6037" w:type="dxa"/>
          </w:tcPr>
          <w:p w:rsidR="000218BF" w:rsidRPr="0027249D" w:rsidRDefault="00BA7EEF" w:rsidP="00CE20F5">
            <w:pPr>
              <w:autoSpaceDE w:val="0"/>
              <w:autoSpaceDN w:val="0"/>
              <w:rPr>
                <w:rFonts w:ascii="Arial" w:hAnsi="Arial" w:cs="Arial"/>
                <w:szCs w:val="20"/>
              </w:rPr>
            </w:pPr>
            <w:r w:rsidRPr="00BA7EEF">
              <w:rPr>
                <w:rFonts w:ascii="Arial" w:hAnsi="Arial" w:cs="Arial"/>
                <w:szCs w:val="20"/>
              </w:rPr>
              <w:t>VSE issue - Selected appointment is 1 y</w:t>
            </w:r>
            <w:r w:rsidR="00C03AB6">
              <w:rPr>
                <w:rFonts w:ascii="Arial" w:hAnsi="Arial" w:cs="Arial"/>
                <w:szCs w:val="20"/>
              </w:rPr>
              <w:t>ea</w:t>
            </w:r>
            <w:r w:rsidRPr="00BA7EEF">
              <w:rPr>
                <w:rFonts w:ascii="Arial" w:hAnsi="Arial" w:cs="Arial"/>
                <w:szCs w:val="20"/>
              </w:rPr>
              <w:t>r in future and not showing in VS</w:t>
            </w:r>
          </w:p>
        </w:tc>
        <w:tc>
          <w:tcPr>
            <w:tcW w:w="2070" w:type="dxa"/>
          </w:tcPr>
          <w:p w:rsidR="000218BF" w:rsidRPr="0027249D" w:rsidRDefault="00F4541A" w:rsidP="00CE20F5">
            <w:pPr>
              <w:autoSpaceDE w:val="0"/>
              <w:autoSpaceDN w:val="0"/>
              <w:rPr>
                <w:rFonts w:ascii="Arial" w:hAnsi="Arial" w:cs="Arial"/>
                <w:szCs w:val="20"/>
              </w:rPr>
            </w:pPr>
            <w:r>
              <w:rPr>
                <w:rFonts w:ascii="Arial" w:hAnsi="Arial" w:cs="Arial"/>
                <w:szCs w:val="20"/>
              </w:rPr>
              <w:t>SD*5.3*679</w:t>
            </w:r>
          </w:p>
        </w:tc>
      </w:tr>
      <w:tr w:rsidR="000218BF" w:rsidTr="0027249D">
        <w:tc>
          <w:tcPr>
            <w:tcW w:w="1883" w:type="dxa"/>
            <w:vAlign w:val="bottom"/>
          </w:tcPr>
          <w:p w:rsidR="000218BF" w:rsidRPr="0027249D" w:rsidRDefault="00894C16" w:rsidP="00CE20F5">
            <w:pPr>
              <w:autoSpaceDE w:val="0"/>
              <w:autoSpaceDN w:val="0"/>
              <w:rPr>
                <w:rFonts w:ascii="Arial" w:hAnsi="Arial" w:cs="Arial"/>
                <w:szCs w:val="20"/>
              </w:rPr>
            </w:pPr>
            <w:r w:rsidRPr="00894C16">
              <w:rPr>
                <w:rFonts w:ascii="Arial" w:hAnsi="Arial" w:cs="Arial"/>
                <w:szCs w:val="20"/>
              </w:rPr>
              <w:t>I16734058FY17</w:t>
            </w:r>
          </w:p>
        </w:tc>
        <w:tc>
          <w:tcPr>
            <w:tcW w:w="6037" w:type="dxa"/>
            <w:vAlign w:val="bottom"/>
          </w:tcPr>
          <w:p w:rsidR="000218BF" w:rsidRPr="0027249D" w:rsidRDefault="00C03AB6" w:rsidP="00CE20F5">
            <w:pPr>
              <w:autoSpaceDE w:val="0"/>
              <w:autoSpaceDN w:val="0"/>
              <w:rPr>
                <w:rFonts w:ascii="Arial" w:hAnsi="Arial" w:cs="Arial"/>
                <w:szCs w:val="20"/>
              </w:rPr>
            </w:pPr>
            <w:r>
              <w:rPr>
                <w:rFonts w:ascii="Arial" w:hAnsi="Arial" w:cs="Arial"/>
                <w:szCs w:val="20"/>
              </w:rPr>
              <w:t>Vista scheduler attempts to save user preferences in VS GUI as default preferences. However, every time she logs back in, the preferences have reverted and she must reset them again.</w:t>
            </w:r>
          </w:p>
        </w:tc>
        <w:tc>
          <w:tcPr>
            <w:tcW w:w="2070" w:type="dxa"/>
          </w:tcPr>
          <w:p w:rsidR="000218BF" w:rsidRPr="0027249D" w:rsidRDefault="00F4541A" w:rsidP="008566A3">
            <w:pPr>
              <w:autoSpaceDE w:val="0"/>
              <w:autoSpaceDN w:val="0"/>
              <w:rPr>
                <w:rFonts w:ascii="Arial" w:hAnsi="Arial" w:cs="Arial"/>
                <w:szCs w:val="20"/>
              </w:rPr>
            </w:pPr>
            <w:del w:id="51" w:author="Department of Veterans Affairs" w:date="2018-05-08T14:33:00Z">
              <w:r w:rsidDel="008566A3">
                <w:rPr>
                  <w:rFonts w:ascii="Arial" w:hAnsi="Arial" w:cs="Arial"/>
                  <w:szCs w:val="20"/>
                </w:rPr>
                <w:delText>SD*5.3*679</w:delText>
              </w:r>
            </w:del>
            <w:ins w:id="52" w:author="Department of Veterans Affairs" w:date="2018-05-08T14:33:00Z">
              <w:r w:rsidR="008566A3">
                <w:rPr>
                  <w:rFonts w:ascii="Arial" w:hAnsi="Arial" w:cs="Arial"/>
                  <w:szCs w:val="20"/>
                </w:rPr>
                <w:t xml:space="preserve"> VS GUI 2.0.0.15</w:t>
              </w:r>
            </w:ins>
          </w:p>
        </w:tc>
      </w:tr>
    </w:tbl>
    <w:p w:rsidR="005555E7" w:rsidRPr="001D6C82" w:rsidRDefault="005555E7" w:rsidP="00F717DC">
      <w:pPr>
        <w:rPr>
          <w:rFonts w:ascii="Arial" w:hAnsi="Arial" w:cs="Arial"/>
          <w:sz w:val="20"/>
          <w:szCs w:val="20"/>
        </w:rPr>
      </w:pPr>
    </w:p>
    <w:p w:rsidR="0027249D" w:rsidRDefault="0027249D" w:rsidP="00F717DC">
      <w:pPr>
        <w:rPr>
          <w:b/>
          <w:sz w:val="24"/>
        </w:rPr>
      </w:pPr>
    </w:p>
    <w:p w:rsidR="0027249D" w:rsidRPr="004514D1" w:rsidRDefault="0027249D" w:rsidP="00F717DC">
      <w:pPr>
        <w:rPr>
          <w:b/>
          <w:sz w:val="24"/>
        </w:rPr>
      </w:pPr>
    </w:p>
    <w:p w:rsidR="00410438" w:rsidRDefault="00410438" w:rsidP="00A82C68">
      <w:pPr>
        <w:pStyle w:val="Heading1"/>
        <w:rPr>
          <w:rFonts w:eastAsia="SimSun"/>
        </w:rPr>
      </w:pPr>
      <w:bookmarkStart w:id="53" w:name="_Toc473307267"/>
      <w:bookmarkStart w:id="54" w:name="_Toc448917533"/>
      <w:r>
        <w:rPr>
          <w:rFonts w:eastAsia="SimSun"/>
        </w:rPr>
        <w:t>User Documentation</w:t>
      </w:r>
      <w:bookmarkEnd w:id="53"/>
    </w:p>
    <w:p w:rsidR="00410438" w:rsidRDefault="00410438" w:rsidP="00410438"/>
    <w:p w:rsidR="00410438" w:rsidRDefault="00E67B77" w:rsidP="00410438">
      <w:pPr>
        <w:rPr>
          <w:sz w:val="24"/>
        </w:rPr>
      </w:pPr>
      <w:r w:rsidRPr="00E67B77">
        <w:rPr>
          <w:sz w:val="24"/>
        </w:rPr>
        <w:lastRenderedPageBreak/>
        <w:t>Documentation distributed with this project includes the following and may be retrieved from the VistA Documentation Library (VDL) on the Internet at the following link:</w:t>
      </w:r>
      <w:r>
        <w:rPr>
          <w:sz w:val="24"/>
        </w:rPr>
        <w:t xml:space="preserve"> </w:t>
      </w:r>
      <w:hyperlink r:id="rId16" w:history="1">
        <w:r w:rsidRPr="00E67B77">
          <w:rPr>
            <w:rStyle w:val="Hyperlink"/>
            <w:sz w:val="24"/>
          </w:rPr>
          <w:t>Scheduling</w:t>
        </w:r>
      </w:hyperlink>
      <w:r>
        <w:rPr>
          <w:sz w:val="24"/>
        </w:rPr>
        <w:t>.</w:t>
      </w:r>
    </w:p>
    <w:p w:rsidR="00E67B77" w:rsidRDefault="00E67B77" w:rsidP="00410438">
      <w:pPr>
        <w:rPr>
          <w:sz w:val="24"/>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4"/>
        <w:gridCol w:w="4814"/>
      </w:tblGrid>
      <w:tr w:rsidR="00E67B77" w:rsidRPr="0086668D" w:rsidTr="00CE20F5">
        <w:trPr>
          <w:tblHeader/>
        </w:trPr>
        <w:tc>
          <w:tcPr>
            <w:tcW w:w="5104" w:type="dxa"/>
            <w:shd w:val="pct15" w:color="auto" w:fill="auto"/>
          </w:tcPr>
          <w:p w:rsidR="00E67B77" w:rsidRPr="0027249D" w:rsidRDefault="00E67B77" w:rsidP="0027249D">
            <w:pPr>
              <w:pStyle w:val="TableHeading"/>
            </w:pPr>
            <w:r w:rsidRPr="0027249D">
              <w:rPr>
                <w:szCs w:val="20"/>
              </w:rPr>
              <w:t>File Names</w:t>
            </w:r>
            <w:r w:rsidRPr="0027249D">
              <w:rPr>
                <w:szCs w:val="20"/>
              </w:rPr>
              <w:tab/>
            </w:r>
          </w:p>
        </w:tc>
        <w:tc>
          <w:tcPr>
            <w:tcW w:w="4814" w:type="dxa"/>
            <w:shd w:val="pct15" w:color="auto" w:fill="auto"/>
          </w:tcPr>
          <w:p w:rsidR="00E67B77" w:rsidRPr="0027249D" w:rsidRDefault="00E67B77" w:rsidP="0027249D">
            <w:pPr>
              <w:pStyle w:val="TableHeading"/>
              <w:rPr>
                <w:szCs w:val="20"/>
              </w:rPr>
            </w:pPr>
            <w:r w:rsidRPr="0027249D">
              <w:rPr>
                <w:szCs w:val="20"/>
              </w:rPr>
              <w:t>Description</w:t>
            </w:r>
          </w:p>
        </w:tc>
      </w:tr>
      <w:tr w:rsidR="00E67B77" w:rsidRPr="0086668D" w:rsidTr="00CE20F5">
        <w:trPr>
          <w:trHeight w:val="548"/>
        </w:trPr>
        <w:tc>
          <w:tcPr>
            <w:tcW w:w="5104" w:type="dxa"/>
            <w:shd w:val="clear" w:color="auto" w:fill="auto"/>
          </w:tcPr>
          <w:p w:rsidR="00E67B77" w:rsidRPr="0027249D" w:rsidRDefault="002A7DEC" w:rsidP="0027249D">
            <w:pPr>
              <w:autoSpaceDE w:val="0"/>
              <w:autoSpaceDN w:val="0"/>
              <w:rPr>
                <w:rFonts w:ascii="Arial" w:hAnsi="Arial" w:cs="Arial"/>
                <w:szCs w:val="20"/>
              </w:rPr>
            </w:pPr>
            <w:r w:rsidRPr="0027249D">
              <w:rPr>
                <w:rFonts w:ascii="Arial" w:hAnsi="Arial" w:cs="Arial"/>
                <w:szCs w:val="20"/>
              </w:rPr>
              <w:t>VS_GUI_UG.PDF</w:t>
            </w:r>
          </w:p>
        </w:tc>
        <w:tc>
          <w:tcPr>
            <w:tcW w:w="4814" w:type="dxa"/>
            <w:shd w:val="clear" w:color="auto" w:fill="auto"/>
          </w:tcPr>
          <w:p w:rsidR="00E67B77" w:rsidRPr="0027249D" w:rsidRDefault="002A7DEC" w:rsidP="0027249D">
            <w:pPr>
              <w:autoSpaceDE w:val="0"/>
              <w:autoSpaceDN w:val="0"/>
              <w:adjustRightInd w:val="0"/>
              <w:ind w:right="-750"/>
              <w:rPr>
                <w:rFonts w:ascii="Arial" w:hAnsi="Arial" w:cs="Arial"/>
                <w:szCs w:val="20"/>
              </w:rPr>
            </w:pPr>
            <w:r w:rsidRPr="0027249D">
              <w:rPr>
                <w:rFonts w:ascii="Arial" w:hAnsi="Arial" w:cs="Arial"/>
                <w:szCs w:val="20"/>
              </w:rPr>
              <w:t>VS GUI User Guide</w:t>
            </w:r>
          </w:p>
        </w:tc>
      </w:tr>
      <w:tr w:rsidR="00E67B77" w:rsidRPr="0086668D" w:rsidTr="00CE20F5">
        <w:tc>
          <w:tcPr>
            <w:tcW w:w="5104" w:type="dxa"/>
            <w:shd w:val="clear" w:color="auto" w:fill="auto"/>
          </w:tcPr>
          <w:p w:rsidR="00E67B77" w:rsidRPr="0027249D" w:rsidRDefault="002A7DEC" w:rsidP="0027249D">
            <w:pPr>
              <w:autoSpaceDE w:val="0"/>
              <w:autoSpaceDN w:val="0"/>
              <w:rPr>
                <w:rFonts w:ascii="Arial" w:hAnsi="Arial" w:cs="Arial"/>
                <w:szCs w:val="20"/>
              </w:rPr>
            </w:pPr>
            <w:r w:rsidRPr="0027249D">
              <w:rPr>
                <w:rFonts w:ascii="Arial" w:hAnsi="Arial" w:cs="Arial"/>
                <w:szCs w:val="20"/>
              </w:rPr>
              <w:t>GUI_TM.PDF</w:t>
            </w:r>
          </w:p>
        </w:tc>
        <w:tc>
          <w:tcPr>
            <w:tcW w:w="4814" w:type="dxa"/>
            <w:shd w:val="clear" w:color="auto" w:fill="auto"/>
          </w:tcPr>
          <w:p w:rsidR="00E67B77" w:rsidRPr="0027249D" w:rsidRDefault="002A7DEC" w:rsidP="0027249D">
            <w:pPr>
              <w:autoSpaceDE w:val="0"/>
              <w:autoSpaceDN w:val="0"/>
              <w:adjustRightInd w:val="0"/>
              <w:ind w:right="-750"/>
              <w:rPr>
                <w:rFonts w:ascii="Arial" w:hAnsi="Arial" w:cs="Arial"/>
                <w:szCs w:val="20"/>
              </w:rPr>
            </w:pPr>
            <w:r w:rsidRPr="0027249D">
              <w:rPr>
                <w:rFonts w:ascii="Arial" w:hAnsi="Arial" w:cs="Arial"/>
                <w:szCs w:val="20"/>
              </w:rPr>
              <w:t>VS GUI Technical Manual</w:t>
            </w:r>
          </w:p>
        </w:tc>
      </w:tr>
      <w:tr w:rsidR="00E67B77" w:rsidRPr="0086668D" w:rsidTr="00CE20F5">
        <w:tc>
          <w:tcPr>
            <w:tcW w:w="5104" w:type="dxa"/>
            <w:shd w:val="clear" w:color="auto" w:fill="auto"/>
          </w:tcPr>
          <w:p w:rsidR="00E67B77" w:rsidRPr="0027249D" w:rsidRDefault="002A7DEC" w:rsidP="0027249D">
            <w:pPr>
              <w:autoSpaceDE w:val="0"/>
              <w:autoSpaceDN w:val="0"/>
              <w:rPr>
                <w:rFonts w:ascii="Arial" w:hAnsi="Arial" w:cs="Arial"/>
                <w:szCs w:val="20"/>
              </w:rPr>
            </w:pPr>
            <w:r w:rsidRPr="0027249D">
              <w:rPr>
                <w:rFonts w:ascii="Arial" w:hAnsi="Arial" w:cs="Arial"/>
                <w:szCs w:val="20"/>
              </w:rPr>
              <w:t>VSE_VS_GUI_IG_v10.PDF</w:t>
            </w:r>
          </w:p>
        </w:tc>
        <w:tc>
          <w:tcPr>
            <w:tcW w:w="4814" w:type="dxa"/>
            <w:shd w:val="clear" w:color="auto" w:fill="auto"/>
          </w:tcPr>
          <w:p w:rsidR="00E67B77" w:rsidRPr="0027249D" w:rsidRDefault="00337895" w:rsidP="0027249D">
            <w:pPr>
              <w:autoSpaceDE w:val="0"/>
              <w:autoSpaceDN w:val="0"/>
              <w:adjustRightInd w:val="0"/>
              <w:ind w:right="-750"/>
              <w:rPr>
                <w:rFonts w:ascii="Arial" w:hAnsi="Arial" w:cs="Arial"/>
                <w:szCs w:val="20"/>
              </w:rPr>
            </w:pPr>
            <w:r w:rsidRPr="0027249D">
              <w:rPr>
                <w:rFonts w:ascii="Arial" w:hAnsi="Arial" w:cs="Arial"/>
                <w:szCs w:val="20"/>
              </w:rPr>
              <w:t>VS GUI Installation Guide</w:t>
            </w:r>
          </w:p>
        </w:tc>
      </w:tr>
      <w:tr w:rsidR="00E67B77" w:rsidRPr="0086668D" w:rsidTr="00CE20F5">
        <w:tc>
          <w:tcPr>
            <w:tcW w:w="5104" w:type="dxa"/>
            <w:shd w:val="clear" w:color="auto" w:fill="auto"/>
          </w:tcPr>
          <w:p w:rsidR="00E67B77" w:rsidRPr="0027249D" w:rsidRDefault="002A7DEC" w:rsidP="0027249D">
            <w:pPr>
              <w:autoSpaceDE w:val="0"/>
              <w:autoSpaceDN w:val="0"/>
              <w:rPr>
                <w:rFonts w:ascii="Arial" w:hAnsi="Arial" w:cs="Arial"/>
                <w:szCs w:val="20"/>
              </w:rPr>
            </w:pPr>
            <w:r w:rsidRPr="0027249D">
              <w:rPr>
                <w:rFonts w:ascii="Arial" w:hAnsi="Arial" w:cs="Arial"/>
                <w:szCs w:val="20"/>
              </w:rPr>
              <w:t>VSE_</w:t>
            </w:r>
            <w:r w:rsidR="00F4541A">
              <w:rPr>
                <w:rFonts w:ascii="Arial" w:hAnsi="Arial" w:cs="Arial"/>
                <w:szCs w:val="20"/>
              </w:rPr>
              <w:t>1_5_</w:t>
            </w:r>
            <w:r w:rsidRPr="0027249D">
              <w:rPr>
                <w:rFonts w:ascii="Arial" w:hAnsi="Arial" w:cs="Arial"/>
                <w:szCs w:val="20"/>
              </w:rPr>
              <w:t>Release_Notes</w:t>
            </w:r>
            <w:r w:rsidR="004175F1" w:rsidRPr="0027249D">
              <w:rPr>
                <w:rFonts w:ascii="Arial" w:hAnsi="Arial" w:cs="Arial"/>
                <w:szCs w:val="20"/>
              </w:rPr>
              <w:t>.PDF</w:t>
            </w:r>
          </w:p>
        </w:tc>
        <w:tc>
          <w:tcPr>
            <w:tcW w:w="4814" w:type="dxa"/>
            <w:shd w:val="clear" w:color="auto" w:fill="auto"/>
          </w:tcPr>
          <w:p w:rsidR="00E67B77" w:rsidRPr="0027249D" w:rsidRDefault="00337895" w:rsidP="00F4541A">
            <w:pPr>
              <w:autoSpaceDE w:val="0"/>
              <w:autoSpaceDN w:val="0"/>
              <w:adjustRightInd w:val="0"/>
              <w:ind w:right="-750"/>
              <w:rPr>
                <w:rFonts w:ascii="Arial" w:hAnsi="Arial" w:cs="Arial"/>
                <w:szCs w:val="20"/>
              </w:rPr>
            </w:pPr>
            <w:r w:rsidRPr="0027249D">
              <w:rPr>
                <w:rFonts w:ascii="Arial" w:hAnsi="Arial" w:cs="Arial"/>
                <w:szCs w:val="20"/>
              </w:rPr>
              <w:t>VSE Release 1.</w:t>
            </w:r>
            <w:r w:rsidR="00F4541A">
              <w:rPr>
                <w:rFonts w:ascii="Arial" w:hAnsi="Arial" w:cs="Arial"/>
                <w:szCs w:val="20"/>
              </w:rPr>
              <w:t>5</w:t>
            </w:r>
            <w:r w:rsidRPr="0027249D">
              <w:rPr>
                <w:rFonts w:ascii="Arial" w:hAnsi="Arial" w:cs="Arial"/>
                <w:szCs w:val="20"/>
              </w:rPr>
              <w:t xml:space="preserve"> Release Notes</w:t>
            </w:r>
          </w:p>
        </w:tc>
      </w:tr>
    </w:tbl>
    <w:p w:rsidR="00E67B77" w:rsidRPr="00E67B77" w:rsidRDefault="00E67B77" w:rsidP="00410438">
      <w:pPr>
        <w:rPr>
          <w:sz w:val="24"/>
        </w:rPr>
      </w:pPr>
    </w:p>
    <w:p w:rsidR="005D11C9" w:rsidRPr="00A82C68" w:rsidRDefault="005D11C9" w:rsidP="00A82C68">
      <w:pPr>
        <w:pStyle w:val="Heading1"/>
        <w:rPr>
          <w:rFonts w:eastAsia="SimSun"/>
        </w:rPr>
      </w:pPr>
      <w:bookmarkStart w:id="55" w:name="_Toc473307268"/>
      <w:r>
        <w:t>Known Issues</w:t>
      </w:r>
      <w:bookmarkEnd w:id="54"/>
      <w:bookmarkEnd w:id="55"/>
    </w:p>
    <w:p w:rsidR="00F94F06" w:rsidRDefault="00A82C68" w:rsidP="00F454FA">
      <w:pPr>
        <w:pStyle w:val="BodyText"/>
      </w:pPr>
      <w:r w:rsidRPr="00A82C68">
        <w:t xml:space="preserve">All known issues for this release are documented by </w:t>
      </w:r>
      <w:commentRangeStart w:id="56"/>
      <w:del w:id="57" w:author="Department of Veterans Affairs" w:date="2018-05-08T14:33:00Z">
        <w:r w:rsidRPr="00A82C68" w:rsidDel="008566A3">
          <w:delText xml:space="preserve">CA </w:delText>
        </w:r>
        <w:r w:rsidR="005D062E" w:rsidDel="008566A3">
          <w:delText>Service Desk Manager (</w:delText>
        </w:r>
        <w:r w:rsidRPr="00A82C68" w:rsidDel="008566A3">
          <w:delText>SDM</w:delText>
        </w:r>
        <w:r w:rsidR="005D062E" w:rsidDel="008566A3">
          <w:delText>)</w:delText>
        </w:r>
      </w:del>
      <w:proofErr w:type="spellStart"/>
      <w:ins w:id="58" w:author="Department of Veterans Affairs" w:date="2018-05-08T14:33:00Z">
        <w:r w:rsidR="008566A3">
          <w:t>ServiceNow</w:t>
        </w:r>
      </w:ins>
      <w:proofErr w:type="spellEnd"/>
      <w:r w:rsidRPr="00A82C68">
        <w:t xml:space="preserve"> </w:t>
      </w:r>
      <w:commentRangeEnd w:id="56"/>
      <w:r w:rsidR="00764C3C">
        <w:rPr>
          <w:rStyle w:val="CommentReference"/>
        </w:rPr>
        <w:commentReference w:id="56"/>
      </w:r>
      <w:r w:rsidRPr="00A82C68">
        <w:t>tickets as part of the ongoing Po</w:t>
      </w:r>
      <w:r w:rsidR="004514D1">
        <w:t>st Warranty Sustainment effort.</w:t>
      </w:r>
      <w:r w:rsidRPr="00A82C68">
        <w:t xml:space="preserve"> </w:t>
      </w:r>
      <w:r w:rsidR="00AA2A57">
        <w:t>Known issues are documented as O</w:t>
      </w:r>
      <w:r w:rsidRPr="00A82C68">
        <w:t xml:space="preserve">pen items on the latest </w:t>
      </w:r>
      <w:r w:rsidR="00C4216B">
        <w:t>ticket list</w:t>
      </w:r>
      <w:r>
        <w:t xml:space="preserve"> </w:t>
      </w:r>
      <w:hyperlink r:id="rId17" w:history="1">
        <w:r w:rsidRPr="00A82C68">
          <w:rPr>
            <w:rStyle w:val="Hyperlink"/>
          </w:rPr>
          <w:t>here</w:t>
        </w:r>
      </w:hyperlink>
      <w:r w:rsidRPr="00A82C68">
        <w:t>.</w:t>
      </w:r>
    </w:p>
    <w:sectPr w:rsidR="00F94F06" w:rsidSect="003873AD">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Department of Veterans Affairs" w:date="2018-04-19T14:35:00Z" w:initials="DoVA">
    <w:p w:rsidR="000819D6" w:rsidRDefault="000819D6">
      <w:pPr>
        <w:pStyle w:val="CommentText"/>
      </w:pPr>
      <w:r>
        <w:rPr>
          <w:rStyle w:val="CommentReference"/>
        </w:rPr>
        <w:annotationRef/>
      </w:r>
      <w:r>
        <w:t>Please go through the list of enhancements and defects and for those tickets, defects, or enhancements that are related to the GUI, remove patch 679 and replace with VS GUI 2.0.0.15</w:t>
      </w:r>
    </w:p>
  </w:comment>
  <w:comment w:id="56" w:author="Department of Veterans Affairs" w:date="2018-04-19T14:29:00Z" w:initials="DoVA">
    <w:p w:rsidR="00764C3C" w:rsidRDefault="00764C3C">
      <w:pPr>
        <w:pStyle w:val="CommentText"/>
      </w:pPr>
      <w:r>
        <w:rPr>
          <w:rStyle w:val="CommentReference"/>
        </w:rPr>
        <w:annotationRef/>
      </w:r>
      <w:r>
        <w:t xml:space="preserve">Change this to </w:t>
      </w:r>
      <w:proofErr w:type="spellStart"/>
      <w:r>
        <w:t>ServiceNow</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870" w:rsidRDefault="002C1870" w:rsidP="002E1321">
      <w:r>
        <w:separator/>
      </w:r>
    </w:p>
  </w:endnote>
  <w:endnote w:type="continuationSeparator" w:id="0">
    <w:p w:rsidR="002C1870" w:rsidRDefault="002C1870" w:rsidP="002E1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0F5" w:rsidRDefault="00CE20F5" w:rsidP="00CE20F5">
    <w:pPr>
      <w:pStyle w:val="Footer"/>
      <w:rPr>
        <w:rStyle w:val="PageNumber"/>
      </w:rPr>
    </w:pPr>
    <w:proofErr w:type="spellStart"/>
    <w:r>
      <w:t>VistA</w:t>
    </w:r>
    <w:proofErr w:type="spellEnd"/>
    <w:r>
      <w:t xml:space="preserve"> Scheduling Enhancements (VSE)</w:t>
    </w:r>
    <w:r>
      <w:tab/>
    </w:r>
    <w:r>
      <w:rPr>
        <w:rStyle w:val="PageNumber"/>
      </w:rPr>
      <w:fldChar w:fldCharType="begin"/>
    </w:r>
    <w:r>
      <w:rPr>
        <w:rStyle w:val="PageNumber"/>
      </w:rPr>
      <w:instrText xml:space="preserve"> PAGE </w:instrText>
    </w:r>
    <w:r>
      <w:rPr>
        <w:rStyle w:val="PageNumber"/>
      </w:rPr>
      <w:fldChar w:fldCharType="separate"/>
    </w:r>
    <w:r w:rsidR="00FC2C74">
      <w:rPr>
        <w:rStyle w:val="PageNumber"/>
        <w:noProof/>
      </w:rPr>
      <w:t>ii</w:t>
    </w:r>
    <w:r>
      <w:rPr>
        <w:rStyle w:val="PageNumber"/>
      </w:rPr>
      <w:fldChar w:fldCharType="end"/>
    </w:r>
    <w:r>
      <w:rPr>
        <w:rStyle w:val="PageNumber"/>
      </w:rPr>
      <w:tab/>
    </w:r>
    <w:del w:id="3" w:author="Department of Veterans Affairs" w:date="2018-05-08T15:48:00Z">
      <w:r w:rsidDel="00FC2C74">
        <w:rPr>
          <w:rStyle w:val="PageNumber"/>
        </w:rPr>
        <w:delText>January</w:delText>
      </w:r>
    </w:del>
    <w:ins w:id="4" w:author="Department of Veterans Affairs" w:date="2018-05-08T15:48:00Z">
      <w:r w:rsidR="00FC2C74">
        <w:rPr>
          <w:rStyle w:val="PageNumber"/>
        </w:rPr>
        <w:t>May</w:t>
      </w:r>
    </w:ins>
    <w:r>
      <w:rPr>
        <w:rStyle w:val="PageNumber"/>
      </w:rPr>
      <w:t xml:space="preserve"> 201</w:t>
    </w:r>
    <w:r w:rsidR="00F4541A">
      <w:rPr>
        <w:rStyle w:val="PageNumber"/>
      </w:rPr>
      <w:t>8</w:t>
    </w:r>
  </w:p>
  <w:p w:rsidR="00CE20F5" w:rsidRDefault="00CE20F5" w:rsidP="00CE20F5">
    <w:pPr>
      <w:pStyle w:val="Footer"/>
    </w:pPr>
    <w:r>
      <w:t>Release Notes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870" w:rsidRDefault="002C1870" w:rsidP="002E1321">
      <w:r>
        <w:separator/>
      </w:r>
    </w:p>
  </w:footnote>
  <w:footnote w:type="continuationSeparator" w:id="0">
    <w:p w:rsidR="002C1870" w:rsidRDefault="002C1870" w:rsidP="002E13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209AA"/>
    <w:multiLevelType w:val="hybridMultilevel"/>
    <w:tmpl w:val="A9E2AEFE"/>
    <w:lvl w:ilvl="0" w:tplc="04090001">
      <w:start w:val="1"/>
      <w:numFmt w:val="bullet"/>
      <w:lvlText w:val=""/>
      <w:lvlJc w:val="left"/>
      <w:pPr>
        <w:tabs>
          <w:tab w:val="num" w:pos="720"/>
        </w:tabs>
        <w:ind w:left="720" w:hanging="360"/>
      </w:pPr>
      <w:rPr>
        <w:rFonts w:ascii="Symbol" w:hAnsi="Symbol" w:hint="default"/>
      </w:rPr>
    </w:lvl>
    <w:lvl w:ilvl="1" w:tplc="D8E8EEA4" w:tentative="1">
      <w:start w:val="1"/>
      <w:numFmt w:val="bullet"/>
      <w:lvlText w:val="•"/>
      <w:lvlJc w:val="left"/>
      <w:pPr>
        <w:tabs>
          <w:tab w:val="num" w:pos="1440"/>
        </w:tabs>
        <w:ind w:left="1440" w:hanging="360"/>
      </w:pPr>
      <w:rPr>
        <w:rFonts w:ascii="Arial" w:hAnsi="Arial" w:hint="default"/>
      </w:rPr>
    </w:lvl>
    <w:lvl w:ilvl="2" w:tplc="885E0C4C" w:tentative="1">
      <w:start w:val="1"/>
      <w:numFmt w:val="bullet"/>
      <w:lvlText w:val="•"/>
      <w:lvlJc w:val="left"/>
      <w:pPr>
        <w:tabs>
          <w:tab w:val="num" w:pos="2160"/>
        </w:tabs>
        <w:ind w:left="2160" w:hanging="360"/>
      </w:pPr>
      <w:rPr>
        <w:rFonts w:ascii="Arial" w:hAnsi="Arial" w:hint="default"/>
      </w:rPr>
    </w:lvl>
    <w:lvl w:ilvl="3" w:tplc="4048642A" w:tentative="1">
      <w:start w:val="1"/>
      <w:numFmt w:val="bullet"/>
      <w:lvlText w:val="•"/>
      <w:lvlJc w:val="left"/>
      <w:pPr>
        <w:tabs>
          <w:tab w:val="num" w:pos="2880"/>
        </w:tabs>
        <w:ind w:left="2880" w:hanging="360"/>
      </w:pPr>
      <w:rPr>
        <w:rFonts w:ascii="Arial" w:hAnsi="Arial" w:hint="default"/>
      </w:rPr>
    </w:lvl>
    <w:lvl w:ilvl="4" w:tplc="39749518" w:tentative="1">
      <w:start w:val="1"/>
      <w:numFmt w:val="bullet"/>
      <w:lvlText w:val="•"/>
      <w:lvlJc w:val="left"/>
      <w:pPr>
        <w:tabs>
          <w:tab w:val="num" w:pos="3600"/>
        </w:tabs>
        <w:ind w:left="3600" w:hanging="360"/>
      </w:pPr>
      <w:rPr>
        <w:rFonts w:ascii="Arial" w:hAnsi="Arial" w:hint="default"/>
      </w:rPr>
    </w:lvl>
    <w:lvl w:ilvl="5" w:tplc="5CB64314" w:tentative="1">
      <w:start w:val="1"/>
      <w:numFmt w:val="bullet"/>
      <w:lvlText w:val="•"/>
      <w:lvlJc w:val="left"/>
      <w:pPr>
        <w:tabs>
          <w:tab w:val="num" w:pos="4320"/>
        </w:tabs>
        <w:ind w:left="4320" w:hanging="360"/>
      </w:pPr>
      <w:rPr>
        <w:rFonts w:ascii="Arial" w:hAnsi="Arial" w:hint="default"/>
      </w:rPr>
    </w:lvl>
    <w:lvl w:ilvl="6" w:tplc="A12A76C2" w:tentative="1">
      <w:start w:val="1"/>
      <w:numFmt w:val="bullet"/>
      <w:lvlText w:val="•"/>
      <w:lvlJc w:val="left"/>
      <w:pPr>
        <w:tabs>
          <w:tab w:val="num" w:pos="5040"/>
        </w:tabs>
        <w:ind w:left="5040" w:hanging="360"/>
      </w:pPr>
      <w:rPr>
        <w:rFonts w:ascii="Arial" w:hAnsi="Arial" w:hint="default"/>
      </w:rPr>
    </w:lvl>
    <w:lvl w:ilvl="7" w:tplc="5ABC4466" w:tentative="1">
      <w:start w:val="1"/>
      <w:numFmt w:val="bullet"/>
      <w:lvlText w:val="•"/>
      <w:lvlJc w:val="left"/>
      <w:pPr>
        <w:tabs>
          <w:tab w:val="num" w:pos="5760"/>
        </w:tabs>
        <w:ind w:left="5760" w:hanging="360"/>
      </w:pPr>
      <w:rPr>
        <w:rFonts w:ascii="Arial" w:hAnsi="Arial" w:hint="default"/>
      </w:rPr>
    </w:lvl>
    <w:lvl w:ilvl="8" w:tplc="7938CAA0" w:tentative="1">
      <w:start w:val="1"/>
      <w:numFmt w:val="bullet"/>
      <w:lvlText w:val="•"/>
      <w:lvlJc w:val="left"/>
      <w:pPr>
        <w:tabs>
          <w:tab w:val="num" w:pos="6480"/>
        </w:tabs>
        <w:ind w:left="6480" w:hanging="360"/>
      </w:pPr>
      <w:rPr>
        <w:rFonts w:ascii="Arial" w:hAnsi="Arial" w:hint="default"/>
      </w:rPr>
    </w:lvl>
  </w:abstractNum>
  <w:abstractNum w:abstractNumId="1">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E5B767C"/>
    <w:multiLevelType w:val="multilevel"/>
    <w:tmpl w:val="A086C5A6"/>
    <w:lvl w:ilvl="0">
      <w:start w:val="9"/>
      <w:numFmt w:val="decimal"/>
      <w:pStyle w:val="Erin4"/>
      <w:lvlText w:val="%1.1.1.1."/>
      <w:lvlJc w:val="right"/>
      <w:pPr>
        <w:ind w:left="2124" w:hanging="360"/>
      </w:pPr>
      <w:rPr>
        <w:rFonts w:hint="default"/>
      </w:rPr>
    </w:lvl>
    <w:lvl w:ilvl="1">
      <w:start w:val="1"/>
      <w:numFmt w:val="lowerLetter"/>
      <w:lvlText w:val="%2."/>
      <w:lvlJc w:val="left"/>
      <w:pPr>
        <w:ind w:left="2844" w:hanging="360"/>
      </w:pPr>
      <w:rPr>
        <w:rFonts w:hint="default"/>
      </w:rPr>
    </w:lvl>
    <w:lvl w:ilvl="2">
      <w:start w:val="1"/>
      <w:numFmt w:val="lowerRoman"/>
      <w:lvlText w:val="%3."/>
      <w:lvlJc w:val="right"/>
      <w:pPr>
        <w:ind w:left="3564" w:hanging="180"/>
      </w:pPr>
      <w:rPr>
        <w:rFonts w:hint="default"/>
      </w:rPr>
    </w:lvl>
    <w:lvl w:ilvl="3">
      <w:start w:val="1"/>
      <w:numFmt w:val="decimal"/>
      <w:lvlText w:val="%2%4."/>
      <w:lvlJc w:val="left"/>
      <w:pPr>
        <w:ind w:left="4284" w:hanging="360"/>
      </w:pPr>
      <w:rPr>
        <w:rFonts w:hint="default"/>
      </w:rPr>
    </w:lvl>
    <w:lvl w:ilvl="4">
      <w:start w:val="1"/>
      <w:numFmt w:val="lowerLetter"/>
      <w:lvlText w:val="%5."/>
      <w:lvlJc w:val="left"/>
      <w:pPr>
        <w:ind w:left="5004" w:hanging="360"/>
      </w:pPr>
      <w:rPr>
        <w:rFonts w:hint="default"/>
      </w:rPr>
    </w:lvl>
    <w:lvl w:ilvl="5">
      <w:start w:val="1"/>
      <w:numFmt w:val="lowerRoman"/>
      <w:lvlText w:val="%6."/>
      <w:lvlJc w:val="right"/>
      <w:pPr>
        <w:ind w:left="5724" w:hanging="180"/>
      </w:pPr>
      <w:rPr>
        <w:rFonts w:hint="default"/>
      </w:rPr>
    </w:lvl>
    <w:lvl w:ilvl="6">
      <w:start w:val="1"/>
      <w:numFmt w:val="decimal"/>
      <w:lvlText w:val="%7."/>
      <w:lvlJc w:val="left"/>
      <w:pPr>
        <w:ind w:left="6444" w:hanging="360"/>
      </w:pPr>
      <w:rPr>
        <w:rFonts w:hint="default"/>
      </w:rPr>
    </w:lvl>
    <w:lvl w:ilvl="7">
      <w:start w:val="1"/>
      <w:numFmt w:val="lowerLetter"/>
      <w:lvlText w:val="%8."/>
      <w:lvlJc w:val="left"/>
      <w:pPr>
        <w:ind w:left="7164" w:hanging="360"/>
      </w:pPr>
      <w:rPr>
        <w:rFonts w:hint="default"/>
      </w:rPr>
    </w:lvl>
    <w:lvl w:ilvl="8">
      <w:start w:val="1"/>
      <w:numFmt w:val="lowerRoman"/>
      <w:lvlText w:val="%9."/>
      <w:lvlJc w:val="right"/>
      <w:pPr>
        <w:ind w:left="7884" w:hanging="180"/>
      </w:pPr>
      <w:rPr>
        <w:rFonts w:hint="default"/>
      </w:rPr>
    </w:lvl>
  </w:abstractNum>
  <w:abstractNum w:abstractNumId="3">
    <w:nsid w:val="0F62625C"/>
    <w:multiLevelType w:val="multilevel"/>
    <w:tmpl w:val="4874FF28"/>
    <w:lvl w:ilvl="0">
      <w:start w:val="1"/>
      <w:numFmt w:val="decimal"/>
      <w:lvlText w:val="%1."/>
      <w:lvlJc w:val="left"/>
      <w:pPr>
        <w:tabs>
          <w:tab w:val="num" w:pos="720"/>
        </w:tabs>
        <w:ind w:left="720" w:hanging="360"/>
      </w:pPr>
      <w:rPr>
        <w:rFonts w:hint="default"/>
      </w:rPr>
    </w:lvl>
    <w:lvl w:ilvl="1">
      <w:start w:val="1"/>
      <w:numFmt w:val="decimal"/>
      <w:pStyle w:val="BodyBullet1"/>
      <w:lvlText w:val="%1.%2."/>
      <w:lvlJc w:val="left"/>
      <w:pPr>
        <w:tabs>
          <w:tab w:val="num" w:pos="792"/>
        </w:tabs>
        <w:ind w:left="792" w:hanging="432"/>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170"/>
        </w:tabs>
        <w:ind w:left="954" w:hanging="504"/>
      </w:pPr>
      <w:rPr>
        <w:rFonts w:hint="default"/>
        <w:b/>
        <w:bCs w:val="0"/>
        <w:i w:val="0"/>
        <w:iCs w:val="0"/>
        <w:caps w:val="0"/>
        <w:smallCaps w:val="0"/>
        <w:strike w:val="0"/>
        <w:dstrike w:val="0"/>
        <w:noProof w:val="0"/>
        <w:vanish w:val="0"/>
        <w:spacing w:val="0"/>
        <w:kern w:val="0"/>
        <w:position w:val="0"/>
        <w:u w:val="none"/>
        <w:effect w:val="none"/>
        <w:vertAlign w:val="baseline"/>
        <w:em w:val="none"/>
        <w:specVanish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187C0A2F"/>
    <w:multiLevelType w:val="multilevel"/>
    <w:tmpl w:val="CA5010D0"/>
    <w:lvl w:ilvl="0">
      <w:start w:val="1"/>
      <w:numFmt w:val="decimal"/>
      <w:lvlText w:val="%1"/>
      <w:lvlJc w:val="left"/>
      <w:pPr>
        <w:ind w:left="450" w:hanging="450"/>
      </w:pPr>
      <w:rPr>
        <w:rFonts w:hint="default"/>
      </w:rPr>
    </w:lvl>
    <w:lvl w:ilvl="1">
      <w:start w:val="1"/>
      <w:numFmt w:val="decimal"/>
      <w:pStyle w:val="Appendix11"/>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6">
    <w:nsid w:val="1E5C6ECC"/>
    <w:multiLevelType w:val="hybridMultilevel"/>
    <w:tmpl w:val="55DC55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592D8F"/>
    <w:multiLevelType w:val="hybridMultilevel"/>
    <w:tmpl w:val="7B6C6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7F309D"/>
    <w:multiLevelType w:val="hybridMultilevel"/>
    <w:tmpl w:val="8542DD9E"/>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95F6BEE"/>
    <w:multiLevelType w:val="hybridMultilevel"/>
    <w:tmpl w:val="B0287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1">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3">
    <w:nsid w:val="44751070"/>
    <w:multiLevelType w:val="hybridMultilevel"/>
    <w:tmpl w:val="BBE4CE1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8371C4"/>
    <w:multiLevelType w:val="hybridMultilevel"/>
    <w:tmpl w:val="70B2EAEE"/>
    <w:lvl w:ilvl="0" w:tplc="04090015">
      <w:start w:val="1"/>
      <w:numFmt w:val="upperLetter"/>
      <w:lvlText w:val="%1."/>
      <w:lvlJc w:val="left"/>
      <w:pPr>
        <w:ind w:left="1080" w:hanging="360"/>
      </w:p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5">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6">
    <w:nsid w:val="566D4F54"/>
    <w:multiLevelType w:val="hybridMultilevel"/>
    <w:tmpl w:val="0C243E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93166F8"/>
    <w:multiLevelType w:val="multilevel"/>
    <w:tmpl w:val="0EF62E02"/>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A746B8D"/>
    <w:multiLevelType w:val="hybridMultilevel"/>
    <w:tmpl w:val="B5DADF3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6AC2E9F"/>
    <w:multiLevelType w:val="hybridMultilevel"/>
    <w:tmpl w:val="6D54946E"/>
    <w:lvl w:ilvl="0" w:tplc="FF562A50">
      <w:start w:val="1"/>
      <w:numFmt w:val="bullet"/>
      <w:pStyle w:val="Body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2">
    <w:nsid w:val="6F182A87"/>
    <w:multiLevelType w:val="hybridMultilevel"/>
    <w:tmpl w:val="7CC6352A"/>
    <w:lvl w:ilvl="0" w:tplc="A5FC6262">
      <w:start w:val="1"/>
      <w:numFmt w:val="decimal"/>
      <w:pStyle w:val="BodyTextNumbered1"/>
      <w:lvlText w:val="%1."/>
      <w:lvlJc w:val="left"/>
      <w:pPr>
        <w:tabs>
          <w:tab w:val="num" w:pos="630"/>
        </w:tabs>
        <w:ind w:left="630" w:hanging="360"/>
      </w:pPr>
      <w:rPr>
        <w:rFonts w:hint="default"/>
      </w:rPr>
    </w:lvl>
    <w:lvl w:ilvl="1" w:tplc="04090003">
      <w:start w:val="1"/>
      <w:numFmt w:val="lowerLetter"/>
      <w:lvlText w:val="%2."/>
      <w:lvlJc w:val="left"/>
      <w:pPr>
        <w:tabs>
          <w:tab w:val="num" w:pos="1800"/>
        </w:tabs>
        <w:ind w:left="1800" w:hanging="360"/>
      </w:pPr>
    </w:lvl>
    <w:lvl w:ilvl="2" w:tplc="04090005">
      <w:start w:val="1"/>
      <w:numFmt w:val="lowerRoman"/>
      <w:lvlText w:val="%3."/>
      <w:lvlJc w:val="right"/>
      <w:pPr>
        <w:tabs>
          <w:tab w:val="num" w:pos="2520"/>
        </w:tabs>
        <w:ind w:left="2520" w:hanging="180"/>
      </w:pPr>
    </w:lvl>
    <w:lvl w:ilvl="3" w:tplc="04090001">
      <w:start w:val="1"/>
      <w:numFmt w:val="decimal"/>
      <w:lvlText w:val="%4."/>
      <w:lvlJc w:val="left"/>
      <w:pPr>
        <w:tabs>
          <w:tab w:val="num" w:pos="3240"/>
        </w:tabs>
        <w:ind w:left="3240" w:hanging="360"/>
      </w:pPr>
    </w:lvl>
    <w:lvl w:ilvl="4" w:tplc="04090003">
      <w:start w:val="1"/>
      <w:numFmt w:val="lowerLetter"/>
      <w:lvlText w:val="%5."/>
      <w:lvlJc w:val="left"/>
      <w:pPr>
        <w:tabs>
          <w:tab w:val="num" w:pos="3960"/>
        </w:tabs>
        <w:ind w:left="3960" w:hanging="360"/>
      </w:pPr>
    </w:lvl>
    <w:lvl w:ilvl="5" w:tplc="04090005">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23">
    <w:nsid w:val="73B1173E"/>
    <w:multiLevelType w:val="hybridMultilevel"/>
    <w:tmpl w:val="2C5C170A"/>
    <w:lvl w:ilvl="0" w:tplc="3ECC6118">
      <w:start w:val="1"/>
      <w:numFmt w:val="lowerLetter"/>
      <w:pStyle w:val="BodyTextLettered2"/>
      <w:lvlText w:val="%1."/>
      <w:lvlJc w:val="left"/>
      <w:pPr>
        <w:tabs>
          <w:tab w:val="num" w:pos="1080"/>
        </w:tabs>
        <w:ind w:left="108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E9949A4A">
      <w:start w:val="1"/>
      <w:numFmt w:val="bullet"/>
      <w:lvlText w:val=""/>
      <w:lvlJc w:val="left"/>
      <w:pPr>
        <w:tabs>
          <w:tab w:val="num" w:pos="1800"/>
        </w:tabs>
        <w:ind w:left="1800" w:hanging="360"/>
      </w:pPr>
      <w:rPr>
        <w:rFonts w:ascii="Symbol" w:hAnsi="Symbol" w:hint="default"/>
        <w:color w:val="auto"/>
      </w:rPr>
    </w:lvl>
    <w:lvl w:ilvl="2" w:tplc="944465B6" w:tentative="1">
      <w:start w:val="1"/>
      <w:numFmt w:val="lowerRoman"/>
      <w:lvlText w:val="%3."/>
      <w:lvlJc w:val="right"/>
      <w:pPr>
        <w:tabs>
          <w:tab w:val="num" w:pos="2520"/>
        </w:tabs>
        <w:ind w:left="2520" w:hanging="180"/>
      </w:pPr>
    </w:lvl>
    <w:lvl w:ilvl="3" w:tplc="592AFC4C" w:tentative="1">
      <w:start w:val="1"/>
      <w:numFmt w:val="decimal"/>
      <w:lvlText w:val="%4."/>
      <w:lvlJc w:val="left"/>
      <w:pPr>
        <w:tabs>
          <w:tab w:val="num" w:pos="3240"/>
        </w:tabs>
        <w:ind w:left="3240" w:hanging="360"/>
      </w:pPr>
    </w:lvl>
    <w:lvl w:ilvl="4" w:tplc="752A5064" w:tentative="1">
      <w:start w:val="1"/>
      <w:numFmt w:val="lowerLetter"/>
      <w:lvlText w:val="%5."/>
      <w:lvlJc w:val="left"/>
      <w:pPr>
        <w:tabs>
          <w:tab w:val="num" w:pos="3960"/>
        </w:tabs>
        <w:ind w:left="3960" w:hanging="360"/>
      </w:pPr>
    </w:lvl>
    <w:lvl w:ilvl="5" w:tplc="A132A38C" w:tentative="1">
      <w:start w:val="1"/>
      <w:numFmt w:val="lowerRoman"/>
      <w:lvlText w:val="%6."/>
      <w:lvlJc w:val="right"/>
      <w:pPr>
        <w:tabs>
          <w:tab w:val="num" w:pos="4680"/>
        </w:tabs>
        <w:ind w:left="4680" w:hanging="180"/>
      </w:pPr>
    </w:lvl>
    <w:lvl w:ilvl="6" w:tplc="E23A4E1C" w:tentative="1">
      <w:start w:val="1"/>
      <w:numFmt w:val="decimal"/>
      <w:lvlText w:val="%7."/>
      <w:lvlJc w:val="left"/>
      <w:pPr>
        <w:tabs>
          <w:tab w:val="num" w:pos="5400"/>
        </w:tabs>
        <w:ind w:left="5400" w:hanging="360"/>
      </w:pPr>
    </w:lvl>
    <w:lvl w:ilvl="7" w:tplc="F27648BC" w:tentative="1">
      <w:start w:val="1"/>
      <w:numFmt w:val="lowerLetter"/>
      <w:lvlText w:val="%8."/>
      <w:lvlJc w:val="left"/>
      <w:pPr>
        <w:tabs>
          <w:tab w:val="num" w:pos="6120"/>
        </w:tabs>
        <w:ind w:left="6120" w:hanging="360"/>
      </w:pPr>
    </w:lvl>
    <w:lvl w:ilvl="8" w:tplc="AED49540" w:tentative="1">
      <w:start w:val="1"/>
      <w:numFmt w:val="lowerRoman"/>
      <w:lvlText w:val="%9."/>
      <w:lvlJc w:val="right"/>
      <w:pPr>
        <w:tabs>
          <w:tab w:val="num" w:pos="6840"/>
        </w:tabs>
        <w:ind w:left="6840" w:hanging="180"/>
      </w:pPr>
    </w:lvl>
  </w:abstractNum>
  <w:abstractNum w:abstractNumId="24">
    <w:nsid w:val="7F9D06EE"/>
    <w:multiLevelType w:val="hybridMultilevel"/>
    <w:tmpl w:val="29E0F7D2"/>
    <w:lvl w:ilvl="0" w:tplc="3D8237BE">
      <w:start w:val="1"/>
      <w:numFmt w:val="bullet"/>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5"/>
  </w:num>
  <w:num w:numId="3">
    <w:abstractNumId w:val="20"/>
  </w:num>
  <w:num w:numId="4">
    <w:abstractNumId w:val="24"/>
  </w:num>
  <w:num w:numId="5">
    <w:abstractNumId w:val="0"/>
  </w:num>
  <w:num w:numId="6">
    <w:abstractNumId w:val="16"/>
  </w:num>
  <w:num w:numId="7">
    <w:abstractNumId w:val="18"/>
  </w:num>
  <w:num w:numId="8">
    <w:abstractNumId w:val="4"/>
  </w:num>
  <w:num w:numId="9">
    <w:abstractNumId w:val="14"/>
  </w:num>
  <w:num w:numId="10">
    <w:abstractNumId w:val="19"/>
  </w:num>
  <w:num w:numId="11">
    <w:abstractNumId w:val="8"/>
  </w:num>
  <w:num w:numId="12">
    <w:abstractNumId w:val="22"/>
  </w:num>
  <w:num w:numId="13">
    <w:abstractNumId w:val="21"/>
  </w:num>
  <w:num w:numId="14">
    <w:abstractNumId w:val="1"/>
  </w:num>
  <w:num w:numId="15">
    <w:abstractNumId w:val="23"/>
  </w:num>
  <w:num w:numId="16">
    <w:abstractNumId w:val="10"/>
  </w:num>
  <w:num w:numId="17">
    <w:abstractNumId w:val="5"/>
  </w:num>
  <w:num w:numId="18">
    <w:abstractNumId w:val="12"/>
  </w:num>
  <w:num w:numId="19">
    <w:abstractNumId w:val="3"/>
  </w:num>
  <w:num w:numId="20">
    <w:abstractNumId w:val="11"/>
  </w:num>
  <w:num w:numId="21">
    <w:abstractNumId w:val="2"/>
  </w:num>
  <w:num w:numId="22">
    <w:abstractNumId w:val="7"/>
  </w:num>
  <w:num w:numId="23">
    <w:abstractNumId w:val="13"/>
  </w:num>
  <w:num w:numId="24">
    <w:abstractNumId w:val="6"/>
  </w:num>
  <w:num w:numId="25">
    <w:abstractNumId w:val="9"/>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rasier Johnson">
    <w15:presenceInfo w15:providerId="AD" w15:userId="S-1-5-21-2057920271-2909937531-2447334961-44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1C9"/>
    <w:rsid w:val="00014EA3"/>
    <w:rsid w:val="000157D3"/>
    <w:rsid w:val="000218BF"/>
    <w:rsid w:val="0002324F"/>
    <w:rsid w:val="00056DC5"/>
    <w:rsid w:val="00056F22"/>
    <w:rsid w:val="00064FFB"/>
    <w:rsid w:val="00066EE1"/>
    <w:rsid w:val="00067BB4"/>
    <w:rsid w:val="000819D6"/>
    <w:rsid w:val="00097CAD"/>
    <w:rsid w:val="000B61C1"/>
    <w:rsid w:val="000D3F64"/>
    <w:rsid w:val="000F44B9"/>
    <w:rsid w:val="001152D8"/>
    <w:rsid w:val="0012262A"/>
    <w:rsid w:val="00126713"/>
    <w:rsid w:val="00151FF5"/>
    <w:rsid w:val="00162B82"/>
    <w:rsid w:val="00164272"/>
    <w:rsid w:val="001B4499"/>
    <w:rsid w:val="001D6C82"/>
    <w:rsid w:val="001F4F94"/>
    <w:rsid w:val="00214E42"/>
    <w:rsid w:val="002336C1"/>
    <w:rsid w:val="00233A0C"/>
    <w:rsid w:val="00242BEF"/>
    <w:rsid w:val="0027249D"/>
    <w:rsid w:val="002A7DEC"/>
    <w:rsid w:val="002C1870"/>
    <w:rsid w:val="002D05EA"/>
    <w:rsid w:val="002D2126"/>
    <w:rsid w:val="002D395E"/>
    <w:rsid w:val="002E1321"/>
    <w:rsid w:val="002E7E71"/>
    <w:rsid w:val="002F781A"/>
    <w:rsid w:val="003338BC"/>
    <w:rsid w:val="00337895"/>
    <w:rsid w:val="00346713"/>
    <w:rsid w:val="00350F92"/>
    <w:rsid w:val="00360CDB"/>
    <w:rsid w:val="00364622"/>
    <w:rsid w:val="00374F0C"/>
    <w:rsid w:val="003815A0"/>
    <w:rsid w:val="003873AD"/>
    <w:rsid w:val="003A015A"/>
    <w:rsid w:val="003D3E89"/>
    <w:rsid w:val="00410438"/>
    <w:rsid w:val="004175F1"/>
    <w:rsid w:val="00437842"/>
    <w:rsid w:val="004514D1"/>
    <w:rsid w:val="00466F01"/>
    <w:rsid w:val="00476A44"/>
    <w:rsid w:val="00477F62"/>
    <w:rsid w:val="00481F2B"/>
    <w:rsid w:val="00494F84"/>
    <w:rsid w:val="004B75D7"/>
    <w:rsid w:val="004D0259"/>
    <w:rsid w:val="004F1ED4"/>
    <w:rsid w:val="005004AD"/>
    <w:rsid w:val="00501F0C"/>
    <w:rsid w:val="00507B41"/>
    <w:rsid w:val="00514D50"/>
    <w:rsid w:val="005555E7"/>
    <w:rsid w:val="00556651"/>
    <w:rsid w:val="005732E8"/>
    <w:rsid w:val="0057377A"/>
    <w:rsid w:val="005A41AB"/>
    <w:rsid w:val="005B405D"/>
    <w:rsid w:val="005D062E"/>
    <w:rsid w:val="005D11C9"/>
    <w:rsid w:val="00617509"/>
    <w:rsid w:val="00641583"/>
    <w:rsid w:val="00652775"/>
    <w:rsid w:val="00653F4B"/>
    <w:rsid w:val="00655BF5"/>
    <w:rsid w:val="00670221"/>
    <w:rsid w:val="006A5C08"/>
    <w:rsid w:val="006D5B98"/>
    <w:rsid w:val="006E026D"/>
    <w:rsid w:val="00710816"/>
    <w:rsid w:val="0076128D"/>
    <w:rsid w:val="00761FDA"/>
    <w:rsid w:val="00764C3C"/>
    <w:rsid w:val="00780397"/>
    <w:rsid w:val="007850A9"/>
    <w:rsid w:val="00795FB0"/>
    <w:rsid w:val="00796B13"/>
    <w:rsid w:val="007B1157"/>
    <w:rsid w:val="007E12B5"/>
    <w:rsid w:val="007F7E7F"/>
    <w:rsid w:val="00804FDE"/>
    <w:rsid w:val="00821DF9"/>
    <w:rsid w:val="008529E7"/>
    <w:rsid w:val="008566A3"/>
    <w:rsid w:val="00871600"/>
    <w:rsid w:val="00894C16"/>
    <w:rsid w:val="008B3F02"/>
    <w:rsid w:val="008C5504"/>
    <w:rsid w:val="008C55A8"/>
    <w:rsid w:val="008C5D56"/>
    <w:rsid w:val="008D480D"/>
    <w:rsid w:val="008E4255"/>
    <w:rsid w:val="00922E9D"/>
    <w:rsid w:val="0094250E"/>
    <w:rsid w:val="00955A3B"/>
    <w:rsid w:val="009575FB"/>
    <w:rsid w:val="009846B7"/>
    <w:rsid w:val="00990955"/>
    <w:rsid w:val="009A0DAD"/>
    <w:rsid w:val="009B1B1C"/>
    <w:rsid w:val="009C293C"/>
    <w:rsid w:val="00A15D10"/>
    <w:rsid w:val="00A82C68"/>
    <w:rsid w:val="00AA2A57"/>
    <w:rsid w:val="00AD4020"/>
    <w:rsid w:val="00AE0287"/>
    <w:rsid w:val="00AF67E3"/>
    <w:rsid w:val="00B05183"/>
    <w:rsid w:val="00B35FB9"/>
    <w:rsid w:val="00B3642B"/>
    <w:rsid w:val="00B47103"/>
    <w:rsid w:val="00B92E79"/>
    <w:rsid w:val="00B9775B"/>
    <w:rsid w:val="00BA7EEF"/>
    <w:rsid w:val="00BC17E9"/>
    <w:rsid w:val="00BC49A5"/>
    <w:rsid w:val="00C03AB6"/>
    <w:rsid w:val="00C411CE"/>
    <w:rsid w:val="00C4216B"/>
    <w:rsid w:val="00C62D60"/>
    <w:rsid w:val="00C7760F"/>
    <w:rsid w:val="00CB5320"/>
    <w:rsid w:val="00CE10BD"/>
    <w:rsid w:val="00CE20F5"/>
    <w:rsid w:val="00D0121D"/>
    <w:rsid w:val="00D06469"/>
    <w:rsid w:val="00D078BF"/>
    <w:rsid w:val="00D432D1"/>
    <w:rsid w:val="00D53D7E"/>
    <w:rsid w:val="00D7536B"/>
    <w:rsid w:val="00D86C31"/>
    <w:rsid w:val="00DA2B3E"/>
    <w:rsid w:val="00DA33AF"/>
    <w:rsid w:val="00DB0F13"/>
    <w:rsid w:val="00DC2672"/>
    <w:rsid w:val="00DD4E03"/>
    <w:rsid w:val="00DE4A8E"/>
    <w:rsid w:val="00DF3627"/>
    <w:rsid w:val="00DF7437"/>
    <w:rsid w:val="00E03D9C"/>
    <w:rsid w:val="00E05809"/>
    <w:rsid w:val="00E12034"/>
    <w:rsid w:val="00E149EE"/>
    <w:rsid w:val="00E50C30"/>
    <w:rsid w:val="00E67B77"/>
    <w:rsid w:val="00E94A49"/>
    <w:rsid w:val="00EA15CE"/>
    <w:rsid w:val="00F014E2"/>
    <w:rsid w:val="00F17DCC"/>
    <w:rsid w:val="00F42399"/>
    <w:rsid w:val="00F4541A"/>
    <w:rsid w:val="00F454FA"/>
    <w:rsid w:val="00F717DC"/>
    <w:rsid w:val="00F94F06"/>
    <w:rsid w:val="00FC2C74"/>
    <w:rsid w:val="00FC5462"/>
    <w:rsid w:val="00FF0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List Bullet 4"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lock Text"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1C9"/>
    <w:pPr>
      <w:spacing w:after="0" w:line="240" w:lineRule="auto"/>
    </w:pPr>
    <w:rPr>
      <w:rFonts w:ascii="Times New Roman" w:eastAsia="Times New Roman" w:hAnsi="Times New Roman" w:cs="Times New Roman"/>
      <w:szCs w:val="24"/>
    </w:rPr>
  </w:style>
  <w:style w:type="paragraph" w:styleId="Heading1">
    <w:name w:val="heading 1"/>
    <w:basedOn w:val="Heading2"/>
    <w:next w:val="Normal"/>
    <w:link w:val="Heading1Char"/>
    <w:qFormat/>
    <w:rsid w:val="00AF67E3"/>
    <w:pPr>
      <w:numPr>
        <w:numId w:val="7"/>
      </w:numPr>
      <w:spacing w:before="480"/>
      <w:outlineLvl w:val="0"/>
    </w:pPr>
    <w:rPr>
      <w:rFonts w:ascii="Arial" w:hAnsi="Arial"/>
      <w:bCs w:val="0"/>
      <w:color w:val="auto"/>
      <w:sz w:val="32"/>
      <w:szCs w:val="28"/>
    </w:rPr>
  </w:style>
  <w:style w:type="paragraph" w:styleId="Heading2">
    <w:name w:val="heading 2"/>
    <w:basedOn w:val="Normal"/>
    <w:next w:val="Normal"/>
    <w:link w:val="Heading2Char"/>
    <w:unhideWhenUsed/>
    <w:qFormat/>
    <w:rsid w:val="005D11C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next w:val="BodyText"/>
    <w:link w:val="Heading3Char"/>
    <w:autoRedefine/>
    <w:qFormat/>
    <w:rsid w:val="002E1321"/>
    <w:pPr>
      <w:tabs>
        <w:tab w:val="left" w:pos="1080"/>
      </w:tabs>
      <w:spacing w:before="240" w:after="60" w:line="240" w:lineRule="auto"/>
      <w:ind w:left="1080" w:hanging="1080"/>
      <w:outlineLvl w:val="2"/>
    </w:pPr>
    <w:rPr>
      <w:rFonts w:ascii="Arial" w:eastAsia="Times New Roman" w:hAnsi="Arial" w:cs="Arial"/>
      <w:b/>
      <w:bCs/>
      <w:iCs/>
      <w:kern w:val="32"/>
      <w:sz w:val="28"/>
      <w:szCs w:val="26"/>
    </w:rPr>
  </w:style>
  <w:style w:type="paragraph" w:styleId="Heading4">
    <w:name w:val="heading 4"/>
    <w:next w:val="BlockText"/>
    <w:link w:val="Heading4Char"/>
    <w:qFormat/>
    <w:rsid w:val="002E1321"/>
    <w:pPr>
      <w:spacing w:before="240" w:after="60" w:line="240" w:lineRule="auto"/>
      <w:ind w:left="864" w:hanging="864"/>
      <w:outlineLvl w:val="3"/>
    </w:pPr>
    <w:rPr>
      <w:rFonts w:ascii="Arial" w:eastAsia="Times New Roman" w:hAnsi="Arial" w:cs="Times New Roman"/>
      <w:b/>
      <w:kern w:val="32"/>
      <w:sz w:val="24"/>
      <w:szCs w:val="28"/>
    </w:rPr>
  </w:style>
  <w:style w:type="paragraph" w:styleId="Heading5">
    <w:name w:val="heading 5"/>
    <w:next w:val="BodyText"/>
    <w:link w:val="Heading5Char"/>
    <w:qFormat/>
    <w:rsid w:val="002E1321"/>
    <w:pPr>
      <w:spacing w:before="40" w:after="40" w:line="240" w:lineRule="auto"/>
      <w:ind w:left="1008" w:hanging="1008"/>
      <w:outlineLvl w:val="4"/>
    </w:pPr>
    <w:rPr>
      <w:rFonts w:ascii="Arial" w:eastAsia="Times New Roman" w:hAnsi="Arial" w:cs="Times New Roman"/>
      <w:b/>
      <w:bCs/>
      <w:iCs/>
      <w:sz w:val="24"/>
      <w:szCs w:val="26"/>
    </w:rPr>
  </w:style>
  <w:style w:type="paragraph" w:styleId="Heading6">
    <w:name w:val="heading 6"/>
    <w:next w:val="BlockText"/>
    <w:link w:val="Heading6Char"/>
    <w:qFormat/>
    <w:rsid w:val="002E1321"/>
    <w:pPr>
      <w:spacing w:before="40" w:after="40" w:line="240" w:lineRule="auto"/>
      <w:ind w:left="1152" w:hanging="1152"/>
      <w:outlineLvl w:val="5"/>
    </w:pPr>
    <w:rPr>
      <w:rFonts w:ascii="Arial" w:eastAsia="Times New Roman" w:hAnsi="Arial" w:cs="Times New Roman"/>
      <w:b/>
      <w:bCs/>
    </w:rPr>
  </w:style>
  <w:style w:type="paragraph" w:styleId="Heading7">
    <w:name w:val="heading 7"/>
    <w:next w:val="BodyText"/>
    <w:link w:val="Heading7Char"/>
    <w:qFormat/>
    <w:rsid w:val="002E1321"/>
    <w:pPr>
      <w:spacing w:before="40" w:after="40" w:line="240" w:lineRule="auto"/>
      <w:ind w:left="1296" w:hanging="1296"/>
      <w:outlineLvl w:val="6"/>
    </w:pPr>
    <w:rPr>
      <w:rFonts w:ascii="Arial" w:eastAsia="Times New Roman" w:hAnsi="Arial" w:cs="Times New Roman"/>
      <w:b/>
      <w:szCs w:val="24"/>
    </w:rPr>
  </w:style>
  <w:style w:type="paragraph" w:styleId="Heading8">
    <w:name w:val="heading 8"/>
    <w:next w:val="BlockText"/>
    <w:link w:val="Heading8Char"/>
    <w:qFormat/>
    <w:rsid w:val="002E1321"/>
    <w:pPr>
      <w:spacing w:before="40" w:after="40" w:line="240" w:lineRule="auto"/>
      <w:ind w:left="1440" w:hanging="1440"/>
      <w:outlineLvl w:val="7"/>
    </w:pPr>
    <w:rPr>
      <w:rFonts w:ascii="Arial" w:eastAsia="Times New Roman" w:hAnsi="Arial" w:cs="Times New Roman"/>
      <w:b/>
      <w:i/>
      <w:iCs/>
      <w:szCs w:val="24"/>
    </w:rPr>
  </w:style>
  <w:style w:type="paragraph" w:styleId="Heading9">
    <w:name w:val="heading 9"/>
    <w:next w:val="Normal"/>
    <w:link w:val="Heading9Char"/>
    <w:qFormat/>
    <w:rsid w:val="002E1321"/>
    <w:pPr>
      <w:spacing w:before="40" w:after="40" w:line="240" w:lineRule="auto"/>
      <w:ind w:left="1584" w:hanging="1584"/>
      <w:outlineLvl w:val="8"/>
    </w:pPr>
    <w:rPr>
      <w:rFonts w:ascii="Arial" w:eastAsia="Times New Roman" w:hAnsi="Arial" w:cs="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Bullet1">
    <w:name w:val="Body Text Bullet 1"/>
    <w:qFormat/>
    <w:rsid w:val="005D11C9"/>
    <w:pPr>
      <w:numPr>
        <w:numId w:val="3"/>
      </w:numPr>
      <w:spacing w:before="60" w:after="60" w:line="240" w:lineRule="auto"/>
    </w:pPr>
    <w:rPr>
      <w:rFonts w:ascii="Times New Roman" w:eastAsia="Times New Roman" w:hAnsi="Times New Roman" w:cs="Times New Roman"/>
      <w:sz w:val="24"/>
      <w:szCs w:val="20"/>
    </w:rPr>
  </w:style>
  <w:style w:type="paragraph" w:customStyle="1" w:styleId="BodyTextBullet2">
    <w:name w:val="Body Text Bullet 2"/>
    <w:rsid w:val="005D11C9"/>
    <w:pPr>
      <w:numPr>
        <w:numId w:val="1"/>
      </w:numPr>
      <w:spacing w:before="60" w:after="60" w:line="240" w:lineRule="auto"/>
    </w:pPr>
    <w:rPr>
      <w:rFonts w:ascii="Times New Roman" w:eastAsia="Times New Roman" w:hAnsi="Times New Roman" w:cs="Times New Roman"/>
      <w:sz w:val="24"/>
      <w:szCs w:val="20"/>
    </w:rPr>
  </w:style>
  <w:style w:type="paragraph" w:customStyle="1" w:styleId="Appendix1">
    <w:name w:val="Appendix 1"/>
    <w:next w:val="BodyText"/>
    <w:rsid w:val="005D11C9"/>
    <w:pPr>
      <w:numPr>
        <w:numId w:val="2"/>
      </w:numPr>
      <w:spacing w:after="0" w:line="240" w:lineRule="auto"/>
    </w:pPr>
    <w:rPr>
      <w:rFonts w:ascii="Arial" w:eastAsia="Times New Roman" w:hAnsi="Arial" w:cs="Times New Roman"/>
      <w:b/>
      <w:sz w:val="32"/>
      <w:szCs w:val="24"/>
    </w:rPr>
  </w:style>
  <w:style w:type="paragraph" w:customStyle="1" w:styleId="Appendix2">
    <w:name w:val="Appendix 2"/>
    <w:basedOn w:val="Appendix1"/>
    <w:rsid w:val="005D11C9"/>
    <w:pPr>
      <w:numPr>
        <w:ilvl w:val="1"/>
      </w:numPr>
      <w:tabs>
        <w:tab w:val="clear" w:pos="1152"/>
        <w:tab w:val="num" w:pos="900"/>
      </w:tabs>
      <w:ind w:left="900" w:hanging="900"/>
    </w:pPr>
  </w:style>
  <w:style w:type="paragraph" w:customStyle="1" w:styleId="Appendix11">
    <w:name w:val="Appendix 1.1"/>
    <w:basedOn w:val="Heading2"/>
    <w:next w:val="BodyText"/>
    <w:rsid w:val="00214E42"/>
    <w:pPr>
      <w:numPr>
        <w:ilvl w:val="1"/>
        <w:numId w:val="8"/>
      </w:numPr>
      <w:spacing w:before="240" w:after="60"/>
    </w:pPr>
    <w:rPr>
      <w:rFonts w:ascii="Arial" w:eastAsia="Times New Roman" w:hAnsi="Arial" w:cs="Arial"/>
      <w:bCs w:val="0"/>
      <w:iCs/>
      <w:color w:val="auto"/>
      <w:kern w:val="32"/>
      <w:sz w:val="32"/>
      <w:szCs w:val="28"/>
    </w:rPr>
  </w:style>
  <w:style w:type="paragraph" w:styleId="BodyText">
    <w:name w:val="Body Text"/>
    <w:link w:val="BodyTextChar"/>
    <w:rsid w:val="005D11C9"/>
    <w:pPr>
      <w:spacing w:before="120" w:after="12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D11C9"/>
    <w:rPr>
      <w:rFonts w:ascii="Times New Roman" w:eastAsia="Times New Roman" w:hAnsi="Times New Roman" w:cs="Times New Roman"/>
      <w:sz w:val="24"/>
      <w:szCs w:val="20"/>
    </w:rPr>
  </w:style>
  <w:style w:type="paragraph" w:styleId="ListParagraph">
    <w:name w:val="List Paragraph"/>
    <w:basedOn w:val="Normal"/>
    <w:link w:val="ListParagraphChar"/>
    <w:uiPriority w:val="34"/>
    <w:qFormat/>
    <w:rsid w:val="005D11C9"/>
    <w:pPr>
      <w:ind w:left="720"/>
      <w:contextualSpacing/>
    </w:pPr>
  </w:style>
  <w:style w:type="character" w:customStyle="1" w:styleId="Heading2Char">
    <w:name w:val="Heading 2 Char"/>
    <w:basedOn w:val="DefaultParagraphFont"/>
    <w:link w:val="Heading2"/>
    <w:rsid w:val="005D11C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rsid w:val="00AF67E3"/>
    <w:rPr>
      <w:rFonts w:ascii="Arial" w:eastAsiaTheme="majorEastAsia" w:hAnsi="Arial" w:cstheme="majorBidi"/>
      <w:b/>
      <w:sz w:val="32"/>
      <w:szCs w:val="28"/>
    </w:rPr>
  </w:style>
  <w:style w:type="character" w:styleId="CommentReference">
    <w:name w:val="annotation reference"/>
    <w:basedOn w:val="DefaultParagraphFont"/>
    <w:semiHidden/>
    <w:unhideWhenUsed/>
    <w:rsid w:val="00164272"/>
    <w:rPr>
      <w:sz w:val="16"/>
      <w:szCs w:val="16"/>
    </w:rPr>
  </w:style>
  <w:style w:type="paragraph" w:styleId="CommentText">
    <w:name w:val="annotation text"/>
    <w:basedOn w:val="Normal"/>
    <w:link w:val="CommentTextChar"/>
    <w:semiHidden/>
    <w:unhideWhenUsed/>
    <w:rsid w:val="00164272"/>
    <w:rPr>
      <w:sz w:val="20"/>
      <w:szCs w:val="20"/>
    </w:rPr>
  </w:style>
  <w:style w:type="character" w:customStyle="1" w:styleId="CommentTextChar">
    <w:name w:val="Comment Text Char"/>
    <w:basedOn w:val="DefaultParagraphFont"/>
    <w:link w:val="CommentText"/>
    <w:semiHidden/>
    <w:rsid w:val="0016427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164272"/>
    <w:rPr>
      <w:b/>
      <w:bCs/>
    </w:rPr>
  </w:style>
  <w:style w:type="character" w:customStyle="1" w:styleId="CommentSubjectChar">
    <w:name w:val="Comment Subject Char"/>
    <w:basedOn w:val="CommentTextChar"/>
    <w:link w:val="CommentSubject"/>
    <w:semiHidden/>
    <w:rsid w:val="00164272"/>
    <w:rPr>
      <w:rFonts w:ascii="Times New Roman" w:eastAsia="Times New Roman" w:hAnsi="Times New Roman" w:cs="Times New Roman"/>
      <w:b/>
      <w:bCs/>
      <w:sz w:val="20"/>
      <w:szCs w:val="20"/>
    </w:rPr>
  </w:style>
  <w:style w:type="paragraph" w:styleId="BalloonText">
    <w:name w:val="Balloon Text"/>
    <w:basedOn w:val="Normal"/>
    <w:link w:val="BalloonTextChar"/>
    <w:unhideWhenUsed/>
    <w:rsid w:val="00164272"/>
    <w:rPr>
      <w:rFonts w:ascii="Tahoma" w:hAnsi="Tahoma" w:cs="Tahoma"/>
      <w:sz w:val="16"/>
      <w:szCs w:val="16"/>
    </w:rPr>
  </w:style>
  <w:style w:type="character" w:customStyle="1" w:styleId="BalloonTextChar">
    <w:name w:val="Balloon Text Char"/>
    <w:basedOn w:val="DefaultParagraphFont"/>
    <w:link w:val="BalloonText"/>
    <w:rsid w:val="00164272"/>
    <w:rPr>
      <w:rFonts w:ascii="Tahoma" w:eastAsia="Times New Roman" w:hAnsi="Tahoma" w:cs="Tahoma"/>
      <w:sz w:val="16"/>
      <w:szCs w:val="16"/>
    </w:rPr>
  </w:style>
  <w:style w:type="character" w:customStyle="1" w:styleId="ListParagraphChar">
    <w:name w:val="List Paragraph Char"/>
    <w:link w:val="ListParagraph"/>
    <w:uiPriority w:val="34"/>
    <w:locked/>
    <w:rsid w:val="00B47103"/>
    <w:rPr>
      <w:rFonts w:ascii="Times New Roman" w:eastAsia="Times New Roman" w:hAnsi="Times New Roman" w:cs="Times New Roman"/>
      <w:szCs w:val="24"/>
    </w:rPr>
  </w:style>
  <w:style w:type="character" w:styleId="Hyperlink">
    <w:name w:val="Hyperlink"/>
    <w:basedOn w:val="DefaultParagraphFont"/>
    <w:uiPriority w:val="99"/>
    <w:unhideWhenUsed/>
    <w:rsid w:val="002D2126"/>
    <w:rPr>
      <w:color w:val="0000FF" w:themeColor="hyperlink"/>
      <w:u w:val="single"/>
    </w:rPr>
  </w:style>
  <w:style w:type="character" w:customStyle="1" w:styleId="Heading3Char">
    <w:name w:val="Heading 3 Char"/>
    <w:basedOn w:val="DefaultParagraphFont"/>
    <w:link w:val="Heading3"/>
    <w:rsid w:val="002E1321"/>
    <w:rPr>
      <w:rFonts w:ascii="Arial" w:eastAsia="Times New Roman" w:hAnsi="Arial" w:cs="Arial"/>
      <w:b/>
      <w:bCs/>
      <w:iCs/>
      <w:kern w:val="32"/>
      <w:sz w:val="28"/>
      <w:szCs w:val="26"/>
    </w:rPr>
  </w:style>
  <w:style w:type="character" w:customStyle="1" w:styleId="Heading4Char">
    <w:name w:val="Heading 4 Char"/>
    <w:basedOn w:val="DefaultParagraphFont"/>
    <w:link w:val="Heading4"/>
    <w:rsid w:val="002E1321"/>
    <w:rPr>
      <w:rFonts w:ascii="Arial" w:eastAsia="Times New Roman" w:hAnsi="Arial" w:cs="Times New Roman"/>
      <w:b/>
      <w:kern w:val="32"/>
      <w:sz w:val="24"/>
      <w:szCs w:val="28"/>
    </w:rPr>
  </w:style>
  <w:style w:type="character" w:customStyle="1" w:styleId="Heading5Char">
    <w:name w:val="Heading 5 Char"/>
    <w:basedOn w:val="DefaultParagraphFont"/>
    <w:link w:val="Heading5"/>
    <w:rsid w:val="002E1321"/>
    <w:rPr>
      <w:rFonts w:ascii="Arial" w:eastAsia="Times New Roman" w:hAnsi="Arial" w:cs="Times New Roman"/>
      <w:b/>
      <w:bCs/>
      <w:iCs/>
      <w:sz w:val="24"/>
      <w:szCs w:val="26"/>
    </w:rPr>
  </w:style>
  <w:style w:type="character" w:customStyle="1" w:styleId="Heading6Char">
    <w:name w:val="Heading 6 Char"/>
    <w:basedOn w:val="DefaultParagraphFont"/>
    <w:link w:val="Heading6"/>
    <w:rsid w:val="002E1321"/>
    <w:rPr>
      <w:rFonts w:ascii="Arial" w:eastAsia="Times New Roman" w:hAnsi="Arial" w:cs="Times New Roman"/>
      <w:b/>
      <w:bCs/>
    </w:rPr>
  </w:style>
  <w:style w:type="character" w:customStyle="1" w:styleId="Heading7Char">
    <w:name w:val="Heading 7 Char"/>
    <w:basedOn w:val="DefaultParagraphFont"/>
    <w:link w:val="Heading7"/>
    <w:rsid w:val="002E1321"/>
    <w:rPr>
      <w:rFonts w:ascii="Arial" w:eastAsia="Times New Roman" w:hAnsi="Arial" w:cs="Times New Roman"/>
      <w:b/>
      <w:szCs w:val="24"/>
    </w:rPr>
  </w:style>
  <w:style w:type="character" w:customStyle="1" w:styleId="Heading8Char">
    <w:name w:val="Heading 8 Char"/>
    <w:basedOn w:val="DefaultParagraphFont"/>
    <w:link w:val="Heading8"/>
    <w:rsid w:val="002E1321"/>
    <w:rPr>
      <w:rFonts w:ascii="Arial" w:eastAsia="Times New Roman" w:hAnsi="Arial" w:cs="Times New Roman"/>
      <w:b/>
      <w:i/>
      <w:iCs/>
      <w:szCs w:val="24"/>
    </w:rPr>
  </w:style>
  <w:style w:type="character" w:customStyle="1" w:styleId="Heading9Char">
    <w:name w:val="Heading 9 Char"/>
    <w:basedOn w:val="DefaultParagraphFont"/>
    <w:link w:val="Heading9"/>
    <w:rsid w:val="002E1321"/>
    <w:rPr>
      <w:rFonts w:ascii="Arial" w:eastAsia="Times New Roman" w:hAnsi="Arial" w:cs="Arial"/>
      <w:b/>
      <w:i/>
    </w:rPr>
  </w:style>
  <w:style w:type="paragraph" w:customStyle="1" w:styleId="capture">
    <w:name w:val="capture"/>
    <w:rsid w:val="002E1321"/>
    <w:pPr>
      <w:pBdr>
        <w:top w:val="single" w:sz="4" w:space="1" w:color="0000FF"/>
        <w:left w:val="single" w:sz="4" w:space="1" w:color="0000FF"/>
        <w:bottom w:val="single" w:sz="4" w:space="1" w:color="0000FF"/>
        <w:right w:val="single" w:sz="4" w:space="0" w:color="0000FF"/>
      </w:pBdr>
      <w:suppressAutoHyphens/>
      <w:spacing w:after="0" w:line="240" w:lineRule="auto"/>
      <w:ind w:left="720"/>
    </w:pPr>
    <w:rPr>
      <w:rFonts w:ascii="Courier New" w:eastAsia="Times New Roman" w:hAnsi="Courier New" w:cs="Courier New"/>
      <w:sz w:val="18"/>
      <w:szCs w:val="18"/>
      <w:lang w:eastAsia="ar-SA"/>
    </w:rPr>
  </w:style>
  <w:style w:type="paragraph" w:customStyle="1" w:styleId="capturereverse">
    <w:name w:val="capture reverse"/>
    <w:rsid w:val="002E1321"/>
    <w:pPr>
      <w:pBdr>
        <w:top w:val="single" w:sz="4" w:space="0" w:color="0000FF"/>
        <w:bottom w:val="single" w:sz="4" w:space="0" w:color="0000FF"/>
        <w:right w:val="single" w:sz="4" w:space="0" w:color="000000"/>
      </w:pBdr>
      <w:shd w:val="clear" w:color="auto" w:fill="0000FF"/>
      <w:spacing w:after="0" w:line="240" w:lineRule="auto"/>
      <w:ind w:left="720"/>
    </w:pPr>
    <w:rPr>
      <w:rFonts w:ascii="Courier" w:eastAsia="Times New Roman" w:hAnsi="Courier" w:cs="Courier"/>
      <w:color w:val="FFFFFF"/>
      <w:sz w:val="18"/>
      <w:szCs w:val="18"/>
      <w:lang w:eastAsia="ar-SA"/>
    </w:rPr>
  </w:style>
  <w:style w:type="character" w:styleId="FollowedHyperlink">
    <w:name w:val="FollowedHyperlink"/>
    <w:semiHidden/>
    <w:rsid w:val="002E1321"/>
    <w:rPr>
      <w:color w:val="606420"/>
      <w:u w:val="single"/>
    </w:rPr>
  </w:style>
  <w:style w:type="paragraph" w:styleId="Header">
    <w:name w:val="header"/>
    <w:link w:val="HeaderChar"/>
    <w:rsid w:val="002E1321"/>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2E1321"/>
    <w:rPr>
      <w:rFonts w:ascii="Times New Roman" w:eastAsia="Times New Roman" w:hAnsi="Times New Roman" w:cs="Times New Roman"/>
      <w:sz w:val="20"/>
      <w:szCs w:val="20"/>
    </w:rPr>
  </w:style>
  <w:style w:type="character" w:styleId="LineNumber">
    <w:name w:val="line number"/>
    <w:basedOn w:val="DefaultParagraphFont"/>
    <w:semiHidden/>
    <w:rsid w:val="002E1321"/>
  </w:style>
  <w:style w:type="paragraph" w:styleId="Subtitle">
    <w:name w:val="Subtitle"/>
    <w:basedOn w:val="Normal"/>
    <w:link w:val="SubtitleChar"/>
    <w:qFormat/>
    <w:rsid w:val="002E1321"/>
    <w:pPr>
      <w:spacing w:after="60"/>
      <w:jc w:val="center"/>
      <w:outlineLvl w:val="1"/>
    </w:pPr>
    <w:rPr>
      <w:rFonts w:ascii="Arial" w:hAnsi="Arial" w:cs="Arial"/>
      <w:sz w:val="24"/>
    </w:rPr>
  </w:style>
  <w:style w:type="character" w:customStyle="1" w:styleId="SubtitleChar">
    <w:name w:val="Subtitle Char"/>
    <w:basedOn w:val="DefaultParagraphFont"/>
    <w:link w:val="Subtitle"/>
    <w:rsid w:val="002E1321"/>
    <w:rPr>
      <w:rFonts w:ascii="Arial" w:eastAsia="Times New Roman" w:hAnsi="Arial" w:cs="Arial"/>
      <w:sz w:val="24"/>
      <w:szCs w:val="24"/>
    </w:rPr>
  </w:style>
  <w:style w:type="paragraph" w:styleId="Title">
    <w:name w:val="Title"/>
    <w:link w:val="TitleChar"/>
    <w:qFormat/>
    <w:rsid w:val="002E1321"/>
    <w:pPr>
      <w:autoSpaceDE w:val="0"/>
      <w:autoSpaceDN w:val="0"/>
      <w:adjustRightInd w:val="0"/>
      <w:spacing w:before="120" w:after="120" w:line="240" w:lineRule="auto"/>
      <w:jc w:val="center"/>
    </w:pPr>
    <w:rPr>
      <w:rFonts w:ascii="Arial" w:eastAsia="Times New Roman" w:hAnsi="Arial" w:cs="Times New Roman"/>
      <w:b/>
      <w:bCs/>
      <w:sz w:val="36"/>
      <w:szCs w:val="32"/>
    </w:rPr>
  </w:style>
  <w:style w:type="character" w:customStyle="1" w:styleId="TitleChar">
    <w:name w:val="Title Char"/>
    <w:basedOn w:val="DefaultParagraphFont"/>
    <w:link w:val="Title"/>
    <w:rsid w:val="002E1321"/>
    <w:rPr>
      <w:rFonts w:ascii="Arial" w:eastAsia="Times New Roman" w:hAnsi="Arial" w:cs="Times New Roman"/>
      <w:b/>
      <w:bCs/>
      <w:sz w:val="36"/>
      <w:szCs w:val="32"/>
    </w:rPr>
  </w:style>
  <w:style w:type="paragraph" w:customStyle="1" w:styleId="Title2">
    <w:name w:val="Title 2"/>
    <w:rsid w:val="002E1321"/>
    <w:pPr>
      <w:spacing w:before="120" w:after="120" w:line="240" w:lineRule="auto"/>
      <w:jc w:val="center"/>
    </w:pPr>
    <w:rPr>
      <w:rFonts w:ascii="Arial" w:eastAsia="Times New Roman" w:hAnsi="Arial" w:cs="Arial"/>
      <w:b/>
      <w:bCs/>
      <w:sz w:val="28"/>
      <w:szCs w:val="32"/>
    </w:rPr>
  </w:style>
  <w:style w:type="paragraph" w:customStyle="1" w:styleId="TableHeading">
    <w:name w:val="Table Heading"/>
    <w:rsid w:val="002E1321"/>
    <w:pPr>
      <w:spacing w:before="60" w:after="60" w:line="240" w:lineRule="auto"/>
    </w:pPr>
    <w:rPr>
      <w:rFonts w:ascii="Arial" w:eastAsia="Times New Roman" w:hAnsi="Arial" w:cs="Arial"/>
      <w:b/>
    </w:rPr>
  </w:style>
  <w:style w:type="paragraph" w:customStyle="1" w:styleId="TableText">
    <w:name w:val="Table Text"/>
    <w:link w:val="TableTextChar"/>
    <w:rsid w:val="002E1321"/>
    <w:pPr>
      <w:spacing w:before="60" w:after="60" w:line="240" w:lineRule="auto"/>
    </w:pPr>
    <w:rPr>
      <w:rFonts w:ascii="Arial" w:eastAsia="Times New Roman" w:hAnsi="Arial" w:cs="Arial"/>
      <w:szCs w:val="20"/>
    </w:rPr>
  </w:style>
  <w:style w:type="paragraph" w:customStyle="1" w:styleId="DividerPage">
    <w:name w:val="Divider Page"/>
    <w:next w:val="Normal"/>
    <w:rsid w:val="002E1321"/>
    <w:pPr>
      <w:keepNext/>
      <w:keepLines/>
      <w:pageBreakBefore/>
      <w:spacing w:after="0" w:line="240" w:lineRule="auto"/>
    </w:pPr>
    <w:rPr>
      <w:rFonts w:ascii="Arial" w:eastAsia="Times New Roman" w:hAnsi="Arial" w:cs="Times New Roman"/>
      <w:b/>
      <w:sz w:val="48"/>
      <w:szCs w:val="20"/>
    </w:rPr>
  </w:style>
  <w:style w:type="paragraph" w:styleId="TOC1">
    <w:name w:val="toc 1"/>
    <w:basedOn w:val="Normal"/>
    <w:next w:val="Normal"/>
    <w:autoRedefine/>
    <w:uiPriority w:val="39"/>
    <w:rsid w:val="002E1321"/>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2E1321"/>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2E1321"/>
    <w:pPr>
      <w:tabs>
        <w:tab w:val="left" w:pos="1440"/>
        <w:tab w:val="right" w:leader="dot" w:pos="9350"/>
      </w:tabs>
      <w:spacing w:before="60"/>
      <w:ind w:left="540"/>
    </w:pPr>
    <w:rPr>
      <w:rFonts w:ascii="Arial" w:hAnsi="Arial"/>
      <w:b/>
      <w:sz w:val="24"/>
    </w:rPr>
  </w:style>
  <w:style w:type="paragraph" w:customStyle="1" w:styleId="BodyTextNumbered1">
    <w:name w:val="Body Text Numbered 1"/>
    <w:rsid w:val="002E1321"/>
    <w:pPr>
      <w:numPr>
        <w:numId w:val="12"/>
      </w:numPr>
      <w:tabs>
        <w:tab w:val="left" w:pos="720"/>
      </w:tabs>
      <w:spacing w:before="60" w:after="60" w:line="240" w:lineRule="auto"/>
    </w:pPr>
    <w:rPr>
      <w:rFonts w:ascii="Times New Roman" w:eastAsia="Times New Roman" w:hAnsi="Times New Roman" w:cs="Times New Roman"/>
      <w:sz w:val="24"/>
      <w:szCs w:val="20"/>
    </w:rPr>
  </w:style>
  <w:style w:type="paragraph" w:customStyle="1" w:styleId="BodyTextNumbered2">
    <w:name w:val="Body Text Numbered 2"/>
    <w:rsid w:val="002E1321"/>
    <w:pPr>
      <w:numPr>
        <w:numId w:val="13"/>
      </w:numPr>
      <w:tabs>
        <w:tab w:val="clear" w:pos="1440"/>
        <w:tab w:val="num" w:pos="1080"/>
      </w:tabs>
      <w:spacing w:before="120" w:after="120" w:line="240" w:lineRule="auto"/>
      <w:ind w:left="1080"/>
    </w:pPr>
    <w:rPr>
      <w:rFonts w:ascii="Times New Roman" w:eastAsia="Times New Roman" w:hAnsi="Times New Roman" w:cs="Times New Roman"/>
      <w:sz w:val="24"/>
      <w:szCs w:val="20"/>
    </w:rPr>
  </w:style>
  <w:style w:type="paragraph" w:customStyle="1" w:styleId="BodyTextLettered1">
    <w:name w:val="Body Text Lettered 1"/>
    <w:rsid w:val="002E1321"/>
    <w:pPr>
      <w:numPr>
        <w:numId w:val="14"/>
      </w:numPr>
      <w:tabs>
        <w:tab w:val="clear" w:pos="1080"/>
        <w:tab w:val="num" w:pos="720"/>
      </w:tabs>
      <w:spacing w:after="0" w:line="240" w:lineRule="auto"/>
      <w:ind w:left="720"/>
    </w:pPr>
    <w:rPr>
      <w:rFonts w:ascii="Times New Roman" w:eastAsia="Times New Roman" w:hAnsi="Times New Roman" w:cs="Times New Roman"/>
      <w:szCs w:val="20"/>
    </w:rPr>
  </w:style>
  <w:style w:type="paragraph" w:customStyle="1" w:styleId="BodyTextLettered2">
    <w:name w:val="Body Text Lettered 2"/>
    <w:rsid w:val="002E1321"/>
    <w:pPr>
      <w:numPr>
        <w:numId w:val="15"/>
      </w:numPr>
      <w:spacing w:before="120" w:after="120" w:line="240" w:lineRule="auto"/>
    </w:pPr>
    <w:rPr>
      <w:rFonts w:ascii="Times New Roman" w:eastAsia="Times New Roman" w:hAnsi="Times New Roman" w:cs="Times New Roman"/>
      <w:sz w:val="24"/>
      <w:szCs w:val="20"/>
    </w:rPr>
  </w:style>
  <w:style w:type="paragraph" w:styleId="Footer">
    <w:name w:val="footer"/>
    <w:link w:val="FooterChar"/>
    <w:rsid w:val="002E1321"/>
    <w:pPr>
      <w:tabs>
        <w:tab w:val="center" w:pos="4680"/>
        <w:tab w:val="right" w:pos="9360"/>
      </w:tabs>
      <w:spacing w:after="0" w:line="240" w:lineRule="auto"/>
    </w:pPr>
    <w:rPr>
      <w:rFonts w:ascii="Times New Roman" w:eastAsia="Times New Roman" w:hAnsi="Times New Roman" w:cs="Tahoma"/>
      <w:sz w:val="20"/>
      <w:szCs w:val="16"/>
    </w:rPr>
  </w:style>
  <w:style w:type="character" w:customStyle="1" w:styleId="FooterChar">
    <w:name w:val="Footer Char"/>
    <w:basedOn w:val="DefaultParagraphFont"/>
    <w:link w:val="Footer"/>
    <w:rsid w:val="002E1321"/>
    <w:rPr>
      <w:rFonts w:ascii="Times New Roman" w:eastAsia="Times New Roman" w:hAnsi="Times New Roman" w:cs="Tahoma"/>
      <w:sz w:val="20"/>
      <w:szCs w:val="16"/>
    </w:rPr>
  </w:style>
  <w:style w:type="character" w:styleId="PageNumber">
    <w:name w:val="page number"/>
    <w:basedOn w:val="DefaultParagraphFont"/>
    <w:rsid w:val="002E1321"/>
  </w:style>
  <w:style w:type="character" w:customStyle="1" w:styleId="TextItalics">
    <w:name w:val="Text Italics"/>
    <w:rsid w:val="002E1321"/>
    <w:rPr>
      <w:i/>
    </w:rPr>
  </w:style>
  <w:style w:type="table" w:styleId="TableGrid">
    <w:name w:val="Table Grid"/>
    <w:basedOn w:val="TableNormal"/>
    <w:rsid w:val="002E132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2E1321"/>
    <w:rPr>
      <w:b/>
    </w:rPr>
  </w:style>
  <w:style w:type="character" w:customStyle="1" w:styleId="TextBoldItalics">
    <w:name w:val="Text Bold Italics"/>
    <w:rsid w:val="002E1321"/>
    <w:rPr>
      <w:b/>
      <w:i/>
    </w:rPr>
  </w:style>
  <w:style w:type="paragraph" w:styleId="TOC4">
    <w:name w:val="toc 4"/>
    <w:basedOn w:val="Normal"/>
    <w:next w:val="Normal"/>
    <w:autoRedefine/>
    <w:uiPriority w:val="39"/>
    <w:rsid w:val="002E1321"/>
    <w:pPr>
      <w:ind w:left="720"/>
    </w:pPr>
    <w:rPr>
      <w:rFonts w:ascii="Arial" w:hAnsi="Arial"/>
      <w:sz w:val="24"/>
    </w:rPr>
  </w:style>
  <w:style w:type="paragraph" w:customStyle="1" w:styleId="CoverTitleInstructions">
    <w:name w:val="Cover Title Instructions"/>
    <w:basedOn w:val="InstructionalText1"/>
    <w:rsid w:val="002E1321"/>
    <w:pPr>
      <w:jc w:val="center"/>
    </w:pPr>
    <w:rPr>
      <w:szCs w:val="28"/>
    </w:rPr>
  </w:style>
  <w:style w:type="paragraph" w:customStyle="1" w:styleId="InstructionalText1">
    <w:name w:val="Instructional Text 1"/>
    <w:basedOn w:val="Normal"/>
    <w:next w:val="BodyText"/>
    <w:link w:val="InstructionalText1Char"/>
    <w:rsid w:val="002E1321"/>
    <w:pPr>
      <w:keepLines/>
      <w:autoSpaceDE w:val="0"/>
      <w:autoSpaceDN w:val="0"/>
      <w:adjustRightInd w:val="0"/>
      <w:spacing w:before="60" w:after="120" w:line="240" w:lineRule="atLeast"/>
    </w:pPr>
    <w:rPr>
      <w:i/>
      <w:iCs/>
      <w:color w:val="0000FF"/>
      <w:sz w:val="24"/>
      <w:szCs w:val="20"/>
      <w:lang w:val="x-none" w:eastAsia="x-none"/>
    </w:rPr>
  </w:style>
  <w:style w:type="character" w:customStyle="1" w:styleId="InstructionalText1Char">
    <w:name w:val="Instructional Text 1 Char"/>
    <w:link w:val="InstructionalText1"/>
    <w:rsid w:val="002E1321"/>
    <w:rPr>
      <w:rFonts w:ascii="Times New Roman" w:eastAsia="Times New Roman" w:hAnsi="Times New Roman" w:cs="Times New Roman"/>
      <w:i/>
      <w:iCs/>
      <w:color w:val="0000FF"/>
      <w:sz w:val="24"/>
      <w:szCs w:val="20"/>
      <w:lang w:val="x-none" w:eastAsia="x-none"/>
    </w:rPr>
  </w:style>
  <w:style w:type="paragraph" w:customStyle="1" w:styleId="InstructionalNote">
    <w:name w:val="Instructional Note"/>
    <w:basedOn w:val="Normal"/>
    <w:rsid w:val="002E1321"/>
    <w:pPr>
      <w:numPr>
        <w:numId w:val="16"/>
      </w:numPr>
      <w:tabs>
        <w:tab w:val="clear" w:pos="1512"/>
      </w:tabs>
      <w:autoSpaceDE w:val="0"/>
      <w:autoSpaceDN w:val="0"/>
      <w:adjustRightInd w:val="0"/>
      <w:spacing w:before="60" w:after="60"/>
      <w:ind w:left="1260" w:hanging="900"/>
    </w:pPr>
    <w:rPr>
      <w:i/>
      <w:iCs/>
      <w:color w:val="0000FF"/>
      <w:sz w:val="24"/>
      <w:szCs w:val="22"/>
    </w:rPr>
  </w:style>
  <w:style w:type="paragraph" w:customStyle="1" w:styleId="InstructionalBullet1">
    <w:name w:val="Instructional Bullet 1"/>
    <w:rsid w:val="002E1321"/>
    <w:pPr>
      <w:numPr>
        <w:numId w:val="17"/>
      </w:numPr>
      <w:tabs>
        <w:tab w:val="clear" w:pos="720"/>
        <w:tab w:val="num" w:pos="900"/>
      </w:tabs>
      <w:spacing w:before="60" w:after="60" w:line="240" w:lineRule="auto"/>
      <w:ind w:left="907"/>
    </w:pPr>
    <w:rPr>
      <w:rFonts w:ascii="Times New Roman" w:eastAsia="Times New Roman" w:hAnsi="Times New Roman" w:cs="Times New Roman"/>
      <w:i/>
      <w:color w:val="0000FF"/>
      <w:sz w:val="24"/>
      <w:szCs w:val="24"/>
    </w:rPr>
  </w:style>
  <w:style w:type="paragraph" w:customStyle="1" w:styleId="InstructionalBullet2">
    <w:name w:val="Instructional Bullet 2"/>
    <w:basedOn w:val="InstructionalBullet1"/>
    <w:rsid w:val="002E1321"/>
    <w:pPr>
      <w:tabs>
        <w:tab w:val="clear" w:pos="900"/>
        <w:tab w:val="num" w:pos="1260"/>
      </w:tabs>
      <w:ind w:left="1260"/>
    </w:pPr>
  </w:style>
  <w:style w:type="paragraph" w:customStyle="1" w:styleId="BodyBullet2">
    <w:name w:val="Body Bullet 2"/>
    <w:basedOn w:val="Normal"/>
    <w:link w:val="BodyBullet2Char"/>
    <w:rsid w:val="002E1321"/>
    <w:pPr>
      <w:numPr>
        <w:numId w:val="18"/>
      </w:numPr>
      <w:tabs>
        <w:tab w:val="clear" w:pos="1800"/>
        <w:tab w:val="num" w:pos="1260"/>
      </w:tabs>
      <w:autoSpaceDE w:val="0"/>
      <w:autoSpaceDN w:val="0"/>
      <w:adjustRightInd w:val="0"/>
      <w:spacing w:before="60" w:after="60"/>
      <w:ind w:left="1260"/>
    </w:pPr>
    <w:rPr>
      <w:iCs/>
      <w:sz w:val="24"/>
      <w:szCs w:val="22"/>
      <w:lang w:val="x-none" w:eastAsia="x-none"/>
    </w:rPr>
  </w:style>
  <w:style w:type="character" w:customStyle="1" w:styleId="BodyBullet2Char">
    <w:name w:val="Body Bullet 2 Char"/>
    <w:link w:val="BodyBullet2"/>
    <w:rsid w:val="002E1321"/>
    <w:rPr>
      <w:rFonts w:ascii="Times New Roman" w:eastAsia="Times New Roman" w:hAnsi="Times New Roman" w:cs="Times New Roman"/>
      <w:iCs/>
      <w:sz w:val="24"/>
      <w:lang w:val="x-none" w:eastAsia="x-none"/>
    </w:rPr>
  </w:style>
  <w:style w:type="character" w:customStyle="1" w:styleId="InstructionalTextBold">
    <w:name w:val="Instructional Text Bold"/>
    <w:rsid w:val="002E1321"/>
    <w:rPr>
      <w:b/>
      <w:bCs/>
      <w:color w:val="0000FF"/>
    </w:rPr>
  </w:style>
  <w:style w:type="paragraph" w:customStyle="1" w:styleId="InstructionalText2">
    <w:name w:val="Instructional Text 2"/>
    <w:basedOn w:val="InstructionalText1"/>
    <w:next w:val="BodyText"/>
    <w:link w:val="InstructionalText2Char"/>
    <w:rsid w:val="002E1321"/>
    <w:pPr>
      <w:ind w:left="720"/>
    </w:pPr>
  </w:style>
  <w:style w:type="character" w:customStyle="1" w:styleId="InstructionalText2Char">
    <w:name w:val="Instructional Text 2 Char"/>
    <w:link w:val="InstructionalText2"/>
    <w:rsid w:val="002E1321"/>
    <w:rPr>
      <w:rFonts w:ascii="Times New Roman" w:eastAsia="Times New Roman" w:hAnsi="Times New Roman" w:cs="Times New Roman"/>
      <w:i/>
      <w:iCs/>
      <w:color w:val="0000FF"/>
      <w:sz w:val="24"/>
      <w:szCs w:val="20"/>
      <w:lang w:val="x-none" w:eastAsia="x-none"/>
    </w:rPr>
  </w:style>
  <w:style w:type="paragraph" w:styleId="ListBullet4">
    <w:name w:val="List Bullet 4"/>
    <w:basedOn w:val="Normal"/>
    <w:autoRedefine/>
    <w:semiHidden/>
    <w:rsid w:val="002E1321"/>
    <w:pPr>
      <w:tabs>
        <w:tab w:val="num" w:pos="1440"/>
      </w:tabs>
      <w:ind w:left="1440" w:hanging="360"/>
    </w:pPr>
    <w:rPr>
      <w:sz w:val="24"/>
    </w:rPr>
  </w:style>
  <w:style w:type="paragraph" w:customStyle="1" w:styleId="InstructionalTable">
    <w:name w:val="Instructional Table"/>
    <w:basedOn w:val="Normal"/>
    <w:rsid w:val="002E1321"/>
    <w:rPr>
      <w:i/>
      <w:color w:val="0000FF"/>
      <w:sz w:val="24"/>
    </w:rPr>
  </w:style>
  <w:style w:type="paragraph" w:customStyle="1" w:styleId="In-lineInstruction">
    <w:name w:val="In-line Instruction"/>
    <w:basedOn w:val="Normal"/>
    <w:link w:val="In-lineInstructionChar"/>
    <w:rsid w:val="002E1321"/>
    <w:pPr>
      <w:spacing w:before="120" w:after="120"/>
    </w:pPr>
    <w:rPr>
      <w:i/>
      <w:color w:val="0000FF"/>
      <w:szCs w:val="20"/>
    </w:rPr>
  </w:style>
  <w:style w:type="character" w:customStyle="1" w:styleId="In-lineInstructionChar">
    <w:name w:val="In-line Instruction Char"/>
    <w:link w:val="In-lineInstruction"/>
    <w:rsid w:val="002E1321"/>
    <w:rPr>
      <w:rFonts w:ascii="Times New Roman" w:eastAsia="Times New Roman" w:hAnsi="Times New Roman" w:cs="Times New Roman"/>
      <w:i/>
      <w:color w:val="0000FF"/>
      <w:szCs w:val="20"/>
    </w:rPr>
  </w:style>
  <w:style w:type="paragraph" w:customStyle="1" w:styleId="TemplateInstructions">
    <w:name w:val="Template Instructions"/>
    <w:basedOn w:val="Normal"/>
    <w:next w:val="Normal"/>
    <w:link w:val="TemplateInstructionsChar"/>
    <w:rsid w:val="002E1321"/>
    <w:pPr>
      <w:keepNext/>
      <w:keepLines/>
      <w:spacing w:before="40"/>
    </w:pPr>
    <w:rPr>
      <w:i/>
      <w:iCs/>
      <w:color w:val="0000FF"/>
      <w:szCs w:val="22"/>
    </w:rPr>
  </w:style>
  <w:style w:type="character" w:customStyle="1" w:styleId="TemplateInstructionsChar">
    <w:name w:val="Template Instructions Char"/>
    <w:link w:val="TemplateInstructions"/>
    <w:rsid w:val="002E1321"/>
    <w:rPr>
      <w:rFonts w:ascii="Times New Roman" w:eastAsia="Times New Roman" w:hAnsi="Times New Roman" w:cs="Times New Roman"/>
      <w:i/>
      <w:iCs/>
      <w:color w:val="0000FF"/>
    </w:rPr>
  </w:style>
  <w:style w:type="paragraph" w:customStyle="1" w:styleId="BulletInstructions">
    <w:name w:val="Bullet Instructions"/>
    <w:basedOn w:val="Normal"/>
    <w:rsid w:val="002E1321"/>
    <w:pPr>
      <w:numPr>
        <w:numId w:val="20"/>
      </w:numPr>
      <w:tabs>
        <w:tab w:val="num" w:pos="720"/>
      </w:tabs>
      <w:ind w:left="720"/>
    </w:pPr>
    <w:rPr>
      <w:i/>
      <w:color w:val="0000FF"/>
      <w:sz w:val="24"/>
    </w:rPr>
  </w:style>
  <w:style w:type="paragraph" w:styleId="Caption">
    <w:name w:val="caption"/>
    <w:basedOn w:val="Normal"/>
    <w:next w:val="Normal"/>
    <w:qFormat/>
    <w:rsid w:val="002E1321"/>
    <w:pPr>
      <w:keepLines/>
      <w:spacing w:before="120" w:after="240"/>
    </w:pPr>
    <w:rPr>
      <w:rFonts w:ascii="Arial" w:hAnsi="Arial" w:cs="Arial"/>
      <w:b/>
      <w:bCs/>
      <w:sz w:val="20"/>
      <w:szCs w:val="20"/>
    </w:rPr>
  </w:style>
  <w:style w:type="paragraph" w:customStyle="1" w:styleId="templateinstructions0">
    <w:name w:val="templateinstructions"/>
    <w:basedOn w:val="Normal"/>
    <w:rsid w:val="002E1321"/>
    <w:pPr>
      <w:spacing w:before="100" w:beforeAutospacing="1" w:after="100" w:afterAutospacing="1"/>
    </w:pPr>
    <w:rPr>
      <w:sz w:val="24"/>
    </w:rPr>
  </w:style>
  <w:style w:type="paragraph" w:customStyle="1" w:styleId="CrossReference">
    <w:name w:val="CrossReference"/>
    <w:basedOn w:val="Normal"/>
    <w:rsid w:val="002E1321"/>
    <w:pPr>
      <w:keepNext/>
      <w:keepLines/>
      <w:autoSpaceDE w:val="0"/>
      <w:autoSpaceDN w:val="0"/>
      <w:adjustRightInd w:val="0"/>
      <w:spacing w:before="60" w:after="60"/>
    </w:pPr>
    <w:rPr>
      <w:iCs/>
      <w:color w:val="0000FF"/>
      <w:sz w:val="20"/>
      <w:szCs w:val="22"/>
      <w:u w:val="single"/>
    </w:rPr>
  </w:style>
  <w:style w:type="character" w:customStyle="1" w:styleId="BodyItalic">
    <w:name w:val="Body Italic"/>
    <w:rsid w:val="002E1321"/>
    <w:rPr>
      <w:i/>
    </w:rPr>
  </w:style>
  <w:style w:type="paragraph" w:customStyle="1" w:styleId="TableHeadingCentered">
    <w:name w:val="Table Heading Centered"/>
    <w:basedOn w:val="TableHeading"/>
    <w:rsid w:val="002E1321"/>
    <w:pPr>
      <w:jc w:val="center"/>
    </w:pPr>
    <w:rPr>
      <w:rFonts w:cs="Times New Roman"/>
      <w:sz w:val="16"/>
      <w:szCs w:val="16"/>
    </w:rPr>
  </w:style>
  <w:style w:type="character" w:customStyle="1" w:styleId="TableTextChar">
    <w:name w:val="Table Text Char"/>
    <w:link w:val="TableText"/>
    <w:rsid w:val="002E1321"/>
    <w:rPr>
      <w:rFonts w:ascii="Arial" w:eastAsia="Times New Roman" w:hAnsi="Arial" w:cs="Arial"/>
      <w:szCs w:val="20"/>
    </w:rPr>
  </w:style>
  <w:style w:type="paragraph" w:styleId="TOC5">
    <w:name w:val="toc 5"/>
    <w:basedOn w:val="Normal"/>
    <w:next w:val="Normal"/>
    <w:autoRedefine/>
    <w:uiPriority w:val="39"/>
    <w:rsid w:val="002E1321"/>
    <w:pPr>
      <w:ind w:left="880"/>
    </w:pPr>
    <w:rPr>
      <w:sz w:val="24"/>
    </w:rPr>
  </w:style>
  <w:style w:type="paragraph" w:styleId="TOC6">
    <w:name w:val="toc 6"/>
    <w:basedOn w:val="Normal"/>
    <w:next w:val="Normal"/>
    <w:autoRedefine/>
    <w:uiPriority w:val="39"/>
    <w:rsid w:val="002E1321"/>
    <w:pPr>
      <w:ind w:left="1100"/>
    </w:pPr>
    <w:rPr>
      <w:sz w:val="24"/>
    </w:rPr>
  </w:style>
  <w:style w:type="paragraph" w:styleId="TOC7">
    <w:name w:val="toc 7"/>
    <w:basedOn w:val="Normal"/>
    <w:next w:val="Normal"/>
    <w:autoRedefine/>
    <w:uiPriority w:val="39"/>
    <w:rsid w:val="002E1321"/>
    <w:pPr>
      <w:ind w:left="1320"/>
    </w:pPr>
    <w:rPr>
      <w:sz w:val="24"/>
    </w:rPr>
  </w:style>
  <w:style w:type="paragraph" w:styleId="TOC8">
    <w:name w:val="toc 8"/>
    <w:basedOn w:val="Normal"/>
    <w:next w:val="Normal"/>
    <w:autoRedefine/>
    <w:uiPriority w:val="39"/>
    <w:rsid w:val="002E1321"/>
    <w:pPr>
      <w:ind w:left="1540"/>
    </w:pPr>
    <w:rPr>
      <w:sz w:val="24"/>
    </w:rPr>
  </w:style>
  <w:style w:type="paragraph" w:styleId="TOC9">
    <w:name w:val="toc 9"/>
    <w:basedOn w:val="Normal"/>
    <w:next w:val="Normal"/>
    <w:autoRedefine/>
    <w:uiPriority w:val="39"/>
    <w:rsid w:val="002E1321"/>
    <w:pPr>
      <w:ind w:left="1760"/>
    </w:pPr>
    <w:rPr>
      <w:sz w:val="24"/>
    </w:rPr>
  </w:style>
  <w:style w:type="paragraph" w:styleId="BlockText">
    <w:name w:val="Block Text"/>
    <w:basedOn w:val="Normal"/>
    <w:rsid w:val="002E1321"/>
    <w:pPr>
      <w:spacing w:after="120"/>
      <w:ind w:left="1440" w:right="1440"/>
    </w:pPr>
    <w:rPr>
      <w:sz w:val="24"/>
    </w:rPr>
  </w:style>
  <w:style w:type="paragraph" w:customStyle="1" w:styleId="InstructionalTextMainTitle">
    <w:name w:val="Instructional Text Main Title"/>
    <w:basedOn w:val="InstructionalText1"/>
    <w:next w:val="Title"/>
    <w:qFormat/>
    <w:rsid w:val="002E1321"/>
    <w:pPr>
      <w:jc w:val="center"/>
    </w:pPr>
    <w:rPr>
      <w:szCs w:val="22"/>
    </w:rPr>
  </w:style>
  <w:style w:type="paragraph" w:customStyle="1" w:styleId="InstructionalTextTitle2">
    <w:name w:val="Instructional Text Title 2"/>
    <w:basedOn w:val="Title2"/>
    <w:next w:val="Title2"/>
    <w:qFormat/>
    <w:rsid w:val="002E1321"/>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2E1321"/>
    <w:pPr>
      <w:spacing w:before="120"/>
      <w:jc w:val="center"/>
    </w:pPr>
    <w:rPr>
      <w:rFonts w:ascii="Garamond" w:hAnsi="Garamond"/>
      <w:sz w:val="24"/>
      <w:lang w:val="x-none" w:eastAsia="x-none"/>
    </w:rPr>
  </w:style>
  <w:style w:type="character" w:customStyle="1" w:styleId="NormalTableTextCenteredChar">
    <w:name w:val="Normal Table Text Centered Char"/>
    <w:link w:val="NormalTableTextCentered"/>
    <w:uiPriority w:val="99"/>
    <w:locked/>
    <w:rsid w:val="002E1321"/>
    <w:rPr>
      <w:rFonts w:ascii="Garamond" w:eastAsia="Times New Roman" w:hAnsi="Garamond" w:cs="Times New Roman"/>
      <w:sz w:val="24"/>
      <w:szCs w:val="24"/>
      <w:lang w:val="x-none" w:eastAsia="x-none"/>
    </w:rPr>
  </w:style>
  <w:style w:type="paragraph" w:customStyle="1" w:styleId="TableText0">
    <w:name w:val="TableText"/>
    <w:basedOn w:val="Normal"/>
    <w:rsid w:val="002E1321"/>
    <w:pPr>
      <w:keepLines/>
      <w:tabs>
        <w:tab w:val="left" w:pos="288"/>
        <w:tab w:val="left" w:pos="576"/>
        <w:tab w:val="left" w:pos="864"/>
        <w:tab w:val="left" w:pos="1152"/>
        <w:tab w:val="left" w:pos="1440"/>
      </w:tabs>
      <w:suppressAutoHyphens/>
      <w:spacing w:after="40"/>
    </w:pPr>
    <w:rPr>
      <w:rFonts w:ascii="Arial" w:hAnsi="Arial"/>
      <w:sz w:val="20"/>
      <w:szCs w:val="20"/>
      <w:lang w:eastAsia="ar-SA"/>
    </w:rPr>
  </w:style>
  <w:style w:type="paragraph" w:customStyle="1" w:styleId="TableCaption">
    <w:name w:val="Table Caption"/>
    <w:basedOn w:val="Caption"/>
    <w:qFormat/>
    <w:rsid w:val="002E1321"/>
    <w:pPr>
      <w:spacing w:before="240" w:after="120"/>
    </w:pPr>
  </w:style>
  <w:style w:type="paragraph" w:customStyle="1" w:styleId="Figure">
    <w:name w:val="Figure"/>
    <w:basedOn w:val="BodyText"/>
    <w:qFormat/>
    <w:rsid w:val="002E1321"/>
    <w:pPr>
      <w:keepNext/>
      <w:spacing w:before="360"/>
    </w:pPr>
    <w:rPr>
      <w:noProof/>
    </w:rPr>
  </w:style>
  <w:style w:type="paragraph" w:customStyle="1" w:styleId="ImageFormat">
    <w:name w:val="Image Format"/>
    <w:basedOn w:val="BodyText"/>
    <w:qFormat/>
    <w:rsid w:val="002E1321"/>
    <w:pPr>
      <w:keepNext/>
      <w:widowControl w:val="0"/>
      <w:tabs>
        <w:tab w:val="left" w:pos="720"/>
        <w:tab w:val="right" w:pos="9270"/>
      </w:tabs>
      <w:spacing w:before="360"/>
      <w:jc w:val="center"/>
    </w:pPr>
    <w:rPr>
      <w:rFonts w:ascii="Arial" w:hAnsi="Arial"/>
      <w:noProof/>
      <w:szCs w:val="24"/>
    </w:rPr>
  </w:style>
  <w:style w:type="paragraph" w:styleId="TableofFigures">
    <w:name w:val="table of figures"/>
    <w:basedOn w:val="Normal"/>
    <w:next w:val="Normal"/>
    <w:uiPriority w:val="99"/>
    <w:unhideWhenUsed/>
    <w:rsid w:val="002E1321"/>
    <w:rPr>
      <w:sz w:val="24"/>
    </w:rPr>
  </w:style>
  <w:style w:type="paragraph" w:styleId="Revision">
    <w:name w:val="Revision"/>
    <w:hidden/>
    <w:uiPriority w:val="99"/>
    <w:semiHidden/>
    <w:rsid w:val="002E1321"/>
    <w:pPr>
      <w:spacing w:after="0" w:line="240" w:lineRule="auto"/>
    </w:pPr>
    <w:rPr>
      <w:rFonts w:ascii="Times New Roman" w:eastAsia="Times New Roman" w:hAnsi="Times New Roman" w:cs="Times New Roman"/>
      <w:sz w:val="24"/>
      <w:szCs w:val="24"/>
    </w:rPr>
  </w:style>
  <w:style w:type="paragraph" w:customStyle="1" w:styleId="BodyBullet1">
    <w:name w:val="Body Bullet 1"/>
    <w:basedOn w:val="Heading2"/>
    <w:rsid w:val="002E1321"/>
    <w:pPr>
      <w:keepNext w:val="0"/>
      <w:keepLines w:val="0"/>
      <w:numPr>
        <w:ilvl w:val="1"/>
        <w:numId w:val="19"/>
      </w:numPr>
      <w:tabs>
        <w:tab w:val="clear" w:pos="792"/>
        <w:tab w:val="left" w:pos="900"/>
      </w:tabs>
      <w:spacing w:before="120" w:after="60"/>
      <w:ind w:left="907" w:hanging="907"/>
    </w:pPr>
    <w:rPr>
      <w:rFonts w:ascii="Arial" w:eastAsia="Times New Roman" w:hAnsi="Arial" w:cs="Times New Roman"/>
      <w:bCs w:val="0"/>
      <w:iCs/>
      <w:color w:val="auto"/>
      <w:kern w:val="32"/>
      <w:sz w:val="32"/>
      <w:szCs w:val="28"/>
    </w:rPr>
  </w:style>
  <w:style w:type="paragraph" w:styleId="NormalWeb">
    <w:name w:val="Normal (Web)"/>
    <w:basedOn w:val="Normal"/>
    <w:uiPriority w:val="99"/>
    <w:semiHidden/>
    <w:unhideWhenUsed/>
    <w:rsid w:val="002E1321"/>
    <w:pPr>
      <w:spacing w:before="100" w:beforeAutospacing="1" w:after="100" w:afterAutospacing="1"/>
    </w:pPr>
    <w:rPr>
      <w:sz w:val="24"/>
    </w:rPr>
  </w:style>
  <w:style w:type="table" w:customStyle="1" w:styleId="GridTable41">
    <w:name w:val="Grid Table 41"/>
    <w:basedOn w:val="TableNormal"/>
    <w:uiPriority w:val="49"/>
    <w:rsid w:val="002E132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Erin4">
    <w:name w:val="Erin4"/>
    <w:next w:val="BodyText"/>
    <w:qFormat/>
    <w:rsid w:val="002E1321"/>
    <w:pPr>
      <w:numPr>
        <w:numId w:val="21"/>
      </w:numPr>
      <w:spacing w:after="160" w:line="259" w:lineRule="auto"/>
    </w:pPr>
    <w:rPr>
      <w:rFonts w:ascii="Arial" w:eastAsiaTheme="majorEastAsia" w:hAnsi="Arial" w:cs="Arial"/>
      <w:b/>
      <w:iCs/>
      <w:color w:val="000000" w:themeColor="text1"/>
      <w:sz w:val="24"/>
      <w:szCs w:val="24"/>
    </w:rPr>
  </w:style>
  <w:style w:type="paragraph" w:customStyle="1" w:styleId="Note">
    <w:name w:val="Note"/>
    <w:basedOn w:val="InstructionalNote"/>
    <w:link w:val="NoteChar"/>
    <w:qFormat/>
    <w:rsid w:val="002E1321"/>
    <w:pPr>
      <w:numPr>
        <w:numId w:val="0"/>
      </w:numPr>
      <w:ind w:left="1260" w:hanging="900"/>
    </w:pPr>
    <w:rPr>
      <w:i w:val="0"/>
      <w:color w:val="auto"/>
      <w:szCs w:val="20"/>
    </w:rPr>
  </w:style>
  <w:style w:type="character" w:customStyle="1" w:styleId="NoteChar">
    <w:name w:val="Note Char"/>
    <w:basedOn w:val="BodyTextChar"/>
    <w:link w:val="Note"/>
    <w:rsid w:val="002E1321"/>
    <w:rPr>
      <w:rFonts w:ascii="Times New Roman" w:eastAsia="Times New Roman" w:hAnsi="Times New Roman" w:cs="Times New Roman"/>
      <w:iCs/>
      <w:sz w:val="24"/>
      <w:szCs w:val="20"/>
    </w:rPr>
  </w:style>
  <w:style w:type="paragraph" w:customStyle="1" w:styleId="Default">
    <w:name w:val="Default"/>
    <w:rsid w:val="002E1321"/>
    <w:pPr>
      <w:autoSpaceDE w:val="0"/>
      <w:autoSpaceDN w:val="0"/>
      <w:adjustRightInd w:val="0"/>
      <w:spacing w:after="0" w:line="240" w:lineRule="auto"/>
    </w:pPr>
    <w:rPr>
      <w:rFonts w:ascii="Arial" w:eastAsia="Times New Roman"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List Bullet 4"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lock Text"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1C9"/>
    <w:pPr>
      <w:spacing w:after="0" w:line="240" w:lineRule="auto"/>
    </w:pPr>
    <w:rPr>
      <w:rFonts w:ascii="Times New Roman" w:eastAsia="Times New Roman" w:hAnsi="Times New Roman" w:cs="Times New Roman"/>
      <w:szCs w:val="24"/>
    </w:rPr>
  </w:style>
  <w:style w:type="paragraph" w:styleId="Heading1">
    <w:name w:val="heading 1"/>
    <w:basedOn w:val="Heading2"/>
    <w:next w:val="Normal"/>
    <w:link w:val="Heading1Char"/>
    <w:qFormat/>
    <w:rsid w:val="00AF67E3"/>
    <w:pPr>
      <w:numPr>
        <w:numId w:val="7"/>
      </w:numPr>
      <w:spacing w:before="480"/>
      <w:outlineLvl w:val="0"/>
    </w:pPr>
    <w:rPr>
      <w:rFonts w:ascii="Arial" w:hAnsi="Arial"/>
      <w:bCs w:val="0"/>
      <w:color w:val="auto"/>
      <w:sz w:val="32"/>
      <w:szCs w:val="28"/>
    </w:rPr>
  </w:style>
  <w:style w:type="paragraph" w:styleId="Heading2">
    <w:name w:val="heading 2"/>
    <w:basedOn w:val="Normal"/>
    <w:next w:val="Normal"/>
    <w:link w:val="Heading2Char"/>
    <w:unhideWhenUsed/>
    <w:qFormat/>
    <w:rsid w:val="005D11C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next w:val="BodyText"/>
    <w:link w:val="Heading3Char"/>
    <w:autoRedefine/>
    <w:qFormat/>
    <w:rsid w:val="002E1321"/>
    <w:pPr>
      <w:tabs>
        <w:tab w:val="left" w:pos="1080"/>
      </w:tabs>
      <w:spacing w:before="240" w:after="60" w:line="240" w:lineRule="auto"/>
      <w:ind w:left="1080" w:hanging="1080"/>
      <w:outlineLvl w:val="2"/>
    </w:pPr>
    <w:rPr>
      <w:rFonts w:ascii="Arial" w:eastAsia="Times New Roman" w:hAnsi="Arial" w:cs="Arial"/>
      <w:b/>
      <w:bCs/>
      <w:iCs/>
      <w:kern w:val="32"/>
      <w:sz w:val="28"/>
      <w:szCs w:val="26"/>
    </w:rPr>
  </w:style>
  <w:style w:type="paragraph" w:styleId="Heading4">
    <w:name w:val="heading 4"/>
    <w:next w:val="BlockText"/>
    <w:link w:val="Heading4Char"/>
    <w:qFormat/>
    <w:rsid w:val="002E1321"/>
    <w:pPr>
      <w:spacing w:before="240" w:after="60" w:line="240" w:lineRule="auto"/>
      <w:ind w:left="864" w:hanging="864"/>
      <w:outlineLvl w:val="3"/>
    </w:pPr>
    <w:rPr>
      <w:rFonts w:ascii="Arial" w:eastAsia="Times New Roman" w:hAnsi="Arial" w:cs="Times New Roman"/>
      <w:b/>
      <w:kern w:val="32"/>
      <w:sz w:val="24"/>
      <w:szCs w:val="28"/>
    </w:rPr>
  </w:style>
  <w:style w:type="paragraph" w:styleId="Heading5">
    <w:name w:val="heading 5"/>
    <w:next w:val="BodyText"/>
    <w:link w:val="Heading5Char"/>
    <w:qFormat/>
    <w:rsid w:val="002E1321"/>
    <w:pPr>
      <w:spacing w:before="40" w:after="40" w:line="240" w:lineRule="auto"/>
      <w:ind w:left="1008" w:hanging="1008"/>
      <w:outlineLvl w:val="4"/>
    </w:pPr>
    <w:rPr>
      <w:rFonts w:ascii="Arial" w:eastAsia="Times New Roman" w:hAnsi="Arial" w:cs="Times New Roman"/>
      <w:b/>
      <w:bCs/>
      <w:iCs/>
      <w:sz w:val="24"/>
      <w:szCs w:val="26"/>
    </w:rPr>
  </w:style>
  <w:style w:type="paragraph" w:styleId="Heading6">
    <w:name w:val="heading 6"/>
    <w:next w:val="BlockText"/>
    <w:link w:val="Heading6Char"/>
    <w:qFormat/>
    <w:rsid w:val="002E1321"/>
    <w:pPr>
      <w:spacing w:before="40" w:after="40" w:line="240" w:lineRule="auto"/>
      <w:ind w:left="1152" w:hanging="1152"/>
      <w:outlineLvl w:val="5"/>
    </w:pPr>
    <w:rPr>
      <w:rFonts w:ascii="Arial" w:eastAsia="Times New Roman" w:hAnsi="Arial" w:cs="Times New Roman"/>
      <w:b/>
      <w:bCs/>
    </w:rPr>
  </w:style>
  <w:style w:type="paragraph" w:styleId="Heading7">
    <w:name w:val="heading 7"/>
    <w:next w:val="BodyText"/>
    <w:link w:val="Heading7Char"/>
    <w:qFormat/>
    <w:rsid w:val="002E1321"/>
    <w:pPr>
      <w:spacing w:before="40" w:after="40" w:line="240" w:lineRule="auto"/>
      <w:ind w:left="1296" w:hanging="1296"/>
      <w:outlineLvl w:val="6"/>
    </w:pPr>
    <w:rPr>
      <w:rFonts w:ascii="Arial" w:eastAsia="Times New Roman" w:hAnsi="Arial" w:cs="Times New Roman"/>
      <w:b/>
      <w:szCs w:val="24"/>
    </w:rPr>
  </w:style>
  <w:style w:type="paragraph" w:styleId="Heading8">
    <w:name w:val="heading 8"/>
    <w:next w:val="BlockText"/>
    <w:link w:val="Heading8Char"/>
    <w:qFormat/>
    <w:rsid w:val="002E1321"/>
    <w:pPr>
      <w:spacing w:before="40" w:after="40" w:line="240" w:lineRule="auto"/>
      <w:ind w:left="1440" w:hanging="1440"/>
      <w:outlineLvl w:val="7"/>
    </w:pPr>
    <w:rPr>
      <w:rFonts w:ascii="Arial" w:eastAsia="Times New Roman" w:hAnsi="Arial" w:cs="Times New Roman"/>
      <w:b/>
      <w:i/>
      <w:iCs/>
      <w:szCs w:val="24"/>
    </w:rPr>
  </w:style>
  <w:style w:type="paragraph" w:styleId="Heading9">
    <w:name w:val="heading 9"/>
    <w:next w:val="Normal"/>
    <w:link w:val="Heading9Char"/>
    <w:qFormat/>
    <w:rsid w:val="002E1321"/>
    <w:pPr>
      <w:spacing w:before="40" w:after="40" w:line="240" w:lineRule="auto"/>
      <w:ind w:left="1584" w:hanging="1584"/>
      <w:outlineLvl w:val="8"/>
    </w:pPr>
    <w:rPr>
      <w:rFonts w:ascii="Arial" w:eastAsia="Times New Roman" w:hAnsi="Arial" w:cs="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Bullet1">
    <w:name w:val="Body Text Bullet 1"/>
    <w:qFormat/>
    <w:rsid w:val="005D11C9"/>
    <w:pPr>
      <w:numPr>
        <w:numId w:val="3"/>
      </w:numPr>
      <w:spacing w:before="60" w:after="60" w:line="240" w:lineRule="auto"/>
    </w:pPr>
    <w:rPr>
      <w:rFonts w:ascii="Times New Roman" w:eastAsia="Times New Roman" w:hAnsi="Times New Roman" w:cs="Times New Roman"/>
      <w:sz w:val="24"/>
      <w:szCs w:val="20"/>
    </w:rPr>
  </w:style>
  <w:style w:type="paragraph" w:customStyle="1" w:styleId="BodyTextBullet2">
    <w:name w:val="Body Text Bullet 2"/>
    <w:rsid w:val="005D11C9"/>
    <w:pPr>
      <w:numPr>
        <w:numId w:val="1"/>
      </w:numPr>
      <w:spacing w:before="60" w:after="60" w:line="240" w:lineRule="auto"/>
    </w:pPr>
    <w:rPr>
      <w:rFonts w:ascii="Times New Roman" w:eastAsia="Times New Roman" w:hAnsi="Times New Roman" w:cs="Times New Roman"/>
      <w:sz w:val="24"/>
      <w:szCs w:val="20"/>
    </w:rPr>
  </w:style>
  <w:style w:type="paragraph" w:customStyle="1" w:styleId="Appendix1">
    <w:name w:val="Appendix 1"/>
    <w:next w:val="BodyText"/>
    <w:rsid w:val="005D11C9"/>
    <w:pPr>
      <w:numPr>
        <w:numId w:val="2"/>
      </w:numPr>
      <w:spacing w:after="0" w:line="240" w:lineRule="auto"/>
    </w:pPr>
    <w:rPr>
      <w:rFonts w:ascii="Arial" w:eastAsia="Times New Roman" w:hAnsi="Arial" w:cs="Times New Roman"/>
      <w:b/>
      <w:sz w:val="32"/>
      <w:szCs w:val="24"/>
    </w:rPr>
  </w:style>
  <w:style w:type="paragraph" w:customStyle="1" w:styleId="Appendix2">
    <w:name w:val="Appendix 2"/>
    <w:basedOn w:val="Appendix1"/>
    <w:rsid w:val="005D11C9"/>
    <w:pPr>
      <w:numPr>
        <w:ilvl w:val="1"/>
      </w:numPr>
      <w:tabs>
        <w:tab w:val="clear" w:pos="1152"/>
        <w:tab w:val="num" w:pos="900"/>
      </w:tabs>
      <w:ind w:left="900" w:hanging="900"/>
    </w:pPr>
  </w:style>
  <w:style w:type="paragraph" w:customStyle="1" w:styleId="Appendix11">
    <w:name w:val="Appendix 1.1"/>
    <w:basedOn w:val="Heading2"/>
    <w:next w:val="BodyText"/>
    <w:rsid w:val="00214E42"/>
    <w:pPr>
      <w:numPr>
        <w:ilvl w:val="1"/>
        <w:numId w:val="8"/>
      </w:numPr>
      <w:spacing w:before="240" w:after="60"/>
    </w:pPr>
    <w:rPr>
      <w:rFonts w:ascii="Arial" w:eastAsia="Times New Roman" w:hAnsi="Arial" w:cs="Arial"/>
      <w:bCs w:val="0"/>
      <w:iCs/>
      <w:color w:val="auto"/>
      <w:kern w:val="32"/>
      <w:sz w:val="32"/>
      <w:szCs w:val="28"/>
    </w:rPr>
  </w:style>
  <w:style w:type="paragraph" w:styleId="BodyText">
    <w:name w:val="Body Text"/>
    <w:link w:val="BodyTextChar"/>
    <w:rsid w:val="005D11C9"/>
    <w:pPr>
      <w:spacing w:before="120" w:after="12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D11C9"/>
    <w:rPr>
      <w:rFonts w:ascii="Times New Roman" w:eastAsia="Times New Roman" w:hAnsi="Times New Roman" w:cs="Times New Roman"/>
      <w:sz w:val="24"/>
      <w:szCs w:val="20"/>
    </w:rPr>
  </w:style>
  <w:style w:type="paragraph" w:styleId="ListParagraph">
    <w:name w:val="List Paragraph"/>
    <w:basedOn w:val="Normal"/>
    <w:link w:val="ListParagraphChar"/>
    <w:uiPriority w:val="34"/>
    <w:qFormat/>
    <w:rsid w:val="005D11C9"/>
    <w:pPr>
      <w:ind w:left="720"/>
      <w:contextualSpacing/>
    </w:pPr>
  </w:style>
  <w:style w:type="character" w:customStyle="1" w:styleId="Heading2Char">
    <w:name w:val="Heading 2 Char"/>
    <w:basedOn w:val="DefaultParagraphFont"/>
    <w:link w:val="Heading2"/>
    <w:rsid w:val="005D11C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rsid w:val="00AF67E3"/>
    <w:rPr>
      <w:rFonts w:ascii="Arial" w:eastAsiaTheme="majorEastAsia" w:hAnsi="Arial" w:cstheme="majorBidi"/>
      <w:b/>
      <w:sz w:val="32"/>
      <w:szCs w:val="28"/>
    </w:rPr>
  </w:style>
  <w:style w:type="character" w:styleId="CommentReference">
    <w:name w:val="annotation reference"/>
    <w:basedOn w:val="DefaultParagraphFont"/>
    <w:semiHidden/>
    <w:unhideWhenUsed/>
    <w:rsid w:val="00164272"/>
    <w:rPr>
      <w:sz w:val="16"/>
      <w:szCs w:val="16"/>
    </w:rPr>
  </w:style>
  <w:style w:type="paragraph" w:styleId="CommentText">
    <w:name w:val="annotation text"/>
    <w:basedOn w:val="Normal"/>
    <w:link w:val="CommentTextChar"/>
    <w:semiHidden/>
    <w:unhideWhenUsed/>
    <w:rsid w:val="00164272"/>
    <w:rPr>
      <w:sz w:val="20"/>
      <w:szCs w:val="20"/>
    </w:rPr>
  </w:style>
  <w:style w:type="character" w:customStyle="1" w:styleId="CommentTextChar">
    <w:name w:val="Comment Text Char"/>
    <w:basedOn w:val="DefaultParagraphFont"/>
    <w:link w:val="CommentText"/>
    <w:semiHidden/>
    <w:rsid w:val="0016427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164272"/>
    <w:rPr>
      <w:b/>
      <w:bCs/>
    </w:rPr>
  </w:style>
  <w:style w:type="character" w:customStyle="1" w:styleId="CommentSubjectChar">
    <w:name w:val="Comment Subject Char"/>
    <w:basedOn w:val="CommentTextChar"/>
    <w:link w:val="CommentSubject"/>
    <w:semiHidden/>
    <w:rsid w:val="00164272"/>
    <w:rPr>
      <w:rFonts w:ascii="Times New Roman" w:eastAsia="Times New Roman" w:hAnsi="Times New Roman" w:cs="Times New Roman"/>
      <w:b/>
      <w:bCs/>
      <w:sz w:val="20"/>
      <w:szCs w:val="20"/>
    </w:rPr>
  </w:style>
  <w:style w:type="paragraph" w:styleId="BalloonText">
    <w:name w:val="Balloon Text"/>
    <w:basedOn w:val="Normal"/>
    <w:link w:val="BalloonTextChar"/>
    <w:unhideWhenUsed/>
    <w:rsid w:val="00164272"/>
    <w:rPr>
      <w:rFonts w:ascii="Tahoma" w:hAnsi="Tahoma" w:cs="Tahoma"/>
      <w:sz w:val="16"/>
      <w:szCs w:val="16"/>
    </w:rPr>
  </w:style>
  <w:style w:type="character" w:customStyle="1" w:styleId="BalloonTextChar">
    <w:name w:val="Balloon Text Char"/>
    <w:basedOn w:val="DefaultParagraphFont"/>
    <w:link w:val="BalloonText"/>
    <w:rsid w:val="00164272"/>
    <w:rPr>
      <w:rFonts w:ascii="Tahoma" w:eastAsia="Times New Roman" w:hAnsi="Tahoma" w:cs="Tahoma"/>
      <w:sz w:val="16"/>
      <w:szCs w:val="16"/>
    </w:rPr>
  </w:style>
  <w:style w:type="character" w:customStyle="1" w:styleId="ListParagraphChar">
    <w:name w:val="List Paragraph Char"/>
    <w:link w:val="ListParagraph"/>
    <w:uiPriority w:val="34"/>
    <w:locked/>
    <w:rsid w:val="00B47103"/>
    <w:rPr>
      <w:rFonts w:ascii="Times New Roman" w:eastAsia="Times New Roman" w:hAnsi="Times New Roman" w:cs="Times New Roman"/>
      <w:szCs w:val="24"/>
    </w:rPr>
  </w:style>
  <w:style w:type="character" w:styleId="Hyperlink">
    <w:name w:val="Hyperlink"/>
    <w:basedOn w:val="DefaultParagraphFont"/>
    <w:uiPriority w:val="99"/>
    <w:unhideWhenUsed/>
    <w:rsid w:val="002D2126"/>
    <w:rPr>
      <w:color w:val="0000FF" w:themeColor="hyperlink"/>
      <w:u w:val="single"/>
    </w:rPr>
  </w:style>
  <w:style w:type="character" w:customStyle="1" w:styleId="Heading3Char">
    <w:name w:val="Heading 3 Char"/>
    <w:basedOn w:val="DefaultParagraphFont"/>
    <w:link w:val="Heading3"/>
    <w:rsid w:val="002E1321"/>
    <w:rPr>
      <w:rFonts w:ascii="Arial" w:eastAsia="Times New Roman" w:hAnsi="Arial" w:cs="Arial"/>
      <w:b/>
      <w:bCs/>
      <w:iCs/>
      <w:kern w:val="32"/>
      <w:sz w:val="28"/>
      <w:szCs w:val="26"/>
    </w:rPr>
  </w:style>
  <w:style w:type="character" w:customStyle="1" w:styleId="Heading4Char">
    <w:name w:val="Heading 4 Char"/>
    <w:basedOn w:val="DefaultParagraphFont"/>
    <w:link w:val="Heading4"/>
    <w:rsid w:val="002E1321"/>
    <w:rPr>
      <w:rFonts w:ascii="Arial" w:eastAsia="Times New Roman" w:hAnsi="Arial" w:cs="Times New Roman"/>
      <w:b/>
      <w:kern w:val="32"/>
      <w:sz w:val="24"/>
      <w:szCs w:val="28"/>
    </w:rPr>
  </w:style>
  <w:style w:type="character" w:customStyle="1" w:styleId="Heading5Char">
    <w:name w:val="Heading 5 Char"/>
    <w:basedOn w:val="DefaultParagraphFont"/>
    <w:link w:val="Heading5"/>
    <w:rsid w:val="002E1321"/>
    <w:rPr>
      <w:rFonts w:ascii="Arial" w:eastAsia="Times New Roman" w:hAnsi="Arial" w:cs="Times New Roman"/>
      <w:b/>
      <w:bCs/>
      <w:iCs/>
      <w:sz w:val="24"/>
      <w:szCs w:val="26"/>
    </w:rPr>
  </w:style>
  <w:style w:type="character" w:customStyle="1" w:styleId="Heading6Char">
    <w:name w:val="Heading 6 Char"/>
    <w:basedOn w:val="DefaultParagraphFont"/>
    <w:link w:val="Heading6"/>
    <w:rsid w:val="002E1321"/>
    <w:rPr>
      <w:rFonts w:ascii="Arial" w:eastAsia="Times New Roman" w:hAnsi="Arial" w:cs="Times New Roman"/>
      <w:b/>
      <w:bCs/>
    </w:rPr>
  </w:style>
  <w:style w:type="character" w:customStyle="1" w:styleId="Heading7Char">
    <w:name w:val="Heading 7 Char"/>
    <w:basedOn w:val="DefaultParagraphFont"/>
    <w:link w:val="Heading7"/>
    <w:rsid w:val="002E1321"/>
    <w:rPr>
      <w:rFonts w:ascii="Arial" w:eastAsia="Times New Roman" w:hAnsi="Arial" w:cs="Times New Roman"/>
      <w:b/>
      <w:szCs w:val="24"/>
    </w:rPr>
  </w:style>
  <w:style w:type="character" w:customStyle="1" w:styleId="Heading8Char">
    <w:name w:val="Heading 8 Char"/>
    <w:basedOn w:val="DefaultParagraphFont"/>
    <w:link w:val="Heading8"/>
    <w:rsid w:val="002E1321"/>
    <w:rPr>
      <w:rFonts w:ascii="Arial" w:eastAsia="Times New Roman" w:hAnsi="Arial" w:cs="Times New Roman"/>
      <w:b/>
      <w:i/>
      <w:iCs/>
      <w:szCs w:val="24"/>
    </w:rPr>
  </w:style>
  <w:style w:type="character" w:customStyle="1" w:styleId="Heading9Char">
    <w:name w:val="Heading 9 Char"/>
    <w:basedOn w:val="DefaultParagraphFont"/>
    <w:link w:val="Heading9"/>
    <w:rsid w:val="002E1321"/>
    <w:rPr>
      <w:rFonts w:ascii="Arial" w:eastAsia="Times New Roman" w:hAnsi="Arial" w:cs="Arial"/>
      <w:b/>
      <w:i/>
    </w:rPr>
  </w:style>
  <w:style w:type="paragraph" w:customStyle="1" w:styleId="capture">
    <w:name w:val="capture"/>
    <w:rsid w:val="002E1321"/>
    <w:pPr>
      <w:pBdr>
        <w:top w:val="single" w:sz="4" w:space="1" w:color="0000FF"/>
        <w:left w:val="single" w:sz="4" w:space="1" w:color="0000FF"/>
        <w:bottom w:val="single" w:sz="4" w:space="1" w:color="0000FF"/>
        <w:right w:val="single" w:sz="4" w:space="0" w:color="0000FF"/>
      </w:pBdr>
      <w:suppressAutoHyphens/>
      <w:spacing w:after="0" w:line="240" w:lineRule="auto"/>
      <w:ind w:left="720"/>
    </w:pPr>
    <w:rPr>
      <w:rFonts w:ascii="Courier New" w:eastAsia="Times New Roman" w:hAnsi="Courier New" w:cs="Courier New"/>
      <w:sz w:val="18"/>
      <w:szCs w:val="18"/>
      <w:lang w:eastAsia="ar-SA"/>
    </w:rPr>
  </w:style>
  <w:style w:type="paragraph" w:customStyle="1" w:styleId="capturereverse">
    <w:name w:val="capture reverse"/>
    <w:rsid w:val="002E1321"/>
    <w:pPr>
      <w:pBdr>
        <w:top w:val="single" w:sz="4" w:space="0" w:color="0000FF"/>
        <w:bottom w:val="single" w:sz="4" w:space="0" w:color="0000FF"/>
        <w:right w:val="single" w:sz="4" w:space="0" w:color="000000"/>
      </w:pBdr>
      <w:shd w:val="clear" w:color="auto" w:fill="0000FF"/>
      <w:spacing w:after="0" w:line="240" w:lineRule="auto"/>
      <w:ind w:left="720"/>
    </w:pPr>
    <w:rPr>
      <w:rFonts w:ascii="Courier" w:eastAsia="Times New Roman" w:hAnsi="Courier" w:cs="Courier"/>
      <w:color w:val="FFFFFF"/>
      <w:sz w:val="18"/>
      <w:szCs w:val="18"/>
      <w:lang w:eastAsia="ar-SA"/>
    </w:rPr>
  </w:style>
  <w:style w:type="character" w:styleId="FollowedHyperlink">
    <w:name w:val="FollowedHyperlink"/>
    <w:semiHidden/>
    <w:rsid w:val="002E1321"/>
    <w:rPr>
      <w:color w:val="606420"/>
      <w:u w:val="single"/>
    </w:rPr>
  </w:style>
  <w:style w:type="paragraph" w:styleId="Header">
    <w:name w:val="header"/>
    <w:link w:val="HeaderChar"/>
    <w:rsid w:val="002E1321"/>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2E1321"/>
    <w:rPr>
      <w:rFonts w:ascii="Times New Roman" w:eastAsia="Times New Roman" w:hAnsi="Times New Roman" w:cs="Times New Roman"/>
      <w:sz w:val="20"/>
      <w:szCs w:val="20"/>
    </w:rPr>
  </w:style>
  <w:style w:type="character" w:styleId="LineNumber">
    <w:name w:val="line number"/>
    <w:basedOn w:val="DefaultParagraphFont"/>
    <w:semiHidden/>
    <w:rsid w:val="002E1321"/>
  </w:style>
  <w:style w:type="paragraph" w:styleId="Subtitle">
    <w:name w:val="Subtitle"/>
    <w:basedOn w:val="Normal"/>
    <w:link w:val="SubtitleChar"/>
    <w:qFormat/>
    <w:rsid w:val="002E1321"/>
    <w:pPr>
      <w:spacing w:after="60"/>
      <w:jc w:val="center"/>
      <w:outlineLvl w:val="1"/>
    </w:pPr>
    <w:rPr>
      <w:rFonts w:ascii="Arial" w:hAnsi="Arial" w:cs="Arial"/>
      <w:sz w:val="24"/>
    </w:rPr>
  </w:style>
  <w:style w:type="character" w:customStyle="1" w:styleId="SubtitleChar">
    <w:name w:val="Subtitle Char"/>
    <w:basedOn w:val="DefaultParagraphFont"/>
    <w:link w:val="Subtitle"/>
    <w:rsid w:val="002E1321"/>
    <w:rPr>
      <w:rFonts w:ascii="Arial" w:eastAsia="Times New Roman" w:hAnsi="Arial" w:cs="Arial"/>
      <w:sz w:val="24"/>
      <w:szCs w:val="24"/>
    </w:rPr>
  </w:style>
  <w:style w:type="paragraph" w:styleId="Title">
    <w:name w:val="Title"/>
    <w:link w:val="TitleChar"/>
    <w:qFormat/>
    <w:rsid w:val="002E1321"/>
    <w:pPr>
      <w:autoSpaceDE w:val="0"/>
      <w:autoSpaceDN w:val="0"/>
      <w:adjustRightInd w:val="0"/>
      <w:spacing w:before="120" w:after="120" w:line="240" w:lineRule="auto"/>
      <w:jc w:val="center"/>
    </w:pPr>
    <w:rPr>
      <w:rFonts w:ascii="Arial" w:eastAsia="Times New Roman" w:hAnsi="Arial" w:cs="Times New Roman"/>
      <w:b/>
      <w:bCs/>
      <w:sz w:val="36"/>
      <w:szCs w:val="32"/>
    </w:rPr>
  </w:style>
  <w:style w:type="character" w:customStyle="1" w:styleId="TitleChar">
    <w:name w:val="Title Char"/>
    <w:basedOn w:val="DefaultParagraphFont"/>
    <w:link w:val="Title"/>
    <w:rsid w:val="002E1321"/>
    <w:rPr>
      <w:rFonts w:ascii="Arial" w:eastAsia="Times New Roman" w:hAnsi="Arial" w:cs="Times New Roman"/>
      <w:b/>
      <w:bCs/>
      <w:sz w:val="36"/>
      <w:szCs w:val="32"/>
    </w:rPr>
  </w:style>
  <w:style w:type="paragraph" w:customStyle="1" w:styleId="Title2">
    <w:name w:val="Title 2"/>
    <w:rsid w:val="002E1321"/>
    <w:pPr>
      <w:spacing w:before="120" w:after="120" w:line="240" w:lineRule="auto"/>
      <w:jc w:val="center"/>
    </w:pPr>
    <w:rPr>
      <w:rFonts w:ascii="Arial" w:eastAsia="Times New Roman" w:hAnsi="Arial" w:cs="Arial"/>
      <w:b/>
      <w:bCs/>
      <w:sz w:val="28"/>
      <w:szCs w:val="32"/>
    </w:rPr>
  </w:style>
  <w:style w:type="paragraph" w:customStyle="1" w:styleId="TableHeading">
    <w:name w:val="Table Heading"/>
    <w:rsid w:val="002E1321"/>
    <w:pPr>
      <w:spacing w:before="60" w:after="60" w:line="240" w:lineRule="auto"/>
    </w:pPr>
    <w:rPr>
      <w:rFonts w:ascii="Arial" w:eastAsia="Times New Roman" w:hAnsi="Arial" w:cs="Arial"/>
      <w:b/>
    </w:rPr>
  </w:style>
  <w:style w:type="paragraph" w:customStyle="1" w:styleId="TableText">
    <w:name w:val="Table Text"/>
    <w:link w:val="TableTextChar"/>
    <w:rsid w:val="002E1321"/>
    <w:pPr>
      <w:spacing w:before="60" w:after="60" w:line="240" w:lineRule="auto"/>
    </w:pPr>
    <w:rPr>
      <w:rFonts w:ascii="Arial" w:eastAsia="Times New Roman" w:hAnsi="Arial" w:cs="Arial"/>
      <w:szCs w:val="20"/>
    </w:rPr>
  </w:style>
  <w:style w:type="paragraph" w:customStyle="1" w:styleId="DividerPage">
    <w:name w:val="Divider Page"/>
    <w:next w:val="Normal"/>
    <w:rsid w:val="002E1321"/>
    <w:pPr>
      <w:keepNext/>
      <w:keepLines/>
      <w:pageBreakBefore/>
      <w:spacing w:after="0" w:line="240" w:lineRule="auto"/>
    </w:pPr>
    <w:rPr>
      <w:rFonts w:ascii="Arial" w:eastAsia="Times New Roman" w:hAnsi="Arial" w:cs="Times New Roman"/>
      <w:b/>
      <w:sz w:val="48"/>
      <w:szCs w:val="20"/>
    </w:rPr>
  </w:style>
  <w:style w:type="paragraph" w:styleId="TOC1">
    <w:name w:val="toc 1"/>
    <w:basedOn w:val="Normal"/>
    <w:next w:val="Normal"/>
    <w:autoRedefine/>
    <w:uiPriority w:val="39"/>
    <w:rsid w:val="002E1321"/>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2E1321"/>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2E1321"/>
    <w:pPr>
      <w:tabs>
        <w:tab w:val="left" w:pos="1440"/>
        <w:tab w:val="right" w:leader="dot" w:pos="9350"/>
      </w:tabs>
      <w:spacing w:before="60"/>
      <w:ind w:left="540"/>
    </w:pPr>
    <w:rPr>
      <w:rFonts w:ascii="Arial" w:hAnsi="Arial"/>
      <w:b/>
      <w:sz w:val="24"/>
    </w:rPr>
  </w:style>
  <w:style w:type="paragraph" w:customStyle="1" w:styleId="BodyTextNumbered1">
    <w:name w:val="Body Text Numbered 1"/>
    <w:rsid w:val="002E1321"/>
    <w:pPr>
      <w:numPr>
        <w:numId w:val="12"/>
      </w:numPr>
      <w:tabs>
        <w:tab w:val="left" w:pos="720"/>
      </w:tabs>
      <w:spacing w:before="60" w:after="60" w:line="240" w:lineRule="auto"/>
    </w:pPr>
    <w:rPr>
      <w:rFonts w:ascii="Times New Roman" w:eastAsia="Times New Roman" w:hAnsi="Times New Roman" w:cs="Times New Roman"/>
      <w:sz w:val="24"/>
      <w:szCs w:val="20"/>
    </w:rPr>
  </w:style>
  <w:style w:type="paragraph" w:customStyle="1" w:styleId="BodyTextNumbered2">
    <w:name w:val="Body Text Numbered 2"/>
    <w:rsid w:val="002E1321"/>
    <w:pPr>
      <w:numPr>
        <w:numId w:val="13"/>
      </w:numPr>
      <w:tabs>
        <w:tab w:val="clear" w:pos="1440"/>
        <w:tab w:val="num" w:pos="1080"/>
      </w:tabs>
      <w:spacing w:before="120" w:after="120" w:line="240" w:lineRule="auto"/>
      <w:ind w:left="1080"/>
    </w:pPr>
    <w:rPr>
      <w:rFonts w:ascii="Times New Roman" w:eastAsia="Times New Roman" w:hAnsi="Times New Roman" w:cs="Times New Roman"/>
      <w:sz w:val="24"/>
      <w:szCs w:val="20"/>
    </w:rPr>
  </w:style>
  <w:style w:type="paragraph" w:customStyle="1" w:styleId="BodyTextLettered1">
    <w:name w:val="Body Text Lettered 1"/>
    <w:rsid w:val="002E1321"/>
    <w:pPr>
      <w:numPr>
        <w:numId w:val="14"/>
      </w:numPr>
      <w:tabs>
        <w:tab w:val="clear" w:pos="1080"/>
        <w:tab w:val="num" w:pos="720"/>
      </w:tabs>
      <w:spacing w:after="0" w:line="240" w:lineRule="auto"/>
      <w:ind w:left="720"/>
    </w:pPr>
    <w:rPr>
      <w:rFonts w:ascii="Times New Roman" w:eastAsia="Times New Roman" w:hAnsi="Times New Roman" w:cs="Times New Roman"/>
      <w:szCs w:val="20"/>
    </w:rPr>
  </w:style>
  <w:style w:type="paragraph" w:customStyle="1" w:styleId="BodyTextLettered2">
    <w:name w:val="Body Text Lettered 2"/>
    <w:rsid w:val="002E1321"/>
    <w:pPr>
      <w:numPr>
        <w:numId w:val="15"/>
      </w:numPr>
      <w:spacing w:before="120" w:after="120" w:line="240" w:lineRule="auto"/>
    </w:pPr>
    <w:rPr>
      <w:rFonts w:ascii="Times New Roman" w:eastAsia="Times New Roman" w:hAnsi="Times New Roman" w:cs="Times New Roman"/>
      <w:sz w:val="24"/>
      <w:szCs w:val="20"/>
    </w:rPr>
  </w:style>
  <w:style w:type="paragraph" w:styleId="Footer">
    <w:name w:val="footer"/>
    <w:link w:val="FooterChar"/>
    <w:rsid w:val="002E1321"/>
    <w:pPr>
      <w:tabs>
        <w:tab w:val="center" w:pos="4680"/>
        <w:tab w:val="right" w:pos="9360"/>
      </w:tabs>
      <w:spacing w:after="0" w:line="240" w:lineRule="auto"/>
    </w:pPr>
    <w:rPr>
      <w:rFonts w:ascii="Times New Roman" w:eastAsia="Times New Roman" w:hAnsi="Times New Roman" w:cs="Tahoma"/>
      <w:sz w:val="20"/>
      <w:szCs w:val="16"/>
    </w:rPr>
  </w:style>
  <w:style w:type="character" w:customStyle="1" w:styleId="FooterChar">
    <w:name w:val="Footer Char"/>
    <w:basedOn w:val="DefaultParagraphFont"/>
    <w:link w:val="Footer"/>
    <w:rsid w:val="002E1321"/>
    <w:rPr>
      <w:rFonts w:ascii="Times New Roman" w:eastAsia="Times New Roman" w:hAnsi="Times New Roman" w:cs="Tahoma"/>
      <w:sz w:val="20"/>
      <w:szCs w:val="16"/>
    </w:rPr>
  </w:style>
  <w:style w:type="character" w:styleId="PageNumber">
    <w:name w:val="page number"/>
    <w:basedOn w:val="DefaultParagraphFont"/>
    <w:rsid w:val="002E1321"/>
  </w:style>
  <w:style w:type="character" w:customStyle="1" w:styleId="TextItalics">
    <w:name w:val="Text Italics"/>
    <w:rsid w:val="002E1321"/>
    <w:rPr>
      <w:i/>
    </w:rPr>
  </w:style>
  <w:style w:type="table" w:styleId="TableGrid">
    <w:name w:val="Table Grid"/>
    <w:basedOn w:val="TableNormal"/>
    <w:rsid w:val="002E132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2E1321"/>
    <w:rPr>
      <w:b/>
    </w:rPr>
  </w:style>
  <w:style w:type="character" w:customStyle="1" w:styleId="TextBoldItalics">
    <w:name w:val="Text Bold Italics"/>
    <w:rsid w:val="002E1321"/>
    <w:rPr>
      <w:b/>
      <w:i/>
    </w:rPr>
  </w:style>
  <w:style w:type="paragraph" w:styleId="TOC4">
    <w:name w:val="toc 4"/>
    <w:basedOn w:val="Normal"/>
    <w:next w:val="Normal"/>
    <w:autoRedefine/>
    <w:uiPriority w:val="39"/>
    <w:rsid w:val="002E1321"/>
    <w:pPr>
      <w:ind w:left="720"/>
    </w:pPr>
    <w:rPr>
      <w:rFonts w:ascii="Arial" w:hAnsi="Arial"/>
      <w:sz w:val="24"/>
    </w:rPr>
  </w:style>
  <w:style w:type="paragraph" w:customStyle="1" w:styleId="CoverTitleInstructions">
    <w:name w:val="Cover Title Instructions"/>
    <w:basedOn w:val="InstructionalText1"/>
    <w:rsid w:val="002E1321"/>
    <w:pPr>
      <w:jc w:val="center"/>
    </w:pPr>
    <w:rPr>
      <w:szCs w:val="28"/>
    </w:rPr>
  </w:style>
  <w:style w:type="paragraph" w:customStyle="1" w:styleId="InstructionalText1">
    <w:name w:val="Instructional Text 1"/>
    <w:basedOn w:val="Normal"/>
    <w:next w:val="BodyText"/>
    <w:link w:val="InstructionalText1Char"/>
    <w:rsid w:val="002E1321"/>
    <w:pPr>
      <w:keepLines/>
      <w:autoSpaceDE w:val="0"/>
      <w:autoSpaceDN w:val="0"/>
      <w:adjustRightInd w:val="0"/>
      <w:spacing w:before="60" w:after="120" w:line="240" w:lineRule="atLeast"/>
    </w:pPr>
    <w:rPr>
      <w:i/>
      <w:iCs/>
      <w:color w:val="0000FF"/>
      <w:sz w:val="24"/>
      <w:szCs w:val="20"/>
      <w:lang w:val="x-none" w:eastAsia="x-none"/>
    </w:rPr>
  </w:style>
  <w:style w:type="character" w:customStyle="1" w:styleId="InstructionalText1Char">
    <w:name w:val="Instructional Text 1 Char"/>
    <w:link w:val="InstructionalText1"/>
    <w:rsid w:val="002E1321"/>
    <w:rPr>
      <w:rFonts w:ascii="Times New Roman" w:eastAsia="Times New Roman" w:hAnsi="Times New Roman" w:cs="Times New Roman"/>
      <w:i/>
      <w:iCs/>
      <w:color w:val="0000FF"/>
      <w:sz w:val="24"/>
      <w:szCs w:val="20"/>
      <w:lang w:val="x-none" w:eastAsia="x-none"/>
    </w:rPr>
  </w:style>
  <w:style w:type="paragraph" w:customStyle="1" w:styleId="InstructionalNote">
    <w:name w:val="Instructional Note"/>
    <w:basedOn w:val="Normal"/>
    <w:rsid w:val="002E1321"/>
    <w:pPr>
      <w:numPr>
        <w:numId w:val="16"/>
      </w:numPr>
      <w:tabs>
        <w:tab w:val="clear" w:pos="1512"/>
      </w:tabs>
      <w:autoSpaceDE w:val="0"/>
      <w:autoSpaceDN w:val="0"/>
      <w:adjustRightInd w:val="0"/>
      <w:spacing w:before="60" w:after="60"/>
      <w:ind w:left="1260" w:hanging="900"/>
    </w:pPr>
    <w:rPr>
      <w:i/>
      <w:iCs/>
      <w:color w:val="0000FF"/>
      <w:sz w:val="24"/>
      <w:szCs w:val="22"/>
    </w:rPr>
  </w:style>
  <w:style w:type="paragraph" w:customStyle="1" w:styleId="InstructionalBullet1">
    <w:name w:val="Instructional Bullet 1"/>
    <w:rsid w:val="002E1321"/>
    <w:pPr>
      <w:numPr>
        <w:numId w:val="17"/>
      </w:numPr>
      <w:tabs>
        <w:tab w:val="clear" w:pos="720"/>
        <w:tab w:val="num" w:pos="900"/>
      </w:tabs>
      <w:spacing w:before="60" w:after="60" w:line="240" w:lineRule="auto"/>
      <w:ind w:left="907"/>
    </w:pPr>
    <w:rPr>
      <w:rFonts w:ascii="Times New Roman" w:eastAsia="Times New Roman" w:hAnsi="Times New Roman" w:cs="Times New Roman"/>
      <w:i/>
      <w:color w:val="0000FF"/>
      <w:sz w:val="24"/>
      <w:szCs w:val="24"/>
    </w:rPr>
  </w:style>
  <w:style w:type="paragraph" w:customStyle="1" w:styleId="InstructionalBullet2">
    <w:name w:val="Instructional Bullet 2"/>
    <w:basedOn w:val="InstructionalBullet1"/>
    <w:rsid w:val="002E1321"/>
    <w:pPr>
      <w:tabs>
        <w:tab w:val="clear" w:pos="900"/>
        <w:tab w:val="num" w:pos="1260"/>
      </w:tabs>
      <w:ind w:left="1260"/>
    </w:pPr>
  </w:style>
  <w:style w:type="paragraph" w:customStyle="1" w:styleId="BodyBullet2">
    <w:name w:val="Body Bullet 2"/>
    <w:basedOn w:val="Normal"/>
    <w:link w:val="BodyBullet2Char"/>
    <w:rsid w:val="002E1321"/>
    <w:pPr>
      <w:numPr>
        <w:numId w:val="18"/>
      </w:numPr>
      <w:tabs>
        <w:tab w:val="clear" w:pos="1800"/>
        <w:tab w:val="num" w:pos="1260"/>
      </w:tabs>
      <w:autoSpaceDE w:val="0"/>
      <w:autoSpaceDN w:val="0"/>
      <w:adjustRightInd w:val="0"/>
      <w:spacing w:before="60" w:after="60"/>
      <w:ind w:left="1260"/>
    </w:pPr>
    <w:rPr>
      <w:iCs/>
      <w:sz w:val="24"/>
      <w:szCs w:val="22"/>
      <w:lang w:val="x-none" w:eastAsia="x-none"/>
    </w:rPr>
  </w:style>
  <w:style w:type="character" w:customStyle="1" w:styleId="BodyBullet2Char">
    <w:name w:val="Body Bullet 2 Char"/>
    <w:link w:val="BodyBullet2"/>
    <w:rsid w:val="002E1321"/>
    <w:rPr>
      <w:rFonts w:ascii="Times New Roman" w:eastAsia="Times New Roman" w:hAnsi="Times New Roman" w:cs="Times New Roman"/>
      <w:iCs/>
      <w:sz w:val="24"/>
      <w:lang w:val="x-none" w:eastAsia="x-none"/>
    </w:rPr>
  </w:style>
  <w:style w:type="character" w:customStyle="1" w:styleId="InstructionalTextBold">
    <w:name w:val="Instructional Text Bold"/>
    <w:rsid w:val="002E1321"/>
    <w:rPr>
      <w:b/>
      <w:bCs/>
      <w:color w:val="0000FF"/>
    </w:rPr>
  </w:style>
  <w:style w:type="paragraph" w:customStyle="1" w:styleId="InstructionalText2">
    <w:name w:val="Instructional Text 2"/>
    <w:basedOn w:val="InstructionalText1"/>
    <w:next w:val="BodyText"/>
    <w:link w:val="InstructionalText2Char"/>
    <w:rsid w:val="002E1321"/>
    <w:pPr>
      <w:ind w:left="720"/>
    </w:pPr>
  </w:style>
  <w:style w:type="character" w:customStyle="1" w:styleId="InstructionalText2Char">
    <w:name w:val="Instructional Text 2 Char"/>
    <w:link w:val="InstructionalText2"/>
    <w:rsid w:val="002E1321"/>
    <w:rPr>
      <w:rFonts w:ascii="Times New Roman" w:eastAsia="Times New Roman" w:hAnsi="Times New Roman" w:cs="Times New Roman"/>
      <w:i/>
      <w:iCs/>
      <w:color w:val="0000FF"/>
      <w:sz w:val="24"/>
      <w:szCs w:val="20"/>
      <w:lang w:val="x-none" w:eastAsia="x-none"/>
    </w:rPr>
  </w:style>
  <w:style w:type="paragraph" w:styleId="ListBullet4">
    <w:name w:val="List Bullet 4"/>
    <w:basedOn w:val="Normal"/>
    <w:autoRedefine/>
    <w:semiHidden/>
    <w:rsid w:val="002E1321"/>
    <w:pPr>
      <w:tabs>
        <w:tab w:val="num" w:pos="1440"/>
      </w:tabs>
      <w:ind w:left="1440" w:hanging="360"/>
    </w:pPr>
    <w:rPr>
      <w:sz w:val="24"/>
    </w:rPr>
  </w:style>
  <w:style w:type="paragraph" w:customStyle="1" w:styleId="InstructionalTable">
    <w:name w:val="Instructional Table"/>
    <w:basedOn w:val="Normal"/>
    <w:rsid w:val="002E1321"/>
    <w:rPr>
      <w:i/>
      <w:color w:val="0000FF"/>
      <w:sz w:val="24"/>
    </w:rPr>
  </w:style>
  <w:style w:type="paragraph" w:customStyle="1" w:styleId="In-lineInstruction">
    <w:name w:val="In-line Instruction"/>
    <w:basedOn w:val="Normal"/>
    <w:link w:val="In-lineInstructionChar"/>
    <w:rsid w:val="002E1321"/>
    <w:pPr>
      <w:spacing w:before="120" w:after="120"/>
    </w:pPr>
    <w:rPr>
      <w:i/>
      <w:color w:val="0000FF"/>
      <w:szCs w:val="20"/>
    </w:rPr>
  </w:style>
  <w:style w:type="character" w:customStyle="1" w:styleId="In-lineInstructionChar">
    <w:name w:val="In-line Instruction Char"/>
    <w:link w:val="In-lineInstruction"/>
    <w:rsid w:val="002E1321"/>
    <w:rPr>
      <w:rFonts w:ascii="Times New Roman" w:eastAsia="Times New Roman" w:hAnsi="Times New Roman" w:cs="Times New Roman"/>
      <w:i/>
      <w:color w:val="0000FF"/>
      <w:szCs w:val="20"/>
    </w:rPr>
  </w:style>
  <w:style w:type="paragraph" w:customStyle="1" w:styleId="TemplateInstructions">
    <w:name w:val="Template Instructions"/>
    <w:basedOn w:val="Normal"/>
    <w:next w:val="Normal"/>
    <w:link w:val="TemplateInstructionsChar"/>
    <w:rsid w:val="002E1321"/>
    <w:pPr>
      <w:keepNext/>
      <w:keepLines/>
      <w:spacing w:before="40"/>
    </w:pPr>
    <w:rPr>
      <w:i/>
      <w:iCs/>
      <w:color w:val="0000FF"/>
      <w:szCs w:val="22"/>
    </w:rPr>
  </w:style>
  <w:style w:type="character" w:customStyle="1" w:styleId="TemplateInstructionsChar">
    <w:name w:val="Template Instructions Char"/>
    <w:link w:val="TemplateInstructions"/>
    <w:rsid w:val="002E1321"/>
    <w:rPr>
      <w:rFonts w:ascii="Times New Roman" w:eastAsia="Times New Roman" w:hAnsi="Times New Roman" w:cs="Times New Roman"/>
      <w:i/>
      <w:iCs/>
      <w:color w:val="0000FF"/>
    </w:rPr>
  </w:style>
  <w:style w:type="paragraph" w:customStyle="1" w:styleId="BulletInstructions">
    <w:name w:val="Bullet Instructions"/>
    <w:basedOn w:val="Normal"/>
    <w:rsid w:val="002E1321"/>
    <w:pPr>
      <w:numPr>
        <w:numId w:val="20"/>
      </w:numPr>
      <w:tabs>
        <w:tab w:val="num" w:pos="720"/>
      </w:tabs>
      <w:ind w:left="720"/>
    </w:pPr>
    <w:rPr>
      <w:i/>
      <w:color w:val="0000FF"/>
      <w:sz w:val="24"/>
    </w:rPr>
  </w:style>
  <w:style w:type="paragraph" w:styleId="Caption">
    <w:name w:val="caption"/>
    <w:basedOn w:val="Normal"/>
    <w:next w:val="Normal"/>
    <w:qFormat/>
    <w:rsid w:val="002E1321"/>
    <w:pPr>
      <w:keepLines/>
      <w:spacing w:before="120" w:after="240"/>
    </w:pPr>
    <w:rPr>
      <w:rFonts w:ascii="Arial" w:hAnsi="Arial" w:cs="Arial"/>
      <w:b/>
      <w:bCs/>
      <w:sz w:val="20"/>
      <w:szCs w:val="20"/>
    </w:rPr>
  </w:style>
  <w:style w:type="paragraph" w:customStyle="1" w:styleId="templateinstructions0">
    <w:name w:val="templateinstructions"/>
    <w:basedOn w:val="Normal"/>
    <w:rsid w:val="002E1321"/>
    <w:pPr>
      <w:spacing w:before="100" w:beforeAutospacing="1" w:after="100" w:afterAutospacing="1"/>
    </w:pPr>
    <w:rPr>
      <w:sz w:val="24"/>
    </w:rPr>
  </w:style>
  <w:style w:type="paragraph" w:customStyle="1" w:styleId="CrossReference">
    <w:name w:val="CrossReference"/>
    <w:basedOn w:val="Normal"/>
    <w:rsid w:val="002E1321"/>
    <w:pPr>
      <w:keepNext/>
      <w:keepLines/>
      <w:autoSpaceDE w:val="0"/>
      <w:autoSpaceDN w:val="0"/>
      <w:adjustRightInd w:val="0"/>
      <w:spacing w:before="60" w:after="60"/>
    </w:pPr>
    <w:rPr>
      <w:iCs/>
      <w:color w:val="0000FF"/>
      <w:sz w:val="20"/>
      <w:szCs w:val="22"/>
      <w:u w:val="single"/>
    </w:rPr>
  </w:style>
  <w:style w:type="character" w:customStyle="1" w:styleId="BodyItalic">
    <w:name w:val="Body Italic"/>
    <w:rsid w:val="002E1321"/>
    <w:rPr>
      <w:i/>
    </w:rPr>
  </w:style>
  <w:style w:type="paragraph" w:customStyle="1" w:styleId="TableHeadingCentered">
    <w:name w:val="Table Heading Centered"/>
    <w:basedOn w:val="TableHeading"/>
    <w:rsid w:val="002E1321"/>
    <w:pPr>
      <w:jc w:val="center"/>
    </w:pPr>
    <w:rPr>
      <w:rFonts w:cs="Times New Roman"/>
      <w:sz w:val="16"/>
      <w:szCs w:val="16"/>
    </w:rPr>
  </w:style>
  <w:style w:type="character" w:customStyle="1" w:styleId="TableTextChar">
    <w:name w:val="Table Text Char"/>
    <w:link w:val="TableText"/>
    <w:rsid w:val="002E1321"/>
    <w:rPr>
      <w:rFonts w:ascii="Arial" w:eastAsia="Times New Roman" w:hAnsi="Arial" w:cs="Arial"/>
      <w:szCs w:val="20"/>
    </w:rPr>
  </w:style>
  <w:style w:type="paragraph" w:styleId="TOC5">
    <w:name w:val="toc 5"/>
    <w:basedOn w:val="Normal"/>
    <w:next w:val="Normal"/>
    <w:autoRedefine/>
    <w:uiPriority w:val="39"/>
    <w:rsid w:val="002E1321"/>
    <w:pPr>
      <w:ind w:left="880"/>
    </w:pPr>
    <w:rPr>
      <w:sz w:val="24"/>
    </w:rPr>
  </w:style>
  <w:style w:type="paragraph" w:styleId="TOC6">
    <w:name w:val="toc 6"/>
    <w:basedOn w:val="Normal"/>
    <w:next w:val="Normal"/>
    <w:autoRedefine/>
    <w:uiPriority w:val="39"/>
    <w:rsid w:val="002E1321"/>
    <w:pPr>
      <w:ind w:left="1100"/>
    </w:pPr>
    <w:rPr>
      <w:sz w:val="24"/>
    </w:rPr>
  </w:style>
  <w:style w:type="paragraph" w:styleId="TOC7">
    <w:name w:val="toc 7"/>
    <w:basedOn w:val="Normal"/>
    <w:next w:val="Normal"/>
    <w:autoRedefine/>
    <w:uiPriority w:val="39"/>
    <w:rsid w:val="002E1321"/>
    <w:pPr>
      <w:ind w:left="1320"/>
    </w:pPr>
    <w:rPr>
      <w:sz w:val="24"/>
    </w:rPr>
  </w:style>
  <w:style w:type="paragraph" w:styleId="TOC8">
    <w:name w:val="toc 8"/>
    <w:basedOn w:val="Normal"/>
    <w:next w:val="Normal"/>
    <w:autoRedefine/>
    <w:uiPriority w:val="39"/>
    <w:rsid w:val="002E1321"/>
    <w:pPr>
      <w:ind w:left="1540"/>
    </w:pPr>
    <w:rPr>
      <w:sz w:val="24"/>
    </w:rPr>
  </w:style>
  <w:style w:type="paragraph" w:styleId="TOC9">
    <w:name w:val="toc 9"/>
    <w:basedOn w:val="Normal"/>
    <w:next w:val="Normal"/>
    <w:autoRedefine/>
    <w:uiPriority w:val="39"/>
    <w:rsid w:val="002E1321"/>
    <w:pPr>
      <w:ind w:left="1760"/>
    </w:pPr>
    <w:rPr>
      <w:sz w:val="24"/>
    </w:rPr>
  </w:style>
  <w:style w:type="paragraph" w:styleId="BlockText">
    <w:name w:val="Block Text"/>
    <w:basedOn w:val="Normal"/>
    <w:rsid w:val="002E1321"/>
    <w:pPr>
      <w:spacing w:after="120"/>
      <w:ind w:left="1440" w:right="1440"/>
    </w:pPr>
    <w:rPr>
      <w:sz w:val="24"/>
    </w:rPr>
  </w:style>
  <w:style w:type="paragraph" w:customStyle="1" w:styleId="InstructionalTextMainTitle">
    <w:name w:val="Instructional Text Main Title"/>
    <w:basedOn w:val="InstructionalText1"/>
    <w:next w:val="Title"/>
    <w:qFormat/>
    <w:rsid w:val="002E1321"/>
    <w:pPr>
      <w:jc w:val="center"/>
    </w:pPr>
    <w:rPr>
      <w:szCs w:val="22"/>
    </w:rPr>
  </w:style>
  <w:style w:type="paragraph" w:customStyle="1" w:styleId="InstructionalTextTitle2">
    <w:name w:val="Instructional Text Title 2"/>
    <w:basedOn w:val="Title2"/>
    <w:next w:val="Title2"/>
    <w:qFormat/>
    <w:rsid w:val="002E1321"/>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2E1321"/>
    <w:pPr>
      <w:spacing w:before="120"/>
      <w:jc w:val="center"/>
    </w:pPr>
    <w:rPr>
      <w:rFonts w:ascii="Garamond" w:hAnsi="Garamond"/>
      <w:sz w:val="24"/>
      <w:lang w:val="x-none" w:eastAsia="x-none"/>
    </w:rPr>
  </w:style>
  <w:style w:type="character" w:customStyle="1" w:styleId="NormalTableTextCenteredChar">
    <w:name w:val="Normal Table Text Centered Char"/>
    <w:link w:val="NormalTableTextCentered"/>
    <w:uiPriority w:val="99"/>
    <w:locked/>
    <w:rsid w:val="002E1321"/>
    <w:rPr>
      <w:rFonts w:ascii="Garamond" w:eastAsia="Times New Roman" w:hAnsi="Garamond" w:cs="Times New Roman"/>
      <w:sz w:val="24"/>
      <w:szCs w:val="24"/>
      <w:lang w:val="x-none" w:eastAsia="x-none"/>
    </w:rPr>
  </w:style>
  <w:style w:type="paragraph" w:customStyle="1" w:styleId="TableText0">
    <w:name w:val="TableText"/>
    <w:basedOn w:val="Normal"/>
    <w:rsid w:val="002E1321"/>
    <w:pPr>
      <w:keepLines/>
      <w:tabs>
        <w:tab w:val="left" w:pos="288"/>
        <w:tab w:val="left" w:pos="576"/>
        <w:tab w:val="left" w:pos="864"/>
        <w:tab w:val="left" w:pos="1152"/>
        <w:tab w:val="left" w:pos="1440"/>
      </w:tabs>
      <w:suppressAutoHyphens/>
      <w:spacing w:after="40"/>
    </w:pPr>
    <w:rPr>
      <w:rFonts w:ascii="Arial" w:hAnsi="Arial"/>
      <w:sz w:val="20"/>
      <w:szCs w:val="20"/>
      <w:lang w:eastAsia="ar-SA"/>
    </w:rPr>
  </w:style>
  <w:style w:type="paragraph" w:customStyle="1" w:styleId="TableCaption">
    <w:name w:val="Table Caption"/>
    <w:basedOn w:val="Caption"/>
    <w:qFormat/>
    <w:rsid w:val="002E1321"/>
    <w:pPr>
      <w:spacing w:before="240" w:after="120"/>
    </w:pPr>
  </w:style>
  <w:style w:type="paragraph" w:customStyle="1" w:styleId="Figure">
    <w:name w:val="Figure"/>
    <w:basedOn w:val="BodyText"/>
    <w:qFormat/>
    <w:rsid w:val="002E1321"/>
    <w:pPr>
      <w:keepNext/>
      <w:spacing w:before="360"/>
    </w:pPr>
    <w:rPr>
      <w:noProof/>
    </w:rPr>
  </w:style>
  <w:style w:type="paragraph" w:customStyle="1" w:styleId="ImageFormat">
    <w:name w:val="Image Format"/>
    <w:basedOn w:val="BodyText"/>
    <w:qFormat/>
    <w:rsid w:val="002E1321"/>
    <w:pPr>
      <w:keepNext/>
      <w:widowControl w:val="0"/>
      <w:tabs>
        <w:tab w:val="left" w:pos="720"/>
        <w:tab w:val="right" w:pos="9270"/>
      </w:tabs>
      <w:spacing w:before="360"/>
      <w:jc w:val="center"/>
    </w:pPr>
    <w:rPr>
      <w:rFonts w:ascii="Arial" w:hAnsi="Arial"/>
      <w:noProof/>
      <w:szCs w:val="24"/>
    </w:rPr>
  </w:style>
  <w:style w:type="paragraph" w:styleId="TableofFigures">
    <w:name w:val="table of figures"/>
    <w:basedOn w:val="Normal"/>
    <w:next w:val="Normal"/>
    <w:uiPriority w:val="99"/>
    <w:unhideWhenUsed/>
    <w:rsid w:val="002E1321"/>
    <w:rPr>
      <w:sz w:val="24"/>
    </w:rPr>
  </w:style>
  <w:style w:type="paragraph" w:styleId="Revision">
    <w:name w:val="Revision"/>
    <w:hidden/>
    <w:uiPriority w:val="99"/>
    <w:semiHidden/>
    <w:rsid w:val="002E1321"/>
    <w:pPr>
      <w:spacing w:after="0" w:line="240" w:lineRule="auto"/>
    </w:pPr>
    <w:rPr>
      <w:rFonts w:ascii="Times New Roman" w:eastAsia="Times New Roman" w:hAnsi="Times New Roman" w:cs="Times New Roman"/>
      <w:sz w:val="24"/>
      <w:szCs w:val="24"/>
    </w:rPr>
  </w:style>
  <w:style w:type="paragraph" w:customStyle="1" w:styleId="BodyBullet1">
    <w:name w:val="Body Bullet 1"/>
    <w:basedOn w:val="Heading2"/>
    <w:rsid w:val="002E1321"/>
    <w:pPr>
      <w:keepNext w:val="0"/>
      <w:keepLines w:val="0"/>
      <w:numPr>
        <w:ilvl w:val="1"/>
        <w:numId w:val="19"/>
      </w:numPr>
      <w:tabs>
        <w:tab w:val="clear" w:pos="792"/>
        <w:tab w:val="left" w:pos="900"/>
      </w:tabs>
      <w:spacing w:before="120" w:after="60"/>
      <w:ind w:left="907" w:hanging="907"/>
    </w:pPr>
    <w:rPr>
      <w:rFonts w:ascii="Arial" w:eastAsia="Times New Roman" w:hAnsi="Arial" w:cs="Times New Roman"/>
      <w:bCs w:val="0"/>
      <w:iCs/>
      <w:color w:val="auto"/>
      <w:kern w:val="32"/>
      <w:sz w:val="32"/>
      <w:szCs w:val="28"/>
    </w:rPr>
  </w:style>
  <w:style w:type="paragraph" w:styleId="NormalWeb">
    <w:name w:val="Normal (Web)"/>
    <w:basedOn w:val="Normal"/>
    <w:uiPriority w:val="99"/>
    <w:semiHidden/>
    <w:unhideWhenUsed/>
    <w:rsid w:val="002E1321"/>
    <w:pPr>
      <w:spacing w:before="100" w:beforeAutospacing="1" w:after="100" w:afterAutospacing="1"/>
    </w:pPr>
    <w:rPr>
      <w:sz w:val="24"/>
    </w:rPr>
  </w:style>
  <w:style w:type="table" w:customStyle="1" w:styleId="GridTable41">
    <w:name w:val="Grid Table 41"/>
    <w:basedOn w:val="TableNormal"/>
    <w:uiPriority w:val="49"/>
    <w:rsid w:val="002E132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Erin4">
    <w:name w:val="Erin4"/>
    <w:next w:val="BodyText"/>
    <w:qFormat/>
    <w:rsid w:val="002E1321"/>
    <w:pPr>
      <w:numPr>
        <w:numId w:val="21"/>
      </w:numPr>
      <w:spacing w:after="160" w:line="259" w:lineRule="auto"/>
    </w:pPr>
    <w:rPr>
      <w:rFonts w:ascii="Arial" w:eastAsiaTheme="majorEastAsia" w:hAnsi="Arial" w:cs="Arial"/>
      <w:b/>
      <w:iCs/>
      <w:color w:val="000000" w:themeColor="text1"/>
      <w:sz w:val="24"/>
      <w:szCs w:val="24"/>
    </w:rPr>
  </w:style>
  <w:style w:type="paragraph" w:customStyle="1" w:styleId="Note">
    <w:name w:val="Note"/>
    <w:basedOn w:val="InstructionalNote"/>
    <w:link w:val="NoteChar"/>
    <w:qFormat/>
    <w:rsid w:val="002E1321"/>
    <w:pPr>
      <w:numPr>
        <w:numId w:val="0"/>
      </w:numPr>
      <w:ind w:left="1260" w:hanging="900"/>
    </w:pPr>
    <w:rPr>
      <w:i w:val="0"/>
      <w:color w:val="auto"/>
      <w:szCs w:val="20"/>
    </w:rPr>
  </w:style>
  <w:style w:type="character" w:customStyle="1" w:styleId="NoteChar">
    <w:name w:val="Note Char"/>
    <w:basedOn w:val="BodyTextChar"/>
    <w:link w:val="Note"/>
    <w:rsid w:val="002E1321"/>
    <w:rPr>
      <w:rFonts w:ascii="Times New Roman" w:eastAsia="Times New Roman" w:hAnsi="Times New Roman" w:cs="Times New Roman"/>
      <w:iCs/>
      <w:sz w:val="24"/>
      <w:szCs w:val="20"/>
    </w:rPr>
  </w:style>
  <w:style w:type="paragraph" w:customStyle="1" w:styleId="Default">
    <w:name w:val="Default"/>
    <w:rsid w:val="002E1321"/>
    <w:pPr>
      <w:autoSpaceDE w:val="0"/>
      <w:autoSpaceDN w:val="0"/>
      <w:adjustRightInd w:val="0"/>
      <w:spacing w:after="0" w:line="240" w:lineRule="auto"/>
    </w:pPr>
    <w:rPr>
      <w:rFonts w:ascii="Arial" w:eastAsia="Times New Roman"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069306">
      <w:bodyDiv w:val="1"/>
      <w:marLeft w:val="0"/>
      <w:marRight w:val="0"/>
      <w:marTop w:val="0"/>
      <w:marBottom w:val="0"/>
      <w:divBdr>
        <w:top w:val="none" w:sz="0" w:space="0" w:color="auto"/>
        <w:left w:val="none" w:sz="0" w:space="0" w:color="auto"/>
        <w:bottom w:val="none" w:sz="0" w:space="0" w:color="auto"/>
        <w:right w:val="none" w:sz="0" w:space="0" w:color="auto"/>
      </w:divBdr>
    </w:div>
    <w:div w:id="338117974">
      <w:bodyDiv w:val="1"/>
      <w:marLeft w:val="0"/>
      <w:marRight w:val="0"/>
      <w:marTop w:val="0"/>
      <w:marBottom w:val="0"/>
      <w:divBdr>
        <w:top w:val="none" w:sz="0" w:space="0" w:color="auto"/>
        <w:left w:val="none" w:sz="0" w:space="0" w:color="auto"/>
        <w:bottom w:val="none" w:sz="0" w:space="0" w:color="auto"/>
        <w:right w:val="none" w:sz="0" w:space="0" w:color="auto"/>
      </w:divBdr>
    </w:div>
    <w:div w:id="941642691">
      <w:bodyDiv w:val="1"/>
      <w:marLeft w:val="0"/>
      <w:marRight w:val="0"/>
      <w:marTop w:val="0"/>
      <w:marBottom w:val="0"/>
      <w:divBdr>
        <w:top w:val="none" w:sz="0" w:space="0" w:color="auto"/>
        <w:left w:val="none" w:sz="0" w:space="0" w:color="auto"/>
        <w:bottom w:val="none" w:sz="0" w:space="0" w:color="auto"/>
        <w:right w:val="none" w:sz="0" w:space="0" w:color="auto"/>
      </w:divBdr>
    </w:div>
    <w:div w:id="950865478">
      <w:bodyDiv w:val="1"/>
      <w:marLeft w:val="0"/>
      <w:marRight w:val="0"/>
      <w:marTop w:val="0"/>
      <w:marBottom w:val="0"/>
      <w:divBdr>
        <w:top w:val="none" w:sz="0" w:space="0" w:color="auto"/>
        <w:left w:val="none" w:sz="0" w:space="0" w:color="auto"/>
        <w:bottom w:val="none" w:sz="0" w:space="0" w:color="auto"/>
        <w:right w:val="none" w:sz="0" w:space="0" w:color="auto"/>
      </w:divBdr>
    </w:div>
    <w:div w:id="1161042476">
      <w:bodyDiv w:val="1"/>
      <w:marLeft w:val="0"/>
      <w:marRight w:val="0"/>
      <w:marTop w:val="0"/>
      <w:marBottom w:val="0"/>
      <w:divBdr>
        <w:top w:val="none" w:sz="0" w:space="0" w:color="auto"/>
        <w:left w:val="none" w:sz="0" w:space="0" w:color="auto"/>
        <w:bottom w:val="none" w:sz="0" w:space="0" w:color="auto"/>
        <w:right w:val="none" w:sz="0" w:space="0" w:color="auto"/>
      </w:divBdr>
    </w:div>
    <w:div w:id="1286884293">
      <w:bodyDiv w:val="1"/>
      <w:marLeft w:val="0"/>
      <w:marRight w:val="0"/>
      <w:marTop w:val="0"/>
      <w:marBottom w:val="0"/>
      <w:divBdr>
        <w:top w:val="none" w:sz="0" w:space="0" w:color="auto"/>
        <w:left w:val="none" w:sz="0" w:space="0" w:color="auto"/>
        <w:bottom w:val="none" w:sz="0" w:space="0" w:color="auto"/>
        <w:right w:val="none" w:sz="0" w:space="0" w:color="auto"/>
      </w:divBdr>
    </w:div>
    <w:div w:id="1679497813">
      <w:bodyDiv w:val="1"/>
      <w:marLeft w:val="0"/>
      <w:marRight w:val="0"/>
      <w:marTop w:val="0"/>
      <w:marBottom w:val="0"/>
      <w:divBdr>
        <w:top w:val="none" w:sz="0" w:space="0" w:color="auto"/>
        <w:left w:val="none" w:sz="0" w:space="0" w:color="auto"/>
        <w:bottom w:val="none" w:sz="0" w:space="0" w:color="auto"/>
        <w:right w:val="none" w:sz="0" w:space="0" w:color="auto"/>
      </w:divBdr>
    </w:div>
    <w:div w:id="1905602452">
      <w:bodyDiv w:val="1"/>
      <w:marLeft w:val="0"/>
      <w:marRight w:val="0"/>
      <w:marTop w:val="0"/>
      <w:marBottom w:val="0"/>
      <w:divBdr>
        <w:top w:val="none" w:sz="0" w:space="0" w:color="auto"/>
        <w:left w:val="none" w:sz="0" w:space="0" w:color="auto"/>
        <w:bottom w:val="none" w:sz="0" w:space="0" w:color="auto"/>
        <w:right w:val="none" w:sz="0" w:space="0" w:color="auto"/>
      </w:divBdr>
    </w:div>
    <w:div w:id="2049719110">
      <w:bodyDiv w:val="1"/>
      <w:marLeft w:val="0"/>
      <w:marRight w:val="0"/>
      <w:marTop w:val="0"/>
      <w:marBottom w:val="0"/>
      <w:divBdr>
        <w:top w:val="none" w:sz="0" w:space="0" w:color="auto"/>
        <w:left w:val="none" w:sz="0" w:space="0" w:color="auto"/>
        <w:bottom w:val="none" w:sz="0" w:space="0" w:color="auto"/>
        <w:right w:val="none" w:sz="0" w:space="0" w:color="auto"/>
      </w:divBdr>
    </w:div>
    <w:div w:id="209180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vaww.oed.portal.va.gov/pm/iehr/vista_evolution/enhancements/General/Overview/VSE_Open_Issues_04112017.xlsx" TargetMode="External"/><Relationship Id="rId2" Type="http://schemas.openxmlformats.org/officeDocument/2006/relationships/customXml" Target="../customXml/item2.xml"/><Relationship Id="rId16" Type="http://schemas.openxmlformats.org/officeDocument/2006/relationships/hyperlink" Target="https://www.va.gov/vdl/application.asp?appid=100"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comments" Target="comments.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657KNE7CTRDA-40237020-4</_dlc_DocId>
    <_dlc_DocIdUrl xmlns="cdd665a5-4d39-4c80-990a-8a3abca4f55f">
      <Url>http://vaww.oed.portal.va.gov/pm/iehr/vista_evolution/enhancements/_layouts/DocIdRedir.aspx?ID=657KNE7CTRDA-40237020-4</Url>
      <Description>657KNE7CTRDA-40237020-4</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933BED240B5E346A65428BF8A33445D" ma:contentTypeVersion="0" ma:contentTypeDescription="Create a new document." ma:contentTypeScope="" ma:versionID="a705793043fcd8e5f791664d8ae7f09c">
  <xsd:schema xmlns:xsd="http://www.w3.org/2001/XMLSchema" xmlns:xs="http://www.w3.org/2001/XMLSchema" xmlns:p="http://schemas.microsoft.com/office/2006/metadata/properties" xmlns:ns2="cdd665a5-4d39-4c80-990a-8a3abca4f55f" targetNamespace="http://schemas.microsoft.com/office/2006/metadata/properties" ma:root="true" ma:fieldsID="b8ec10063c6bd039545b7b2310a87923"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C6083-2A82-4B40-B3D3-64B0CF93AEAA}">
  <ds:schemaRefs>
    <ds:schemaRef ds:uri="http://schemas.microsoft.com/office/2006/metadata/properties"/>
    <ds:schemaRef ds:uri="http://schemas.microsoft.com/office/infopath/2007/PartnerControls"/>
    <ds:schemaRef ds:uri="cdd665a5-4d39-4c80-990a-8a3abca4f55f"/>
  </ds:schemaRefs>
</ds:datastoreItem>
</file>

<file path=customXml/itemProps2.xml><?xml version="1.0" encoding="utf-8"?>
<ds:datastoreItem xmlns:ds="http://schemas.openxmlformats.org/officeDocument/2006/customXml" ds:itemID="{F792287E-7659-491B-BC03-C2D5D963DE14}">
  <ds:schemaRefs>
    <ds:schemaRef ds:uri="http://schemas.microsoft.com/sharepoint/events"/>
  </ds:schemaRefs>
</ds:datastoreItem>
</file>

<file path=customXml/itemProps3.xml><?xml version="1.0" encoding="utf-8"?>
<ds:datastoreItem xmlns:ds="http://schemas.openxmlformats.org/officeDocument/2006/customXml" ds:itemID="{722115BF-7A00-46EA-B16E-4FBD0E5961CD}">
  <ds:schemaRefs>
    <ds:schemaRef ds:uri="http://schemas.microsoft.com/sharepoint/v3/contenttype/forms"/>
  </ds:schemaRefs>
</ds:datastoreItem>
</file>

<file path=customXml/itemProps4.xml><?xml version="1.0" encoding="utf-8"?>
<ds:datastoreItem xmlns:ds="http://schemas.openxmlformats.org/officeDocument/2006/customXml" ds:itemID="{B832B081-4AA8-4737-8C38-3C75BAE01A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52537D2-61FD-4589-BA1A-231F168E0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VistA Scheduling Enhancements Release Notes</vt:lpstr>
    </vt:vector>
  </TitlesOfParts>
  <Company>Veteran Affairs</Company>
  <LinksUpToDate>false</LinksUpToDate>
  <CharactersWithSpaces>8266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Scheduling Enhancements Release Notes</dc:title>
  <dc:creator>Ellen Phelps</dc:creator>
  <cp:lastModifiedBy>Department of Veterans Affairs</cp:lastModifiedBy>
  <cp:revision>5</cp:revision>
  <dcterms:created xsi:type="dcterms:W3CDTF">2018-04-19T19:30:00Z</dcterms:created>
  <dcterms:modified xsi:type="dcterms:W3CDTF">2018-05-08T19:48:00Z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7e0193ce-21de-404b-9eab-7031a46aaf11</vt:lpwstr>
  </property>
  <property fmtid="{D5CDD505-2E9C-101B-9397-08002B2CF9AE}" pid="3" name="ContentTypeId">
    <vt:lpwstr>0x010100A933BED240B5E346A65428BF8A33445D</vt:lpwstr>
  </property>
</Properties>
</file>