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AAA7D9" w14:textId="77777777" w:rsidR="004F3A80" w:rsidRDefault="005F1550" w:rsidP="00015C0D">
      <w:pPr>
        <w:pStyle w:val="Title"/>
      </w:pPr>
      <w:bookmarkStart w:id="0" w:name="_Toc205632711"/>
      <w:bookmarkStart w:id="1" w:name="_GoBack"/>
      <w:bookmarkEnd w:id="1"/>
      <w:r>
        <w:t xml:space="preserve"> </w:t>
      </w:r>
      <w:r w:rsidR="00BF7AC6" w:rsidRPr="00001A6F">
        <w:t>Version Description Document</w:t>
      </w:r>
      <w:r w:rsidR="00FA38D6">
        <w:t xml:space="preserve"> </w:t>
      </w:r>
    </w:p>
    <w:p w14:paraId="04F618A9" w14:textId="77777777" w:rsidR="007F7372" w:rsidRDefault="007F7372" w:rsidP="007F7372">
      <w:pPr>
        <w:pStyle w:val="Title2"/>
        <w:rPr>
          <w:sz w:val="36"/>
          <w:szCs w:val="36"/>
        </w:rPr>
      </w:pPr>
      <w:r>
        <w:rPr>
          <w:sz w:val="36"/>
          <w:szCs w:val="36"/>
        </w:rPr>
        <w:t>VistA Scheduling Enhancements (VSE)</w:t>
      </w:r>
      <w:r w:rsidRPr="00554938">
        <w:rPr>
          <w:sz w:val="36"/>
          <w:szCs w:val="36"/>
        </w:rPr>
        <w:t xml:space="preserve"> </w:t>
      </w:r>
    </w:p>
    <w:p w14:paraId="701CC34A" w14:textId="77777777" w:rsidR="00DE7AD9" w:rsidRDefault="008449E5" w:rsidP="008449E5">
      <w:pPr>
        <w:pStyle w:val="Title2"/>
        <w:spacing w:after="0"/>
      </w:pPr>
      <w:r>
        <w:t xml:space="preserve">VistA GUI </w:t>
      </w:r>
      <w:r w:rsidR="00BF7768">
        <w:t>v2.0.0.14</w:t>
      </w:r>
    </w:p>
    <w:p w14:paraId="1A7CDB0E" w14:textId="77777777" w:rsidR="00DE7AD9" w:rsidRDefault="008449E5" w:rsidP="000D5CEB">
      <w:pPr>
        <w:pStyle w:val="Title2"/>
        <w:spacing w:after="0"/>
      </w:pPr>
      <w:r>
        <w:t>SD*5.3*</w:t>
      </w:r>
      <w:r w:rsidR="00BF7768">
        <w:t>672</w:t>
      </w:r>
    </w:p>
    <w:p w14:paraId="42EC7496" w14:textId="77777777" w:rsidR="004F3A80" w:rsidRDefault="00F3021E" w:rsidP="00F3021E">
      <w:pPr>
        <w:pStyle w:val="CoverTitleInstructions"/>
        <w:spacing w:before="960" w:after="960"/>
      </w:pPr>
      <w:r>
        <w:rPr>
          <w:noProof/>
        </w:rPr>
        <w:drawing>
          <wp:inline distT="0" distB="0" distL="0" distR="0" wp14:anchorId="50541745" wp14:editId="450D8649">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044189CB" w14:textId="77777777" w:rsidR="007F7372" w:rsidRDefault="00A921C3" w:rsidP="00500313">
      <w:pPr>
        <w:pStyle w:val="Title2"/>
        <w:spacing w:after="0"/>
      </w:pPr>
      <w:r>
        <w:t>January 2018</w:t>
      </w:r>
    </w:p>
    <w:p w14:paraId="614FE86B" w14:textId="77777777" w:rsidR="00500313" w:rsidRDefault="00500313" w:rsidP="00500313">
      <w:pPr>
        <w:pStyle w:val="Title2"/>
        <w:spacing w:after="0"/>
      </w:pPr>
      <w:r>
        <w:t xml:space="preserve">Version </w:t>
      </w:r>
      <w:r w:rsidR="00A921C3">
        <w:t>3</w:t>
      </w:r>
      <w:r w:rsidR="009946E9">
        <w:t>.0</w:t>
      </w:r>
    </w:p>
    <w:p w14:paraId="51942923" w14:textId="77777777" w:rsidR="00500313" w:rsidRDefault="00500313" w:rsidP="00500313">
      <w:pPr>
        <w:pStyle w:val="Title2"/>
        <w:spacing w:after="0"/>
      </w:pPr>
    </w:p>
    <w:p w14:paraId="3BFAFC81" w14:textId="77777777" w:rsidR="004F3A80" w:rsidRDefault="00001A6F" w:rsidP="004F3A80">
      <w:pPr>
        <w:pStyle w:val="Title2"/>
      </w:pPr>
      <w:r w:rsidRPr="00001A6F">
        <w:t>Department of Veterans Affairs</w:t>
      </w:r>
    </w:p>
    <w:p w14:paraId="26B5C412" w14:textId="77777777" w:rsidR="00123362" w:rsidRDefault="00123362" w:rsidP="00123362">
      <w:pPr>
        <w:pStyle w:val="BodyText"/>
        <w:rPr>
          <w:i/>
          <w:iCs/>
          <w:color w:val="0000FF"/>
          <w:sz w:val="22"/>
        </w:rPr>
      </w:pPr>
    </w:p>
    <w:p w14:paraId="262FACE6" w14:textId="77777777" w:rsidR="005E1E63" w:rsidRPr="00123362" w:rsidRDefault="005E1E63" w:rsidP="00123362">
      <w:pPr>
        <w:pStyle w:val="BodyText"/>
        <w:rPr>
          <w:i/>
          <w:iCs/>
          <w:color w:val="0000FF"/>
          <w:sz w:val="22"/>
        </w:rPr>
        <w:sectPr w:rsidR="005E1E63" w:rsidRPr="00123362" w:rsidSect="009071B9">
          <w:headerReference w:type="default" r:id="rId13"/>
          <w:footerReference w:type="even" r:id="rId14"/>
          <w:footerReference w:type="first" r:id="rId15"/>
          <w:pgSz w:w="12240" w:h="15840" w:code="1"/>
          <w:pgMar w:top="1440" w:right="1440" w:bottom="1440" w:left="1440" w:header="720" w:footer="720" w:gutter="0"/>
          <w:pgNumType w:start="1"/>
          <w:cols w:space="720"/>
          <w:vAlign w:val="center"/>
          <w:docGrid w:linePitch="360"/>
        </w:sectPr>
      </w:pPr>
    </w:p>
    <w:p w14:paraId="0E08BC8A" w14:textId="77777777" w:rsidR="004F3A80" w:rsidRDefault="00EC0158" w:rsidP="004F3A80">
      <w:pPr>
        <w:pStyle w:val="Title2"/>
      </w:pPr>
      <w:r>
        <w:lastRenderedPageBreak/>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18"/>
        <w:gridCol w:w="1292"/>
        <w:gridCol w:w="2966"/>
        <w:gridCol w:w="1571"/>
        <w:gridCol w:w="2203"/>
      </w:tblGrid>
      <w:tr w:rsidR="00EC0158" w:rsidRPr="005068FD" w14:paraId="6A9CAF5C" w14:textId="77777777" w:rsidTr="00AD0040">
        <w:trPr>
          <w:cantSplit/>
          <w:tblHeader/>
        </w:trPr>
        <w:tc>
          <w:tcPr>
            <w:tcW w:w="705" w:type="pct"/>
            <w:shd w:val="clear" w:color="auto" w:fill="F2F2F2"/>
          </w:tcPr>
          <w:p w14:paraId="0035AA77" w14:textId="77777777" w:rsidR="00EC0158" w:rsidRPr="005068FD" w:rsidRDefault="00EC0158" w:rsidP="0004636C">
            <w:pPr>
              <w:pStyle w:val="TableHeading"/>
            </w:pPr>
            <w:bookmarkStart w:id="2" w:name="ColumnTitle_01"/>
            <w:bookmarkEnd w:id="2"/>
            <w:r w:rsidRPr="005068FD">
              <w:t>Date</w:t>
            </w:r>
          </w:p>
        </w:tc>
        <w:tc>
          <w:tcPr>
            <w:tcW w:w="691" w:type="pct"/>
            <w:shd w:val="clear" w:color="auto" w:fill="F2F2F2"/>
          </w:tcPr>
          <w:p w14:paraId="25D950C7" w14:textId="77777777" w:rsidR="00EC0158" w:rsidRPr="005068FD" w:rsidRDefault="00EC0158" w:rsidP="0004636C">
            <w:pPr>
              <w:pStyle w:val="TableHeading"/>
            </w:pPr>
            <w:r>
              <w:t xml:space="preserve">Document </w:t>
            </w:r>
            <w:r w:rsidRPr="005068FD">
              <w:t>Version</w:t>
            </w:r>
          </w:p>
        </w:tc>
        <w:tc>
          <w:tcPr>
            <w:tcW w:w="1586" w:type="pct"/>
            <w:shd w:val="clear" w:color="auto" w:fill="F2F2F2"/>
          </w:tcPr>
          <w:p w14:paraId="1CFCA8F4" w14:textId="77777777" w:rsidR="00EC0158" w:rsidRPr="005068FD" w:rsidRDefault="00EC0158" w:rsidP="0004636C">
            <w:pPr>
              <w:pStyle w:val="TableHeading"/>
            </w:pPr>
            <w:r w:rsidRPr="005068FD">
              <w:t>Description</w:t>
            </w:r>
          </w:p>
        </w:tc>
        <w:tc>
          <w:tcPr>
            <w:tcW w:w="840" w:type="pct"/>
            <w:shd w:val="clear" w:color="auto" w:fill="F2F2F2"/>
          </w:tcPr>
          <w:p w14:paraId="23EA6585" w14:textId="77777777" w:rsidR="00EC0158" w:rsidRPr="005068FD" w:rsidRDefault="00EC0158" w:rsidP="0004636C">
            <w:pPr>
              <w:pStyle w:val="TableHeading"/>
            </w:pPr>
            <w:r w:rsidRPr="00EC0158">
              <w:t>VDD Author / Team Role</w:t>
            </w:r>
          </w:p>
        </w:tc>
        <w:tc>
          <w:tcPr>
            <w:tcW w:w="1178" w:type="pct"/>
            <w:shd w:val="clear" w:color="auto" w:fill="F2F2F2"/>
          </w:tcPr>
          <w:p w14:paraId="724560BA" w14:textId="77777777" w:rsidR="00EC0158" w:rsidRPr="005068FD" w:rsidRDefault="00EC0158" w:rsidP="0004636C">
            <w:pPr>
              <w:pStyle w:val="TableHeading"/>
            </w:pPr>
            <w:r w:rsidRPr="00EC0158">
              <w:t>VA Group or Contract Company</w:t>
            </w:r>
          </w:p>
        </w:tc>
      </w:tr>
      <w:tr w:rsidR="00AD0040" w14:paraId="101040D5" w14:textId="77777777" w:rsidTr="00AD0040">
        <w:trPr>
          <w:cantSplit/>
        </w:trPr>
        <w:tc>
          <w:tcPr>
            <w:tcW w:w="705" w:type="pct"/>
            <w:shd w:val="clear" w:color="auto" w:fill="auto"/>
          </w:tcPr>
          <w:p w14:paraId="18005CED" w14:textId="77777777" w:rsidR="00AD0040" w:rsidRPr="00940155" w:rsidRDefault="00957A48" w:rsidP="00AD0040">
            <w:pPr>
              <w:pStyle w:val="TableHeading"/>
              <w:rPr>
                <w:b w:val="0"/>
              </w:rPr>
            </w:pPr>
            <w:r>
              <w:rPr>
                <w:b w:val="0"/>
              </w:rPr>
              <w:t>1/9/2018</w:t>
            </w:r>
          </w:p>
        </w:tc>
        <w:tc>
          <w:tcPr>
            <w:tcW w:w="691" w:type="pct"/>
            <w:shd w:val="clear" w:color="auto" w:fill="auto"/>
          </w:tcPr>
          <w:p w14:paraId="60F9B747" w14:textId="77777777" w:rsidR="00AD0040" w:rsidRPr="00940155" w:rsidRDefault="00AD0040" w:rsidP="00AD0040">
            <w:pPr>
              <w:pStyle w:val="TableHeading"/>
              <w:rPr>
                <w:b w:val="0"/>
              </w:rPr>
            </w:pPr>
            <w:r>
              <w:rPr>
                <w:b w:val="0"/>
              </w:rPr>
              <w:t>3.0</w:t>
            </w:r>
          </w:p>
        </w:tc>
        <w:tc>
          <w:tcPr>
            <w:tcW w:w="1586" w:type="pct"/>
            <w:shd w:val="clear" w:color="auto" w:fill="auto"/>
          </w:tcPr>
          <w:p w14:paraId="66F90E0F" w14:textId="77777777" w:rsidR="00AD0040" w:rsidRPr="00940155" w:rsidRDefault="00AD0040" w:rsidP="00AD0040">
            <w:pPr>
              <w:pStyle w:val="TableHeading"/>
              <w:jc w:val="left"/>
              <w:rPr>
                <w:b w:val="0"/>
              </w:rPr>
            </w:pPr>
            <w:r w:rsidRPr="009946E9">
              <w:rPr>
                <w:b w:val="0"/>
              </w:rPr>
              <w:t>Updates for Release 1.</w:t>
            </w:r>
            <w:r>
              <w:rPr>
                <w:b w:val="0"/>
              </w:rPr>
              <w:t>4</w:t>
            </w:r>
          </w:p>
        </w:tc>
        <w:tc>
          <w:tcPr>
            <w:tcW w:w="840" w:type="pct"/>
          </w:tcPr>
          <w:p w14:paraId="7B9D4B88" w14:textId="77777777" w:rsidR="00AD0040" w:rsidRPr="009946E9" w:rsidRDefault="00AD0040" w:rsidP="00AD0040">
            <w:pPr>
              <w:pStyle w:val="TableHeading"/>
              <w:rPr>
                <w:b w:val="0"/>
              </w:rPr>
            </w:pPr>
            <w:r w:rsidRPr="009946E9">
              <w:rPr>
                <w:rFonts w:eastAsiaTheme="minorHAnsi"/>
                <w:b w:val="0"/>
              </w:rPr>
              <w:t>VSE PMO</w:t>
            </w:r>
          </w:p>
        </w:tc>
        <w:tc>
          <w:tcPr>
            <w:tcW w:w="1178" w:type="pct"/>
          </w:tcPr>
          <w:p w14:paraId="5C67AACC" w14:textId="77777777" w:rsidR="00AD0040" w:rsidRPr="009946E9" w:rsidRDefault="00AD0040" w:rsidP="00AD0040">
            <w:pPr>
              <w:pStyle w:val="TableHeading"/>
              <w:rPr>
                <w:b w:val="0"/>
              </w:rPr>
            </w:pPr>
            <w:r w:rsidRPr="009946E9">
              <w:rPr>
                <w:rFonts w:eastAsiaTheme="minorHAnsi"/>
                <w:b w:val="0"/>
              </w:rPr>
              <w:t>VSE PMO</w:t>
            </w:r>
          </w:p>
        </w:tc>
      </w:tr>
      <w:tr w:rsidR="00AD0040" w14:paraId="0E691BE7" w14:textId="77777777" w:rsidTr="00AD0040">
        <w:trPr>
          <w:cantSplit/>
        </w:trPr>
        <w:tc>
          <w:tcPr>
            <w:tcW w:w="705" w:type="pct"/>
            <w:shd w:val="clear" w:color="auto" w:fill="auto"/>
          </w:tcPr>
          <w:p w14:paraId="5A93F45C" w14:textId="77777777" w:rsidR="00AD0040" w:rsidRPr="00940155" w:rsidRDefault="00AD0040" w:rsidP="00AD0040">
            <w:pPr>
              <w:pStyle w:val="TableHeading"/>
              <w:rPr>
                <w:b w:val="0"/>
              </w:rPr>
            </w:pPr>
            <w:r>
              <w:rPr>
                <w:b w:val="0"/>
              </w:rPr>
              <w:t>11/03/2017</w:t>
            </w:r>
          </w:p>
        </w:tc>
        <w:tc>
          <w:tcPr>
            <w:tcW w:w="691" w:type="pct"/>
            <w:shd w:val="clear" w:color="auto" w:fill="auto"/>
          </w:tcPr>
          <w:p w14:paraId="7912441C" w14:textId="77777777" w:rsidR="00AD0040" w:rsidRPr="00940155" w:rsidRDefault="00AD0040" w:rsidP="00AD0040">
            <w:pPr>
              <w:pStyle w:val="TableHeading"/>
              <w:rPr>
                <w:b w:val="0"/>
              </w:rPr>
            </w:pPr>
            <w:r>
              <w:rPr>
                <w:b w:val="0"/>
              </w:rPr>
              <w:t>2.0</w:t>
            </w:r>
          </w:p>
        </w:tc>
        <w:tc>
          <w:tcPr>
            <w:tcW w:w="1586" w:type="pct"/>
            <w:shd w:val="clear" w:color="auto" w:fill="auto"/>
          </w:tcPr>
          <w:p w14:paraId="4CCBEC71" w14:textId="77777777" w:rsidR="00AD0040" w:rsidRPr="00940155" w:rsidRDefault="00AD0040" w:rsidP="00AD0040">
            <w:pPr>
              <w:pStyle w:val="TableHeading"/>
              <w:jc w:val="left"/>
              <w:rPr>
                <w:b w:val="0"/>
              </w:rPr>
            </w:pPr>
            <w:r w:rsidRPr="009946E9">
              <w:rPr>
                <w:b w:val="0"/>
              </w:rPr>
              <w:t>Updates for Release 1.3.2</w:t>
            </w:r>
          </w:p>
        </w:tc>
        <w:tc>
          <w:tcPr>
            <w:tcW w:w="840" w:type="pct"/>
          </w:tcPr>
          <w:p w14:paraId="463A9812" w14:textId="77777777" w:rsidR="00AD0040" w:rsidRPr="009946E9" w:rsidRDefault="00AD0040" w:rsidP="00AD0040">
            <w:pPr>
              <w:pStyle w:val="TableHeading"/>
              <w:rPr>
                <w:b w:val="0"/>
              </w:rPr>
            </w:pPr>
            <w:r w:rsidRPr="009946E9">
              <w:rPr>
                <w:rFonts w:eastAsiaTheme="minorHAnsi"/>
                <w:b w:val="0"/>
              </w:rPr>
              <w:t>VSE PMO</w:t>
            </w:r>
          </w:p>
        </w:tc>
        <w:tc>
          <w:tcPr>
            <w:tcW w:w="1178" w:type="pct"/>
          </w:tcPr>
          <w:p w14:paraId="50E8CF64" w14:textId="77777777" w:rsidR="00AD0040" w:rsidRPr="009946E9" w:rsidRDefault="00AD0040" w:rsidP="00AD0040">
            <w:pPr>
              <w:pStyle w:val="TableHeading"/>
              <w:rPr>
                <w:b w:val="0"/>
              </w:rPr>
            </w:pPr>
            <w:r w:rsidRPr="009946E9">
              <w:rPr>
                <w:rFonts w:eastAsiaTheme="minorHAnsi"/>
                <w:b w:val="0"/>
              </w:rPr>
              <w:t>VSE PMO</w:t>
            </w:r>
          </w:p>
        </w:tc>
      </w:tr>
      <w:tr w:rsidR="00AD0040" w14:paraId="28749401" w14:textId="77777777" w:rsidTr="00AD0040">
        <w:trPr>
          <w:cantSplit/>
        </w:trPr>
        <w:tc>
          <w:tcPr>
            <w:tcW w:w="705" w:type="pct"/>
          </w:tcPr>
          <w:p w14:paraId="716027F5" w14:textId="77777777" w:rsidR="00AD0040" w:rsidDel="00541326" w:rsidRDefault="00AD0040" w:rsidP="00AD0040">
            <w:pPr>
              <w:pStyle w:val="TableText"/>
            </w:pPr>
            <w:bookmarkStart w:id="3" w:name="_Hlk497734394"/>
            <w:r>
              <w:t>8/4/2017</w:t>
            </w:r>
          </w:p>
        </w:tc>
        <w:tc>
          <w:tcPr>
            <w:tcW w:w="691" w:type="pct"/>
          </w:tcPr>
          <w:p w14:paraId="10E9E74E" w14:textId="77777777" w:rsidR="00AD0040" w:rsidDel="00541326" w:rsidRDefault="00AD0040" w:rsidP="00AD0040">
            <w:pPr>
              <w:pStyle w:val="TableText"/>
              <w:jc w:val="center"/>
            </w:pPr>
            <w:r>
              <w:t>1.0</w:t>
            </w:r>
          </w:p>
        </w:tc>
        <w:tc>
          <w:tcPr>
            <w:tcW w:w="1586" w:type="pct"/>
          </w:tcPr>
          <w:p w14:paraId="785B5434" w14:textId="77777777" w:rsidR="00AD0040" w:rsidDel="00541326" w:rsidRDefault="00AD0040" w:rsidP="00AD0040">
            <w:pPr>
              <w:pStyle w:val="TableText"/>
              <w:rPr>
                <w:rFonts w:eastAsiaTheme="minorHAnsi"/>
                <w:szCs w:val="22"/>
              </w:rPr>
            </w:pPr>
            <w:r>
              <w:rPr>
                <w:rFonts w:eastAsiaTheme="minorHAnsi"/>
                <w:szCs w:val="22"/>
              </w:rPr>
              <w:t>Initial Baseline</w:t>
            </w:r>
          </w:p>
        </w:tc>
        <w:tc>
          <w:tcPr>
            <w:tcW w:w="840" w:type="pct"/>
          </w:tcPr>
          <w:p w14:paraId="62BA49EC" w14:textId="77777777" w:rsidR="00AD0040" w:rsidRPr="009946E9" w:rsidDel="00541326" w:rsidRDefault="00AD0040" w:rsidP="00AD0040">
            <w:pPr>
              <w:pStyle w:val="TableText"/>
              <w:jc w:val="center"/>
              <w:rPr>
                <w:rFonts w:eastAsiaTheme="minorHAnsi"/>
                <w:szCs w:val="22"/>
              </w:rPr>
            </w:pPr>
            <w:r w:rsidRPr="009946E9">
              <w:rPr>
                <w:rFonts w:eastAsiaTheme="minorHAnsi"/>
                <w:szCs w:val="22"/>
              </w:rPr>
              <w:t>VSE PMO</w:t>
            </w:r>
          </w:p>
        </w:tc>
        <w:tc>
          <w:tcPr>
            <w:tcW w:w="1178" w:type="pct"/>
          </w:tcPr>
          <w:p w14:paraId="1FB2C677" w14:textId="77777777" w:rsidR="00AD0040" w:rsidRPr="009946E9" w:rsidDel="00541326" w:rsidRDefault="00AD0040" w:rsidP="00AD0040">
            <w:pPr>
              <w:pStyle w:val="TableText"/>
              <w:jc w:val="center"/>
              <w:rPr>
                <w:rFonts w:eastAsiaTheme="minorHAnsi"/>
                <w:szCs w:val="22"/>
              </w:rPr>
            </w:pPr>
            <w:r w:rsidRPr="009946E9">
              <w:rPr>
                <w:rFonts w:eastAsiaTheme="minorHAnsi"/>
                <w:szCs w:val="22"/>
              </w:rPr>
              <w:t>VSE PMO</w:t>
            </w:r>
          </w:p>
        </w:tc>
      </w:tr>
    </w:tbl>
    <w:bookmarkEnd w:id="3"/>
    <w:p w14:paraId="1B5EBCDD" w14:textId="77777777" w:rsidR="003B4793" w:rsidRDefault="003B4793" w:rsidP="003B4793">
      <w:r>
        <w:t>VIP Template v1.8 – April 2016</w:t>
      </w:r>
    </w:p>
    <w:p w14:paraId="1C801D3D" w14:textId="77777777" w:rsidR="0012622D" w:rsidRPr="0012622D" w:rsidRDefault="0012622D" w:rsidP="0012622D">
      <w:pPr>
        <w:pStyle w:val="NoSpacing"/>
        <w:rPr>
          <w:sz w:val="16"/>
          <w:szCs w:val="16"/>
        </w:rPr>
      </w:pPr>
      <w:bookmarkStart w:id="4" w:name="ColumnTitle_02"/>
      <w:bookmarkEnd w:id="4"/>
    </w:p>
    <w:p w14:paraId="79EE746A"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4BF4FCBF" w14:textId="77777777" w:rsidR="0025682F" w:rsidRDefault="0025682F" w:rsidP="00280FEE"/>
    <w:p w14:paraId="1090F724" w14:textId="77777777"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 xml:space="preserve">. </w:t>
      </w:r>
      <w:r w:rsidR="00A65BD6">
        <w:t xml:space="preserve"> </w:t>
      </w:r>
    </w:p>
    <w:p w14:paraId="2465EC0F" w14:textId="77777777" w:rsidR="0045552E" w:rsidRPr="0012622D" w:rsidRDefault="0045552E" w:rsidP="0012622D">
      <w:pPr>
        <w:pStyle w:val="NoSpacing"/>
        <w:rPr>
          <w:sz w:val="16"/>
          <w:szCs w:val="16"/>
        </w:rPr>
      </w:pPr>
    </w:p>
    <w:p w14:paraId="751DB5F7" w14:textId="77777777"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 xml:space="preserve">The VDD is itself a Configuration Item maintained under change control in the </w:t>
      </w:r>
      <w:r w:rsidR="0024681C">
        <w:t>Technical Reference Model (</w:t>
      </w:r>
      <w:r>
        <w:t>TRM</w:t>
      </w:r>
      <w:r w:rsidR="0024681C">
        <w:t>)</w:t>
      </w:r>
      <w:r>
        <w:t>-approved configuration management system, which is part of the VA Federated Configuration Management Data Base (CMDB).</w:t>
      </w:r>
      <w:r w:rsidR="00987EA4">
        <w:t xml:space="preserve"> </w:t>
      </w:r>
    </w:p>
    <w:p w14:paraId="0FDABF9E" w14:textId="77777777" w:rsidR="00EB1A01" w:rsidRPr="0012622D" w:rsidRDefault="00EB1A01" w:rsidP="0012622D">
      <w:pPr>
        <w:pStyle w:val="NoSpacing"/>
        <w:rPr>
          <w:sz w:val="16"/>
          <w:szCs w:val="16"/>
        </w:rPr>
      </w:pPr>
    </w:p>
    <w:p w14:paraId="55F5BFAD" w14:textId="77777777"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(ProPath, Product Build:  BLD-1 Develop Product Component)</w:t>
      </w:r>
      <w:r w:rsidR="0012622D">
        <w:t>.</w:t>
      </w:r>
      <w:r>
        <w:t xml:space="preserve"> </w:t>
      </w:r>
      <w:r w:rsidR="0045552E">
        <w:t xml:space="preserve">The expectation is </w:t>
      </w:r>
      <w:r w:rsidR="00A65BD6">
        <w:t>that the VDD is controlled just as a source file with having one VDD per Product that has many versions being managed within the S</w:t>
      </w:r>
      <w:r w:rsidR="00FF6496">
        <w:t xml:space="preserve">oftware </w:t>
      </w:r>
      <w:r w:rsidR="00A65BD6">
        <w:t>C</w:t>
      </w:r>
      <w:r w:rsidR="00FF6496">
        <w:t xml:space="preserve">onfiguration </w:t>
      </w:r>
      <w:r w:rsidR="00A65BD6">
        <w:t>M</w:t>
      </w:r>
      <w:r w:rsidR="00FF6496">
        <w:t>anagement (SC</w:t>
      </w:r>
      <w:r w:rsidR="00E36F3D">
        <w:t>C</w:t>
      </w:r>
      <w:r w:rsidR="00FF6496">
        <w:t>M)</w:t>
      </w:r>
      <w:r w:rsidR="00A65BD6">
        <w:t xml:space="preserve"> repository following baseline processes.  The </w:t>
      </w:r>
      <w:r w:rsidR="0045552E">
        <w:t xml:space="preserve">IT Configuration Managers (or IT Architect/Development Lead) ensure that creation and modification of the Products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The VDD is the representation and result of the Software Configuration Management Procedures being followed.  The Product Procedures along with work instruction are to be created and maintained by the</w:t>
      </w:r>
      <w:r w:rsidR="00A65BD6" w:rsidRPr="00A65BD6">
        <w:t xml:space="preserve"> I</w:t>
      </w:r>
      <w:r w:rsidR="00FF6496">
        <w:t xml:space="preserve">nformation </w:t>
      </w:r>
      <w:r w:rsidR="00A65BD6" w:rsidRPr="00A65BD6">
        <w:t>T</w:t>
      </w:r>
      <w:r w:rsidR="00FF6496">
        <w:t>echnology (IT)</w:t>
      </w:r>
      <w:r w:rsidR="00A65BD6" w:rsidRPr="00A65BD6">
        <w:t xml:space="preserve"> Configuration Managers (or</w:t>
      </w:r>
      <w:r w:rsidR="00A65BD6">
        <w:t xml:space="preserve"> IT Architect/Development Lead).   For product procedure information</w:t>
      </w:r>
      <w:r>
        <w:t xml:space="preserve">, refer to the Software Configuration Management Procedures Template </w:t>
      </w:r>
      <w:r w:rsidR="0045552E" w:rsidRPr="0045552E">
        <w:t xml:space="preserve">(ProPath,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FC7414A" w14:textId="77777777" w:rsidR="004F3A80" w:rsidRDefault="004F3A80" w:rsidP="00806450">
      <w:pPr>
        <w:pStyle w:val="Title2"/>
      </w:pPr>
      <w:r>
        <w:lastRenderedPageBreak/>
        <w:t>Table of Contents</w:t>
      </w:r>
    </w:p>
    <w:p w14:paraId="2A208DE0" w14:textId="1F6B6F4E" w:rsidR="005C4EED"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85106795" w:history="1">
        <w:r w:rsidR="005C4EED" w:rsidRPr="00492155">
          <w:rPr>
            <w:rStyle w:val="Hyperlink"/>
            <w:noProof/>
          </w:rPr>
          <w:t>General Configuration Management (CM) Information</w:t>
        </w:r>
        <w:r w:rsidR="005C4EED">
          <w:rPr>
            <w:noProof/>
            <w:webHidden/>
          </w:rPr>
          <w:tab/>
        </w:r>
        <w:r w:rsidR="005C4EED">
          <w:rPr>
            <w:noProof/>
            <w:webHidden/>
          </w:rPr>
          <w:fldChar w:fldCharType="begin"/>
        </w:r>
        <w:r w:rsidR="005C4EED">
          <w:rPr>
            <w:noProof/>
            <w:webHidden/>
          </w:rPr>
          <w:instrText xml:space="preserve"> PAGEREF _Toc485106795 \h </w:instrText>
        </w:r>
        <w:r w:rsidR="005C4EED">
          <w:rPr>
            <w:noProof/>
            <w:webHidden/>
          </w:rPr>
        </w:r>
        <w:r w:rsidR="005C4EED">
          <w:rPr>
            <w:noProof/>
            <w:webHidden/>
          </w:rPr>
          <w:fldChar w:fldCharType="separate"/>
        </w:r>
        <w:r w:rsidR="00A53BAA">
          <w:rPr>
            <w:noProof/>
            <w:webHidden/>
          </w:rPr>
          <w:t>1</w:t>
        </w:r>
        <w:r w:rsidR="005C4EED">
          <w:rPr>
            <w:noProof/>
            <w:webHidden/>
          </w:rPr>
          <w:fldChar w:fldCharType="end"/>
        </w:r>
      </w:hyperlink>
    </w:p>
    <w:p w14:paraId="3DEF839F" w14:textId="7A7481FB" w:rsidR="005C4EED" w:rsidRDefault="001E50AA">
      <w:pPr>
        <w:pStyle w:val="TOC1"/>
        <w:rPr>
          <w:rFonts w:asciiTheme="minorHAnsi" w:eastAsiaTheme="minorEastAsia" w:hAnsiTheme="minorHAnsi" w:cstheme="minorBidi"/>
          <w:b w:val="0"/>
          <w:noProof/>
          <w:sz w:val="22"/>
          <w:szCs w:val="22"/>
        </w:rPr>
      </w:pPr>
      <w:hyperlink w:anchor="_Toc485106796" w:history="1">
        <w:r w:rsidR="005C4EED" w:rsidRPr="00492155">
          <w:rPr>
            <w:rStyle w:val="Hyperlink"/>
            <w:noProof/>
          </w:rPr>
          <w:t>Configuration Management (CM) Tools</w:t>
        </w:r>
        <w:r w:rsidR="005C4EED">
          <w:rPr>
            <w:noProof/>
            <w:webHidden/>
          </w:rPr>
          <w:tab/>
        </w:r>
        <w:r w:rsidR="005C4EED">
          <w:rPr>
            <w:noProof/>
            <w:webHidden/>
          </w:rPr>
          <w:fldChar w:fldCharType="begin"/>
        </w:r>
        <w:r w:rsidR="005C4EED">
          <w:rPr>
            <w:noProof/>
            <w:webHidden/>
          </w:rPr>
          <w:instrText xml:space="preserve"> PAGEREF _Toc485106796 \h </w:instrText>
        </w:r>
        <w:r w:rsidR="005C4EED">
          <w:rPr>
            <w:noProof/>
            <w:webHidden/>
          </w:rPr>
        </w:r>
        <w:r w:rsidR="005C4EED">
          <w:rPr>
            <w:noProof/>
            <w:webHidden/>
          </w:rPr>
          <w:fldChar w:fldCharType="separate"/>
        </w:r>
        <w:r w:rsidR="00A53BAA">
          <w:rPr>
            <w:noProof/>
            <w:webHidden/>
          </w:rPr>
          <w:t>1</w:t>
        </w:r>
        <w:r w:rsidR="005C4EED">
          <w:rPr>
            <w:noProof/>
            <w:webHidden/>
          </w:rPr>
          <w:fldChar w:fldCharType="end"/>
        </w:r>
      </w:hyperlink>
    </w:p>
    <w:p w14:paraId="28993BE9" w14:textId="66BF8281" w:rsidR="005C4EED" w:rsidRDefault="001E50AA">
      <w:pPr>
        <w:pStyle w:val="TOC1"/>
        <w:rPr>
          <w:rFonts w:asciiTheme="minorHAnsi" w:eastAsiaTheme="minorEastAsia" w:hAnsiTheme="minorHAnsi" w:cstheme="minorBidi"/>
          <w:b w:val="0"/>
          <w:noProof/>
          <w:sz w:val="22"/>
          <w:szCs w:val="22"/>
        </w:rPr>
      </w:pPr>
      <w:hyperlink w:anchor="_Toc485106797" w:history="1">
        <w:r w:rsidR="005C4EED" w:rsidRPr="00492155">
          <w:rPr>
            <w:rStyle w:val="Hyperlink"/>
            <w:noProof/>
          </w:rPr>
          <w:t>Configuration Management of Documents</w:t>
        </w:r>
        <w:r w:rsidR="005C4EED">
          <w:rPr>
            <w:noProof/>
            <w:webHidden/>
          </w:rPr>
          <w:tab/>
        </w:r>
        <w:r w:rsidR="005C4EED">
          <w:rPr>
            <w:noProof/>
            <w:webHidden/>
          </w:rPr>
          <w:fldChar w:fldCharType="begin"/>
        </w:r>
        <w:r w:rsidR="005C4EED">
          <w:rPr>
            <w:noProof/>
            <w:webHidden/>
          </w:rPr>
          <w:instrText xml:space="preserve"> PAGEREF _Toc485106797 \h </w:instrText>
        </w:r>
        <w:r w:rsidR="005C4EED">
          <w:rPr>
            <w:noProof/>
            <w:webHidden/>
          </w:rPr>
        </w:r>
        <w:r w:rsidR="005C4EED">
          <w:rPr>
            <w:noProof/>
            <w:webHidden/>
          </w:rPr>
          <w:fldChar w:fldCharType="separate"/>
        </w:r>
        <w:r w:rsidR="00A53BAA">
          <w:rPr>
            <w:noProof/>
            <w:webHidden/>
          </w:rPr>
          <w:t>1</w:t>
        </w:r>
        <w:r w:rsidR="005C4EED">
          <w:rPr>
            <w:noProof/>
            <w:webHidden/>
          </w:rPr>
          <w:fldChar w:fldCharType="end"/>
        </w:r>
      </w:hyperlink>
    </w:p>
    <w:p w14:paraId="199C289F" w14:textId="4CBE13A3" w:rsidR="005C4EED" w:rsidRDefault="001E50AA">
      <w:pPr>
        <w:pStyle w:val="TOC2"/>
        <w:rPr>
          <w:rFonts w:asciiTheme="minorHAnsi" w:eastAsiaTheme="minorEastAsia" w:hAnsiTheme="minorHAnsi" w:cstheme="minorBidi"/>
          <w:b w:val="0"/>
          <w:noProof/>
          <w:sz w:val="22"/>
          <w:szCs w:val="22"/>
        </w:rPr>
      </w:pPr>
      <w:hyperlink w:anchor="_Toc485106798" w:history="1">
        <w:r w:rsidR="005C4EED" w:rsidRPr="00492155">
          <w:rPr>
            <w:rStyle w:val="Hyperlink"/>
            <w:noProof/>
          </w:rPr>
          <w:t>Rational Change and Configuration Management (CCM) Documents</w:t>
        </w:r>
        <w:r w:rsidR="005C4EED">
          <w:rPr>
            <w:noProof/>
            <w:webHidden/>
          </w:rPr>
          <w:tab/>
        </w:r>
        <w:r w:rsidR="005C4EED">
          <w:rPr>
            <w:noProof/>
            <w:webHidden/>
          </w:rPr>
          <w:fldChar w:fldCharType="begin"/>
        </w:r>
        <w:r w:rsidR="005C4EED">
          <w:rPr>
            <w:noProof/>
            <w:webHidden/>
          </w:rPr>
          <w:instrText xml:space="preserve"> PAGEREF _Toc485106798 \h </w:instrText>
        </w:r>
        <w:r w:rsidR="005C4EED">
          <w:rPr>
            <w:noProof/>
            <w:webHidden/>
          </w:rPr>
        </w:r>
        <w:r w:rsidR="005C4EED">
          <w:rPr>
            <w:noProof/>
            <w:webHidden/>
          </w:rPr>
          <w:fldChar w:fldCharType="separate"/>
        </w:r>
        <w:r w:rsidR="00A53BAA">
          <w:rPr>
            <w:noProof/>
            <w:webHidden/>
          </w:rPr>
          <w:t>1</w:t>
        </w:r>
        <w:r w:rsidR="005C4EED">
          <w:rPr>
            <w:noProof/>
            <w:webHidden/>
          </w:rPr>
          <w:fldChar w:fldCharType="end"/>
        </w:r>
      </w:hyperlink>
    </w:p>
    <w:p w14:paraId="16CF2079" w14:textId="41BE0863" w:rsidR="005C4EED" w:rsidRDefault="001E50AA">
      <w:pPr>
        <w:pStyle w:val="TOC1"/>
        <w:rPr>
          <w:rFonts w:asciiTheme="minorHAnsi" w:eastAsiaTheme="minorEastAsia" w:hAnsiTheme="minorHAnsi" w:cstheme="minorBidi"/>
          <w:b w:val="0"/>
          <w:noProof/>
          <w:sz w:val="22"/>
          <w:szCs w:val="22"/>
        </w:rPr>
      </w:pPr>
      <w:hyperlink w:anchor="_Toc485106799" w:history="1">
        <w:r w:rsidR="005C4EED" w:rsidRPr="00492155">
          <w:rPr>
            <w:rStyle w:val="Hyperlink"/>
            <w:noProof/>
          </w:rPr>
          <w:t>Configuration Management Development Files (Ex. Source, JSP, Configuration, and Build Files)</w:t>
        </w:r>
        <w:r w:rsidR="005C4EED">
          <w:rPr>
            <w:noProof/>
            <w:webHidden/>
          </w:rPr>
          <w:tab/>
        </w:r>
        <w:r w:rsidR="005C4EED">
          <w:rPr>
            <w:noProof/>
            <w:webHidden/>
          </w:rPr>
          <w:fldChar w:fldCharType="begin"/>
        </w:r>
        <w:r w:rsidR="005C4EED">
          <w:rPr>
            <w:noProof/>
            <w:webHidden/>
          </w:rPr>
          <w:instrText xml:space="preserve"> PAGEREF _Toc485106799 \h </w:instrText>
        </w:r>
        <w:r w:rsidR="005C4EED">
          <w:rPr>
            <w:noProof/>
            <w:webHidden/>
          </w:rPr>
        </w:r>
        <w:r w:rsidR="005C4EED">
          <w:rPr>
            <w:noProof/>
            <w:webHidden/>
          </w:rPr>
          <w:fldChar w:fldCharType="separate"/>
        </w:r>
        <w:r w:rsidR="00A53BAA">
          <w:rPr>
            <w:noProof/>
            <w:webHidden/>
          </w:rPr>
          <w:t>2</w:t>
        </w:r>
        <w:r w:rsidR="005C4EED">
          <w:rPr>
            <w:noProof/>
            <w:webHidden/>
          </w:rPr>
          <w:fldChar w:fldCharType="end"/>
        </w:r>
      </w:hyperlink>
    </w:p>
    <w:p w14:paraId="231D8B17" w14:textId="743095E8" w:rsidR="005C4EED" w:rsidRDefault="001E50AA">
      <w:pPr>
        <w:pStyle w:val="TOC2"/>
        <w:rPr>
          <w:rFonts w:asciiTheme="minorHAnsi" w:eastAsiaTheme="minorEastAsia" w:hAnsiTheme="minorHAnsi" w:cstheme="minorBidi"/>
          <w:b w:val="0"/>
          <w:noProof/>
          <w:sz w:val="22"/>
          <w:szCs w:val="22"/>
        </w:rPr>
      </w:pPr>
      <w:hyperlink w:anchor="_Toc485106800" w:history="1">
        <w:r w:rsidR="005C4EED" w:rsidRPr="00492155">
          <w:rPr>
            <w:rStyle w:val="Hyperlink"/>
            <w:noProof/>
          </w:rPr>
          <w:t>Rational Change and Configuration Management (CCM) Repository (Formerly RTC)</w:t>
        </w:r>
        <w:r w:rsidR="005C4EED">
          <w:rPr>
            <w:noProof/>
            <w:webHidden/>
          </w:rPr>
          <w:tab/>
        </w:r>
        <w:r w:rsidR="005C4EED">
          <w:rPr>
            <w:noProof/>
            <w:webHidden/>
          </w:rPr>
          <w:fldChar w:fldCharType="begin"/>
        </w:r>
        <w:r w:rsidR="005C4EED">
          <w:rPr>
            <w:noProof/>
            <w:webHidden/>
          </w:rPr>
          <w:instrText xml:space="preserve"> PAGEREF _Toc485106800 \h </w:instrText>
        </w:r>
        <w:r w:rsidR="005C4EED">
          <w:rPr>
            <w:noProof/>
            <w:webHidden/>
          </w:rPr>
        </w:r>
        <w:r w:rsidR="005C4EED">
          <w:rPr>
            <w:noProof/>
            <w:webHidden/>
          </w:rPr>
          <w:fldChar w:fldCharType="separate"/>
        </w:r>
        <w:r w:rsidR="00A53BAA">
          <w:rPr>
            <w:noProof/>
            <w:webHidden/>
          </w:rPr>
          <w:t>2</w:t>
        </w:r>
        <w:r w:rsidR="005C4EED">
          <w:rPr>
            <w:noProof/>
            <w:webHidden/>
          </w:rPr>
          <w:fldChar w:fldCharType="end"/>
        </w:r>
      </w:hyperlink>
    </w:p>
    <w:p w14:paraId="3F6DAF9F" w14:textId="55FF747C" w:rsidR="005C4EED" w:rsidRDefault="001E50AA">
      <w:pPr>
        <w:pStyle w:val="TOC3"/>
        <w:rPr>
          <w:rFonts w:asciiTheme="minorHAnsi" w:eastAsiaTheme="minorEastAsia" w:hAnsiTheme="minorHAnsi" w:cstheme="minorBidi"/>
          <w:b w:val="0"/>
          <w:noProof/>
          <w:sz w:val="22"/>
          <w:szCs w:val="22"/>
        </w:rPr>
      </w:pPr>
      <w:hyperlink w:anchor="_Toc485106801" w:history="1">
        <w:r w:rsidR="005C4EED" w:rsidRPr="00492155">
          <w:rPr>
            <w:rStyle w:val="Hyperlink"/>
            <w:noProof/>
          </w:rPr>
          <w:t>Baseline and Component</w:t>
        </w:r>
        <w:r w:rsidR="005C4EED">
          <w:rPr>
            <w:noProof/>
            <w:webHidden/>
          </w:rPr>
          <w:tab/>
        </w:r>
        <w:r w:rsidR="005C4EED">
          <w:rPr>
            <w:noProof/>
            <w:webHidden/>
          </w:rPr>
          <w:fldChar w:fldCharType="begin"/>
        </w:r>
        <w:r w:rsidR="005C4EED">
          <w:rPr>
            <w:noProof/>
            <w:webHidden/>
          </w:rPr>
          <w:instrText xml:space="preserve"> PAGEREF _Toc485106801 \h </w:instrText>
        </w:r>
        <w:r w:rsidR="005C4EED">
          <w:rPr>
            <w:noProof/>
            <w:webHidden/>
          </w:rPr>
        </w:r>
        <w:r w:rsidR="005C4EED">
          <w:rPr>
            <w:noProof/>
            <w:webHidden/>
          </w:rPr>
          <w:fldChar w:fldCharType="separate"/>
        </w:r>
        <w:r w:rsidR="00A53BAA">
          <w:rPr>
            <w:noProof/>
            <w:webHidden/>
          </w:rPr>
          <w:t>2</w:t>
        </w:r>
        <w:r w:rsidR="005C4EED">
          <w:rPr>
            <w:noProof/>
            <w:webHidden/>
          </w:rPr>
          <w:fldChar w:fldCharType="end"/>
        </w:r>
      </w:hyperlink>
    </w:p>
    <w:p w14:paraId="6DF73E6D" w14:textId="4BE16C17" w:rsidR="005C4EED" w:rsidRDefault="001E50AA">
      <w:pPr>
        <w:pStyle w:val="TOC3"/>
        <w:rPr>
          <w:rFonts w:asciiTheme="minorHAnsi" w:eastAsiaTheme="minorEastAsia" w:hAnsiTheme="minorHAnsi" w:cstheme="minorBidi"/>
          <w:b w:val="0"/>
          <w:noProof/>
          <w:sz w:val="22"/>
          <w:szCs w:val="22"/>
        </w:rPr>
      </w:pPr>
      <w:hyperlink w:anchor="_Toc485106802" w:history="1">
        <w:r w:rsidR="005C4EED" w:rsidRPr="00492155">
          <w:rPr>
            <w:rStyle w:val="Hyperlink"/>
            <w:noProof/>
          </w:rPr>
          <w:t>Build Information</w:t>
        </w:r>
        <w:r w:rsidR="005C4EED">
          <w:rPr>
            <w:noProof/>
            <w:webHidden/>
          </w:rPr>
          <w:tab/>
        </w:r>
        <w:r w:rsidR="005C4EED">
          <w:rPr>
            <w:noProof/>
            <w:webHidden/>
          </w:rPr>
          <w:fldChar w:fldCharType="begin"/>
        </w:r>
        <w:r w:rsidR="005C4EED">
          <w:rPr>
            <w:noProof/>
            <w:webHidden/>
          </w:rPr>
          <w:instrText xml:space="preserve"> PAGEREF _Toc485106802 \h </w:instrText>
        </w:r>
        <w:r w:rsidR="005C4EED">
          <w:rPr>
            <w:noProof/>
            <w:webHidden/>
          </w:rPr>
        </w:r>
        <w:r w:rsidR="005C4EED">
          <w:rPr>
            <w:noProof/>
            <w:webHidden/>
          </w:rPr>
          <w:fldChar w:fldCharType="separate"/>
        </w:r>
        <w:r w:rsidR="00A53BAA">
          <w:rPr>
            <w:noProof/>
            <w:webHidden/>
          </w:rPr>
          <w:t>2</w:t>
        </w:r>
        <w:r w:rsidR="005C4EED">
          <w:rPr>
            <w:noProof/>
            <w:webHidden/>
          </w:rPr>
          <w:fldChar w:fldCharType="end"/>
        </w:r>
      </w:hyperlink>
    </w:p>
    <w:p w14:paraId="4122C95E" w14:textId="71F30176" w:rsidR="005C4EED" w:rsidRDefault="001E50AA">
      <w:pPr>
        <w:pStyle w:val="TOC3"/>
        <w:rPr>
          <w:rFonts w:asciiTheme="minorHAnsi" w:eastAsiaTheme="minorEastAsia" w:hAnsiTheme="minorHAnsi" w:cstheme="minorBidi"/>
          <w:b w:val="0"/>
          <w:noProof/>
          <w:sz w:val="22"/>
          <w:szCs w:val="22"/>
        </w:rPr>
      </w:pPr>
      <w:hyperlink w:anchor="_Toc485106803" w:history="1">
        <w:r w:rsidR="005C4EED" w:rsidRPr="00492155">
          <w:rPr>
            <w:rStyle w:val="Hyperlink"/>
            <w:noProof/>
          </w:rPr>
          <w:t>CCM/RTC Build Definition</w:t>
        </w:r>
        <w:r w:rsidR="005C4EED">
          <w:rPr>
            <w:noProof/>
            <w:webHidden/>
          </w:rPr>
          <w:tab/>
        </w:r>
        <w:r w:rsidR="005C4EED">
          <w:rPr>
            <w:noProof/>
            <w:webHidden/>
          </w:rPr>
          <w:fldChar w:fldCharType="begin"/>
        </w:r>
        <w:r w:rsidR="005C4EED">
          <w:rPr>
            <w:noProof/>
            <w:webHidden/>
          </w:rPr>
          <w:instrText xml:space="preserve"> PAGEREF _Toc485106803 \h </w:instrText>
        </w:r>
        <w:r w:rsidR="005C4EED">
          <w:rPr>
            <w:noProof/>
            <w:webHidden/>
          </w:rPr>
        </w:r>
        <w:r w:rsidR="005C4EED">
          <w:rPr>
            <w:noProof/>
            <w:webHidden/>
          </w:rPr>
          <w:fldChar w:fldCharType="separate"/>
        </w:r>
        <w:r w:rsidR="00A53BAA">
          <w:rPr>
            <w:noProof/>
            <w:webHidden/>
          </w:rPr>
          <w:t>2</w:t>
        </w:r>
        <w:r w:rsidR="005C4EED">
          <w:rPr>
            <w:noProof/>
            <w:webHidden/>
          </w:rPr>
          <w:fldChar w:fldCharType="end"/>
        </w:r>
      </w:hyperlink>
    </w:p>
    <w:p w14:paraId="6E93F908" w14:textId="1E4B27CF" w:rsidR="005C4EED" w:rsidRDefault="001E50AA">
      <w:pPr>
        <w:pStyle w:val="TOC3"/>
        <w:rPr>
          <w:rFonts w:asciiTheme="minorHAnsi" w:eastAsiaTheme="minorEastAsia" w:hAnsiTheme="minorHAnsi" w:cstheme="minorBidi"/>
          <w:b w:val="0"/>
          <w:noProof/>
          <w:sz w:val="22"/>
          <w:szCs w:val="22"/>
        </w:rPr>
      </w:pPr>
      <w:hyperlink w:anchor="_Toc485106804" w:history="1">
        <w:r w:rsidR="005C4EED" w:rsidRPr="00492155">
          <w:rPr>
            <w:rStyle w:val="Hyperlink"/>
            <w:noProof/>
          </w:rPr>
          <w:t>Build Label or Number</w:t>
        </w:r>
        <w:r w:rsidR="005C4EED">
          <w:rPr>
            <w:noProof/>
            <w:webHidden/>
          </w:rPr>
          <w:tab/>
        </w:r>
        <w:r w:rsidR="005C4EED">
          <w:rPr>
            <w:noProof/>
            <w:webHidden/>
          </w:rPr>
          <w:fldChar w:fldCharType="begin"/>
        </w:r>
        <w:r w:rsidR="005C4EED">
          <w:rPr>
            <w:noProof/>
            <w:webHidden/>
          </w:rPr>
          <w:instrText xml:space="preserve"> PAGEREF _Toc485106804 \h </w:instrText>
        </w:r>
        <w:r w:rsidR="005C4EED">
          <w:rPr>
            <w:noProof/>
            <w:webHidden/>
          </w:rPr>
        </w:r>
        <w:r w:rsidR="005C4EED">
          <w:rPr>
            <w:noProof/>
            <w:webHidden/>
          </w:rPr>
          <w:fldChar w:fldCharType="separate"/>
        </w:r>
        <w:r w:rsidR="00A53BAA">
          <w:rPr>
            <w:noProof/>
            <w:webHidden/>
          </w:rPr>
          <w:t>3</w:t>
        </w:r>
        <w:r w:rsidR="005C4EED">
          <w:rPr>
            <w:noProof/>
            <w:webHidden/>
          </w:rPr>
          <w:fldChar w:fldCharType="end"/>
        </w:r>
      </w:hyperlink>
    </w:p>
    <w:p w14:paraId="3DC59899" w14:textId="55CECDE3" w:rsidR="005C4EED" w:rsidRDefault="001E50AA">
      <w:pPr>
        <w:pStyle w:val="TOC1"/>
        <w:rPr>
          <w:rFonts w:asciiTheme="minorHAnsi" w:eastAsiaTheme="minorEastAsia" w:hAnsiTheme="minorHAnsi" w:cstheme="minorBidi"/>
          <w:b w:val="0"/>
          <w:noProof/>
          <w:sz w:val="22"/>
          <w:szCs w:val="22"/>
        </w:rPr>
      </w:pPr>
      <w:hyperlink w:anchor="_Toc485106805" w:history="1">
        <w:r w:rsidR="005C4EED" w:rsidRPr="00492155">
          <w:rPr>
            <w:rStyle w:val="Hyperlink"/>
            <w:noProof/>
          </w:rPr>
          <w:t>Build and Packaging</w:t>
        </w:r>
        <w:r w:rsidR="005C4EED">
          <w:rPr>
            <w:noProof/>
            <w:webHidden/>
          </w:rPr>
          <w:tab/>
        </w:r>
        <w:r w:rsidR="005C4EED">
          <w:rPr>
            <w:noProof/>
            <w:webHidden/>
          </w:rPr>
          <w:fldChar w:fldCharType="begin"/>
        </w:r>
        <w:r w:rsidR="005C4EED">
          <w:rPr>
            <w:noProof/>
            <w:webHidden/>
          </w:rPr>
          <w:instrText xml:space="preserve"> PAGEREF _Toc485106805 \h </w:instrText>
        </w:r>
        <w:r w:rsidR="005C4EED">
          <w:rPr>
            <w:noProof/>
            <w:webHidden/>
          </w:rPr>
        </w:r>
        <w:r w:rsidR="005C4EED">
          <w:rPr>
            <w:noProof/>
            <w:webHidden/>
          </w:rPr>
          <w:fldChar w:fldCharType="separate"/>
        </w:r>
        <w:r w:rsidR="00A53BAA">
          <w:rPr>
            <w:noProof/>
            <w:webHidden/>
          </w:rPr>
          <w:t>3</w:t>
        </w:r>
        <w:r w:rsidR="005C4EED">
          <w:rPr>
            <w:noProof/>
            <w:webHidden/>
          </w:rPr>
          <w:fldChar w:fldCharType="end"/>
        </w:r>
      </w:hyperlink>
    </w:p>
    <w:p w14:paraId="607C069D" w14:textId="738851F0" w:rsidR="005C4EED" w:rsidRDefault="001E50AA">
      <w:pPr>
        <w:pStyle w:val="TOC2"/>
        <w:rPr>
          <w:rFonts w:asciiTheme="minorHAnsi" w:eastAsiaTheme="minorEastAsia" w:hAnsiTheme="minorHAnsi" w:cstheme="minorBidi"/>
          <w:b w:val="0"/>
          <w:noProof/>
          <w:sz w:val="22"/>
          <w:szCs w:val="22"/>
        </w:rPr>
      </w:pPr>
      <w:hyperlink w:anchor="_Toc485106806" w:history="1">
        <w:r w:rsidR="005C4EED" w:rsidRPr="00492155">
          <w:rPr>
            <w:rStyle w:val="Hyperlink"/>
            <w:noProof/>
          </w:rPr>
          <w:t>Build Logs</w:t>
        </w:r>
        <w:r w:rsidR="005C4EED">
          <w:rPr>
            <w:noProof/>
            <w:webHidden/>
          </w:rPr>
          <w:tab/>
        </w:r>
        <w:r w:rsidR="005C4EED">
          <w:rPr>
            <w:noProof/>
            <w:webHidden/>
          </w:rPr>
          <w:fldChar w:fldCharType="begin"/>
        </w:r>
        <w:r w:rsidR="005C4EED">
          <w:rPr>
            <w:noProof/>
            <w:webHidden/>
          </w:rPr>
          <w:instrText xml:space="preserve"> PAGEREF _Toc485106806 \h </w:instrText>
        </w:r>
        <w:r w:rsidR="005C4EED">
          <w:rPr>
            <w:noProof/>
            <w:webHidden/>
          </w:rPr>
        </w:r>
        <w:r w:rsidR="005C4EED">
          <w:rPr>
            <w:noProof/>
            <w:webHidden/>
          </w:rPr>
          <w:fldChar w:fldCharType="separate"/>
        </w:r>
        <w:r w:rsidR="00A53BAA">
          <w:rPr>
            <w:noProof/>
            <w:webHidden/>
          </w:rPr>
          <w:t>3</w:t>
        </w:r>
        <w:r w:rsidR="005C4EED">
          <w:rPr>
            <w:noProof/>
            <w:webHidden/>
          </w:rPr>
          <w:fldChar w:fldCharType="end"/>
        </w:r>
      </w:hyperlink>
    </w:p>
    <w:p w14:paraId="1116977E" w14:textId="0AA61398" w:rsidR="005C4EED" w:rsidRDefault="001E50AA">
      <w:pPr>
        <w:pStyle w:val="TOC1"/>
        <w:rPr>
          <w:rFonts w:asciiTheme="minorHAnsi" w:eastAsiaTheme="minorEastAsia" w:hAnsiTheme="minorHAnsi" w:cstheme="minorBidi"/>
          <w:b w:val="0"/>
          <w:noProof/>
          <w:sz w:val="22"/>
          <w:szCs w:val="22"/>
        </w:rPr>
      </w:pPr>
      <w:hyperlink w:anchor="_Toc485106807" w:history="1">
        <w:r w:rsidR="005C4EED" w:rsidRPr="00492155">
          <w:rPr>
            <w:rStyle w:val="Hyperlink"/>
            <w:noProof/>
          </w:rPr>
          <w:t>Change Tracking</w:t>
        </w:r>
        <w:r w:rsidR="005C4EED">
          <w:rPr>
            <w:noProof/>
            <w:webHidden/>
          </w:rPr>
          <w:tab/>
        </w:r>
        <w:r w:rsidR="005C4EED">
          <w:rPr>
            <w:noProof/>
            <w:webHidden/>
          </w:rPr>
          <w:fldChar w:fldCharType="begin"/>
        </w:r>
        <w:r w:rsidR="005C4EED">
          <w:rPr>
            <w:noProof/>
            <w:webHidden/>
          </w:rPr>
          <w:instrText xml:space="preserve"> PAGEREF _Toc485106807 \h </w:instrText>
        </w:r>
        <w:r w:rsidR="005C4EED">
          <w:rPr>
            <w:noProof/>
            <w:webHidden/>
          </w:rPr>
        </w:r>
        <w:r w:rsidR="005C4EED">
          <w:rPr>
            <w:noProof/>
            <w:webHidden/>
          </w:rPr>
          <w:fldChar w:fldCharType="separate"/>
        </w:r>
        <w:r w:rsidR="00A53BAA">
          <w:rPr>
            <w:noProof/>
            <w:webHidden/>
          </w:rPr>
          <w:t>3</w:t>
        </w:r>
        <w:r w:rsidR="005C4EED">
          <w:rPr>
            <w:noProof/>
            <w:webHidden/>
          </w:rPr>
          <w:fldChar w:fldCharType="end"/>
        </w:r>
      </w:hyperlink>
    </w:p>
    <w:p w14:paraId="2ABE8A2D" w14:textId="615ED227" w:rsidR="005C4EED" w:rsidRDefault="001E50AA">
      <w:pPr>
        <w:pStyle w:val="TOC2"/>
        <w:rPr>
          <w:rFonts w:asciiTheme="minorHAnsi" w:eastAsiaTheme="minorEastAsia" w:hAnsiTheme="minorHAnsi" w:cstheme="minorBidi"/>
          <w:b w:val="0"/>
          <w:noProof/>
          <w:sz w:val="22"/>
          <w:szCs w:val="22"/>
        </w:rPr>
      </w:pPr>
      <w:hyperlink w:anchor="_Toc485106808" w:history="1">
        <w:r w:rsidR="005C4EED" w:rsidRPr="00492155">
          <w:rPr>
            <w:rStyle w:val="Hyperlink"/>
            <w:noProof/>
          </w:rPr>
          <w:t>Rational Change and Configuration Management (CCM) Repository (Formerly RTC)</w:t>
        </w:r>
        <w:r w:rsidR="005C4EED">
          <w:rPr>
            <w:noProof/>
            <w:webHidden/>
          </w:rPr>
          <w:tab/>
        </w:r>
        <w:r w:rsidR="005C4EED">
          <w:rPr>
            <w:noProof/>
            <w:webHidden/>
          </w:rPr>
          <w:fldChar w:fldCharType="begin"/>
        </w:r>
        <w:r w:rsidR="005C4EED">
          <w:rPr>
            <w:noProof/>
            <w:webHidden/>
          </w:rPr>
          <w:instrText xml:space="preserve"> PAGEREF _Toc485106808 \h </w:instrText>
        </w:r>
        <w:r w:rsidR="005C4EED">
          <w:rPr>
            <w:noProof/>
            <w:webHidden/>
          </w:rPr>
        </w:r>
        <w:r w:rsidR="005C4EED">
          <w:rPr>
            <w:noProof/>
            <w:webHidden/>
          </w:rPr>
          <w:fldChar w:fldCharType="separate"/>
        </w:r>
        <w:r w:rsidR="00A53BAA">
          <w:rPr>
            <w:noProof/>
            <w:webHidden/>
          </w:rPr>
          <w:t>3</w:t>
        </w:r>
        <w:r w:rsidR="005C4EED">
          <w:rPr>
            <w:noProof/>
            <w:webHidden/>
          </w:rPr>
          <w:fldChar w:fldCharType="end"/>
        </w:r>
      </w:hyperlink>
    </w:p>
    <w:p w14:paraId="6AC7AC2C" w14:textId="0DB109DF" w:rsidR="005C4EED" w:rsidRDefault="001E50AA">
      <w:pPr>
        <w:pStyle w:val="TOC1"/>
        <w:rPr>
          <w:rFonts w:asciiTheme="minorHAnsi" w:eastAsiaTheme="minorEastAsia" w:hAnsiTheme="minorHAnsi" w:cstheme="minorBidi"/>
          <w:b w:val="0"/>
          <w:noProof/>
          <w:sz w:val="22"/>
          <w:szCs w:val="22"/>
        </w:rPr>
      </w:pPr>
      <w:r>
        <w:fldChar w:fldCharType="begin"/>
      </w:r>
      <w:r>
        <w:instrText xml:space="preserve"> HYPERLINK \l "_Toc485106809" </w:instrText>
      </w:r>
      <w:r>
        <w:fldChar w:fldCharType="separate"/>
      </w:r>
      <w:r w:rsidR="005C4EED" w:rsidRPr="00492155">
        <w:rPr>
          <w:rStyle w:val="Hyperlink"/>
          <w:noProof/>
        </w:rPr>
        <w:t>Known Issues</w:t>
      </w:r>
      <w:r w:rsidR="005C4EED">
        <w:rPr>
          <w:noProof/>
          <w:webHidden/>
        </w:rPr>
        <w:tab/>
      </w:r>
      <w:r w:rsidR="005C4EED">
        <w:rPr>
          <w:noProof/>
          <w:webHidden/>
        </w:rPr>
        <w:fldChar w:fldCharType="begin"/>
      </w:r>
      <w:r w:rsidR="005C4EED">
        <w:rPr>
          <w:noProof/>
          <w:webHidden/>
        </w:rPr>
        <w:instrText xml:space="preserve"> PAGEREF _Toc485106809 \h </w:instrText>
      </w:r>
      <w:r w:rsidR="005C4EED">
        <w:rPr>
          <w:noProof/>
          <w:webHidden/>
        </w:rPr>
      </w:r>
      <w:r w:rsidR="005C4EED">
        <w:rPr>
          <w:noProof/>
          <w:webHidden/>
        </w:rPr>
        <w:fldChar w:fldCharType="separate"/>
      </w:r>
      <w:ins w:id="5" w:author="Author">
        <w:r w:rsidR="00A53BAA">
          <w:rPr>
            <w:noProof/>
            <w:webHidden/>
          </w:rPr>
          <w:t>4</w:t>
        </w:r>
      </w:ins>
      <w:del w:id="6" w:author="Author">
        <w:r w:rsidR="003F6898" w:rsidDel="00A53BAA">
          <w:rPr>
            <w:noProof/>
            <w:webHidden/>
          </w:rPr>
          <w:delText>5</w:delText>
        </w:r>
      </w:del>
      <w:r w:rsidR="005C4EED">
        <w:rPr>
          <w:noProof/>
          <w:webHidden/>
        </w:rPr>
        <w:fldChar w:fldCharType="end"/>
      </w:r>
      <w:r>
        <w:rPr>
          <w:noProof/>
        </w:rPr>
        <w:fldChar w:fldCharType="end"/>
      </w:r>
    </w:p>
    <w:p w14:paraId="09250D4C" w14:textId="5BD47279" w:rsidR="005C4EED" w:rsidRDefault="001E50AA">
      <w:pPr>
        <w:pStyle w:val="TOC1"/>
        <w:rPr>
          <w:rFonts w:asciiTheme="minorHAnsi" w:eastAsiaTheme="minorEastAsia" w:hAnsiTheme="minorHAnsi" w:cstheme="minorBidi"/>
          <w:b w:val="0"/>
          <w:noProof/>
          <w:sz w:val="22"/>
          <w:szCs w:val="22"/>
        </w:rPr>
      </w:pPr>
      <w:r>
        <w:fldChar w:fldCharType="begin"/>
      </w:r>
      <w:r>
        <w:instrText xml:space="preserve"> HYPERLINK \l "_Toc485106810" </w:instrText>
      </w:r>
      <w:r>
        <w:fldChar w:fldCharType="separate"/>
      </w:r>
      <w:r w:rsidR="005C4EED" w:rsidRPr="00492155">
        <w:rPr>
          <w:rStyle w:val="Hyperlink"/>
          <w:noProof/>
        </w:rPr>
        <w:t>Release (Deployment) Information</w:t>
      </w:r>
      <w:r w:rsidR="005C4EED">
        <w:rPr>
          <w:noProof/>
          <w:webHidden/>
        </w:rPr>
        <w:tab/>
      </w:r>
      <w:r w:rsidR="005C4EED">
        <w:rPr>
          <w:noProof/>
          <w:webHidden/>
        </w:rPr>
        <w:fldChar w:fldCharType="begin"/>
      </w:r>
      <w:r w:rsidR="005C4EED">
        <w:rPr>
          <w:noProof/>
          <w:webHidden/>
        </w:rPr>
        <w:instrText xml:space="preserve"> PAGEREF _Toc485106810 \h </w:instrText>
      </w:r>
      <w:r w:rsidR="005C4EED">
        <w:rPr>
          <w:noProof/>
          <w:webHidden/>
        </w:rPr>
      </w:r>
      <w:r w:rsidR="005C4EED">
        <w:rPr>
          <w:noProof/>
          <w:webHidden/>
        </w:rPr>
        <w:fldChar w:fldCharType="separate"/>
      </w:r>
      <w:ins w:id="7" w:author="Author">
        <w:r w:rsidR="00A53BAA">
          <w:rPr>
            <w:noProof/>
            <w:webHidden/>
          </w:rPr>
          <w:t>4</w:t>
        </w:r>
      </w:ins>
      <w:del w:id="8" w:author="Author">
        <w:r w:rsidR="003F6898" w:rsidDel="00A53BAA">
          <w:rPr>
            <w:noProof/>
            <w:webHidden/>
          </w:rPr>
          <w:delText>5</w:delText>
        </w:r>
      </w:del>
      <w:r w:rsidR="005C4EED">
        <w:rPr>
          <w:noProof/>
          <w:webHidden/>
        </w:rPr>
        <w:fldChar w:fldCharType="end"/>
      </w:r>
      <w:r>
        <w:rPr>
          <w:noProof/>
        </w:rPr>
        <w:fldChar w:fldCharType="end"/>
      </w:r>
    </w:p>
    <w:p w14:paraId="6D7BD314" w14:textId="77777777" w:rsidR="004F3A80" w:rsidRDefault="00AA0CDE" w:rsidP="004F3A80">
      <w:pPr>
        <w:pStyle w:val="TOC1"/>
        <w:sectPr w:rsidR="004F3A80" w:rsidSect="007957DC">
          <w:footerReference w:type="default" r:id="rId16"/>
          <w:type w:val="oddPage"/>
          <w:pgSz w:w="12240" w:h="15840" w:code="1"/>
          <w:pgMar w:top="1440" w:right="1440" w:bottom="1440" w:left="1440" w:header="720" w:footer="432" w:gutter="0"/>
          <w:pgNumType w:fmt="lowerRoman" w:start="1"/>
          <w:cols w:space="720"/>
          <w:docGrid w:linePitch="360"/>
        </w:sectPr>
      </w:pPr>
      <w:r>
        <w:fldChar w:fldCharType="end"/>
      </w:r>
    </w:p>
    <w:p w14:paraId="425DA87E" w14:textId="77777777" w:rsidR="004F3A80" w:rsidRDefault="00A25545" w:rsidP="00A25545">
      <w:pPr>
        <w:pStyle w:val="Heading1"/>
      </w:pPr>
      <w:bookmarkStart w:id="9" w:name="_Toc485106795"/>
      <w:bookmarkEnd w:id="0"/>
      <w:r w:rsidRPr="00A25545">
        <w:lastRenderedPageBreak/>
        <w:t>General Configuration Management (CM) Information</w:t>
      </w:r>
      <w:bookmarkEnd w:id="9"/>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048"/>
        <w:gridCol w:w="1877"/>
        <w:gridCol w:w="3389"/>
        <w:gridCol w:w="2036"/>
      </w:tblGrid>
      <w:tr w:rsidR="00A25545" w:rsidRPr="00A25545" w14:paraId="61E9EF4F" w14:textId="77777777" w:rsidTr="00886732">
        <w:trPr>
          <w:cantSplit/>
          <w:tblHeader/>
        </w:trPr>
        <w:tc>
          <w:tcPr>
            <w:tcW w:w="2088" w:type="dxa"/>
            <w:shd w:val="clear" w:color="auto" w:fill="F2F2F2" w:themeFill="background1" w:themeFillShade="F2"/>
          </w:tcPr>
          <w:p w14:paraId="1E15B7ED" w14:textId="77777777" w:rsidR="00A25545" w:rsidRPr="00A25545" w:rsidRDefault="00A25545" w:rsidP="00A25545">
            <w:pPr>
              <w:pStyle w:val="TableHeading"/>
            </w:pPr>
            <w:bookmarkStart w:id="10" w:name="ColumnTitle_03"/>
            <w:bookmarkEnd w:id="10"/>
            <w:r w:rsidRPr="00A25545">
              <w:t>Deliverable (Product) Name</w:t>
            </w:r>
          </w:p>
        </w:tc>
        <w:tc>
          <w:tcPr>
            <w:tcW w:w="1890" w:type="dxa"/>
            <w:shd w:val="clear" w:color="auto" w:fill="F2F2F2" w:themeFill="background1" w:themeFillShade="F2"/>
          </w:tcPr>
          <w:p w14:paraId="423DC3E2" w14:textId="77777777" w:rsidR="00A25545" w:rsidRPr="00A25545" w:rsidRDefault="00A25545" w:rsidP="00A25545">
            <w:pPr>
              <w:pStyle w:val="TableHeading"/>
            </w:pPr>
            <w:r w:rsidRPr="00A25545">
              <w:t>Configuration Manager</w:t>
            </w:r>
          </w:p>
        </w:tc>
        <w:tc>
          <w:tcPr>
            <w:tcW w:w="3510" w:type="dxa"/>
            <w:shd w:val="clear" w:color="auto" w:fill="F2F2F2" w:themeFill="background1" w:themeFillShade="F2"/>
          </w:tcPr>
          <w:p w14:paraId="56908533" w14:textId="77777777" w:rsidR="00A25545" w:rsidRPr="00A25545" w:rsidRDefault="00A25545" w:rsidP="00A25545">
            <w:pPr>
              <w:pStyle w:val="TableHeading"/>
            </w:pPr>
            <w:r w:rsidRPr="00A25545">
              <w:t>VDD Package Name</w:t>
            </w:r>
          </w:p>
        </w:tc>
        <w:tc>
          <w:tcPr>
            <w:tcW w:w="2088" w:type="dxa"/>
            <w:shd w:val="clear" w:color="auto" w:fill="F2F2F2" w:themeFill="background1" w:themeFillShade="F2"/>
          </w:tcPr>
          <w:p w14:paraId="0152D60A" w14:textId="77777777" w:rsidR="00A25545" w:rsidRPr="00A25545" w:rsidRDefault="00A25545" w:rsidP="00A25545">
            <w:pPr>
              <w:pStyle w:val="TableHeading"/>
            </w:pPr>
            <w:r w:rsidRPr="00A25545">
              <w:t>Project / Delivery Team</w:t>
            </w:r>
          </w:p>
        </w:tc>
      </w:tr>
      <w:tr w:rsidR="00E405C8" w:rsidRPr="00410F8C" w14:paraId="7C0E6531" w14:textId="77777777" w:rsidTr="003B4793">
        <w:trPr>
          <w:cantSplit/>
        </w:trPr>
        <w:tc>
          <w:tcPr>
            <w:tcW w:w="2088" w:type="dxa"/>
          </w:tcPr>
          <w:p w14:paraId="668E93F2" w14:textId="77777777" w:rsidR="00E405C8" w:rsidRPr="00912B07" w:rsidRDefault="00E405C8" w:rsidP="00547B68">
            <w:pPr>
              <w:pStyle w:val="TableText"/>
            </w:pPr>
            <w:r>
              <w:t>VSE</w:t>
            </w:r>
            <w:r w:rsidR="00547B68">
              <w:t xml:space="preserve"> VistA Scheduling</w:t>
            </w:r>
          </w:p>
        </w:tc>
        <w:tc>
          <w:tcPr>
            <w:tcW w:w="1890" w:type="dxa"/>
          </w:tcPr>
          <w:p w14:paraId="06CEA5F3" w14:textId="77777777" w:rsidR="00E405C8" w:rsidRPr="00912B07" w:rsidRDefault="001701F7" w:rsidP="00547B68">
            <w:pPr>
              <w:pStyle w:val="TableText"/>
            </w:pPr>
            <w:r>
              <w:t>Shawn Hinrichs &amp; Mike Reese</w:t>
            </w:r>
          </w:p>
        </w:tc>
        <w:tc>
          <w:tcPr>
            <w:tcW w:w="3510" w:type="dxa"/>
          </w:tcPr>
          <w:p w14:paraId="40C1187E" w14:textId="77777777" w:rsidR="00E405C8" w:rsidRPr="00912B07" w:rsidRDefault="009373C4" w:rsidP="00547B68">
            <w:pPr>
              <w:pStyle w:val="TableText"/>
            </w:pPr>
            <w:r>
              <w:t>SD*</w:t>
            </w:r>
            <w:r w:rsidR="00534214">
              <w:t>5.3*</w:t>
            </w:r>
            <w:r w:rsidR="00BF7768">
              <w:t>672</w:t>
            </w:r>
          </w:p>
        </w:tc>
        <w:tc>
          <w:tcPr>
            <w:tcW w:w="2088" w:type="dxa"/>
          </w:tcPr>
          <w:p w14:paraId="4AD582F9" w14:textId="77777777" w:rsidR="00E405C8" w:rsidRPr="00912B07" w:rsidRDefault="00E405C8" w:rsidP="00547B68">
            <w:pPr>
              <w:pStyle w:val="TableText"/>
            </w:pPr>
            <w:r>
              <w:t>VSE/H</w:t>
            </w:r>
            <w:r w:rsidR="00DE7AD9">
              <w:t>PE</w:t>
            </w:r>
          </w:p>
        </w:tc>
      </w:tr>
      <w:tr w:rsidR="00547B68" w:rsidRPr="00410F8C" w14:paraId="2B6262A6" w14:textId="77777777" w:rsidTr="003B4793">
        <w:trPr>
          <w:cantSplit/>
        </w:trPr>
        <w:tc>
          <w:tcPr>
            <w:tcW w:w="2088" w:type="dxa"/>
          </w:tcPr>
          <w:p w14:paraId="4F4D07BB" w14:textId="77777777" w:rsidR="00547B68" w:rsidRDefault="00547B68" w:rsidP="00547B68">
            <w:pPr>
              <w:pStyle w:val="TableText"/>
            </w:pPr>
            <w:r>
              <w:t>VSE GUI</w:t>
            </w:r>
          </w:p>
        </w:tc>
        <w:tc>
          <w:tcPr>
            <w:tcW w:w="1890" w:type="dxa"/>
          </w:tcPr>
          <w:p w14:paraId="592E5F62" w14:textId="77777777" w:rsidR="00547B68" w:rsidRDefault="001701F7" w:rsidP="00547B68">
            <w:pPr>
              <w:pStyle w:val="TableText"/>
            </w:pPr>
            <w:r>
              <w:t>Shawn Hinrichs &amp; Mike Reese</w:t>
            </w:r>
          </w:p>
        </w:tc>
        <w:tc>
          <w:tcPr>
            <w:tcW w:w="3510" w:type="dxa"/>
          </w:tcPr>
          <w:p w14:paraId="630E1342" w14:textId="77777777" w:rsidR="00547B68" w:rsidRDefault="00547B68" w:rsidP="00547B68">
            <w:pPr>
              <w:pStyle w:val="TableText"/>
            </w:pPr>
            <w:r w:rsidRPr="00815A48">
              <w:t>V</w:t>
            </w:r>
            <w:r>
              <w:t xml:space="preserve">A VistA Scheduling GUI </w:t>
            </w:r>
            <w:r w:rsidRPr="00547B68">
              <w:t>2.0.0.</w:t>
            </w:r>
            <w:r w:rsidR="00BF7768">
              <w:t>14</w:t>
            </w:r>
          </w:p>
        </w:tc>
        <w:tc>
          <w:tcPr>
            <w:tcW w:w="2088" w:type="dxa"/>
          </w:tcPr>
          <w:p w14:paraId="2E05B0F5" w14:textId="77777777" w:rsidR="00547B68" w:rsidRDefault="00547B68" w:rsidP="00547B68">
            <w:pPr>
              <w:pStyle w:val="TableText"/>
            </w:pPr>
            <w:r>
              <w:t>VSE/HPE</w:t>
            </w:r>
          </w:p>
        </w:tc>
      </w:tr>
    </w:tbl>
    <w:p w14:paraId="786F4441" w14:textId="77777777" w:rsidR="00806450" w:rsidRDefault="00F73D60" w:rsidP="00F73D60">
      <w:pPr>
        <w:pStyle w:val="Heading1"/>
      </w:pPr>
      <w:bookmarkStart w:id="11" w:name="_Toc485106796"/>
      <w:r w:rsidRPr="00F73D60">
        <w:t>Configuration Management (CM) Tools</w:t>
      </w:r>
      <w:bookmarkEnd w:id="11"/>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0"/>
        <w:gridCol w:w="1318"/>
        <w:gridCol w:w="1230"/>
        <w:gridCol w:w="2021"/>
        <w:gridCol w:w="3181"/>
      </w:tblGrid>
      <w:tr w:rsidR="002F113C" w:rsidRPr="00F73D60" w14:paraId="70E167E0" w14:textId="77777777" w:rsidTr="00886732">
        <w:trPr>
          <w:cantSplit/>
          <w:tblHeader/>
        </w:trPr>
        <w:tc>
          <w:tcPr>
            <w:tcW w:w="855" w:type="pct"/>
            <w:shd w:val="clear" w:color="auto" w:fill="F2F2F2" w:themeFill="background1" w:themeFillShade="F2"/>
          </w:tcPr>
          <w:p w14:paraId="5F9A7C87" w14:textId="77777777" w:rsidR="00F73D60" w:rsidRPr="00F73D60" w:rsidRDefault="00F73D60" w:rsidP="00F73D60">
            <w:pPr>
              <w:pStyle w:val="TableHeading"/>
            </w:pPr>
            <w:bookmarkStart w:id="12" w:name="ColumnTitle_04"/>
            <w:bookmarkEnd w:id="12"/>
            <w:r w:rsidRPr="00F73D60">
              <w:t>CM Tools</w:t>
            </w:r>
          </w:p>
        </w:tc>
        <w:tc>
          <w:tcPr>
            <w:tcW w:w="705" w:type="pct"/>
            <w:shd w:val="clear" w:color="auto" w:fill="F2F2F2" w:themeFill="background1" w:themeFillShade="F2"/>
          </w:tcPr>
          <w:p w14:paraId="44A83E41" w14:textId="77777777" w:rsidR="00F73D60" w:rsidRPr="00F73D60" w:rsidRDefault="00F73D60" w:rsidP="00F73D60">
            <w:pPr>
              <w:pStyle w:val="TableHeading"/>
            </w:pPr>
            <w:r w:rsidRPr="00F73D60">
              <w:t>CM Tool Location</w:t>
            </w:r>
          </w:p>
        </w:tc>
        <w:tc>
          <w:tcPr>
            <w:tcW w:w="658" w:type="pct"/>
            <w:shd w:val="clear" w:color="auto" w:fill="F2F2F2" w:themeFill="background1" w:themeFillShade="F2"/>
          </w:tcPr>
          <w:p w14:paraId="05691D15" w14:textId="77777777" w:rsidR="00F73D60" w:rsidRPr="00F73D60" w:rsidRDefault="00F73D60" w:rsidP="00F73D60">
            <w:pPr>
              <w:pStyle w:val="TableHeading"/>
            </w:pPr>
            <w:r w:rsidRPr="00F73D60">
              <w:t>Tool</w:t>
            </w:r>
          </w:p>
          <w:p w14:paraId="2C8D5D76" w14:textId="77777777" w:rsidR="00F73D60" w:rsidRPr="00F73D60" w:rsidRDefault="00F73D60" w:rsidP="00F73D60">
            <w:pPr>
              <w:pStyle w:val="TableHeading"/>
            </w:pPr>
            <w:r w:rsidRPr="00F73D60">
              <w:t>Onsite/</w:t>
            </w:r>
          </w:p>
          <w:p w14:paraId="46473F80"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65BDDDA" w14:textId="77777777" w:rsidR="00F73D60" w:rsidRPr="00F73D60" w:rsidRDefault="00F73D60" w:rsidP="00F73D60">
            <w:pPr>
              <w:pStyle w:val="TableHeading"/>
            </w:pPr>
            <w:r w:rsidRPr="00F73D60">
              <w:t>CM Tool Access</w:t>
            </w:r>
          </w:p>
          <w:p w14:paraId="7D5AD18D" w14:textId="77777777" w:rsidR="00F73D60" w:rsidRPr="00F73D60" w:rsidRDefault="00F73D60" w:rsidP="00F73D60">
            <w:pPr>
              <w:pStyle w:val="TableHeading"/>
            </w:pPr>
            <w:r w:rsidRPr="00F73D60">
              <w:t>Point of Contact</w:t>
            </w:r>
          </w:p>
        </w:tc>
        <w:tc>
          <w:tcPr>
            <w:tcW w:w="1701" w:type="pct"/>
            <w:shd w:val="clear" w:color="auto" w:fill="F2F2F2" w:themeFill="background1" w:themeFillShade="F2"/>
          </w:tcPr>
          <w:p w14:paraId="20261ADE" w14:textId="77777777" w:rsidR="00F73D60" w:rsidRPr="00F73D60" w:rsidRDefault="00F73D60" w:rsidP="00F73D60">
            <w:pPr>
              <w:pStyle w:val="TableHeading"/>
            </w:pPr>
            <w:r w:rsidRPr="00F73D60">
              <w:t>Access Information (Forms or other access requirements)</w:t>
            </w:r>
          </w:p>
        </w:tc>
      </w:tr>
      <w:tr w:rsidR="00E405C8" w:rsidRPr="00787B77" w14:paraId="10577E57" w14:textId="77777777" w:rsidTr="00B22BE6">
        <w:trPr>
          <w:cantSplit/>
        </w:trPr>
        <w:tc>
          <w:tcPr>
            <w:tcW w:w="855" w:type="pct"/>
          </w:tcPr>
          <w:p w14:paraId="125AE32E" w14:textId="77777777" w:rsidR="00E405C8" w:rsidRPr="00912B07" w:rsidRDefault="00E405C8" w:rsidP="00547B68">
            <w:pPr>
              <w:pStyle w:val="TableText"/>
            </w:pPr>
            <w:r w:rsidRPr="00912B07">
              <w:t>Rational Change and Configuration Management</w:t>
            </w:r>
            <w:r>
              <w:t xml:space="preserve"> (CCM)</w:t>
            </w:r>
          </w:p>
        </w:tc>
        <w:tc>
          <w:tcPr>
            <w:tcW w:w="705" w:type="pct"/>
          </w:tcPr>
          <w:p w14:paraId="43CA1747" w14:textId="77777777" w:rsidR="00E405C8" w:rsidRPr="00912B07" w:rsidRDefault="00E405C8" w:rsidP="00547B68">
            <w:pPr>
              <w:pStyle w:val="TableText"/>
            </w:pPr>
            <w:r w:rsidRPr="00912B07">
              <w:t>Hines Data Center</w:t>
            </w:r>
          </w:p>
        </w:tc>
        <w:tc>
          <w:tcPr>
            <w:tcW w:w="658" w:type="pct"/>
          </w:tcPr>
          <w:p w14:paraId="3AEBE825" w14:textId="77777777" w:rsidR="00E405C8" w:rsidRPr="00912B07" w:rsidRDefault="00E405C8" w:rsidP="00547B68">
            <w:pPr>
              <w:pStyle w:val="TableText"/>
            </w:pPr>
            <w:r w:rsidRPr="00912B07">
              <w:t xml:space="preserve">Onsite </w:t>
            </w:r>
          </w:p>
        </w:tc>
        <w:tc>
          <w:tcPr>
            <w:tcW w:w="1081" w:type="pct"/>
          </w:tcPr>
          <w:p w14:paraId="073595C2" w14:textId="77777777" w:rsidR="00E405C8" w:rsidRPr="00912B07" w:rsidRDefault="00E405C8" w:rsidP="00547B68">
            <w:pPr>
              <w:pStyle w:val="TableText"/>
            </w:pPr>
            <w:r w:rsidRPr="00912B07">
              <w:t>VA Rational Tools Team</w:t>
            </w:r>
          </w:p>
        </w:tc>
        <w:tc>
          <w:tcPr>
            <w:tcW w:w="1701" w:type="pct"/>
          </w:tcPr>
          <w:p w14:paraId="2DBEDD70" w14:textId="77777777" w:rsidR="005F1550" w:rsidRDefault="001E50AA" w:rsidP="00547B68">
            <w:pPr>
              <w:pStyle w:val="TableText"/>
            </w:pPr>
            <w:hyperlink r:id="rId17" w:history="1">
              <w:r w:rsidR="005F1550" w:rsidRPr="00921435">
                <w:rPr>
                  <w:rStyle w:val="Hyperlink"/>
                </w:rPr>
                <w:t>http://vaww.oed.portal.va.gov/communities/OSCTM/toolsmgmt/Rational%20Tools/Pages/SR.aspx</w:t>
              </w:r>
            </w:hyperlink>
          </w:p>
          <w:p w14:paraId="0E41E0BD" w14:textId="77777777" w:rsidR="00E405C8" w:rsidRPr="00912B07" w:rsidRDefault="005F1550" w:rsidP="00547B68">
            <w:pPr>
              <w:pStyle w:val="TableText"/>
            </w:pPr>
            <w:r>
              <w:t xml:space="preserve"> </w:t>
            </w:r>
          </w:p>
        </w:tc>
      </w:tr>
    </w:tbl>
    <w:p w14:paraId="0796949E" w14:textId="77777777" w:rsidR="00BA3E37" w:rsidRDefault="00F10AA1" w:rsidP="00F10AA1">
      <w:pPr>
        <w:pStyle w:val="Heading1"/>
      </w:pPr>
      <w:bookmarkStart w:id="13" w:name="_Toc485106797"/>
      <w:r w:rsidRPr="00F10AA1">
        <w:t>Configuration Management of Documents</w:t>
      </w:r>
      <w:bookmarkEnd w:id="13"/>
      <w:r w:rsidRPr="00F10AA1">
        <w:t xml:space="preserve"> </w:t>
      </w:r>
    </w:p>
    <w:p w14:paraId="36D0300A" w14:textId="77777777" w:rsidR="00F10AA1" w:rsidRDefault="00C94F25" w:rsidP="00C94F25">
      <w:pPr>
        <w:pStyle w:val="Heading2"/>
      </w:pPr>
      <w:bookmarkStart w:id="14" w:name="ColumnTitle_05"/>
      <w:bookmarkStart w:id="15" w:name="_Toc485106798"/>
      <w:bookmarkEnd w:id="14"/>
      <w:r>
        <w:t>Rational Change and Configuration Management (CCM) Documents</w:t>
      </w:r>
      <w:bookmarkEnd w:id="15"/>
    </w:p>
    <w:p w14:paraId="6BCFC3C6" w14:textId="77777777" w:rsidR="007254BF" w:rsidRPr="007254BF" w:rsidRDefault="007254BF" w:rsidP="007254BF">
      <w:pPr>
        <w:pStyle w:val="BodyText"/>
      </w:pPr>
      <w:r w:rsidRPr="007254BF">
        <w:t>The CCM/</w:t>
      </w:r>
      <w:r w:rsidR="00A867FC">
        <w:t>Rational</w:t>
      </w:r>
      <w:r w:rsidR="00E36F3D">
        <w:t xml:space="preserve"> Team Concert (</w:t>
      </w:r>
      <w:r w:rsidRPr="007254BF">
        <w:t>RTC</w:t>
      </w:r>
      <w:r w:rsidR="00E36F3D">
        <w:t>)</w:t>
      </w:r>
      <w:r w:rsidRPr="007254BF">
        <w:t xml:space="preserve"> location for the documents and CCM/RTC explanation for the information.</w:t>
      </w:r>
    </w:p>
    <w:tbl>
      <w:tblPr>
        <w:tblStyle w:val="TableGrid3"/>
        <w:tblW w:w="0" w:type="auto"/>
        <w:tblLook w:val="04A0" w:firstRow="1" w:lastRow="0" w:firstColumn="1" w:lastColumn="0" w:noHBand="0" w:noVBand="1"/>
        <w:tblDescription w:val="CCM/RTC location and information for documents and the explanation of  CCM/RTC information required."/>
      </w:tblPr>
      <w:tblGrid>
        <w:gridCol w:w="2194"/>
        <w:gridCol w:w="7156"/>
      </w:tblGrid>
      <w:tr w:rsidR="00C94F25" w:rsidRPr="00C94F25" w14:paraId="06BBA34C" w14:textId="77777777" w:rsidTr="00C94F25">
        <w:trPr>
          <w:cantSplit/>
          <w:tblHeader/>
        </w:trPr>
        <w:tc>
          <w:tcPr>
            <w:tcW w:w="2237" w:type="dxa"/>
            <w:shd w:val="clear" w:color="auto" w:fill="F2F2F2" w:themeFill="background1" w:themeFillShade="F2"/>
          </w:tcPr>
          <w:p w14:paraId="1C968276" w14:textId="77777777" w:rsidR="00C94F25" w:rsidRPr="00C94F25" w:rsidRDefault="00970C38" w:rsidP="00C94F25">
            <w:pPr>
              <w:pStyle w:val="TableHeading"/>
              <w:rPr>
                <w:rFonts w:asciiTheme="minorHAnsi" w:hAnsiTheme="minorHAnsi" w:cstheme="minorBidi"/>
              </w:rPr>
            </w:pPr>
            <w:bookmarkStart w:id="16" w:name="ColumnTitle_06"/>
            <w:bookmarkEnd w:id="16"/>
            <w:r w:rsidRPr="00970C38">
              <w:t>CCM/RTC Information</w:t>
            </w:r>
          </w:p>
        </w:tc>
        <w:tc>
          <w:tcPr>
            <w:tcW w:w="7339" w:type="dxa"/>
            <w:shd w:val="clear" w:color="auto" w:fill="F2F2F2" w:themeFill="background1" w:themeFillShade="F2"/>
          </w:tcPr>
          <w:p w14:paraId="5517A256"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E405C8" w:rsidRPr="00F10AA1" w14:paraId="21C5A810" w14:textId="77777777" w:rsidTr="00C94F25">
        <w:trPr>
          <w:cantSplit/>
        </w:trPr>
        <w:tc>
          <w:tcPr>
            <w:tcW w:w="2237" w:type="dxa"/>
            <w:shd w:val="clear" w:color="auto" w:fill="FFFFFF" w:themeFill="background1"/>
          </w:tcPr>
          <w:p w14:paraId="67745D38" w14:textId="77777777" w:rsidR="00E405C8" w:rsidRPr="00EA1243" w:rsidRDefault="00E405C8" w:rsidP="00EA1243">
            <w:pPr>
              <w:pStyle w:val="TableText"/>
              <w:rPr>
                <w:b/>
              </w:rPr>
            </w:pPr>
            <w:r w:rsidRPr="00EA1243">
              <w:rPr>
                <w:b/>
              </w:rPr>
              <w:t>CCM URL</w:t>
            </w:r>
          </w:p>
        </w:tc>
        <w:tc>
          <w:tcPr>
            <w:tcW w:w="7339" w:type="dxa"/>
            <w:shd w:val="clear" w:color="auto" w:fill="FFFFFF" w:themeFill="background1"/>
          </w:tcPr>
          <w:p w14:paraId="7629198A" w14:textId="77777777" w:rsidR="00E405C8" w:rsidRPr="00EA1243" w:rsidRDefault="001E50AA" w:rsidP="00547B68">
            <w:pPr>
              <w:pStyle w:val="TableText"/>
              <w:rPr>
                <w:rFonts w:ascii="Times New Roman" w:hAnsi="Times New Roman" w:cs="Times New Roman"/>
              </w:rPr>
            </w:pPr>
            <w:hyperlink r:id="rId18" w:history="1">
              <w:r w:rsidR="00E405C8" w:rsidRPr="00786689">
                <w:rPr>
                  <w:rStyle w:val="Hyperlink"/>
                  <w:b/>
                </w:rPr>
                <w:t>https://clm.rational.oit.va.gov/ccm</w:t>
              </w:r>
            </w:hyperlink>
          </w:p>
        </w:tc>
      </w:tr>
      <w:tr w:rsidR="00E405C8" w:rsidRPr="00F10AA1" w14:paraId="454B9C5D" w14:textId="77777777" w:rsidTr="00C94F25">
        <w:trPr>
          <w:cantSplit/>
        </w:trPr>
        <w:tc>
          <w:tcPr>
            <w:tcW w:w="2237" w:type="dxa"/>
            <w:shd w:val="clear" w:color="auto" w:fill="FFFFFF" w:themeFill="background1"/>
          </w:tcPr>
          <w:p w14:paraId="36CD3B11" w14:textId="77777777" w:rsidR="00E405C8" w:rsidRPr="00EA1243" w:rsidRDefault="00E405C8" w:rsidP="00EA1243">
            <w:pPr>
              <w:pStyle w:val="TableText"/>
              <w:rPr>
                <w:b/>
              </w:rPr>
            </w:pPr>
            <w:r w:rsidRPr="00EA1243">
              <w:rPr>
                <w:b/>
              </w:rPr>
              <w:t>CCM Project Area</w:t>
            </w:r>
          </w:p>
        </w:tc>
        <w:tc>
          <w:tcPr>
            <w:tcW w:w="7339" w:type="dxa"/>
            <w:shd w:val="clear" w:color="auto" w:fill="FFFFFF" w:themeFill="background1"/>
          </w:tcPr>
          <w:p w14:paraId="7A5FB910" w14:textId="77777777" w:rsidR="00E405C8" w:rsidRPr="00912B07" w:rsidRDefault="00E405C8" w:rsidP="00547B68">
            <w:pPr>
              <w:pStyle w:val="TableText"/>
            </w:pPr>
            <w:r>
              <w:t>Scheduling (</w:t>
            </w:r>
            <w:r w:rsidR="001F7F50">
              <w:t>Legacy</w:t>
            </w:r>
            <w:r>
              <w:t>)</w:t>
            </w:r>
          </w:p>
        </w:tc>
      </w:tr>
      <w:tr w:rsidR="00E405C8" w:rsidRPr="00F10AA1" w14:paraId="5FB27038" w14:textId="77777777" w:rsidTr="00C94F25">
        <w:trPr>
          <w:cantSplit/>
        </w:trPr>
        <w:tc>
          <w:tcPr>
            <w:tcW w:w="2237" w:type="dxa"/>
          </w:tcPr>
          <w:p w14:paraId="00BA77E0" w14:textId="77777777" w:rsidR="00E405C8" w:rsidRPr="00EA1243" w:rsidRDefault="00E405C8" w:rsidP="00EA1243">
            <w:pPr>
              <w:pStyle w:val="TableText"/>
              <w:rPr>
                <w:b/>
              </w:rPr>
            </w:pPr>
            <w:r w:rsidRPr="00EA1243">
              <w:rPr>
                <w:b/>
              </w:rPr>
              <w:t>CCM Team Area</w:t>
            </w:r>
          </w:p>
        </w:tc>
        <w:tc>
          <w:tcPr>
            <w:tcW w:w="7339" w:type="dxa"/>
          </w:tcPr>
          <w:p w14:paraId="0C9588EC" w14:textId="77777777" w:rsidR="00E405C8" w:rsidRPr="00912B07" w:rsidRDefault="00E405C8" w:rsidP="00547B68">
            <w:pPr>
              <w:pStyle w:val="TableText"/>
            </w:pPr>
            <w:r>
              <w:t>V</w:t>
            </w:r>
            <w:r w:rsidR="00FF6496">
              <w:t xml:space="preserve">istA </w:t>
            </w:r>
            <w:r>
              <w:t>S</w:t>
            </w:r>
            <w:r w:rsidR="00FF6496">
              <w:t xml:space="preserve">cheduling </w:t>
            </w:r>
            <w:r>
              <w:t>E</w:t>
            </w:r>
            <w:r w:rsidR="00FF6496">
              <w:t>nhancements (VSE)</w:t>
            </w:r>
            <w:r w:rsidR="001F7F50">
              <w:t xml:space="preserve"> (CM)</w:t>
            </w:r>
          </w:p>
        </w:tc>
      </w:tr>
      <w:tr w:rsidR="00E405C8" w:rsidRPr="00F10AA1" w14:paraId="264F3F9B" w14:textId="77777777" w:rsidTr="00C94F25">
        <w:trPr>
          <w:cantSplit/>
        </w:trPr>
        <w:tc>
          <w:tcPr>
            <w:tcW w:w="2237" w:type="dxa"/>
          </w:tcPr>
          <w:p w14:paraId="5B87F94F" w14:textId="77777777" w:rsidR="00E405C8" w:rsidRPr="00EA1243" w:rsidRDefault="00E405C8" w:rsidP="00EA1243">
            <w:pPr>
              <w:pStyle w:val="TableText"/>
              <w:rPr>
                <w:b/>
              </w:rPr>
            </w:pPr>
            <w:r w:rsidRPr="00EA1243">
              <w:rPr>
                <w:b/>
              </w:rPr>
              <w:t>CCM Stream</w:t>
            </w:r>
          </w:p>
        </w:tc>
        <w:tc>
          <w:tcPr>
            <w:tcW w:w="7339" w:type="dxa"/>
          </w:tcPr>
          <w:p w14:paraId="0A742F82" w14:textId="77777777" w:rsidR="00E405C8" w:rsidRPr="00912B07" w:rsidRDefault="00F52407" w:rsidP="00547B68">
            <w:pPr>
              <w:pStyle w:val="TableText"/>
            </w:pPr>
            <w:r>
              <w:t>ConDEV1</w:t>
            </w:r>
          </w:p>
        </w:tc>
      </w:tr>
      <w:tr w:rsidR="00E405C8" w:rsidRPr="00F10AA1" w14:paraId="3C115E70" w14:textId="77777777" w:rsidTr="00C94F25">
        <w:trPr>
          <w:cantSplit/>
        </w:trPr>
        <w:tc>
          <w:tcPr>
            <w:tcW w:w="2237" w:type="dxa"/>
          </w:tcPr>
          <w:p w14:paraId="4947EBAF" w14:textId="77777777" w:rsidR="00E405C8" w:rsidRPr="005C4EED" w:rsidRDefault="00E405C8" w:rsidP="00EA1243">
            <w:pPr>
              <w:pStyle w:val="TableText"/>
              <w:rPr>
                <w:b/>
              </w:rPr>
            </w:pPr>
            <w:r w:rsidRPr="005C4EED">
              <w:rPr>
                <w:b/>
              </w:rPr>
              <w:t>Baseline ID</w:t>
            </w:r>
          </w:p>
        </w:tc>
        <w:tc>
          <w:tcPr>
            <w:tcW w:w="7339" w:type="dxa"/>
          </w:tcPr>
          <w:p w14:paraId="67297243" w14:textId="77777777" w:rsidR="00E405C8" w:rsidRPr="005C4EED" w:rsidRDefault="008449E5" w:rsidP="00547B68">
            <w:pPr>
              <w:pStyle w:val="TableText"/>
            </w:pPr>
            <w:r>
              <w:t>Build 2</w:t>
            </w:r>
          </w:p>
        </w:tc>
      </w:tr>
      <w:tr w:rsidR="00E405C8" w:rsidRPr="00F10AA1" w14:paraId="6B31AE7F" w14:textId="77777777" w:rsidTr="00C94F25">
        <w:trPr>
          <w:cantSplit/>
        </w:trPr>
        <w:tc>
          <w:tcPr>
            <w:tcW w:w="2237" w:type="dxa"/>
          </w:tcPr>
          <w:p w14:paraId="0160D053" w14:textId="77777777" w:rsidR="00E405C8" w:rsidRPr="00EA1243" w:rsidRDefault="00E405C8" w:rsidP="00EA1243">
            <w:pPr>
              <w:pStyle w:val="TableText"/>
              <w:rPr>
                <w:b/>
              </w:rPr>
            </w:pPr>
            <w:r w:rsidRPr="00EA1243">
              <w:rPr>
                <w:b/>
              </w:rPr>
              <w:t>Components</w:t>
            </w:r>
          </w:p>
        </w:tc>
        <w:tc>
          <w:tcPr>
            <w:tcW w:w="7339" w:type="dxa"/>
          </w:tcPr>
          <w:p w14:paraId="7A24A743" w14:textId="77777777" w:rsidR="00E405C8" w:rsidRPr="00912B07" w:rsidRDefault="001F7F50" w:rsidP="00547B68">
            <w:pPr>
              <w:pStyle w:val="TableText"/>
            </w:pPr>
            <w:r>
              <w:t>VSE Project Documentation</w:t>
            </w:r>
          </w:p>
        </w:tc>
      </w:tr>
      <w:tr w:rsidR="00E405C8" w:rsidRPr="00F10AA1" w14:paraId="782AE940" w14:textId="77777777" w:rsidTr="00C94F25">
        <w:trPr>
          <w:cantSplit/>
        </w:trPr>
        <w:tc>
          <w:tcPr>
            <w:tcW w:w="2237" w:type="dxa"/>
          </w:tcPr>
          <w:p w14:paraId="6C003EF0" w14:textId="77777777" w:rsidR="00E405C8" w:rsidRPr="00EA1243" w:rsidRDefault="00E405C8" w:rsidP="00EA1243">
            <w:pPr>
              <w:pStyle w:val="TableText"/>
              <w:rPr>
                <w:b/>
              </w:rPr>
            </w:pPr>
            <w:r w:rsidRPr="00EA1243">
              <w:rPr>
                <w:b/>
              </w:rPr>
              <w:t>Directory Path</w:t>
            </w:r>
          </w:p>
        </w:tc>
        <w:tc>
          <w:tcPr>
            <w:tcW w:w="7339" w:type="dxa"/>
          </w:tcPr>
          <w:p w14:paraId="607B6051" w14:textId="77777777" w:rsidR="00E405C8" w:rsidRPr="00912B07" w:rsidRDefault="00E405C8" w:rsidP="00547B68">
            <w:pPr>
              <w:pStyle w:val="TableText"/>
            </w:pPr>
            <w:r w:rsidRPr="00912B07">
              <w:t xml:space="preserve">Source Control &gt; Streams &gt; </w:t>
            </w:r>
            <w:r w:rsidR="006748B3">
              <w:t>VA</w:t>
            </w:r>
            <w:r w:rsidR="00DE7AD9">
              <w:t>DEV3</w:t>
            </w:r>
            <w:r w:rsidR="00F52407">
              <w:t xml:space="preserve">&gt; </w:t>
            </w:r>
            <w:r w:rsidR="003B4D8B">
              <w:t>VSE</w:t>
            </w:r>
            <w:r w:rsidR="00F52407">
              <w:t xml:space="preserve"> Project </w:t>
            </w:r>
            <w:r w:rsidR="008B01DB">
              <w:t>Documentation</w:t>
            </w:r>
          </w:p>
        </w:tc>
      </w:tr>
      <w:tr w:rsidR="00E405C8" w:rsidRPr="00A53BAA" w14:paraId="06432E66" w14:textId="77777777" w:rsidTr="00C94F25">
        <w:trPr>
          <w:cantSplit/>
        </w:trPr>
        <w:tc>
          <w:tcPr>
            <w:tcW w:w="2237" w:type="dxa"/>
          </w:tcPr>
          <w:p w14:paraId="214336AF" w14:textId="77777777" w:rsidR="00E405C8" w:rsidRPr="00EA1243" w:rsidRDefault="00E405C8" w:rsidP="00EA1243">
            <w:pPr>
              <w:pStyle w:val="TableText"/>
              <w:rPr>
                <w:b/>
              </w:rPr>
            </w:pPr>
            <w:r w:rsidRPr="00EA1243">
              <w:rPr>
                <w:b/>
              </w:rPr>
              <w:t>Documents Included</w:t>
            </w:r>
          </w:p>
          <w:p w14:paraId="2A95A9EC" w14:textId="77777777" w:rsidR="00E405C8" w:rsidRPr="00EA1243" w:rsidRDefault="00E405C8" w:rsidP="00EA1243">
            <w:pPr>
              <w:pStyle w:val="TableText"/>
              <w:rPr>
                <w:b/>
              </w:rPr>
            </w:pPr>
            <w:r w:rsidRPr="00EA1243">
              <w:rPr>
                <w:b/>
              </w:rPr>
              <w:t>In the Baseline</w:t>
            </w:r>
          </w:p>
        </w:tc>
        <w:tc>
          <w:tcPr>
            <w:tcW w:w="7339" w:type="dxa"/>
          </w:tcPr>
          <w:p w14:paraId="4AA48E1D" w14:textId="77777777" w:rsidR="00E405C8" w:rsidRDefault="00E405C8" w:rsidP="00680ECB">
            <w:pPr>
              <w:pStyle w:val="TableText"/>
            </w:pPr>
          </w:p>
          <w:p w14:paraId="25ECBE09" w14:textId="77777777" w:rsidR="00DE7AD9" w:rsidRPr="00283B9B" w:rsidRDefault="00DE7AD9" w:rsidP="00680ECB">
            <w:pPr>
              <w:pStyle w:val="TableText"/>
              <w:rPr>
                <w:lang w:val="fr-FR"/>
              </w:rPr>
            </w:pPr>
            <w:r w:rsidRPr="00283B9B">
              <w:rPr>
                <w:lang w:val="fr-FR"/>
              </w:rPr>
              <w:t>VSE_Version_Description_Doucment_R</w:t>
            </w:r>
            <w:r w:rsidR="00BF7768">
              <w:rPr>
                <w:lang w:val="fr-FR"/>
              </w:rPr>
              <w:t>1.4</w:t>
            </w:r>
          </w:p>
        </w:tc>
      </w:tr>
    </w:tbl>
    <w:p w14:paraId="5A57AB56" w14:textId="77777777" w:rsidR="00F10AA1" w:rsidRPr="00283B9B" w:rsidRDefault="00F10AA1" w:rsidP="00F10AA1">
      <w:pPr>
        <w:pStyle w:val="BodyText"/>
        <w:rPr>
          <w:lang w:val="fr-FR"/>
        </w:rPr>
      </w:pPr>
    </w:p>
    <w:p w14:paraId="7054E97E" w14:textId="77777777" w:rsidR="00F10AA1" w:rsidRPr="00283B9B" w:rsidRDefault="00F10AA1" w:rsidP="00F10AA1">
      <w:pPr>
        <w:pStyle w:val="BodyText"/>
        <w:rPr>
          <w:lang w:val="fr-FR"/>
        </w:rPr>
      </w:pPr>
    </w:p>
    <w:p w14:paraId="048E6C28" w14:textId="77777777" w:rsidR="00BA3E37" w:rsidRDefault="003771FB" w:rsidP="003771FB">
      <w:pPr>
        <w:pStyle w:val="Heading1"/>
      </w:pPr>
      <w:bookmarkStart w:id="17" w:name="_Toc485106799"/>
      <w:r w:rsidRPr="00283B9B">
        <w:rPr>
          <w:lang w:val="fr-FR"/>
        </w:rPr>
        <w:lastRenderedPageBreak/>
        <w:t xml:space="preserve">Configuration Management Development Files (Ex. </w:t>
      </w:r>
      <w:r w:rsidRPr="003771FB">
        <w:t>Source, JSP, Configuration, and Build Files)</w:t>
      </w:r>
      <w:bookmarkEnd w:id="17"/>
    </w:p>
    <w:p w14:paraId="66D7E4DD" w14:textId="77777777" w:rsidR="00D82444" w:rsidRDefault="00D82444" w:rsidP="00D82444">
      <w:pPr>
        <w:pStyle w:val="Heading2"/>
      </w:pPr>
      <w:bookmarkStart w:id="18" w:name="_Toc485106800"/>
      <w:r>
        <w:t>Rational Change and Configuration Management (CCM) Repository (Formerly RTC)</w:t>
      </w:r>
      <w:bookmarkEnd w:id="18"/>
    </w:p>
    <w:p w14:paraId="0373E42E"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195"/>
        <w:gridCol w:w="7155"/>
      </w:tblGrid>
      <w:tr w:rsidR="00D82444" w:rsidRPr="00C94F25" w14:paraId="3FF9C950" w14:textId="77777777" w:rsidTr="00E96743">
        <w:trPr>
          <w:cantSplit/>
          <w:tblHeader/>
        </w:trPr>
        <w:tc>
          <w:tcPr>
            <w:tcW w:w="2237" w:type="dxa"/>
            <w:shd w:val="clear" w:color="auto" w:fill="F2F2F2" w:themeFill="background1" w:themeFillShade="F2"/>
          </w:tcPr>
          <w:p w14:paraId="10056FC9" w14:textId="77777777" w:rsidR="00D82444" w:rsidRPr="00C94F25" w:rsidRDefault="00C5116A" w:rsidP="00E96743">
            <w:pPr>
              <w:pStyle w:val="TableHeading"/>
              <w:rPr>
                <w:rFonts w:asciiTheme="minorHAnsi" w:hAnsiTheme="minorHAnsi" w:cstheme="minorBidi"/>
              </w:rPr>
            </w:pPr>
            <w:bookmarkStart w:id="19" w:name="ColumnTitle_10"/>
            <w:bookmarkEnd w:id="19"/>
            <w:r w:rsidRPr="00C5116A">
              <w:t>CCM/RTC Information</w:t>
            </w:r>
          </w:p>
        </w:tc>
        <w:tc>
          <w:tcPr>
            <w:tcW w:w="7339" w:type="dxa"/>
            <w:shd w:val="clear" w:color="auto" w:fill="F2F2F2" w:themeFill="background1" w:themeFillShade="F2"/>
          </w:tcPr>
          <w:p w14:paraId="3B9E38E7"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3B4D8B" w:rsidRPr="00F10AA1" w14:paraId="79A0E906" w14:textId="77777777" w:rsidTr="00E96743">
        <w:trPr>
          <w:cantSplit/>
        </w:trPr>
        <w:tc>
          <w:tcPr>
            <w:tcW w:w="2237" w:type="dxa"/>
            <w:shd w:val="clear" w:color="auto" w:fill="FFFFFF" w:themeFill="background1"/>
          </w:tcPr>
          <w:p w14:paraId="6CACE245" w14:textId="77777777" w:rsidR="003B4D8B" w:rsidRPr="00EA1243" w:rsidRDefault="003B4D8B" w:rsidP="00E96743">
            <w:pPr>
              <w:pStyle w:val="TableText"/>
              <w:rPr>
                <w:b/>
              </w:rPr>
            </w:pPr>
            <w:r w:rsidRPr="00902B8E">
              <w:rPr>
                <w:b/>
              </w:rPr>
              <w:t>CCM URL</w:t>
            </w:r>
          </w:p>
        </w:tc>
        <w:tc>
          <w:tcPr>
            <w:tcW w:w="7339" w:type="dxa"/>
            <w:shd w:val="clear" w:color="auto" w:fill="FFFFFF" w:themeFill="background1"/>
          </w:tcPr>
          <w:p w14:paraId="3F715399" w14:textId="77777777" w:rsidR="003B4D8B" w:rsidRPr="00A02A06" w:rsidRDefault="001E50AA" w:rsidP="00547B68">
            <w:pPr>
              <w:pStyle w:val="TableText"/>
            </w:pPr>
            <w:hyperlink r:id="rId19" w:history="1">
              <w:r w:rsidR="00F52407" w:rsidRPr="00786689">
                <w:rPr>
                  <w:rStyle w:val="Hyperlink"/>
                  <w:b/>
                </w:rPr>
                <w:t>https://clm.rational.oit.va.gov/ccm</w:t>
              </w:r>
            </w:hyperlink>
          </w:p>
        </w:tc>
      </w:tr>
      <w:tr w:rsidR="003B4D8B" w:rsidRPr="00F10AA1" w14:paraId="162974DB" w14:textId="77777777" w:rsidTr="00E96743">
        <w:trPr>
          <w:cantSplit/>
        </w:trPr>
        <w:tc>
          <w:tcPr>
            <w:tcW w:w="2237" w:type="dxa"/>
            <w:shd w:val="clear" w:color="auto" w:fill="FFFFFF" w:themeFill="background1"/>
          </w:tcPr>
          <w:p w14:paraId="2D188038" w14:textId="77777777" w:rsidR="003B4D8B" w:rsidRPr="00902B8E" w:rsidRDefault="003B4D8B" w:rsidP="00E96743">
            <w:pPr>
              <w:pStyle w:val="TableText"/>
              <w:rPr>
                <w:b/>
              </w:rPr>
            </w:pPr>
            <w:r w:rsidRPr="00902B8E">
              <w:rPr>
                <w:b/>
              </w:rPr>
              <w:t>CCM Project Area</w:t>
            </w:r>
          </w:p>
        </w:tc>
        <w:tc>
          <w:tcPr>
            <w:tcW w:w="7339" w:type="dxa"/>
            <w:shd w:val="clear" w:color="auto" w:fill="FFFFFF" w:themeFill="background1"/>
          </w:tcPr>
          <w:p w14:paraId="1FFBB3B2" w14:textId="77777777" w:rsidR="003B4D8B" w:rsidRPr="00A02A06" w:rsidRDefault="00F52407" w:rsidP="00547B68">
            <w:pPr>
              <w:pStyle w:val="TableText"/>
            </w:pPr>
            <w:r>
              <w:t>Scheduling (Legacy)</w:t>
            </w:r>
          </w:p>
        </w:tc>
      </w:tr>
      <w:tr w:rsidR="003B4D8B" w:rsidRPr="00F10AA1" w14:paraId="2BC9B469" w14:textId="77777777" w:rsidTr="00E96743">
        <w:trPr>
          <w:cantSplit/>
        </w:trPr>
        <w:tc>
          <w:tcPr>
            <w:tcW w:w="2237" w:type="dxa"/>
            <w:shd w:val="clear" w:color="auto" w:fill="FFFFFF" w:themeFill="background1"/>
          </w:tcPr>
          <w:p w14:paraId="4F74AA15" w14:textId="77777777" w:rsidR="003B4D8B" w:rsidRPr="00902B8E" w:rsidRDefault="003B4D8B" w:rsidP="00E96743">
            <w:pPr>
              <w:pStyle w:val="TableText"/>
              <w:rPr>
                <w:b/>
              </w:rPr>
            </w:pPr>
            <w:r w:rsidRPr="00902B8E">
              <w:rPr>
                <w:b/>
              </w:rPr>
              <w:t>CCM Team Area</w:t>
            </w:r>
          </w:p>
        </w:tc>
        <w:tc>
          <w:tcPr>
            <w:tcW w:w="7339" w:type="dxa"/>
            <w:shd w:val="clear" w:color="auto" w:fill="FFFFFF" w:themeFill="background1"/>
          </w:tcPr>
          <w:p w14:paraId="49ADCE21" w14:textId="77777777" w:rsidR="003B4D8B" w:rsidRDefault="00F52407" w:rsidP="00547B68">
            <w:pPr>
              <w:pStyle w:val="TableText"/>
            </w:pPr>
            <w:r>
              <w:t>VSE (CM)</w:t>
            </w:r>
          </w:p>
        </w:tc>
      </w:tr>
      <w:tr w:rsidR="003B4D8B" w:rsidRPr="00F10AA1" w14:paraId="3B34B71A" w14:textId="77777777" w:rsidTr="00E96743">
        <w:trPr>
          <w:cantSplit/>
        </w:trPr>
        <w:tc>
          <w:tcPr>
            <w:tcW w:w="2237" w:type="dxa"/>
            <w:shd w:val="clear" w:color="auto" w:fill="FFFFFF" w:themeFill="background1"/>
          </w:tcPr>
          <w:p w14:paraId="741AF39D" w14:textId="77777777" w:rsidR="003B4D8B" w:rsidRPr="00902B8E" w:rsidRDefault="003B4D8B" w:rsidP="00E96743">
            <w:pPr>
              <w:pStyle w:val="TableText"/>
              <w:rPr>
                <w:b/>
              </w:rPr>
            </w:pPr>
            <w:r w:rsidRPr="00902B8E">
              <w:rPr>
                <w:b/>
              </w:rPr>
              <w:t>Stream</w:t>
            </w:r>
          </w:p>
        </w:tc>
        <w:tc>
          <w:tcPr>
            <w:tcW w:w="7339" w:type="dxa"/>
            <w:shd w:val="clear" w:color="auto" w:fill="FFFFFF" w:themeFill="background1"/>
          </w:tcPr>
          <w:p w14:paraId="4900B536" w14:textId="77777777" w:rsidR="003B4D8B" w:rsidRPr="00A02A06" w:rsidRDefault="008449E5" w:rsidP="00547B68">
            <w:pPr>
              <w:pStyle w:val="TableText"/>
            </w:pPr>
            <w:r>
              <w:t>VADEV1</w:t>
            </w:r>
          </w:p>
        </w:tc>
      </w:tr>
    </w:tbl>
    <w:p w14:paraId="70613C28" w14:textId="77777777" w:rsidR="008D3E80" w:rsidRDefault="00507286" w:rsidP="008D3E80">
      <w:pPr>
        <w:pStyle w:val="Heading3"/>
      </w:pPr>
      <w:bookmarkStart w:id="20" w:name="_Toc421881045"/>
      <w:bookmarkStart w:id="21" w:name="_Toc485106801"/>
      <w:r>
        <w:t xml:space="preserve">Baseline and </w:t>
      </w:r>
      <w:r w:rsidR="008D3E80">
        <w:t>Component</w:t>
      </w:r>
      <w:bookmarkEnd w:id="20"/>
      <w:bookmarkEnd w:id="21"/>
    </w:p>
    <w:p w14:paraId="5D4DB0F5" w14:textId="77777777" w:rsidR="008D3E80" w:rsidRPr="00D82444" w:rsidRDefault="008D3E80" w:rsidP="008D3E80">
      <w:pPr>
        <w:pStyle w:val="InstructionalText1"/>
      </w:pPr>
      <w:r w:rsidRPr="00A07FA6">
        <w:rPr>
          <w:i w:val="0"/>
          <w:color w:val="auto"/>
        </w:rPr>
        <w:t>Where</w:t>
      </w:r>
      <w:r w:rsidR="00F21771">
        <w:rPr>
          <w:i w:val="0"/>
          <w:color w:val="auto"/>
        </w:rPr>
        <w:t xml:space="preserve"> a set of artifacts are identified as baselined, grouped</w:t>
      </w:r>
      <w:r w:rsidR="00DF20DC">
        <w:rPr>
          <w:i w:val="0"/>
          <w:color w:val="auto"/>
        </w:rPr>
        <w:t>,</w:t>
      </w:r>
      <w:r w:rsidR="00F21771">
        <w:rPr>
          <w:i w:val="0"/>
          <w:color w:val="auto"/>
        </w:rPr>
        <w:t xml:space="preserve"> and </w:t>
      </w:r>
      <w:r w:rsidRPr="00A07FA6">
        <w:rPr>
          <w:i w:val="0"/>
          <w:color w:val="auto"/>
        </w:rPr>
        <w:t>managed</w:t>
      </w:r>
      <w:r w:rsidR="00F21771">
        <w:rPr>
          <w:i w:val="0"/>
          <w:color w:val="auto"/>
        </w:rPr>
        <w:t>.</w:t>
      </w:r>
      <w:r>
        <w:t xml:space="preserve">  </w:t>
      </w:r>
    </w:p>
    <w:tbl>
      <w:tblPr>
        <w:tblStyle w:val="TableGrid"/>
        <w:tblW w:w="0" w:type="auto"/>
        <w:tblLook w:val="04A0" w:firstRow="1" w:lastRow="0" w:firstColumn="1" w:lastColumn="0" w:noHBand="0" w:noVBand="1"/>
        <w:tblDescription w:val="Names and descriptions of components."/>
      </w:tblPr>
      <w:tblGrid>
        <w:gridCol w:w="4921"/>
        <w:gridCol w:w="4429"/>
      </w:tblGrid>
      <w:tr w:rsidR="008D3E80" w:rsidRPr="00AF2AEC" w14:paraId="57C3B569" w14:textId="77777777" w:rsidTr="003B4D8B">
        <w:trPr>
          <w:cantSplit/>
          <w:tblHeader/>
        </w:trPr>
        <w:tc>
          <w:tcPr>
            <w:tcW w:w="5044" w:type="dxa"/>
            <w:shd w:val="clear" w:color="auto" w:fill="F2F2F2" w:themeFill="background1" w:themeFillShade="F2"/>
          </w:tcPr>
          <w:p w14:paraId="088A8C89" w14:textId="77777777" w:rsidR="008D3E80" w:rsidRPr="00AF2AEC" w:rsidRDefault="008D3E80" w:rsidP="003E160C">
            <w:pPr>
              <w:pStyle w:val="TableHeading"/>
            </w:pPr>
            <w:bookmarkStart w:id="22" w:name="ColumnTitle_11"/>
            <w:bookmarkEnd w:id="22"/>
            <w:r w:rsidRPr="00AF2AEC">
              <w:t>Name</w:t>
            </w:r>
          </w:p>
        </w:tc>
        <w:tc>
          <w:tcPr>
            <w:tcW w:w="4532" w:type="dxa"/>
            <w:shd w:val="clear" w:color="auto" w:fill="F2F2F2" w:themeFill="background1" w:themeFillShade="F2"/>
          </w:tcPr>
          <w:p w14:paraId="463E1BF7" w14:textId="77777777" w:rsidR="008D3E80" w:rsidRPr="00AF2AEC" w:rsidRDefault="008D3E80" w:rsidP="003E160C">
            <w:pPr>
              <w:pStyle w:val="TableHeading"/>
            </w:pPr>
            <w:r w:rsidRPr="00AF2AEC">
              <w:t>Description</w:t>
            </w:r>
          </w:p>
        </w:tc>
      </w:tr>
      <w:tr w:rsidR="001F7F50" w:rsidRPr="00AF2AEC" w14:paraId="0554A262" w14:textId="77777777" w:rsidTr="003B4D8B">
        <w:trPr>
          <w:cantSplit/>
        </w:trPr>
        <w:tc>
          <w:tcPr>
            <w:tcW w:w="5044" w:type="dxa"/>
          </w:tcPr>
          <w:p w14:paraId="0A135F74" w14:textId="77777777" w:rsidR="001F7F50" w:rsidRPr="00815A48" w:rsidRDefault="001F7F50" w:rsidP="00547B68">
            <w:pPr>
              <w:pStyle w:val="InstructionalTable"/>
              <w:rPr>
                <w:rFonts w:ascii="Arial" w:hAnsi="Arial" w:cs="Arial"/>
                <w:i w:val="0"/>
                <w:color w:val="auto"/>
              </w:rPr>
            </w:pPr>
            <w:r>
              <w:rPr>
                <w:rFonts w:ascii="Arial" w:hAnsi="Arial" w:cs="Arial"/>
                <w:i w:val="0"/>
                <w:color w:val="auto"/>
              </w:rPr>
              <w:t>VistA Scheduling</w:t>
            </w:r>
            <w:r w:rsidR="00FC2ED9">
              <w:rPr>
                <w:rFonts w:ascii="Arial" w:hAnsi="Arial" w:cs="Arial"/>
                <w:i w:val="0"/>
                <w:color w:val="auto"/>
              </w:rPr>
              <w:t xml:space="preserve"> (VS)</w:t>
            </w:r>
            <w:r>
              <w:rPr>
                <w:rFonts w:ascii="Arial" w:hAnsi="Arial" w:cs="Arial"/>
                <w:i w:val="0"/>
                <w:color w:val="auto"/>
              </w:rPr>
              <w:t xml:space="preserve"> G</w:t>
            </w:r>
            <w:r w:rsidR="00FC2ED9">
              <w:rPr>
                <w:rFonts w:ascii="Arial" w:hAnsi="Arial" w:cs="Arial"/>
                <w:i w:val="0"/>
                <w:color w:val="auto"/>
              </w:rPr>
              <w:t xml:space="preserve">raphical </w:t>
            </w:r>
            <w:r>
              <w:rPr>
                <w:rFonts w:ascii="Arial" w:hAnsi="Arial" w:cs="Arial"/>
                <w:i w:val="0"/>
                <w:color w:val="auto"/>
              </w:rPr>
              <w:t>U</w:t>
            </w:r>
            <w:r w:rsidR="00FC2ED9">
              <w:rPr>
                <w:rFonts w:ascii="Arial" w:hAnsi="Arial" w:cs="Arial"/>
                <w:i w:val="0"/>
                <w:color w:val="auto"/>
              </w:rPr>
              <w:t xml:space="preserve">ser </w:t>
            </w:r>
            <w:r>
              <w:rPr>
                <w:rFonts w:ascii="Arial" w:hAnsi="Arial" w:cs="Arial"/>
                <w:i w:val="0"/>
                <w:color w:val="auto"/>
              </w:rPr>
              <w:t>I</w:t>
            </w:r>
            <w:r w:rsidR="00FC2ED9">
              <w:rPr>
                <w:rFonts w:ascii="Arial" w:hAnsi="Arial" w:cs="Arial"/>
                <w:i w:val="0"/>
                <w:color w:val="auto"/>
              </w:rPr>
              <w:t>nterface (GUI)</w:t>
            </w:r>
          </w:p>
        </w:tc>
        <w:tc>
          <w:tcPr>
            <w:tcW w:w="4532" w:type="dxa"/>
          </w:tcPr>
          <w:p w14:paraId="2441A49B" w14:textId="77777777" w:rsidR="001F7F50" w:rsidRPr="00815A48" w:rsidRDefault="001F7F50" w:rsidP="00AC6799">
            <w:pPr>
              <w:pStyle w:val="InstructionalTable"/>
              <w:rPr>
                <w:rFonts w:ascii="Arial" w:hAnsi="Arial" w:cs="Arial"/>
                <w:i w:val="0"/>
                <w:color w:val="auto"/>
                <w:szCs w:val="22"/>
              </w:rPr>
            </w:pPr>
            <w:r w:rsidRPr="00815A48">
              <w:rPr>
                <w:rFonts w:ascii="Arial" w:hAnsi="Arial" w:cs="Arial"/>
                <w:i w:val="0"/>
                <w:color w:val="auto"/>
                <w:szCs w:val="22"/>
              </w:rPr>
              <w:t>V</w:t>
            </w:r>
            <w:r>
              <w:rPr>
                <w:rFonts w:ascii="Arial" w:hAnsi="Arial" w:cs="Arial"/>
                <w:i w:val="0"/>
                <w:color w:val="auto"/>
                <w:szCs w:val="22"/>
              </w:rPr>
              <w:t xml:space="preserve">A VistA Scheduling GUI_T </w:t>
            </w:r>
            <w:r w:rsidR="00AC6799">
              <w:rPr>
                <w:rFonts w:ascii="Arial" w:hAnsi="Arial" w:cs="Arial"/>
                <w:i w:val="0"/>
                <w:color w:val="auto"/>
                <w:szCs w:val="22"/>
              </w:rPr>
              <w:t>2.0.0.</w:t>
            </w:r>
            <w:r w:rsidR="00BF7768">
              <w:rPr>
                <w:rFonts w:ascii="Arial" w:hAnsi="Arial" w:cs="Arial"/>
                <w:i w:val="0"/>
                <w:color w:val="auto"/>
                <w:szCs w:val="22"/>
              </w:rPr>
              <w:t>14</w:t>
            </w:r>
          </w:p>
        </w:tc>
      </w:tr>
      <w:tr w:rsidR="00F5730D" w:rsidRPr="00AF2AEC" w14:paraId="759014BA" w14:textId="77777777" w:rsidTr="003B4D8B">
        <w:trPr>
          <w:cantSplit/>
        </w:trPr>
        <w:tc>
          <w:tcPr>
            <w:tcW w:w="5044" w:type="dxa"/>
          </w:tcPr>
          <w:p w14:paraId="1AE63570" w14:textId="77777777" w:rsidR="00F5730D" w:rsidRDefault="00F5730D" w:rsidP="00547B68">
            <w:pPr>
              <w:pStyle w:val="InstructionalTable"/>
              <w:rPr>
                <w:rFonts w:ascii="Arial" w:hAnsi="Arial" w:cs="Arial"/>
                <w:i w:val="0"/>
                <w:color w:val="auto"/>
              </w:rPr>
            </w:pPr>
            <w:r>
              <w:rPr>
                <w:rFonts w:ascii="Arial" w:hAnsi="Arial" w:cs="Arial"/>
                <w:i w:val="0"/>
                <w:color w:val="auto"/>
              </w:rPr>
              <w:t>VistA Patch</w:t>
            </w:r>
          </w:p>
        </w:tc>
        <w:tc>
          <w:tcPr>
            <w:tcW w:w="4532" w:type="dxa"/>
          </w:tcPr>
          <w:p w14:paraId="0C9CC722" w14:textId="77777777" w:rsidR="00F5730D" w:rsidRDefault="00AC6799" w:rsidP="00547B68">
            <w:pPr>
              <w:pStyle w:val="InstructionalTable"/>
              <w:rPr>
                <w:rFonts w:ascii="Arial" w:hAnsi="Arial" w:cs="Arial"/>
                <w:i w:val="0"/>
                <w:color w:val="auto"/>
                <w:szCs w:val="22"/>
              </w:rPr>
            </w:pPr>
            <w:r>
              <w:rPr>
                <w:rFonts w:ascii="Arial" w:hAnsi="Arial" w:cs="Arial"/>
                <w:i w:val="0"/>
                <w:color w:val="auto"/>
                <w:szCs w:val="22"/>
              </w:rPr>
              <w:t>SD*5.3*</w:t>
            </w:r>
            <w:r w:rsidR="00BF7768">
              <w:rPr>
                <w:rFonts w:ascii="Arial" w:hAnsi="Arial" w:cs="Arial"/>
                <w:i w:val="0"/>
                <w:color w:val="auto"/>
                <w:szCs w:val="22"/>
              </w:rPr>
              <w:t>672</w:t>
            </w:r>
          </w:p>
        </w:tc>
      </w:tr>
    </w:tbl>
    <w:p w14:paraId="3378184F" w14:textId="77777777" w:rsidR="008D3E80" w:rsidRDefault="008D3E80" w:rsidP="008D3E80">
      <w:pPr>
        <w:pStyle w:val="Heading3"/>
      </w:pPr>
      <w:bookmarkStart w:id="23" w:name="_Toc485106802"/>
      <w:bookmarkStart w:id="24" w:name="_Toc421881046"/>
      <w:r>
        <w:t>Build Information</w:t>
      </w:r>
      <w:bookmarkEnd w:id="23"/>
      <w:r>
        <w:t xml:space="preserve"> </w:t>
      </w:r>
    </w:p>
    <w:p w14:paraId="2149688A"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ayout w:type="fixed"/>
        <w:tblLook w:val="04A0" w:firstRow="1" w:lastRow="0" w:firstColumn="1" w:lastColumn="0" w:noHBand="0" w:noVBand="1"/>
        <w:tblDescription w:val="Names and descriptions of build information."/>
      </w:tblPr>
      <w:tblGrid>
        <w:gridCol w:w="1638"/>
        <w:gridCol w:w="7938"/>
      </w:tblGrid>
      <w:tr w:rsidR="00B115A8" w:rsidRPr="00E32770" w14:paraId="7806164B" w14:textId="77777777" w:rsidTr="004101D7">
        <w:trPr>
          <w:cantSplit/>
          <w:tblHeader/>
        </w:trPr>
        <w:tc>
          <w:tcPr>
            <w:tcW w:w="1638" w:type="dxa"/>
            <w:shd w:val="clear" w:color="auto" w:fill="F2F2F2" w:themeFill="background1" w:themeFillShade="F2"/>
          </w:tcPr>
          <w:p w14:paraId="183C47CF" w14:textId="77777777" w:rsidR="00B115A8" w:rsidRPr="00E32770" w:rsidRDefault="00B115A8" w:rsidP="00B115A8">
            <w:pPr>
              <w:pStyle w:val="TableHeading"/>
            </w:pPr>
            <w:bookmarkStart w:id="25" w:name="ColumnTitle_12"/>
            <w:bookmarkEnd w:id="25"/>
            <w:r>
              <w:t>Name</w:t>
            </w:r>
          </w:p>
        </w:tc>
        <w:tc>
          <w:tcPr>
            <w:tcW w:w="7938" w:type="dxa"/>
            <w:shd w:val="clear" w:color="auto" w:fill="F2F2F2" w:themeFill="background1" w:themeFillShade="F2"/>
          </w:tcPr>
          <w:p w14:paraId="5B9B8339" w14:textId="77777777" w:rsidR="00B115A8" w:rsidRPr="00E32770" w:rsidRDefault="00B115A8" w:rsidP="00B115A8">
            <w:pPr>
              <w:pStyle w:val="TableHeading"/>
            </w:pPr>
            <w:r>
              <w:t>Description</w:t>
            </w:r>
          </w:p>
        </w:tc>
      </w:tr>
      <w:tr w:rsidR="003B4D8B" w:rsidRPr="00E32770" w14:paraId="097EC09F" w14:textId="77777777" w:rsidTr="004101D7">
        <w:trPr>
          <w:cantSplit/>
        </w:trPr>
        <w:tc>
          <w:tcPr>
            <w:tcW w:w="1638" w:type="dxa"/>
          </w:tcPr>
          <w:p w14:paraId="1C922D5D" w14:textId="77777777" w:rsidR="003B4D8B" w:rsidRPr="00EA1243" w:rsidRDefault="003B4D8B" w:rsidP="000F44FF">
            <w:pPr>
              <w:pStyle w:val="TableText"/>
              <w:rPr>
                <w:b/>
              </w:rPr>
            </w:pPr>
            <w:r w:rsidRPr="00E32770">
              <w:rPr>
                <w:b/>
              </w:rPr>
              <w:t>Build Output</w:t>
            </w:r>
          </w:p>
        </w:tc>
        <w:tc>
          <w:tcPr>
            <w:tcW w:w="7938" w:type="dxa"/>
          </w:tcPr>
          <w:p w14:paraId="2EE314D7" w14:textId="77777777" w:rsidR="006748B3" w:rsidRDefault="00FA0F7F" w:rsidP="00FA0F7F">
            <w:pPr>
              <w:pStyle w:val="TableText"/>
            </w:pPr>
            <w:r w:rsidRPr="00FA0F7F">
              <w:t>VS GUI:  VistASchedulingGUIInstaller</w:t>
            </w:r>
            <w:r w:rsidR="006748B3">
              <w:t>_P</w:t>
            </w:r>
            <w:r w:rsidRPr="00FA0F7F">
              <w:t>.msi</w:t>
            </w:r>
          </w:p>
          <w:p w14:paraId="58A33D97" w14:textId="77777777" w:rsidR="004E64A0" w:rsidRPr="00A02A06" w:rsidRDefault="00FA0F7F" w:rsidP="00FA0F7F">
            <w:pPr>
              <w:pStyle w:val="TableText"/>
            </w:pPr>
            <w:r w:rsidRPr="00FA0F7F">
              <w:t>M Patch:  SD*5.3*</w:t>
            </w:r>
            <w:r w:rsidR="00BF7768">
              <w:t>672</w:t>
            </w:r>
          </w:p>
        </w:tc>
      </w:tr>
      <w:tr w:rsidR="003B4D8B" w:rsidRPr="00E32770" w14:paraId="52594D73" w14:textId="77777777" w:rsidTr="004101D7">
        <w:trPr>
          <w:cantSplit/>
          <w:trHeight w:val="70"/>
        </w:trPr>
        <w:tc>
          <w:tcPr>
            <w:tcW w:w="1638" w:type="dxa"/>
          </w:tcPr>
          <w:p w14:paraId="5EB0436A" w14:textId="77777777" w:rsidR="003B4D8B" w:rsidRPr="00E32770" w:rsidRDefault="003B4D8B" w:rsidP="000F44FF">
            <w:pPr>
              <w:pStyle w:val="TableText"/>
              <w:rPr>
                <w:b/>
              </w:rPr>
            </w:pPr>
            <w:r w:rsidRPr="00E32770">
              <w:rPr>
                <w:b/>
              </w:rPr>
              <w:t>Build Output Directory</w:t>
            </w:r>
          </w:p>
        </w:tc>
        <w:tc>
          <w:tcPr>
            <w:tcW w:w="7938" w:type="dxa"/>
          </w:tcPr>
          <w:p w14:paraId="2B17276E" w14:textId="77777777" w:rsidR="00FA0F7F" w:rsidRPr="00FA0F7F" w:rsidRDefault="00FA0F7F" w:rsidP="00FA0F7F">
            <w:pPr>
              <w:pStyle w:val="TableText"/>
            </w:pPr>
            <w:r w:rsidRPr="00FA0F7F">
              <w:t>VS GUI:  RTC/Source_Control/Streams/</w:t>
            </w:r>
            <w:r w:rsidR="008449E5">
              <w:t>VADEV1</w:t>
            </w:r>
          </w:p>
          <w:p w14:paraId="32506C58" w14:textId="77777777" w:rsidR="003B4D8B" w:rsidRPr="00A02A06" w:rsidRDefault="00FA0F7F" w:rsidP="00FA0F7F">
            <w:pPr>
              <w:pStyle w:val="TableText"/>
            </w:pPr>
            <w:r w:rsidRPr="00FA0F7F">
              <w:t>M Patch:  FORUM</w:t>
            </w:r>
          </w:p>
        </w:tc>
      </w:tr>
      <w:tr w:rsidR="003B4D8B" w:rsidRPr="00E32770" w14:paraId="73C2657A" w14:textId="77777777" w:rsidTr="004101D7">
        <w:trPr>
          <w:cantSplit/>
        </w:trPr>
        <w:tc>
          <w:tcPr>
            <w:tcW w:w="1638" w:type="dxa"/>
          </w:tcPr>
          <w:p w14:paraId="46FD1AAE" w14:textId="77777777" w:rsidR="003B4D8B" w:rsidRPr="00E32770" w:rsidRDefault="003B4D8B" w:rsidP="000F44FF">
            <w:pPr>
              <w:pStyle w:val="TableText"/>
              <w:rPr>
                <w:b/>
              </w:rPr>
            </w:pPr>
            <w:r w:rsidRPr="00E32770">
              <w:rPr>
                <w:b/>
              </w:rPr>
              <w:t>Target Deployment Location</w:t>
            </w:r>
          </w:p>
        </w:tc>
        <w:tc>
          <w:tcPr>
            <w:tcW w:w="7938" w:type="dxa"/>
          </w:tcPr>
          <w:p w14:paraId="76F5603F" w14:textId="77777777" w:rsidR="003B4D8B" w:rsidRDefault="001E50AA" w:rsidP="00547B68">
            <w:pPr>
              <w:pStyle w:val="TableText"/>
              <w:rPr>
                <w:rStyle w:val="Hyperlink"/>
              </w:rPr>
            </w:pPr>
            <w:hyperlink r:id="rId20" w:history="1">
              <w:r w:rsidR="008449E5" w:rsidRPr="00505A2C">
                <w:rPr>
                  <w:rStyle w:val="Hyperlink"/>
                  <w:rFonts w:ascii="Calibri" w:hAnsi="Calibri"/>
                </w:rPr>
                <w:t>\\vaisalabnas1.vha.med.va.gov\FieldUpload\211_VistaGUI_P_2_0_0_</w:t>
              </w:r>
              <w:r w:rsidR="00BF7768">
                <w:rPr>
                  <w:rStyle w:val="Hyperlink"/>
                  <w:rFonts w:ascii="Calibri" w:hAnsi="Calibri"/>
                </w:rPr>
                <w:t>14</w:t>
              </w:r>
              <w:r w:rsidR="008449E5" w:rsidRPr="00505A2C">
                <w:rPr>
                  <w:rStyle w:val="Hyperlink"/>
                  <w:rFonts w:ascii="Calibri" w:hAnsi="Calibri"/>
                </w:rPr>
                <w:t>P</w:t>
              </w:r>
            </w:hyperlink>
          </w:p>
          <w:p w14:paraId="3E7A4553" w14:textId="77777777" w:rsidR="006748B3" w:rsidRPr="00E32770" w:rsidRDefault="006748B3" w:rsidP="00547B68">
            <w:pPr>
              <w:pStyle w:val="TableText"/>
            </w:pPr>
          </w:p>
        </w:tc>
      </w:tr>
    </w:tbl>
    <w:p w14:paraId="03BC01D8" w14:textId="77777777" w:rsidR="008D3E80" w:rsidRDefault="008D3E80" w:rsidP="008D3E80">
      <w:pPr>
        <w:pStyle w:val="Heading3"/>
      </w:pPr>
      <w:bookmarkStart w:id="26" w:name="_Toc485106803"/>
      <w:r>
        <w:t>CCM/</w:t>
      </w:r>
      <w:r w:rsidRPr="00AF2AEC">
        <w:t>RTC Build Definition</w:t>
      </w:r>
      <w:bookmarkEnd w:id="24"/>
      <w:bookmarkEnd w:id="26"/>
    </w:p>
    <w:p w14:paraId="5E9F6D25"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666"/>
        <w:gridCol w:w="4684"/>
      </w:tblGrid>
      <w:tr w:rsidR="008D3E80" w:rsidRPr="00AF2AEC" w14:paraId="3845F176" w14:textId="77777777" w:rsidTr="000F44FF">
        <w:trPr>
          <w:cantSplit/>
          <w:tblHeader/>
        </w:trPr>
        <w:tc>
          <w:tcPr>
            <w:tcW w:w="4788" w:type="dxa"/>
            <w:shd w:val="clear" w:color="auto" w:fill="F2F2F2" w:themeFill="background1" w:themeFillShade="F2"/>
          </w:tcPr>
          <w:p w14:paraId="252B0EB1" w14:textId="77777777" w:rsidR="008D3E80" w:rsidRPr="00AF2AEC" w:rsidRDefault="008D3E80" w:rsidP="000F44FF">
            <w:pPr>
              <w:spacing w:before="60" w:after="60"/>
              <w:jc w:val="center"/>
              <w:rPr>
                <w:rFonts w:ascii="Arial" w:hAnsi="Arial" w:cs="Arial"/>
                <w:b/>
                <w:szCs w:val="22"/>
              </w:rPr>
            </w:pPr>
            <w:bookmarkStart w:id="27" w:name="ColumnTitle_13"/>
            <w:bookmarkEnd w:id="27"/>
            <w:r w:rsidRPr="00AF2AEC">
              <w:rPr>
                <w:rFonts w:ascii="Arial" w:hAnsi="Arial" w:cs="Arial"/>
                <w:b/>
                <w:szCs w:val="22"/>
              </w:rPr>
              <w:t>Name</w:t>
            </w:r>
          </w:p>
        </w:tc>
        <w:tc>
          <w:tcPr>
            <w:tcW w:w="4788" w:type="dxa"/>
            <w:shd w:val="clear" w:color="auto" w:fill="F2F2F2" w:themeFill="background1" w:themeFillShade="F2"/>
          </w:tcPr>
          <w:p w14:paraId="7FDF6581" w14:textId="77777777" w:rsidR="008D3E80" w:rsidRPr="00AF2AEC" w:rsidRDefault="008D3E80" w:rsidP="000F44FF">
            <w:pPr>
              <w:spacing w:before="60" w:after="60"/>
              <w:jc w:val="center"/>
              <w:rPr>
                <w:rFonts w:ascii="Arial" w:hAnsi="Arial" w:cs="Arial"/>
                <w:b/>
                <w:szCs w:val="22"/>
              </w:rPr>
            </w:pPr>
            <w:r w:rsidRPr="00AF2AEC">
              <w:rPr>
                <w:rFonts w:ascii="Arial" w:hAnsi="Arial" w:cs="Arial"/>
                <w:b/>
                <w:szCs w:val="22"/>
              </w:rPr>
              <w:t>Description</w:t>
            </w:r>
          </w:p>
        </w:tc>
      </w:tr>
      <w:tr w:rsidR="008D3E80" w:rsidRPr="00AF2AEC" w14:paraId="65517A52" w14:textId="77777777" w:rsidTr="000F44FF">
        <w:trPr>
          <w:cantSplit/>
        </w:trPr>
        <w:tc>
          <w:tcPr>
            <w:tcW w:w="4788" w:type="dxa"/>
          </w:tcPr>
          <w:p w14:paraId="6E4D0F69" w14:textId="77777777" w:rsidR="008D3E80" w:rsidRPr="00AF2AEC" w:rsidRDefault="004D4843" w:rsidP="000F44FF">
            <w:pPr>
              <w:spacing w:before="60" w:after="60"/>
              <w:rPr>
                <w:rFonts w:ascii="Arial" w:hAnsi="Arial" w:cs="Arial"/>
                <w:szCs w:val="20"/>
              </w:rPr>
            </w:pPr>
            <w:r>
              <w:rPr>
                <w:rFonts w:ascii="Arial" w:hAnsi="Arial" w:cs="Arial"/>
                <w:szCs w:val="20"/>
              </w:rPr>
              <w:t>N/A</w:t>
            </w:r>
          </w:p>
        </w:tc>
        <w:tc>
          <w:tcPr>
            <w:tcW w:w="4788" w:type="dxa"/>
          </w:tcPr>
          <w:p w14:paraId="1D551D4B" w14:textId="77777777" w:rsidR="008D3E80" w:rsidRPr="00AF2AEC" w:rsidRDefault="004D4843" w:rsidP="000F44FF">
            <w:pPr>
              <w:spacing w:before="60" w:after="60"/>
              <w:rPr>
                <w:rFonts w:ascii="Arial" w:hAnsi="Arial" w:cs="Arial"/>
                <w:szCs w:val="20"/>
              </w:rPr>
            </w:pPr>
            <w:r>
              <w:rPr>
                <w:rFonts w:ascii="Arial" w:hAnsi="Arial" w:cs="Arial"/>
                <w:szCs w:val="20"/>
              </w:rPr>
              <w:t>N/A</w:t>
            </w:r>
          </w:p>
        </w:tc>
      </w:tr>
    </w:tbl>
    <w:p w14:paraId="01CE7ED9" w14:textId="77777777" w:rsidR="008D3E80" w:rsidRDefault="008D3E80" w:rsidP="008D3E80">
      <w:pPr>
        <w:pStyle w:val="BodyText"/>
      </w:pPr>
    </w:p>
    <w:p w14:paraId="69E50340" w14:textId="77777777" w:rsidR="00DB2224" w:rsidRDefault="00A2318D" w:rsidP="00A2318D">
      <w:pPr>
        <w:pStyle w:val="Heading3"/>
      </w:pPr>
      <w:bookmarkStart w:id="28" w:name="_Toc485106804"/>
      <w:r w:rsidRPr="00A2318D">
        <w:lastRenderedPageBreak/>
        <w:t>Build Label or Number</w:t>
      </w:r>
      <w:bookmarkEnd w:id="28"/>
    </w:p>
    <w:p w14:paraId="11BAA5D7"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674"/>
        <w:gridCol w:w="4676"/>
      </w:tblGrid>
      <w:tr w:rsidR="00AF2AEC" w:rsidRPr="00AF2AEC" w14:paraId="03E238FC" w14:textId="77777777" w:rsidTr="00E96743">
        <w:trPr>
          <w:cantSplit/>
          <w:tblHeader/>
        </w:trPr>
        <w:tc>
          <w:tcPr>
            <w:tcW w:w="4788" w:type="dxa"/>
            <w:shd w:val="clear" w:color="auto" w:fill="F2F2F2" w:themeFill="background1" w:themeFillShade="F2"/>
          </w:tcPr>
          <w:p w14:paraId="4078EFB0" w14:textId="77777777" w:rsidR="00AF2AEC" w:rsidRPr="00AF2AEC" w:rsidRDefault="00A2318D" w:rsidP="00E96743">
            <w:pPr>
              <w:spacing w:before="60" w:after="60"/>
              <w:jc w:val="center"/>
              <w:rPr>
                <w:rFonts w:ascii="Arial" w:hAnsi="Arial" w:cs="Arial"/>
                <w:b/>
                <w:szCs w:val="22"/>
              </w:rPr>
            </w:pPr>
            <w:bookmarkStart w:id="29" w:name="ColumnTitle_14"/>
            <w:bookmarkEnd w:id="29"/>
            <w:r w:rsidRPr="00AF2AEC">
              <w:rPr>
                <w:rFonts w:ascii="Arial" w:hAnsi="Arial" w:cs="Arial"/>
                <w:b/>
                <w:szCs w:val="22"/>
              </w:rPr>
              <w:t>Name</w:t>
            </w:r>
          </w:p>
        </w:tc>
        <w:tc>
          <w:tcPr>
            <w:tcW w:w="4788" w:type="dxa"/>
            <w:shd w:val="clear" w:color="auto" w:fill="F2F2F2" w:themeFill="background1" w:themeFillShade="F2"/>
          </w:tcPr>
          <w:p w14:paraId="7A9010D2" w14:textId="77777777" w:rsidR="00AF2AEC" w:rsidRPr="00AF2AEC" w:rsidRDefault="00A2318D" w:rsidP="00E96743">
            <w:pPr>
              <w:spacing w:before="60" w:after="60"/>
              <w:jc w:val="center"/>
              <w:rPr>
                <w:rFonts w:ascii="Arial" w:hAnsi="Arial" w:cs="Arial"/>
                <w:b/>
                <w:szCs w:val="22"/>
              </w:rPr>
            </w:pPr>
            <w:r w:rsidRPr="00AF2AEC">
              <w:rPr>
                <w:rFonts w:ascii="Arial" w:hAnsi="Arial" w:cs="Arial"/>
                <w:b/>
                <w:szCs w:val="22"/>
              </w:rPr>
              <w:t>Description</w:t>
            </w:r>
          </w:p>
        </w:tc>
      </w:tr>
      <w:tr w:rsidR="004D4843" w:rsidRPr="00AF2AEC" w14:paraId="2F603C17" w14:textId="77777777" w:rsidTr="00E96743">
        <w:trPr>
          <w:cantSplit/>
        </w:trPr>
        <w:tc>
          <w:tcPr>
            <w:tcW w:w="4788" w:type="dxa"/>
          </w:tcPr>
          <w:p w14:paraId="18B0D638" w14:textId="77777777" w:rsidR="004D4843" w:rsidRPr="00815A48" w:rsidRDefault="004D4843" w:rsidP="003B4793">
            <w:pPr>
              <w:pStyle w:val="TableText"/>
              <w:rPr>
                <w:szCs w:val="22"/>
              </w:rPr>
            </w:pPr>
            <w:r w:rsidRPr="00815A48">
              <w:rPr>
                <w:szCs w:val="22"/>
              </w:rPr>
              <w:t xml:space="preserve">VA VistA Scheduling </w:t>
            </w:r>
            <w:r>
              <w:rPr>
                <w:szCs w:val="22"/>
              </w:rPr>
              <w:t>SD*5.3*</w:t>
            </w:r>
            <w:r w:rsidR="00BF7768">
              <w:rPr>
                <w:szCs w:val="22"/>
              </w:rPr>
              <w:t>672</w:t>
            </w:r>
          </w:p>
        </w:tc>
        <w:tc>
          <w:tcPr>
            <w:tcW w:w="4788" w:type="dxa"/>
          </w:tcPr>
          <w:p w14:paraId="5316DE6F" w14:textId="77777777" w:rsidR="004D4843" w:rsidRPr="003B4793" w:rsidRDefault="003B4793" w:rsidP="003B4793">
            <w:pPr>
              <w:pStyle w:val="TableText"/>
              <w:rPr>
                <w:szCs w:val="22"/>
              </w:rPr>
            </w:pPr>
            <w:r>
              <w:rPr>
                <w:szCs w:val="22"/>
              </w:rPr>
              <w:t xml:space="preserve">VistA Patch </w:t>
            </w:r>
            <w:r w:rsidR="004D4843">
              <w:rPr>
                <w:szCs w:val="22"/>
              </w:rPr>
              <w:t>SD*5.3*</w:t>
            </w:r>
            <w:r w:rsidR="00BF7768">
              <w:rPr>
                <w:szCs w:val="22"/>
              </w:rPr>
              <w:t>672</w:t>
            </w:r>
          </w:p>
        </w:tc>
      </w:tr>
      <w:tr w:rsidR="00AF2AEC" w:rsidRPr="00AF2AEC" w14:paraId="73811C93" w14:textId="77777777" w:rsidTr="00E96743">
        <w:trPr>
          <w:cantSplit/>
        </w:trPr>
        <w:tc>
          <w:tcPr>
            <w:tcW w:w="4788" w:type="dxa"/>
          </w:tcPr>
          <w:p w14:paraId="19EE0A30" w14:textId="77777777" w:rsidR="00AF2AEC" w:rsidRPr="00815A48" w:rsidRDefault="00815A48" w:rsidP="003B4793">
            <w:pPr>
              <w:pStyle w:val="TableText"/>
              <w:rPr>
                <w:szCs w:val="22"/>
              </w:rPr>
            </w:pPr>
            <w:r w:rsidRPr="00815A48">
              <w:rPr>
                <w:szCs w:val="22"/>
              </w:rPr>
              <w:t xml:space="preserve">VA </w:t>
            </w:r>
            <w:r w:rsidR="003B4793">
              <w:rPr>
                <w:szCs w:val="22"/>
              </w:rPr>
              <w:t>VSE</w:t>
            </w:r>
            <w:r w:rsidRPr="00815A48">
              <w:rPr>
                <w:szCs w:val="22"/>
              </w:rPr>
              <w:t xml:space="preserve"> GUI</w:t>
            </w:r>
            <w:r w:rsidR="004101D7">
              <w:rPr>
                <w:szCs w:val="22"/>
              </w:rPr>
              <w:t>_P</w:t>
            </w:r>
            <w:r w:rsidRPr="00815A48">
              <w:rPr>
                <w:szCs w:val="22"/>
              </w:rPr>
              <w:t xml:space="preserve"> 2.0.0.</w:t>
            </w:r>
            <w:r w:rsidR="00BF7768">
              <w:rPr>
                <w:szCs w:val="22"/>
              </w:rPr>
              <w:t>14</w:t>
            </w:r>
          </w:p>
        </w:tc>
        <w:tc>
          <w:tcPr>
            <w:tcW w:w="4788" w:type="dxa"/>
          </w:tcPr>
          <w:p w14:paraId="5C098005" w14:textId="77777777" w:rsidR="00AF2AEC" w:rsidRPr="003B4793" w:rsidRDefault="003B4793" w:rsidP="003B4793">
            <w:pPr>
              <w:pStyle w:val="TableText"/>
              <w:rPr>
                <w:szCs w:val="22"/>
              </w:rPr>
            </w:pPr>
            <w:r>
              <w:rPr>
                <w:szCs w:val="22"/>
              </w:rPr>
              <w:t xml:space="preserve">GUI version </w:t>
            </w:r>
            <w:r w:rsidR="000A10E7" w:rsidRPr="003B4793">
              <w:rPr>
                <w:szCs w:val="22"/>
              </w:rPr>
              <w:t>2.0.0.</w:t>
            </w:r>
            <w:r w:rsidR="00BF7768">
              <w:rPr>
                <w:szCs w:val="22"/>
              </w:rPr>
              <w:t>14</w:t>
            </w:r>
          </w:p>
        </w:tc>
      </w:tr>
    </w:tbl>
    <w:p w14:paraId="3B322EA9" w14:textId="77777777" w:rsidR="00A06F14" w:rsidRDefault="00A06F14" w:rsidP="00A06F14">
      <w:pPr>
        <w:pStyle w:val="Heading1"/>
      </w:pPr>
      <w:bookmarkStart w:id="30" w:name="_Toc485106805"/>
      <w:r w:rsidRPr="00A06F14">
        <w:t>Build and Packaging</w:t>
      </w:r>
      <w:bookmarkEnd w:id="30"/>
      <w:r w:rsidRPr="00A06F14">
        <w:t xml:space="preserve"> </w:t>
      </w:r>
    </w:p>
    <w:p w14:paraId="0F34DB98" w14:textId="77777777" w:rsidR="00A06F14" w:rsidRPr="00A06F14" w:rsidRDefault="00A06F14" w:rsidP="00A06F14">
      <w:pPr>
        <w:pStyle w:val="Heading2"/>
        <w:rPr>
          <w:sz w:val="36"/>
          <w:szCs w:val="32"/>
        </w:rPr>
      </w:pPr>
      <w:bookmarkStart w:id="31" w:name="_Toc485106806"/>
      <w:r w:rsidRPr="00A06F14">
        <w:t>Build Logs</w:t>
      </w:r>
      <w:bookmarkEnd w:id="31"/>
    </w:p>
    <w:p w14:paraId="79D913A8" w14:textId="77777777" w:rsidR="00A95D08" w:rsidRDefault="00713551" w:rsidP="00AC6799">
      <w:pPr>
        <w:pStyle w:val="BodyText"/>
        <w:pBdr>
          <w:top w:val="single" w:sz="4" w:space="1" w:color="auto"/>
          <w:left w:val="single" w:sz="4" w:space="4" w:color="auto"/>
          <w:bottom w:val="single" w:sz="4" w:space="1" w:color="auto"/>
          <w:right w:val="single" w:sz="4" w:space="4" w:color="auto"/>
        </w:pBdr>
      </w:pPr>
      <w:r>
        <w:rPr>
          <w:rFonts w:ascii="Arial" w:hAnsi="Arial" w:cs="Arial"/>
          <w:sz w:val="22"/>
          <w:szCs w:val="22"/>
        </w:rPr>
        <w:t>V</w:t>
      </w:r>
      <w:r w:rsidR="000A10E7" w:rsidRPr="000A10E7">
        <w:rPr>
          <w:rFonts w:ascii="Arial" w:hAnsi="Arial" w:cs="Arial"/>
          <w:sz w:val="22"/>
          <w:szCs w:val="22"/>
        </w:rPr>
        <w:t>SE VA VistA Scheduling GUI_P Build Document</w:t>
      </w:r>
    </w:p>
    <w:p w14:paraId="17D41223" w14:textId="77777777" w:rsidR="00D477B7" w:rsidRDefault="00D477B7" w:rsidP="00D477B7">
      <w:pPr>
        <w:pStyle w:val="Heading1"/>
      </w:pPr>
      <w:bookmarkStart w:id="32" w:name="_Toc485106807"/>
      <w:r w:rsidRPr="00D477B7">
        <w:t>Change Tracking</w:t>
      </w:r>
      <w:bookmarkEnd w:id="32"/>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247"/>
        <w:gridCol w:w="1406"/>
        <w:gridCol w:w="967"/>
        <w:gridCol w:w="1670"/>
        <w:gridCol w:w="4060"/>
      </w:tblGrid>
      <w:tr w:rsidR="00A2704F" w:rsidRPr="00A2704F" w14:paraId="378712C9" w14:textId="77777777" w:rsidTr="00AF3C26">
        <w:trPr>
          <w:cantSplit/>
          <w:tblHeader/>
        </w:trPr>
        <w:tc>
          <w:tcPr>
            <w:tcW w:w="667" w:type="pct"/>
            <w:shd w:val="clear" w:color="auto" w:fill="F2F2F2" w:themeFill="background1" w:themeFillShade="F2"/>
          </w:tcPr>
          <w:p w14:paraId="3DC8972A" w14:textId="77777777" w:rsidR="00A2704F" w:rsidRPr="00A2704F" w:rsidRDefault="00A2704F" w:rsidP="002F7007">
            <w:pPr>
              <w:pStyle w:val="TableHeading"/>
            </w:pPr>
            <w:bookmarkStart w:id="33" w:name="ColumnTitle_15"/>
            <w:bookmarkEnd w:id="33"/>
            <w:r w:rsidRPr="00A2704F">
              <w:t>Change Tracking Tool</w:t>
            </w:r>
          </w:p>
        </w:tc>
        <w:tc>
          <w:tcPr>
            <w:tcW w:w="752" w:type="pct"/>
            <w:shd w:val="clear" w:color="auto" w:fill="F2F2F2" w:themeFill="background1" w:themeFillShade="F2"/>
          </w:tcPr>
          <w:p w14:paraId="535C06EA" w14:textId="77777777" w:rsidR="00A2704F" w:rsidRPr="00A2704F" w:rsidRDefault="00A2704F" w:rsidP="002F7007">
            <w:pPr>
              <w:pStyle w:val="TableHeading"/>
            </w:pPr>
            <w:r w:rsidRPr="00A2704F">
              <w:t>Change Tracking Tool Location</w:t>
            </w:r>
          </w:p>
        </w:tc>
        <w:tc>
          <w:tcPr>
            <w:tcW w:w="517" w:type="pct"/>
            <w:shd w:val="clear" w:color="auto" w:fill="F2F2F2" w:themeFill="background1" w:themeFillShade="F2"/>
          </w:tcPr>
          <w:p w14:paraId="0C8224FD" w14:textId="77777777" w:rsidR="00A2704F" w:rsidRPr="00A2704F" w:rsidRDefault="00A2704F" w:rsidP="002F7007">
            <w:pPr>
              <w:pStyle w:val="TableHeading"/>
            </w:pPr>
            <w:r w:rsidRPr="00A2704F">
              <w:t>Tool</w:t>
            </w:r>
          </w:p>
          <w:p w14:paraId="77D1B98D" w14:textId="77777777" w:rsidR="00A2704F" w:rsidRPr="00A2704F" w:rsidRDefault="00A2704F" w:rsidP="002F7007">
            <w:pPr>
              <w:pStyle w:val="TableHeading"/>
            </w:pPr>
            <w:r w:rsidRPr="00A2704F">
              <w:t>Onsite/</w:t>
            </w:r>
          </w:p>
          <w:p w14:paraId="43C8468A" w14:textId="77777777" w:rsidR="00A2704F" w:rsidRPr="00A2704F" w:rsidRDefault="00A2704F" w:rsidP="002F7007">
            <w:pPr>
              <w:pStyle w:val="TableHeading"/>
            </w:pPr>
            <w:r w:rsidRPr="00A2704F">
              <w:t>Offsite</w:t>
            </w:r>
          </w:p>
        </w:tc>
        <w:tc>
          <w:tcPr>
            <w:tcW w:w="893" w:type="pct"/>
            <w:shd w:val="clear" w:color="auto" w:fill="F2F2F2" w:themeFill="background1" w:themeFillShade="F2"/>
          </w:tcPr>
          <w:p w14:paraId="754700C2" w14:textId="77777777" w:rsidR="00A2704F" w:rsidRPr="00A2704F" w:rsidRDefault="00A2704F" w:rsidP="002F7007">
            <w:pPr>
              <w:pStyle w:val="TableHeading"/>
            </w:pPr>
            <w:r w:rsidRPr="00A2704F">
              <w:t>Change Tracking Tool Access / POC</w:t>
            </w:r>
          </w:p>
        </w:tc>
        <w:tc>
          <w:tcPr>
            <w:tcW w:w="2171" w:type="pct"/>
            <w:shd w:val="clear" w:color="auto" w:fill="F2F2F2" w:themeFill="background1" w:themeFillShade="F2"/>
          </w:tcPr>
          <w:p w14:paraId="3FF51082" w14:textId="77777777" w:rsidR="00A2704F" w:rsidRPr="00A2704F" w:rsidRDefault="00A2704F" w:rsidP="002F7007">
            <w:pPr>
              <w:pStyle w:val="TableHeading"/>
            </w:pPr>
            <w:r w:rsidRPr="00A2704F">
              <w:t>Access Information (Forms or other access requirements)</w:t>
            </w:r>
          </w:p>
        </w:tc>
      </w:tr>
      <w:tr w:rsidR="003B4D8B" w:rsidRPr="002F7007" w14:paraId="1AAD6573" w14:textId="77777777" w:rsidTr="00AF3C26">
        <w:trPr>
          <w:cantSplit/>
        </w:trPr>
        <w:tc>
          <w:tcPr>
            <w:tcW w:w="667" w:type="pct"/>
          </w:tcPr>
          <w:p w14:paraId="53E86E67" w14:textId="77777777" w:rsidR="003B4D8B" w:rsidRPr="00081998" w:rsidRDefault="003B4D8B" w:rsidP="00547B68">
            <w:pPr>
              <w:pStyle w:val="TableText"/>
              <w:rPr>
                <w:b/>
              </w:rPr>
            </w:pPr>
            <w:r w:rsidRPr="00081998">
              <w:rPr>
                <w:b/>
              </w:rPr>
              <w:t>Rational CCM</w:t>
            </w:r>
          </w:p>
        </w:tc>
        <w:tc>
          <w:tcPr>
            <w:tcW w:w="752" w:type="pct"/>
          </w:tcPr>
          <w:p w14:paraId="16E046E7" w14:textId="77777777" w:rsidR="003B4D8B" w:rsidRPr="00081998" w:rsidRDefault="003B4D8B" w:rsidP="00547B68">
            <w:pPr>
              <w:pStyle w:val="TableText"/>
            </w:pPr>
            <w:r w:rsidRPr="00081998">
              <w:t>Hines Data Center</w:t>
            </w:r>
          </w:p>
        </w:tc>
        <w:tc>
          <w:tcPr>
            <w:tcW w:w="517" w:type="pct"/>
          </w:tcPr>
          <w:p w14:paraId="350CCB75" w14:textId="77777777" w:rsidR="003B4D8B" w:rsidRPr="00081998" w:rsidRDefault="003B4D8B" w:rsidP="00547B68">
            <w:pPr>
              <w:pStyle w:val="TableText"/>
            </w:pPr>
            <w:r w:rsidRPr="00081998">
              <w:t xml:space="preserve">Onsite </w:t>
            </w:r>
          </w:p>
        </w:tc>
        <w:tc>
          <w:tcPr>
            <w:tcW w:w="893" w:type="pct"/>
          </w:tcPr>
          <w:p w14:paraId="46E6228B" w14:textId="77777777" w:rsidR="003B4D8B" w:rsidRPr="00081998" w:rsidRDefault="003B4D8B" w:rsidP="00547B68">
            <w:pPr>
              <w:pStyle w:val="TableText"/>
            </w:pPr>
            <w:r w:rsidRPr="00081998">
              <w:t>VA RTC Team</w:t>
            </w:r>
          </w:p>
        </w:tc>
        <w:tc>
          <w:tcPr>
            <w:tcW w:w="2171" w:type="pct"/>
          </w:tcPr>
          <w:p w14:paraId="05C7FC93" w14:textId="77777777" w:rsidR="00EF731E" w:rsidRDefault="00EF731E" w:rsidP="00547B68">
            <w:pPr>
              <w:pStyle w:val="TableText"/>
            </w:pPr>
          </w:p>
          <w:p w14:paraId="64315137" w14:textId="77777777" w:rsidR="003B4D8B" w:rsidRPr="00081998" w:rsidRDefault="001E50AA" w:rsidP="00547B68">
            <w:pPr>
              <w:pStyle w:val="TableText"/>
              <w:rPr>
                <w:b/>
                <w:color w:val="0000FF"/>
              </w:rPr>
            </w:pPr>
            <w:hyperlink r:id="rId21" w:history="1">
              <w:r w:rsidR="00EF731E" w:rsidRPr="00921435">
                <w:rPr>
                  <w:rStyle w:val="Hyperlink"/>
                </w:rPr>
                <w:t>http://vaww.oed.portal.va.gov/communities/OSCTM/toolsmgmt/Rational%20Tools/Pages/SR.aspx</w:t>
              </w:r>
            </w:hyperlink>
          </w:p>
          <w:p w14:paraId="5305A590" w14:textId="77777777" w:rsidR="003B4D8B" w:rsidRPr="00081998" w:rsidRDefault="003B4D8B" w:rsidP="00547B68">
            <w:pPr>
              <w:pStyle w:val="TableText"/>
            </w:pPr>
          </w:p>
        </w:tc>
      </w:tr>
    </w:tbl>
    <w:p w14:paraId="0919A1FB" w14:textId="77777777" w:rsidR="00D477B7" w:rsidRPr="00D477B7" w:rsidRDefault="000D1224" w:rsidP="000D1224">
      <w:pPr>
        <w:pStyle w:val="Heading2"/>
      </w:pPr>
      <w:bookmarkStart w:id="34" w:name="_Toc485106808"/>
      <w:r>
        <w:t>Rational Change and Configuration Management (CCM) Repository (Formerly RTC)</w:t>
      </w:r>
      <w:bookmarkEnd w:id="34"/>
    </w:p>
    <w:tbl>
      <w:tblPr>
        <w:tblStyle w:val="TableGrid3"/>
        <w:tblW w:w="0" w:type="auto"/>
        <w:tblLook w:val="04A0" w:firstRow="1" w:lastRow="0" w:firstColumn="1" w:lastColumn="0" w:noHBand="0" w:noVBand="1"/>
        <w:tblDescription w:val="CCM/RTC Repository Location required for Work Item (change tracking) information. "/>
      </w:tblPr>
      <w:tblGrid>
        <w:gridCol w:w="2184"/>
        <w:gridCol w:w="7166"/>
      </w:tblGrid>
      <w:tr w:rsidR="000D499E" w:rsidRPr="00C94F25" w14:paraId="764E5988" w14:textId="77777777" w:rsidTr="00E96743">
        <w:trPr>
          <w:cantSplit/>
          <w:tblHeader/>
        </w:trPr>
        <w:tc>
          <w:tcPr>
            <w:tcW w:w="2237" w:type="dxa"/>
            <w:shd w:val="clear" w:color="auto" w:fill="F2F2F2" w:themeFill="background1" w:themeFillShade="F2"/>
          </w:tcPr>
          <w:p w14:paraId="3767CC50" w14:textId="77777777" w:rsidR="000D499E" w:rsidRPr="00C94F25" w:rsidRDefault="000D499E" w:rsidP="00E96743">
            <w:pPr>
              <w:pStyle w:val="TableHeading"/>
              <w:rPr>
                <w:rFonts w:asciiTheme="minorHAnsi" w:hAnsiTheme="minorHAnsi" w:cstheme="minorBidi"/>
              </w:rPr>
            </w:pPr>
            <w:bookmarkStart w:id="35" w:name="ColumnTitle_18"/>
            <w:bookmarkEnd w:id="35"/>
            <w:r w:rsidRPr="00C94F25">
              <w:t>Location</w:t>
            </w:r>
          </w:p>
        </w:tc>
        <w:tc>
          <w:tcPr>
            <w:tcW w:w="7339" w:type="dxa"/>
            <w:shd w:val="clear" w:color="auto" w:fill="F2F2F2" w:themeFill="background1" w:themeFillShade="F2"/>
          </w:tcPr>
          <w:p w14:paraId="2415E065"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3B4D8B" w:rsidRPr="00F10AA1" w14:paraId="7E3081E2" w14:textId="77777777" w:rsidTr="00AF3C26">
        <w:trPr>
          <w:cantSplit/>
          <w:trHeight w:val="287"/>
        </w:trPr>
        <w:tc>
          <w:tcPr>
            <w:tcW w:w="2237" w:type="dxa"/>
            <w:shd w:val="clear" w:color="auto" w:fill="FFFFFF" w:themeFill="background1"/>
          </w:tcPr>
          <w:p w14:paraId="36CDA441" w14:textId="77777777" w:rsidR="003B4D8B" w:rsidRPr="00EA1243" w:rsidRDefault="003B4D8B" w:rsidP="00E96743">
            <w:pPr>
              <w:pStyle w:val="TableText"/>
              <w:rPr>
                <w:b/>
              </w:rPr>
            </w:pPr>
            <w:r w:rsidRPr="00EA1243">
              <w:rPr>
                <w:b/>
              </w:rPr>
              <w:t>CCM URL</w:t>
            </w:r>
          </w:p>
        </w:tc>
        <w:tc>
          <w:tcPr>
            <w:tcW w:w="7339" w:type="dxa"/>
            <w:shd w:val="clear" w:color="auto" w:fill="FFFFFF" w:themeFill="background1"/>
          </w:tcPr>
          <w:p w14:paraId="0A23102F" w14:textId="77777777" w:rsidR="003B4D8B" w:rsidRPr="00FE42FC" w:rsidRDefault="001E50AA" w:rsidP="00547B68">
            <w:pPr>
              <w:pStyle w:val="InstructionalTable"/>
              <w:rPr>
                <w:rFonts w:ascii="Arial" w:hAnsi="Arial" w:cs="Arial"/>
                <w:b/>
                <w:i w:val="0"/>
                <w:szCs w:val="22"/>
              </w:rPr>
            </w:pPr>
            <w:hyperlink r:id="rId22" w:history="1">
              <w:r w:rsidR="003B4D8B" w:rsidRPr="00FE42FC">
                <w:rPr>
                  <w:rStyle w:val="Hyperlink"/>
                  <w:rFonts w:ascii="Arial" w:hAnsi="Arial" w:cs="Arial"/>
                  <w:b/>
                  <w:i w:val="0"/>
                  <w:szCs w:val="22"/>
                </w:rPr>
                <w:t>https://clm.rational.oit.va.gov/ccm</w:t>
              </w:r>
            </w:hyperlink>
          </w:p>
        </w:tc>
      </w:tr>
      <w:tr w:rsidR="003B4D8B" w:rsidRPr="00F10AA1" w14:paraId="295719F5" w14:textId="77777777" w:rsidTr="00E96743">
        <w:trPr>
          <w:cantSplit/>
        </w:trPr>
        <w:tc>
          <w:tcPr>
            <w:tcW w:w="2237" w:type="dxa"/>
            <w:shd w:val="clear" w:color="auto" w:fill="FFFFFF" w:themeFill="background1"/>
          </w:tcPr>
          <w:p w14:paraId="25F3BEC1" w14:textId="77777777" w:rsidR="003B4D8B" w:rsidRPr="00EA1243" w:rsidRDefault="003B4D8B" w:rsidP="00E96743">
            <w:pPr>
              <w:pStyle w:val="TableText"/>
              <w:rPr>
                <w:b/>
              </w:rPr>
            </w:pPr>
            <w:r w:rsidRPr="00EA1243">
              <w:rPr>
                <w:b/>
              </w:rPr>
              <w:t>CCM Project Area</w:t>
            </w:r>
          </w:p>
        </w:tc>
        <w:tc>
          <w:tcPr>
            <w:tcW w:w="7339" w:type="dxa"/>
            <w:shd w:val="clear" w:color="auto" w:fill="FFFFFF" w:themeFill="background1"/>
          </w:tcPr>
          <w:p w14:paraId="12E9AB23" w14:textId="77777777" w:rsidR="003B4D8B" w:rsidRPr="00FE42FC" w:rsidRDefault="007B1D22" w:rsidP="00547B68">
            <w:pPr>
              <w:pStyle w:val="TableText"/>
            </w:pPr>
            <w:r>
              <w:t>Scheduling (Legacy)</w:t>
            </w:r>
          </w:p>
        </w:tc>
      </w:tr>
      <w:tr w:rsidR="003B4D8B" w:rsidRPr="00F10AA1" w14:paraId="23928148" w14:textId="77777777" w:rsidTr="00E96743">
        <w:trPr>
          <w:cantSplit/>
        </w:trPr>
        <w:tc>
          <w:tcPr>
            <w:tcW w:w="2237" w:type="dxa"/>
          </w:tcPr>
          <w:p w14:paraId="0D8BA758" w14:textId="77777777" w:rsidR="003B4D8B" w:rsidRPr="00EA1243" w:rsidRDefault="003B4D8B" w:rsidP="00E96743">
            <w:pPr>
              <w:pStyle w:val="TableText"/>
              <w:rPr>
                <w:b/>
              </w:rPr>
            </w:pPr>
            <w:r w:rsidRPr="00EA1243">
              <w:rPr>
                <w:b/>
              </w:rPr>
              <w:t>CCM Team Area</w:t>
            </w:r>
          </w:p>
        </w:tc>
        <w:tc>
          <w:tcPr>
            <w:tcW w:w="7339" w:type="dxa"/>
          </w:tcPr>
          <w:p w14:paraId="419F9E8E" w14:textId="77777777" w:rsidR="003B4D8B" w:rsidRPr="00FE42FC" w:rsidRDefault="003B4D8B" w:rsidP="00547B68">
            <w:pPr>
              <w:pStyle w:val="TableText"/>
            </w:pPr>
            <w:r>
              <w:t>VSE</w:t>
            </w:r>
            <w:r w:rsidRPr="00FE42FC">
              <w:t xml:space="preserve"> (CM)</w:t>
            </w:r>
          </w:p>
        </w:tc>
      </w:tr>
    </w:tbl>
    <w:p w14:paraId="46767CE0" w14:textId="77777777" w:rsidR="003B4D8B" w:rsidRDefault="003B4D8B" w:rsidP="003B4D8B">
      <w:pPr>
        <w:pStyle w:val="BodyText"/>
      </w:pPr>
      <w:r>
        <w:t xml:space="preserve">The following ‘Defects’ have been </w:t>
      </w:r>
      <w:r w:rsidR="00686640">
        <w:t>r</w:t>
      </w:r>
      <w:r>
        <w:t>esolved</w:t>
      </w:r>
      <w:r w:rsidR="00012207">
        <w:t xml:space="preserve"> </w:t>
      </w:r>
      <w:r w:rsidR="00686640">
        <w:t xml:space="preserve">and are in </w:t>
      </w:r>
      <w:r w:rsidR="00686640" w:rsidRPr="00686640">
        <w:t>Problem-Fixed</w:t>
      </w:r>
      <w:r w:rsidR="00686640">
        <w:t xml:space="preserve"> in CA SDM</w:t>
      </w:r>
    </w:p>
    <w:tbl>
      <w:tblPr>
        <w:tblStyle w:val="TableGrid"/>
        <w:tblW w:w="9378" w:type="dxa"/>
        <w:tblLook w:val="04A0" w:firstRow="1" w:lastRow="0" w:firstColumn="1" w:lastColumn="0" w:noHBand="0" w:noVBand="1"/>
      </w:tblPr>
      <w:tblGrid>
        <w:gridCol w:w="1883"/>
        <w:gridCol w:w="7495"/>
      </w:tblGrid>
      <w:tr w:rsidR="0085072C" w:rsidRPr="003338BC" w14:paraId="5C0CBD6D" w14:textId="77777777" w:rsidTr="00D7709B">
        <w:trPr>
          <w:trHeight w:val="233"/>
          <w:tblHeader/>
        </w:trPr>
        <w:tc>
          <w:tcPr>
            <w:tcW w:w="1883" w:type="dxa"/>
            <w:shd w:val="clear" w:color="auto" w:fill="F2F2F2" w:themeFill="background1" w:themeFillShade="F2"/>
          </w:tcPr>
          <w:p w14:paraId="4AA16F6C" w14:textId="77777777" w:rsidR="0085072C" w:rsidRPr="005555E7" w:rsidRDefault="0085072C" w:rsidP="00D7709B">
            <w:pPr>
              <w:pStyle w:val="TableHeading"/>
            </w:pPr>
            <w:r w:rsidRPr="00FE42FC">
              <w:t>Defect Work Item ID</w:t>
            </w:r>
          </w:p>
        </w:tc>
        <w:tc>
          <w:tcPr>
            <w:tcW w:w="7495" w:type="dxa"/>
            <w:shd w:val="clear" w:color="auto" w:fill="F2F2F2" w:themeFill="background1" w:themeFillShade="F2"/>
          </w:tcPr>
          <w:p w14:paraId="2E3C581B" w14:textId="77777777" w:rsidR="0085072C" w:rsidRPr="005555E7" w:rsidRDefault="0085072C" w:rsidP="00D7709B">
            <w:pPr>
              <w:pStyle w:val="TableHeading"/>
            </w:pPr>
            <w:r w:rsidRPr="00FE42FC">
              <w:t>Summary</w:t>
            </w:r>
          </w:p>
        </w:tc>
      </w:tr>
      <w:tr w:rsidR="0085072C" w14:paraId="1D3A88BB" w14:textId="77777777" w:rsidTr="00D7709B">
        <w:tc>
          <w:tcPr>
            <w:tcW w:w="1883" w:type="dxa"/>
            <w:vAlign w:val="center"/>
          </w:tcPr>
          <w:p w14:paraId="6FCBF296" w14:textId="77777777" w:rsidR="0085072C" w:rsidRPr="0027249D" w:rsidRDefault="0085072C" w:rsidP="00D7709B">
            <w:pPr>
              <w:autoSpaceDE w:val="0"/>
              <w:autoSpaceDN w:val="0"/>
              <w:rPr>
                <w:rFonts w:ascii="Arial" w:hAnsi="Arial" w:cs="Arial"/>
                <w:szCs w:val="20"/>
              </w:rPr>
            </w:pPr>
          </w:p>
        </w:tc>
        <w:tc>
          <w:tcPr>
            <w:tcW w:w="7495" w:type="dxa"/>
          </w:tcPr>
          <w:p w14:paraId="7E264539" w14:textId="77777777" w:rsidR="0085072C" w:rsidRPr="0027249D" w:rsidRDefault="0085072C" w:rsidP="00D7709B">
            <w:pPr>
              <w:autoSpaceDE w:val="0"/>
              <w:autoSpaceDN w:val="0"/>
              <w:rPr>
                <w:rFonts w:ascii="Arial" w:hAnsi="Arial" w:cs="Arial"/>
                <w:szCs w:val="20"/>
              </w:rPr>
            </w:pPr>
          </w:p>
        </w:tc>
      </w:tr>
      <w:tr w:rsidR="0085072C" w14:paraId="41218522" w14:textId="77777777" w:rsidTr="00D7709B">
        <w:tc>
          <w:tcPr>
            <w:tcW w:w="1883" w:type="dxa"/>
            <w:vAlign w:val="center"/>
          </w:tcPr>
          <w:p w14:paraId="699C2C7F" w14:textId="77777777" w:rsidR="0085072C" w:rsidRPr="0027249D" w:rsidRDefault="0085072C" w:rsidP="00D7709B">
            <w:pPr>
              <w:autoSpaceDE w:val="0"/>
              <w:autoSpaceDN w:val="0"/>
              <w:rPr>
                <w:rFonts w:ascii="Arial" w:hAnsi="Arial" w:cs="Arial"/>
                <w:szCs w:val="20"/>
              </w:rPr>
            </w:pPr>
          </w:p>
        </w:tc>
        <w:tc>
          <w:tcPr>
            <w:tcW w:w="7495" w:type="dxa"/>
          </w:tcPr>
          <w:p w14:paraId="2763F7AE" w14:textId="77777777" w:rsidR="0085072C" w:rsidRPr="0027249D" w:rsidRDefault="0085072C" w:rsidP="00D7709B">
            <w:pPr>
              <w:autoSpaceDE w:val="0"/>
              <w:autoSpaceDN w:val="0"/>
              <w:rPr>
                <w:rFonts w:ascii="Arial" w:hAnsi="Arial" w:cs="Arial"/>
                <w:szCs w:val="20"/>
              </w:rPr>
            </w:pPr>
          </w:p>
        </w:tc>
      </w:tr>
      <w:tr w:rsidR="0085072C" w14:paraId="04ECAD5E" w14:textId="77777777" w:rsidTr="00D7709B">
        <w:tc>
          <w:tcPr>
            <w:tcW w:w="1883" w:type="dxa"/>
            <w:vAlign w:val="bottom"/>
          </w:tcPr>
          <w:p w14:paraId="3DFD48A9" w14:textId="77777777" w:rsidR="0085072C" w:rsidRDefault="0085072C" w:rsidP="00D7709B">
            <w:pPr>
              <w:autoSpaceDE w:val="0"/>
              <w:autoSpaceDN w:val="0"/>
            </w:pPr>
          </w:p>
        </w:tc>
        <w:tc>
          <w:tcPr>
            <w:tcW w:w="7495" w:type="dxa"/>
            <w:vAlign w:val="bottom"/>
          </w:tcPr>
          <w:p w14:paraId="38D95708" w14:textId="77777777" w:rsidR="0085072C" w:rsidRPr="0027249D" w:rsidRDefault="0085072C" w:rsidP="00D7709B">
            <w:pPr>
              <w:autoSpaceDE w:val="0"/>
              <w:autoSpaceDN w:val="0"/>
              <w:rPr>
                <w:rFonts w:ascii="Arial" w:hAnsi="Arial" w:cs="Arial"/>
                <w:szCs w:val="20"/>
              </w:rPr>
            </w:pPr>
          </w:p>
        </w:tc>
      </w:tr>
      <w:tr w:rsidR="0085072C" w:rsidRPr="001D6C82" w14:paraId="7FA23989" w14:textId="77777777" w:rsidTr="00D7709B">
        <w:tc>
          <w:tcPr>
            <w:tcW w:w="1883" w:type="dxa"/>
            <w:vAlign w:val="bottom"/>
          </w:tcPr>
          <w:p w14:paraId="06C3B25D" w14:textId="77777777" w:rsidR="0085072C" w:rsidRPr="001D6C82" w:rsidRDefault="0085072C" w:rsidP="00D7709B">
            <w:pPr>
              <w:autoSpaceDE w:val="0"/>
              <w:autoSpaceDN w:val="0"/>
              <w:rPr>
                <w:rFonts w:ascii="Arial" w:hAnsi="Arial" w:cs="Arial"/>
                <w:szCs w:val="20"/>
              </w:rPr>
            </w:pPr>
          </w:p>
        </w:tc>
        <w:tc>
          <w:tcPr>
            <w:tcW w:w="7495" w:type="dxa"/>
            <w:vAlign w:val="bottom"/>
          </w:tcPr>
          <w:p w14:paraId="1C9E4AA4" w14:textId="77777777" w:rsidR="0085072C" w:rsidRPr="001D6C82" w:rsidRDefault="0085072C" w:rsidP="00D7709B">
            <w:pPr>
              <w:autoSpaceDE w:val="0"/>
              <w:autoSpaceDN w:val="0"/>
              <w:rPr>
                <w:rFonts w:ascii="Arial" w:hAnsi="Arial" w:cs="Arial"/>
                <w:szCs w:val="20"/>
              </w:rPr>
            </w:pPr>
          </w:p>
        </w:tc>
      </w:tr>
      <w:tr w:rsidR="0085072C" w:rsidRPr="001D6C82" w14:paraId="588FA539" w14:textId="77777777" w:rsidTr="00D7709B">
        <w:tc>
          <w:tcPr>
            <w:tcW w:w="1883" w:type="dxa"/>
            <w:vAlign w:val="bottom"/>
          </w:tcPr>
          <w:p w14:paraId="0D86334F" w14:textId="77777777" w:rsidR="0085072C" w:rsidRPr="001D6C82" w:rsidRDefault="0085072C" w:rsidP="00D7709B">
            <w:pPr>
              <w:autoSpaceDE w:val="0"/>
              <w:autoSpaceDN w:val="0"/>
              <w:rPr>
                <w:rFonts w:ascii="Arial" w:hAnsi="Arial" w:cs="Arial"/>
                <w:szCs w:val="20"/>
              </w:rPr>
            </w:pPr>
          </w:p>
        </w:tc>
        <w:tc>
          <w:tcPr>
            <w:tcW w:w="7495" w:type="dxa"/>
            <w:vAlign w:val="bottom"/>
          </w:tcPr>
          <w:p w14:paraId="706B1EF6" w14:textId="77777777" w:rsidR="0085072C" w:rsidRPr="001D6C82" w:rsidRDefault="0085072C" w:rsidP="00D7709B">
            <w:pPr>
              <w:autoSpaceDE w:val="0"/>
              <w:autoSpaceDN w:val="0"/>
              <w:rPr>
                <w:rFonts w:ascii="Arial" w:hAnsi="Arial" w:cs="Arial"/>
                <w:szCs w:val="20"/>
              </w:rPr>
            </w:pPr>
          </w:p>
        </w:tc>
      </w:tr>
      <w:tr w:rsidR="0085072C" w:rsidRPr="001D6C82" w14:paraId="0FEE0F1E" w14:textId="77777777" w:rsidTr="00D7709B">
        <w:tc>
          <w:tcPr>
            <w:tcW w:w="1883" w:type="dxa"/>
            <w:vAlign w:val="bottom"/>
          </w:tcPr>
          <w:p w14:paraId="19C25E3E" w14:textId="77777777" w:rsidR="0085072C" w:rsidRPr="001D6C82" w:rsidRDefault="0085072C" w:rsidP="00D7709B">
            <w:pPr>
              <w:autoSpaceDE w:val="0"/>
              <w:autoSpaceDN w:val="0"/>
              <w:rPr>
                <w:rFonts w:ascii="Arial" w:hAnsi="Arial" w:cs="Arial"/>
                <w:szCs w:val="20"/>
              </w:rPr>
            </w:pPr>
          </w:p>
        </w:tc>
        <w:tc>
          <w:tcPr>
            <w:tcW w:w="7495" w:type="dxa"/>
            <w:vAlign w:val="bottom"/>
          </w:tcPr>
          <w:p w14:paraId="50A61E87" w14:textId="77777777" w:rsidR="0085072C" w:rsidRPr="001D6C82" w:rsidRDefault="0085072C" w:rsidP="00D7709B">
            <w:pPr>
              <w:autoSpaceDE w:val="0"/>
              <w:autoSpaceDN w:val="0"/>
              <w:rPr>
                <w:rFonts w:ascii="Arial" w:hAnsi="Arial" w:cs="Arial"/>
                <w:szCs w:val="20"/>
              </w:rPr>
            </w:pPr>
          </w:p>
        </w:tc>
      </w:tr>
    </w:tbl>
    <w:p w14:paraId="3AC69EDB" w14:textId="77777777" w:rsidR="0085072C" w:rsidRDefault="0085072C" w:rsidP="003B4D8B">
      <w:pPr>
        <w:pStyle w:val="BodyText"/>
      </w:pPr>
    </w:p>
    <w:tbl>
      <w:tblPr>
        <w:tblW w:w="10458" w:type="dxa"/>
        <w:tblLayout w:type="fixed"/>
        <w:tblLook w:val="04A0" w:firstRow="1" w:lastRow="0" w:firstColumn="1" w:lastColumn="0" w:noHBand="0" w:noVBand="1"/>
      </w:tblPr>
      <w:tblGrid>
        <w:gridCol w:w="1998"/>
        <w:gridCol w:w="8460"/>
      </w:tblGrid>
      <w:tr w:rsidR="000D3DAA" w:rsidRPr="009244B1" w14:paraId="5C7234FC" w14:textId="77777777" w:rsidTr="0095772A">
        <w:trPr>
          <w:trHeight w:val="332"/>
          <w:tblHeader/>
        </w:trPr>
        <w:tc>
          <w:tcPr>
            <w:tcW w:w="1998" w:type="dxa"/>
            <w:tcBorders>
              <w:top w:val="single" w:sz="4" w:space="0" w:color="auto"/>
              <w:left w:val="single" w:sz="4" w:space="0" w:color="auto"/>
              <w:bottom w:val="single" w:sz="4" w:space="0" w:color="auto"/>
              <w:right w:val="single" w:sz="4" w:space="0" w:color="auto"/>
            </w:tcBorders>
            <w:shd w:val="clear" w:color="000000" w:fill="C0C0C0"/>
            <w:hideMark/>
          </w:tcPr>
          <w:p w14:paraId="70C910CC" w14:textId="77777777" w:rsidR="000D3DAA" w:rsidRPr="009244B1" w:rsidRDefault="000D3DAA" w:rsidP="0095772A">
            <w:pPr>
              <w:jc w:val="center"/>
              <w:rPr>
                <w:rFonts w:ascii="Arial" w:hAnsi="Arial" w:cs="Arial"/>
                <w:b/>
                <w:bCs/>
                <w:sz w:val="20"/>
                <w:szCs w:val="20"/>
              </w:rPr>
            </w:pPr>
            <w:r w:rsidRPr="009244B1">
              <w:rPr>
                <w:rFonts w:ascii="Arial" w:hAnsi="Arial" w:cs="Arial"/>
                <w:b/>
                <w:bCs/>
                <w:sz w:val="20"/>
                <w:szCs w:val="20"/>
              </w:rPr>
              <w:lastRenderedPageBreak/>
              <w:t>Incident #</w:t>
            </w:r>
          </w:p>
        </w:tc>
        <w:tc>
          <w:tcPr>
            <w:tcW w:w="8460" w:type="dxa"/>
            <w:tcBorders>
              <w:top w:val="single" w:sz="4" w:space="0" w:color="auto"/>
              <w:left w:val="nil"/>
              <w:bottom w:val="single" w:sz="4" w:space="0" w:color="auto"/>
              <w:right w:val="single" w:sz="4" w:space="0" w:color="auto"/>
            </w:tcBorders>
            <w:shd w:val="clear" w:color="000000" w:fill="C0C0C0"/>
            <w:hideMark/>
          </w:tcPr>
          <w:p w14:paraId="6C9648C2" w14:textId="77777777" w:rsidR="000D3DAA" w:rsidRPr="009244B1" w:rsidRDefault="000D3DAA" w:rsidP="0095772A">
            <w:pPr>
              <w:jc w:val="center"/>
              <w:rPr>
                <w:rFonts w:ascii="Arial" w:hAnsi="Arial" w:cs="Arial"/>
                <w:b/>
                <w:bCs/>
                <w:sz w:val="20"/>
                <w:szCs w:val="20"/>
              </w:rPr>
            </w:pPr>
            <w:r w:rsidRPr="009244B1">
              <w:rPr>
                <w:rFonts w:ascii="Arial" w:hAnsi="Arial" w:cs="Arial"/>
                <w:b/>
                <w:bCs/>
                <w:sz w:val="20"/>
                <w:szCs w:val="20"/>
              </w:rPr>
              <w:t>Summary</w:t>
            </w:r>
          </w:p>
        </w:tc>
      </w:tr>
      <w:tr w:rsidR="000D3DAA" w:rsidRPr="00A97024" w14:paraId="5B48EB7A" w14:textId="77777777" w:rsidTr="0095772A">
        <w:trPr>
          <w:trHeight w:val="215"/>
        </w:trPr>
        <w:tc>
          <w:tcPr>
            <w:tcW w:w="1998" w:type="dxa"/>
            <w:tcBorders>
              <w:top w:val="nil"/>
              <w:left w:val="single" w:sz="4" w:space="0" w:color="auto"/>
              <w:bottom w:val="single" w:sz="4" w:space="0" w:color="auto"/>
              <w:right w:val="single" w:sz="4" w:space="0" w:color="auto"/>
            </w:tcBorders>
            <w:shd w:val="clear" w:color="auto" w:fill="auto"/>
          </w:tcPr>
          <w:p w14:paraId="246780CA" w14:textId="77777777" w:rsidR="000D3DAA" w:rsidRPr="009A4596" w:rsidRDefault="000D3DAA" w:rsidP="0095772A">
            <w:pPr>
              <w:rPr>
                <w:rFonts w:ascii="Arial" w:hAnsi="Arial" w:cs="Arial"/>
                <w:sz w:val="20"/>
                <w:szCs w:val="20"/>
              </w:rPr>
            </w:pPr>
            <w:r w:rsidRPr="008251F8">
              <w:rPr>
                <w:rFonts w:ascii="Arial" w:hAnsi="Arial" w:cs="Arial"/>
                <w:sz w:val="20"/>
                <w:szCs w:val="20"/>
              </w:rPr>
              <w:t>I10959194FY17</w:t>
            </w:r>
          </w:p>
        </w:tc>
        <w:tc>
          <w:tcPr>
            <w:tcW w:w="8460" w:type="dxa"/>
            <w:tcBorders>
              <w:top w:val="nil"/>
              <w:left w:val="single" w:sz="8" w:space="0" w:color="auto"/>
              <w:bottom w:val="single" w:sz="8" w:space="0" w:color="auto"/>
              <w:right w:val="single" w:sz="8" w:space="0" w:color="auto"/>
            </w:tcBorders>
            <w:vAlign w:val="bottom"/>
          </w:tcPr>
          <w:p w14:paraId="31C485AC" w14:textId="77777777" w:rsidR="000D3DAA" w:rsidRPr="009A4596" w:rsidRDefault="000D3DAA" w:rsidP="0095772A">
            <w:pPr>
              <w:rPr>
                <w:rFonts w:ascii="Arial" w:hAnsi="Arial" w:cs="Arial"/>
                <w:sz w:val="20"/>
                <w:szCs w:val="20"/>
              </w:rPr>
            </w:pPr>
            <w:r w:rsidRPr="00D57B72">
              <w:rPr>
                <w:rFonts w:ascii="Arial" w:hAnsi="Arial" w:cs="Arial"/>
                <w:sz w:val="20"/>
                <w:szCs w:val="20"/>
              </w:rPr>
              <w:t>Clinic Group would not dis</w:t>
            </w:r>
            <w:r>
              <w:rPr>
                <w:rFonts w:ascii="Arial" w:hAnsi="Arial" w:cs="Arial"/>
                <w:sz w:val="20"/>
                <w:szCs w:val="20"/>
              </w:rPr>
              <w:t>play for second patient without s</w:t>
            </w:r>
            <w:r w:rsidRPr="00D57B72">
              <w:rPr>
                <w:rFonts w:ascii="Arial" w:hAnsi="Arial" w:cs="Arial"/>
                <w:sz w:val="20"/>
                <w:szCs w:val="20"/>
              </w:rPr>
              <w:t xml:space="preserve">earching for </w:t>
            </w:r>
            <w:r>
              <w:rPr>
                <w:rFonts w:ascii="Arial" w:hAnsi="Arial" w:cs="Arial"/>
                <w:sz w:val="20"/>
                <w:szCs w:val="20"/>
              </w:rPr>
              <w:t>a different clinic group first.</w:t>
            </w:r>
          </w:p>
        </w:tc>
      </w:tr>
      <w:tr w:rsidR="000D3DAA" w:rsidRPr="009244B1" w14:paraId="654B5A67" w14:textId="77777777" w:rsidTr="0095772A">
        <w:trPr>
          <w:trHeight w:val="61"/>
        </w:trPr>
        <w:tc>
          <w:tcPr>
            <w:tcW w:w="1998" w:type="dxa"/>
            <w:tcBorders>
              <w:top w:val="nil"/>
              <w:left w:val="single" w:sz="4" w:space="0" w:color="auto"/>
              <w:bottom w:val="single" w:sz="4" w:space="0" w:color="auto"/>
              <w:right w:val="single" w:sz="4" w:space="0" w:color="auto"/>
            </w:tcBorders>
            <w:shd w:val="clear" w:color="auto" w:fill="auto"/>
          </w:tcPr>
          <w:p w14:paraId="177E98EA" w14:textId="77777777" w:rsidR="000D3DAA" w:rsidRPr="009244B1" w:rsidRDefault="000D3DAA" w:rsidP="0095772A">
            <w:pPr>
              <w:rPr>
                <w:rFonts w:ascii="Arial" w:hAnsi="Arial" w:cs="Arial"/>
                <w:sz w:val="20"/>
                <w:szCs w:val="20"/>
              </w:rPr>
            </w:pPr>
            <w:r w:rsidRPr="008251F8">
              <w:rPr>
                <w:rFonts w:ascii="Arial" w:hAnsi="Arial" w:cs="Arial"/>
                <w:sz w:val="20"/>
                <w:szCs w:val="20"/>
              </w:rPr>
              <w:t>I11259063FY17</w:t>
            </w:r>
          </w:p>
        </w:tc>
        <w:tc>
          <w:tcPr>
            <w:tcW w:w="8460" w:type="dxa"/>
            <w:tcBorders>
              <w:top w:val="nil"/>
              <w:left w:val="single" w:sz="8" w:space="0" w:color="auto"/>
              <w:bottom w:val="single" w:sz="8" w:space="0" w:color="auto"/>
              <w:right w:val="single" w:sz="8" w:space="0" w:color="auto"/>
            </w:tcBorders>
            <w:vAlign w:val="bottom"/>
          </w:tcPr>
          <w:p w14:paraId="6EBD0A91" w14:textId="77777777" w:rsidR="000D3DAA" w:rsidRPr="009244B1" w:rsidRDefault="000D3DAA" w:rsidP="0095772A">
            <w:pPr>
              <w:rPr>
                <w:rFonts w:ascii="Arial" w:hAnsi="Arial" w:cs="Arial"/>
                <w:sz w:val="20"/>
                <w:szCs w:val="20"/>
              </w:rPr>
            </w:pPr>
            <w:r w:rsidRPr="000F633B">
              <w:rPr>
                <w:rFonts w:ascii="Arial" w:hAnsi="Arial" w:cs="Arial"/>
                <w:sz w:val="20"/>
                <w:szCs w:val="20"/>
              </w:rPr>
              <w:t>Unable to disp</w:t>
            </w:r>
            <w:r>
              <w:rPr>
                <w:rFonts w:ascii="Arial" w:hAnsi="Arial" w:cs="Arial"/>
                <w:sz w:val="20"/>
                <w:szCs w:val="20"/>
              </w:rPr>
              <w:t>osition Wait List from RM Grid.</w:t>
            </w:r>
          </w:p>
        </w:tc>
      </w:tr>
      <w:tr w:rsidR="000D3DAA" w:rsidRPr="009244B1" w14:paraId="3A5F5116" w14:textId="77777777" w:rsidTr="0095772A">
        <w:trPr>
          <w:trHeight w:val="79"/>
        </w:trPr>
        <w:tc>
          <w:tcPr>
            <w:tcW w:w="1998" w:type="dxa"/>
            <w:tcBorders>
              <w:top w:val="nil"/>
              <w:left w:val="single" w:sz="4" w:space="0" w:color="auto"/>
              <w:bottom w:val="single" w:sz="4" w:space="0" w:color="auto"/>
              <w:right w:val="single" w:sz="4" w:space="0" w:color="auto"/>
            </w:tcBorders>
            <w:shd w:val="clear" w:color="auto" w:fill="auto"/>
          </w:tcPr>
          <w:p w14:paraId="16D819D5" w14:textId="77777777" w:rsidR="000D3DAA" w:rsidRPr="009244B1" w:rsidRDefault="000D3DAA" w:rsidP="0095772A">
            <w:pPr>
              <w:rPr>
                <w:rFonts w:ascii="Arial" w:hAnsi="Arial" w:cs="Arial"/>
                <w:sz w:val="20"/>
                <w:szCs w:val="20"/>
              </w:rPr>
            </w:pPr>
            <w:r w:rsidRPr="008251F8">
              <w:rPr>
                <w:rFonts w:ascii="Arial" w:hAnsi="Arial" w:cs="Arial"/>
                <w:sz w:val="20"/>
                <w:szCs w:val="20"/>
              </w:rPr>
              <w:t>I12362398FY17</w:t>
            </w:r>
          </w:p>
        </w:tc>
        <w:tc>
          <w:tcPr>
            <w:tcW w:w="8460" w:type="dxa"/>
            <w:tcBorders>
              <w:top w:val="nil"/>
              <w:left w:val="single" w:sz="8" w:space="0" w:color="auto"/>
              <w:bottom w:val="single" w:sz="8" w:space="0" w:color="auto"/>
              <w:right w:val="single" w:sz="8" w:space="0" w:color="auto"/>
            </w:tcBorders>
            <w:vAlign w:val="bottom"/>
          </w:tcPr>
          <w:p w14:paraId="7B63AFE1" w14:textId="77777777" w:rsidR="000D3DAA" w:rsidRPr="009244B1" w:rsidRDefault="000D3DAA" w:rsidP="0095772A">
            <w:pPr>
              <w:rPr>
                <w:rFonts w:ascii="Arial" w:hAnsi="Arial" w:cs="Arial"/>
                <w:sz w:val="20"/>
                <w:szCs w:val="20"/>
              </w:rPr>
            </w:pPr>
            <w:r w:rsidRPr="000F633B">
              <w:rPr>
                <w:rFonts w:ascii="Arial" w:hAnsi="Arial" w:cs="Arial"/>
                <w:sz w:val="20"/>
                <w:szCs w:val="20"/>
              </w:rPr>
              <w:t>Scheduling Grid continues to display O</w:t>
            </w:r>
            <w:r>
              <w:rPr>
                <w:rFonts w:ascii="Arial" w:hAnsi="Arial" w:cs="Arial"/>
                <w:sz w:val="20"/>
                <w:szCs w:val="20"/>
              </w:rPr>
              <w:t xml:space="preserve">VERBOOK capability </w:t>
            </w:r>
            <w:r w:rsidRPr="000F633B">
              <w:rPr>
                <w:rFonts w:ascii="Arial" w:hAnsi="Arial" w:cs="Arial"/>
                <w:sz w:val="20"/>
                <w:szCs w:val="20"/>
              </w:rPr>
              <w:t>(TEAL color) when a FULL DA</w:t>
            </w:r>
            <w:r>
              <w:rPr>
                <w:rFonts w:ascii="Arial" w:hAnsi="Arial" w:cs="Arial"/>
                <w:sz w:val="20"/>
                <w:szCs w:val="20"/>
              </w:rPr>
              <w:t>Y cancelation has been entered.</w:t>
            </w:r>
          </w:p>
        </w:tc>
      </w:tr>
      <w:tr w:rsidR="000D3DAA" w:rsidRPr="009244B1" w14:paraId="79F114D2" w14:textId="77777777" w:rsidTr="0095772A">
        <w:trPr>
          <w:trHeight w:val="48"/>
        </w:trPr>
        <w:tc>
          <w:tcPr>
            <w:tcW w:w="1998" w:type="dxa"/>
            <w:tcBorders>
              <w:top w:val="nil"/>
              <w:left w:val="single" w:sz="4" w:space="0" w:color="auto"/>
              <w:bottom w:val="single" w:sz="4" w:space="0" w:color="auto"/>
              <w:right w:val="single" w:sz="4" w:space="0" w:color="auto"/>
            </w:tcBorders>
            <w:shd w:val="clear" w:color="auto" w:fill="auto"/>
          </w:tcPr>
          <w:p w14:paraId="75B686B1" w14:textId="77777777" w:rsidR="000D3DAA" w:rsidRPr="009244B1" w:rsidRDefault="000D3DAA" w:rsidP="0095772A">
            <w:pPr>
              <w:rPr>
                <w:rFonts w:ascii="Arial" w:hAnsi="Arial" w:cs="Arial"/>
                <w:sz w:val="20"/>
                <w:szCs w:val="20"/>
              </w:rPr>
            </w:pPr>
            <w:r w:rsidRPr="008251F8">
              <w:rPr>
                <w:rFonts w:ascii="Arial" w:hAnsi="Arial" w:cs="Arial"/>
                <w:sz w:val="20"/>
                <w:szCs w:val="20"/>
              </w:rPr>
              <w:t>I12487403FY17</w:t>
            </w:r>
          </w:p>
        </w:tc>
        <w:tc>
          <w:tcPr>
            <w:tcW w:w="8460" w:type="dxa"/>
            <w:tcBorders>
              <w:top w:val="nil"/>
              <w:left w:val="single" w:sz="8" w:space="0" w:color="auto"/>
              <w:bottom w:val="single" w:sz="8" w:space="0" w:color="auto"/>
              <w:right w:val="single" w:sz="8" w:space="0" w:color="auto"/>
            </w:tcBorders>
            <w:vAlign w:val="bottom"/>
          </w:tcPr>
          <w:p w14:paraId="765A1C00" w14:textId="77777777" w:rsidR="000D3DAA" w:rsidRPr="009244B1" w:rsidRDefault="000D3DAA" w:rsidP="0095772A">
            <w:pPr>
              <w:rPr>
                <w:rFonts w:ascii="Arial" w:hAnsi="Arial" w:cs="Arial"/>
                <w:sz w:val="20"/>
                <w:szCs w:val="20"/>
              </w:rPr>
            </w:pPr>
            <w:r w:rsidRPr="000F633B">
              <w:rPr>
                <w:rFonts w:ascii="Arial" w:hAnsi="Arial" w:cs="Arial"/>
                <w:sz w:val="20"/>
                <w:szCs w:val="20"/>
              </w:rPr>
              <w:t>An Unhandled Exception occu</w:t>
            </w:r>
            <w:r>
              <w:rPr>
                <w:rFonts w:ascii="Arial" w:hAnsi="Arial" w:cs="Arial"/>
                <w:sz w:val="20"/>
                <w:szCs w:val="20"/>
              </w:rPr>
              <w:t xml:space="preserve">rs in VS GUI when attempting to </w:t>
            </w:r>
            <w:r w:rsidRPr="000F633B">
              <w:rPr>
                <w:rFonts w:ascii="Arial" w:hAnsi="Arial" w:cs="Arial"/>
                <w:sz w:val="20"/>
                <w:szCs w:val="20"/>
              </w:rPr>
              <w:t xml:space="preserve">use drag and </w:t>
            </w:r>
            <w:r>
              <w:rPr>
                <w:rFonts w:ascii="Arial" w:hAnsi="Arial" w:cs="Arial"/>
                <w:sz w:val="20"/>
                <w:szCs w:val="20"/>
              </w:rPr>
              <w:t>drop for a consult appointment.</w:t>
            </w:r>
          </w:p>
        </w:tc>
      </w:tr>
      <w:tr w:rsidR="000D3DAA" w:rsidRPr="009244B1" w14:paraId="6A8F431D" w14:textId="77777777" w:rsidTr="0095772A">
        <w:trPr>
          <w:trHeight w:val="48"/>
        </w:trPr>
        <w:tc>
          <w:tcPr>
            <w:tcW w:w="1998" w:type="dxa"/>
            <w:tcBorders>
              <w:top w:val="nil"/>
              <w:left w:val="single" w:sz="4" w:space="0" w:color="auto"/>
              <w:bottom w:val="single" w:sz="4" w:space="0" w:color="auto"/>
              <w:right w:val="single" w:sz="4" w:space="0" w:color="auto"/>
            </w:tcBorders>
            <w:shd w:val="clear" w:color="auto" w:fill="auto"/>
          </w:tcPr>
          <w:p w14:paraId="30B8C0FD" w14:textId="77777777" w:rsidR="000D3DAA" w:rsidRPr="009244B1" w:rsidRDefault="000D3DAA" w:rsidP="0095772A">
            <w:pPr>
              <w:rPr>
                <w:rFonts w:ascii="Arial" w:hAnsi="Arial" w:cs="Arial"/>
                <w:sz w:val="20"/>
                <w:szCs w:val="20"/>
              </w:rPr>
            </w:pPr>
            <w:r w:rsidRPr="008251F8">
              <w:rPr>
                <w:rFonts w:ascii="Arial" w:hAnsi="Arial" w:cs="Arial"/>
                <w:sz w:val="20"/>
                <w:szCs w:val="20"/>
              </w:rPr>
              <w:t>I12529073FY17</w:t>
            </w:r>
          </w:p>
        </w:tc>
        <w:tc>
          <w:tcPr>
            <w:tcW w:w="8460" w:type="dxa"/>
            <w:tcBorders>
              <w:top w:val="nil"/>
              <w:left w:val="single" w:sz="8" w:space="0" w:color="auto"/>
              <w:bottom w:val="single" w:sz="8" w:space="0" w:color="auto"/>
              <w:right w:val="single" w:sz="8" w:space="0" w:color="auto"/>
            </w:tcBorders>
            <w:vAlign w:val="bottom"/>
          </w:tcPr>
          <w:p w14:paraId="3AD077C3" w14:textId="77777777" w:rsidR="000D3DAA" w:rsidRPr="009244B1" w:rsidRDefault="000D3DAA" w:rsidP="0095772A">
            <w:pPr>
              <w:rPr>
                <w:rFonts w:ascii="Arial" w:hAnsi="Arial" w:cs="Arial"/>
                <w:sz w:val="20"/>
                <w:szCs w:val="20"/>
              </w:rPr>
            </w:pPr>
            <w:r w:rsidRPr="000F633B">
              <w:rPr>
                <w:rFonts w:ascii="Arial" w:hAnsi="Arial" w:cs="Arial"/>
                <w:sz w:val="20"/>
                <w:szCs w:val="20"/>
              </w:rPr>
              <w:t>In VS GUI, Slots in the Grid and the Available Slot</w:t>
            </w:r>
            <w:r>
              <w:rPr>
                <w:rFonts w:ascii="Arial" w:hAnsi="Arial" w:cs="Arial"/>
                <w:sz w:val="20"/>
                <w:szCs w:val="20"/>
              </w:rPr>
              <w:t xml:space="preserve"> </w:t>
            </w:r>
            <w:r w:rsidRPr="000F633B">
              <w:rPr>
                <w:rFonts w:ascii="Arial" w:hAnsi="Arial" w:cs="Arial"/>
                <w:sz w:val="20"/>
                <w:szCs w:val="20"/>
              </w:rPr>
              <w:t xml:space="preserve">Numbers Change Depending </w:t>
            </w:r>
            <w:r>
              <w:rPr>
                <w:rFonts w:ascii="Arial" w:hAnsi="Arial" w:cs="Arial"/>
                <w:sz w:val="20"/>
                <w:szCs w:val="20"/>
              </w:rPr>
              <w:t>on Where I Clicked on the Grid.</w:t>
            </w:r>
          </w:p>
        </w:tc>
      </w:tr>
      <w:tr w:rsidR="000D3DAA" w:rsidRPr="009244B1" w14:paraId="3D0B8369" w14:textId="77777777" w:rsidTr="0095772A">
        <w:trPr>
          <w:trHeight w:val="48"/>
        </w:trPr>
        <w:tc>
          <w:tcPr>
            <w:tcW w:w="1998" w:type="dxa"/>
            <w:tcBorders>
              <w:top w:val="nil"/>
              <w:left w:val="single" w:sz="4" w:space="0" w:color="auto"/>
              <w:bottom w:val="single" w:sz="4" w:space="0" w:color="auto"/>
              <w:right w:val="single" w:sz="4" w:space="0" w:color="auto"/>
            </w:tcBorders>
            <w:shd w:val="clear" w:color="auto" w:fill="auto"/>
          </w:tcPr>
          <w:p w14:paraId="150E901F" w14:textId="77777777" w:rsidR="000D3DAA" w:rsidRPr="009244B1" w:rsidRDefault="000D3DAA" w:rsidP="0095772A">
            <w:pPr>
              <w:rPr>
                <w:rFonts w:ascii="Arial" w:hAnsi="Arial" w:cs="Arial"/>
                <w:sz w:val="20"/>
                <w:szCs w:val="20"/>
              </w:rPr>
            </w:pPr>
            <w:r w:rsidRPr="008251F8">
              <w:rPr>
                <w:rFonts w:ascii="Arial" w:hAnsi="Arial" w:cs="Arial"/>
                <w:sz w:val="20"/>
                <w:szCs w:val="20"/>
              </w:rPr>
              <w:t>I12602010FY17</w:t>
            </w:r>
          </w:p>
        </w:tc>
        <w:tc>
          <w:tcPr>
            <w:tcW w:w="8460" w:type="dxa"/>
            <w:tcBorders>
              <w:top w:val="nil"/>
              <w:left w:val="single" w:sz="8" w:space="0" w:color="auto"/>
              <w:bottom w:val="single" w:sz="8" w:space="0" w:color="auto"/>
              <w:right w:val="single" w:sz="8" w:space="0" w:color="auto"/>
            </w:tcBorders>
            <w:vAlign w:val="bottom"/>
          </w:tcPr>
          <w:p w14:paraId="6ABBADE8" w14:textId="77777777" w:rsidR="000D3DAA" w:rsidRPr="009244B1" w:rsidRDefault="000D3DAA" w:rsidP="0095772A">
            <w:pPr>
              <w:rPr>
                <w:rFonts w:ascii="Arial" w:hAnsi="Arial" w:cs="Arial"/>
                <w:sz w:val="20"/>
                <w:szCs w:val="20"/>
              </w:rPr>
            </w:pPr>
            <w:r w:rsidRPr="000F633B">
              <w:rPr>
                <w:rFonts w:ascii="Arial" w:hAnsi="Arial" w:cs="Arial"/>
                <w:sz w:val="20"/>
                <w:szCs w:val="20"/>
              </w:rPr>
              <w:t>Patient with a Date of Death can add a new Appointment</w:t>
            </w:r>
            <w:r>
              <w:rPr>
                <w:rFonts w:ascii="Arial" w:hAnsi="Arial" w:cs="Arial"/>
                <w:sz w:val="20"/>
                <w:szCs w:val="20"/>
              </w:rPr>
              <w:t xml:space="preserve"> Request.</w:t>
            </w:r>
          </w:p>
        </w:tc>
      </w:tr>
      <w:tr w:rsidR="000D3DAA" w:rsidRPr="009244B1" w14:paraId="3BE72889" w14:textId="77777777" w:rsidTr="0095772A">
        <w:trPr>
          <w:trHeight w:val="232"/>
        </w:trPr>
        <w:tc>
          <w:tcPr>
            <w:tcW w:w="1998" w:type="dxa"/>
            <w:tcBorders>
              <w:top w:val="nil"/>
              <w:left w:val="single" w:sz="4" w:space="0" w:color="auto"/>
              <w:bottom w:val="single" w:sz="4" w:space="0" w:color="auto"/>
              <w:right w:val="single" w:sz="4" w:space="0" w:color="auto"/>
            </w:tcBorders>
            <w:shd w:val="clear" w:color="auto" w:fill="auto"/>
          </w:tcPr>
          <w:p w14:paraId="7DBD1CB8" w14:textId="77777777" w:rsidR="000D3DAA" w:rsidRPr="009244B1" w:rsidRDefault="000D3DAA" w:rsidP="0095772A">
            <w:pPr>
              <w:rPr>
                <w:rFonts w:ascii="Arial" w:hAnsi="Arial" w:cs="Arial"/>
                <w:sz w:val="20"/>
                <w:szCs w:val="20"/>
              </w:rPr>
            </w:pPr>
            <w:r w:rsidRPr="00D57B72">
              <w:rPr>
                <w:rFonts w:ascii="Arial" w:hAnsi="Arial" w:cs="Arial"/>
                <w:sz w:val="20"/>
                <w:szCs w:val="20"/>
              </w:rPr>
              <w:t>I12748395FY17</w:t>
            </w:r>
          </w:p>
        </w:tc>
        <w:tc>
          <w:tcPr>
            <w:tcW w:w="8460" w:type="dxa"/>
            <w:tcBorders>
              <w:top w:val="nil"/>
              <w:left w:val="single" w:sz="8" w:space="0" w:color="auto"/>
              <w:bottom w:val="single" w:sz="8" w:space="0" w:color="auto"/>
              <w:right w:val="single" w:sz="8" w:space="0" w:color="auto"/>
            </w:tcBorders>
            <w:vAlign w:val="bottom"/>
          </w:tcPr>
          <w:p w14:paraId="5B03CD48" w14:textId="77777777" w:rsidR="000D3DAA" w:rsidRPr="009244B1" w:rsidRDefault="000D3DAA" w:rsidP="0095772A">
            <w:pPr>
              <w:rPr>
                <w:rFonts w:ascii="Arial" w:hAnsi="Arial" w:cs="Arial"/>
                <w:sz w:val="20"/>
                <w:szCs w:val="20"/>
              </w:rPr>
            </w:pPr>
            <w:r w:rsidRPr="000F633B">
              <w:rPr>
                <w:rFonts w:ascii="Arial" w:hAnsi="Arial" w:cs="Arial"/>
                <w:sz w:val="20"/>
                <w:szCs w:val="20"/>
              </w:rPr>
              <w:t>Cancel by clinic in VS GU</w:t>
            </w:r>
            <w:r>
              <w:rPr>
                <w:rFonts w:ascii="Arial" w:hAnsi="Arial" w:cs="Arial"/>
                <w:sz w:val="20"/>
                <w:szCs w:val="20"/>
              </w:rPr>
              <w:t>I allows the CID/Preferred date to be changed.</w:t>
            </w:r>
          </w:p>
        </w:tc>
      </w:tr>
      <w:tr w:rsidR="000D3DAA" w:rsidRPr="009244B1" w14:paraId="666D43CE" w14:textId="77777777" w:rsidTr="0095772A">
        <w:trPr>
          <w:trHeight w:val="48"/>
        </w:trPr>
        <w:tc>
          <w:tcPr>
            <w:tcW w:w="1998" w:type="dxa"/>
            <w:tcBorders>
              <w:top w:val="nil"/>
              <w:left w:val="single" w:sz="4" w:space="0" w:color="auto"/>
              <w:bottom w:val="single" w:sz="4" w:space="0" w:color="auto"/>
              <w:right w:val="single" w:sz="4" w:space="0" w:color="auto"/>
            </w:tcBorders>
            <w:shd w:val="clear" w:color="auto" w:fill="auto"/>
          </w:tcPr>
          <w:p w14:paraId="2E0AE065" w14:textId="77777777" w:rsidR="000D3DAA" w:rsidRPr="009244B1" w:rsidRDefault="000D3DAA" w:rsidP="0095772A">
            <w:pPr>
              <w:rPr>
                <w:rFonts w:ascii="Arial" w:hAnsi="Arial" w:cs="Arial"/>
                <w:sz w:val="20"/>
                <w:szCs w:val="20"/>
              </w:rPr>
            </w:pPr>
            <w:r w:rsidRPr="00D57B72">
              <w:rPr>
                <w:rFonts w:ascii="Arial" w:hAnsi="Arial" w:cs="Arial"/>
                <w:sz w:val="20"/>
                <w:szCs w:val="20"/>
              </w:rPr>
              <w:t>I12871937FY17</w:t>
            </w:r>
          </w:p>
        </w:tc>
        <w:tc>
          <w:tcPr>
            <w:tcW w:w="8460" w:type="dxa"/>
            <w:tcBorders>
              <w:top w:val="nil"/>
              <w:left w:val="single" w:sz="8" w:space="0" w:color="auto"/>
              <w:bottom w:val="single" w:sz="8" w:space="0" w:color="auto"/>
              <w:right w:val="single" w:sz="8" w:space="0" w:color="auto"/>
            </w:tcBorders>
            <w:vAlign w:val="bottom"/>
          </w:tcPr>
          <w:p w14:paraId="724F4740" w14:textId="77777777" w:rsidR="000D3DAA" w:rsidRPr="009244B1" w:rsidRDefault="000D3DAA" w:rsidP="0095772A">
            <w:pPr>
              <w:rPr>
                <w:rFonts w:ascii="Arial" w:hAnsi="Arial" w:cs="Arial"/>
                <w:sz w:val="20"/>
                <w:szCs w:val="20"/>
              </w:rPr>
            </w:pPr>
            <w:r w:rsidRPr="000F633B">
              <w:rPr>
                <w:rFonts w:ascii="Arial" w:hAnsi="Arial" w:cs="Arial"/>
                <w:sz w:val="20"/>
                <w:szCs w:val="20"/>
              </w:rPr>
              <w:t>VS GUI Audit Report has con</w:t>
            </w:r>
            <w:r>
              <w:rPr>
                <w:rFonts w:ascii="Arial" w:hAnsi="Arial" w:cs="Arial"/>
                <w:sz w:val="20"/>
                <w:szCs w:val="20"/>
              </w:rPr>
              <w:t xml:space="preserve">flicting counts when displaying </w:t>
            </w:r>
            <w:r w:rsidRPr="000F633B">
              <w:rPr>
                <w:rFonts w:ascii="Arial" w:hAnsi="Arial" w:cs="Arial"/>
                <w:sz w:val="20"/>
                <w:szCs w:val="20"/>
              </w:rPr>
              <w:t>b</w:t>
            </w:r>
            <w:r>
              <w:rPr>
                <w:rFonts w:ascii="Arial" w:hAnsi="Arial" w:cs="Arial"/>
                <w:sz w:val="20"/>
                <w:szCs w:val="20"/>
              </w:rPr>
              <w:t>y user vs displaying ALL users.</w:t>
            </w:r>
          </w:p>
        </w:tc>
      </w:tr>
      <w:tr w:rsidR="000D3DAA" w:rsidRPr="009244B1" w14:paraId="787778B6" w14:textId="77777777" w:rsidTr="0095772A">
        <w:trPr>
          <w:trHeight w:val="48"/>
        </w:trPr>
        <w:tc>
          <w:tcPr>
            <w:tcW w:w="1998" w:type="dxa"/>
            <w:tcBorders>
              <w:top w:val="nil"/>
              <w:left w:val="single" w:sz="4" w:space="0" w:color="auto"/>
              <w:bottom w:val="single" w:sz="4" w:space="0" w:color="auto"/>
              <w:right w:val="single" w:sz="4" w:space="0" w:color="auto"/>
            </w:tcBorders>
            <w:shd w:val="clear" w:color="auto" w:fill="auto"/>
          </w:tcPr>
          <w:p w14:paraId="08CF22DC" w14:textId="77777777" w:rsidR="000D3DAA" w:rsidRPr="009244B1" w:rsidRDefault="000D3DAA" w:rsidP="0095772A">
            <w:pPr>
              <w:rPr>
                <w:rFonts w:ascii="Arial" w:hAnsi="Arial" w:cs="Arial"/>
                <w:sz w:val="20"/>
                <w:szCs w:val="20"/>
              </w:rPr>
            </w:pPr>
            <w:r w:rsidRPr="00D57B72">
              <w:rPr>
                <w:rFonts w:ascii="Arial" w:hAnsi="Arial" w:cs="Arial"/>
                <w:sz w:val="20"/>
                <w:szCs w:val="20"/>
              </w:rPr>
              <w:t>I13212697FY17</w:t>
            </w:r>
          </w:p>
        </w:tc>
        <w:tc>
          <w:tcPr>
            <w:tcW w:w="8460" w:type="dxa"/>
            <w:tcBorders>
              <w:top w:val="nil"/>
              <w:left w:val="single" w:sz="8" w:space="0" w:color="auto"/>
              <w:bottom w:val="single" w:sz="8" w:space="0" w:color="auto"/>
              <w:right w:val="single" w:sz="8" w:space="0" w:color="auto"/>
            </w:tcBorders>
            <w:vAlign w:val="bottom"/>
          </w:tcPr>
          <w:p w14:paraId="0D79106A" w14:textId="77777777" w:rsidR="000D3DAA" w:rsidRPr="009244B1" w:rsidRDefault="000D3DAA" w:rsidP="0095772A">
            <w:pPr>
              <w:rPr>
                <w:rFonts w:ascii="Arial" w:hAnsi="Arial" w:cs="Arial"/>
                <w:sz w:val="20"/>
                <w:szCs w:val="20"/>
              </w:rPr>
            </w:pPr>
            <w:r w:rsidRPr="000F633B">
              <w:rPr>
                <w:rFonts w:ascii="Arial" w:hAnsi="Arial" w:cs="Arial"/>
                <w:sz w:val="20"/>
                <w:szCs w:val="20"/>
              </w:rPr>
              <w:t>Appointments scheduled in VS GUI with past date do not</w:t>
            </w:r>
            <w:r>
              <w:rPr>
                <w:rFonts w:ascii="Arial" w:hAnsi="Arial" w:cs="Arial"/>
                <w:sz w:val="20"/>
                <w:szCs w:val="20"/>
              </w:rPr>
              <w:t xml:space="preserve"> </w:t>
            </w:r>
            <w:r w:rsidRPr="000F633B">
              <w:rPr>
                <w:rFonts w:ascii="Arial" w:hAnsi="Arial" w:cs="Arial"/>
                <w:sz w:val="20"/>
                <w:szCs w:val="20"/>
              </w:rPr>
              <w:t>display in CPRS coversheet.</w:t>
            </w:r>
          </w:p>
        </w:tc>
      </w:tr>
      <w:tr w:rsidR="000D3DAA" w:rsidRPr="009244B1" w14:paraId="0F696C38" w14:textId="77777777" w:rsidTr="0095772A">
        <w:trPr>
          <w:trHeight w:val="48"/>
        </w:trPr>
        <w:tc>
          <w:tcPr>
            <w:tcW w:w="1998" w:type="dxa"/>
            <w:tcBorders>
              <w:top w:val="nil"/>
              <w:left w:val="single" w:sz="4" w:space="0" w:color="auto"/>
              <w:bottom w:val="single" w:sz="4" w:space="0" w:color="auto"/>
              <w:right w:val="single" w:sz="4" w:space="0" w:color="auto"/>
            </w:tcBorders>
            <w:shd w:val="clear" w:color="auto" w:fill="auto"/>
          </w:tcPr>
          <w:p w14:paraId="1A5EE5E4" w14:textId="77777777" w:rsidR="000D3DAA" w:rsidRPr="009244B1" w:rsidRDefault="000D3DAA" w:rsidP="0095772A">
            <w:pPr>
              <w:rPr>
                <w:rFonts w:ascii="Arial" w:hAnsi="Arial" w:cs="Arial"/>
                <w:sz w:val="20"/>
                <w:szCs w:val="20"/>
              </w:rPr>
            </w:pPr>
            <w:r w:rsidRPr="00D57B72">
              <w:rPr>
                <w:rFonts w:ascii="Arial" w:hAnsi="Arial" w:cs="Arial"/>
                <w:sz w:val="20"/>
                <w:szCs w:val="20"/>
              </w:rPr>
              <w:t>I13233499FY17</w:t>
            </w:r>
          </w:p>
        </w:tc>
        <w:tc>
          <w:tcPr>
            <w:tcW w:w="8460" w:type="dxa"/>
            <w:tcBorders>
              <w:top w:val="nil"/>
              <w:left w:val="single" w:sz="8" w:space="0" w:color="auto"/>
              <w:bottom w:val="single" w:sz="8" w:space="0" w:color="auto"/>
              <w:right w:val="single" w:sz="8" w:space="0" w:color="auto"/>
            </w:tcBorders>
            <w:vAlign w:val="bottom"/>
          </w:tcPr>
          <w:p w14:paraId="45A61466" w14:textId="77777777" w:rsidR="000D3DAA" w:rsidRPr="009244B1" w:rsidRDefault="000D3DAA" w:rsidP="0095772A">
            <w:pPr>
              <w:rPr>
                <w:rFonts w:ascii="Arial" w:hAnsi="Arial" w:cs="Arial"/>
                <w:sz w:val="20"/>
                <w:szCs w:val="20"/>
              </w:rPr>
            </w:pPr>
            <w:r w:rsidRPr="000F633B">
              <w:rPr>
                <w:rFonts w:ascii="Arial" w:hAnsi="Arial" w:cs="Arial"/>
                <w:sz w:val="20"/>
                <w:szCs w:val="20"/>
              </w:rPr>
              <w:t>Issue in VS GUI when se</w:t>
            </w:r>
            <w:r>
              <w:rPr>
                <w:rFonts w:ascii="Arial" w:hAnsi="Arial" w:cs="Arial"/>
                <w:sz w:val="20"/>
                <w:szCs w:val="20"/>
              </w:rPr>
              <w:t>lecting 'Follow-up Needed' when checking out an appointment.</w:t>
            </w:r>
          </w:p>
        </w:tc>
      </w:tr>
      <w:tr w:rsidR="000D3DAA" w:rsidRPr="009244B1" w14:paraId="70886477" w14:textId="77777777" w:rsidTr="0095772A">
        <w:trPr>
          <w:trHeight w:val="48"/>
        </w:trPr>
        <w:tc>
          <w:tcPr>
            <w:tcW w:w="1998" w:type="dxa"/>
            <w:tcBorders>
              <w:top w:val="nil"/>
              <w:left w:val="single" w:sz="4" w:space="0" w:color="auto"/>
              <w:bottom w:val="single" w:sz="4" w:space="0" w:color="auto"/>
              <w:right w:val="single" w:sz="4" w:space="0" w:color="auto"/>
            </w:tcBorders>
            <w:shd w:val="clear" w:color="auto" w:fill="auto"/>
          </w:tcPr>
          <w:p w14:paraId="5A6947AE" w14:textId="77777777" w:rsidR="000D3DAA" w:rsidRPr="009244B1" w:rsidRDefault="000D3DAA" w:rsidP="0095772A">
            <w:pPr>
              <w:rPr>
                <w:rFonts w:ascii="Arial" w:hAnsi="Arial" w:cs="Arial"/>
                <w:sz w:val="20"/>
                <w:szCs w:val="20"/>
              </w:rPr>
            </w:pPr>
            <w:r w:rsidRPr="00D57B72">
              <w:rPr>
                <w:rFonts w:ascii="Arial" w:hAnsi="Arial" w:cs="Arial"/>
                <w:sz w:val="20"/>
                <w:szCs w:val="20"/>
              </w:rPr>
              <w:t>R14380532FY17</w:t>
            </w:r>
          </w:p>
        </w:tc>
        <w:tc>
          <w:tcPr>
            <w:tcW w:w="8460" w:type="dxa"/>
            <w:tcBorders>
              <w:top w:val="nil"/>
              <w:left w:val="single" w:sz="8" w:space="0" w:color="auto"/>
              <w:bottom w:val="single" w:sz="8" w:space="0" w:color="auto"/>
              <w:right w:val="single" w:sz="8" w:space="0" w:color="auto"/>
            </w:tcBorders>
            <w:vAlign w:val="bottom"/>
          </w:tcPr>
          <w:p w14:paraId="13EFC5EA" w14:textId="77777777" w:rsidR="000D3DAA" w:rsidRPr="009244B1" w:rsidRDefault="000D3DAA" w:rsidP="0095772A">
            <w:pPr>
              <w:rPr>
                <w:rFonts w:ascii="Arial" w:hAnsi="Arial" w:cs="Arial"/>
                <w:sz w:val="20"/>
                <w:szCs w:val="20"/>
              </w:rPr>
            </w:pPr>
            <w:r w:rsidRPr="000F633B">
              <w:rPr>
                <w:rFonts w:ascii="Arial" w:hAnsi="Arial" w:cs="Arial"/>
                <w:sz w:val="20"/>
                <w:szCs w:val="20"/>
              </w:rPr>
              <w:t>SDRR CLINIC LETTER REPORT o</w:t>
            </w:r>
            <w:r>
              <w:rPr>
                <w:rFonts w:ascii="Arial" w:hAnsi="Arial" w:cs="Arial"/>
                <w:sz w:val="20"/>
                <w:szCs w:val="20"/>
              </w:rPr>
              <w:t>ption will not run properly due</w:t>
            </w:r>
            <w:r w:rsidRPr="000F633B">
              <w:rPr>
                <w:rFonts w:ascii="Arial" w:hAnsi="Arial" w:cs="Arial"/>
                <w:sz w:val="20"/>
                <w:szCs w:val="20"/>
              </w:rPr>
              <w:t xml:space="preserve"> to bad data.</w:t>
            </w:r>
          </w:p>
        </w:tc>
      </w:tr>
    </w:tbl>
    <w:p w14:paraId="3B832DDB" w14:textId="77777777" w:rsidR="00993831" w:rsidRDefault="00993831" w:rsidP="003B4D8B">
      <w:pPr>
        <w:pStyle w:val="BodyText"/>
      </w:pPr>
    </w:p>
    <w:p w14:paraId="3282F184" w14:textId="77777777" w:rsidR="00A867FC" w:rsidRPr="00A82C68" w:rsidRDefault="00A867FC" w:rsidP="00A867FC">
      <w:pPr>
        <w:pStyle w:val="Heading1"/>
        <w:rPr>
          <w:rFonts w:eastAsia="SimSun"/>
        </w:rPr>
      </w:pPr>
      <w:bookmarkStart w:id="36" w:name="_Toc473307268"/>
      <w:bookmarkStart w:id="37" w:name="_Toc485106809"/>
      <w:r>
        <w:t>Known Issues</w:t>
      </w:r>
      <w:bookmarkEnd w:id="36"/>
      <w:bookmarkEnd w:id="37"/>
    </w:p>
    <w:p w14:paraId="64782F51" w14:textId="77777777" w:rsidR="00750EB4" w:rsidRPr="007B64E1" w:rsidRDefault="00750EB4" w:rsidP="00750EB4">
      <w:pPr>
        <w:pStyle w:val="BodyText"/>
      </w:pPr>
      <w:r w:rsidRPr="007B64E1">
        <w:t xml:space="preserve">All known issues for this release are documented </w:t>
      </w:r>
      <w:r>
        <w:t>using the</w:t>
      </w:r>
      <w:r w:rsidRPr="007B64E1">
        <w:t xml:space="preserve"> CA SDM </w:t>
      </w:r>
      <w:r>
        <w:t>tool. T</w:t>
      </w:r>
      <w:r w:rsidRPr="007B64E1">
        <w:t xml:space="preserve">ickets </w:t>
      </w:r>
      <w:r>
        <w:t xml:space="preserve">generated and that remain open will be addressed </w:t>
      </w:r>
      <w:r w:rsidRPr="007B64E1">
        <w:t xml:space="preserve">as part of the ongoing Post Warranty Sustainment effort. Known issues are documented as Open items on the latest ticket list </w:t>
      </w:r>
      <w:hyperlink r:id="rId23" w:history="1">
        <w:r w:rsidRPr="003D2304">
          <w:rPr>
            <w:rStyle w:val="Hyperlink"/>
          </w:rPr>
          <w:t>here</w:t>
        </w:r>
      </w:hyperlink>
      <w:r w:rsidRPr="007B64E1">
        <w:rPr>
          <w:rStyle w:val="Hyperlink"/>
        </w:rPr>
        <w:t xml:space="preserve">. </w:t>
      </w:r>
    </w:p>
    <w:p w14:paraId="71BC1283" w14:textId="77777777" w:rsidR="00F06F51" w:rsidRDefault="00A703E3" w:rsidP="00A63142">
      <w:pPr>
        <w:pStyle w:val="Heading1"/>
        <w:spacing w:before="240"/>
      </w:pPr>
      <w:bookmarkStart w:id="38" w:name="_Toc485106810"/>
      <w:r w:rsidRPr="00A703E3">
        <w:t>Release (Deployment) Information</w:t>
      </w:r>
      <w:bookmarkEnd w:id="38"/>
      <w:r w:rsidR="00F06F51">
        <w:t xml:space="preserve"> </w:t>
      </w:r>
    </w:p>
    <w:tbl>
      <w:tblPr>
        <w:tblStyle w:val="TableGrid5"/>
        <w:tblW w:w="5000" w:type="pct"/>
        <w:tblLook w:val="04A0" w:firstRow="1" w:lastRow="0" w:firstColumn="1" w:lastColumn="0" w:noHBand="0" w:noVBand="1"/>
        <w:tblDescription w:val="Release Deployment information, including identification, POC name, and POC contact."/>
      </w:tblPr>
      <w:tblGrid>
        <w:gridCol w:w="4042"/>
        <w:gridCol w:w="2079"/>
        <w:gridCol w:w="3229"/>
      </w:tblGrid>
      <w:tr w:rsidR="006577DE" w:rsidRPr="006577DE" w14:paraId="76C22F48" w14:textId="77777777" w:rsidTr="008405C0">
        <w:trPr>
          <w:cantSplit/>
          <w:trHeight w:val="575"/>
          <w:tblHeader/>
        </w:trPr>
        <w:tc>
          <w:tcPr>
            <w:tcW w:w="2161" w:type="pct"/>
            <w:shd w:val="clear" w:color="auto" w:fill="F2F2F2" w:themeFill="background1" w:themeFillShade="F2"/>
          </w:tcPr>
          <w:p w14:paraId="571F0E7E" w14:textId="77777777" w:rsidR="006577DE" w:rsidRPr="006577DE" w:rsidRDefault="006577DE" w:rsidP="006577DE">
            <w:pPr>
              <w:pStyle w:val="TableHeading"/>
            </w:pPr>
            <w:bookmarkStart w:id="39" w:name="ColumnTitle_20"/>
            <w:bookmarkEnd w:id="39"/>
            <w:r w:rsidRPr="006577DE">
              <w:t>Release Identification</w:t>
            </w:r>
          </w:p>
        </w:tc>
        <w:tc>
          <w:tcPr>
            <w:tcW w:w="1112" w:type="pct"/>
            <w:shd w:val="clear" w:color="auto" w:fill="F2F2F2" w:themeFill="background1" w:themeFillShade="F2"/>
          </w:tcPr>
          <w:p w14:paraId="5D7BEEFC" w14:textId="77777777"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14:paraId="768C1302" w14:textId="77777777" w:rsidR="006577DE" w:rsidRPr="006577DE" w:rsidRDefault="006577DE" w:rsidP="006577DE">
            <w:pPr>
              <w:pStyle w:val="TableHeading"/>
            </w:pPr>
            <w:r w:rsidRPr="006577DE">
              <w:t>Release Package POC Email</w:t>
            </w:r>
          </w:p>
        </w:tc>
      </w:tr>
      <w:tr w:rsidR="006577DE" w:rsidRPr="00D26599" w14:paraId="2835C3CA" w14:textId="77777777" w:rsidTr="008405C0">
        <w:trPr>
          <w:cantSplit/>
        </w:trPr>
        <w:tc>
          <w:tcPr>
            <w:tcW w:w="2161" w:type="pct"/>
          </w:tcPr>
          <w:p w14:paraId="129CCB3B" w14:textId="77777777" w:rsidR="004101D7" w:rsidRDefault="00F7340D" w:rsidP="00157AAE">
            <w:pPr>
              <w:pStyle w:val="InstructionalTable"/>
              <w:rPr>
                <w:rFonts w:ascii="Arial" w:hAnsi="Arial" w:cs="Arial"/>
                <w:i w:val="0"/>
                <w:color w:val="auto"/>
                <w:szCs w:val="22"/>
              </w:rPr>
            </w:pPr>
            <w:r w:rsidRPr="00F7340D">
              <w:rPr>
                <w:rFonts w:ascii="Arial" w:hAnsi="Arial" w:cs="Arial"/>
                <w:i w:val="0"/>
                <w:color w:val="auto"/>
                <w:szCs w:val="22"/>
              </w:rPr>
              <w:t>VS GUI 2.0.0.</w:t>
            </w:r>
            <w:r w:rsidR="00BF7768">
              <w:rPr>
                <w:rFonts w:ascii="Arial" w:hAnsi="Arial" w:cs="Arial"/>
                <w:i w:val="0"/>
                <w:color w:val="auto"/>
                <w:szCs w:val="22"/>
              </w:rPr>
              <w:t>14</w:t>
            </w:r>
          </w:p>
          <w:p w14:paraId="242D4378" w14:textId="77777777" w:rsidR="006577DE" w:rsidRPr="00150236" w:rsidRDefault="006577DE" w:rsidP="00157AAE">
            <w:pPr>
              <w:pStyle w:val="InstructionalTable"/>
              <w:rPr>
                <w:rFonts w:ascii="Arial" w:hAnsi="Arial" w:cs="Arial"/>
                <w:i w:val="0"/>
                <w:color w:val="auto"/>
                <w:szCs w:val="22"/>
              </w:rPr>
            </w:pPr>
          </w:p>
        </w:tc>
        <w:tc>
          <w:tcPr>
            <w:tcW w:w="1112" w:type="pct"/>
          </w:tcPr>
          <w:p w14:paraId="77820C6F" w14:textId="77777777" w:rsidR="006577DE" w:rsidRPr="00150236" w:rsidRDefault="00F7340D" w:rsidP="00157AAE">
            <w:pPr>
              <w:pStyle w:val="InstructionalTable"/>
              <w:rPr>
                <w:rFonts w:ascii="Arial" w:hAnsi="Arial" w:cs="Arial"/>
                <w:i w:val="0"/>
                <w:color w:val="auto"/>
                <w:szCs w:val="22"/>
              </w:rPr>
            </w:pPr>
            <w:r>
              <w:rPr>
                <w:rFonts w:ascii="Arial" w:hAnsi="Arial" w:cs="Arial"/>
                <w:i w:val="0"/>
                <w:color w:val="auto"/>
                <w:szCs w:val="22"/>
              </w:rPr>
              <w:t>Yoojin Lee</w:t>
            </w:r>
          </w:p>
        </w:tc>
        <w:tc>
          <w:tcPr>
            <w:tcW w:w="1728" w:type="pct"/>
          </w:tcPr>
          <w:p w14:paraId="53240738" w14:textId="77777777" w:rsidR="006577DE" w:rsidRPr="00F7340D" w:rsidRDefault="001E50AA" w:rsidP="00157AAE">
            <w:pPr>
              <w:pStyle w:val="InstructionalTable"/>
              <w:rPr>
                <w:rFonts w:ascii="Arial" w:hAnsi="Arial" w:cs="Arial"/>
                <w:i w:val="0"/>
                <w:color w:val="auto"/>
                <w:szCs w:val="22"/>
              </w:rPr>
            </w:pPr>
            <w:hyperlink r:id="rId24" w:history="1">
              <w:r w:rsidR="00F7340D" w:rsidRPr="00F7340D">
                <w:rPr>
                  <w:rStyle w:val="Hyperlink"/>
                  <w:rFonts w:ascii="Arial" w:hAnsi="Arial" w:cs="Arial"/>
                  <w:i w:val="0"/>
                </w:rPr>
                <w:t>Yoojin.Lee@va.gov</w:t>
              </w:r>
            </w:hyperlink>
          </w:p>
        </w:tc>
      </w:tr>
    </w:tbl>
    <w:p w14:paraId="31A4EB0F" w14:textId="77777777" w:rsidR="006577DE" w:rsidRPr="00B22BE6" w:rsidRDefault="006577DE" w:rsidP="004A2521">
      <w:pPr>
        <w:pStyle w:val="BodyText"/>
        <w:rPr>
          <w:sz w:val="16"/>
          <w:szCs w:val="16"/>
        </w:rPr>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2214"/>
        <w:gridCol w:w="1618"/>
        <w:gridCol w:w="2513"/>
        <w:gridCol w:w="3005"/>
      </w:tblGrid>
      <w:tr w:rsidR="006577DE" w:rsidRPr="006577DE" w14:paraId="281ED2B7" w14:textId="77777777" w:rsidTr="004101D7">
        <w:trPr>
          <w:cantSplit/>
          <w:tblHeader/>
        </w:trPr>
        <w:tc>
          <w:tcPr>
            <w:tcW w:w="1184" w:type="pct"/>
            <w:shd w:val="clear" w:color="auto" w:fill="F2F2F2" w:themeFill="background1" w:themeFillShade="F2"/>
          </w:tcPr>
          <w:p w14:paraId="1EDA6DA7" w14:textId="77777777" w:rsidR="006577DE" w:rsidRPr="006577DE" w:rsidRDefault="006577DE" w:rsidP="0002687B">
            <w:pPr>
              <w:pStyle w:val="TableHeading"/>
            </w:pPr>
            <w:bookmarkStart w:id="40" w:name="ColumnTitle_21"/>
            <w:bookmarkEnd w:id="40"/>
            <w:r w:rsidRPr="006577DE">
              <w:t>Release Package (Component) Identified</w:t>
            </w:r>
          </w:p>
        </w:tc>
        <w:tc>
          <w:tcPr>
            <w:tcW w:w="865" w:type="pct"/>
            <w:shd w:val="clear" w:color="auto" w:fill="F2F2F2" w:themeFill="background1" w:themeFillShade="F2"/>
          </w:tcPr>
          <w:p w14:paraId="3CAD52EB" w14:textId="77777777" w:rsidR="006577DE" w:rsidRPr="006577DE" w:rsidRDefault="006577DE" w:rsidP="0002687B">
            <w:pPr>
              <w:pStyle w:val="TableHeading"/>
            </w:pPr>
            <w:r w:rsidRPr="006577DE">
              <w:t>Release Package Description</w:t>
            </w:r>
          </w:p>
        </w:tc>
        <w:tc>
          <w:tcPr>
            <w:tcW w:w="1344" w:type="pct"/>
            <w:shd w:val="clear" w:color="auto" w:fill="F2F2F2" w:themeFill="background1" w:themeFillShade="F2"/>
          </w:tcPr>
          <w:p w14:paraId="6052E480" w14:textId="77777777" w:rsidR="006577DE" w:rsidRPr="006577DE" w:rsidRDefault="006577DE" w:rsidP="0002687B">
            <w:pPr>
              <w:pStyle w:val="TableHeading"/>
            </w:pPr>
            <w:r w:rsidRPr="006577DE">
              <w:t>Release Package Delivery Method</w:t>
            </w:r>
          </w:p>
        </w:tc>
        <w:tc>
          <w:tcPr>
            <w:tcW w:w="1607" w:type="pct"/>
            <w:shd w:val="clear" w:color="auto" w:fill="F2F2F2" w:themeFill="background1" w:themeFillShade="F2"/>
          </w:tcPr>
          <w:p w14:paraId="6714E840" w14:textId="77777777" w:rsidR="006577DE" w:rsidRPr="006577DE" w:rsidRDefault="006577DE" w:rsidP="0002687B">
            <w:pPr>
              <w:pStyle w:val="TableHeading"/>
            </w:pPr>
            <w:r w:rsidRPr="006577DE">
              <w:t>Release Package Location Identified</w:t>
            </w:r>
          </w:p>
        </w:tc>
      </w:tr>
      <w:tr w:rsidR="006577DE" w:rsidRPr="006577DE" w14:paraId="3D2DD142" w14:textId="77777777" w:rsidTr="004101D7">
        <w:trPr>
          <w:cantSplit/>
        </w:trPr>
        <w:tc>
          <w:tcPr>
            <w:tcW w:w="1184" w:type="pct"/>
          </w:tcPr>
          <w:p w14:paraId="41868CCC" w14:textId="77777777" w:rsidR="00F7340D" w:rsidRPr="00F7340D" w:rsidRDefault="00F7340D" w:rsidP="00F7340D">
            <w:pPr>
              <w:pStyle w:val="InstructionalTable"/>
              <w:rPr>
                <w:rFonts w:ascii="Arial" w:hAnsi="Arial" w:cs="Arial"/>
                <w:i w:val="0"/>
                <w:color w:val="auto"/>
                <w:szCs w:val="22"/>
              </w:rPr>
            </w:pPr>
            <w:r w:rsidRPr="00F7340D">
              <w:rPr>
                <w:rFonts w:ascii="Arial" w:hAnsi="Arial" w:cs="Arial"/>
                <w:i w:val="0"/>
                <w:color w:val="auto"/>
                <w:szCs w:val="22"/>
              </w:rPr>
              <w:t>1.</w:t>
            </w:r>
            <w:r w:rsidR="004101D7">
              <w:rPr>
                <w:rFonts w:ascii="Arial" w:hAnsi="Arial" w:cs="Arial"/>
                <w:i w:val="0"/>
                <w:color w:val="auto"/>
                <w:szCs w:val="22"/>
              </w:rPr>
              <w:t xml:space="preserve"> </w:t>
            </w:r>
            <w:r w:rsidRPr="00F7340D">
              <w:rPr>
                <w:rFonts w:ascii="Arial" w:hAnsi="Arial" w:cs="Arial"/>
                <w:i w:val="0"/>
                <w:color w:val="auto"/>
                <w:szCs w:val="22"/>
              </w:rPr>
              <w:t xml:space="preserve">VistA Scheduling GUI Application </w:t>
            </w:r>
            <w:r w:rsidR="00BF7768">
              <w:rPr>
                <w:rFonts w:ascii="Arial" w:hAnsi="Arial" w:cs="Arial"/>
                <w:i w:val="0"/>
                <w:color w:val="auto"/>
                <w:szCs w:val="22"/>
              </w:rPr>
              <w:t>v2.0.0.14</w:t>
            </w:r>
          </w:p>
          <w:p w14:paraId="61D4518A" w14:textId="77777777" w:rsidR="004E64A0" w:rsidRPr="00175B21" w:rsidRDefault="00F7340D" w:rsidP="00175B21">
            <w:pPr>
              <w:pStyle w:val="InstructionalTable"/>
              <w:rPr>
                <w:rFonts w:ascii="Arial" w:hAnsi="Arial" w:cs="Arial"/>
                <w:i w:val="0"/>
                <w:color w:val="auto"/>
                <w:szCs w:val="22"/>
              </w:rPr>
            </w:pPr>
            <w:r w:rsidRPr="00F7340D">
              <w:rPr>
                <w:rFonts w:ascii="Arial" w:hAnsi="Arial" w:cs="Arial"/>
                <w:i w:val="0"/>
                <w:color w:val="auto"/>
                <w:szCs w:val="22"/>
              </w:rPr>
              <w:t>2.</w:t>
            </w:r>
            <w:r w:rsidR="004101D7">
              <w:rPr>
                <w:rFonts w:ascii="Arial" w:hAnsi="Arial" w:cs="Arial"/>
                <w:i w:val="0"/>
                <w:color w:val="auto"/>
                <w:szCs w:val="22"/>
              </w:rPr>
              <w:t xml:space="preserve"> </w:t>
            </w:r>
            <w:r w:rsidRPr="00F7340D">
              <w:rPr>
                <w:rFonts w:ascii="Arial" w:hAnsi="Arial" w:cs="Arial"/>
                <w:i w:val="0"/>
                <w:color w:val="auto"/>
                <w:szCs w:val="22"/>
              </w:rPr>
              <w:t>Patch SD*5.3*</w:t>
            </w:r>
            <w:r w:rsidR="00BF7768">
              <w:rPr>
                <w:rFonts w:ascii="Arial" w:hAnsi="Arial" w:cs="Arial"/>
                <w:i w:val="0"/>
                <w:color w:val="auto"/>
                <w:szCs w:val="22"/>
              </w:rPr>
              <w:t>672</w:t>
            </w:r>
          </w:p>
        </w:tc>
        <w:tc>
          <w:tcPr>
            <w:tcW w:w="865" w:type="pct"/>
          </w:tcPr>
          <w:p w14:paraId="2948F666" w14:textId="77777777" w:rsidR="006577DE" w:rsidRPr="00150236" w:rsidRDefault="00F7340D" w:rsidP="00175B21">
            <w:pPr>
              <w:pStyle w:val="InstructionalTable"/>
              <w:rPr>
                <w:rFonts w:ascii="Arial" w:hAnsi="Arial" w:cs="Arial"/>
                <w:i w:val="0"/>
                <w:color w:val="auto"/>
                <w:szCs w:val="22"/>
              </w:rPr>
            </w:pPr>
            <w:r w:rsidRPr="00F7340D">
              <w:rPr>
                <w:rFonts w:ascii="Arial" w:hAnsi="Arial" w:cs="Arial"/>
                <w:i w:val="0"/>
                <w:color w:val="auto"/>
                <w:szCs w:val="22"/>
              </w:rPr>
              <w:t xml:space="preserve">VS GUI Application </w:t>
            </w:r>
            <w:r w:rsidR="00BF7768">
              <w:rPr>
                <w:rFonts w:ascii="Arial" w:hAnsi="Arial" w:cs="Arial"/>
                <w:i w:val="0"/>
                <w:color w:val="auto"/>
                <w:szCs w:val="22"/>
              </w:rPr>
              <w:t>v2.0.0.14</w:t>
            </w:r>
            <w:r w:rsidRPr="00F7340D">
              <w:rPr>
                <w:rFonts w:ascii="Arial" w:hAnsi="Arial" w:cs="Arial"/>
                <w:i w:val="0"/>
                <w:color w:val="auto"/>
                <w:szCs w:val="22"/>
              </w:rPr>
              <w:t xml:space="preserve"> with supporting </w:t>
            </w:r>
            <w:r w:rsidR="00175B21">
              <w:rPr>
                <w:rFonts w:ascii="Arial" w:hAnsi="Arial" w:cs="Arial"/>
                <w:i w:val="0"/>
                <w:color w:val="auto"/>
                <w:szCs w:val="22"/>
              </w:rPr>
              <w:t>Patch</w:t>
            </w:r>
          </w:p>
        </w:tc>
        <w:tc>
          <w:tcPr>
            <w:tcW w:w="1344" w:type="pct"/>
          </w:tcPr>
          <w:p w14:paraId="6F2163AB" w14:textId="77777777" w:rsidR="00F7340D" w:rsidRPr="00F7340D" w:rsidRDefault="00F7340D" w:rsidP="00F7340D">
            <w:pPr>
              <w:pStyle w:val="InstructionalTable"/>
              <w:rPr>
                <w:rFonts w:ascii="Arial" w:hAnsi="Arial" w:cs="Arial"/>
                <w:i w:val="0"/>
                <w:color w:val="auto"/>
                <w:szCs w:val="22"/>
              </w:rPr>
            </w:pPr>
            <w:r>
              <w:rPr>
                <w:rFonts w:ascii="Arial" w:hAnsi="Arial" w:cs="Arial"/>
                <w:i w:val="0"/>
                <w:color w:val="auto"/>
                <w:szCs w:val="22"/>
              </w:rPr>
              <w:t>VS GUI: </w:t>
            </w:r>
            <w:r w:rsidRPr="00F7340D">
              <w:rPr>
                <w:rFonts w:ascii="Arial" w:hAnsi="Arial" w:cs="Arial"/>
                <w:i w:val="0"/>
                <w:color w:val="auto"/>
                <w:szCs w:val="22"/>
              </w:rPr>
              <w:t>SCCM Push</w:t>
            </w:r>
          </w:p>
          <w:p w14:paraId="6EF9954C" w14:textId="77777777" w:rsidR="006577DE" w:rsidRDefault="00F7340D" w:rsidP="00F7340D">
            <w:pPr>
              <w:pStyle w:val="InstructionalTable"/>
              <w:rPr>
                <w:rFonts w:ascii="Arial" w:hAnsi="Arial" w:cs="Arial"/>
                <w:i w:val="0"/>
                <w:color w:val="auto"/>
                <w:szCs w:val="22"/>
              </w:rPr>
            </w:pPr>
            <w:r>
              <w:rPr>
                <w:rFonts w:ascii="Arial" w:hAnsi="Arial" w:cs="Arial"/>
                <w:i w:val="0"/>
                <w:color w:val="auto"/>
                <w:szCs w:val="22"/>
              </w:rPr>
              <w:t xml:space="preserve">Patch </w:t>
            </w:r>
            <w:r w:rsidR="004101D7">
              <w:rPr>
                <w:rFonts w:ascii="Arial" w:hAnsi="Arial" w:cs="Arial"/>
                <w:i w:val="0"/>
                <w:color w:val="auto"/>
                <w:szCs w:val="22"/>
              </w:rPr>
              <w:t>SD*5.3*</w:t>
            </w:r>
            <w:r w:rsidR="00BF7768">
              <w:rPr>
                <w:rFonts w:ascii="Arial" w:hAnsi="Arial" w:cs="Arial"/>
                <w:i w:val="0"/>
                <w:color w:val="auto"/>
                <w:szCs w:val="22"/>
              </w:rPr>
              <w:t>672</w:t>
            </w:r>
            <w:r>
              <w:rPr>
                <w:rFonts w:ascii="Arial" w:hAnsi="Arial" w:cs="Arial"/>
                <w:i w:val="0"/>
                <w:color w:val="auto"/>
                <w:szCs w:val="22"/>
              </w:rPr>
              <w:t>: </w:t>
            </w:r>
            <w:r w:rsidRPr="00F7340D">
              <w:rPr>
                <w:rFonts w:ascii="Arial" w:hAnsi="Arial" w:cs="Arial"/>
                <w:i w:val="0"/>
                <w:color w:val="auto"/>
                <w:szCs w:val="22"/>
              </w:rPr>
              <w:t>KIDS Install</w:t>
            </w:r>
          </w:p>
          <w:p w14:paraId="77E18050" w14:textId="77777777" w:rsidR="004E64A0" w:rsidRPr="004E64A0" w:rsidRDefault="004E64A0" w:rsidP="000D5CEB">
            <w:pPr>
              <w:pStyle w:val="TableText"/>
            </w:pPr>
          </w:p>
        </w:tc>
        <w:tc>
          <w:tcPr>
            <w:tcW w:w="1607" w:type="pct"/>
          </w:tcPr>
          <w:p w14:paraId="21047912" w14:textId="77777777" w:rsidR="00F7340D" w:rsidRPr="00F7340D" w:rsidRDefault="00F7340D" w:rsidP="00F7340D">
            <w:pPr>
              <w:pStyle w:val="InstructionalTable"/>
              <w:rPr>
                <w:rFonts w:ascii="Arial" w:hAnsi="Arial" w:cs="Arial"/>
                <w:i w:val="0"/>
                <w:color w:val="auto"/>
                <w:szCs w:val="22"/>
              </w:rPr>
            </w:pPr>
            <w:r w:rsidRPr="00F7340D">
              <w:rPr>
                <w:rFonts w:ascii="Arial" w:hAnsi="Arial" w:cs="Arial"/>
                <w:i w:val="0"/>
                <w:color w:val="auto"/>
                <w:szCs w:val="22"/>
              </w:rPr>
              <w:t>VS GUI:  SCCM</w:t>
            </w:r>
          </w:p>
          <w:p w14:paraId="43A572B1" w14:textId="77777777" w:rsidR="004E64A0" w:rsidRPr="00132574" w:rsidRDefault="00F7340D" w:rsidP="00132574">
            <w:pPr>
              <w:pStyle w:val="InstructionalTable"/>
              <w:rPr>
                <w:rFonts w:ascii="Arial" w:hAnsi="Arial" w:cs="Arial"/>
                <w:i w:val="0"/>
                <w:color w:val="auto"/>
                <w:szCs w:val="22"/>
              </w:rPr>
            </w:pPr>
            <w:r w:rsidRPr="00F7340D">
              <w:rPr>
                <w:rFonts w:ascii="Arial" w:hAnsi="Arial" w:cs="Arial"/>
                <w:i w:val="0"/>
                <w:color w:val="auto"/>
                <w:szCs w:val="22"/>
              </w:rPr>
              <w:t xml:space="preserve">Patch </w:t>
            </w:r>
            <w:r w:rsidR="004101D7">
              <w:rPr>
                <w:rFonts w:ascii="Arial" w:hAnsi="Arial" w:cs="Arial"/>
                <w:i w:val="0"/>
                <w:color w:val="auto"/>
                <w:szCs w:val="22"/>
              </w:rPr>
              <w:t>SD*5.3*</w:t>
            </w:r>
            <w:r w:rsidR="00BF7768">
              <w:rPr>
                <w:rFonts w:ascii="Arial" w:hAnsi="Arial" w:cs="Arial"/>
                <w:i w:val="0"/>
                <w:color w:val="auto"/>
                <w:szCs w:val="22"/>
              </w:rPr>
              <w:t>672</w:t>
            </w:r>
            <w:r>
              <w:rPr>
                <w:rFonts w:ascii="Arial" w:hAnsi="Arial" w:cs="Arial"/>
                <w:i w:val="0"/>
                <w:color w:val="auto"/>
                <w:szCs w:val="22"/>
              </w:rPr>
              <w:t>:</w:t>
            </w:r>
            <w:r w:rsidRPr="00F7340D">
              <w:rPr>
                <w:rFonts w:ascii="Arial" w:hAnsi="Arial" w:cs="Arial"/>
                <w:i w:val="0"/>
                <w:color w:val="auto"/>
                <w:szCs w:val="22"/>
              </w:rPr>
              <w:t xml:space="preserve"> FORUM.VA.GOV</w:t>
            </w:r>
          </w:p>
        </w:tc>
      </w:tr>
    </w:tbl>
    <w:p w14:paraId="21C1AC77" w14:textId="77777777" w:rsidR="00F7216E" w:rsidRDefault="00F7216E" w:rsidP="00B22BE6">
      <w:pPr>
        <w:pStyle w:val="BodyText"/>
        <w:tabs>
          <w:tab w:val="left" w:pos="7920"/>
        </w:tabs>
        <w:rPr>
          <w:sz w:val="16"/>
          <w:szCs w:val="16"/>
        </w:rPr>
      </w:pPr>
    </w:p>
    <w:p w14:paraId="1E0222C1" w14:textId="77777777" w:rsidR="00750EB4" w:rsidRPr="007B64E1" w:rsidRDefault="00750EB4" w:rsidP="00750EB4">
      <w:pPr>
        <w:pStyle w:val="Heading1"/>
        <w:rPr>
          <w:rFonts w:ascii="Times New Roman" w:hAnsi="Times New Roman" w:cs="Times New Roman"/>
        </w:rPr>
      </w:pPr>
      <w:r w:rsidRPr="007B64E1">
        <w:rPr>
          <w:rFonts w:ascii="Times New Roman" w:hAnsi="Times New Roman" w:cs="Times New Roman"/>
        </w:rPr>
        <w:t>Testing Details</w:t>
      </w:r>
    </w:p>
    <w:p w14:paraId="52FC1191" w14:textId="77777777" w:rsidR="00750EB4" w:rsidRPr="007B64E1" w:rsidRDefault="00175B21" w:rsidP="00750EB4">
      <w:pPr>
        <w:pStyle w:val="BodyText"/>
      </w:pPr>
      <w:r w:rsidRPr="00651775">
        <w:t xml:space="preserve">The </w:t>
      </w:r>
      <w:r w:rsidR="00BF7768" w:rsidRPr="00651775">
        <w:t>1.4</w:t>
      </w:r>
      <w:r w:rsidR="00750EB4" w:rsidRPr="00651775">
        <w:t xml:space="preserve"> release test cycle was an expedited testing cycle. While it included a Software Quality Assurance (SQA), Initial Operating Capabilities (IOC) pre-production and IOC production testing phases the time periods for each phase were shortened. There were </w:t>
      </w:r>
      <w:r w:rsidR="00651775" w:rsidRPr="00651775">
        <w:t>2</w:t>
      </w:r>
      <w:r w:rsidR="00993831" w:rsidRPr="00651775">
        <w:t xml:space="preserve"> </w:t>
      </w:r>
      <w:r w:rsidR="00750EB4" w:rsidRPr="00651775">
        <w:t>IOC sites utilized for this IOC testing cycle</w:t>
      </w:r>
      <w:r w:rsidR="00651775" w:rsidRPr="00651775">
        <w:t>, both of which</w:t>
      </w:r>
      <w:r w:rsidR="00750EB4" w:rsidRPr="00651775">
        <w:t xml:space="preserve"> completed all required scripts</w:t>
      </w:r>
      <w:r w:rsidR="00651775" w:rsidRPr="00651775">
        <w:t xml:space="preserve"> and</w:t>
      </w:r>
      <w:r w:rsidR="00750EB4" w:rsidRPr="00651775">
        <w:t xml:space="preserve"> concurred with</w:t>
      </w:r>
      <w:r w:rsidR="00750EB4">
        <w:t xml:space="preserve"> </w:t>
      </w:r>
      <w:r w:rsidR="00750EB4">
        <w:lastRenderedPageBreak/>
        <w:t>moving forward with the national release of the functionality and defect fixes contained in this release.</w:t>
      </w:r>
    </w:p>
    <w:p w14:paraId="2B3ABE25" w14:textId="77777777" w:rsidR="00750EB4" w:rsidRPr="007B64E1" w:rsidRDefault="00750EB4" w:rsidP="00750EB4">
      <w:pPr>
        <w:pStyle w:val="BodyText"/>
      </w:pPr>
      <w:r w:rsidRPr="007B64E1">
        <w:t xml:space="preserve">On the VSE project, defects are managed differently per testing cycle phase. During the SQA and IOC pre-production phase, the issues that are found are manually managed in the projects defect log. During the IOC production phase the issues are captured and once adjudicated by the OVAC team they are placed into CA SDM database. </w:t>
      </w:r>
    </w:p>
    <w:p w14:paraId="079D5C73" w14:textId="77777777" w:rsidR="00750EB4" w:rsidRPr="007B64E1" w:rsidRDefault="00750EB4" w:rsidP="00750EB4">
      <w:pPr>
        <w:pStyle w:val="BodyText"/>
      </w:pPr>
      <w:r w:rsidRPr="007B64E1">
        <w:t>Below are the defect results of each test</w:t>
      </w:r>
      <w:r w:rsidR="00283B9B">
        <w:t xml:space="preserve">ing phase for the </w:t>
      </w:r>
      <w:r w:rsidR="00BF7768">
        <w:t>1.4</w:t>
      </w:r>
      <w:r>
        <w:t xml:space="preserve"> release.</w:t>
      </w:r>
    </w:p>
    <w:p w14:paraId="3AF0546F" w14:textId="77777777" w:rsidR="00750EB4" w:rsidRPr="007B64E1" w:rsidRDefault="00750EB4" w:rsidP="00750EB4">
      <w:pPr>
        <w:pStyle w:val="BodyText"/>
      </w:pPr>
    </w:p>
    <w:p w14:paraId="30E40A0E" w14:textId="77777777" w:rsidR="00750EB4" w:rsidRPr="007B64E1" w:rsidRDefault="00750EB4" w:rsidP="00750EB4">
      <w:pPr>
        <w:pStyle w:val="Heading2"/>
        <w:rPr>
          <w:rFonts w:ascii="Times New Roman" w:hAnsi="Times New Roman" w:cs="Times New Roman"/>
          <w:b w:val="0"/>
        </w:rPr>
      </w:pPr>
      <w:r w:rsidRPr="007B64E1">
        <w:rPr>
          <w:rFonts w:ascii="Times New Roman" w:hAnsi="Times New Roman" w:cs="Times New Roman"/>
        </w:rPr>
        <w:t>SQA Phase Results</w:t>
      </w:r>
    </w:p>
    <w:p w14:paraId="37628BDC" w14:textId="77777777" w:rsidR="00750EB4" w:rsidRDefault="007960A9" w:rsidP="00750EB4">
      <w:r>
        <w:t>There were 3</w:t>
      </w:r>
      <w:r w:rsidR="00750EB4" w:rsidRPr="007B64E1">
        <w:t xml:space="preserve"> unresolved defects </w:t>
      </w:r>
      <w:r w:rsidR="00750EB4">
        <w:t>identified</w:t>
      </w:r>
      <w:r>
        <w:t xml:space="preserve"> during the SQA testing phase: 0</w:t>
      </w:r>
      <w:r w:rsidR="00750EB4" w:rsidRPr="007B64E1">
        <w:t xml:space="preserve"> with a high severit</w:t>
      </w:r>
      <w:r>
        <w:t>y, 2</w:t>
      </w:r>
      <w:r w:rsidR="00750EB4" w:rsidRPr="007B64E1">
        <w:t xml:space="preserve"> with a </w:t>
      </w:r>
      <w:r w:rsidR="00750EB4">
        <w:t>medium</w:t>
      </w:r>
      <w:r w:rsidR="00750EB4" w:rsidRPr="007B64E1">
        <w:t xml:space="preserve"> severity, 1 with a </w:t>
      </w:r>
      <w:r w:rsidR="00750EB4">
        <w:t>low</w:t>
      </w:r>
      <w:r w:rsidR="00750EB4" w:rsidRPr="007B64E1">
        <w:t xml:space="preserve"> severity</w:t>
      </w:r>
      <w:r w:rsidR="003A411D">
        <w:t>,</w:t>
      </w:r>
      <w:r w:rsidR="003A411D" w:rsidRPr="003A411D">
        <w:t xml:space="preserve"> </w:t>
      </w:r>
      <w:r w:rsidR="003A411D">
        <w:t xml:space="preserve">and </w:t>
      </w:r>
      <w:del w:id="41" w:author="Author">
        <w:r w:rsidR="003A411D" w:rsidDel="00C470CB">
          <w:delText>XX</w:delText>
        </w:r>
        <w:r w:rsidR="003A411D" w:rsidRPr="007B64E1" w:rsidDel="00C470CB">
          <w:delText xml:space="preserve"> </w:delText>
        </w:r>
      </w:del>
      <w:r w:rsidR="003E2355">
        <w:t>5</w:t>
      </w:r>
      <w:ins w:id="42" w:author="Author">
        <w:r w:rsidR="003A411D" w:rsidRPr="007B64E1">
          <w:t xml:space="preserve"> </w:t>
        </w:r>
      </w:ins>
      <w:r w:rsidR="003A411D" w:rsidRPr="007B64E1">
        <w:t>which were not adjudicated (NA).</w:t>
      </w:r>
    </w:p>
    <w:p w14:paraId="5A9C496B" w14:textId="77777777" w:rsidR="00750EB4" w:rsidRPr="007B64E1" w:rsidRDefault="00750EB4" w:rsidP="00750EB4"/>
    <w:p w14:paraId="38B96730" w14:textId="77777777" w:rsidR="00750EB4" w:rsidRPr="007B64E1" w:rsidRDefault="00F50707" w:rsidP="00750EB4">
      <w:pPr>
        <w:jc w:val="center"/>
      </w:pPr>
      <w:r>
        <w:rPr>
          <w:noProof/>
        </w:rPr>
        <w:drawing>
          <wp:inline distT="0" distB="0" distL="0" distR="0" wp14:anchorId="32E57EA7" wp14:editId="2938A83B">
            <wp:extent cx="4650105" cy="2709862"/>
            <wp:effectExtent l="0" t="0" r="17145" b="14605"/>
            <wp:docPr id="1" name="Chart 1">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BB863B2" w14:textId="77777777" w:rsidR="00750EB4" w:rsidRPr="007B64E1" w:rsidRDefault="00750EB4" w:rsidP="00750EB4">
      <w:pPr>
        <w:jc w:val="center"/>
      </w:pPr>
    </w:p>
    <w:p w14:paraId="2BD5738A" w14:textId="77777777" w:rsidR="00750EB4" w:rsidRPr="007B64E1" w:rsidRDefault="00750EB4" w:rsidP="00750EB4"/>
    <w:p w14:paraId="36BE40BD" w14:textId="77777777" w:rsidR="00750EB4" w:rsidRPr="007B64E1" w:rsidRDefault="00750EB4" w:rsidP="00750EB4">
      <w:r>
        <w:t xml:space="preserve">Below </w:t>
      </w:r>
      <w:r w:rsidR="00F50707">
        <w:t>is the list of the 8</w:t>
      </w:r>
      <w:r w:rsidRPr="007B64E1">
        <w:t xml:space="preserve"> unresolved defects from the SQA test phase:</w:t>
      </w:r>
    </w:p>
    <w:tbl>
      <w:tblPr>
        <w:tblStyle w:val="TableGrid"/>
        <w:tblW w:w="0" w:type="auto"/>
        <w:jc w:val="center"/>
        <w:tblLook w:val="04A0" w:firstRow="1" w:lastRow="0" w:firstColumn="1" w:lastColumn="0" w:noHBand="0" w:noVBand="1"/>
      </w:tblPr>
      <w:tblGrid>
        <w:gridCol w:w="2525"/>
        <w:gridCol w:w="6655"/>
      </w:tblGrid>
      <w:tr w:rsidR="001518C8" w:rsidRPr="007B64E1" w14:paraId="2BB91EE0" w14:textId="77777777" w:rsidTr="001518C8">
        <w:trPr>
          <w:trHeight w:val="600"/>
          <w:tblHeader/>
          <w:jc w:val="center"/>
        </w:trPr>
        <w:tc>
          <w:tcPr>
            <w:tcW w:w="2525" w:type="dxa"/>
            <w:shd w:val="clear" w:color="auto" w:fill="D9D9D9" w:themeFill="background1" w:themeFillShade="D9"/>
            <w:noWrap/>
          </w:tcPr>
          <w:p w14:paraId="3BC650B4" w14:textId="77777777" w:rsidR="001518C8" w:rsidRPr="007B64E1" w:rsidRDefault="001518C8" w:rsidP="006F6179">
            <w:pPr>
              <w:rPr>
                <w:b/>
              </w:rPr>
            </w:pPr>
            <w:r w:rsidRPr="007B64E1">
              <w:rPr>
                <w:b/>
              </w:rPr>
              <w:t xml:space="preserve">Defect </w:t>
            </w:r>
          </w:p>
          <w:p w14:paraId="4212CC27" w14:textId="77777777" w:rsidR="001518C8" w:rsidRPr="007B64E1" w:rsidRDefault="001518C8" w:rsidP="006F6179">
            <w:pPr>
              <w:rPr>
                <w:b/>
              </w:rPr>
            </w:pPr>
            <w:r w:rsidRPr="007B64E1">
              <w:rPr>
                <w:b/>
              </w:rPr>
              <w:t>Work Item #</w:t>
            </w:r>
          </w:p>
        </w:tc>
        <w:tc>
          <w:tcPr>
            <w:tcW w:w="6655" w:type="dxa"/>
            <w:shd w:val="clear" w:color="auto" w:fill="D9D9D9" w:themeFill="background1" w:themeFillShade="D9"/>
          </w:tcPr>
          <w:p w14:paraId="662EC7F0" w14:textId="77777777" w:rsidR="001518C8" w:rsidRPr="007B64E1" w:rsidRDefault="001518C8" w:rsidP="006F6179">
            <w:pPr>
              <w:rPr>
                <w:b/>
              </w:rPr>
            </w:pPr>
            <w:r w:rsidRPr="007B64E1">
              <w:rPr>
                <w:b/>
              </w:rPr>
              <w:t>Description</w:t>
            </w:r>
          </w:p>
        </w:tc>
      </w:tr>
      <w:tr w:rsidR="001518C8" w:rsidRPr="00ED1669" w14:paraId="39C92785" w14:textId="77777777" w:rsidTr="001518C8">
        <w:tblPrEx>
          <w:jc w:val="left"/>
        </w:tblPrEx>
        <w:trPr>
          <w:trHeight w:val="197"/>
        </w:trPr>
        <w:tc>
          <w:tcPr>
            <w:tcW w:w="2525" w:type="dxa"/>
            <w:hideMark/>
          </w:tcPr>
          <w:p w14:paraId="77E2454C" w14:textId="77777777" w:rsidR="001518C8" w:rsidRPr="00ED1669" w:rsidRDefault="001518C8" w:rsidP="001518C8">
            <w:pPr>
              <w:rPr>
                <w:rFonts w:ascii="Calibri" w:hAnsi="Calibri" w:cs="Calibri"/>
                <w:color w:val="000000"/>
                <w:szCs w:val="22"/>
              </w:rPr>
            </w:pPr>
            <w:r>
              <w:rPr>
                <w:rFonts w:ascii="Calibri" w:hAnsi="Calibri" w:cs="Calibri"/>
                <w:color w:val="000000"/>
                <w:szCs w:val="22"/>
              </w:rPr>
              <w:t xml:space="preserve">SQA VSE 1.4 </w:t>
            </w:r>
            <w:r w:rsidRPr="00ED1669">
              <w:rPr>
                <w:rFonts w:ascii="Calibri" w:hAnsi="Calibri" w:cs="Calibri"/>
                <w:color w:val="000000"/>
                <w:szCs w:val="22"/>
              </w:rPr>
              <w:t>615846</w:t>
            </w:r>
          </w:p>
        </w:tc>
        <w:tc>
          <w:tcPr>
            <w:tcW w:w="6655" w:type="dxa"/>
            <w:tcBorders>
              <w:top w:val="single" w:sz="4" w:space="0" w:color="auto"/>
              <w:left w:val="single" w:sz="4" w:space="0" w:color="auto"/>
              <w:bottom w:val="single" w:sz="4" w:space="0" w:color="auto"/>
              <w:right w:val="single" w:sz="4" w:space="0" w:color="auto"/>
            </w:tcBorders>
            <w:shd w:val="clear" w:color="auto" w:fill="auto"/>
          </w:tcPr>
          <w:p w14:paraId="3E897137" w14:textId="77777777" w:rsidR="001518C8" w:rsidRDefault="001518C8" w:rsidP="001518C8">
            <w:pPr>
              <w:rPr>
                <w:rFonts w:ascii="Calibri" w:hAnsi="Calibri" w:cs="Calibri"/>
                <w:color w:val="000000"/>
                <w:szCs w:val="22"/>
              </w:rPr>
            </w:pPr>
            <w:r>
              <w:rPr>
                <w:rFonts w:ascii="Calibri" w:hAnsi="Calibri" w:cs="Calibri"/>
                <w:color w:val="000000"/>
                <w:szCs w:val="22"/>
              </w:rPr>
              <w:t>Provider Schedules information does not match Schedules information and the calendar that is being displayed.</w:t>
            </w:r>
          </w:p>
        </w:tc>
      </w:tr>
      <w:tr w:rsidR="001518C8" w:rsidRPr="00ED1669" w14:paraId="43B04B14" w14:textId="77777777" w:rsidTr="001518C8">
        <w:tblPrEx>
          <w:jc w:val="left"/>
        </w:tblPrEx>
        <w:trPr>
          <w:trHeight w:val="58"/>
        </w:trPr>
        <w:tc>
          <w:tcPr>
            <w:tcW w:w="2525" w:type="dxa"/>
            <w:hideMark/>
          </w:tcPr>
          <w:p w14:paraId="74FDD94D" w14:textId="77777777" w:rsidR="001518C8" w:rsidRPr="00ED1669" w:rsidRDefault="001518C8" w:rsidP="001518C8">
            <w:pPr>
              <w:rPr>
                <w:rFonts w:ascii="Calibri" w:hAnsi="Calibri" w:cs="Calibri"/>
                <w:color w:val="000000"/>
                <w:szCs w:val="22"/>
              </w:rPr>
            </w:pPr>
            <w:r>
              <w:rPr>
                <w:rFonts w:ascii="Calibri" w:hAnsi="Calibri" w:cs="Calibri"/>
                <w:color w:val="000000"/>
                <w:szCs w:val="22"/>
              </w:rPr>
              <w:t xml:space="preserve">SQA VSE 1.4 </w:t>
            </w:r>
            <w:r w:rsidRPr="00ED1669">
              <w:rPr>
                <w:rFonts w:ascii="Calibri" w:hAnsi="Calibri" w:cs="Calibri"/>
                <w:color w:val="000000"/>
                <w:szCs w:val="22"/>
              </w:rPr>
              <w:t>615847</w:t>
            </w:r>
          </w:p>
        </w:tc>
        <w:tc>
          <w:tcPr>
            <w:tcW w:w="6655" w:type="dxa"/>
            <w:tcBorders>
              <w:top w:val="nil"/>
              <w:left w:val="single" w:sz="4" w:space="0" w:color="auto"/>
              <w:bottom w:val="single" w:sz="4" w:space="0" w:color="auto"/>
              <w:right w:val="single" w:sz="4" w:space="0" w:color="auto"/>
            </w:tcBorders>
            <w:shd w:val="clear" w:color="auto" w:fill="auto"/>
          </w:tcPr>
          <w:p w14:paraId="498663D2" w14:textId="77777777" w:rsidR="001518C8" w:rsidRDefault="001518C8" w:rsidP="001518C8">
            <w:pPr>
              <w:rPr>
                <w:rFonts w:ascii="Calibri" w:hAnsi="Calibri" w:cs="Calibri"/>
                <w:color w:val="000000"/>
                <w:szCs w:val="22"/>
              </w:rPr>
            </w:pPr>
            <w:r>
              <w:rPr>
                <w:rFonts w:ascii="Calibri" w:hAnsi="Calibri" w:cs="Calibri"/>
                <w:color w:val="000000"/>
                <w:szCs w:val="22"/>
              </w:rPr>
              <w:t>Message doesn't make sense to what is happening on the screen.</w:t>
            </w:r>
          </w:p>
        </w:tc>
      </w:tr>
      <w:tr w:rsidR="001518C8" w:rsidRPr="00ED1669" w14:paraId="09B39685" w14:textId="77777777" w:rsidTr="001518C8">
        <w:tblPrEx>
          <w:jc w:val="left"/>
        </w:tblPrEx>
        <w:trPr>
          <w:trHeight w:val="224"/>
        </w:trPr>
        <w:tc>
          <w:tcPr>
            <w:tcW w:w="2525" w:type="dxa"/>
            <w:hideMark/>
          </w:tcPr>
          <w:p w14:paraId="5D3D054C" w14:textId="77777777" w:rsidR="001518C8" w:rsidRPr="00ED1669" w:rsidRDefault="001518C8" w:rsidP="001518C8">
            <w:pPr>
              <w:rPr>
                <w:rFonts w:ascii="Calibri" w:hAnsi="Calibri" w:cs="Calibri"/>
                <w:color w:val="000000"/>
                <w:szCs w:val="22"/>
              </w:rPr>
            </w:pPr>
            <w:r>
              <w:rPr>
                <w:rFonts w:ascii="Calibri" w:hAnsi="Calibri" w:cs="Calibri"/>
                <w:color w:val="000000"/>
                <w:szCs w:val="22"/>
              </w:rPr>
              <w:t xml:space="preserve">SQA VSE 1.4 </w:t>
            </w:r>
            <w:r w:rsidRPr="00ED1669">
              <w:rPr>
                <w:rFonts w:ascii="Calibri" w:hAnsi="Calibri" w:cs="Calibri"/>
                <w:color w:val="000000"/>
                <w:szCs w:val="22"/>
              </w:rPr>
              <w:t>615841</w:t>
            </w:r>
          </w:p>
        </w:tc>
        <w:tc>
          <w:tcPr>
            <w:tcW w:w="6655" w:type="dxa"/>
            <w:tcBorders>
              <w:top w:val="single" w:sz="4" w:space="0" w:color="auto"/>
              <w:left w:val="nil"/>
              <w:bottom w:val="single" w:sz="4" w:space="0" w:color="auto"/>
              <w:right w:val="single" w:sz="4" w:space="0" w:color="auto"/>
            </w:tcBorders>
            <w:shd w:val="clear" w:color="auto" w:fill="auto"/>
          </w:tcPr>
          <w:p w14:paraId="090115F2" w14:textId="77777777" w:rsidR="001518C8" w:rsidRDefault="001518C8" w:rsidP="001518C8">
            <w:pPr>
              <w:rPr>
                <w:rFonts w:ascii="Calibri" w:hAnsi="Calibri" w:cs="Calibri"/>
                <w:color w:val="000000"/>
                <w:szCs w:val="22"/>
              </w:rPr>
            </w:pPr>
            <w:r>
              <w:rPr>
                <w:rFonts w:ascii="Calibri" w:hAnsi="Calibri" w:cs="Calibri"/>
                <w:color w:val="000000"/>
                <w:szCs w:val="22"/>
              </w:rPr>
              <w:t>Clicking and dragging appointments between multiple length clinics.</w:t>
            </w:r>
          </w:p>
        </w:tc>
      </w:tr>
      <w:tr w:rsidR="001518C8" w:rsidRPr="00ED1669" w14:paraId="4DB5807C" w14:textId="77777777" w:rsidTr="001518C8">
        <w:tblPrEx>
          <w:jc w:val="left"/>
        </w:tblPrEx>
        <w:trPr>
          <w:trHeight w:val="58"/>
        </w:trPr>
        <w:tc>
          <w:tcPr>
            <w:tcW w:w="2525" w:type="dxa"/>
            <w:hideMark/>
          </w:tcPr>
          <w:p w14:paraId="49A2293C" w14:textId="77777777" w:rsidR="001518C8" w:rsidRPr="00ED1669" w:rsidRDefault="001518C8" w:rsidP="001518C8">
            <w:pPr>
              <w:rPr>
                <w:rFonts w:ascii="Calibri" w:hAnsi="Calibri" w:cs="Calibri"/>
                <w:color w:val="000000"/>
                <w:szCs w:val="22"/>
              </w:rPr>
            </w:pPr>
            <w:r>
              <w:rPr>
                <w:rFonts w:ascii="Calibri" w:hAnsi="Calibri" w:cs="Calibri"/>
                <w:color w:val="000000"/>
                <w:szCs w:val="22"/>
              </w:rPr>
              <w:t xml:space="preserve">SQA VSE 1.4 </w:t>
            </w:r>
            <w:r w:rsidRPr="00ED1669">
              <w:rPr>
                <w:rFonts w:ascii="Calibri" w:hAnsi="Calibri" w:cs="Calibri"/>
                <w:color w:val="000000"/>
                <w:szCs w:val="22"/>
              </w:rPr>
              <w:t>615847</w:t>
            </w:r>
          </w:p>
        </w:tc>
        <w:tc>
          <w:tcPr>
            <w:tcW w:w="6655" w:type="dxa"/>
            <w:tcBorders>
              <w:top w:val="single" w:sz="4" w:space="0" w:color="auto"/>
              <w:left w:val="single" w:sz="4" w:space="0" w:color="auto"/>
              <w:bottom w:val="single" w:sz="4" w:space="0" w:color="auto"/>
              <w:right w:val="single" w:sz="4" w:space="0" w:color="auto"/>
            </w:tcBorders>
            <w:shd w:val="clear" w:color="auto" w:fill="auto"/>
          </w:tcPr>
          <w:p w14:paraId="6D14B01F" w14:textId="77777777" w:rsidR="001518C8" w:rsidRDefault="001518C8" w:rsidP="001518C8">
            <w:pPr>
              <w:rPr>
                <w:rFonts w:ascii="Calibri" w:hAnsi="Calibri" w:cs="Calibri"/>
                <w:color w:val="000000"/>
                <w:szCs w:val="22"/>
              </w:rPr>
            </w:pPr>
            <w:r>
              <w:rPr>
                <w:rFonts w:ascii="Calibri" w:hAnsi="Calibri" w:cs="Calibri"/>
                <w:color w:val="000000"/>
                <w:szCs w:val="22"/>
              </w:rPr>
              <w:t>Message doesn’t make sense to what is happening on the screen.</w:t>
            </w:r>
          </w:p>
        </w:tc>
      </w:tr>
      <w:tr w:rsidR="001518C8" w:rsidRPr="00ED1669" w14:paraId="4F61D00A" w14:textId="77777777" w:rsidTr="001518C8">
        <w:tblPrEx>
          <w:jc w:val="left"/>
        </w:tblPrEx>
        <w:trPr>
          <w:trHeight w:val="170"/>
        </w:trPr>
        <w:tc>
          <w:tcPr>
            <w:tcW w:w="2525" w:type="dxa"/>
            <w:hideMark/>
          </w:tcPr>
          <w:p w14:paraId="470EEC30" w14:textId="77777777" w:rsidR="001518C8" w:rsidRPr="00ED1669" w:rsidRDefault="001518C8" w:rsidP="001518C8">
            <w:pPr>
              <w:rPr>
                <w:rFonts w:ascii="Calibri" w:hAnsi="Calibri" w:cs="Calibri"/>
                <w:color w:val="000000"/>
                <w:szCs w:val="22"/>
              </w:rPr>
            </w:pPr>
            <w:r>
              <w:rPr>
                <w:rFonts w:ascii="Calibri" w:hAnsi="Calibri" w:cs="Calibri"/>
                <w:color w:val="000000"/>
                <w:szCs w:val="22"/>
              </w:rPr>
              <w:t xml:space="preserve">SQA VSE 1.4 </w:t>
            </w:r>
            <w:r w:rsidRPr="00ED1669">
              <w:rPr>
                <w:rFonts w:ascii="Calibri" w:hAnsi="Calibri" w:cs="Calibri"/>
                <w:color w:val="000000"/>
                <w:szCs w:val="22"/>
              </w:rPr>
              <w:t>615849</w:t>
            </w:r>
          </w:p>
        </w:tc>
        <w:tc>
          <w:tcPr>
            <w:tcW w:w="6655" w:type="dxa"/>
            <w:tcBorders>
              <w:top w:val="nil"/>
              <w:left w:val="single" w:sz="4" w:space="0" w:color="auto"/>
              <w:bottom w:val="single" w:sz="4" w:space="0" w:color="auto"/>
              <w:right w:val="single" w:sz="4" w:space="0" w:color="auto"/>
            </w:tcBorders>
            <w:shd w:val="clear" w:color="auto" w:fill="auto"/>
          </w:tcPr>
          <w:p w14:paraId="2287D0CB" w14:textId="77777777" w:rsidR="001518C8" w:rsidRDefault="001518C8" w:rsidP="001518C8">
            <w:pPr>
              <w:rPr>
                <w:rFonts w:ascii="Calibri" w:hAnsi="Calibri" w:cs="Calibri"/>
                <w:color w:val="000000"/>
                <w:szCs w:val="22"/>
              </w:rPr>
            </w:pPr>
            <w:r>
              <w:rPr>
                <w:rFonts w:ascii="Calibri" w:hAnsi="Calibri" w:cs="Calibri"/>
                <w:color w:val="000000"/>
                <w:szCs w:val="22"/>
              </w:rPr>
              <w:t>Clinic Group displayed but name isn’t shown in the area under where the calendar is displayed.</w:t>
            </w:r>
          </w:p>
        </w:tc>
      </w:tr>
      <w:tr w:rsidR="001518C8" w:rsidRPr="00ED1669" w14:paraId="70866899" w14:textId="77777777" w:rsidTr="001518C8">
        <w:tblPrEx>
          <w:jc w:val="left"/>
        </w:tblPrEx>
        <w:trPr>
          <w:trHeight w:val="341"/>
        </w:trPr>
        <w:tc>
          <w:tcPr>
            <w:tcW w:w="2525" w:type="dxa"/>
            <w:hideMark/>
          </w:tcPr>
          <w:p w14:paraId="7676F6BB" w14:textId="77777777" w:rsidR="001518C8" w:rsidRPr="00ED1669" w:rsidRDefault="001518C8" w:rsidP="001518C8">
            <w:pPr>
              <w:rPr>
                <w:rFonts w:ascii="Calibri" w:hAnsi="Calibri" w:cs="Calibri"/>
                <w:color w:val="000000"/>
                <w:szCs w:val="22"/>
              </w:rPr>
            </w:pPr>
            <w:r>
              <w:rPr>
                <w:rFonts w:ascii="Calibri" w:hAnsi="Calibri" w:cs="Calibri"/>
                <w:color w:val="000000"/>
                <w:szCs w:val="22"/>
              </w:rPr>
              <w:t xml:space="preserve">SQA VSE 1.4 </w:t>
            </w:r>
            <w:r w:rsidRPr="00ED1669">
              <w:rPr>
                <w:rFonts w:ascii="Calibri" w:hAnsi="Calibri" w:cs="Calibri"/>
                <w:color w:val="000000"/>
                <w:szCs w:val="22"/>
              </w:rPr>
              <w:t>616647</w:t>
            </w:r>
          </w:p>
        </w:tc>
        <w:tc>
          <w:tcPr>
            <w:tcW w:w="6655" w:type="dxa"/>
            <w:tcBorders>
              <w:top w:val="nil"/>
              <w:left w:val="single" w:sz="4" w:space="0" w:color="auto"/>
              <w:bottom w:val="single" w:sz="4" w:space="0" w:color="auto"/>
              <w:right w:val="single" w:sz="4" w:space="0" w:color="auto"/>
            </w:tcBorders>
            <w:shd w:val="clear" w:color="auto" w:fill="auto"/>
          </w:tcPr>
          <w:p w14:paraId="4CE461BD" w14:textId="77777777" w:rsidR="001518C8" w:rsidRDefault="001518C8" w:rsidP="001518C8">
            <w:pPr>
              <w:rPr>
                <w:rFonts w:ascii="Calibri" w:hAnsi="Calibri" w:cs="Calibri"/>
                <w:color w:val="000000"/>
                <w:szCs w:val="22"/>
              </w:rPr>
            </w:pPr>
            <w:r>
              <w:rPr>
                <w:rFonts w:ascii="Calibri" w:hAnsi="Calibri" w:cs="Calibri"/>
                <w:color w:val="000000"/>
                <w:szCs w:val="22"/>
              </w:rPr>
              <w:t>When clicking and dragging a Sensitive patient the patient is put in context even when the user doesn’t click Continue. Click X or outside the box and the sensitive patient is brought into context.</w:t>
            </w:r>
          </w:p>
        </w:tc>
      </w:tr>
      <w:tr w:rsidR="001518C8" w:rsidRPr="00ED1669" w14:paraId="582B487B" w14:textId="77777777" w:rsidTr="001518C8">
        <w:tblPrEx>
          <w:jc w:val="left"/>
        </w:tblPrEx>
        <w:trPr>
          <w:trHeight w:val="602"/>
        </w:trPr>
        <w:tc>
          <w:tcPr>
            <w:tcW w:w="2525" w:type="dxa"/>
            <w:hideMark/>
          </w:tcPr>
          <w:p w14:paraId="6F67A6B9" w14:textId="77777777" w:rsidR="001518C8" w:rsidRPr="00ED1669" w:rsidRDefault="001518C8" w:rsidP="001518C8">
            <w:pPr>
              <w:rPr>
                <w:rFonts w:ascii="Calibri" w:hAnsi="Calibri" w:cs="Calibri"/>
                <w:color w:val="000000"/>
                <w:szCs w:val="22"/>
              </w:rPr>
            </w:pPr>
            <w:r>
              <w:rPr>
                <w:rFonts w:ascii="Calibri" w:hAnsi="Calibri" w:cs="Calibri"/>
                <w:color w:val="000000"/>
                <w:szCs w:val="22"/>
              </w:rPr>
              <w:lastRenderedPageBreak/>
              <w:t xml:space="preserve">SQA VSE 1.4 </w:t>
            </w:r>
            <w:r w:rsidRPr="00ED1669">
              <w:rPr>
                <w:rFonts w:ascii="Calibri" w:hAnsi="Calibri" w:cs="Calibri"/>
                <w:color w:val="000000"/>
                <w:szCs w:val="22"/>
              </w:rPr>
              <w:t>616728</w:t>
            </w:r>
          </w:p>
        </w:tc>
        <w:tc>
          <w:tcPr>
            <w:tcW w:w="6655" w:type="dxa"/>
            <w:tcBorders>
              <w:top w:val="nil"/>
              <w:left w:val="single" w:sz="4" w:space="0" w:color="auto"/>
              <w:bottom w:val="single" w:sz="4" w:space="0" w:color="auto"/>
              <w:right w:val="single" w:sz="4" w:space="0" w:color="auto"/>
            </w:tcBorders>
            <w:shd w:val="clear" w:color="auto" w:fill="auto"/>
          </w:tcPr>
          <w:p w14:paraId="7673EBD5" w14:textId="77777777" w:rsidR="001518C8" w:rsidRPr="001518C8" w:rsidRDefault="001518C8" w:rsidP="001518C8">
            <w:pPr>
              <w:spacing w:after="240"/>
            </w:pPr>
            <w:r>
              <w:rPr>
                <w:rFonts w:ascii="Calibri" w:hAnsi="Calibri" w:cs="Calibri"/>
                <w:color w:val="000000"/>
                <w:szCs w:val="22"/>
              </w:rPr>
              <w:t>Appoi</w:t>
            </w:r>
            <w:ins w:id="43" w:author="Author">
              <w:r w:rsidR="007908D9">
                <w:rPr>
                  <w:rFonts w:ascii="Calibri" w:hAnsi="Calibri" w:cs="Calibri"/>
                  <w:color w:val="000000"/>
                  <w:szCs w:val="22"/>
                </w:rPr>
                <w:t>n</w:t>
              </w:r>
            </w:ins>
            <w:r>
              <w:rPr>
                <w:rFonts w:ascii="Calibri" w:hAnsi="Calibri" w:cs="Calibri"/>
                <w:color w:val="000000"/>
                <w:szCs w:val="22"/>
              </w:rPr>
              <w:t>tment not going to the correct time in the clinic with click and drag.</w:t>
            </w:r>
          </w:p>
        </w:tc>
      </w:tr>
      <w:tr w:rsidR="001518C8" w:rsidRPr="00ED1669" w14:paraId="6806BCB9" w14:textId="77777777" w:rsidTr="001518C8">
        <w:tblPrEx>
          <w:jc w:val="left"/>
        </w:tblPrEx>
        <w:trPr>
          <w:trHeight w:val="359"/>
        </w:trPr>
        <w:tc>
          <w:tcPr>
            <w:tcW w:w="2525" w:type="dxa"/>
            <w:hideMark/>
          </w:tcPr>
          <w:p w14:paraId="0F888B80" w14:textId="77777777" w:rsidR="001518C8" w:rsidRPr="00ED1669" w:rsidRDefault="001518C8" w:rsidP="001518C8">
            <w:pPr>
              <w:rPr>
                <w:rFonts w:ascii="Calibri" w:hAnsi="Calibri" w:cs="Calibri"/>
                <w:color w:val="000000"/>
                <w:szCs w:val="22"/>
              </w:rPr>
            </w:pPr>
            <w:r>
              <w:rPr>
                <w:rFonts w:ascii="Calibri" w:hAnsi="Calibri" w:cs="Calibri"/>
                <w:color w:val="000000"/>
                <w:szCs w:val="22"/>
              </w:rPr>
              <w:t xml:space="preserve">SQA VSE 1.4 </w:t>
            </w:r>
            <w:r w:rsidRPr="00ED1669">
              <w:rPr>
                <w:rFonts w:ascii="Calibri" w:hAnsi="Calibri" w:cs="Calibri"/>
                <w:color w:val="000000"/>
                <w:szCs w:val="22"/>
              </w:rPr>
              <w:t>616815</w:t>
            </w:r>
          </w:p>
        </w:tc>
        <w:tc>
          <w:tcPr>
            <w:tcW w:w="6655" w:type="dxa"/>
            <w:tcBorders>
              <w:top w:val="nil"/>
              <w:left w:val="single" w:sz="4" w:space="0" w:color="auto"/>
              <w:bottom w:val="single" w:sz="4" w:space="0" w:color="auto"/>
              <w:right w:val="single" w:sz="4" w:space="0" w:color="auto"/>
            </w:tcBorders>
            <w:shd w:val="clear" w:color="auto" w:fill="auto"/>
          </w:tcPr>
          <w:p w14:paraId="045C67CC" w14:textId="77777777" w:rsidR="001518C8" w:rsidRDefault="001518C8" w:rsidP="001518C8">
            <w:pPr>
              <w:spacing w:after="240"/>
              <w:rPr>
                <w:rFonts w:ascii="Calibri" w:hAnsi="Calibri" w:cs="Calibri"/>
                <w:color w:val="000000"/>
                <w:szCs w:val="22"/>
              </w:rPr>
            </w:pPr>
            <w:r>
              <w:rPr>
                <w:rFonts w:ascii="Calibri" w:hAnsi="Calibri" w:cs="Calibri"/>
                <w:color w:val="000000"/>
                <w:szCs w:val="22"/>
              </w:rPr>
              <w:t>Test case 14 Failure  Appointments are in Pending Appointments but not in CPRS.</w:t>
            </w:r>
          </w:p>
        </w:tc>
      </w:tr>
    </w:tbl>
    <w:p w14:paraId="6582E736" w14:textId="77777777" w:rsidR="00750EB4" w:rsidRDefault="00750EB4" w:rsidP="00750EB4">
      <w:pPr>
        <w:pStyle w:val="Heading2"/>
        <w:rPr>
          <w:rFonts w:ascii="Times New Roman" w:hAnsi="Times New Roman" w:cs="Times New Roman"/>
          <w:b w:val="0"/>
        </w:rPr>
      </w:pPr>
    </w:p>
    <w:p w14:paraId="69ECF2EF" w14:textId="77777777" w:rsidR="00750EB4" w:rsidRPr="007B64E1" w:rsidRDefault="00750EB4" w:rsidP="00750EB4">
      <w:pPr>
        <w:pStyle w:val="Heading2"/>
        <w:rPr>
          <w:rFonts w:ascii="Times New Roman" w:hAnsi="Times New Roman" w:cs="Times New Roman"/>
          <w:b w:val="0"/>
        </w:rPr>
      </w:pPr>
      <w:r w:rsidRPr="007B64E1">
        <w:rPr>
          <w:rFonts w:ascii="Times New Roman" w:hAnsi="Times New Roman" w:cs="Times New Roman"/>
        </w:rPr>
        <w:t>IOC Pre-Production Phase Results</w:t>
      </w:r>
    </w:p>
    <w:p w14:paraId="42309F61" w14:textId="77777777" w:rsidR="00750EB4" w:rsidRPr="007B64E1" w:rsidRDefault="00750EB4" w:rsidP="00750EB4">
      <w:r w:rsidRPr="007B64E1">
        <w:t>There w</w:t>
      </w:r>
      <w:r>
        <w:t>ere</w:t>
      </w:r>
      <w:r w:rsidR="007960A9">
        <w:t xml:space="preserve"> </w:t>
      </w:r>
      <w:r w:rsidR="003A411D">
        <w:t>13</w:t>
      </w:r>
      <w:r w:rsidRPr="007B64E1">
        <w:t xml:space="preserve"> unresolved defects </w:t>
      </w:r>
      <w:r>
        <w:t>identified</w:t>
      </w:r>
      <w:r w:rsidRPr="007B64E1">
        <w:t xml:space="preserve"> during the IOC</w:t>
      </w:r>
      <w:r w:rsidR="0022704C">
        <w:t xml:space="preserve"> pre-production testing phase: </w:t>
      </w:r>
      <w:r w:rsidR="003E2355">
        <w:t>0</w:t>
      </w:r>
      <w:del w:id="44" w:author="Author">
        <w:r w:rsidR="0022704C" w:rsidDel="00C470CB">
          <w:delText>XX</w:delText>
        </w:r>
      </w:del>
      <w:r w:rsidR="0022704C">
        <w:t xml:space="preserve"> with a high severity, </w:t>
      </w:r>
      <w:r w:rsidR="003E2355">
        <w:t>0</w:t>
      </w:r>
      <w:del w:id="45" w:author="Author">
        <w:r w:rsidR="0022704C" w:rsidDel="00C470CB">
          <w:delText>XX</w:delText>
        </w:r>
      </w:del>
      <w:r w:rsidR="0022704C">
        <w:t xml:space="preserve"> </w:t>
      </w:r>
      <w:del w:id="46" w:author="Author">
        <w:r w:rsidR="0022704C" w:rsidDel="00C470CB">
          <w:delText xml:space="preserve">low </w:delText>
        </w:r>
      </w:del>
      <w:r w:rsidR="0022704C">
        <w:t xml:space="preserve">with a </w:t>
      </w:r>
      <w:del w:id="47" w:author="Author">
        <w:r w:rsidR="0022704C" w:rsidDel="00C470CB">
          <w:delText xml:space="preserve">high </w:delText>
        </w:r>
      </w:del>
      <w:ins w:id="48" w:author="Author">
        <w:r w:rsidR="00C470CB">
          <w:t xml:space="preserve">low </w:t>
        </w:r>
      </w:ins>
      <w:r w:rsidR="0022704C">
        <w:t>severity</w:t>
      </w:r>
      <w:ins w:id="49" w:author="Author">
        <w:r w:rsidR="00C470CB">
          <w:t>,</w:t>
        </w:r>
      </w:ins>
      <w:r w:rsidR="0022704C">
        <w:t xml:space="preserve"> and </w:t>
      </w:r>
      <w:del w:id="50" w:author="Author">
        <w:r w:rsidR="0022704C" w:rsidDel="00C470CB">
          <w:delText>XX</w:delText>
        </w:r>
        <w:r w:rsidRPr="007B64E1" w:rsidDel="00C470CB">
          <w:delText xml:space="preserve"> </w:delText>
        </w:r>
      </w:del>
      <w:r w:rsidR="003E2355">
        <w:t>13</w:t>
      </w:r>
      <w:ins w:id="51" w:author="Author">
        <w:r w:rsidR="00C470CB" w:rsidRPr="007B64E1">
          <w:t xml:space="preserve"> </w:t>
        </w:r>
      </w:ins>
      <w:r w:rsidRPr="007B64E1">
        <w:t xml:space="preserve">which were not adjudicated (NA). </w:t>
      </w:r>
    </w:p>
    <w:p w14:paraId="5E5F1CEF" w14:textId="77777777" w:rsidR="00750EB4" w:rsidRPr="007B64E1" w:rsidRDefault="00750EB4" w:rsidP="00750EB4"/>
    <w:p w14:paraId="01E5EEB8" w14:textId="77777777" w:rsidR="00750EB4" w:rsidRPr="007B64E1" w:rsidRDefault="00750EB4" w:rsidP="00750EB4">
      <w:pPr>
        <w:jc w:val="center"/>
      </w:pPr>
      <w:r w:rsidRPr="007B64E1">
        <w:rPr>
          <w:noProof/>
        </w:rPr>
        <w:drawing>
          <wp:inline distT="0" distB="0" distL="0" distR="0" wp14:anchorId="7D9AB7EC" wp14:editId="338EC66E">
            <wp:extent cx="3952875" cy="20859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D03BFEA" w14:textId="77777777" w:rsidR="00750EB4" w:rsidRPr="007B64E1" w:rsidRDefault="00750EB4" w:rsidP="00750EB4">
      <w:pPr>
        <w:jc w:val="center"/>
      </w:pPr>
    </w:p>
    <w:p w14:paraId="43E66141" w14:textId="77777777" w:rsidR="00750EB4" w:rsidRPr="007B64E1" w:rsidRDefault="00750EB4" w:rsidP="00750EB4">
      <w:pPr>
        <w:jc w:val="center"/>
      </w:pPr>
      <w:r>
        <w:t xml:space="preserve">Below </w:t>
      </w:r>
      <w:r w:rsidR="007960A9">
        <w:t xml:space="preserve">is the list of the </w:t>
      </w:r>
      <w:r w:rsidR="003E2355">
        <w:t>13</w:t>
      </w:r>
      <w:r w:rsidRPr="007B64E1">
        <w:t xml:space="preserve"> unresolved defects from the IOC pre-production testing phase:</w:t>
      </w:r>
    </w:p>
    <w:tbl>
      <w:tblPr>
        <w:tblStyle w:val="TableGrid"/>
        <w:tblW w:w="0" w:type="auto"/>
        <w:jc w:val="center"/>
        <w:tblLook w:val="04A0" w:firstRow="1" w:lastRow="0" w:firstColumn="1" w:lastColumn="0" w:noHBand="0" w:noVBand="1"/>
      </w:tblPr>
      <w:tblGrid>
        <w:gridCol w:w="2183"/>
        <w:gridCol w:w="7042"/>
      </w:tblGrid>
      <w:tr w:rsidR="00750EB4" w:rsidRPr="007B64E1" w14:paraId="64D68EE1" w14:textId="77777777" w:rsidTr="003A411D">
        <w:trPr>
          <w:trHeight w:val="300"/>
          <w:tblHeader/>
          <w:jc w:val="center"/>
        </w:trPr>
        <w:tc>
          <w:tcPr>
            <w:tcW w:w="2183" w:type="dxa"/>
            <w:shd w:val="clear" w:color="auto" w:fill="BFBFBF" w:themeFill="background1" w:themeFillShade="BF"/>
            <w:noWrap/>
            <w:hideMark/>
          </w:tcPr>
          <w:p w14:paraId="782DE515" w14:textId="77777777" w:rsidR="00750EB4" w:rsidRPr="007B64E1" w:rsidRDefault="00750EB4" w:rsidP="006F6179">
            <w:pPr>
              <w:rPr>
                <w:b/>
              </w:rPr>
            </w:pPr>
            <w:r w:rsidRPr="007B64E1">
              <w:rPr>
                <w:b/>
              </w:rPr>
              <w:t xml:space="preserve">Defect </w:t>
            </w:r>
          </w:p>
          <w:p w14:paraId="13BA5B1B" w14:textId="77777777" w:rsidR="00750EB4" w:rsidRPr="007B64E1" w:rsidRDefault="00750EB4" w:rsidP="006F6179">
            <w:pPr>
              <w:rPr>
                <w:b/>
              </w:rPr>
            </w:pPr>
            <w:r w:rsidRPr="007B64E1">
              <w:rPr>
                <w:b/>
              </w:rPr>
              <w:t>Work Item #</w:t>
            </w:r>
          </w:p>
        </w:tc>
        <w:tc>
          <w:tcPr>
            <w:tcW w:w="7042" w:type="dxa"/>
            <w:shd w:val="clear" w:color="auto" w:fill="BFBFBF" w:themeFill="background1" w:themeFillShade="BF"/>
            <w:hideMark/>
          </w:tcPr>
          <w:p w14:paraId="6F45D3AD" w14:textId="77777777" w:rsidR="00750EB4" w:rsidRPr="007B64E1" w:rsidRDefault="00750EB4" w:rsidP="006F6179">
            <w:pPr>
              <w:rPr>
                <w:b/>
              </w:rPr>
            </w:pPr>
            <w:r w:rsidRPr="007B64E1">
              <w:rPr>
                <w:b/>
              </w:rPr>
              <w:t>Description</w:t>
            </w:r>
          </w:p>
        </w:tc>
      </w:tr>
      <w:tr w:rsidR="003A411D" w:rsidRPr="007B64E1" w14:paraId="0DBA7DA6" w14:textId="77777777" w:rsidTr="003A411D">
        <w:trPr>
          <w:trHeight w:val="287"/>
          <w:jc w:val="center"/>
        </w:trPr>
        <w:tc>
          <w:tcPr>
            <w:tcW w:w="2183" w:type="dxa"/>
            <w:noWrap/>
          </w:tcPr>
          <w:p w14:paraId="16343179" w14:textId="77777777" w:rsidR="003A411D" w:rsidRPr="003A411D" w:rsidRDefault="002976E0" w:rsidP="003A411D">
            <w:pPr>
              <w:pStyle w:val="TableText"/>
              <w:rPr>
                <w:rFonts w:asciiTheme="minorHAnsi" w:hAnsiTheme="minorHAnsi" w:cstheme="minorHAnsi"/>
                <w:bCs/>
              </w:rPr>
            </w:pPr>
            <w:r>
              <w:rPr>
                <w:rFonts w:asciiTheme="minorHAnsi" w:hAnsiTheme="minorHAnsi" w:cstheme="minorHAnsi"/>
                <w:bCs/>
              </w:rPr>
              <w:t>VSE1.4</w:t>
            </w:r>
            <w:r w:rsidR="00370C5E">
              <w:rPr>
                <w:rFonts w:asciiTheme="minorHAnsi" w:hAnsiTheme="minorHAnsi" w:cstheme="minorHAnsi"/>
                <w:bCs/>
              </w:rPr>
              <w:t>-IOC-</w:t>
            </w:r>
            <w:r w:rsidR="003A411D" w:rsidRPr="003A411D">
              <w:rPr>
                <w:rFonts w:asciiTheme="minorHAnsi" w:hAnsiTheme="minorHAnsi" w:cstheme="minorHAnsi"/>
                <w:bCs/>
              </w:rPr>
              <w:t>49.1</w:t>
            </w:r>
          </w:p>
        </w:tc>
        <w:tc>
          <w:tcPr>
            <w:tcW w:w="7042" w:type="dxa"/>
          </w:tcPr>
          <w:p w14:paraId="6B5A995D" w14:textId="77777777" w:rsidR="003A411D" w:rsidRPr="003A411D" w:rsidRDefault="003A411D" w:rsidP="003A411D">
            <w:pPr>
              <w:pStyle w:val="TableText"/>
              <w:rPr>
                <w:rFonts w:asciiTheme="minorHAnsi" w:hAnsiTheme="minorHAnsi" w:cstheme="minorHAnsi"/>
              </w:rPr>
            </w:pPr>
            <w:r w:rsidRPr="003A411D">
              <w:rPr>
                <w:rFonts w:asciiTheme="minorHAnsi" w:hAnsiTheme="minorHAnsi" w:cstheme="minorHAnsi"/>
              </w:rPr>
              <w:t>While executing TC 49.1 – Overbooking was allowed when it should have been revoked.</w:t>
            </w:r>
          </w:p>
        </w:tc>
      </w:tr>
      <w:tr w:rsidR="003A411D" w:rsidRPr="007B64E1" w14:paraId="764E328F" w14:textId="77777777" w:rsidTr="003A411D">
        <w:trPr>
          <w:trHeight w:val="63"/>
          <w:jc w:val="center"/>
        </w:trPr>
        <w:tc>
          <w:tcPr>
            <w:tcW w:w="2183" w:type="dxa"/>
            <w:noWrap/>
          </w:tcPr>
          <w:p w14:paraId="4672FC55" w14:textId="77777777" w:rsidR="003A411D" w:rsidRPr="003A411D" w:rsidRDefault="002976E0" w:rsidP="003A411D">
            <w:pPr>
              <w:pStyle w:val="TableText"/>
              <w:rPr>
                <w:rFonts w:asciiTheme="minorHAnsi" w:hAnsiTheme="minorHAnsi" w:cstheme="minorHAnsi"/>
                <w:bCs/>
              </w:rPr>
            </w:pPr>
            <w:r>
              <w:rPr>
                <w:rFonts w:asciiTheme="minorHAnsi" w:hAnsiTheme="minorHAnsi" w:cstheme="minorHAnsi"/>
                <w:bCs/>
              </w:rPr>
              <w:t>VSE1.</w:t>
            </w:r>
            <w:r w:rsidR="00370C5E">
              <w:rPr>
                <w:rFonts w:asciiTheme="minorHAnsi" w:hAnsiTheme="minorHAnsi" w:cstheme="minorHAnsi"/>
                <w:bCs/>
              </w:rPr>
              <w:t>4-IOC-</w:t>
            </w:r>
            <w:r w:rsidR="003A411D" w:rsidRPr="003A411D">
              <w:rPr>
                <w:rFonts w:asciiTheme="minorHAnsi" w:hAnsiTheme="minorHAnsi" w:cstheme="minorHAnsi"/>
                <w:bCs/>
              </w:rPr>
              <w:t>50.1</w:t>
            </w:r>
          </w:p>
        </w:tc>
        <w:tc>
          <w:tcPr>
            <w:tcW w:w="7042" w:type="dxa"/>
          </w:tcPr>
          <w:p w14:paraId="4447171B" w14:textId="77777777" w:rsidR="003A411D" w:rsidRPr="003A411D" w:rsidRDefault="003A411D" w:rsidP="003A411D">
            <w:pPr>
              <w:pStyle w:val="TableText"/>
              <w:rPr>
                <w:rFonts w:asciiTheme="minorHAnsi" w:hAnsiTheme="minorHAnsi" w:cstheme="minorHAnsi"/>
                <w:bCs/>
              </w:rPr>
            </w:pPr>
            <w:r w:rsidRPr="003A411D">
              <w:rPr>
                <w:rFonts w:asciiTheme="minorHAnsi" w:hAnsiTheme="minorHAnsi" w:cstheme="minorHAnsi"/>
              </w:rPr>
              <w:t>While executing TC 50.1 – Overbooking was allowed when it should have been revoked.</w:t>
            </w:r>
          </w:p>
        </w:tc>
      </w:tr>
      <w:tr w:rsidR="003A411D" w:rsidRPr="007B64E1" w14:paraId="6D030876" w14:textId="77777777" w:rsidTr="003A411D">
        <w:trPr>
          <w:trHeight w:val="125"/>
          <w:jc w:val="center"/>
        </w:trPr>
        <w:tc>
          <w:tcPr>
            <w:tcW w:w="2183" w:type="dxa"/>
            <w:noWrap/>
          </w:tcPr>
          <w:p w14:paraId="30F68A4B" w14:textId="77777777" w:rsidR="003A411D" w:rsidRPr="003A411D" w:rsidRDefault="002976E0" w:rsidP="003A411D">
            <w:pPr>
              <w:pStyle w:val="TableText"/>
              <w:rPr>
                <w:rFonts w:asciiTheme="minorHAnsi" w:hAnsiTheme="minorHAnsi" w:cstheme="minorHAnsi"/>
                <w:bCs/>
              </w:rPr>
            </w:pPr>
            <w:r>
              <w:rPr>
                <w:rFonts w:asciiTheme="minorHAnsi" w:hAnsiTheme="minorHAnsi" w:cstheme="minorHAnsi"/>
                <w:bCs/>
              </w:rPr>
              <w:t>VSE1.</w:t>
            </w:r>
            <w:r w:rsidR="00370C5E">
              <w:rPr>
                <w:rFonts w:asciiTheme="minorHAnsi" w:hAnsiTheme="minorHAnsi" w:cstheme="minorHAnsi"/>
                <w:bCs/>
              </w:rPr>
              <w:t>4-IOC-</w:t>
            </w:r>
            <w:r w:rsidR="003A411D" w:rsidRPr="003A411D">
              <w:rPr>
                <w:rFonts w:asciiTheme="minorHAnsi" w:hAnsiTheme="minorHAnsi" w:cstheme="minorHAnsi"/>
                <w:bCs/>
              </w:rPr>
              <w:t>51.1</w:t>
            </w:r>
          </w:p>
        </w:tc>
        <w:tc>
          <w:tcPr>
            <w:tcW w:w="7042" w:type="dxa"/>
          </w:tcPr>
          <w:p w14:paraId="7D2419E9" w14:textId="77777777" w:rsidR="003A411D" w:rsidRPr="003A411D" w:rsidRDefault="003A411D" w:rsidP="003A411D">
            <w:pPr>
              <w:pStyle w:val="TableText"/>
              <w:rPr>
                <w:rFonts w:asciiTheme="minorHAnsi" w:hAnsiTheme="minorHAnsi" w:cstheme="minorHAnsi"/>
                <w:bCs/>
              </w:rPr>
            </w:pPr>
            <w:r w:rsidRPr="003A411D">
              <w:rPr>
                <w:rFonts w:asciiTheme="minorHAnsi" w:hAnsiTheme="minorHAnsi" w:cstheme="minorHAnsi"/>
              </w:rPr>
              <w:t>While executing TC 51.1 – Overbooking was allowed when it should have been revoked.</w:t>
            </w:r>
          </w:p>
        </w:tc>
      </w:tr>
      <w:tr w:rsidR="003A411D" w:rsidRPr="007B64E1" w14:paraId="32D07DCF" w14:textId="77777777" w:rsidTr="003A411D">
        <w:trPr>
          <w:trHeight w:val="63"/>
          <w:jc w:val="center"/>
        </w:trPr>
        <w:tc>
          <w:tcPr>
            <w:tcW w:w="2183" w:type="dxa"/>
            <w:noWrap/>
          </w:tcPr>
          <w:p w14:paraId="28688AC8" w14:textId="77777777" w:rsidR="003A411D" w:rsidRPr="003A411D" w:rsidRDefault="002976E0" w:rsidP="003A411D">
            <w:pPr>
              <w:pStyle w:val="TableText"/>
              <w:rPr>
                <w:rFonts w:asciiTheme="minorHAnsi" w:hAnsiTheme="minorHAnsi" w:cstheme="minorHAnsi"/>
                <w:bCs/>
              </w:rPr>
            </w:pPr>
            <w:r>
              <w:rPr>
                <w:rFonts w:asciiTheme="minorHAnsi" w:hAnsiTheme="minorHAnsi" w:cstheme="minorHAnsi"/>
                <w:bCs/>
              </w:rPr>
              <w:t>VSE1.</w:t>
            </w:r>
            <w:r w:rsidR="00370C5E">
              <w:rPr>
                <w:rFonts w:asciiTheme="minorHAnsi" w:hAnsiTheme="minorHAnsi" w:cstheme="minorHAnsi"/>
                <w:bCs/>
              </w:rPr>
              <w:t>4-IOC-</w:t>
            </w:r>
            <w:r w:rsidR="003A411D" w:rsidRPr="003A411D">
              <w:rPr>
                <w:rFonts w:asciiTheme="minorHAnsi" w:hAnsiTheme="minorHAnsi" w:cstheme="minorHAnsi"/>
                <w:bCs/>
              </w:rPr>
              <w:t>52.1</w:t>
            </w:r>
          </w:p>
        </w:tc>
        <w:tc>
          <w:tcPr>
            <w:tcW w:w="7042" w:type="dxa"/>
          </w:tcPr>
          <w:p w14:paraId="4DA0F47F" w14:textId="77777777" w:rsidR="003A411D" w:rsidRPr="003A411D" w:rsidRDefault="003A411D" w:rsidP="003A411D">
            <w:pPr>
              <w:pStyle w:val="TableText"/>
              <w:rPr>
                <w:rFonts w:asciiTheme="minorHAnsi" w:hAnsiTheme="minorHAnsi" w:cstheme="minorHAnsi"/>
                <w:bCs/>
              </w:rPr>
            </w:pPr>
            <w:r w:rsidRPr="003A411D">
              <w:rPr>
                <w:rFonts w:asciiTheme="minorHAnsi" w:hAnsiTheme="minorHAnsi" w:cstheme="minorHAnsi"/>
              </w:rPr>
              <w:t>While executing TC 52.1 – Overbooking was allowed when it should have been revoked.</w:t>
            </w:r>
          </w:p>
        </w:tc>
      </w:tr>
      <w:tr w:rsidR="003A411D" w:rsidRPr="007B64E1" w14:paraId="7A7B0361" w14:textId="77777777" w:rsidTr="003A411D">
        <w:trPr>
          <w:trHeight w:val="233"/>
          <w:jc w:val="center"/>
        </w:trPr>
        <w:tc>
          <w:tcPr>
            <w:tcW w:w="2183" w:type="dxa"/>
            <w:noWrap/>
          </w:tcPr>
          <w:p w14:paraId="03774798" w14:textId="77777777" w:rsidR="003A411D" w:rsidRPr="003A411D" w:rsidRDefault="002976E0" w:rsidP="003A411D">
            <w:pPr>
              <w:pStyle w:val="TableText"/>
              <w:rPr>
                <w:rFonts w:asciiTheme="minorHAnsi" w:hAnsiTheme="minorHAnsi" w:cstheme="minorHAnsi"/>
                <w:bCs/>
              </w:rPr>
            </w:pPr>
            <w:r>
              <w:rPr>
                <w:rFonts w:asciiTheme="minorHAnsi" w:hAnsiTheme="minorHAnsi" w:cstheme="minorHAnsi"/>
                <w:bCs/>
              </w:rPr>
              <w:t>VSE1.</w:t>
            </w:r>
            <w:r w:rsidR="00370C5E">
              <w:rPr>
                <w:rFonts w:asciiTheme="minorHAnsi" w:hAnsiTheme="minorHAnsi" w:cstheme="minorHAnsi"/>
                <w:bCs/>
              </w:rPr>
              <w:t>4-IOC-</w:t>
            </w:r>
            <w:r w:rsidR="003A411D" w:rsidRPr="003A411D">
              <w:rPr>
                <w:rFonts w:asciiTheme="minorHAnsi" w:hAnsiTheme="minorHAnsi" w:cstheme="minorHAnsi"/>
                <w:bCs/>
              </w:rPr>
              <w:t>53.1</w:t>
            </w:r>
          </w:p>
        </w:tc>
        <w:tc>
          <w:tcPr>
            <w:tcW w:w="7042" w:type="dxa"/>
          </w:tcPr>
          <w:p w14:paraId="12023A15" w14:textId="77777777" w:rsidR="003A411D" w:rsidRPr="003A411D" w:rsidRDefault="003A411D" w:rsidP="003A411D">
            <w:pPr>
              <w:pStyle w:val="TableText"/>
              <w:rPr>
                <w:rFonts w:asciiTheme="minorHAnsi" w:hAnsiTheme="minorHAnsi" w:cstheme="minorHAnsi"/>
                <w:bCs/>
              </w:rPr>
            </w:pPr>
            <w:r w:rsidRPr="003A411D">
              <w:rPr>
                <w:rFonts w:asciiTheme="minorHAnsi" w:hAnsiTheme="minorHAnsi" w:cstheme="minorHAnsi"/>
              </w:rPr>
              <w:t>While executing TC 53.1 – Overbooking was allowed when it should have been revoked.</w:t>
            </w:r>
          </w:p>
        </w:tc>
      </w:tr>
      <w:tr w:rsidR="003A411D" w:rsidRPr="007B64E1" w14:paraId="7A1D2C90" w14:textId="77777777" w:rsidTr="003A411D">
        <w:trPr>
          <w:trHeight w:val="63"/>
          <w:jc w:val="center"/>
        </w:trPr>
        <w:tc>
          <w:tcPr>
            <w:tcW w:w="2183" w:type="dxa"/>
            <w:noWrap/>
          </w:tcPr>
          <w:p w14:paraId="5C3D9294" w14:textId="77777777" w:rsidR="003A411D" w:rsidRPr="003A411D" w:rsidRDefault="002976E0" w:rsidP="003A411D">
            <w:pPr>
              <w:pStyle w:val="TableText"/>
              <w:rPr>
                <w:rFonts w:asciiTheme="minorHAnsi" w:hAnsiTheme="minorHAnsi" w:cstheme="minorHAnsi"/>
                <w:bCs/>
              </w:rPr>
            </w:pPr>
            <w:r>
              <w:rPr>
                <w:rFonts w:asciiTheme="minorHAnsi" w:hAnsiTheme="minorHAnsi" w:cstheme="minorHAnsi"/>
                <w:bCs/>
              </w:rPr>
              <w:t>VSE1.</w:t>
            </w:r>
            <w:r w:rsidR="00370C5E">
              <w:rPr>
                <w:rFonts w:asciiTheme="minorHAnsi" w:hAnsiTheme="minorHAnsi" w:cstheme="minorHAnsi"/>
                <w:bCs/>
              </w:rPr>
              <w:t>4-IOC-</w:t>
            </w:r>
            <w:r w:rsidR="003A411D" w:rsidRPr="003A411D">
              <w:rPr>
                <w:rFonts w:asciiTheme="minorHAnsi" w:hAnsiTheme="minorHAnsi" w:cstheme="minorHAnsi"/>
                <w:bCs/>
              </w:rPr>
              <w:t>61.3</w:t>
            </w:r>
          </w:p>
        </w:tc>
        <w:tc>
          <w:tcPr>
            <w:tcW w:w="7042" w:type="dxa"/>
          </w:tcPr>
          <w:p w14:paraId="412D18CC" w14:textId="77777777" w:rsidR="003A411D" w:rsidRPr="003A411D" w:rsidRDefault="003A411D" w:rsidP="003A411D">
            <w:pPr>
              <w:pStyle w:val="TableText"/>
              <w:rPr>
                <w:rFonts w:asciiTheme="minorHAnsi" w:hAnsiTheme="minorHAnsi" w:cstheme="minorHAnsi"/>
                <w:bCs/>
              </w:rPr>
            </w:pPr>
            <w:r w:rsidRPr="003A411D">
              <w:rPr>
                <w:rFonts w:asciiTheme="minorHAnsi" w:hAnsiTheme="minorHAnsi" w:cstheme="minorHAnsi"/>
                <w:bCs/>
              </w:rPr>
              <w:t>When executing TC# 61.3 – expected result for scheduling appt within clinic time but prior to clinic availability is ‘THAT TIME IS NOT WITHIN SCHEDULED PERIOD!...OK?’ – The result that I got was ‘OVERBOOK?...OK?’</w:t>
            </w:r>
          </w:p>
        </w:tc>
      </w:tr>
      <w:tr w:rsidR="003A411D" w:rsidRPr="007B64E1" w14:paraId="7D68AE88" w14:textId="77777777" w:rsidTr="003A411D">
        <w:trPr>
          <w:trHeight w:val="300"/>
          <w:jc w:val="center"/>
        </w:trPr>
        <w:tc>
          <w:tcPr>
            <w:tcW w:w="2183" w:type="dxa"/>
            <w:noWrap/>
          </w:tcPr>
          <w:p w14:paraId="4C438414" w14:textId="77777777" w:rsidR="003A411D" w:rsidRPr="003A411D" w:rsidRDefault="002976E0" w:rsidP="003A411D">
            <w:pPr>
              <w:pStyle w:val="TableText"/>
              <w:rPr>
                <w:rFonts w:asciiTheme="minorHAnsi" w:hAnsiTheme="minorHAnsi" w:cstheme="minorHAnsi"/>
                <w:bCs/>
              </w:rPr>
            </w:pPr>
            <w:r>
              <w:rPr>
                <w:rFonts w:asciiTheme="minorHAnsi" w:hAnsiTheme="minorHAnsi" w:cstheme="minorHAnsi"/>
                <w:bCs/>
              </w:rPr>
              <w:lastRenderedPageBreak/>
              <w:t>VSE1.</w:t>
            </w:r>
            <w:r w:rsidR="00370C5E">
              <w:rPr>
                <w:rFonts w:asciiTheme="minorHAnsi" w:hAnsiTheme="minorHAnsi" w:cstheme="minorHAnsi"/>
                <w:bCs/>
              </w:rPr>
              <w:t>4-IOC-</w:t>
            </w:r>
            <w:r w:rsidR="003A411D" w:rsidRPr="003A411D">
              <w:rPr>
                <w:rFonts w:asciiTheme="minorHAnsi" w:hAnsiTheme="minorHAnsi" w:cstheme="minorHAnsi"/>
                <w:bCs/>
              </w:rPr>
              <w:t>61.2</w:t>
            </w:r>
          </w:p>
        </w:tc>
        <w:tc>
          <w:tcPr>
            <w:tcW w:w="7042" w:type="dxa"/>
          </w:tcPr>
          <w:p w14:paraId="552EBF2B" w14:textId="77777777" w:rsidR="003A411D" w:rsidRPr="003A411D" w:rsidRDefault="003A411D" w:rsidP="003A411D">
            <w:pPr>
              <w:pStyle w:val="TableText"/>
              <w:rPr>
                <w:rFonts w:asciiTheme="minorHAnsi" w:hAnsiTheme="minorHAnsi" w:cstheme="minorHAnsi"/>
                <w:bCs/>
              </w:rPr>
            </w:pPr>
            <w:r w:rsidRPr="003A411D">
              <w:rPr>
                <w:rFonts w:asciiTheme="minorHAnsi" w:hAnsiTheme="minorHAnsi" w:cstheme="minorHAnsi"/>
                <w:bCs/>
              </w:rPr>
              <w:t>When executing TC# 61.2/step 3 – Sensitive dialog box does not appear when trying to move sensitive patient appointment to a different time.</w:t>
            </w:r>
          </w:p>
        </w:tc>
      </w:tr>
      <w:tr w:rsidR="003A411D" w:rsidRPr="007B64E1" w14:paraId="681603FA" w14:textId="77777777" w:rsidTr="003A411D">
        <w:trPr>
          <w:trHeight w:val="80"/>
          <w:jc w:val="center"/>
        </w:trPr>
        <w:tc>
          <w:tcPr>
            <w:tcW w:w="2183" w:type="dxa"/>
            <w:noWrap/>
          </w:tcPr>
          <w:p w14:paraId="33FC9669" w14:textId="77777777" w:rsidR="003A411D" w:rsidRPr="003A411D" w:rsidRDefault="002976E0" w:rsidP="003A411D">
            <w:pPr>
              <w:pStyle w:val="TableText"/>
              <w:rPr>
                <w:rFonts w:asciiTheme="minorHAnsi" w:hAnsiTheme="minorHAnsi" w:cstheme="minorHAnsi"/>
                <w:bCs/>
              </w:rPr>
            </w:pPr>
            <w:r>
              <w:rPr>
                <w:rFonts w:asciiTheme="minorHAnsi" w:hAnsiTheme="minorHAnsi" w:cstheme="minorHAnsi"/>
                <w:bCs/>
              </w:rPr>
              <w:t>VSE1.</w:t>
            </w:r>
            <w:r w:rsidR="00370C5E">
              <w:rPr>
                <w:rFonts w:asciiTheme="minorHAnsi" w:hAnsiTheme="minorHAnsi" w:cstheme="minorHAnsi"/>
                <w:bCs/>
              </w:rPr>
              <w:t>4-IOC-</w:t>
            </w:r>
            <w:r w:rsidR="003A411D" w:rsidRPr="003A411D">
              <w:rPr>
                <w:rFonts w:asciiTheme="minorHAnsi" w:hAnsiTheme="minorHAnsi" w:cstheme="minorHAnsi"/>
                <w:bCs/>
              </w:rPr>
              <w:t>62.5</w:t>
            </w:r>
          </w:p>
        </w:tc>
        <w:tc>
          <w:tcPr>
            <w:tcW w:w="7042" w:type="dxa"/>
          </w:tcPr>
          <w:p w14:paraId="7C230F7C" w14:textId="77777777" w:rsidR="003A411D" w:rsidRPr="003A411D" w:rsidRDefault="003A411D" w:rsidP="003A411D">
            <w:pPr>
              <w:pStyle w:val="TableText"/>
              <w:rPr>
                <w:rFonts w:asciiTheme="minorHAnsi" w:hAnsiTheme="minorHAnsi" w:cstheme="minorHAnsi"/>
                <w:bCs/>
              </w:rPr>
            </w:pPr>
            <w:r w:rsidRPr="003A411D">
              <w:rPr>
                <w:rFonts w:asciiTheme="minorHAnsi" w:hAnsiTheme="minorHAnsi" w:cstheme="minorHAnsi"/>
                <w:bCs/>
              </w:rPr>
              <w:t>When executing TC# 62.5/step 5 –Expected dialog when scheduling in  clinic group mode is different that what is expected – Saying ‘Overbook… ok?’ vice ‘that time is not within scheduled period-ok?’</w:t>
            </w:r>
          </w:p>
        </w:tc>
      </w:tr>
      <w:tr w:rsidR="003A411D" w:rsidRPr="007B64E1" w14:paraId="025C5D14" w14:textId="77777777" w:rsidTr="003A411D">
        <w:trPr>
          <w:trHeight w:val="63"/>
          <w:jc w:val="center"/>
        </w:trPr>
        <w:tc>
          <w:tcPr>
            <w:tcW w:w="2183" w:type="dxa"/>
            <w:noWrap/>
          </w:tcPr>
          <w:p w14:paraId="2FA37872" w14:textId="77777777" w:rsidR="003A411D" w:rsidRPr="003A411D" w:rsidRDefault="002976E0" w:rsidP="003A411D">
            <w:pPr>
              <w:pStyle w:val="TableText"/>
              <w:rPr>
                <w:rFonts w:asciiTheme="minorHAnsi" w:hAnsiTheme="minorHAnsi" w:cstheme="minorHAnsi"/>
                <w:bCs/>
              </w:rPr>
            </w:pPr>
            <w:r>
              <w:rPr>
                <w:rFonts w:asciiTheme="minorHAnsi" w:hAnsiTheme="minorHAnsi" w:cstheme="minorHAnsi"/>
                <w:bCs/>
              </w:rPr>
              <w:t>VSE1.</w:t>
            </w:r>
            <w:r w:rsidR="00370C5E">
              <w:rPr>
                <w:rFonts w:asciiTheme="minorHAnsi" w:hAnsiTheme="minorHAnsi" w:cstheme="minorHAnsi"/>
                <w:bCs/>
              </w:rPr>
              <w:t>4-IOC-</w:t>
            </w:r>
            <w:r w:rsidR="003A411D" w:rsidRPr="003A411D">
              <w:rPr>
                <w:rFonts w:asciiTheme="minorHAnsi" w:hAnsiTheme="minorHAnsi" w:cstheme="minorHAnsi"/>
                <w:bCs/>
              </w:rPr>
              <w:t>62.6</w:t>
            </w:r>
          </w:p>
        </w:tc>
        <w:tc>
          <w:tcPr>
            <w:tcW w:w="7042" w:type="dxa"/>
          </w:tcPr>
          <w:p w14:paraId="2D507319" w14:textId="77777777" w:rsidR="003A411D" w:rsidRPr="003A411D" w:rsidRDefault="003A411D" w:rsidP="003A411D">
            <w:pPr>
              <w:pStyle w:val="TableText"/>
              <w:rPr>
                <w:rFonts w:asciiTheme="minorHAnsi" w:hAnsiTheme="minorHAnsi" w:cstheme="minorHAnsi"/>
                <w:bCs/>
              </w:rPr>
            </w:pPr>
            <w:r w:rsidRPr="003A411D">
              <w:rPr>
                <w:rFonts w:asciiTheme="minorHAnsi" w:hAnsiTheme="minorHAnsi" w:cstheme="minorHAnsi"/>
                <w:bCs/>
              </w:rPr>
              <w:t>When executing TC# 62.6/step 5 –Expected dialog when scheduling in  clinic group mode is different that what is expected – Saying ‘Overbook… ok?’ vice ‘that time is not within scheduled period-ok?’</w:t>
            </w:r>
          </w:p>
        </w:tc>
      </w:tr>
      <w:tr w:rsidR="003A411D" w:rsidRPr="007B64E1" w14:paraId="2F1BAA82" w14:textId="77777777" w:rsidTr="003A411D">
        <w:trPr>
          <w:trHeight w:val="251"/>
          <w:jc w:val="center"/>
        </w:trPr>
        <w:tc>
          <w:tcPr>
            <w:tcW w:w="2183" w:type="dxa"/>
            <w:noWrap/>
          </w:tcPr>
          <w:p w14:paraId="2C6B7752" w14:textId="77777777" w:rsidR="003A411D" w:rsidRPr="003A411D" w:rsidRDefault="002976E0" w:rsidP="003A411D">
            <w:pPr>
              <w:pStyle w:val="TableText"/>
              <w:rPr>
                <w:rFonts w:asciiTheme="minorHAnsi" w:hAnsiTheme="minorHAnsi" w:cstheme="minorHAnsi"/>
                <w:bCs/>
              </w:rPr>
            </w:pPr>
            <w:r>
              <w:rPr>
                <w:rFonts w:asciiTheme="minorHAnsi" w:hAnsiTheme="minorHAnsi" w:cstheme="minorHAnsi"/>
                <w:bCs/>
              </w:rPr>
              <w:t>VSE1.</w:t>
            </w:r>
            <w:r w:rsidR="00370C5E">
              <w:rPr>
                <w:rFonts w:asciiTheme="minorHAnsi" w:hAnsiTheme="minorHAnsi" w:cstheme="minorHAnsi"/>
                <w:bCs/>
              </w:rPr>
              <w:t>4-IOC-</w:t>
            </w:r>
            <w:r w:rsidR="003A411D" w:rsidRPr="003A411D">
              <w:rPr>
                <w:rFonts w:asciiTheme="minorHAnsi" w:hAnsiTheme="minorHAnsi" w:cstheme="minorHAnsi"/>
                <w:bCs/>
              </w:rPr>
              <w:t>62.7</w:t>
            </w:r>
          </w:p>
        </w:tc>
        <w:tc>
          <w:tcPr>
            <w:tcW w:w="7042" w:type="dxa"/>
          </w:tcPr>
          <w:p w14:paraId="31CD6154" w14:textId="77777777" w:rsidR="003A411D" w:rsidRPr="003A411D" w:rsidRDefault="003A411D" w:rsidP="003A411D">
            <w:pPr>
              <w:pStyle w:val="TableText"/>
              <w:rPr>
                <w:rFonts w:asciiTheme="minorHAnsi" w:hAnsiTheme="minorHAnsi" w:cstheme="minorHAnsi"/>
                <w:bCs/>
              </w:rPr>
            </w:pPr>
            <w:r w:rsidRPr="003A411D">
              <w:rPr>
                <w:rFonts w:asciiTheme="minorHAnsi" w:hAnsiTheme="minorHAnsi" w:cstheme="minorHAnsi"/>
                <w:bCs/>
              </w:rPr>
              <w:t>When executing TC# 62.7/step 4 –Expected dialog when scheduling in  clinic group mode is different that what is expected – Saying ‘Overbook… ok?’ vice ‘that time is not within scheduled period-ok?’</w:t>
            </w:r>
          </w:p>
        </w:tc>
      </w:tr>
      <w:tr w:rsidR="003A411D" w:rsidRPr="007B64E1" w14:paraId="09D3CEAD" w14:textId="77777777" w:rsidTr="003A411D">
        <w:trPr>
          <w:trHeight w:val="197"/>
          <w:jc w:val="center"/>
        </w:trPr>
        <w:tc>
          <w:tcPr>
            <w:tcW w:w="2183" w:type="dxa"/>
            <w:noWrap/>
          </w:tcPr>
          <w:p w14:paraId="536912A5" w14:textId="77777777" w:rsidR="003A411D" w:rsidRPr="003A411D" w:rsidRDefault="002976E0" w:rsidP="003A411D">
            <w:pPr>
              <w:pStyle w:val="TableText"/>
              <w:rPr>
                <w:rFonts w:asciiTheme="minorHAnsi" w:hAnsiTheme="minorHAnsi" w:cstheme="minorHAnsi"/>
                <w:bCs/>
              </w:rPr>
            </w:pPr>
            <w:r>
              <w:rPr>
                <w:rFonts w:asciiTheme="minorHAnsi" w:hAnsiTheme="minorHAnsi" w:cstheme="minorHAnsi"/>
                <w:bCs/>
              </w:rPr>
              <w:t>VSE1.4</w:t>
            </w:r>
            <w:r w:rsidR="00370C5E">
              <w:rPr>
                <w:rFonts w:asciiTheme="minorHAnsi" w:hAnsiTheme="minorHAnsi" w:cstheme="minorHAnsi"/>
                <w:bCs/>
              </w:rPr>
              <w:t>-IOC-</w:t>
            </w:r>
            <w:r w:rsidR="003A411D" w:rsidRPr="003A411D">
              <w:rPr>
                <w:rFonts w:asciiTheme="minorHAnsi" w:hAnsiTheme="minorHAnsi" w:cstheme="minorHAnsi"/>
                <w:bCs/>
              </w:rPr>
              <w:t>62.8</w:t>
            </w:r>
          </w:p>
        </w:tc>
        <w:tc>
          <w:tcPr>
            <w:tcW w:w="7042" w:type="dxa"/>
          </w:tcPr>
          <w:p w14:paraId="00FD207B" w14:textId="77777777" w:rsidR="003A411D" w:rsidRPr="003A411D" w:rsidRDefault="003A411D" w:rsidP="003A411D">
            <w:pPr>
              <w:pStyle w:val="TableText"/>
              <w:rPr>
                <w:rFonts w:asciiTheme="minorHAnsi" w:hAnsiTheme="minorHAnsi" w:cstheme="minorHAnsi"/>
                <w:bCs/>
              </w:rPr>
            </w:pPr>
            <w:r w:rsidRPr="003A411D">
              <w:rPr>
                <w:rFonts w:asciiTheme="minorHAnsi" w:hAnsiTheme="minorHAnsi" w:cstheme="minorHAnsi"/>
                <w:bCs/>
              </w:rPr>
              <w:t>When executing TC# 62.8/step 4 –Expected dialog when scheduling in  clinic group mode is different that what is expected – Saying ‘Overbook… ok?’ vice ‘that time is not within scheduled period-ok?’</w:t>
            </w:r>
          </w:p>
        </w:tc>
      </w:tr>
      <w:tr w:rsidR="003A411D" w:rsidRPr="007B64E1" w14:paraId="134C9C6A" w14:textId="77777777" w:rsidTr="003A411D">
        <w:trPr>
          <w:trHeight w:val="63"/>
          <w:jc w:val="center"/>
        </w:trPr>
        <w:tc>
          <w:tcPr>
            <w:tcW w:w="2183" w:type="dxa"/>
            <w:noWrap/>
          </w:tcPr>
          <w:p w14:paraId="1DAC7AF9" w14:textId="77777777" w:rsidR="003A411D" w:rsidRPr="003A411D" w:rsidRDefault="002976E0" w:rsidP="003A411D">
            <w:pPr>
              <w:pStyle w:val="TableText"/>
              <w:rPr>
                <w:rFonts w:asciiTheme="minorHAnsi" w:hAnsiTheme="minorHAnsi" w:cstheme="minorHAnsi"/>
                <w:bCs/>
              </w:rPr>
            </w:pPr>
            <w:r>
              <w:rPr>
                <w:rFonts w:asciiTheme="minorHAnsi" w:hAnsiTheme="minorHAnsi" w:cstheme="minorHAnsi"/>
                <w:bCs/>
              </w:rPr>
              <w:t>VSE1.</w:t>
            </w:r>
            <w:r w:rsidR="00370C5E">
              <w:rPr>
                <w:rFonts w:asciiTheme="minorHAnsi" w:hAnsiTheme="minorHAnsi" w:cstheme="minorHAnsi"/>
                <w:bCs/>
              </w:rPr>
              <w:t>4-IOC-</w:t>
            </w:r>
            <w:r w:rsidR="003A411D" w:rsidRPr="003A411D">
              <w:rPr>
                <w:rFonts w:asciiTheme="minorHAnsi" w:hAnsiTheme="minorHAnsi" w:cstheme="minorHAnsi"/>
                <w:bCs/>
              </w:rPr>
              <w:t>62.9</w:t>
            </w:r>
          </w:p>
        </w:tc>
        <w:tc>
          <w:tcPr>
            <w:tcW w:w="7042" w:type="dxa"/>
          </w:tcPr>
          <w:p w14:paraId="7CF6634E" w14:textId="77777777" w:rsidR="003A411D" w:rsidRPr="003A411D" w:rsidRDefault="003A411D" w:rsidP="003A411D">
            <w:pPr>
              <w:pStyle w:val="TableText"/>
              <w:rPr>
                <w:rFonts w:asciiTheme="minorHAnsi" w:hAnsiTheme="minorHAnsi" w:cstheme="minorHAnsi"/>
                <w:bCs/>
              </w:rPr>
            </w:pPr>
            <w:r w:rsidRPr="003A411D">
              <w:rPr>
                <w:rFonts w:asciiTheme="minorHAnsi" w:hAnsiTheme="minorHAnsi" w:cstheme="minorHAnsi"/>
                <w:bCs/>
              </w:rPr>
              <w:t>When executing TC# 62.9/step 4 –Expected dialog when scheduling in  clinic group mode is different that what is expected – Saying ‘Overbook… ok?’ vice ‘that time is not within scheduled period-ok?’</w:t>
            </w:r>
          </w:p>
        </w:tc>
      </w:tr>
      <w:tr w:rsidR="003A411D" w:rsidRPr="007B64E1" w14:paraId="23F36A06" w14:textId="77777777" w:rsidTr="003A411D">
        <w:trPr>
          <w:trHeight w:val="58"/>
          <w:jc w:val="center"/>
        </w:trPr>
        <w:tc>
          <w:tcPr>
            <w:tcW w:w="2183" w:type="dxa"/>
            <w:noWrap/>
          </w:tcPr>
          <w:p w14:paraId="7D194E1E" w14:textId="77777777" w:rsidR="003A411D" w:rsidRPr="003A411D" w:rsidRDefault="002976E0" w:rsidP="003A411D">
            <w:pPr>
              <w:pStyle w:val="TableText"/>
              <w:rPr>
                <w:rFonts w:asciiTheme="minorHAnsi" w:hAnsiTheme="minorHAnsi" w:cstheme="minorHAnsi"/>
                <w:bCs/>
              </w:rPr>
            </w:pPr>
            <w:r>
              <w:rPr>
                <w:rFonts w:asciiTheme="minorHAnsi" w:hAnsiTheme="minorHAnsi" w:cstheme="minorHAnsi"/>
                <w:bCs/>
              </w:rPr>
              <w:t>VSE1.</w:t>
            </w:r>
            <w:r w:rsidR="00370C5E">
              <w:rPr>
                <w:rFonts w:asciiTheme="minorHAnsi" w:hAnsiTheme="minorHAnsi" w:cstheme="minorHAnsi"/>
                <w:bCs/>
              </w:rPr>
              <w:t>4-IOC-</w:t>
            </w:r>
            <w:r w:rsidR="003A411D" w:rsidRPr="003A411D">
              <w:rPr>
                <w:rFonts w:asciiTheme="minorHAnsi" w:hAnsiTheme="minorHAnsi" w:cstheme="minorHAnsi"/>
                <w:bCs/>
              </w:rPr>
              <w:t>63.1</w:t>
            </w:r>
          </w:p>
        </w:tc>
        <w:tc>
          <w:tcPr>
            <w:tcW w:w="7042" w:type="dxa"/>
          </w:tcPr>
          <w:p w14:paraId="4ED6DD44" w14:textId="77777777" w:rsidR="003A411D" w:rsidRPr="003A411D" w:rsidRDefault="003A411D" w:rsidP="003A411D">
            <w:pPr>
              <w:pStyle w:val="TableText"/>
              <w:rPr>
                <w:rFonts w:asciiTheme="minorHAnsi" w:hAnsiTheme="minorHAnsi" w:cstheme="minorHAnsi"/>
                <w:bCs/>
              </w:rPr>
            </w:pPr>
            <w:r w:rsidRPr="003A411D">
              <w:rPr>
                <w:rFonts w:asciiTheme="minorHAnsi" w:hAnsiTheme="minorHAnsi" w:cstheme="minorHAnsi"/>
                <w:bCs/>
              </w:rPr>
              <w:t>When executing TC# 63.1</w:t>
            </w:r>
            <w:r w:rsidRPr="003A411D">
              <w:rPr>
                <w:rFonts w:asciiTheme="minorHAnsi" w:hAnsiTheme="minorHAnsi" w:cstheme="minorHAnsi"/>
                <w:bCs/>
              </w:rPr>
              <w:br/>
              <w:t>Expecte</w:t>
            </w:r>
            <w:r w:rsidR="003E2355">
              <w:rPr>
                <w:rFonts w:asciiTheme="minorHAnsi" w:hAnsiTheme="minorHAnsi" w:cstheme="minorHAnsi"/>
                <w:bCs/>
              </w:rPr>
              <w:t>d</w:t>
            </w:r>
            <w:r w:rsidRPr="003A411D">
              <w:rPr>
                <w:rFonts w:asciiTheme="minorHAnsi" w:hAnsiTheme="minorHAnsi" w:cstheme="minorHAnsi"/>
                <w:bCs/>
              </w:rPr>
              <w:t xml:space="preserve"> result:</w:t>
            </w:r>
            <w:r w:rsidRPr="003A411D">
              <w:rPr>
                <w:rFonts w:asciiTheme="minorHAnsi" w:hAnsiTheme="minorHAnsi" w:cstheme="minorHAnsi"/>
              </w:rPr>
              <w:t xml:space="preserve"> “Appointment is moved to the first clinic in the Providers Schedule at the correct time even if that time is before the clinic allows appointments”</w:t>
            </w:r>
            <w:r w:rsidRPr="003A411D">
              <w:rPr>
                <w:rFonts w:asciiTheme="minorHAnsi" w:hAnsiTheme="minorHAnsi" w:cstheme="minorHAnsi"/>
              </w:rPr>
              <w:br/>
              <w:t>Actual result: Appointment was made to the slot that I selected and not the first slot of the day.</w:t>
            </w:r>
          </w:p>
        </w:tc>
      </w:tr>
    </w:tbl>
    <w:p w14:paraId="4C37265F" w14:textId="77777777" w:rsidR="00750EB4" w:rsidRPr="007B64E1" w:rsidRDefault="00750EB4" w:rsidP="00750EB4"/>
    <w:p w14:paraId="7AC7DB35" w14:textId="77777777" w:rsidR="00750EB4" w:rsidRPr="007B64E1" w:rsidRDefault="00750EB4" w:rsidP="00750EB4">
      <w:pPr>
        <w:pStyle w:val="Heading2"/>
        <w:rPr>
          <w:rFonts w:ascii="Times New Roman" w:hAnsi="Times New Roman" w:cs="Times New Roman"/>
          <w:b w:val="0"/>
        </w:rPr>
      </w:pPr>
      <w:r w:rsidRPr="007B64E1">
        <w:rPr>
          <w:rFonts w:ascii="Times New Roman" w:hAnsi="Times New Roman" w:cs="Times New Roman"/>
        </w:rPr>
        <w:t>IOC Production Phase Results</w:t>
      </w:r>
    </w:p>
    <w:p w14:paraId="60317225" w14:textId="77777777" w:rsidR="00750EB4" w:rsidRPr="007B64E1" w:rsidRDefault="00F50707" w:rsidP="00750EB4">
      <w:r>
        <w:t xml:space="preserve">There were </w:t>
      </w:r>
      <w:commentRangeStart w:id="52"/>
      <w:del w:id="53" w:author="Author">
        <w:r w:rsidDel="00D97857">
          <w:delText>X</w:delText>
        </w:r>
        <w:commentRangeEnd w:id="52"/>
        <w:r w:rsidR="007908D9" w:rsidDel="00D97857">
          <w:rPr>
            <w:rStyle w:val="CommentReference"/>
          </w:rPr>
          <w:commentReference w:id="52"/>
        </w:r>
        <w:r w:rsidR="00750EB4" w:rsidRPr="007B64E1" w:rsidDel="00D97857">
          <w:delText xml:space="preserve"> </w:delText>
        </w:r>
      </w:del>
      <w:ins w:id="54" w:author="Author">
        <w:r w:rsidR="00D97857">
          <w:t xml:space="preserve">3 </w:t>
        </w:r>
      </w:ins>
      <w:r w:rsidR="00750EB4" w:rsidRPr="007B64E1">
        <w:t xml:space="preserve">unresolved defects </w:t>
      </w:r>
      <w:r w:rsidR="00750EB4">
        <w:t>identified</w:t>
      </w:r>
      <w:r w:rsidR="00750EB4" w:rsidRPr="007B64E1">
        <w:t xml:space="preserve"> during the </w:t>
      </w:r>
      <w:r w:rsidR="0022704C">
        <w:t>IOC production testing phase</w:t>
      </w:r>
      <w:ins w:id="55" w:author="Author">
        <w:r w:rsidR="00184960">
          <w:t xml:space="preserve">, </w:t>
        </w:r>
      </w:ins>
      <w:del w:id="56" w:author="Author">
        <w:r w:rsidR="0022704C" w:rsidDel="00184960">
          <w:delText xml:space="preserve">: XX with a medium severity, XX a low severity and </w:delText>
        </w:r>
      </w:del>
      <w:ins w:id="57" w:author="Author">
        <w:r w:rsidR="00184960">
          <w:t xml:space="preserve">all </w:t>
        </w:r>
      </w:ins>
      <w:commentRangeStart w:id="58"/>
      <w:del w:id="59" w:author="Author">
        <w:r w:rsidDel="00D97857">
          <w:delText>X</w:delText>
        </w:r>
        <w:commentRangeEnd w:id="58"/>
        <w:r w:rsidR="007908D9" w:rsidDel="00D97857">
          <w:rPr>
            <w:rStyle w:val="CommentReference"/>
          </w:rPr>
          <w:commentReference w:id="58"/>
        </w:r>
      </w:del>
      <w:ins w:id="60" w:author="Author">
        <w:del w:id="61" w:author="Author">
          <w:r w:rsidR="00184960" w:rsidDel="00D97857">
            <w:delText xml:space="preserve"> </w:delText>
          </w:r>
        </w:del>
        <w:r w:rsidR="00D97857">
          <w:t xml:space="preserve">3 </w:t>
        </w:r>
        <w:r w:rsidR="00184960">
          <w:t>of</w:t>
        </w:r>
      </w:ins>
      <w:del w:id="62" w:author="Author">
        <w:r w:rsidR="0022704C" w:rsidDel="00184960">
          <w:delText>XX</w:delText>
        </w:r>
      </w:del>
      <w:r w:rsidR="00750EB4" w:rsidRPr="007B64E1">
        <w:t xml:space="preserve"> which were not adjudicated (NA). </w:t>
      </w:r>
    </w:p>
    <w:p w14:paraId="63F4D2E0" w14:textId="77777777" w:rsidR="00750EB4" w:rsidRPr="007B64E1" w:rsidRDefault="00750EB4" w:rsidP="00750EB4"/>
    <w:p w14:paraId="424AC89F" w14:textId="77777777" w:rsidR="00750EB4" w:rsidRDefault="00750EB4" w:rsidP="00750EB4">
      <w:pPr>
        <w:jc w:val="center"/>
      </w:pPr>
      <w:r w:rsidRPr="00516B4E">
        <w:rPr>
          <w:noProof/>
          <w:shd w:val="clear" w:color="auto" w:fill="FFFF00"/>
        </w:rPr>
        <w:drawing>
          <wp:inline distT="0" distB="0" distL="0" distR="0" wp14:anchorId="075F40CE" wp14:editId="6C45E651">
            <wp:extent cx="4114800" cy="2057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9FF4F28" w14:textId="77777777" w:rsidR="00750EB4" w:rsidRDefault="00750EB4" w:rsidP="00750EB4">
      <w:pPr>
        <w:jc w:val="center"/>
      </w:pPr>
    </w:p>
    <w:p w14:paraId="628C91BD" w14:textId="77777777" w:rsidR="00750EB4" w:rsidRDefault="00750EB4" w:rsidP="00750EB4">
      <w:pPr>
        <w:jc w:val="center"/>
      </w:pPr>
    </w:p>
    <w:p w14:paraId="45BFE231" w14:textId="77777777" w:rsidR="00750EB4" w:rsidRPr="007B64E1" w:rsidRDefault="00750EB4" w:rsidP="00750EB4">
      <w:pPr>
        <w:jc w:val="center"/>
      </w:pPr>
    </w:p>
    <w:p w14:paraId="6D55462B" w14:textId="77777777" w:rsidR="00750EB4" w:rsidRPr="007B64E1" w:rsidRDefault="00750EB4" w:rsidP="00750EB4">
      <w:pPr>
        <w:jc w:val="center"/>
      </w:pPr>
      <w:r>
        <w:t>Below</w:t>
      </w:r>
      <w:r w:rsidR="00F50707">
        <w:t xml:space="preserve"> is the list of the </w:t>
      </w:r>
      <w:commentRangeStart w:id="63"/>
      <w:del w:id="64" w:author="Author">
        <w:r w:rsidR="00F50707" w:rsidDel="00D97857">
          <w:delText>X</w:delText>
        </w:r>
        <w:commentRangeEnd w:id="63"/>
        <w:r w:rsidR="007908D9" w:rsidDel="00D97857">
          <w:rPr>
            <w:rStyle w:val="CommentReference"/>
          </w:rPr>
          <w:commentReference w:id="63"/>
        </w:r>
        <w:r w:rsidRPr="007B64E1" w:rsidDel="00D97857">
          <w:delText xml:space="preserve"> </w:delText>
        </w:r>
      </w:del>
      <w:ins w:id="65" w:author="Author">
        <w:r w:rsidR="00D97857">
          <w:t xml:space="preserve">3 </w:t>
        </w:r>
      </w:ins>
      <w:r w:rsidRPr="007B64E1">
        <w:t>unresolved defects from the IOC production testing phase:</w:t>
      </w:r>
    </w:p>
    <w:tbl>
      <w:tblPr>
        <w:tblStyle w:val="TableGrid"/>
        <w:tblW w:w="9445" w:type="dxa"/>
        <w:jc w:val="center"/>
        <w:tblLook w:val="04A0" w:firstRow="1" w:lastRow="0" w:firstColumn="1" w:lastColumn="0" w:noHBand="0" w:noVBand="1"/>
      </w:tblPr>
      <w:tblGrid>
        <w:gridCol w:w="2155"/>
        <w:gridCol w:w="7290"/>
      </w:tblGrid>
      <w:tr w:rsidR="00750EB4" w:rsidRPr="007B64E1" w14:paraId="6551EB69" w14:textId="77777777" w:rsidTr="00286478">
        <w:trPr>
          <w:trHeight w:val="600"/>
          <w:tblHeader/>
          <w:jc w:val="center"/>
        </w:trPr>
        <w:tc>
          <w:tcPr>
            <w:tcW w:w="2155" w:type="dxa"/>
            <w:shd w:val="clear" w:color="auto" w:fill="BFBFBF" w:themeFill="background1" w:themeFillShade="BF"/>
            <w:noWrap/>
          </w:tcPr>
          <w:p w14:paraId="7B71CDB0" w14:textId="77777777" w:rsidR="00750EB4" w:rsidRPr="007B64E1" w:rsidRDefault="00750EB4" w:rsidP="006F6179">
            <w:pPr>
              <w:rPr>
                <w:b/>
              </w:rPr>
            </w:pPr>
            <w:r w:rsidRPr="007B64E1">
              <w:rPr>
                <w:b/>
              </w:rPr>
              <w:t xml:space="preserve">Defect </w:t>
            </w:r>
          </w:p>
          <w:p w14:paraId="57ECD2B2" w14:textId="77777777" w:rsidR="00750EB4" w:rsidRPr="007B64E1" w:rsidRDefault="00750EB4" w:rsidP="006F6179">
            <w:pPr>
              <w:rPr>
                <w:b/>
              </w:rPr>
            </w:pPr>
            <w:r w:rsidRPr="007B64E1">
              <w:rPr>
                <w:b/>
              </w:rPr>
              <w:t>Work Item #</w:t>
            </w:r>
          </w:p>
        </w:tc>
        <w:tc>
          <w:tcPr>
            <w:tcW w:w="7290" w:type="dxa"/>
            <w:shd w:val="clear" w:color="auto" w:fill="BFBFBF" w:themeFill="background1" w:themeFillShade="BF"/>
          </w:tcPr>
          <w:p w14:paraId="335BD6F3" w14:textId="77777777" w:rsidR="00750EB4" w:rsidRPr="007B64E1" w:rsidRDefault="00750EB4" w:rsidP="006F6179">
            <w:pPr>
              <w:rPr>
                <w:b/>
              </w:rPr>
            </w:pPr>
            <w:r w:rsidRPr="007B64E1">
              <w:rPr>
                <w:b/>
              </w:rPr>
              <w:t>Description</w:t>
            </w:r>
          </w:p>
        </w:tc>
      </w:tr>
      <w:tr w:rsidR="00750EB4" w:rsidRPr="007B64E1" w14:paraId="21833263" w14:textId="77777777" w:rsidTr="00286478">
        <w:trPr>
          <w:trHeight w:val="152"/>
          <w:jc w:val="center"/>
        </w:trPr>
        <w:tc>
          <w:tcPr>
            <w:tcW w:w="2155" w:type="dxa"/>
            <w:noWrap/>
          </w:tcPr>
          <w:p w14:paraId="12C111C2" w14:textId="77777777" w:rsidR="00750EB4" w:rsidRPr="007B64E1" w:rsidRDefault="002956D5" w:rsidP="006F6179">
            <w:r>
              <w:t>VSE1.</w:t>
            </w:r>
            <w:r w:rsidR="00286478">
              <w:t>4-IOC-6.1</w:t>
            </w:r>
          </w:p>
        </w:tc>
        <w:tc>
          <w:tcPr>
            <w:tcW w:w="7290" w:type="dxa"/>
          </w:tcPr>
          <w:p w14:paraId="13D30790" w14:textId="77777777" w:rsidR="00286478" w:rsidRDefault="00286478" w:rsidP="00286478">
            <w:r>
              <w:t xml:space="preserve">While executing TC# 6.1 - </w:t>
            </w:r>
          </w:p>
          <w:p w14:paraId="21D5C8C0" w14:textId="77777777" w:rsidR="00750EB4" w:rsidRPr="007B64E1" w:rsidRDefault="00286478" w:rsidP="00286478">
            <w:r>
              <w:t>The script failed due to the instructions. VS functionality is not a problem.</w:t>
            </w:r>
          </w:p>
        </w:tc>
      </w:tr>
      <w:tr w:rsidR="00750EB4" w:rsidRPr="007B64E1" w14:paraId="430E2946" w14:textId="77777777" w:rsidTr="00286478">
        <w:trPr>
          <w:trHeight w:val="63"/>
          <w:jc w:val="center"/>
        </w:trPr>
        <w:tc>
          <w:tcPr>
            <w:tcW w:w="2155" w:type="dxa"/>
            <w:noWrap/>
          </w:tcPr>
          <w:p w14:paraId="4130C220" w14:textId="77777777" w:rsidR="00750EB4" w:rsidRPr="007B64E1" w:rsidRDefault="00B1615E" w:rsidP="006F6179">
            <w:r>
              <w:t>VSE1.4-IOC-8.1</w:t>
            </w:r>
          </w:p>
        </w:tc>
        <w:tc>
          <w:tcPr>
            <w:tcW w:w="7290" w:type="dxa"/>
          </w:tcPr>
          <w:p w14:paraId="06942E61" w14:textId="77777777" w:rsidR="00750EB4" w:rsidRDefault="00411BAB" w:rsidP="006F6179">
            <w:r>
              <w:t>While exe</w:t>
            </w:r>
            <w:r w:rsidR="00B1615E">
              <w:t xml:space="preserve">cuting TC# 8.1 – </w:t>
            </w:r>
          </w:p>
          <w:p w14:paraId="7DC3F02A" w14:textId="77777777" w:rsidR="00B1615E" w:rsidRDefault="00B1615E" w:rsidP="006F6179">
            <w:r>
              <w:t xml:space="preserve">Expected Result: </w:t>
            </w:r>
            <w:r w:rsidRPr="00B1615E">
              <w:t>Confirm that the Add an Appointment is grayed out. Validate that the Scheduling Grid shows teal with hashmarks indicating cancelled availability from the start of the clinic to midnight.   There should not be any plain teal indicating overbook is possible in the late evening hours.</w:t>
            </w:r>
          </w:p>
          <w:p w14:paraId="60E16C8C" w14:textId="77777777" w:rsidR="00B1615E" w:rsidRPr="007B64E1" w:rsidRDefault="00B1615E" w:rsidP="006F6179">
            <w:r>
              <w:t xml:space="preserve">Actual Result: </w:t>
            </w:r>
            <w:r w:rsidRPr="00B1615E">
              <w:t>There are no hash marks after 6pm but I get a pop up saying CAN’T BOOK WITHIN CANCELLED TIME PERIOD!</w:t>
            </w:r>
          </w:p>
        </w:tc>
      </w:tr>
      <w:tr w:rsidR="00B1615E" w:rsidRPr="007B64E1" w14:paraId="29594C64" w14:textId="77777777" w:rsidTr="00286478">
        <w:trPr>
          <w:trHeight w:val="58"/>
          <w:jc w:val="center"/>
        </w:trPr>
        <w:tc>
          <w:tcPr>
            <w:tcW w:w="2155" w:type="dxa"/>
            <w:noWrap/>
          </w:tcPr>
          <w:p w14:paraId="11524A49" w14:textId="77777777" w:rsidR="00B1615E" w:rsidRPr="007B64E1" w:rsidRDefault="00B1615E" w:rsidP="00B1615E">
            <w:r>
              <w:t>VSE1.4-IOC-13.1</w:t>
            </w:r>
          </w:p>
        </w:tc>
        <w:tc>
          <w:tcPr>
            <w:tcW w:w="7290" w:type="dxa"/>
          </w:tcPr>
          <w:p w14:paraId="1CF87C8F" w14:textId="77777777" w:rsidR="00B1615E" w:rsidRDefault="00B1615E" w:rsidP="00B1615E">
            <w:r>
              <w:t xml:space="preserve">While executing TC# 13.1 – </w:t>
            </w:r>
          </w:p>
          <w:p w14:paraId="03CF299C" w14:textId="77777777" w:rsidR="00B1615E" w:rsidRDefault="00B1615E" w:rsidP="00B1615E">
            <w:r>
              <w:t xml:space="preserve">Expected Result: </w:t>
            </w:r>
            <w:r w:rsidRPr="00B1615E">
              <w:t>Note the counts for Scheduler A.</w:t>
            </w:r>
          </w:p>
          <w:p w14:paraId="3D7BE6DE" w14:textId="77777777" w:rsidR="00B1615E" w:rsidRDefault="00B1615E" w:rsidP="00B1615E">
            <w:r>
              <w:t xml:space="preserve">Actual Result: </w:t>
            </w:r>
            <w:r w:rsidRPr="00B1615E">
              <w:t>Loading Audit Data spins for 10 min then get “Cancel Audit Data Error’ dialog box that states RPCException (ADTDataRepoisiroty.getADTDataExt</w:t>
            </w:r>
            <w:r>
              <w:t xml:space="preserve">). </w:t>
            </w:r>
            <w:r w:rsidRPr="00B1615E">
              <w:t>Click OK on all of these and it still spins Loading Audit Data</w:t>
            </w:r>
            <w:r>
              <w:t xml:space="preserve">; X-d out of the Report but I still get the blue spinning circle next to my mouse when I am over the program. </w:t>
            </w:r>
          </w:p>
          <w:p w14:paraId="55549808" w14:textId="77777777" w:rsidR="00B1615E" w:rsidRPr="007B64E1" w:rsidRDefault="00B1615E" w:rsidP="00B1615E">
            <w:r>
              <w:t xml:space="preserve">Click Audit aCTIVITY AGAIN AFTER ONE MINUTE – GET SPINNING LOADING BAR THEN AN ERROR. </w:t>
            </w:r>
            <w:r w:rsidRPr="00B1615E">
              <w:t>Click OK – still spins on Loading. X out – can change to other tabs but when try to select a patient get an error:</w:t>
            </w:r>
            <w:r>
              <w:t>.</w:t>
            </w:r>
          </w:p>
        </w:tc>
      </w:tr>
    </w:tbl>
    <w:p w14:paraId="61D457DE" w14:textId="77777777" w:rsidR="00750EB4" w:rsidRPr="007B64E1" w:rsidRDefault="00750EB4" w:rsidP="00750EB4">
      <w:pPr>
        <w:jc w:val="center"/>
      </w:pPr>
      <w:r w:rsidRPr="007B64E1">
        <w:rPr>
          <w:b/>
        </w:rPr>
        <w:t>NOTE:</w:t>
      </w:r>
      <w:r w:rsidRPr="007B64E1">
        <w:t xml:space="preserve"> Each of the production defect</w:t>
      </w:r>
      <w:r>
        <w:t>s</w:t>
      </w:r>
      <w:r w:rsidRPr="007B64E1">
        <w:t xml:space="preserve"> above will be placed into CA SDM</w:t>
      </w:r>
    </w:p>
    <w:p w14:paraId="2A3BBAB0" w14:textId="77777777" w:rsidR="00750EB4" w:rsidRPr="007B64E1" w:rsidRDefault="00750EB4" w:rsidP="00750EB4"/>
    <w:p w14:paraId="5075C003" w14:textId="77777777" w:rsidR="00750EB4" w:rsidRPr="00B22BE6" w:rsidRDefault="00750EB4" w:rsidP="00B22BE6">
      <w:pPr>
        <w:pStyle w:val="BodyText"/>
        <w:tabs>
          <w:tab w:val="left" w:pos="7920"/>
        </w:tabs>
        <w:rPr>
          <w:sz w:val="16"/>
          <w:szCs w:val="16"/>
        </w:rPr>
      </w:pPr>
    </w:p>
    <w:sectPr w:rsidR="00750EB4" w:rsidRPr="00B22BE6" w:rsidSect="00BF7AC6">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2" w:author="Author" w:initials="A">
    <w:p w14:paraId="620C2E91" w14:textId="77777777" w:rsidR="007908D9" w:rsidRDefault="007908D9">
      <w:pPr>
        <w:pStyle w:val="CommentText"/>
      </w:pPr>
      <w:r>
        <w:rPr>
          <w:rStyle w:val="CommentReference"/>
        </w:rPr>
        <w:annotationRef/>
      </w:r>
      <w:r w:rsidR="00D97857">
        <w:t>3</w:t>
      </w:r>
      <w:r w:rsidR="00812225">
        <w:t>Should this be "X" or a number?</w:t>
      </w:r>
    </w:p>
  </w:comment>
  <w:comment w:id="58" w:author="Author" w:initials="A">
    <w:p w14:paraId="08635D2D" w14:textId="77777777" w:rsidR="007908D9" w:rsidRDefault="007908D9">
      <w:pPr>
        <w:pStyle w:val="CommentText"/>
      </w:pPr>
      <w:r>
        <w:rPr>
          <w:rStyle w:val="CommentReference"/>
        </w:rPr>
        <w:annotationRef/>
      </w:r>
      <w:r w:rsidR="00812225">
        <w:t>This should be a number.</w:t>
      </w:r>
    </w:p>
  </w:comment>
  <w:comment w:id="63" w:author="Author" w:initials="A">
    <w:p w14:paraId="66FA3B6C" w14:textId="77777777" w:rsidR="007908D9" w:rsidRDefault="007908D9">
      <w:pPr>
        <w:pStyle w:val="CommentText"/>
      </w:pPr>
      <w:r>
        <w:rPr>
          <w:rStyle w:val="CommentReference"/>
        </w:rPr>
        <w:annotationRef/>
      </w:r>
      <w:r w:rsidR="00812225">
        <w:t>This should be a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0C2E91" w15:done="0"/>
  <w15:commentEx w15:paraId="08635D2D" w15:done="0"/>
  <w15:commentEx w15:paraId="66FA3B6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84573" w14:textId="77777777" w:rsidR="001E50AA" w:rsidRDefault="001E50AA">
      <w:r>
        <w:separator/>
      </w:r>
    </w:p>
    <w:p w14:paraId="366D3AB3" w14:textId="77777777" w:rsidR="001E50AA" w:rsidRDefault="001E50AA"/>
  </w:endnote>
  <w:endnote w:type="continuationSeparator" w:id="0">
    <w:p w14:paraId="7EA35F9F" w14:textId="77777777" w:rsidR="001E50AA" w:rsidRDefault="001E50AA">
      <w:r>
        <w:continuationSeparator/>
      </w:r>
    </w:p>
    <w:p w14:paraId="5C986307" w14:textId="77777777" w:rsidR="001E50AA" w:rsidRDefault="001E5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397AA" w14:textId="77777777" w:rsidR="00D7709B" w:rsidRDefault="00D7709B"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700E39AF" w14:textId="77777777" w:rsidR="00D7709B" w:rsidRPr="009629BC" w:rsidRDefault="00D7709B"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A4FF8" w14:textId="77777777" w:rsidR="00D7709B" w:rsidRDefault="00D7709B">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41EDE" w14:textId="77777777" w:rsidR="00D7709B" w:rsidRDefault="00D7709B" w:rsidP="00E405C8">
    <w:pPr>
      <w:pStyle w:val="Footer"/>
      <w:rPr>
        <w:rStyle w:val="PageNumber"/>
        <w:noProof/>
      </w:rPr>
    </w:pPr>
    <w:r w:rsidRPr="00BF7AC6">
      <w:rPr>
        <w:rStyle w:val="PageNumber"/>
        <w:noProof/>
      </w:rPr>
      <w:t>V</w:t>
    </w:r>
    <w:r>
      <w:rPr>
        <w:rStyle w:val="PageNumber"/>
        <w:noProof/>
      </w:rPr>
      <w:t>istA Scheduling Enhancement (VSE)</w:t>
    </w:r>
  </w:p>
  <w:p w14:paraId="59B12D19" w14:textId="47B758E0" w:rsidR="00D7709B" w:rsidRDefault="00D7709B" w:rsidP="00E405C8">
    <w:pPr>
      <w:pStyle w:val="Footer"/>
      <w:rPr>
        <w:rStyle w:val="PageNumber"/>
      </w:rPr>
    </w:pPr>
    <w:r w:rsidRPr="00BF7AC6">
      <w:rPr>
        <w:rStyle w:val="PageNumber"/>
        <w:noProof/>
      </w:rPr>
      <w:t xml:space="preserve">Version </w:t>
    </w:r>
    <w:r w:rsidRPr="00265CAC">
      <w:rPr>
        <w:rStyle w:val="PageNumber"/>
        <w:noProof/>
      </w:rPr>
      <w:t>Description Document</w:t>
    </w:r>
    <w:r>
      <w:tab/>
    </w:r>
    <w:r>
      <w:rPr>
        <w:rStyle w:val="PageNumber"/>
      </w:rPr>
      <w:fldChar w:fldCharType="begin"/>
    </w:r>
    <w:r>
      <w:rPr>
        <w:rStyle w:val="PageNumber"/>
      </w:rPr>
      <w:instrText xml:space="preserve"> PAGE </w:instrText>
    </w:r>
    <w:r>
      <w:rPr>
        <w:rStyle w:val="PageNumber"/>
      </w:rPr>
      <w:fldChar w:fldCharType="separate"/>
    </w:r>
    <w:r w:rsidR="00A53BAA">
      <w:rPr>
        <w:rStyle w:val="PageNumber"/>
        <w:noProof/>
      </w:rPr>
      <w:t>8</w:t>
    </w:r>
    <w:r>
      <w:rPr>
        <w:rStyle w:val="PageNumber"/>
      </w:rPr>
      <w:fldChar w:fldCharType="end"/>
    </w:r>
    <w:r>
      <w:rPr>
        <w:rStyle w:val="PageNumber"/>
      </w:rPr>
      <w:tab/>
    </w:r>
    <w:r w:rsidR="00A921C3">
      <w:rPr>
        <w:rStyle w:val="PageNumber"/>
      </w:rPr>
      <w:t>January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24C2AA" w14:textId="77777777" w:rsidR="001E50AA" w:rsidRDefault="001E50AA">
      <w:r>
        <w:separator/>
      </w:r>
    </w:p>
    <w:p w14:paraId="7D4CE858" w14:textId="77777777" w:rsidR="001E50AA" w:rsidRDefault="001E50AA"/>
  </w:footnote>
  <w:footnote w:type="continuationSeparator" w:id="0">
    <w:p w14:paraId="15449A0C" w14:textId="77777777" w:rsidR="001E50AA" w:rsidRDefault="001E50AA">
      <w:r>
        <w:continuationSeparator/>
      </w:r>
    </w:p>
    <w:p w14:paraId="03D67FDA" w14:textId="77777777" w:rsidR="001E50AA" w:rsidRDefault="001E50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6C06B" w14:textId="77777777" w:rsidR="00D7709B" w:rsidRDefault="00D7709B" w:rsidP="00516B4E">
    <w:pPr>
      <w:pStyle w:val="Header"/>
      <w:tabs>
        <w:tab w:val="clear" w:pos="4680"/>
        <w:tab w:val="clear" w:pos="9360"/>
        <w:tab w:val="left" w:pos="1335"/>
        <w:tab w:val="left" w:pos="3705"/>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7.8pt;height:40.8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15:restartNumberingAfterBreak="0">
    <w:nsid w:val="60ED2448"/>
    <w:multiLevelType w:val="hybridMultilevel"/>
    <w:tmpl w:val="0BB6BCFA"/>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2"/>
  </w:num>
  <w:num w:numId="7">
    <w:abstractNumId w:val="6"/>
  </w:num>
  <w:num w:numId="8">
    <w:abstractNumId w:val="4"/>
  </w:num>
  <w:num w:numId="9">
    <w:abstractNumId w:val="8"/>
  </w:num>
  <w:num w:numId="10">
    <w:abstractNumId w:val="11"/>
  </w:num>
  <w:num w:numId="11">
    <w:abstractNumId w:val="2"/>
  </w:num>
  <w:num w:numId="12">
    <w:abstractNumId w:val="7"/>
  </w:num>
  <w:num w:numId="13">
    <w:abstractNumId w:val="13"/>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F8"/>
    <w:rsid w:val="00001A6F"/>
    <w:rsid w:val="0000559A"/>
    <w:rsid w:val="000063A7"/>
    <w:rsid w:val="0000675B"/>
    <w:rsid w:val="00006DB8"/>
    <w:rsid w:val="00006EDC"/>
    <w:rsid w:val="00010140"/>
    <w:rsid w:val="000114B6"/>
    <w:rsid w:val="00011EE6"/>
    <w:rsid w:val="00012207"/>
    <w:rsid w:val="0001226E"/>
    <w:rsid w:val="00015C0D"/>
    <w:rsid w:val="000171DA"/>
    <w:rsid w:val="0002227F"/>
    <w:rsid w:val="000263BB"/>
    <w:rsid w:val="0002687B"/>
    <w:rsid w:val="0003063D"/>
    <w:rsid w:val="00032248"/>
    <w:rsid w:val="0004186E"/>
    <w:rsid w:val="00041B76"/>
    <w:rsid w:val="0004636C"/>
    <w:rsid w:val="000570F5"/>
    <w:rsid w:val="000666BC"/>
    <w:rsid w:val="00071609"/>
    <w:rsid w:val="00075148"/>
    <w:rsid w:val="000869F9"/>
    <w:rsid w:val="00086D68"/>
    <w:rsid w:val="00090B69"/>
    <w:rsid w:val="000911ED"/>
    <w:rsid w:val="000A10E7"/>
    <w:rsid w:val="000A378D"/>
    <w:rsid w:val="000B23F8"/>
    <w:rsid w:val="000C1DD7"/>
    <w:rsid w:val="000C6596"/>
    <w:rsid w:val="000D1224"/>
    <w:rsid w:val="000D3DAA"/>
    <w:rsid w:val="000D499E"/>
    <w:rsid w:val="000D4DB1"/>
    <w:rsid w:val="000D550A"/>
    <w:rsid w:val="000D5CEB"/>
    <w:rsid w:val="000E1B47"/>
    <w:rsid w:val="000F3438"/>
    <w:rsid w:val="000F44FF"/>
    <w:rsid w:val="000F4A91"/>
    <w:rsid w:val="00101B1F"/>
    <w:rsid w:val="0010320F"/>
    <w:rsid w:val="00104399"/>
    <w:rsid w:val="0010664C"/>
    <w:rsid w:val="001071B7"/>
    <w:rsid w:val="00107971"/>
    <w:rsid w:val="00112955"/>
    <w:rsid w:val="0012060D"/>
    <w:rsid w:val="00122C1B"/>
    <w:rsid w:val="00123362"/>
    <w:rsid w:val="0012622D"/>
    <w:rsid w:val="00132574"/>
    <w:rsid w:val="00132AA3"/>
    <w:rsid w:val="00134154"/>
    <w:rsid w:val="00147EBA"/>
    <w:rsid w:val="00150236"/>
    <w:rsid w:val="00151087"/>
    <w:rsid w:val="001518C8"/>
    <w:rsid w:val="00156CC5"/>
    <w:rsid w:val="001574A4"/>
    <w:rsid w:val="00157AAE"/>
    <w:rsid w:val="00160824"/>
    <w:rsid w:val="00161ED8"/>
    <w:rsid w:val="001624C3"/>
    <w:rsid w:val="0016530D"/>
    <w:rsid w:val="00165AB8"/>
    <w:rsid w:val="001701F7"/>
    <w:rsid w:val="00172D7F"/>
    <w:rsid w:val="00175B21"/>
    <w:rsid w:val="00180235"/>
    <w:rsid w:val="001817C9"/>
    <w:rsid w:val="00184960"/>
    <w:rsid w:val="00186009"/>
    <w:rsid w:val="00194E76"/>
    <w:rsid w:val="001A3C5C"/>
    <w:rsid w:val="001A6B34"/>
    <w:rsid w:val="001A6B5C"/>
    <w:rsid w:val="001A7F90"/>
    <w:rsid w:val="001B0B86"/>
    <w:rsid w:val="001C3FA3"/>
    <w:rsid w:val="001C50E7"/>
    <w:rsid w:val="001C6D26"/>
    <w:rsid w:val="001D3222"/>
    <w:rsid w:val="001D41AC"/>
    <w:rsid w:val="001D6650"/>
    <w:rsid w:val="001D73C3"/>
    <w:rsid w:val="001E3408"/>
    <w:rsid w:val="001E4B39"/>
    <w:rsid w:val="001E50AA"/>
    <w:rsid w:val="001F7F50"/>
    <w:rsid w:val="0021187C"/>
    <w:rsid w:val="00212507"/>
    <w:rsid w:val="00213223"/>
    <w:rsid w:val="0021385E"/>
    <w:rsid w:val="00217034"/>
    <w:rsid w:val="002238AF"/>
    <w:rsid w:val="0022704C"/>
    <w:rsid w:val="002273CA"/>
    <w:rsid w:val="002334FF"/>
    <w:rsid w:val="00234111"/>
    <w:rsid w:val="002351DF"/>
    <w:rsid w:val="0024240B"/>
    <w:rsid w:val="0024681C"/>
    <w:rsid w:val="00252BD5"/>
    <w:rsid w:val="00256419"/>
    <w:rsid w:val="0025682F"/>
    <w:rsid w:val="002568D1"/>
    <w:rsid w:val="00256F04"/>
    <w:rsid w:val="00265CAC"/>
    <w:rsid w:val="00266D60"/>
    <w:rsid w:val="002805F8"/>
    <w:rsid w:val="00280A53"/>
    <w:rsid w:val="00280FEE"/>
    <w:rsid w:val="002811AA"/>
    <w:rsid w:val="00282EDE"/>
    <w:rsid w:val="00283B9B"/>
    <w:rsid w:val="00286478"/>
    <w:rsid w:val="002874E9"/>
    <w:rsid w:val="00292B10"/>
    <w:rsid w:val="002956D5"/>
    <w:rsid w:val="002963A9"/>
    <w:rsid w:val="002976E0"/>
    <w:rsid w:val="002A03AB"/>
    <w:rsid w:val="002A0C8C"/>
    <w:rsid w:val="002A2EE5"/>
    <w:rsid w:val="002A3F40"/>
    <w:rsid w:val="002A4907"/>
    <w:rsid w:val="002B14B1"/>
    <w:rsid w:val="002C4DF3"/>
    <w:rsid w:val="002C6335"/>
    <w:rsid w:val="002D0C49"/>
    <w:rsid w:val="002D1B52"/>
    <w:rsid w:val="002D36A1"/>
    <w:rsid w:val="002D411F"/>
    <w:rsid w:val="002D5204"/>
    <w:rsid w:val="002E1D8C"/>
    <w:rsid w:val="002E5C09"/>
    <w:rsid w:val="002E751D"/>
    <w:rsid w:val="002F0076"/>
    <w:rsid w:val="002F113C"/>
    <w:rsid w:val="002F5410"/>
    <w:rsid w:val="002F7007"/>
    <w:rsid w:val="002F7F4A"/>
    <w:rsid w:val="00303385"/>
    <w:rsid w:val="003110DB"/>
    <w:rsid w:val="00314B90"/>
    <w:rsid w:val="00317CA3"/>
    <w:rsid w:val="0032241E"/>
    <w:rsid w:val="003224BE"/>
    <w:rsid w:val="00326966"/>
    <w:rsid w:val="00335EB0"/>
    <w:rsid w:val="003417C9"/>
    <w:rsid w:val="00342E0C"/>
    <w:rsid w:val="003457AB"/>
    <w:rsid w:val="00346959"/>
    <w:rsid w:val="00347C3B"/>
    <w:rsid w:val="00347FEB"/>
    <w:rsid w:val="00353152"/>
    <w:rsid w:val="003532BD"/>
    <w:rsid w:val="00355429"/>
    <w:rsid w:val="003565ED"/>
    <w:rsid w:val="00367927"/>
    <w:rsid w:val="00370C5E"/>
    <w:rsid w:val="003735FD"/>
    <w:rsid w:val="00376DD4"/>
    <w:rsid w:val="003771FB"/>
    <w:rsid w:val="0038169E"/>
    <w:rsid w:val="0038570F"/>
    <w:rsid w:val="00386419"/>
    <w:rsid w:val="00392B05"/>
    <w:rsid w:val="003A40A7"/>
    <w:rsid w:val="003A411D"/>
    <w:rsid w:val="003A7791"/>
    <w:rsid w:val="003B04E1"/>
    <w:rsid w:val="003B4793"/>
    <w:rsid w:val="003B4D8B"/>
    <w:rsid w:val="003C0F3E"/>
    <w:rsid w:val="003C2662"/>
    <w:rsid w:val="003C2A30"/>
    <w:rsid w:val="003C7B01"/>
    <w:rsid w:val="003D11A3"/>
    <w:rsid w:val="003D59EF"/>
    <w:rsid w:val="003D7EA1"/>
    <w:rsid w:val="003E160C"/>
    <w:rsid w:val="003E1F9E"/>
    <w:rsid w:val="003E21EC"/>
    <w:rsid w:val="003E2355"/>
    <w:rsid w:val="003F30DB"/>
    <w:rsid w:val="003F4789"/>
    <w:rsid w:val="003F4BEB"/>
    <w:rsid w:val="003F6898"/>
    <w:rsid w:val="00403D7A"/>
    <w:rsid w:val="004101D7"/>
    <w:rsid w:val="00410F8C"/>
    <w:rsid w:val="00411BAB"/>
    <w:rsid w:val="004145D9"/>
    <w:rsid w:val="00423003"/>
    <w:rsid w:val="00423A58"/>
    <w:rsid w:val="0042469B"/>
    <w:rsid w:val="004277BF"/>
    <w:rsid w:val="00433816"/>
    <w:rsid w:val="00440A78"/>
    <w:rsid w:val="00450A04"/>
    <w:rsid w:val="00451181"/>
    <w:rsid w:val="0045290F"/>
    <w:rsid w:val="00452DB6"/>
    <w:rsid w:val="0045552E"/>
    <w:rsid w:val="00455C98"/>
    <w:rsid w:val="004617A6"/>
    <w:rsid w:val="00467F6F"/>
    <w:rsid w:val="00472BB0"/>
    <w:rsid w:val="00474BBC"/>
    <w:rsid w:val="0048016C"/>
    <w:rsid w:val="00480542"/>
    <w:rsid w:val="0048455F"/>
    <w:rsid w:val="00492806"/>
    <w:rsid w:val="0049442E"/>
    <w:rsid w:val="004A1BB2"/>
    <w:rsid w:val="004A2521"/>
    <w:rsid w:val="004A28E1"/>
    <w:rsid w:val="004B0373"/>
    <w:rsid w:val="004B099D"/>
    <w:rsid w:val="004B64EC"/>
    <w:rsid w:val="004C06B9"/>
    <w:rsid w:val="004C2897"/>
    <w:rsid w:val="004C5CB1"/>
    <w:rsid w:val="004D2FDD"/>
    <w:rsid w:val="004D3CB7"/>
    <w:rsid w:val="004D3E23"/>
    <w:rsid w:val="004D3FB6"/>
    <w:rsid w:val="004D4843"/>
    <w:rsid w:val="004D55E9"/>
    <w:rsid w:val="004D5CD2"/>
    <w:rsid w:val="004E64A0"/>
    <w:rsid w:val="004F0FB3"/>
    <w:rsid w:val="004F3A80"/>
    <w:rsid w:val="004F41C4"/>
    <w:rsid w:val="00500313"/>
    <w:rsid w:val="00504BC1"/>
    <w:rsid w:val="00507286"/>
    <w:rsid w:val="00510914"/>
    <w:rsid w:val="00514D78"/>
    <w:rsid w:val="00515F2A"/>
    <w:rsid w:val="00516B4E"/>
    <w:rsid w:val="00526641"/>
    <w:rsid w:val="00527B5C"/>
    <w:rsid w:val="00530D34"/>
    <w:rsid w:val="005316FF"/>
    <w:rsid w:val="00531CD9"/>
    <w:rsid w:val="005327F9"/>
    <w:rsid w:val="00532B92"/>
    <w:rsid w:val="00533E9B"/>
    <w:rsid w:val="00534214"/>
    <w:rsid w:val="0053453B"/>
    <w:rsid w:val="00541326"/>
    <w:rsid w:val="00543E06"/>
    <w:rsid w:val="005449BF"/>
    <w:rsid w:val="00547B68"/>
    <w:rsid w:val="00551B85"/>
    <w:rsid w:val="00554B8F"/>
    <w:rsid w:val="005647C7"/>
    <w:rsid w:val="0056525E"/>
    <w:rsid w:val="00566D6A"/>
    <w:rsid w:val="00575CFA"/>
    <w:rsid w:val="00576E03"/>
    <w:rsid w:val="00577B5B"/>
    <w:rsid w:val="005827B2"/>
    <w:rsid w:val="00584F2F"/>
    <w:rsid w:val="00585881"/>
    <w:rsid w:val="0058646B"/>
    <w:rsid w:val="00592802"/>
    <w:rsid w:val="00594383"/>
    <w:rsid w:val="005A65BC"/>
    <w:rsid w:val="005A722B"/>
    <w:rsid w:val="005B7CDD"/>
    <w:rsid w:val="005C0D0D"/>
    <w:rsid w:val="005C4EED"/>
    <w:rsid w:val="005C7AD8"/>
    <w:rsid w:val="005D06FE"/>
    <w:rsid w:val="005D18C5"/>
    <w:rsid w:val="005D3B22"/>
    <w:rsid w:val="005D4E9A"/>
    <w:rsid w:val="005E1E63"/>
    <w:rsid w:val="005E2AF9"/>
    <w:rsid w:val="005F1550"/>
    <w:rsid w:val="00600235"/>
    <w:rsid w:val="00610D47"/>
    <w:rsid w:val="00614511"/>
    <w:rsid w:val="00614864"/>
    <w:rsid w:val="00623FE2"/>
    <w:rsid w:val="006244C7"/>
    <w:rsid w:val="0062550B"/>
    <w:rsid w:val="0063095B"/>
    <w:rsid w:val="00642849"/>
    <w:rsid w:val="0064769E"/>
    <w:rsid w:val="0065133D"/>
    <w:rsid w:val="00651775"/>
    <w:rsid w:val="00651A53"/>
    <w:rsid w:val="00653190"/>
    <w:rsid w:val="00653828"/>
    <w:rsid w:val="0065443F"/>
    <w:rsid w:val="006577DE"/>
    <w:rsid w:val="00662108"/>
    <w:rsid w:val="00663060"/>
    <w:rsid w:val="00663B92"/>
    <w:rsid w:val="00663E80"/>
    <w:rsid w:val="00665BF6"/>
    <w:rsid w:val="006670D2"/>
    <w:rsid w:val="00667E47"/>
    <w:rsid w:val="006748B3"/>
    <w:rsid w:val="00676943"/>
    <w:rsid w:val="00677451"/>
    <w:rsid w:val="00680463"/>
    <w:rsid w:val="00680563"/>
    <w:rsid w:val="00680ECB"/>
    <w:rsid w:val="00686640"/>
    <w:rsid w:val="00691431"/>
    <w:rsid w:val="006929E3"/>
    <w:rsid w:val="006956D0"/>
    <w:rsid w:val="006A20A1"/>
    <w:rsid w:val="006A36D3"/>
    <w:rsid w:val="006A4A98"/>
    <w:rsid w:val="006A4D02"/>
    <w:rsid w:val="006A6406"/>
    <w:rsid w:val="006A7603"/>
    <w:rsid w:val="006A7B94"/>
    <w:rsid w:val="006B459E"/>
    <w:rsid w:val="006C307D"/>
    <w:rsid w:val="006C3633"/>
    <w:rsid w:val="006C74F4"/>
    <w:rsid w:val="006D0B3C"/>
    <w:rsid w:val="006D4142"/>
    <w:rsid w:val="006D455D"/>
    <w:rsid w:val="006D68DA"/>
    <w:rsid w:val="006E32E0"/>
    <w:rsid w:val="006E5523"/>
    <w:rsid w:val="006F2E38"/>
    <w:rsid w:val="006F6179"/>
    <w:rsid w:val="006F6D65"/>
    <w:rsid w:val="00703B0B"/>
    <w:rsid w:val="007054A1"/>
    <w:rsid w:val="0070640D"/>
    <w:rsid w:val="00713551"/>
    <w:rsid w:val="00714730"/>
    <w:rsid w:val="00715F75"/>
    <w:rsid w:val="00717E13"/>
    <w:rsid w:val="007222E7"/>
    <w:rsid w:val="007238FF"/>
    <w:rsid w:val="00724C2A"/>
    <w:rsid w:val="007254BF"/>
    <w:rsid w:val="0072569B"/>
    <w:rsid w:val="00725C30"/>
    <w:rsid w:val="0073078F"/>
    <w:rsid w:val="00730F47"/>
    <w:rsid w:val="007316E5"/>
    <w:rsid w:val="00736B0D"/>
    <w:rsid w:val="00737389"/>
    <w:rsid w:val="00737F1F"/>
    <w:rsid w:val="00741A4F"/>
    <w:rsid w:val="00741A8D"/>
    <w:rsid w:val="00742D4B"/>
    <w:rsid w:val="00744F0F"/>
    <w:rsid w:val="007507C4"/>
    <w:rsid w:val="00750D0B"/>
    <w:rsid w:val="00750EB4"/>
    <w:rsid w:val="007537E2"/>
    <w:rsid w:val="00761FF6"/>
    <w:rsid w:val="00762B56"/>
    <w:rsid w:val="00763DBB"/>
    <w:rsid w:val="007654AB"/>
    <w:rsid w:val="00765E89"/>
    <w:rsid w:val="00771230"/>
    <w:rsid w:val="00776FAF"/>
    <w:rsid w:val="007809A2"/>
    <w:rsid w:val="00781144"/>
    <w:rsid w:val="00785662"/>
    <w:rsid w:val="00785D81"/>
    <w:rsid w:val="007864FA"/>
    <w:rsid w:val="00787138"/>
    <w:rsid w:val="0078769E"/>
    <w:rsid w:val="00787B77"/>
    <w:rsid w:val="007908D9"/>
    <w:rsid w:val="007926DE"/>
    <w:rsid w:val="007957DC"/>
    <w:rsid w:val="007960A9"/>
    <w:rsid w:val="00796422"/>
    <w:rsid w:val="007A112B"/>
    <w:rsid w:val="007A39CC"/>
    <w:rsid w:val="007B1D22"/>
    <w:rsid w:val="007B23FA"/>
    <w:rsid w:val="007B3D18"/>
    <w:rsid w:val="007B458D"/>
    <w:rsid w:val="007B5233"/>
    <w:rsid w:val="007B65D7"/>
    <w:rsid w:val="007C2637"/>
    <w:rsid w:val="007D539D"/>
    <w:rsid w:val="007D7873"/>
    <w:rsid w:val="007E05D4"/>
    <w:rsid w:val="007E4370"/>
    <w:rsid w:val="007E542E"/>
    <w:rsid w:val="007F7372"/>
    <w:rsid w:val="007F767C"/>
    <w:rsid w:val="00801B32"/>
    <w:rsid w:val="00806450"/>
    <w:rsid w:val="00812225"/>
    <w:rsid w:val="008152E8"/>
    <w:rsid w:val="00815A48"/>
    <w:rsid w:val="0081606F"/>
    <w:rsid w:val="00821E7C"/>
    <w:rsid w:val="00821FD9"/>
    <w:rsid w:val="00822A3F"/>
    <w:rsid w:val="00825350"/>
    <w:rsid w:val="00827332"/>
    <w:rsid w:val="008308C2"/>
    <w:rsid w:val="00836DA0"/>
    <w:rsid w:val="00837DB5"/>
    <w:rsid w:val="008405C0"/>
    <w:rsid w:val="008407CB"/>
    <w:rsid w:val="00841CE0"/>
    <w:rsid w:val="008449E5"/>
    <w:rsid w:val="00845BB9"/>
    <w:rsid w:val="0085072C"/>
    <w:rsid w:val="00851812"/>
    <w:rsid w:val="00856A08"/>
    <w:rsid w:val="00862CE5"/>
    <w:rsid w:val="00863B21"/>
    <w:rsid w:val="00864966"/>
    <w:rsid w:val="0086526F"/>
    <w:rsid w:val="00871E3C"/>
    <w:rsid w:val="0087220B"/>
    <w:rsid w:val="0087559E"/>
    <w:rsid w:val="00877441"/>
    <w:rsid w:val="00877C38"/>
    <w:rsid w:val="00880C3D"/>
    <w:rsid w:val="008831EB"/>
    <w:rsid w:val="00883C18"/>
    <w:rsid w:val="0088550F"/>
    <w:rsid w:val="00886732"/>
    <w:rsid w:val="00887D77"/>
    <w:rsid w:val="00893487"/>
    <w:rsid w:val="00893CB0"/>
    <w:rsid w:val="00894DEC"/>
    <w:rsid w:val="008A1731"/>
    <w:rsid w:val="008A4AE4"/>
    <w:rsid w:val="008A5300"/>
    <w:rsid w:val="008A783A"/>
    <w:rsid w:val="008B01DB"/>
    <w:rsid w:val="008B3094"/>
    <w:rsid w:val="008B7ABA"/>
    <w:rsid w:val="008C4576"/>
    <w:rsid w:val="008D191D"/>
    <w:rsid w:val="008D1E72"/>
    <w:rsid w:val="008D2DBC"/>
    <w:rsid w:val="008D3E80"/>
    <w:rsid w:val="008D6871"/>
    <w:rsid w:val="008E3EF4"/>
    <w:rsid w:val="008E661A"/>
    <w:rsid w:val="008F298E"/>
    <w:rsid w:val="008F2D2C"/>
    <w:rsid w:val="008F43AA"/>
    <w:rsid w:val="009011D4"/>
    <w:rsid w:val="00901B0E"/>
    <w:rsid w:val="00901D12"/>
    <w:rsid w:val="00902B8E"/>
    <w:rsid w:val="00903153"/>
    <w:rsid w:val="00906711"/>
    <w:rsid w:val="00906E5A"/>
    <w:rsid w:val="009071B9"/>
    <w:rsid w:val="00925319"/>
    <w:rsid w:val="00931BCA"/>
    <w:rsid w:val="009373C4"/>
    <w:rsid w:val="00940155"/>
    <w:rsid w:val="00941E4B"/>
    <w:rsid w:val="009453C1"/>
    <w:rsid w:val="00947AE3"/>
    <w:rsid w:val="0095133D"/>
    <w:rsid w:val="009522D9"/>
    <w:rsid w:val="00955C8C"/>
    <w:rsid w:val="00957A48"/>
    <w:rsid w:val="00960090"/>
    <w:rsid w:val="00961FED"/>
    <w:rsid w:val="00962722"/>
    <w:rsid w:val="00967C1C"/>
    <w:rsid w:val="00970C38"/>
    <w:rsid w:val="0097436C"/>
    <w:rsid w:val="00974601"/>
    <w:rsid w:val="009763BD"/>
    <w:rsid w:val="00984DA0"/>
    <w:rsid w:val="00987EA4"/>
    <w:rsid w:val="00991613"/>
    <w:rsid w:val="009921F2"/>
    <w:rsid w:val="00993831"/>
    <w:rsid w:val="009946E9"/>
    <w:rsid w:val="00996E0A"/>
    <w:rsid w:val="009A0140"/>
    <w:rsid w:val="009A09A6"/>
    <w:rsid w:val="009A257E"/>
    <w:rsid w:val="009A3C4D"/>
    <w:rsid w:val="009A7DA5"/>
    <w:rsid w:val="009B1957"/>
    <w:rsid w:val="009B3CD1"/>
    <w:rsid w:val="009B4484"/>
    <w:rsid w:val="009B5EF2"/>
    <w:rsid w:val="009C1218"/>
    <w:rsid w:val="009C4C5F"/>
    <w:rsid w:val="009C53F3"/>
    <w:rsid w:val="009C5CA8"/>
    <w:rsid w:val="009C6FE3"/>
    <w:rsid w:val="009D368C"/>
    <w:rsid w:val="009D4125"/>
    <w:rsid w:val="009E12DF"/>
    <w:rsid w:val="009E67B2"/>
    <w:rsid w:val="009F5E75"/>
    <w:rsid w:val="009F77D2"/>
    <w:rsid w:val="00A02BC2"/>
    <w:rsid w:val="00A04018"/>
    <w:rsid w:val="00A0550C"/>
    <w:rsid w:val="00A05CA6"/>
    <w:rsid w:val="00A06F14"/>
    <w:rsid w:val="00A12417"/>
    <w:rsid w:val="00A136DC"/>
    <w:rsid w:val="00A149C0"/>
    <w:rsid w:val="00A2318D"/>
    <w:rsid w:val="00A24CF9"/>
    <w:rsid w:val="00A25545"/>
    <w:rsid w:val="00A2704F"/>
    <w:rsid w:val="00A271F0"/>
    <w:rsid w:val="00A271F6"/>
    <w:rsid w:val="00A27FB5"/>
    <w:rsid w:val="00A31839"/>
    <w:rsid w:val="00A42945"/>
    <w:rsid w:val="00A43AA1"/>
    <w:rsid w:val="00A444C9"/>
    <w:rsid w:val="00A53BAA"/>
    <w:rsid w:val="00A567F8"/>
    <w:rsid w:val="00A56EA7"/>
    <w:rsid w:val="00A57FE5"/>
    <w:rsid w:val="00A60774"/>
    <w:rsid w:val="00A628D0"/>
    <w:rsid w:val="00A63142"/>
    <w:rsid w:val="00A65BD6"/>
    <w:rsid w:val="00A665FE"/>
    <w:rsid w:val="00A703E3"/>
    <w:rsid w:val="00A71ECC"/>
    <w:rsid w:val="00A734A3"/>
    <w:rsid w:val="00A747CD"/>
    <w:rsid w:val="00A753C8"/>
    <w:rsid w:val="00A83D56"/>
    <w:rsid w:val="00A83EB5"/>
    <w:rsid w:val="00A867FC"/>
    <w:rsid w:val="00A921C3"/>
    <w:rsid w:val="00A95D08"/>
    <w:rsid w:val="00A96B5D"/>
    <w:rsid w:val="00A974B6"/>
    <w:rsid w:val="00AA0CDE"/>
    <w:rsid w:val="00AA0F64"/>
    <w:rsid w:val="00AA337E"/>
    <w:rsid w:val="00AA6982"/>
    <w:rsid w:val="00AA7363"/>
    <w:rsid w:val="00AB177C"/>
    <w:rsid w:val="00AB2C7C"/>
    <w:rsid w:val="00AB6906"/>
    <w:rsid w:val="00AC293E"/>
    <w:rsid w:val="00AC6799"/>
    <w:rsid w:val="00AD0040"/>
    <w:rsid w:val="00AD074D"/>
    <w:rsid w:val="00AD2556"/>
    <w:rsid w:val="00AD404A"/>
    <w:rsid w:val="00AD50AE"/>
    <w:rsid w:val="00AE0630"/>
    <w:rsid w:val="00AE19D8"/>
    <w:rsid w:val="00AE38CE"/>
    <w:rsid w:val="00AF2940"/>
    <w:rsid w:val="00AF2AEC"/>
    <w:rsid w:val="00AF3C26"/>
    <w:rsid w:val="00B04771"/>
    <w:rsid w:val="00B07C1A"/>
    <w:rsid w:val="00B115A8"/>
    <w:rsid w:val="00B13A4D"/>
    <w:rsid w:val="00B140A4"/>
    <w:rsid w:val="00B1615E"/>
    <w:rsid w:val="00B17172"/>
    <w:rsid w:val="00B22BE6"/>
    <w:rsid w:val="00B254C3"/>
    <w:rsid w:val="00B339CA"/>
    <w:rsid w:val="00B35319"/>
    <w:rsid w:val="00B423AB"/>
    <w:rsid w:val="00B42B28"/>
    <w:rsid w:val="00B44434"/>
    <w:rsid w:val="00B5044C"/>
    <w:rsid w:val="00B56931"/>
    <w:rsid w:val="00B5790B"/>
    <w:rsid w:val="00B57FC8"/>
    <w:rsid w:val="00B667B2"/>
    <w:rsid w:val="00B6706C"/>
    <w:rsid w:val="00B725E5"/>
    <w:rsid w:val="00B7721B"/>
    <w:rsid w:val="00B811B1"/>
    <w:rsid w:val="00B817CD"/>
    <w:rsid w:val="00B83F9C"/>
    <w:rsid w:val="00B84AAD"/>
    <w:rsid w:val="00B859DB"/>
    <w:rsid w:val="00B8745A"/>
    <w:rsid w:val="00B92868"/>
    <w:rsid w:val="00B959D1"/>
    <w:rsid w:val="00B9758A"/>
    <w:rsid w:val="00BA3E37"/>
    <w:rsid w:val="00BA709B"/>
    <w:rsid w:val="00BB202C"/>
    <w:rsid w:val="00BB481D"/>
    <w:rsid w:val="00BC2D41"/>
    <w:rsid w:val="00BC305F"/>
    <w:rsid w:val="00BE66FF"/>
    <w:rsid w:val="00BE7AD9"/>
    <w:rsid w:val="00BF0E6C"/>
    <w:rsid w:val="00BF1EB7"/>
    <w:rsid w:val="00BF497C"/>
    <w:rsid w:val="00BF7768"/>
    <w:rsid w:val="00BF7AC6"/>
    <w:rsid w:val="00BF7D33"/>
    <w:rsid w:val="00C0166D"/>
    <w:rsid w:val="00C033C1"/>
    <w:rsid w:val="00C03950"/>
    <w:rsid w:val="00C05980"/>
    <w:rsid w:val="00C131A8"/>
    <w:rsid w:val="00C13654"/>
    <w:rsid w:val="00C1486F"/>
    <w:rsid w:val="00C206A5"/>
    <w:rsid w:val="00C26BB7"/>
    <w:rsid w:val="00C30DBF"/>
    <w:rsid w:val="00C342FA"/>
    <w:rsid w:val="00C350DB"/>
    <w:rsid w:val="00C36612"/>
    <w:rsid w:val="00C36ED5"/>
    <w:rsid w:val="00C41021"/>
    <w:rsid w:val="00C44C32"/>
    <w:rsid w:val="00C44EBA"/>
    <w:rsid w:val="00C470CB"/>
    <w:rsid w:val="00C503B3"/>
    <w:rsid w:val="00C5116A"/>
    <w:rsid w:val="00C54796"/>
    <w:rsid w:val="00C61E3B"/>
    <w:rsid w:val="00C652FB"/>
    <w:rsid w:val="00C6602F"/>
    <w:rsid w:val="00C67398"/>
    <w:rsid w:val="00C718D1"/>
    <w:rsid w:val="00C719A4"/>
    <w:rsid w:val="00C720A2"/>
    <w:rsid w:val="00C77FDE"/>
    <w:rsid w:val="00C93BF9"/>
    <w:rsid w:val="00C946FE"/>
    <w:rsid w:val="00C94886"/>
    <w:rsid w:val="00C94F25"/>
    <w:rsid w:val="00C96FD1"/>
    <w:rsid w:val="00CA12A2"/>
    <w:rsid w:val="00CA4AE7"/>
    <w:rsid w:val="00CA4EF0"/>
    <w:rsid w:val="00CA5DF5"/>
    <w:rsid w:val="00CB20EC"/>
    <w:rsid w:val="00CB2A72"/>
    <w:rsid w:val="00CB5D31"/>
    <w:rsid w:val="00CC024A"/>
    <w:rsid w:val="00CC1A79"/>
    <w:rsid w:val="00CC439B"/>
    <w:rsid w:val="00CD4F2E"/>
    <w:rsid w:val="00CE1C7B"/>
    <w:rsid w:val="00CE61F4"/>
    <w:rsid w:val="00CE7761"/>
    <w:rsid w:val="00CF08BF"/>
    <w:rsid w:val="00CF5A24"/>
    <w:rsid w:val="00D008F5"/>
    <w:rsid w:val="00D1261F"/>
    <w:rsid w:val="00D15C3B"/>
    <w:rsid w:val="00D15EC2"/>
    <w:rsid w:val="00D25BD6"/>
    <w:rsid w:val="00D26599"/>
    <w:rsid w:val="00D265FF"/>
    <w:rsid w:val="00D3172E"/>
    <w:rsid w:val="00D32FB2"/>
    <w:rsid w:val="00D3386F"/>
    <w:rsid w:val="00D3642C"/>
    <w:rsid w:val="00D37092"/>
    <w:rsid w:val="00D41682"/>
    <w:rsid w:val="00D41E05"/>
    <w:rsid w:val="00D442B9"/>
    <w:rsid w:val="00D44F2D"/>
    <w:rsid w:val="00D4529D"/>
    <w:rsid w:val="00D45F4C"/>
    <w:rsid w:val="00D477B7"/>
    <w:rsid w:val="00D572AB"/>
    <w:rsid w:val="00D60C86"/>
    <w:rsid w:val="00D672E7"/>
    <w:rsid w:val="00D713C8"/>
    <w:rsid w:val="00D71B75"/>
    <w:rsid w:val="00D73E02"/>
    <w:rsid w:val="00D7709B"/>
    <w:rsid w:val="00D821C1"/>
    <w:rsid w:val="00D82444"/>
    <w:rsid w:val="00D83562"/>
    <w:rsid w:val="00D84690"/>
    <w:rsid w:val="00D85EAB"/>
    <w:rsid w:val="00D86011"/>
    <w:rsid w:val="00D87E85"/>
    <w:rsid w:val="00D93822"/>
    <w:rsid w:val="00D957C8"/>
    <w:rsid w:val="00D97857"/>
    <w:rsid w:val="00DA0702"/>
    <w:rsid w:val="00DA519F"/>
    <w:rsid w:val="00DA6410"/>
    <w:rsid w:val="00DA7E40"/>
    <w:rsid w:val="00DB1F39"/>
    <w:rsid w:val="00DB2224"/>
    <w:rsid w:val="00DB2F3E"/>
    <w:rsid w:val="00DB3542"/>
    <w:rsid w:val="00DB4A3F"/>
    <w:rsid w:val="00DB5E47"/>
    <w:rsid w:val="00DC0014"/>
    <w:rsid w:val="00DC0FFB"/>
    <w:rsid w:val="00DC3CD4"/>
    <w:rsid w:val="00DC3FD5"/>
    <w:rsid w:val="00DC49E2"/>
    <w:rsid w:val="00DC5861"/>
    <w:rsid w:val="00DD3EFD"/>
    <w:rsid w:val="00DD565E"/>
    <w:rsid w:val="00DD6972"/>
    <w:rsid w:val="00DD74F4"/>
    <w:rsid w:val="00DD7FD1"/>
    <w:rsid w:val="00DE020B"/>
    <w:rsid w:val="00DE7AD9"/>
    <w:rsid w:val="00DF20DC"/>
    <w:rsid w:val="00DF6735"/>
    <w:rsid w:val="00E00880"/>
    <w:rsid w:val="00E02B61"/>
    <w:rsid w:val="00E03070"/>
    <w:rsid w:val="00E030D5"/>
    <w:rsid w:val="00E110F2"/>
    <w:rsid w:val="00E1135A"/>
    <w:rsid w:val="00E20A75"/>
    <w:rsid w:val="00E2245D"/>
    <w:rsid w:val="00E2381D"/>
    <w:rsid w:val="00E24621"/>
    <w:rsid w:val="00E2463A"/>
    <w:rsid w:val="00E307C3"/>
    <w:rsid w:val="00E3221B"/>
    <w:rsid w:val="00E32770"/>
    <w:rsid w:val="00E3386A"/>
    <w:rsid w:val="00E36F3D"/>
    <w:rsid w:val="00E405C8"/>
    <w:rsid w:val="00E41206"/>
    <w:rsid w:val="00E47D1B"/>
    <w:rsid w:val="00E54E10"/>
    <w:rsid w:val="00E56D33"/>
    <w:rsid w:val="00E56F22"/>
    <w:rsid w:val="00E57CF1"/>
    <w:rsid w:val="00E6083F"/>
    <w:rsid w:val="00E61794"/>
    <w:rsid w:val="00E62242"/>
    <w:rsid w:val="00E625CD"/>
    <w:rsid w:val="00E648C4"/>
    <w:rsid w:val="00E713CC"/>
    <w:rsid w:val="00E747D5"/>
    <w:rsid w:val="00E74D16"/>
    <w:rsid w:val="00E76512"/>
    <w:rsid w:val="00E770B8"/>
    <w:rsid w:val="00E773E8"/>
    <w:rsid w:val="00E82F3B"/>
    <w:rsid w:val="00E9007C"/>
    <w:rsid w:val="00E92871"/>
    <w:rsid w:val="00E9335C"/>
    <w:rsid w:val="00E94435"/>
    <w:rsid w:val="00E96743"/>
    <w:rsid w:val="00E96B4B"/>
    <w:rsid w:val="00EA1243"/>
    <w:rsid w:val="00EA1C70"/>
    <w:rsid w:val="00EA363A"/>
    <w:rsid w:val="00EA4B53"/>
    <w:rsid w:val="00EA6E32"/>
    <w:rsid w:val="00EA711C"/>
    <w:rsid w:val="00EB1A01"/>
    <w:rsid w:val="00EB2DF1"/>
    <w:rsid w:val="00EB45EC"/>
    <w:rsid w:val="00EB6609"/>
    <w:rsid w:val="00EB691B"/>
    <w:rsid w:val="00EB771E"/>
    <w:rsid w:val="00EB7F5F"/>
    <w:rsid w:val="00EC0158"/>
    <w:rsid w:val="00EC0593"/>
    <w:rsid w:val="00EC0961"/>
    <w:rsid w:val="00EC51AF"/>
    <w:rsid w:val="00ED0350"/>
    <w:rsid w:val="00ED1669"/>
    <w:rsid w:val="00ED4712"/>
    <w:rsid w:val="00ED4BFA"/>
    <w:rsid w:val="00ED699D"/>
    <w:rsid w:val="00EE2509"/>
    <w:rsid w:val="00EE3478"/>
    <w:rsid w:val="00EE58D5"/>
    <w:rsid w:val="00EF0C86"/>
    <w:rsid w:val="00EF662F"/>
    <w:rsid w:val="00EF731E"/>
    <w:rsid w:val="00F02696"/>
    <w:rsid w:val="00F03928"/>
    <w:rsid w:val="00F06C99"/>
    <w:rsid w:val="00F06F51"/>
    <w:rsid w:val="00F10AA1"/>
    <w:rsid w:val="00F214A8"/>
    <w:rsid w:val="00F21771"/>
    <w:rsid w:val="00F225AF"/>
    <w:rsid w:val="00F3021E"/>
    <w:rsid w:val="00F33DEC"/>
    <w:rsid w:val="00F34F79"/>
    <w:rsid w:val="00F35525"/>
    <w:rsid w:val="00F361F8"/>
    <w:rsid w:val="00F4062E"/>
    <w:rsid w:val="00F4182E"/>
    <w:rsid w:val="00F5014A"/>
    <w:rsid w:val="00F50707"/>
    <w:rsid w:val="00F51440"/>
    <w:rsid w:val="00F52407"/>
    <w:rsid w:val="00F527C1"/>
    <w:rsid w:val="00F53E8B"/>
    <w:rsid w:val="00F54097"/>
    <w:rsid w:val="00F54831"/>
    <w:rsid w:val="00F55652"/>
    <w:rsid w:val="00F5730D"/>
    <w:rsid w:val="00F57F42"/>
    <w:rsid w:val="00F601FD"/>
    <w:rsid w:val="00F61108"/>
    <w:rsid w:val="00F62C41"/>
    <w:rsid w:val="00F6698D"/>
    <w:rsid w:val="00F7216E"/>
    <w:rsid w:val="00F7340D"/>
    <w:rsid w:val="00F73D60"/>
    <w:rsid w:val="00F741A0"/>
    <w:rsid w:val="00F85CCC"/>
    <w:rsid w:val="00F879AC"/>
    <w:rsid w:val="00F91A26"/>
    <w:rsid w:val="00F9292A"/>
    <w:rsid w:val="00F93806"/>
    <w:rsid w:val="00F93E3B"/>
    <w:rsid w:val="00F94114"/>
    <w:rsid w:val="00F942C6"/>
    <w:rsid w:val="00F94C8A"/>
    <w:rsid w:val="00F9630F"/>
    <w:rsid w:val="00F9794C"/>
    <w:rsid w:val="00FA0F7F"/>
    <w:rsid w:val="00FA1088"/>
    <w:rsid w:val="00FA25B6"/>
    <w:rsid w:val="00FA38D6"/>
    <w:rsid w:val="00FA5B5C"/>
    <w:rsid w:val="00FA5EDC"/>
    <w:rsid w:val="00FB7E48"/>
    <w:rsid w:val="00FC2ED9"/>
    <w:rsid w:val="00FC31EE"/>
    <w:rsid w:val="00FD2379"/>
    <w:rsid w:val="00FD2757"/>
    <w:rsid w:val="00FD7111"/>
    <w:rsid w:val="00FE0067"/>
    <w:rsid w:val="00FE1601"/>
    <w:rsid w:val="00FE3863"/>
    <w:rsid w:val="00FE5D36"/>
    <w:rsid w:val="00FF26FB"/>
    <w:rsid w:val="00FF33FA"/>
    <w:rsid w:val="00FF6496"/>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73C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2224"/>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3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paragraph" w:styleId="ListParagraph">
    <w:name w:val="List Paragraph"/>
    <w:basedOn w:val="Normal"/>
    <w:uiPriority w:val="34"/>
    <w:qFormat/>
    <w:rsid w:val="00F7340D"/>
    <w:pPr>
      <w:ind w:left="720"/>
    </w:pPr>
    <w:rPr>
      <w:rFonts w:ascii="Calibri" w:eastAsiaTheme="minorHAnsi" w:hAnsi="Calibri"/>
      <w:szCs w:val="22"/>
    </w:rPr>
  </w:style>
  <w:style w:type="paragraph" w:styleId="Revision">
    <w:name w:val="Revision"/>
    <w:hidden/>
    <w:uiPriority w:val="99"/>
    <w:semiHidden/>
    <w:rsid w:val="000D550A"/>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6966">
      <w:bodyDiv w:val="1"/>
      <w:marLeft w:val="0"/>
      <w:marRight w:val="0"/>
      <w:marTop w:val="0"/>
      <w:marBottom w:val="0"/>
      <w:divBdr>
        <w:top w:val="none" w:sz="0" w:space="0" w:color="auto"/>
        <w:left w:val="none" w:sz="0" w:space="0" w:color="auto"/>
        <w:bottom w:val="none" w:sz="0" w:space="0" w:color="auto"/>
        <w:right w:val="none" w:sz="0" w:space="0" w:color="auto"/>
      </w:divBdr>
    </w:div>
    <w:div w:id="241255313">
      <w:bodyDiv w:val="1"/>
      <w:marLeft w:val="0"/>
      <w:marRight w:val="0"/>
      <w:marTop w:val="0"/>
      <w:marBottom w:val="0"/>
      <w:divBdr>
        <w:top w:val="none" w:sz="0" w:space="0" w:color="auto"/>
        <w:left w:val="none" w:sz="0" w:space="0" w:color="auto"/>
        <w:bottom w:val="none" w:sz="0" w:space="0" w:color="auto"/>
        <w:right w:val="none" w:sz="0" w:space="0" w:color="auto"/>
      </w:divBdr>
    </w:div>
    <w:div w:id="678582492">
      <w:bodyDiv w:val="1"/>
      <w:marLeft w:val="0"/>
      <w:marRight w:val="0"/>
      <w:marTop w:val="0"/>
      <w:marBottom w:val="0"/>
      <w:divBdr>
        <w:top w:val="none" w:sz="0" w:space="0" w:color="auto"/>
        <w:left w:val="none" w:sz="0" w:space="0" w:color="auto"/>
        <w:bottom w:val="none" w:sz="0" w:space="0" w:color="auto"/>
        <w:right w:val="none" w:sz="0" w:space="0" w:color="auto"/>
      </w:divBdr>
    </w:div>
    <w:div w:id="701321973">
      <w:bodyDiv w:val="1"/>
      <w:marLeft w:val="0"/>
      <w:marRight w:val="0"/>
      <w:marTop w:val="0"/>
      <w:marBottom w:val="0"/>
      <w:divBdr>
        <w:top w:val="none" w:sz="0" w:space="0" w:color="auto"/>
        <w:left w:val="none" w:sz="0" w:space="0" w:color="auto"/>
        <w:bottom w:val="none" w:sz="0" w:space="0" w:color="auto"/>
        <w:right w:val="none" w:sz="0" w:space="0" w:color="auto"/>
      </w:divBdr>
    </w:div>
    <w:div w:id="846486381">
      <w:bodyDiv w:val="1"/>
      <w:marLeft w:val="0"/>
      <w:marRight w:val="0"/>
      <w:marTop w:val="0"/>
      <w:marBottom w:val="0"/>
      <w:divBdr>
        <w:top w:val="none" w:sz="0" w:space="0" w:color="auto"/>
        <w:left w:val="none" w:sz="0" w:space="0" w:color="auto"/>
        <w:bottom w:val="none" w:sz="0" w:space="0" w:color="auto"/>
        <w:right w:val="none" w:sz="0" w:space="0" w:color="auto"/>
      </w:divBdr>
    </w:div>
    <w:div w:id="1034961534">
      <w:bodyDiv w:val="1"/>
      <w:marLeft w:val="0"/>
      <w:marRight w:val="0"/>
      <w:marTop w:val="0"/>
      <w:marBottom w:val="0"/>
      <w:divBdr>
        <w:top w:val="none" w:sz="0" w:space="0" w:color="auto"/>
        <w:left w:val="none" w:sz="0" w:space="0" w:color="auto"/>
        <w:bottom w:val="none" w:sz="0" w:space="0" w:color="auto"/>
        <w:right w:val="none" w:sz="0" w:space="0" w:color="auto"/>
      </w:divBdr>
    </w:div>
    <w:div w:id="1078206557">
      <w:bodyDiv w:val="1"/>
      <w:marLeft w:val="0"/>
      <w:marRight w:val="0"/>
      <w:marTop w:val="0"/>
      <w:marBottom w:val="0"/>
      <w:divBdr>
        <w:top w:val="none" w:sz="0" w:space="0" w:color="auto"/>
        <w:left w:val="none" w:sz="0" w:space="0" w:color="auto"/>
        <w:bottom w:val="none" w:sz="0" w:space="0" w:color="auto"/>
        <w:right w:val="none" w:sz="0" w:space="0" w:color="auto"/>
      </w:divBdr>
    </w:div>
    <w:div w:id="1116829705">
      <w:bodyDiv w:val="1"/>
      <w:marLeft w:val="0"/>
      <w:marRight w:val="0"/>
      <w:marTop w:val="0"/>
      <w:marBottom w:val="0"/>
      <w:divBdr>
        <w:top w:val="none" w:sz="0" w:space="0" w:color="auto"/>
        <w:left w:val="none" w:sz="0" w:space="0" w:color="auto"/>
        <w:bottom w:val="none" w:sz="0" w:space="0" w:color="auto"/>
        <w:right w:val="none" w:sz="0" w:space="0" w:color="auto"/>
      </w:divBdr>
    </w:div>
    <w:div w:id="1187062483">
      <w:bodyDiv w:val="1"/>
      <w:marLeft w:val="0"/>
      <w:marRight w:val="0"/>
      <w:marTop w:val="0"/>
      <w:marBottom w:val="0"/>
      <w:divBdr>
        <w:top w:val="none" w:sz="0" w:space="0" w:color="auto"/>
        <w:left w:val="none" w:sz="0" w:space="0" w:color="auto"/>
        <w:bottom w:val="none" w:sz="0" w:space="0" w:color="auto"/>
        <w:right w:val="none" w:sz="0" w:space="0" w:color="auto"/>
      </w:divBdr>
    </w:div>
    <w:div w:id="1202747863">
      <w:bodyDiv w:val="1"/>
      <w:marLeft w:val="0"/>
      <w:marRight w:val="0"/>
      <w:marTop w:val="0"/>
      <w:marBottom w:val="0"/>
      <w:divBdr>
        <w:top w:val="none" w:sz="0" w:space="0" w:color="auto"/>
        <w:left w:val="none" w:sz="0" w:space="0" w:color="auto"/>
        <w:bottom w:val="none" w:sz="0" w:space="0" w:color="auto"/>
        <w:right w:val="none" w:sz="0" w:space="0" w:color="auto"/>
      </w:divBdr>
    </w:div>
    <w:div w:id="122587264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21215946">
      <w:bodyDiv w:val="1"/>
      <w:marLeft w:val="0"/>
      <w:marRight w:val="0"/>
      <w:marTop w:val="0"/>
      <w:marBottom w:val="0"/>
      <w:divBdr>
        <w:top w:val="none" w:sz="0" w:space="0" w:color="auto"/>
        <w:left w:val="none" w:sz="0" w:space="0" w:color="auto"/>
        <w:bottom w:val="none" w:sz="0" w:space="0" w:color="auto"/>
        <w:right w:val="none" w:sz="0" w:space="0" w:color="auto"/>
      </w:divBdr>
    </w:div>
    <w:div w:id="1423797637">
      <w:bodyDiv w:val="1"/>
      <w:marLeft w:val="0"/>
      <w:marRight w:val="0"/>
      <w:marTop w:val="0"/>
      <w:marBottom w:val="0"/>
      <w:divBdr>
        <w:top w:val="none" w:sz="0" w:space="0" w:color="auto"/>
        <w:left w:val="none" w:sz="0" w:space="0" w:color="auto"/>
        <w:bottom w:val="none" w:sz="0" w:space="0" w:color="auto"/>
        <w:right w:val="none" w:sz="0" w:space="0" w:color="auto"/>
      </w:divBdr>
    </w:div>
    <w:div w:id="1586382977">
      <w:bodyDiv w:val="1"/>
      <w:marLeft w:val="0"/>
      <w:marRight w:val="0"/>
      <w:marTop w:val="0"/>
      <w:marBottom w:val="0"/>
      <w:divBdr>
        <w:top w:val="none" w:sz="0" w:space="0" w:color="auto"/>
        <w:left w:val="none" w:sz="0" w:space="0" w:color="auto"/>
        <w:bottom w:val="none" w:sz="0" w:space="0" w:color="auto"/>
        <w:right w:val="none" w:sz="0" w:space="0" w:color="auto"/>
      </w:divBdr>
    </w:div>
    <w:div w:id="1847550292">
      <w:bodyDiv w:val="1"/>
      <w:marLeft w:val="0"/>
      <w:marRight w:val="0"/>
      <w:marTop w:val="0"/>
      <w:marBottom w:val="0"/>
      <w:divBdr>
        <w:top w:val="none" w:sz="0" w:space="0" w:color="auto"/>
        <w:left w:val="none" w:sz="0" w:space="0" w:color="auto"/>
        <w:bottom w:val="none" w:sz="0" w:space="0" w:color="auto"/>
        <w:right w:val="none" w:sz="0" w:space="0" w:color="auto"/>
      </w:divBdr>
    </w:div>
    <w:div w:id="1851917720">
      <w:bodyDiv w:val="1"/>
      <w:marLeft w:val="0"/>
      <w:marRight w:val="0"/>
      <w:marTop w:val="0"/>
      <w:marBottom w:val="0"/>
      <w:divBdr>
        <w:top w:val="none" w:sz="0" w:space="0" w:color="auto"/>
        <w:left w:val="none" w:sz="0" w:space="0" w:color="auto"/>
        <w:bottom w:val="none" w:sz="0" w:space="0" w:color="auto"/>
        <w:right w:val="none" w:sz="0" w:space="0" w:color="auto"/>
      </w:divBdr>
    </w:div>
    <w:div w:id="1929536999">
      <w:bodyDiv w:val="1"/>
      <w:marLeft w:val="0"/>
      <w:marRight w:val="0"/>
      <w:marTop w:val="0"/>
      <w:marBottom w:val="0"/>
      <w:divBdr>
        <w:top w:val="none" w:sz="0" w:space="0" w:color="auto"/>
        <w:left w:val="none" w:sz="0" w:space="0" w:color="auto"/>
        <w:bottom w:val="none" w:sz="0" w:space="0" w:color="auto"/>
        <w:right w:val="none" w:sz="0" w:space="0" w:color="auto"/>
      </w:divBdr>
    </w:div>
    <w:div w:id="1938632547">
      <w:bodyDiv w:val="1"/>
      <w:marLeft w:val="0"/>
      <w:marRight w:val="0"/>
      <w:marTop w:val="0"/>
      <w:marBottom w:val="0"/>
      <w:divBdr>
        <w:top w:val="none" w:sz="0" w:space="0" w:color="auto"/>
        <w:left w:val="none" w:sz="0" w:space="0" w:color="auto"/>
        <w:bottom w:val="none" w:sz="0" w:space="0" w:color="auto"/>
        <w:right w:val="none" w:sz="0" w:space="0" w:color="auto"/>
      </w:divBdr>
    </w:div>
    <w:div w:id="206906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clm.rational.oit.va.gov/ccm" TargetMode="External"/><Relationship Id="rId26"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hyperlink" Target="http://vaww.oed.portal.va.gov/communities/OSCTM/toolsmgmt/Rational%20Tools/Pages/SR.aspx" TargetMode="External"/><Relationship Id="rId7" Type="http://schemas.openxmlformats.org/officeDocument/2006/relationships/styles" Target="styles.xml"/><Relationship Id="rId12" Type="http://schemas.openxmlformats.org/officeDocument/2006/relationships/image" Target="media/image2.gif"/><Relationship Id="rId17" Type="http://schemas.openxmlformats.org/officeDocument/2006/relationships/hyperlink" Target="http://vaww.oed.portal.va.gov/communities/OSCTM/toolsmgmt/Rational%20Tools/Pages/SR.aspx" TargetMode="External"/><Relationship Id="rId25"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file:///\\vaisalabnas1.vha.med.va.gov\FieldUpload\211_VistaGUI_P_2_0_0_13P" TargetMode="External"/><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Yoojin.Lee@va.gov"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vaww.oed.portal.va.gov/pm/iehr/vista_evolution/enhancements/General/Forms/AllItems.aspx?RootFolder=%2Fpm%2Fiehr%2Fvista%5Fevolution%2Fenhancements%2FGeneral%2FOverview&amp;FolderCTID=0x0120004E51E7D70431B143BAE2DB05330636D6&amp;View=%7b8DADD62A-353D-422B-A06C-E9E8B6FA37E5%7d" TargetMode="External"/><Relationship Id="rId28"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hyperlink" Target="https://clm.rational.oit.va.gov/cc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clm.rational.oit.va.gov/ccm" TargetMode="External"/><Relationship Id="rId27" Type="http://schemas.openxmlformats.org/officeDocument/2006/relationships/comments" Target="comments.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Chart%20in%20Microsoft%20Word"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1.4</a:t>
            </a:r>
            <a:r>
              <a:rPr lang="en-US" baseline="0"/>
              <a:t>  SQA Defects By Severity</a:t>
            </a:r>
            <a:endParaRPr lang="en-US"/>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 in Microsoft Word]Charts'!$A$3:$A$6</c:f>
              <c:strCache>
                <c:ptCount val="4"/>
                <c:pt idx="0">
                  <c:v>Low</c:v>
                </c:pt>
                <c:pt idx="1">
                  <c:v>Medium</c:v>
                </c:pt>
                <c:pt idx="2">
                  <c:v>High</c:v>
                </c:pt>
                <c:pt idx="3">
                  <c:v>NA</c:v>
                </c:pt>
              </c:strCache>
            </c:strRef>
          </c:cat>
          <c:val>
            <c:numRef>
              <c:f>'[Chart in Microsoft Word]Charts'!$B$3:$B$6</c:f>
              <c:numCache>
                <c:formatCode>General</c:formatCode>
                <c:ptCount val="4"/>
                <c:pt idx="0">
                  <c:v>0</c:v>
                </c:pt>
                <c:pt idx="1">
                  <c:v>2</c:v>
                </c:pt>
                <c:pt idx="2">
                  <c:v>1</c:v>
                </c:pt>
                <c:pt idx="3">
                  <c:v>5</c:v>
                </c:pt>
              </c:numCache>
            </c:numRef>
          </c:val>
          <c:extLst>
            <c:ext xmlns:c16="http://schemas.microsoft.com/office/drawing/2014/chart" uri="{C3380CC4-5D6E-409C-BE32-E72D297353CC}">
              <c16:uniqueId val="{00000000-BAED-4416-9CBE-8F0087DE4457}"/>
            </c:ext>
          </c:extLst>
        </c:ser>
        <c:dLbls>
          <c:showLegendKey val="0"/>
          <c:showVal val="0"/>
          <c:showCatName val="0"/>
          <c:showSerName val="0"/>
          <c:showPercent val="0"/>
          <c:showBubbleSize val="0"/>
        </c:dLbls>
        <c:gapWidth val="267"/>
        <c:overlap val="-43"/>
        <c:axId val="116386432"/>
        <c:axId val="116523392"/>
      </c:barChart>
      <c:catAx>
        <c:axId val="11638643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6523392"/>
        <c:crosses val="autoZero"/>
        <c:auto val="1"/>
        <c:lblAlgn val="ctr"/>
        <c:lblOffset val="100"/>
        <c:noMultiLvlLbl val="0"/>
      </c:catAx>
      <c:valAx>
        <c:axId val="11652339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638643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19050" cap="flat" cmpd="sng" algn="ctr">
      <a:solidFill>
        <a:sysClr val="windowText" lastClr="000000"/>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1.4</a:t>
            </a:r>
            <a:r>
              <a:rPr lang="en-US" baseline="0"/>
              <a:t> IOC Pre-Prod Defects By Severity</a:t>
            </a:r>
            <a:endParaRPr lang="en-US"/>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Charts!$D$3:$D$6</c:f>
              <c:strCache>
                <c:ptCount val="4"/>
                <c:pt idx="0">
                  <c:v>Low</c:v>
                </c:pt>
                <c:pt idx="1">
                  <c:v>Medium</c:v>
                </c:pt>
                <c:pt idx="2">
                  <c:v>High</c:v>
                </c:pt>
                <c:pt idx="3">
                  <c:v>NA</c:v>
                </c:pt>
              </c:strCache>
            </c:strRef>
          </c:cat>
          <c:val>
            <c:numRef>
              <c:f>Charts!$E$3:$E$6</c:f>
              <c:numCache>
                <c:formatCode>General</c:formatCode>
                <c:ptCount val="4"/>
                <c:pt idx="0">
                  <c:v>0</c:v>
                </c:pt>
                <c:pt idx="1">
                  <c:v>0</c:v>
                </c:pt>
                <c:pt idx="2">
                  <c:v>0</c:v>
                </c:pt>
                <c:pt idx="3">
                  <c:v>13</c:v>
                </c:pt>
              </c:numCache>
            </c:numRef>
          </c:val>
          <c:extLst>
            <c:ext xmlns:c16="http://schemas.microsoft.com/office/drawing/2014/chart" uri="{C3380CC4-5D6E-409C-BE32-E72D297353CC}">
              <c16:uniqueId val="{00000000-2F53-44D8-A327-FD9AE6DC15D2}"/>
            </c:ext>
          </c:extLst>
        </c:ser>
        <c:dLbls>
          <c:showLegendKey val="0"/>
          <c:showVal val="0"/>
          <c:showCatName val="0"/>
          <c:showSerName val="0"/>
          <c:showPercent val="0"/>
          <c:showBubbleSize val="0"/>
        </c:dLbls>
        <c:gapWidth val="267"/>
        <c:overlap val="-43"/>
        <c:axId val="116380800"/>
        <c:axId val="116382336"/>
      </c:barChart>
      <c:catAx>
        <c:axId val="11638080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6382336"/>
        <c:crosses val="autoZero"/>
        <c:auto val="1"/>
        <c:lblAlgn val="ctr"/>
        <c:lblOffset val="100"/>
        <c:noMultiLvlLbl val="0"/>
      </c:catAx>
      <c:valAx>
        <c:axId val="11638233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638080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1.4 IOC Production Defects</a:t>
            </a:r>
          </a:p>
        </c:rich>
      </c:tx>
      <c:overlay val="0"/>
      <c:spPr>
        <a:noFill/>
        <a:ln>
          <a:solidFill>
            <a:schemeClr val="bg1">
              <a:lumMod val="85000"/>
            </a:schemeClr>
          </a:solid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Charts!$A$2:$A$5</c:f>
              <c:strCache>
                <c:ptCount val="4"/>
                <c:pt idx="0">
                  <c:v>Low</c:v>
                </c:pt>
                <c:pt idx="1">
                  <c:v>Medium</c:v>
                </c:pt>
                <c:pt idx="2">
                  <c:v>High</c:v>
                </c:pt>
                <c:pt idx="3">
                  <c:v>NA</c:v>
                </c:pt>
              </c:strCache>
            </c:strRef>
          </c:cat>
          <c:val>
            <c:numRef>
              <c:f>Charts!$B$2:$B$5</c:f>
            </c:numRef>
          </c:val>
          <c:extLst>
            <c:ext xmlns:c16="http://schemas.microsoft.com/office/drawing/2014/chart" uri="{C3380CC4-5D6E-409C-BE32-E72D297353CC}">
              <c16:uniqueId val="{00000000-B0A0-47F3-B42D-6162C4B0F65A}"/>
            </c:ext>
          </c:extLst>
        </c:ser>
        <c:ser>
          <c:idx val="1"/>
          <c:order val="1"/>
          <c:spPr>
            <a:solidFill>
              <a:schemeClr val="accent1"/>
            </a:solidFill>
            <a:ln>
              <a:noFill/>
            </a:ln>
            <a:effectLst/>
          </c:spPr>
          <c:invertIfNegative val="0"/>
          <c:dLbls>
            <c:spPr>
              <a:noFill/>
              <a:ln>
                <a:noFill/>
              </a:ln>
              <a:effectLst/>
            </c:spPr>
            <c:txPr>
              <a:bodyPr rot="0" vert="horz"/>
              <a:lstStyle/>
              <a:p>
                <a:pPr>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Charts!$A$2:$A$5</c:f>
              <c:strCache>
                <c:ptCount val="4"/>
                <c:pt idx="0">
                  <c:v>Low</c:v>
                </c:pt>
                <c:pt idx="1">
                  <c:v>Medium</c:v>
                </c:pt>
                <c:pt idx="2">
                  <c:v>High</c:v>
                </c:pt>
                <c:pt idx="3">
                  <c:v>NA</c:v>
                </c:pt>
              </c:strCache>
            </c:strRef>
          </c:cat>
          <c:val>
            <c:numRef>
              <c:f>Charts!$C$2:$C$5</c:f>
              <c:numCache>
                <c:formatCode>General</c:formatCode>
                <c:ptCount val="4"/>
                <c:pt idx="3">
                  <c:v>3</c:v>
                </c:pt>
              </c:numCache>
            </c:numRef>
          </c:val>
          <c:extLst>
            <c:ext xmlns:c16="http://schemas.microsoft.com/office/drawing/2014/chart" uri="{C3380CC4-5D6E-409C-BE32-E72D297353CC}">
              <c16:uniqueId val="{00000001-B0A0-47F3-B42D-6162C4B0F65A}"/>
            </c:ext>
          </c:extLst>
        </c:ser>
        <c:dLbls>
          <c:dLblPos val="inEnd"/>
          <c:showLegendKey val="0"/>
          <c:showVal val="1"/>
          <c:showCatName val="0"/>
          <c:showSerName val="0"/>
          <c:showPercent val="0"/>
          <c:showBubbleSize val="0"/>
        </c:dLbls>
        <c:gapWidth val="267"/>
        <c:overlap val="-43"/>
        <c:axId val="116572928"/>
        <c:axId val="116574464"/>
      </c:barChart>
      <c:catAx>
        <c:axId val="11657292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vert="horz"/>
          <a:lstStyle/>
          <a:p>
            <a:pPr>
              <a:defRPr/>
            </a:pPr>
            <a:endParaRPr lang="en-US"/>
          </a:p>
        </c:txPr>
        <c:crossAx val="116574464"/>
        <c:crosses val="autoZero"/>
        <c:auto val="1"/>
        <c:lblAlgn val="ctr"/>
        <c:lblOffset val="100"/>
        <c:noMultiLvlLbl val="0"/>
      </c:catAx>
      <c:valAx>
        <c:axId val="11657446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en-US"/>
          </a:p>
        </c:txPr>
        <c:crossAx val="11657292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657KNE7CTRDA-1909587087-13</_dlc_DocId>
    <_dlc_DocIdUrl xmlns="cdd665a5-4d39-4c80-990a-8a3abca4f55f">
      <Url>http://vaww.oed.portal.va.gov/pm/iehr/vista_evolution/enhancements/_layouts/DocIdRedir.aspx?ID=657KNE7CTRDA-1909587087-13</Url>
      <Description>657KNE7CTRDA-1909587087-13</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36FEA7DF014B0E45968581290709EE85" ma:contentTypeVersion="5" ma:contentTypeDescription="Create a new document." ma:contentTypeScope="" ma:versionID="a849d90e7abe6b3c90857d4d25d28c56">
  <xsd:schema xmlns:xsd="http://www.w3.org/2001/XMLSchema" xmlns:xs="http://www.w3.org/2001/XMLSchema" xmlns:p="http://schemas.microsoft.com/office/2006/metadata/properties" xmlns:ns2="cdd665a5-4d39-4c80-990a-8a3abca4f55f" targetNamespace="http://schemas.microsoft.com/office/2006/metadata/properties" ma:root="true" ma:fieldsID="69aa6f239e9beacfdfcd772598c43b26"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985A4-846E-4B63-97D8-C8528C3D076D}">
  <ds:schemaRefs>
    <ds:schemaRef ds:uri="http://schemas.microsoft.com/office/2006/metadata/properties"/>
    <ds:schemaRef ds:uri="http://schemas.microsoft.com/office/infopath/2007/PartnerControls"/>
    <ds:schemaRef ds:uri="cdd665a5-4d39-4c80-990a-8a3abca4f55f"/>
  </ds:schemaRefs>
</ds:datastoreItem>
</file>

<file path=customXml/itemProps2.xml><?xml version="1.0" encoding="utf-8"?>
<ds:datastoreItem xmlns:ds="http://schemas.openxmlformats.org/officeDocument/2006/customXml" ds:itemID="{01ABBF40-7CA0-4F83-8547-36E19B8F27EF}">
  <ds:schemaRefs>
    <ds:schemaRef ds:uri="http://schemas.microsoft.com/sharepoint/v3/contenttype/forms"/>
  </ds:schemaRefs>
</ds:datastoreItem>
</file>

<file path=customXml/itemProps3.xml><?xml version="1.0" encoding="utf-8"?>
<ds:datastoreItem xmlns:ds="http://schemas.openxmlformats.org/officeDocument/2006/customXml" ds:itemID="{DD06E164-53CD-4767-83E3-076EDF933804}">
  <ds:schemaRefs>
    <ds:schemaRef ds:uri="http://schemas.microsoft.com/sharepoint/events"/>
  </ds:schemaRefs>
</ds:datastoreItem>
</file>

<file path=customXml/itemProps4.xml><?xml version="1.0" encoding="utf-8"?>
<ds:datastoreItem xmlns:ds="http://schemas.openxmlformats.org/officeDocument/2006/customXml" ds:itemID="{3A02CDFA-63D6-4F5C-B151-B1CC156589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AF28D90-B3A0-4F91-85A6-4779113E1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2569</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17182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2018-01-09T15:57:00Z</dcterms:created>
  <dcterms:modified xsi:type="dcterms:W3CDTF">2018-01-09T16:39:00Z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0x01010036FEA7DF014B0E45968581290709EE85</vt:lpwstr>
  </property>
  <property fmtid="{D5CDD505-2E9C-101B-9397-08002B2CF9AE}" pid="3" name="_dlc_DocIdItemGuid">
    <vt:lpwstr>1833fd3e-b23a-4963-b7c2-0c59043ca113</vt:lpwstr>
  </property>
</Properties>
</file>