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5F1550" w:rsidP="00015C0D">
      <w:pPr>
        <w:pStyle w:val="Title"/>
      </w:pPr>
      <w:bookmarkStart w:id="0" w:name="_Toc205632711"/>
      <w:bookmarkStart w:id="1" w:name="_GoBack"/>
      <w:bookmarkEnd w:id="1"/>
      <w:r>
        <w:t xml:space="preserve"> </w:t>
      </w:r>
      <w:r w:rsidR="00BF7AC6" w:rsidRPr="00001A6F">
        <w:t>Version Description Document</w:t>
      </w:r>
      <w:r w:rsidR="00FA38D6">
        <w:t xml:space="preserve"> </w:t>
      </w:r>
    </w:p>
    <w:p w:rsidR="007F7372" w:rsidRDefault="007F7372" w:rsidP="007F7372">
      <w:pPr>
        <w:pStyle w:val="Title2"/>
        <w:rPr>
          <w:sz w:val="36"/>
          <w:szCs w:val="36"/>
        </w:rPr>
      </w:pPr>
      <w:r>
        <w:rPr>
          <w:sz w:val="36"/>
          <w:szCs w:val="36"/>
        </w:rPr>
        <w:t>VistA Scheduling Enhancements (VSE)</w:t>
      </w:r>
      <w:r w:rsidRPr="00554938">
        <w:rPr>
          <w:sz w:val="36"/>
          <w:szCs w:val="36"/>
        </w:rPr>
        <w:t xml:space="preserve"> </w:t>
      </w:r>
    </w:p>
    <w:p w:rsidR="00DE7AD9" w:rsidRDefault="008449E5" w:rsidP="008449E5">
      <w:pPr>
        <w:pStyle w:val="Title2"/>
        <w:spacing w:after="0"/>
      </w:pPr>
      <w:r>
        <w:t xml:space="preserve">VistA GUI </w:t>
      </w:r>
      <w:r w:rsidR="00BF7768">
        <w:t>v2.0.0.1</w:t>
      </w:r>
      <w:r w:rsidR="005629A7">
        <w:t>5</w:t>
      </w:r>
    </w:p>
    <w:p w:rsidR="00DE7AD9" w:rsidRDefault="008449E5" w:rsidP="000D5CEB">
      <w:pPr>
        <w:pStyle w:val="Title2"/>
        <w:spacing w:after="0"/>
      </w:pPr>
      <w:r>
        <w:t>SD*5.3*</w:t>
      </w:r>
      <w:r w:rsidR="00BF7768">
        <w:t>67</w:t>
      </w:r>
      <w:r w:rsidR="005629A7">
        <w:t>9</w:t>
      </w:r>
    </w:p>
    <w:p w:rsidR="005629A7" w:rsidRDefault="005629A7" w:rsidP="000D5CEB">
      <w:pPr>
        <w:pStyle w:val="Title2"/>
        <w:spacing w:after="0"/>
      </w:pPr>
      <w:r>
        <w:t>GMRC*3.0*98</w:t>
      </w:r>
    </w:p>
    <w:p w:rsidR="004F3A80" w:rsidRDefault="00F3021E" w:rsidP="00F3021E">
      <w:pPr>
        <w:pStyle w:val="CoverTitleInstructions"/>
        <w:spacing w:before="960" w:after="960"/>
      </w:pPr>
      <w:r>
        <w:rPr>
          <w:noProof/>
        </w:rPr>
        <w:drawing>
          <wp:inline distT="0" distB="0" distL="0" distR="0" wp14:anchorId="1F2D0B6B" wp14:editId="1E1BBF52">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7F7372" w:rsidRDefault="00A921C3" w:rsidP="00500313">
      <w:pPr>
        <w:pStyle w:val="Title2"/>
        <w:spacing w:after="0"/>
      </w:pPr>
      <w:del w:id="2" w:author="Author">
        <w:r w:rsidDel="00D120D3">
          <w:delText>January</w:delText>
        </w:r>
      </w:del>
      <w:ins w:id="3" w:author="Author">
        <w:r w:rsidR="00D120D3">
          <w:t>May</w:t>
        </w:r>
      </w:ins>
      <w:r>
        <w:t xml:space="preserve"> 2018</w:t>
      </w:r>
    </w:p>
    <w:p w:rsidR="00500313" w:rsidRDefault="00500313" w:rsidP="00500313">
      <w:pPr>
        <w:pStyle w:val="Title2"/>
        <w:spacing w:after="0"/>
      </w:pPr>
      <w:r>
        <w:t xml:space="preserve">Version </w:t>
      </w:r>
      <w:r w:rsidR="005629A7">
        <w:t>1</w:t>
      </w:r>
      <w:r w:rsidR="009946E9">
        <w:t>.</w:t>
      </w:r>
      <w:del w:id="4" w:author="Author">
        <w:r w:rsidR="009946E9" w:rsidDel="00D120D3">
          <w:delText>0</w:delText>
        </w:r>
      </w:del>
      <w:ins w:id="5" w:author="Author">
        <w:r w:rsidR="00D120D3">
          <w:t>1</w:t>
        </w:r>
      </w:ins>
    </w:p>
    <w:p w:rsidR="00500313" w:rsidRDefault="00500313" w:rsidP="00500313">
      <w:pPr>
        <w:pStyle w:val="Title2"/>
        <w:spacing w:after="0"/>
      </w:pPr>
    </w:p>
    <w:p w:rsidR="004F3A80" w:rsidRDefault="00001A6F" w:rsidP="004F3A80">
      <w:pPr>
        <w:pStyle w:val="Title2"/>
      </w:pPr>
      <w:r w:rsidRPr="00001A6F">
        <w:t>Department of Veterans Affairs</w:t>
      </w:r>
    </w:p>
    <w:p w:rsidR="00123362" w:rsidRDefault="00123362" w:rsidP="00123362">
      <w:pPr>
        <w:pStyle w:val="BodyText"/>
        <w:rPr>
          <w:i/>
          <w:iCs/>
          <w:color w:val="0000FF"/>
          <w:sz w:val="22"/>
        </w:rPr>
      </w:pPr>
    </w:p>
    <w:p w:rsidR="005E1E63" w:rsidRPr="00123362" w:rsidRDefault="005E1E63" w:rsidP="00123362">
      <w:pPr>
        <w:pStyle w:val="BodyText"/>
        <w:rPr>
          <w:i/>
          <w:iCs/>
          <w:color w:val="0000FF"/>
          <w:sz w:val="22"/>
        </w:rPr>
        <w:sectPr w:rsidR="005E1E63" w:rsidRPr="00123362" w:rsidSect="009071B9">
          <w:headerReference w:type="default" r:id="rId14"/>
          <w:footerReference w:type="even" r:id="rId15"/>
          <w:footerReference w:type="first" r:id="rId16"/>
          <w:pgSz w:w="12240" w:h="15840" w:code="1"/>
          <w:pgMar w:top="1440" w:right="1440" w:bottom="1440" w:left="1440" w:header="720" w:footer="720" w:gutter="0"/>
          <w:pgNumType w:start="1"/>
          <w:cols w:space="720"/>
          <w:vAlign w:val="center"/>
          <w:docGrid w:linePitch="360"/>
        </w:sectPr>
      </w:pPr>
    </w:p>
    <w:p w:rsidR="004F3A80" w:rsidRDefault="00EC0158" w:rsidP="004F3A80">
      <w:pPr>
        <w:pStyle w:val="Title2"/>
      </w:pPr>
      <w:r>
        <w:lastRenderedPageBreak/>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50"/>
        <w:gridCol w:w="1323"/>
        <w:gridCol w:w="3038"/>
        <w:gridCol w:w="1609"/>
        <w:gridCol w:w="2256"/>
      </w:tblGrid>
      <w:tr w:rsidR="005629A7" w:rsidRPr="005068FD" w:rsidTr="00F86C13">
        <w:trPr>
          <w:cantSplit/>
          <w:tblHeader/>
        </w:trPr>
        <w:tc>
          <w:tcPr>
            <w:tcW w:w="705" w:type="pct"/>
            <w:shd w:val="clear" w:color="auto" w:fill="F2F2F2"/>
          </w:tcPr>
          <w:p w:rsidR="005629A7" w:rsidRPr="005068FD" w:rsidRDefault="005629A7" w:rsidP="00F86C13">
            <w:pPr>
              <w:pStyle w:val="TableHeading"/>
            </w:pPr>
            <w:bookmarkStart w:id="6" w:name="ColumnTitle_01"/>
            <w:bookmarkEnd w:id="6"/>
            <w:r w:rsidRPr="005068FD">
              <w:t>Date</w:t>
            </w:r>
          </w:p>
        </w:tc>
        <w:tc>
          <w:tcPr>
            <w:tcW w:w="691" w:type="pct"/>
            <w:shd w:val="clear" w:color="auto" w:fill="F2F2F2"/>
          </w:tcPr>
          <w:p w:rsidR="005629A7" w:rsidRPr="005068FD" w:rsidRDefault="005629A7" w:rsidP="00F86C13">
            <w:pPr>
              <w:pStyle w:val="TableHeading"/>
            </w:pPr>
            <w:r>
              <w:t xml:space="preserve">Document </w:t>
            </w:r>
            <w:r w:rsidRPr="005068FD">
              <w:t>Version</w:t>
            </w:r>
          </w:p>
        </w:tc>
        <w:tc>
          <w:tcPr>
            <w:tcW w:w="1586" w:type="pct"/>
            <w:shd w:val="clear" w:color="auto" w:fill="F2F2F2"/>
          </w:tcPr>
          <w:p w:rsidR="005629A7" w:rsidRPr="005068FD" w:rsidRDefault="005629A7" w:rsidP="00F86C13">
            <w:pPr>
              <w:pStyle w:val="TableHeading"/>
            </w:pPr>
            <w:r w:rsidRPr="005068FD">
              <w:t>Description</w:t>
            </w:r>
          </w:p>
        </w:tc>
        <w:tc>
          <w:tcPr>
            <w:tcW w:w="840" w:type="pct"/>
            <w:shd w:val="clear" w:color="auto" w:fill="F2F2F2"/>
          </w:tcPr>
          <w:p w:rsidR="005629A7" w:rsidRPr="005068FD" w:rsidRDefault="005629A7" w:rsidP="00F86C13">
            <w:pPr>
              <w:pStyle w:val="TableHeading"/>
            </w:pPr>
            <w:r w:rsidRPr="00EC0158">
              <w:t>VDD Author / Team Role</w:t>
            </w:r>
          </w:p>
        </w:tc>
        <w:tc>
          <w:tcPr>
            <w:tcW w:w="1178" w:type="pct"/>
            <w:shd w:val="clear" w:color="auto" w:fill="F2F2F2"/>
          </w:tcPr>
          <w:p w:rsidR="005629A7" w:rsidRPr="005068FD" w:rsidRDefault="005629A7" w:rsidP="00F86C13">
            <w:pPr>
              <w:pStyle w:val="TableHeading"/>
            </w:pPr>
            <w:r w:rsidRPr="00EC0158">
              <w:t>VA Group or Contract Company</w:t>
            </w:r>
          </w:p>
        </w:tc>
      </w:tr>
      <w:tr w:rsidR="00D120D3" w:rsidTr="00F86C13">
        <w:trPr>
          <w:cantSplit/>
          <w:ins w:id="7" w:author="Author"/>
        </w:trPr>
        <w:tc>
          <w:tcPr>
            <w:tcW w:w="705" w:type="pct"/>
          </w:tcPr>
          <w:p w:rsidR="00D120D3" w:rsidRDefault="00D120D3" w:rsidP="00F86C13">
            <w:pPr>
              <w:pStyle w:val="TableText"/>
              <w:rPr>
                <w:ins w:id="8" w:author="Author"/>
              </w:rPr>
            </w:pPr>
            <w:ins w:id="9" w:author="Author">
              <w:r>
                <w:t>5/8/2018</w:t>
              </w:r>
            </w:ins>
          </w:p>
        </w:tc>
        <w:tc>
          <w:tcPr>
            <w:tcW w:w="691" w:type="pct"/>
          </w:tcPr>
          <w:p w:rsidR="00D120D3" w:rsidRDefault="00D120D3" w:rsidP="00F86C13">
            <w:pPr>
              <w:pStyle w:val="TableText"/>
              <w:jc w:val="center"/>
              <w:rPr>
                <w:ins w:id="10" w:author="Author"/>
              </w:rPr>
            </w:pPr>
            <w:ins w:id="11" w:author="Author">
              <w:r>
                <w:t>1.1</w:t>
              </w:r>
            </w:ins>
          </w:p>
        </w:tc>
        <w:tc>
          <w:tcPr>
            <w:tcW w:w="1586" w:type="pct"/>
          </w:tcPr>
          <w:p w:rsidR="00D120D3" w:rsidRDefault="00D120D3" w:rsidP="00F86C13">
            <w:pPr>
              <w:pStyle w:val="TableText"/>
              <w:rPr>
                <w:ins w:id="12" w:author="Author"/>
                <w:rFonts w:eastAsiaTheme="minorHAnsi"/>
                <w:szCs w:val="22"/>
              </w:rPr>
            </w:pPr>
            <w:ins w:id="13" w:author="Author">
              <w:r>
                <w:rPr>
                  <w:rFonts w:eastAsiaTheme="minorHAnsi"/>
                  <w:szCs w:val="22"/>
                </w:rPr>
                <w:t>IOC version</w:t>
              </w:r>
            </w:ins>
          </w:p>
        </w:tc>
        <w:tc>
          <w:tcPr>
            <w:tcW w:w="840" w:type="pct"/>
          </w:tcPr>
          <w:p w:rsidR="00D120D3" w:rsidRDefault="00D120D3" w:rsidP="00F86C13">
            <w:pPr>
              <w:pStyle w:val="TableText"/>
              <w:jc w:val="center"/>
              <w:rPr>
                <w:ins w:id="14" w:author="Author"/>
                <w:rFonts w:eastAsiaTheme="minorHAnsi"/>
                <w:szCs w:val="22"/>
              </w:rPr>
            </w:pPr>
            <w:ins w:id="15" w:author="Author">
              <w:r>
                <w:rPr>
                  <w:rFonts w:eastAsiaTheme="minorHAnsi"/>
                  <w:szCs w:val="22"/>
                </w:rPr>
                <w:t>Z. Bertram</w:t>
              </w:r>
            </w:ins>
          </w:p>
          <w:p w:rsidR="00D120D3" w:rsidRDefault="00D120D3" w:rsidP="00F86C13">
            <w:pPr>
              <w:pStyle w:val="TableText"/>
              <w:jc w:val="center"/>
              <w:rPr>
                <w:ins w:id="16" w:author="Author"/>
                <w:rFonts w:eastAsiaTheme="minorHAnsi"/>
                <w:szCs w:val="22"/>
              </w:rPr>
            </w:pPr>
            <w:ins w:id="17" w:author="Author">
              <w:r>
                <w:rPr>
                  <w:rFonts w:eastAsiaTheme="minorHAnsi"/>
                  <w:szCs w:val="22"/>
                </w:rPr>
                <w:t>W. Chace</w:t>
              </w:r>
            </w:ins>
          </w:p>
        </w:tc>
        <w:tc>
          <w:tcPr>
            <w:tcW w:w="1178" w:type="pct"/>
          </w:tcPr>
          <w:p w:rsidR="00D120D3" w:rsidRDefault="00D120D3" w:rsidP="00F86C13">
            <w:pPr>
              <w:pStyle w:val="TableText"/>
              <w:jc w:val="center"/>
              <w:rPr>
                <w:ins w:id="18" w:author="Author"/>
                <w:rFonts w:eastAsiaTheme="minorHAnsi"/>
                <w:szCs w:val="22"/>
              </w:rPr>
            </w:pPr>
            <w:ins w:id="19" w:author="Author">
              <w:r>
                <w:rPr>
                  <w:rFonts w:eastAsiaTheme="minorHAnsi"/>
                  <w:szCs w:val="22"/>
                </w:rPr>
                <w:t>AbleVets</w:t>
              </w:r>
            </w:ins>
          </w:p>
        </w:tc>
      </w:tr>
      <w:tr w:rsidR="005629A7" w:rsidTr="00F86C13">
        <w:trPr>
          <w:cantSplit/>
        </w:trPr>
        <w:tc>
          <w:tcPr>
            <w:tcW w:w="705" w:type="pct"/>
          </w:tcPr>
          <w:p w:rsidR="005629A7" w:rsidDel="00541326" w:rsidRDefault="005629A7" w:rsidP="00F86C13">
            <w:pPr>
              <w:pStyle w:val="TableText"/>
            </w:pPr>
            <w:r>
              <w:t>1/24/2018</w:t>
            </w:r>
          </w:p>
        </w:tc>
        <w:tc>
          <w:tcPr>
            <w:tcW w:w="691" w:type="pct"/>
          </w:tcPr>
          <w:p w:rsidR="005629A7" w:rsidDel="00541326" w:rsidRDefault="005629A7" w:rsidP="00F86C13">
            <w:pPr>
              <w:pStyle w:val="TableText"/>
              <w:jc w:val="center"/>
            </w:pPr>
            <w:r>
              <w:t>1.0</w:t>
            </w:r>
          </w:p>
        </w:tc>
        <w:tc>
          <w:tcPr>
            <w:tcW w:w="1586" w:type="pct"/>
          </w:tcPr>
          <w:p w:rsidR="005629A7" w:rsidDel="00541326" w:rsidRDefault="005629A7" w:rsidP="00F86C13">
            <w:pPr>
              <w:pStyle w:val="TableText"/>
              <w:rPr>
                <w:rFonts w:eastAsiaTheme="minorHAnsi"/>
                <w:szCs w:val="22"/>
              </w:rPr>
            </w:pPr>
            <w:r>
              <w:rPr>
                <w:rFonts w:eastAsiaTheme="minorHAnsi"/>
                <w:szCs w:val="22"/>
              </w:rPr>
              <w:t>Initial Baseline</w:t>
            </w:r>
          </w:p>
        </w:tc>
        <w:tc>
          <w:tcPr>
            <w:tcW w:w="840" w:type="pct"/>
          </w:tcPr>
          <w:p w:rsidR="005629A7" w:rsidRDefault="005629A7" w:rsidP="00F86C13">
            <w:pPr>
              <w:pStyle w:val="TableText"/>
              <w:jc w:val="center"/>
              <w:rPr>
                <w:rFonts w:eastAsiaTheme="minorHAnsi"/>
                <w:szCs w:val="22"/>
              </w:rPr>
            </w:pPr>
            <w:r>
              <w:rPr>
                <w:rFonts w:eastAsiaTheme="minorHAnsi"/>
                <w:szCs w:val="22"/>
              </w:rPr>
              <w:t>W. Chave</w:t>
            </w:r>
          </w:p>
          <w:p w:rsidR="00F86C13" w:rsidRPr="009946E9" w:rsidDel="00541326" w:rsidRDefault="00F86C13" w:rsidP="00F86C13">
            <w:pPr>
              <w:pStyle w:val="TableText"/>
              <w:jc w:val="center"/>
              <w:rPr>
                <w:rFonts w:eastAsiaTheme="minorHAnsi"/>
                <w:szCs w:val="22"/>
              </w:rPr>
            </w:pPr>
            <w:r>
              <w:rPr>
                <w:rFonts w:eastAsiaTheme="minorHAnsi"/>
                <w:szCs w:val="22"/>
              </w:rPr>
              <w:t>Z. Bertram</w:t>
            </w:r>
          </w:p>
        </w:tc>
        <w:tc>
          <w:tcPr>
            <w:tcW w:w="1178" w:type="pct"/>
          </w:tcPr>
          <w:p w:rsidR="005629A7" w:rsidRPr="009946E9" w:rsidDel="00541326" w:rsidRDefault="005629A7" w:rsidP="00F86C13">
            <w:pPr>
              <w:pStyle w:val="TableText"/>
              <w:jc w:val="center"/>
              <w:rPr>
                <w:rFonts w:eastAsiaTheme="minorHAnsi"/>
                <w:szCs w:val="22"/>
              </w:rPr>
            </w:pPr>
            <w:r>
              <w:rPr>
                <w:rFonts w:eastAsiaTheme="minorHAnsi"/>
                <w:szCs w:val="22"/>
              </w:rPr>
              <w:t>AbleVets</w:t>
            </w:r>
          </w:p>
        </w:tc>
      </w:tr>
    </w:tbl>
    <w:p w:rsidR="005629A7" w:rsidRDefault="005629A7" w:rsidP="003B4793"/>
    <w:p w:rsidR="003B4793" w:rsidRDefault="003B4793" w:rsidP="003B4793">
      <w:r>
        <w:t>VIP Template v1.8 – April 2016</w:t>
      </w:r>
    </w:p>
    <w:p w:rsidR="0012622D" w:rsidRPr="0012622D" w:rsidRDefault="0012622D" w:rsidP="0012622D">
      <w:pPr>
        <w:pStyle w:val="NoSpacing"/>
        <w:rPr>
          <w:sz w:val="16"/>
          <w:szCs w:val="16"/>
        </w:rPr>
      </w:pPr>
      <w:bookmarkStart w:id="20" w:name="ColumnTitle_02"/>
      <w:bookmarkEnd w:id="20"/>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 xml:space="preserve">. </w:t>
      </w:r>
      <w:r w:rsidR="00A65BD6">
        <w:t xml:space="preserve"> </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 xml:space="preserve">The VDD is itself a Configuration Item maintained under change control in the </w:t>
      </w:r>
      <w:r w:rsidR="0024681C">
        <w:t>Technical Reference Model (</w:t>
      </w:r>
      <w:r>
        <w:t>TRM</w:t>
      </w:r>
      <w:r w:rsidR="0024681C">
        <w:t>)</w:t>
      </w:r>
      <w:r>
        <w:t>-approved configuration management system, which is part of the VA Federated Configuration Management Data Base (CMDB).</w:t>
      </w:r>
      <w:r w:rsidR="00987EA4">
        <w:t xml:space="preserve"> </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that the VDD is controlled just as a source file with having one VDD per Product that has many versions being managed within the S</w:t>
      </w:r>
      <w:r w:rsidR="00FF6496">
        <w:t xml:space="preserve">oftware </w:t>
      </w:r>
      <w:r w:rsidR="00A65BD6">
        <w:t>C</w:t>
      </w:r>
      <w:r w:rsidR="00FF6496">
        <w:t xml:space="preserve">onfiguration </w:t>
      </w:r>
      <w:r w:rsidR="00A65BD6">
        <w:t>M</w:t>
      </w:r>
      <w:r w:rsidR="00FF6496">
        <w:t>anagement (SC</w:t>
      </w:r>
      <w:r w:rsidR="00E36F3D">
        <w:t>C</w:t>
      </w:r>
      <w:r w:rsidR="00FF6496">
        <w:t>M)</w:t>
      </w:r>
      <w:r w:rsidR="00A65BD6">
        <w:t xml:space="preserve"> repository following baseline processes.  The </w:t>
      </w:r>
      <w:r w:rsidR="0045552E">
        <w:t xml:space="preserve">IT Configuration Managers (or IT Architect/Development Lead) ensure that creation and modification of the Products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The VDD is the representation and result of the Software Configuration Management Procedures being followed.  The Product Procedures along with work instruction are to be created and maintained by the</w:t>
      </w:r>
      <w:r w:rsidR="00A65BD6" w:rsidRPr="00A65BD6">
        <w:t xml:space="preserve"> I</w:t>
      </w:r>
      <w:r w:rsidR="00FF6496">
        <w:t xml:space="preserve">nformation </w:t>
      </w:r>
      <w:r w:rsidR="00A65BD6" w:rsidRPr="00A65BD6">
        <w:t>T</w:t>
      </w:r>
      <w:r w:rsidR="00FF6496">
        <w:t>echnology (IT)</w:t>
      </w:r>
      <w:r w:rsidR="00A65BD6" w:rsidRPr="00A65BD6">
        <w:t xml:space="preserve"> Configuration Managers (or</w:t>
      </w:r>
      <w:r w:rsidR="00A65BD6">
        <w:t xml:space="preserve"> 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rsidR="004F3A80" w:rsidRDefault="004F3A80" w:rsidP="00806450">
      <w:pPr>
        <w:pStyle w:val="Title2"/>
      </w:pPr>
      <w:r>
        <w:t>Table of Contents</w:t>
      </w:r>
    </w:p>
    <w:p w:rsidR="00D120D3" w:rsidRDefault="00AA0CDE">
      <w:pPr>
        <w:pStyle w:val="TOC1"/>
        <w:rPr>
          <w:ins w:id="21" w:author="Autho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ins w:id="22" w:author="Author">
        <w:r w:rsidR="00D120D3" w:rsidRPr="006C6CD4">
          <w:rPr>
            <w:rStyle w:val="Hyperlink"/>
            <w:noProof/>
          </w:rPr>
          <w:fldChar w:fldCharType="begin"/>
        </w:r>
        <w:r w:rsidR="00D120D3" w:rsidRPr="006C6CD4">
          <w:rPr>
            <w:rStyle w:val="Hyperlink"/>
            <w:noProof/>
          </w:rPr>
          <w:instrText xml:space="preserve"> </w:instrText>
        </w:r>
        <w:r w:rsidR="00D120D3">
          <w:rPr>
            <w:noProof/>
          </w:rPr>
          <w:instrText>HYPERLINK \l "_Toc513550725"</w:instrText>
        </w:r>
        <w:r w:rsidR="00D120D3" w:rsidRPr="006C6CD4">
          <w:rPr>
            <w:rStyle w:val="Hyperlink"/>
            <w:noProof/>
          </w:rPr>
          <w:instrText xml:space="preserve"> </w:instrText>
        </w:r>
        <w:r w:rsidR="00D120D3" w:rsidRPr="006C6CD4">
          <w:rPr>
            <w:rStyle w:val="Hyperlink"/>
            <w:noProof/>
          </w:rPr>
          <w:fldChar w:fldCharType="separate"/>
        </w:r>
        <w:r w:rsidR="00D120D3" w:rsidRPr="006C6CD4">
          <w:rPr>
            <w:rStyle w:val="Hyperlink"/>
            <w:noProof/>
          </w:rPr>
          <w:t>General Configuration Management (CM) Information</w:t>
        </w:r>
        <w:r w:rsidR="00D120D3">
          <w:rPr>
            <w:noProof/>
            <w:webHidden/>
          </w:rPr>
          <w:tab/>
        </w:r>
        <w:r w:rsidR="00D120D3">
          <w:rPr>
            <w:noProof/>
            <w:webHidden/>
          </w:rPr>
          <w:fldChar w:fldCharType="begin"/>
        </w:r>
        <w:r w:rsidR="00D120D3">
          <w:rPr>
            <w:noProof/>
            <w:webHidden/>
          </w:rPr>
          <w:instrText xml:space="preserve"> PAGEREF _Toc513550725 \h </w:instrText>
        </w:r>
      </w:ins>
      <w:r w:rsidR="00D120D3">
        <w:rPr>
          <w:noProof/>
          <w:webHidden/>
        </w:rPr>
      </w:r>
      <w:r w:rsidR="00D120D3">
        <w:rPr>
          <w:noProof/>
          <w:webHidden/>
        </w:rPr>
        <w:fldChar w:fldCharType="separate"/>
      </w:r>
      <w:ins w:id="23" w:author="Author">
        <w:r w:rsidR="00D120D3">
          <w:rPr>
            <w:noProof/>
            <w:webHidden/>
          </w:rPr>
          <w:t>1</w:t>
        </w:r>
        <w:r w:rsidR="00D120D3">
          <w:rPr>
            <w:noProof/>
            <w:webHidden/>
          </w:rPr>
          <w:fldChar w:fldCharType="end"/>
        </w:r>
        <w:r w:rsidR="00D120D3" w:rsidRPr="006C6CD4">
          <w:rPr>
            <w:rStyle w:val="Hyperlink"/>
            <w:noProof/>
          </w:rPr>
          <w:fldChar w:fldCharType="end"/>
        </w:r>
      </w:ins>
    </w:p>
    <w:p w:rsidR="00D120D3" w:rsidRDefault="00D120D3">
      <w:pPr>
        <w:pStyle w:val="TOC1"/>
        <w:rPr>
          <w:ins w:id="24" w:author="Author"/>
          <w:rFonts w:asciiTheme="minorHAnsi" w:eastAsiaTheme="minorEastAsia" w:hAnsiTheme="minorHAnsi" w:cstheme="minorBidi"/>
          <w:b w:val="0"/>
          <w:noProof/>
          <w:sz w:val="22"/>
          <w:szCs w:val="22"/>
        </w:rPr>
      </w:pPr>
      <w:ins w:id="25" w:author="Author">
        <w:r w:rsidRPr="006C6CD4">
          <w:rPr>
            <w:rStyle w:val="Hyperlink"/>
            <w:noProof/>
          </w:rPr>
          <w:fldChar w:fldCharType="begin"/>
        </w:r>
        <w:r w:rsidRPr="006C6CD4">
          <w:rPr>
            <w:rStyle w:val="Hyperlink"/>
            <w:noProof/>
          </w:rPr>
          <w:instrText xml:space="preserve"> </w:instrText>
        </w:r>
        <w:r>
          <w:rPr>
            <w:noProof/>
          </w:rPr>
          <w:instrText>HYPERLINK \l "_Toc513550726"</w:instrText>
        </w:r>
        <w:r w:rsidRPr="006C6CD4">
          <w:rPr>
            <w:rStyle w:val="Hyperlink"/>
            <w:noProof/>
          </w:rPr>
          <w:instrText xml:space="preserve"> </w:instrText>
        </w:r>
        <w:r w:rsidRPr="006C6CD4">
          <w:rPr>
            <w:rStyle w:val="Hyperlink"/>
            <w:noProof/>
          </w:rPr>
          <w:fldChar w:fldCharType="separate"/>
        </w:r>
        <w:r w:rsidRPr="006C6CD4">
          <w:rPr>
            <w:rStyle w:val="Hyperlink"/>
            <w:noProof/>
          </w:rPr>
          <w:t>Configuration Management (CM) Tools</w:t>
        </w:r>
        <w:r>
          <w:rPr>
            <w:noProof/>
            <w:webHidden/>
          </w:rPr>
          <w:tab/>
        </w:r>
        <w:r>
          <w:rPr>
            <w:noProof/>
            <w:webHidden/>
          </w:rPr>
          <w:fldChar w:fldCharType="begin"/>
        </w:r>
        <w:r>
          <w:rPr>
            <w:noProof/>
            <w:webHidden/>
          </w:rPr>
          <w:instrText xml:space="preserve"> PAGEREF _Toc513550726 \h </w:instrText>
        </w:r>
      </w:ins>
      <w:r>
        <w:rPr>
          <w:noProof/>
          <w:webHidden/>
        </w:rPr>
      </w:r>
      <w:r>
        <w:rPr>
          <w:noProof/>
          <w:webHidden/>
        </w:rPr>
        <w:fldChar w:fldCharType="separate"/>
      </w:r>
      <w:ins w:id="26" w:author="Author">
        <w:r>
          <w:rPr>
            <w:noProof/>
            <w:webHidden/>
          </w:rPr>
          <w:t>1</w:t>
        </w:r>
        <w:r>
          <w:rPr>
            <w:noProof/>
            <w:webHidden/>
          </w:rPr>
          <w:fldChar w:fldCharType="end"/>
        </w:r>
        <w:r w:rsidRPr="006C6CD4">
          <w:rPr>
            <w:rStyle w:val="Hyperlink"/>
            <w:noProof/>
          </w:rPr>
          <w:fldChar w:fldCharType="end"/>
        </w:r>
      </w:ins>
    </w:p>
    <w:p w:rsidR="00D120D3" w:rsidRDefault="00D120D3">
      <w:pPr>
        <w:pStyle w:val="TOC1"/>
        <w:rPr>
          <w:ins w:id="27" w:author="Author"/>
          <w:rFonts w:asciiTheme="minorHAnsi" w:eastAsiaTheme="minorEastAsia" w:hAnsiTheme="minorHAnsi" w:cstheme="minorBidi"/>
          <w:b w:val="0"/>
          <w:noProof/>
          <w:sz w:val="22"/>
          <w:szCs w:val="22"/>
        </w:rPr>
      </w:pPr>
      <w:ins w:id="28" w:author="Author">
        <w:r w:rsidRPr="006C6CD4">
          <w:rPr>
            <w:rStyle w:val="Hyperlink"/>
            <w:noProof/>
          </w:rPr>
          <w:fldChar w:fldCharType="begin"/>
        </w:r>
        <w:r w:rsidRPr="006C6CD4">
          <w:rPr>
            <w:rStyle w:val="Hyperlink"/>
            <w:noProof/>
          </w:rPr>
          <w:instrText xml:space="preserve"> </w:instrText>
        </w:r>
        <w:r>
          <w:rPr>
            <w:noProof/>
          </w:rPr>
          <w:instrText>HYPERLINK \l "_Toc513550727"</w:instrText>
        </w:r>
        <w:r w:rsidRPr="006C6CD4">
          <w:rPr>
            <w:rStyle w:val="Hyperlink"/>
            <w:noProof/>
          </w:rPr>
          <w:instrText xml:space="preserve"> </w:instrText>
        </w:r>
        <w:r w:rsidRPr="006C6CD4">
          <w:rPr>
            <w:rStyle w:val="Hyperlink"/>
            <w:noProof/>
          </w:rPr>
          <w:fldChar w:fldCharType="separate"/>
        </w:r>
        <w:r w:rsidRPr="006C6CD4">
          <w:rPr>
            <w:rStyle w:val="Hyperlink"/>
            <w:noProof/>
          </w:rPr>
          <w:t>Configuration Management of Documents</w:t>
        </w:r>
        <w:r>
          <w:rPr>
            <w:noProof/>
            <w:webHidden/>
          </w:rPr>
          <w:tab/>
        </w:r>
        <w:r>
          <w:rPr>
            <w:noProof/>
            <w:webHidden/>
          </w:rPr>
          <w:fldChar w:fldCharType="begin"/>
        </w:r>
        <w:r>
          <w:rPr>
            <w:noProof/>
            <w:webHidden/>
          </w:rPr>
          <w:instrText xml:space="preserve"> PAGEREF _Toc513550727 \h </w:instrText>
        </w:r>
      </w:ins>
      <w:r>
        <w:rPr>
          <w:noProof/>
          <w:webHidden/>
        </w:rPr>
      </w:r>
      <w:r>
        <w:rPr>
          <w:noProof/>
          <w:webHidden/>
        </w:rPr>
        <w:fldChar w:fldCharType="separate"/>
      </w:r>
      <w:ins w:id="29" w:author="Author">
        <w:r>
          <w:rPr>
            <w:noProof/>
            <w:webHidden/>
          </w:rPr>
          <w:t>1</w:t>
        </w:r>
        <w:r>
          <w:rPr>
            <w:noProof/>
            <w:webHidden/>
          </w:rPr>
          <w:fldChar w:fldCharType="end"/>
        </w:r>
        <w:r w:rsidRPr="006C6CD4">
          <w:rPr>
            <w:rStyle w:val="Hyperlink"/>
            <w:noProof/>
          </w:rPr>
          <w:fldChar w:fldCharType="end"/>
        </w:r>
      </w:ins>
    </w:p>
    <w:p w:rsidR="00D120D3" w:rsidRDefault="00D120D3">
      <w:pPr>
        <w:pStyle w:val="TOC2"/>
        <w:rPr>
          <w:ins w:id="30" w:author="Author"/>
          <w:rFonts w:asciiTheme="minorHAnsi" w:eastAsiaTheme="minorEastAsia" w:hAnsiTheme="minorHAnsi" w:cstheme="minorBidi"/>
          <w:b w:val="0"/>
          <w:noProof/>
          <w:sz w:val="22"/>
          <w:szCs w:val="22"/>
        </w:rPr>
      </w:pPr>
      <w:ins w:id="31" w:author="Author">
        <w:r w:rsidRPr="006C6CD4">
          <w:rPr>
            <w:rStyle w:val="Hyperlink"/>
            <w:noProof/>
          </w:rPr>
          <w:fldChar w:fldCharType="begin"/>
        </w:r>
        <w:r w:rsidRPr="006C6CD4">
          <w:rPr>
            <w:rStyle w:val="Hyperlink"/>
            <w:noProof/>
          </w:rPr>
          <w:instrText xml:space="preserve"> </w:instrText>
        </w:r>
        <w:r>
          <w:rPr>
            <w:noProof/>
          </w:rPr>
          <w:instrText>HYPERLINK \l "_Toc513550728"</w:instrText>
        </w:r>
        <w:r w:rsidRPr="006C6CD4">
          <w:rPr>
            <w:rStyle w:val="Hyperlink"/>
            <w:noProof/>
          </w:rPr>
          <w:instrText xml:space="preserve"> </w:instrText>
        </w:r>
        <w:r w:rsidRPr="006C6CD4">
          <w:rPr>
            <w:rStyle w:val="Hyperlink"/>
            <w:noProof/>
          </w:rPr>
          <w:fldChar w:fldCharType="separate"/>
        </w:r>
        <w:r w:rsidRPr="006C6CD4">
          <w:rPr>
            <w:rStyle w:val="Hyperlink"/>
            <w:noProof/>
          </w:rPr>
          <w:t>Rational Change and Configuration Management (CCM) Documents</w:t>
        </w:r>
        <w:r>
          <w:rPr>
            <w:noProof/>
            <w:webHidden/>
          </w:rPr>
          <w:tab/>
        </w:r>
        <w:r>
          <w:rPr>
            <w:noProof/>
            <w:webHidden/>
          </w:rPr>
          <w:fldChar w:fldCharType="begin"/>
        </w:r>
        <w:r>
          <w:rPr>
            <w:noProof/>
            <w:webHidden/>
          </w:rPr>
          <w:instrText xml:space="preserve"> PAGEREF _Toc513550728 \h </w:instrText>
        </w:r>
      </w:ins>
      <w:r>
        <w:rPr>
          <w:noProof/>
          <w:webHidden/>
        </w:rPr>
      </w:r>
      <w:r>
        <w:rPr>
          <w:noProof/>
          <w:webHidden/>
        </w:rPr>
        <w:fldChar w:fldCharType="separate"/>
      </w:r>
      <w:ins w:id="32" w:author="Author">
        <w:r>
          <w:rPr>
            <w:noProof/>
            <w:webHidden/>
          </w:rPr>
          <w:t>1</w:t>
        </w:r>
        <w:r>
          <w:rPr>
            <w:noProof/>
            <w:webHidden/>
          </w:rPr>
          <w:fldChar w:fldCharType="end"/>
        </w:r>
        <w:r w:rsidRPr="006C6CD4">
          <w:rPr>
            <w:rStyle w:val="Hyperlink"/>
            <w:noProof/>
          </w:rPr>
          <w:fldChar w:fldCharType="end"/>
        </w:r>
      </w:ins>
    </w:p>
    <w:p w:rsidR="00D120D3" w:rsidRDefault="00D120D3">
      <w:pPr>
        <w:pStyle w:val="TOC1"/>
        <w:rPr>
          <w:ins w:id="33" w:author="Author"/>
          <w:rFonts w:asciiTheme="minorHAnsi" w:eastAsiaTheme="minorEastAsia" w:hAnsiTheme="minorHAnsi" w:cstheme="minorBidi"/>
          <w:b w:val="0"/>
          <w:noProof/>
          <w:sz w:val="22"/>
          <w:szCs w:val="22"/>
        </w:rPr>
      </w:pPr>
      <w:ins w:id="34" w:author="Author">
        <w:r w:rsidRPr="006C6CD4">
          <w:rPr>
            <w:rStyle w:val="Hyperlink"/>
            <w:noProof/>
          </w:rPr>
          <w:fldChar w:fldCharType="begin"/>
        </w:r>
        <w:r w:rsidRPr="006C6CD4">
          <w:rPr>
            <w:rStyle w:val="Hyperlink"/>
            <w:noProof/>
          </w:rPr>
          <w:instrText xml:space="preserve"> </w:instrText>
        </w:r>
        <w:r>
          <w:rPr>
            <w:noProof/>
          </w:rPr>
          <w:instrText>HYPERLINK \l "_Toc513550729"</w:instrText>
        </w:r>
        <w:r w:rsidRPr="006C6CD4">
          <w:rPr>
            <w:rStyle w:val="Hyperlink"/>
            <w:noProof/>
          </w:rPr>
          <w:instrText xml:space="preserve"> </w:instrText>
        </w:r>
        <w:r w:rsidRPr="006C6CD4">
          <w:rPr>
            <w:rStyle w:val="Hyperlink"/>
            <w:noProof/>
          </w:rPr>
          <w:fldChar w:fldCharType="separate"/>
        </w:r>
        <w:r w:rsidRPr="006C6CD4">
          <w:rPr>
            <w:rStyle w:val="Hyperlink"/>
            <w:noProof/>
            <w:lang w:val="fr-FR"/>
          </w:rPr>
          <w:t xml:space="preserve">Configuration Management Development Files (Ex. </w:t>
        </w:r>
        <w:r w:rsidRPr="006C6CD4">
          <w:rPr>
            <w:rStyle w:val="Hyperlink"/>
            <w:noProof/>
          </w:rPr>
          <w:t>Source, JSP, Configuration, and Build Files)</w:t>
        </w:r>
        <w:r>
          <w:rPr>
            <w:noProof/>
            <w:webHidden/>
          </w:rPr>
          <w:tab/>
        </w:r>
        <w:r>
          <w:rPr>
            <w:noProof/>
            <w:webHidden/>
          </w:rPr>
          <w:fldChar w:fldCharType="begin"/>
        </w:r>
        <w:r>
          <w:rPr>
            <w:noProof/>
            <w:webHidden/>
          </w:rPr>
          <w:instrText xml:space="preserve"> PAGEREF _Toc513550729 \h </w:instrText>
        </w:r>
      </w:ins>
      <w:r>
        <w:rPr>
          <w:noProof/>
          <w:webHidden/>
        </w:rPr>
      </w:r>
      <w:r>
        <w:rPr>
          <w:noProof/>
          <w:webHidden/>
        </w:rPr>
        <w:fldChar w:fldCharType="separate"/>
      </w:r>
      <w:ins w:id="35" w:author="Author">
        <w:r>
          <w:rPr>
            <w:noProof/>
            <w:webHidden/>
          </w:rPr>
          <w:t>2</w:t>
        </w:r>
        <w:r>
          <w:rPr>
            <w:noProof/>
            <w:webHidden/>
          </w:rPr>
          <w:fldChar w:fldCharType="end"/>
        </w:r>
        <w:r w:rsidRPr="006C6CD4">
          <w:rPr>
            <w:rStyle w:val="Hyperlink"/>
            <w:noProof/>
          </w:rPr>
          <w:fldChar w:fldCharType="end"/>
        </w:r>
      </w:ins>
    </w:p>
    <w:p w:rsidR="00D120D3" w:rsidRDefault="00D120D3">
      <w:pPr>
        <w:pStyle w:val="TOC2"/>
        <w:rPr>
          <w:ins w:id="36" w:author="Author"/>
          <w:rFonts w:asciiTheme="minorHAnsi" w:eastAsiaTheme="minorEastAsia" w:hAnsiTheme="minorHAnsi" w:cstheme="minorBidi"/>
          <w:b w:val="0"/>
          <w:noProof/>
          <w:sz w:val="22"/>
          <w:szCs w:val="22"/>
        </w:rPr>
      </w:pPr>
      <w:ins w:id="37" w:author="Author">
        <w:r w:rsidRPr="006C6CD4">
          <w:rPr>
            <w:rStyle w:val="Hyperlink"/>
            <w:noProof/>
          </w:rPr>
          <w:fldChar w:fldCharType="begin"/>
        </w:r>
        <w:r w:rsidRPr="006C6CD4">
          <w:rPr>
            <w:rStyle w:val="Hyperlink"/>
            <w:noProof/>
          </w:rPr>
          <w:instrText xml:space="preserve"> </w:instrText>
        </w:r>
        <w:r>
          <w:rPr>
            <w:noProof/>
          </w:rPr>
          <w:instrText>HYPERLINK \l "_Toc513550730"</w:instrText>
        </w:r>
        <w:r w:rsidRPr="006C6CD4">
          <w:rPr>
            <w:rStyle w:val="Hyperlink"/>
            <w:noProof/>
          </w:rPr>
          <w:instrText xml:space="preserve"> </w:instrText>
        </w:r>
        <w:r w:rsidRPr="006C6CD4">
          <w:rPr>
            <w:rStyle w:val="Hyperlink"/>
            <w:noProof/>
          </w:rPr>
          <w:fldChar w:fldCharType="separate"/>
        </w:r>
        <w:r w:rsidRPr="006C6CD4">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_Toc513550730 \h </w:instrText>
        </w:r>
      </w:ins>
      <w:r>
        <w:rPr>
          <w:noProof/>
          <w:webHidden/>
        </w:rPr>
      </w:r>
      <w:r>
        <w:rPr>
          <w:noProof/>
          <w:webHidden/>
        </w:rPr>
        <w:fldChar w:fldCharType="separate"/>
      </w:r>
      <w:ins w:id="38" w:author="Author">
        <w:r>
          <w:rPr>
            <w:noProof/>
            <w:webHidden/>
          </w:rPr>
          <w:t>2</w:t>
        </w:r>
        <w:r>
          <w:rPr>
            <w:noProof/>
            <w:webHidden/>
          </w:rPr>
          <w:fldChar w:fldCharType="end"/>
        </w:r>
        <w:r w:rsidRPr="006C6CD4">
          <w:rPr>
            <w:rStyle w:val="Hyperlink"/>
            <w:noProof/>
          </w:rPr>
          <w:fldChar w:fldCharType="end"/>
        </w:r>
      </w:ins>
    </w:p>
    <w:p w:rsidR="00D120D3" w:rsidRDefault="00D120D3">
      <w:pPr>
        <w:pStyle w:val="TOC3"/>
        <w:rPr>
          <w:ins w:id="39" w:author="Author"/>
          <w:rFonts w:asciiTheme="minorHAnsi" w:eastAsiaTheme="minorEastAsia" w:hAnsiTheme="minorHAnsi" w:cstheme="minorBidi"/>
          <w:b w:val="0"/>
          <w:noProof/>
          <w:sz w:val="22"/>
          <w:szCs w:val="22"/>
        </w:rPr>
      </w:pPr>
      <w:ins w:id="40" w:author="Author">
        <w:r w:rsidRPr="006C6CD4">
          <w:rPr>
            <w:rStyle w:val="Hyperlink"/>
            <w:noProof/>
          </w:rPr>
          <w:fldChar w:fldCharType="begin"/>
        </w:r>
        <w:r w:rsidRPr="006C6CD4">
          <w:rPr>
            <w:rStyle w:val="Hyperlink"/>
            <w:noProof/>
          </w:rPr>
          <w:instrText xml:space="preserve"> </w:instrText>
        </w:r>
        <w:r>
          <w:rPr>
            <w:noProof/>
          </w:rPr>
          <w:instrText>HYPERLINK \l "_Toc513550731"</w:instrText>
        </w:r>
        <w:r w:rsidRPr="006C6CD4">
          <w:rPr>
            <w:rStyle w:val="Hyperlink"/>
            <w:noProof/>
          </w:rPr>
          <w:instrText xml:space="preserve"> </w:instrText>
        </w:r>
        <w:r w:rsidRPr="006C6CD4">
          <w:rPr>
            <w:rStyle w:val="Hyperlink"/>
            <w:noProof/>
          </w:rPr>
          <w:fldChar w:fldCharType="separate"/>
        </w:r>
        <w:r w:rsidRPr="006C6CD4">
          <w:rPr>
            <w:rStyle w:val="Hyperlink"/>
            <w:noProof/>
          </w:rPr>
          <w:t>Baseline and Component</w:t>
        </w:r>
        <w:r>
          <w:rPr>
            <w:noProof/>
            <w:webHidden/>
          </w:rPr>
          <w:tab/>
        </w:r>
        <w:r>
          <w:rPr>
            <w:noProof/>
            <w:webHidden/>
          </w:rPr>
          <w:fldChar w:fldCharType="begin"/>
        </w:r>
        <w:r>
          <w:rPr>
            <w:noProof/>
            <w:webHidden/>
          </w:rPr>
          <w:instrText xml:space="preserve"> PAGEREF _Toc513550731 \h </w:instrText>
        </w:r>
      </w:ins>
      <w:r>
        <w:rPr>
          <w:noProof/>
          <w:webHidden/>
        </w:rPr>
      </w:r>
      <w:r>
        <w:rPr>
          <w:noProof/>
          <w:webHidden/>
        </w:rPr>
        <w:fldChar w:fldCharType="separate"/>
      </w:r>
      <w:ins w:id="41" w:author="Author">
        <w:r>
          <w:rPr>
            <w:noProof/>
            <w:webHidden/>
          </w:rPr>
          <w:t>2</w:t>
        </w:r>
        <w:r>
          <w:rPr>
            <w:noProof/>
            <w:webHidden/>
          </w:rPr>
          <w:fldChar w:fldCharType="end"/>
        </w:r>
        <w:r w:rsidRPr="006C6CD4">
          <w:rPr>
            <w:rStyle w:val="Hyperlink"/>
            <w:noProof/>
          </w:rPr>
          <w:fldChar w:fldCharType="end"/>
        </w:r>
      </w:ins>
    </w:p>
    <w:p w:rsidR="00D120D3" w:rsidRDefault="00D120D3">
      <w:pPr>
        <w:pStyle w:val="TOC3"/>
        <w:rPr>
          <w:ins w:id="42" w:author="Author"/>
          <w:rFonts w:asciiTheme="minorHAnsi" w:eastAsiaTheme="minorEastAsia" w:hAnsiTheme="minorHAnsi" w:cstheme="minorBidi"/>
          <w:b w:val="0"/>
          <w:noProof/>
          <w:sz w:val="22"/>
          <w:szCs w:val="22"/>
        </w:rPr>
      </w:pPr>
      <w:ins w:id="43" w:author="Author">
        <w:r w:rsidRPr="006C6CD4">
          <w:rPr>
            <w:rStyle w:val="Hyperlink"/>
            <w:noProof/>
          </w:rPr>
          <w:fldChar w:fldCharType="begin"/>
        </w:r>
        <w:r w:rsidRPr="006C6CD4">
          <w:rPr>
            <w:rStyle w:val="Hyperlink"/>
            <w:noProof/>
          </w:rPr>
          <w:instrText xml:space="preserve"> </w:instrText>
        </w:r>
        <w:r>
          <w:rPr>
            <w:noProof/>
          </w:rPr>
          <w:instrText>HYPERLINK \l "_Toc513550732"</w:instrText>
        </w:r>
        <w:r w:rsidRPr="006C6CD4">
          <w:rPr>
            <w:rStyle w:val="Hyperlink"/>
            <w:noProof/>
          </w:rPr>
          <w:instrText xml:space="preserve"> </w:instrText>
        </w:r>
        <w:r w:rsidRPr="006C6CD4">
          <w:rPr>
            <w:rStyle w:val="Hyperlink"/>
            <w:noProof/>
          </w:rPr>
          <w:fldChar w:fldCharType="separate"/>
        </w:r>
        <w:r w:rsidRPr="006C6CD4">
          <w:rPr>
            <w:rStyle w:val="Hyperlink"/>
            <w:noProof/>
          </w:rPr>
          <w:t>Build Information</w:t>
        </w:r>
        <w:r>
          <w:rPr>
            <w:noProof/>
            <w:webHidden/>
          </w:rPr>
          <w:tab/>
        </w:r>
        <w:r>
          <w:rPr>
            <w:noProof/>
            <w:webHidden/>
          </w:rPr>
          <w:fldChar w:fldCharType="begin"/>
        </w:r>
        <w:r>
          <w:rPr>
            <w:noProof/>
            <w:webHidden/>
          </w:rPr>
          <w:instrText xml:space="preserve"> PAGEREF _Toc513550732 \h </w:instrText>
        </w:r>
      </w:ins>
      <w:r>
        <w:rPr>
          <w:noProof/>
          <w:webHidden/>
        </w:rPr>
      </w:r>
      <w:r>
        <w:rPr>
          <w:noProof/>
          <w:webHidden/>
        </w:rPr>
        <w:fldChar w:fldCharType="separate"/>
      </w:r>
      <w:ins w:id="44" w:author="Author">
        <w:r>
          <w:rPr>
            <w:noProof/>
            <w:webHidden/>
          </w:rPr>
          <w:t>2</w:t>
        </w:r>
        <w:r>
          <w:rPr>
            <w:noProof/>
            <w:webHidden/>
          </w:rPr>
          <w:fldChar w:fldCharType="end"/>
        </w:r>
        <w:r w:rsidRPr="006C6CD4">
          <w:rPr>
            <w:rStyle w:val="Hyperlink"/>
            <w:noProof/>
          </w:rPr>
          <w:fldChar w:fldCharType="end"/>
        </w:r>
      </w:ins>
    </w:p>
    <w:p w:rsidR="00D120D3" w:rsidRDefault="00D120D3">
      <w:pPr>
        <w:pStyle w:val="TOC3"/>
        <w:rPr>
          <w:ins w:id="45" w:author="Author"/>
          <w:rFonts w:asciiTheme="minorHAnsi" w:eastAsiaTheme="minorEastAsia" w:hAnsiTheme="minorHAnsi" w:cstheme="minorBidi"/>
          <w:b w:val="0"/>
          <w:noProof/>
          <w:sz w:val="22"/>
          <w:szCs w:val="22"/>
        </w:rPr>
      </w:pPr>
      <w:ins w:id="46" w:author="Author">
        <w:r w:rsidRPr="006C6CD4">
          <w:rPr>
            <w:rStyle w:val="Hyperlink"/>
            <w:noProof/>
          </w:rPr>
          <w:fldChar w:fldCharType="begin"/>
        </w:r>
        <w:r w:rsidRPr="006C6CD4">
          <w:rPr>
            <w:rStyle w:val="Hyperlink"/>
            <w:noProof/>
          </w:rPr>
          <w:instrText xml:space="preserve"> </w:instrText>
        </w:r>
        <w:r>
          <w:rPr>
            <w:noProof/>
          </w:rPr>
          <w:instrText>HYPERLINK \l "_Toc513550733"</w:instrText>
        </w:r>
        <w:r w:rsidRPr="006C6CD4">
          <w:rPr>
            <w:rStyle w:val="Hyperlink"/>
            <w:noProof/>
          </w:rPr>
          <w:instrText xml:space="preserve"> </w:instrText>
        </w:r>
        <w:r w:rsidRPr="006C6CD4">
          <w:rPr>
            <w:rStyle w:val="Hyperlink"/>
            <w:noProof/>
          </w:rPr>
          <w:fldChar w:fldCharType="separate"/>
        </w:r>
        <w:r w:rsidRPr="006C6CD4">
          <w:rPr>
            <w:rStyle w:val="Hyperlink"/>
            <w:noProof/>
          </w:rPr>
          <w:t>CCM/RTC Build Definition</w:t>
        </w:r>
        <w:r>
          <w:rPr>
            <w:noProof/>
            <w:webHidden/>
          </w:rPr>
          <w:tab/>
        </w:r>
        <w:r>
          <w:rPr>
            <w:noProof/>
            <w:webHidden/>
          </w:rPr>
          <w:fldChar w:fldCharType="begin"/>
        </w:r>
        <w:r>
          <w:rPr>
            <w:noProof/>
            <w:webHidden/>
          </w:rPr>
          <w:instrText xml:space="preserve"> PAGEREF _Toc513550733 \h </w:instrText>
        </w:r>
      </w:ins>
      <w:r>
        <w:rPr>
          <w:noProof/>
          <w:webHidden/>
        </w:rPr>
      </w:r>
      <w:r>
        <w:rPr>
          <w:noProof/>
          <w:webHidden/>
        </w:rPr>
        <w:fldChar w:fldCharType="separate"/>
      </w:r>
      <w:ins w:id="47" w:author="Author">
        <w:r>
          <w:rPr>
            <w:noProof/>
            <w:webHidden/>
          </w:rPr>
          <w:t>2</w:t>
        </w:r>
        <w:r>
          <w:rPr>
            <w:noProof/>
            <w:webHidden/>
          </w:rPr>
          <w:fldChar w:fldCharType="end"/>
        </w:r>
        <w:r w:rsidRPr="006C6CD4">
          <w:rPr>
            <w:rStyle w:val="Hyperlink"/>
            <w:noProof/>
          </w:rPr>
          <w:fldChar w:fldCharType="end"/>
        </w:r>
      </w:ins>
    </w:p>
    <w:p w:rsidR="00D120D3" w:rsidRDefault="00D120D3">
      <w:pPr>
        <w:pStyle w:val="TOC3"/>
        <w:rPr>
          <w:ins w:id="48" w:author="Author"/>
          <w:rFonts w:asciiTheme="minorHAnsi" w:eastAsiaTheme="minorEastAsia" w:hAnsiTheme="minorHAnsi" w:cstheme="minorBidi"/>
          <w:b w:val="0"/>
          <w:noProof/>
          <w:sz w:val="22"/>
          <w:szCs w:val="22"/>
        </w:rPr>
      </w:pPr>
      <w:ins w:id="49" w:author="Author">
        <w:r w:rsidRPr="006C6CD4">
          <w:rPr>
            <w:rStyle w:val="Hyperlink"/>
            <w:noProof/>
          </w:rPr>
          <w:fldChar w:fldCharType="begin"/>
        </w:r>
        <w:r w:rsidRPr="006C6CD4">
          <w:rPr>
            <w:rStyle w:val="Hyperlink"/>
            <w:noProof/>
          </w:rPr>
          <w:instrText xml:space="preserve"> </w:instrText>
        </w:r>
        <w:r>
          <w:rPr>
            <w:noProof/>
          </w:rPr>
          <w:instrText>HYPERLINK \l "_Toc513550734"</w:instrText>
        </w:r>
        <w:r w:rsidRPr="006C6CD4">
          <w:rPr>
            <w:rStyle w:val="Hyperlink"/>
            <w:noProof/>
          </w:rPr>
          <w:instrText xml:space="preserve"> </w:instrText>
        </w:r>
        <w:r w:rsidRPr="006C6CD4">
          <w:rPr>
            <w:rStyle w:val="Hyperlink"/>
            <w:noProof/>
          </w:rPr>
          <w:fldChar w:fldCharType="separate"/>
        </w:r>
        <w:r w:rsidRPr="006C6CD4">
          <w:rPr>
            <w:rStyle w:val="Hyperlink"/>
            <w:noProof/>
          </w:rPr>
          <w:t>Build Label or Number</w:t>
        </w:r>
        <w:r>
          <w:rPr>
            <w:noProof/>
            <w:webHidden/>
          </w:rPr>
          <w:tab/>
        </w:r>
        <w:r>
          <w:rPr>
            <w:noProof/>
            <w:webHidden/>
          </w:rPr>
          <w:fldChar w:fldCharType="begin"/>
        </w:r>
        <w:r>
          <w:rPr>
            <w:noProof/>
            <w:webHidden/>
          </w:rPr>
          <w:instrText xml:space="preserve"> PAGEREF _Toc513550734 \h </w:instrText>
        </w:r>
      </w:ins>
      <w:r>
        <w:rPr>
          <w:noProof/>
          <w:webHidden/>
        </w:rPr>
      </w:r>
      <w:r>
        <w:rPr>
          <w:noProof/>
          <w:webHidden/>
        </w:rPr>
        <w:fldChar w:fldCharType="separate"/>
      </w:r>
      <w:ins w:id="50" w:author="Author">
        <w:r>
          <w:rPr>
            <w:noProof/>
            <w:webHidden/>
          </w:rPr>
          <w:t>3</w:t>
        </w:r>
        <w:r>
          <w:rPr>
            <w:noProof/>
            <w:webHidden/>
          </w:rPr>
          <w:fldChar w:fldCharType="end"/>
        </w:r>
        <w:r w:rsidRPr="006C6CD4">
          <w:rPr>
            <w:rStyle w:val="Hyperlink"/>
            <w:noProof/>
          </w:rPr>
          <w:fldChar w:fldCharType="end"/>
        </w:r>
      </w:ins>
    </w:p>
    <w:p w:rsidR="00D120D3" w:rsidRDefault="00D120D3">
      <w:pPr>
        <w:pStyle w:val="TOC1"/>
        <w:rPr>
          <w:ins w:id="51" w:author="Author"/>
          <w:rFonts w:asciiTheme="minorHAnsi" w:eastAsiaTheme="minorEastAsia" w:hAnsiTheme="minorHAnsi" w:cstheme="minorBidi"/>
          <w:b w:val="0"/>
          <w:noProof/>
          <w:sz w:val="22"/>
          <w:szCs w:val="22"/>
        </w:rPr>
      </w:pPr>
      <w:ins w:id="52" w:author="Author">
        <w:r w:rsidRPr="006C6CD4">
          <w:rPr>
            <w:rStyle w:val="Hyperlink"/>
            <w:noProof/>
          </w:rPr>
          <w:fldChar w:fldCharType="begin"/>
        </w:r>
        <w:r w:rsidRPr="006C6CD4">
          <w:rPr>
            <w:rStyle w:val="Hyperlink"/>
            <w:noProof/>
          </w:rPr>
          <w:instrText xml:space="preserve"> </w:instrText>
        </w:r>
        <w:r>
          <w:rPr>
            <w:noProof/>
          </w:rPr>
          <w:instrText>HYPERLINK \l "_Toc513550735"</w:instrText>
        </w:r>
        <w:r w:rsidRPr="006C6CD4">
          <w:rPr>
            <w:rStyle w:val="Hyperlink"/>
            <w:noProof/>
          </w:rPr>
          <w:instrText xml:space="preserve"> </w:instrText>
        </w:r>
        <w:r w:rsidRPr="006C6CD4">
          <w:rPr>
            <w:rStyle w:val="Hyperlink"/>
            <w:noProof/>
          </w:rPr>
          <w:fldChar w:fldCharType="separate"/>
        </w:r>
        <w:r w:rsidRPr="006C6CD4">
          <w:rPr>
            <w:rStyle w:val="Hyperlink"/>
            <w:noProof/>
          </w:rPr>
          <w:t>Build and Packaging</w:t>
        </w:r>
        <w:r>
          <w:rPr>
            <w:noProof/>
            <w:webHidden/>
          </w:rPr>
          <w:tab/>
        </w:r>
        <w:r>
          <w:rPr>
            <w:noProof/>
            <w:webHidden/>
          </w:rPr>
          <w:fldChar w:fldCharType="begin"/>
        </w:r>
        <w:r>
          <w:rPr>
            <w:noProof/>
            <w:webHidden/>
          </w:rPr>
          <w:instrText xml:space="preserve"> PAGEREF _Toc513550735 \h </w:instrText>
        </w:r>
      </w:ins>
      <w:r>
        <w:rPr>
          <w:noProof/>
          <w:webHidden/>
        </w:rPr>
      </w:r>
      <w:r>
        <w:rPr>
          <w:noProof/>
          <w:webHidden/>
        </w:rPr>
        <w:fldChar w:fldCharType="separate"/>
      </w:r>
      <w:ins w:id="53" w:author="Author">
        <w:r>
          <w:rPr>
            <w:noProof/>
            <w:webHidden/>
          </w:rPr>
          <w:t>3</w:t>
        </w:r>
        <w:r>
          <w:rPr>
            <w:noProof/>
            <w:webHidden/>
          </w:rPr>
          <w:fldChar w:fldCharType="end"/>
        </w:r>
        <w:r w:rsidRPr="006C6CD4">
          <w:rPr>
            <w:rStyle w:val="Hyperlink"/>
            <w:noProof/>
          </w:rPr>
          <w:fldChar w:fldCharType="end"/>
        </w:r>
      </w:ins>
    </w:p>
    <w:p w:rsidR="00D120D3" w:rsidRDefault="00D120D3">
      <w:pPr>
        <w:pStyle w:val="TOC2"/>
        <w:rPr>
          <w:ins w:id="54" w:author="Author"/>
          <w:rFonts w:asciiTheme="minorHAnsi" w:eastAsiaTheme="minorEastAsia" w:hAnsiTheme="minorHAnsi" w:cstheme="minorBidi"/>
          <w:b w:val="0"/>
          <w:noProof/>
          <w:sz w:val="22"/>
          <w:szCs w:val="22"/>
        </w:rPr>
      </w:pPr>
      <w:ins w:id="55" w:author="Author">
        <w:r w:rsidRPr="006C6CD4">
          <w:rPr>
            <w:rStyle w:val="Hyperlink"/>
            <w:noProof/>
          </w:rPr>
          <w:fldChar w:fldCharType="begin"/>
        </w:r>
        <w:r w:rsidRPr="006C6CD4">
          <w:rPr>
            <w:rStyle w:val="Hyperlink"/>
            <w:noProof/>
          </w:rPr>
          <w:instrText xml:space="preserve"> </w:instrText>
        </w:r>
        <w:r>
          <w:rPr>
            <w:noProof/>
          </w:rPr>
          <w:instrText>HYPERLINK \l "_Toc513550736"</w:instrText>
        </w:r>
        <w:r w:rsidRPr="006C6CD4">
          <w:rPr>
            <w:rStyle w:val="Hyperlink"/>
            <w:noProof/>
          </w:rPr>
          <w:instrText xml:space="preserve"> </w:instrText>
        </w:r>
        <w:r w:rsidRPr="006C6CD4">
          <w:rPr>
            <w:rStyle w:val="Hyperlink"/>
            <w:noProof/>
          </w:rPr>
          <w:fldChar w:fldCharType="separate"/>
        </w:r>
        <w:r w:rsidRPr="006C6CD4">
          <w:rPr>
            <w:rStyle w:val="Hyperlink"/>
            <w:noProof/>
          </w:rPr>
          <w:t>Build Logs</w:t>
        </w:r>
        <w:r>
          <w:rPr>
            <w:noProof/>
            <w:webHidden/>
          </w:rPr>
          <w:tab/>
        </w:r>
        <w:r>
          <w:rPr>
            <w:noProof/>
            <w:webHidden/>
          </w:rPr>
          <w:fldChar w:fldCharType="begin"/>
        </w:r>
        <w:r>
          <w:rPr>
            <w:noProof/>
            <w:webHidden/>
          </w:rPr>
          <w:instrText xml:space="preserve"> PAGEREF _Toc513550736 \h </w:instrText>
        </w:r>
      </w:ins>
      <w:r>
        <w:rPr>
          <w:noProof/>
          <w:webHidden/>
        </w:rPr>
      </w:r>
      <w:r>
        <w:rPr>
          <w:noProof/>
          <w:webHidden/>
        </w:rPr>
        <w:fldChar w:fldCharType="separate"/>
      </w:r>
      <w:ins w:id="56" w:author="Author">
        <w:r>
          <w:rPr>
            <w:noProof/>
            <w:webHidden/>
          </w:rPr>
          <w:t>3</w:t>
        </w:r>
        <w:r>
          <w:rPr>
            <w:noProof/>
            <w:webHidden/>
          </w:rPr>
          <w:fldChar w:fldCharType="end"/>
        </w:r>
        <w:r w:rsidRPr="006C6CD4">
          <w:rPr>
            <w:rStyle w:val="Hyperlink"/>
            <w:noProof/>
          </w:rPr>
          <w:fldChar w:fldCharType="end"/>
        </w:r>
      </w:ins>
    </w:p>
    <w:p w:rsidR="00D120D3" w:rsidRDefault="00D120D3">
      <w:pPr>
        <w:pStyle w:val="TOC1"/>
        <w:rPr>
          <w:ins w:id="57" w:author="Author"/>
          <w:rFonts w:asciiTheme="minorHAnsi" w:eastAsiaTheme="minorEastAsia" w:hAnsiTheme="minorHAnsi" w:cstheme="minorBidi"/>
          <w:b w:val="0"/>
          <w:noProof/>
          <w:sz w:val="22"/>
          <w:szCs w:val="22"/>
        </w:rPr>
      </w:pPr>
      <w:ins w:id="58" w:author="Author">
        <w:r w:rsidRPr="006C6CD4">
          <w:rPr>
            <w:rStyle w:val="Hyperlink"/>
            <w:noProof/>
          </w:rPr>
          <w:fldChar w:fldCharType="begin"/>
        </w:r>
        <w:r w:rsidRPr="006C6CD4">
          <w:rPr>
            <w:rStyle w:val="Hyperlink"/>
            <w:noProof/>
          </w:rPr>
          <w:instrText xml:space="preserve"> </w:instrText>
        </w:r>
        <w:r>
          <w:rPr>
            <w:noProof/>
          </w:rPr>
          <w:instrText>HYPERLINK \l "_Toc513550737"</w:instrText>
        </w:r>
        <w:r w:rsidRPr="006C6CD4">
          <w:rPr>
            <w:rStyle w:val="Hyperlink"/>
            <w:noProof/>
          </w:rPr>
          <w:instrText xml:space="preserve"> </w:instrText>
        </w:r>
        <w:r w:rsidRPr="006C6CD4">
          <w:rPr>
            <w:rStyle w:val="Hyperlink"/>
            <w:noProof/>
          </w:rPr>
          <w:fldChar w:fldCharType="separate"/>
        </w:r>
        <w:r w:rsidRPr="006C6CD4">
          <w:rPr>
            <w:rStyle w:val="Hyperlink"/>
            <w:noProof/>
          </w:rPr>
          <w:t>Change Tracking</w:t>
        </w:r>
        <w:r>
          <w:rPr>
            <w:noProof/>
            <w:webHidden/>
          </w:rPr>
          <w:tab/>
        </w:r>
        <w:r>
          <w:rPr>
            <w:noProof/>
            <w:webHidden/>
          </w:rPr>
          <w:fldChar w:fldCharType="begin"/>
        </w:r>
        <w:r>
          <w:rPr>
            <w:noProof/>
            <w:webHidden/>
          </w:rPr>
          <w:instrText xml:space="preserve"> PAGEREF _Toc513550737 \h </w:instrText>
        </w:r>
      </w:ins>
      <w:r>
        <w:rPr>
          <w:noProof/>
          <w:webHidden/>
        </w:rPr>
      </w:r>
      <w:r>
        <w:rPr>
          <w:noProof/>
          <w:webHidden/>
        </w:rPr>
        <w:fldChar w:fldCharType="separate"/>
      </w:r>
      <w:ins w:id="59" w:author="Author">
        <w:r>
          <w:rPr>
            <w:noProof/>
            <w:webHidden/>
          </w:rPr>
          <w:t>3</w:t>
        </w:r>
        <w:r>
          <w:rPr>
            <w:noProof/>
            <w:webHidden/>
          </w:rPr>
          <w:fldChar w:fldCharType="end"/>
        </w:r>
        <w:r w:rsidRPr="006C6CD4">
          <w:rPr>
            <w:rStyle w:val="Hyperlink"/>
            <w:noProof/>
          </w:rPr>
          <w:fldChar w:fldCharType="end"/>
        </w:r>
      </w:ins>
    </w:p>
    <w:p w:rsidR="00D120D3" w:rsidRDefault="00D120D3">
      <w:pPr>
        <w:pStyle w:val="TOC2"/>
        <w:rPr>
          <w:ins w:id="60" w:author="Author"/>
          <w:rFonts w:asciiTheme="minorHAnsi" w:eastAsiaTheme="minorEastAsia" w:hAnsiTheme="minorHAnsi" w:cstheme="minorBidi"/>
          <w:b w:val="0"/>
          <w:noProof/>
          <w:sz w:val="22"/>
          <w:szCs w:val="22"/>
        </w:rPr>
      </w:pPr>
      <w:ins w:id="61" w:author="Author">
        <w:r w:rsidRPr="006C6CD4">
          <w:rPr>
            <w:rStyle w:val="Hyperlink"/>
            <w:noProof/>
          </w:rPr>
          <w:fldChar w:fldCharType="begin"/>
        </w:r>
        <w:r w:rsidRPr="006C6CD4">
          <w:rPr>
            <w:rStyle w:val="Hyperlink"/>
            <w:noProof/>
          </w:rPr>
          <w:instrText xml:space="preserve"> </w:instrText>
        </w:r>
        <w:r>
          <w:rPr>
            <w:noProof/>
          </w:rPr>
          <w:instrText>HYPERLINK \l "_Toc513550738"</w:instrText>
        </w:r>
        <w:r w:rsidRPr="006C6CD4">
          <w:rPr>
            <w:rStyle w:val="Hyperlink"/>
            <w:noProof/>
          </w:rPr>
          <w:instrText xml:space="preserve"> </w:instrText>
        </w:r>
        <w:r w:rsidRPr="006C6CD4">
          <w:rPr>
            <w:rStyle w:val="Hyperlink"/>
            <w:noProof/>
          </w:rPr>
          <w:fldChar w:fldCharType="separate"/>
        </w:r>
        <w:r w:rsidRPr="006C6CD4">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_Toc513550738 \h </w:instrText>
        </w:r>
      </w:ins>
      <w:r>
        <w:rPr>
          <w:noProof/>
          <w:webHidden/>
        </w:rPr>
      </w:r>
      <w:r>
        <w:rPr>
          <w:noProof/>
          <w:webHidden/>
        </w:rPr>
        <w:fldChar w:fldCharType="separate"/>
      </w:r>
      <w:ins w:id="62" w:author="Author">
        <w:r>
          <w:rPr>
            <w:noProof/>
            <w:webHidden/>
          </w:rPr>
          <w:t>3</w:t>
        </w:r>
        <w:r>
          <w:rPr>
            <w:noProof/>
            <w:webHidden/>
          </w:rPr>
          <w:fldChar w:fldCharType="end"/>
        </w:r>
        <w:r w:rsidRPr="006C6CD4">
          <w:rPr>
            <w:rStyle w:val="Hyperlink"/>
            <w:noProof/>
          </w:rPr>
          <w:fldChar w:fldCharType="end"/>
        </w:r>
      </w:ins>
    </w:p>
    <w:p w:rsidR="00D120D3" w:rsidRDefault="00D120D3">
      <w:pPr>
        <w:pStyle w:val="TOC1"/>
        <w:rPr>
          <w:ins w:id="63" w:author="Author"/>
          <w:rFonts w:asciiTheme="minorHAnsi" w:eastAsiaTheme="minorEastAsia" w:hAnsiTheme="minorHAnsi" w:cstheme="minorBidi"/>
          <w:b w:val="0"/>
          <w:noProof/>
          <w:sz w:val="22"/>
          <w:szCs w:val="22"/>
        </w:rPr>
      </w:pPr>
      <w:ins w:id="64" w:author="Author">
        <w:r w:rsidRPr="006C6CD4">
          <w:rPr>
            <w:rStyle w:val="Hyperlink"/>
            <w:noProof/>
          </w:rPr>
          <w:fldChar w:fldCharType="begin"/>
        </w:r>
        <w:r w:rsidRPr="006C6CD4">
          <w:rPr>
            <w:rStyle w:val="Hyperlink"/>
            <w:noProof/>
          </w:rPr>
          <w:instrText xml:space="preserve"> </w:instrText>
        </w:r>
        <w:r>
          <w:rPr>
            <w:noProof/>
          </w:rPr>
          <w:instrText>HYPERLINK \l "_Toc513550739"</w:instrText>
        </w:r>
        <w:r w:rsidRPr="006C6CD4">
          <w:rPr>
            <w:rStyle w:val="Hyperlink"/>
            <w:noProof/>
          </w:rPr>
          <w:instrText xml:space="preserve"> </w:instrText>
        </w:r>
        <w:r w:rsidRPr="006C6CD4">
          <w:rPr>
            <w:rStyle w:val="Hyperlink"/>
            <w:noProof/>
          </w:rPr>
          <w:fldChar w:fldCharType="separate"/>
        </w:r>
        <w:r w:rsidRPr="006C6CD4">
          <w:rPr>
            <w:rStyle w:val="Hyperlink"/>
            <w:noProof/>
          </w:rPr>
          <w:t>Known Issues</w:t>
        </w:r>
        <w:r>
          <w:rPr>
            <w:noProof/>
            <w:webHidden/>
          </w:rPr>
          <w:tab/>
        </w:r>
        <w:r>
          <w:rPr>
            <w:noProof/>
            <w:webHidden/>
          </w:rPr>
          <w:fldChar w:fldCharType="begin"/>
        </w:r>
        <w:r>
          <w:rPr>
            <w:noProof/>
            <w:webHidden/>
          </w:rPr>
          <w:instrText xml:space="preserve"> PAGEREF _Toc513550739 \h </w:instrText>
        </w:r>
      </w:ins>
      <w:r>
        <w:rPr>
          <w:noProof/>
          <w:webHidden/>
        </w:rPr>
      </w:r>
      <w:r>
        <w:rPr>
          <w:noProof/>
          <w:webHidden/>
        </w:rPr>
        <w:fldChar w:fldCharType="separate"/>
      </w:r>
      <w:ins w:id="65" w:author="Author">
        <w:r>
          <w:rPr>
            <w:noProof/>
            <w:webHidden/>
          </w:rPr>
          <w:t>4</w:t>
        </w:r>
        <w:r>
          <w:rPr>
            <w:noProof/>
            <w:webHidden/>
          </w:rPr>
          <w:fldChar w:fldCharType="end"/>
        </w:r>
        <w:r w:rsidRPr="006C6CD4">
          <w:rPr>
            <w:rStyle w:val="Hyperlink"/>
            <w:noProof/>
          </w:rPr>
          <w:fldChar w:fldCharType="end"/>
        </w:r>
      </w:ins>
    </w:p>
    <w:p w:rsidR="00D120D3" w:rsidRDefault="00D120D3">
      <w:pPr>
        <w:pStyle w:val="TOC1"/>
        <w:rPr>
          <w:ins w:id="66" w:author="Author"/>
          <w:rFonts w:asciiTheme="minorHAnsi" w:eastAsiaTheme="minorEastAsia" w:hAnsiTheme="minorHAnsi" w:cstheme="minorBidi"/>
          <w:b w:val="0"/>
          <w:noProof/>
          <w:sz w:val="22"/>
          <w:szCs w:val="22"/>
        </w:rPr>
      </w:pPr>
      <w:ins w:id="67" w:author="Author">
        <w:r w:rsidRPr="006C6CD4">
          <w:rPr>
            <w:rStyle w:val="Hyperlink"/>
            <w:noProof/>
          </w:rPr>
          <w:fldChar w:fldCharType="begin"/>
        </w:r>
        <w:r w:rsidRPr="006C6CD4">
          <w:rPr>
            <w:rStyle w:val="Hyperlink"/>
            <w:noProof/>
          </w:rPr>
          <w:instrText xml:space="preserve"> </w:instrText>
        </w:r>
        <w:r>
          <w:rPr>
            <w:noProof/>
          </w:rPr>
          <w:instrText>HYPERLINK \l "_Toc513550740"</w:instrText>
        </w:r>
        <w:r w:rsidRPr="006C6CD4">
          <w:rPr>
            <w:rStyle w:val="Hyperlink"/>
            <w:noProof/>
          </w:rPr>
          <w:instrText xml:space="preserve"> </w:instrText>
        </w:r>
        <w:r w:rsidRPr="006C6CD4">
          <w:rPr>
            <w:rStyle w:val="Hyperlink"/>
            <w:noProof/>
          </w:rPr>
          <w:fldChar w:fldCharType="separate"/>
        </w:r>
        <w:r w:rsidRPr="006C6CD4">
          <w:rPr>
            <w:rStyle w:val="Hyperlink"/>
            <w:noProof/>
          </w:rPr>
          <w:t>Release (Deployment) Information</w:t>
        </w:r>
        <w:r>
          <w:rPr>
            <w:noProof/>
            <w:webHidden/>
          </w:rPr>
          <w:tab/>
        </w:r>
        <w:r>
          <w:rPr>
            <w:noProof/>
            <w:webHidden/>
          </w:rPr>
          <w:fldChar w:fldCharType="begin"/>
        </w:r>
        <w:r>
          <w:rPr>
            <w:noProof/>
            <w:webHidden/>
          </w:rPr>
          <w:instrText xml:space="preserve"> PAGEREF _Toc513550740 \h </w:instrText>
        </w:r>
      </w:ins>
      <w:r>
        <w:rPr>
          <w:noProof/>
          <w:webHidden/>
        </w:rPr>
      </w:r>
      <w:r>
        <w:rPr>
          <w:noProof/>
          <w:webHidden/>
        </w:rPr>
        <w:fldChar w:fldCharType="separate"/>
      </w:r>
      <w:ins w:id="68" w:author="Author">
        <w:r>
          <w:rPr>
            <w:noProof/>
            <w:webHidden/>
          </w:rPr>
          <w:t>4</w:t>
        </w:r>
        <w:r>
          <w:rPr>
            <w:noProof/>
            <w:webHidden/>
          </w:rPr>
          <w:fldChar w:fldCharType="end"/>
        </w:r>
        <w:r w:rsidRPr="006C6CD4">
          <w:rPr>
            <w:rStyle w:val="Hyperlink"/>
            <w:noProof/>
          </w:rPr>
          <w:fldChar w:fldCharType="end"/>
        </w:r>
      </w:ins>
    </w:p>
    <w:p w:rsidR="00D120D3" w:rsidRDefault="00D120D3">
      <w:pPr>
        <w:pStyle w:val="TOC1"/>
        <w:rPr>
          <w:ins w:id="69" w:author="Author"/>
          <w:rFonts w:asciiTheme="minorHAnsi" w:eastAsiaTheme="minorEastAsia" w:hAnsiTheme="minorHAnsi" w:cstheme="minorBidi"/>
          <w:b w:val="0"/>
          <w:noProof/>
          <w:sz w:val="22"/>
          <w:szCs w:val="22"/>
        </w:rPr>
      </w:pPr>
      <w:ins w:id="70" w:author="Author">
        <w:r w:rsidRPr="006C6CD4">
          <w:rPr>
            <w:rStyle w:val="Hyperlink"/>
            <w:noProof/>
          </w:rPr>
          <w:fldChar w:fldCharType="begin"/>
        </w:r>
        <w:r w:rsidRPr="006C6CD4">
          <w:rPr>
            <w:rStyle w:val="Hyperlink"/>
            <w:noProof/>
          </w:rPr>
          <w:instrText xml:space="preserve"> </w:instrText>
        </w:r>
        <w:r>
          <w:rPr>
            <w:noProof/>
          </w:rPr>
          <w:instrText>HYPERLINK \l "_Toc513550741"</w:instrText>
        </w:r>
        <w:r w:rsidRPr="006C6CD4">
          <w:rPr>
            <w:rStyle w:val="Hyperlink"/>
            <w:noProof/>
          </w:rPr>
          <w:instrText xml:space="preserve"> </w:instrText>
        </w:r>
        <w:r w:rsidRPr="006C6CD4">
          <w:rPr>
            <w:rStyle w:val="Hyperlink"/>
            <w:noProof/>
          </w:rPr>
          <w:fldChar w:fldCharType="separate"/>
        </w:r>
        <w:r w:rsidRPr="006C6CD4">
          <w:rPr>
            <w:rStyle w:val="Hyperlink"/>
            <w:rFonts w:ascii="Times New Roman" w:hAnsi="Times New Roman"/>
            <w:noProof/>
          </w:rPr>
          <w:t>Testing Details</w:t>
        </w:r>
        <w:r>
          <w:rPr>
            <w:noProof/>
            <w:webHidden/>
          </w:rPr>
          <w:tab/>
        </w:r>
        <w:r>
          <w:rPr>
            <w:noProof/>
            <w:webHidden/>
          </w:rPr>
          <w:fldChar w:fldCharType="begin"/>
        </w:r>
        <w:r>
          <w:rPr>
            <w:noProof/>
            <w:webHidden/>
          </w:rPr>
          <w:instrText xml:space="preserve"> PAGEREF _Toc513550741 \h </w:instrText>
        </w:r>
      </w:ins>
      <w:r>
        <w:rPr>
          <w:noProof/>
          <w:webHidden/>
        </w:rPr>
      </w:r>
      <w:r>
        <w:rPr>
          <w:noProof/>
          <w:webHidden/>
        </w:rPr>
        <w:fldChar w:fldCharType="separate"/>
      </w:r>
      <w:ins w:id="71" w:author="Author">
        <w:r>
          <w:rPr>
            <w:noProof/>
            <w:webHidden/>
          </w:rPr>
          <w:t>5</w:t>
        </w:r>
        <w:r>
          <w:rPr>
            <w:noProof/>
            <w:webHidden/>
          </w:rPr>
          <w:fldChar w:fldCharType="end"/>
        </w:r>
        <w:r w:rsidRPr="006C6CD4">
          <w:rPr>
            <w:rStyle w:val="Hyperlink"/>
            <w:noProof/>
          </w:rPr>
          <w:fldChar w:fldCharType="end"/>
        </w:r>
      </w:ins>
    </w:p>
    <w:p w:rsidR="00D120D3" w:rsidRDefault="00D120D3">
      <w:pPr>
        <w:pStyle w:val="TOC2"/>
        <w:rPr>
          <w:ins w:id="72" w:author="Author"/>
          <w:rFonts w:asciiTheme="minorHAnsi" w:eastAsiaTheme="minorEastAsia" w:hAnsiTheme="minorHAnsi" w:cstheme="minorBidi"/>
          <w:b w:val="0"/>
          <w:noProof/>
          <w:sz w:val="22"/>
          <w:szCs w:val="22"/>
        </w:rPr>
      </w:pPr>
      <w:ins w:id="73" w:author="Author">
        <w:r w:rsidRPr="006C6CD4">
          <w:rPr>
            <w:rStyle w:val="Hyperlink"/>
            <w:noProof/>
          </w:rPr>
          <w:fldChar w:fldCharType="begin"/>
        </w:r>
        <w:r w:rsidRPr="006C6CD4">
          <w:rPr>
            <w:rStyle w:val="Hyperlink"/>
            <w:noProof/>
          </w:rPr>
          <w:instrText xml:space="preserve"> </w:instrText>
        </w:r>
        <w:r>
          <w:rPr>
            <w:noProof/>
          </w:rPr>
          <w:instrText>HYPERLINK \l "_Toc513550742"</w:instrText>
        </w:r>
        <w:r w:rsidRPr="006C6CD4">
          <w:rPr>
            <w:rStyle w:val="Hyperlink"/>
            <w:noProof/>
          </w:rPr>
          <w:instrText xml:space="preserve"> </w:instrText>
        </w:r>
        <w:r w:rsidRPr="006C6CD4">
          <w:rPr>
            <w:rStyle w:val="Hyperlink"/>
            <w:noProof/>
          </w:rPr>
          <w:fldChar w:fldCharType="separate"/>
        </w:r>
        <w:r w:rsidRPr="006C6CD4">
          <w:rPr>
            <w:rStyle w:val="Hyperlink"/>
            <w:rFonts w:ascii="Times New Roman" w:hAnsi="Times New Roman"/>
            <w:noProof/>
          </w:rPr>
          <w:t>SQA Phase Results</w:t>
        </w:r>
        <w:r>
          <w:rPr>
            <w:noProof/>
            <w:webHidden/>
          </w:rPr>
          <w:tab/>
        </w:r>
        <w:r>
          <w:rPr>
            <w:noProof/>
            <w:webHidden/>
          </w:rPr>
          <w:fldChar w:fldCharType="begin"/>
        </w:r>
        <w:r>
          <w:rPr>
            <w:noProof/>
            <w:webHidden/>
          </w:rPr>
          <w:instrText xml:space="preserve"> PAGEREF _Toc513550742 \h </w:instrText>
        </w:r>
      </w:ins>
      <w:r>
        <w:rPr>
          <w:noProof/>
          <w:webHidden/>
        </w:rPr>
      </w:r>
      <w:r>
        <w:rPr>
          <w:noProof/>
          <w:webHidden/>
        </w:rPr>
        <w:fldChar w:fldCharType="separate"/>
      </w:r>
      <w:ins w:id="74" w:author="Author">
        <w:r>
          <w:rPr>
            <w:noProof/>
            <w:webHidden/>
          </w:rPr>
          <w:t>5</w:t>
        </w:r>
        <w:r>
          <w:rPr>
            <w:noProof/>
            <w:webHidden/>
          </w:rPr>
          <w:fldChar w:fldCharType="end"/>
        </w:r>
        <w:r w:rsidRPr="006C6CD4">
          <w:rPr>
            <w:rStyle w:val="Hyperlink"/>
            <w:noProof/>
          </w:rPr>
          <w:fldChar w:fldCharType="end"/>
        </w:r>
      </w:ins>
    </w:p>
    <w:p w:rsidR="00D120D3" w:rsidRDefault="00D120D3">
      <w:pPr>
        <w:pStyle w:val="TOC2"/>
        <w:rPr>
          <w:ins w:id="75" w:author="Author"/>
          <w:rFonts w:asciiTheme="minorHAnsi" w:eastAsiaTheme="minorEastAsia" w:hAnsiTheme="minorHAnsi" w:cstheme="minorBidi"/>
          <w:b w:val="0"/>
          <w:noProof/>
          <w:sz w:val="22"/>
          <w:szCs w:val="22"/>
        </w:rPr>
      </w:pPr>
      <w:ins w:id="76" w:author="Author">
        <w:r w:rsidRPr="006C6CD4">
          <w:rPr>
            <w:rStyle w:val="Hyperlink"/>
            <w:noProof/>
          </w:rPr>
          <w:fldChar w:fldCharType="begin"/>
        </w:r>
        <w:r w:rsidRPr="006C6CD4">
          <w:rPr>
            <w:rStyle w:val="Hyperlink"/>
            <w:noProof/>
          </w:rPr>
          <w:instrText xml:space="preserve"> </w:instrText>
        </w:r>
        <w:r>
          <w:rPr>
            <w:noProof/>
          </w:rPr>
          <w:instrText>HYPERLINK \l "_Toc513550743"</w:instrText>
        </w:r>
        <w:r w:rsidRPr="006C6CD4">
          <w:rPr>
            <w:rStyle w:val="Hyperlink"/>
            <w:noProof/>
          </w:rPr>
          <w:instrText xml:space="preserve"> </w:instrText>
        </w:r>
        <w:r w:rsidRPr="006C6CD4">
          <w:rPr>
            <w:rStyle w:val="Hyperlink"/>
            <w:noProof/>
          </w:rPr>
          <w:fldChar w:fldCharType="separate"/>
        </w:r>
        <w:r w:rsidRPr="006C6CD4">
          <w:rPr>
            <w:rStyle w:val="Hyperlink"/>
            <w:rFonts w:ascii="Times New Roman" w:hAnsi="Times New Roman"/>
            <w:noProof/>
          </w:rPr>
          <w:t>IOC Pre-Production Phase Results</w:t>
        </w:r>
        <w:r>
          <w:rPr>
            <w:noProof/>
            <w:webHidden/>
          </w:rPr>
          <w:tab/>
        </w:r>
        <w:r>
          <w:rPr>
            <w:noProof/>
            <w:webHidden/>
          </w:rPr>
          <w:fldChar w:fldCharType="begin"/>
        </w:r>
        <w:r>
          <w:rPr>
            <w:noProof/>
            <w:webHidden/>
          </w:rPr>
          <w:instrText xml:space="preserve"> PAGEREF _Toc513550743 \h </w:instrText>
        </w:r>
      </w:ins>
      <w:r>
        <w:rPr>
          <w:noProof/>
          <w:webHidden/>
        </w:rPr>
      </w:r>
      <w:r>
        <w:rPr>
          <w:noProof/>
          <w:webHidden/>
        </w:rPr>
        <w:fldChar w:fldCharType="separate"/>
      </w:r>
      <w:ins w:id="77" w:author="Author">
        <w:r>
          <w:rPr>
            <w:noProof/>
            <w:webHidden/>
          </w:rPr>
          <w:t>6</w:t>
        </w:r>
        <w:r>
          <w:rPr>
            <w:noProof/>
            <w:webHidden/>
          </w:rPr>
          <w:fldChar w:fldCharType="end"/>
        </w:r>
        <w:r w:rsidRPr="006C6CD4">
          <w:rPr>
            <w:rStyle w:val="Hyperlink"/>
            <w:noProof/>
          </w:rPr>
          <w:fldChar w:fldCharType="end"/>
        </w:r>
      </w:ins>
    </w:p>
    <w:p w:rsidR="00D120D3" w:rsidRDefault="00D120D3">
      <w:pPr>
        <w:pStyle w:val="TOC2"/>
        <w:rPr>
          <w:ins w:id="78" w:author="Author"/>
          <w:rFonts w:asciiTheme="minorHAnsi" w:eastAsiaTheme="minorEastAsia" w:hAnsiTheme="minorHAnsi" w:cstheme="minorBidi"/>
          <w:b w:val="0"/>
          <w:noProof/>
          <w:sz w:val="22"/>
          <w:szCs w:val="22"/>
        </w:rPr>
      </w:pPr>
      <w:ins w:id="79" w:author="Author">
        <w:r w:rsidRPr="006C6CD4">
          <w:rPr>
            <w:rStyle w:val="Hyperlink"/>
            <w:noProof/>
          </w:rPr>
          <w:fldChar w:fldCharType="begin"/>
        </w:r>
        <w:r w:rsidRPr="006C6CD4">
          <w:rPr>
            <w:rStyle w:val="Hyperlink"/>
            <w:noProof/>
          </w:rPr>
          <w:instrText xml:space="preserve"> </w:instrText>
        </w:r>
        <w:r>
          <w:rPr>
            <w:noProof/>
          </w:rPr>
          <w:instrText>HYPERLINK \l "_Toc513550744"</w:instrText>
        </w:r>
        <w:r w:rsidRPr="006C6CD4">
          <w:rPr>
            <w:rStyle w:val="Hyperlink"/>
            <w:noProof/>
          </w:rPr>
          <w:instrText xml:space="preserve"> </w:instrText>
        </w:r>
        <w:r w:rsidRPr="006C6CD4">
          <w:rPr>
            <w:rStyle w:val="Hyperlink"/>
            <w:noProof/>
          </w:rPr>
          <w:fldChar w:fldCharType="separate"/>
        </w:r>
        <w:r w:rsidRPr="006C6CD4">
          <w:rPr>
            <w:rStyle w:val="Hyperlink"/>
            <w:rFonts w:ascii="Times New Roman" w:hAnsi="Times New Roman"/>
            <w:noProof/>
          </w:rPr>
          <w:t>IOC Production Phase Results</w:t>
        </w:r>
        <w:r>
          <w:rPr>
            <w:noProof/>
            <w:webHidden/>
          </w:rPr>
          <w:tab/>
        </w:r>
        <w:r>
          <w:rPr>
            <w:noProof/>
            <w:webHidden/>
          </w:rPr>
          <w:fldChar w:fldCharType="begin"/>
        </w:r>
        <w:r>
          <w:rPr>
            <w:noProof/>
            <w:webHidden/>
          </w:rPr>
          <w:instrText xml:space="preserve"> PAGEREF _Toc513550744 \h </w:instrText>
        </w:r>
      </w:ins>
      <w:r>
        <w:rPr>
          <w:noProof/>
          <w:webHidden/>
        </w:rPr>
      </w:r>
      <w:r>
        <w:rPr>
          <w:noProof/>
          <w:webHidden/>
        </w:rPr>
        <w:fldChar w:fldCharType="separate"/>
      </w:r>
      <w:ins w:id="80" w:author="Author">
        <w:r>
          <w:rPr>
            <w:noProof/>
            <w:webHidden/>
          </w:rPr>
          <w:t>6</w:t>
        </w:r>
        <w:r>
          <w:rPr>
            <w:noProof/>
            <w:webHidden/>
          </w:rPr>
          <w:fldChar w:fldCharType="end"/>
        </w:r>
        <w:r w:rsidRPr="006C6CD4">
          <w:rPr>
            <w:rStyle w:val="Hyperlink"/>
            <w:noProof/>
          </w:rPr>
          <w:fldChar w:fldCharType="end"/>
        </w:r>
      </w:ins>
    </w:p>
    <w:p w:rsidR="00F86C13" w:rsidDel="00D120D3" w:rsidRDefault="00F86C13">
      <w:pPr>
        <w:pStyle w:val="TOC1"/>
        <w:rPr>
          <w:del w:id="81" w:author="Author"/>
          <w:rFonts w:asciiTheme="minorHAnsi" w:eastAsiaTheme="minorEastAsia" w:hAnsiTheme="minorHAnsi" w:cstheme="minorBidi"/>
          <w:b w:val="0"/>
          <w:noProof/>
          <w:sz w:val="22"/>
          <w:szCs w:val="22"/>
        </w:rPr>
      </w:pPr>
      <w:del w:id="82" w:author="Author">
        <w:r w:rsidRPr="00D120D3" w:rsidDel="00D120D3">
          <w:rPr>
            <w:rPrChange w:id="83" w:author="Author">
              <w:rPr>
                <w:rStyle w:val="Hyperlink"/>
                <w:b w:val="0"/>
                <w:noProof/>
              </w:rPr>
            </w:rPrChange>
          </w:rPr>
          <w:delText>General Configuration Management (CM) Information</w:delText>
        </w:r>
        <w:r w:rsidDel="00D120D3">
          <w:rPr>
            <w:noProof/>
            <w:webHidden/>
          </w:rPr>
          <w:tab/>
          <w:delText>1</w:delText>
        </w:r>
      </w:del>
    </w:p>
    <w:p w:rsidR="00F86C13" w:rsidDel="00D120D3" w:rsidRDefault="00F86C13">
      <w:pPr>
        <w:pStyle w:val="TOC1"/>
        <w:rPr>
          <w:del w:id="84" w:author="Author"/>
          <w:rFonts w:asciiTheme="minorHAnsi" w:eastAsiaTheme="minorEastAsia" w:hAnsiTheme="minorHAnsi" w:cstheme="minorBidi"/>
          <w:b w:val="0"/>
          <w:noProof/>
          <w:sz w:val="22"/>
          <w:szCs w:val="22"/>
        </w:rPr>
      </w:pPr>
      <w:del w:id="85" w:author="Author">
        <w:r w:rsidRPr="00D120D3" w:rsidDel="00D120D3">
          <w:rPr>
            <w:rPrChange w:id="86" w:author="Author">
              <w:rPr>
                <w:rStyle w:val="Hyperlink"/>
                <w:b w:val="0"/>
                <w:noProof/>
              </w:rPr>
            </w:rPrChange>
          </w:rPr>
          <w:delText>Configuration Management (CM) Tools</w:delText>
        </w:r>
        <w:r w:rsidDel="00D120D3">
          <w:rPr>
            <w:noProof/>
            <w:webHidden/>
          </w:rPr>
          <w:tab/>
          <w:delText>1</w:delText>
        </w:r>
      </w:del>
    </w:p>
    <w:p w:rsidR="00F86C13" w:rsidDel="00D120D3" w:rsidRDefault="00F86C13">
      <w:pPr>
        <w:pStyle w:val="TOC1"/>
        <w:rPr>
          <w:del w:id="87" w:author="Author"/>
          <w:rFonts w:asciiTheme="minorHAnsi" w:eastAsiaTheme="minorEastAsia" w:hAnsiTheme="minorHAnsi" w:cstheme="minorBidi"/>
          <w:b w:val="0"/>
          <w:noProof/>
          <w:sz w:val="22"/>
          <w:szCs w:val="22"/>
        </w:rPr>
      </w:pPr>
      <w:del w:id="88" w:author="Author">
        <w:r w:rsidRPr="00D120D3" w:rsidDel="00D120D3">
          <w:rPr>
            <w:rPrChange w:id="89" w:author="Author">
              <w:rPr>
                <w:rStyle w:val="Hyperlink"/>
                <w:b w:val="0"/>
                <w:noProof/>
              </w:rPr>
            </w:rPrChange>
          </w:rPr>
          <w:delText>Configuration Management of Documents</w:delText>
        </w:r>
        <w:r w:rsidDel="00D120D3">
          <w:rPr>
            <w:noProof/>
            <w:webHidden/>
          </w:rPr>
          <w:tab/>
          <w:delText>1</w:delText>
        </w:r>
      </w:del>
    </w:p>
    <w:p w:rsidR="00F86C13" w:rsidDel="00D120D3" w:rsidRDefault="00F86C13">
      <w:pPr>
        <w:pStyle w:val="TOC2"/>
        <w:rPr>
          <w:del w:id="90" w:author="Author"/>
          <w:rFonts w:asciiTheme="minorHAnsi" w:eastAsiaTheme="minorEastAsia" w:hAnsiTheme="minorHAnsi" w:cstheme="minorBidi"/>
          <w:b w:val="0"/>
          <w:noProof/>
          <w:sz w:val="22"/>
          <w:szCs w:val="22"/>
        </w:rPr>
      </w:pPr>
      <w:del w:id="91" w:author="Author">
        <w:r w:rsidRPr="00D120D3" w:rsidDel="00D120D3">
          <w:rPr>
            <w:rPrChange w:id="92" w:author="Author">
              <w:rPr>
                <w:rStyle w:val="Hyperlink"/>
                <w:b w:val="0"/>
                <w:noProof/>
              </w:rPr>
            </w:rPrChange>
          </w:rPr>
          <w:delText>Rational Change and Configuration Management (CCM) Documents</w:delText>
        </w:r>
        <w:r w:rsidDel="00D120D3">
          <w:rPr>
            <w:noProof/>
            <w:webHidden/>
          </w:rPr>
          <w:tab/>
          <w:delText>1</w:delText>
        </w:r>
      </w:del>
    </w:p>
    <w:p w:rsidR="00F86C13" w:rsidDel="00D120D3" w:rsidRDefault="00F86C13">
      <w:pPr>
        <w:pStyle w:val="TOC1"/>
        <w:rPr>
          <w:del w:id="93" w:author="Author"/>
          <w:rFonts w:asciiTheme="minorHAnsi" w:eastAsiaTheme="minorEastAsia" w:hAnsiTheme="minorHAnsi" w:cstheme="minorBidi"/>
          <w:b w:val="0"/>
          <w:noProof/>
          <w:sz w:val="22"/>
          <w:szCs w:val="22"/>
        </w:rPr>
      </w:pPr>
      <w:del w:id="94" w:author="Author">
        <w:r w:rsidRPr="00D120D3" w:rsidDel="00D120D3">
          <w:rPr>
            <w:rPrChange w:id="95" w:author="Author">
              <w:rPr>
                <w:rStyle w:val="Hyperlink"/>
                <w:b w:val="0"/>
                <w:noProof/>
                <w:lang w:val="fr-FR"/>
              </w:rPr>
            </w:rPrChange>
          </w:rPr>
          <w:delText>Configuration Management Development Files (Ex. Source, JSP, Configuration, and Build Files)</w:delText>
        </w:r>
        <w:r w:rsidDel="00D120D3">
          <w:rPr>
            <w:noProof/>
            <w:webHidden/>
          </w:rPr>
          <w:tab/>
          <w:delText>2</w:delText>
        </w:r>
      </w:del>
    </w:p>
    <w:p w:rsidR="00F86C13" w:rsidDel="00D120D3" w:rsidRDefault="00F86C13">
      <w:pPr>
        <w:pStyle w:val="TOC2"/>
        <w:rPr>
          <w:del w:id="96" w:author="Author"/>
          <w:rFonts w:asciiTheme="minorHAnsi" w:eastAsiaTheme="minorEastAsia" w:hAnsiTheme="minorHAnsi" w:cstheme="minorBidi"/>
          <w:b w:val="0"/>
          <w:noProof/>
          <w:sz w:val="22"/>
          <w:szCs w:val="22"/>
        </w:rPr>
      </w:pPr>
      <w:del w:id="97" w:author="Author">
        <w:r w:rsidRPr="00D120D3" w:rsidDel="00D120D3">
          <w:rPr>
            <w:rPrChange w:id="98" w:author="Author">
              <w:rPr>
                <w:rStyle w:val="Hyperlink"/>
                <w:b w:val="0"/>
                <w:noProof/>
              </w:rPr>
            </w:rPrChange>
          </w:rPr>
          <w:delText>Rational Change and Configuration Management (CCM) Repository (Formerly RTC)</w:delText>
        </w:r>
        <w:r w:rsidDel="00D120D3">
          <w:rPr>
            <w:noProof/>
            <w:webHidden/>
          </w:rPr>
          <w:tab/>
          <w:delText>2</w:delText>
        </w:r>
      </w:del>
    </w:p>
    <w:p w:rsidR="00F86C13" w:rsidDel="00D120D3" w:rsidRDefault="00F86C13">
      <w:pPr>
        <w:pStyle w:val="TOC3"/>
        <w:rPr>
          <w:del w:id="99" w:author="Author"/>
          <w:rFonts w:asciiTheme="minorHAnsi" w:eastAsiaTheme="minorEastAsia" w:hAnsiTheme="minorHAnsi" w:cstheme="minorBidi"/>
          <w:b w:val="0"/>
          <w:noProof/>
          <w:sz w:val="22"/>
          <w:szCs w:val="22"/>
        </w:rPr>
      </w:pPr>
      <w:del w:id="100" w:author="Author">
        <w:r w:rsidRPr="00D120D3" w:rsidDel="00D120D3">
          <w:rPr>
            <w:rPrChange w:id="101" w:author="Author">
              <w:rPr>
                <w:rStyle w:val="Hyperlink"/>
                <w:b w:val="0"/>
                <w:noProof/>
              </w:rPr>
            </w:rPrChange>
          </w:rPr>
          <w:delText>Baseline and Component</w:delText>
        </w:r>
        <w:r w:rsidDel="00D120D3">
          <w:rPr>
            <w:noProof/>
            <w:webHidden/>
          </w:rPr>
          <w:tab/>
          <w:delText>2</w:delText>
        </w:r>
      </w:del>
    </w:p>
    <w:p w:rsidR="00F86C13" w:rsidDel="00D120D3" w:rsidRDefault="00F86C13">
      <w:pPr>
        <w:pStyle w:val="TOC3"/>
        <w:rPr>
          <w:del w:id="102" w:author="Author"/>
          <w:rFonts w:asciiTheme="minorHAnsi" w:eastAsiaTheme="minorEastAsia" w:hAnsiTheme="minorHAnsi" w:cstheme="minorBidi"/>
          <w:b w:val="0"/>
          <w:noProof/>
          <w:sz w:val="22"/>
          <w:szCs w:val="22"/>
        </w:rPr>
      </w:pPr>
      <w:del w:id="103" w:author="Author">
        <w:r w:rsidRPr="00D120D3" w:rsidDel="00D120D3">
          <w:rPr>
            <w:rPrChange w:id="104" w:author="Author">
              <w:rPr>
                <w:rStyle w:val="Hyperlink"/>
                <w:b w:val="0"/>
                <w:noProof/>
              </w:rPr>
            </w:rPrChange>
          </w:rPr>
          <w:delText>Build Information</w:delText>
        </w:r>
        <w:r w:rsidDel="00D120D3">
          <w:rPr>
            <w:noProof/>
            <w:webHidden/>
          </w:rPr>
          <w:tab/>
          <w:delText>2</w:delText>
        </w:r>
      </w:del>
    </w:p>
    <w:p w:rsidR="00F86C13" w:rsidDel="00D120D3" w:rsidRDefault="00F86C13">
      <w:pPr>
        <w:pStyle w:val="TOC3"/>
        <w:rPr>
          <w:del w:id="105" w:author="Author"/>
          <w:rFonts w:asciiTheme="minorHAnsi" w:eastAsiaTheme="minorEastAsia" w:hAnsiTheme="minorHAnsi" w:cstheme="minorBidi"/>
          <w:b w:val="0"/>
          <w:noProof/>
          <w:sz w:val="22"/>
          <w:szCs w:val="22"/>
        </w:rPr>
      </w:pPr>
      <w:del w:id="106" w:author="Author">
        <w:r w:rsidRPr="00D120D3" w:rsidDel="00D120D3">
          <w:rPr>
            <w:rPrChange w:id="107" w:author="Author">
              <w:rPr>
                <w:rStyle w:val="Hyperlink"/>
                <w:b w:val="0"/>
                <w:noProof/>
              </w:rPr>
            </w:rPrChange>
          </w:rPr>
          <w:delText>CCM/RTC Build Definition</w:delText>
        </w:r>
        <w:r w:rsidDel="00D120D3">
          <w:rPr>
            <w:noProof/>
            <w:webHidden/>
          </w:rPr>
          <w:tab/>
          <w:delText>2</w:delText>
        </w:r>
      </w:del>
    </w:p>
    <w:p w:rsidR="00F86C13" w:rsidDel="00D120D3" w:rsidRDefault="00F86C13">
      <w:pPr>
        <w:pStyle w:val="TOC3"/>
        <w:rPr>
          <w:del w:id="108" w:author="Author"/>
          <w:rFonts w:asciiTheme="minorHAnsi" w:eastAsiaTheme="minorEastAsia" w:hAnsiTheme="minorHAnsi" w:cstheme="minorBidi"/>
          <w:b w:val="0"/>
          <w:noProof/>
          <w:sz w:val="22"/>
          <w:szCs w:val="22"/>
        </w:rPr>
      </w:pPr>
      <w:del w:id="109" w:author="Author">
        <w:r w:rsidRPr="00D120D3" w:rsidDel="00D120D3">
          <w:rPr>
            <w:rPrChange w:id="110" w:author="Author">
              <w:rPr>
                <w:rStyle w:val="Hyperlink"/>
                <w:b w:val="0"/>
                <w:noProof/>
              </w:rPr>
            </w:rPrChange>
          </w:rPr>
          <w:delText>Build Label or Number</w:delText>
        </w:r>
        <w:r w:rsidDel="00D120D3">
          <w:rPr>
            <w:noProof/>
            <w:webHidden/>
          </w:rPr>
          <w:tab/>
          <w:delText>3</w:delText>
        </w:r>
      </w:del>
    </w:p>
    <w:p w:rsidR="00F86C13" w:rsidDel="00D120D3" w:rsidRDefault="00F86C13">
      <w:pPr>
        <w:pStyle w:val="TOC1"/>
        <w:rPr>
          <w:del w:id="111" w:author="Author"/>
          <w:rFonts w:asciiTheme="minorHAnsi" w:eastAsiaTheme="minorEastAsia" w:hAnsiTheme="minorHAnsi" w:cstheme="minorBidi"/>
          <w:b w:val="0"/>
          <w:noProof/>
          <w:sz w:val="22"/>
          <w:szCs w:val="22"/>
        </w:rPr>
      </w:pPr>
      <w:del w:id="112" w:author="Author">
        <w:r w:rsidRPr="00D120D3" w:rsidDel="00D120D3">
          <w:rPr>
            <w:rPrChange w:id="113" w:author="Author">
              <w:rPr>
                <w:rStyle w:val="Hyperlink"/>
                <w:b w:val="0"/>
                <w:noProof/>
              </w:rPr>
            </w:rPrChange>
          </w:rPr>
          <w:delText>Build and Packaging</w:delText>
        </w:r>
        <w:r w:rsidDel="00D120D3">
          <w:rPr>
            <w:noProof/>
            <w:webHidden/>
          </w:rPr>
          <w:tab/>
          <w:delText>3</w:delText>
        </w:r>
      </w:del>
    </w:p>
    <w:p w:rsidR="00F86C13" w:rsidDel="00D120D3" w:rsidRDefault="00F86C13">
      <w:pPr>
        <w:pStyle w:val="TOC2"/>
        <w:rPr>
          <w:del w:id="114" w:author="Author"/>
          <w:rFonts w:asciiTheme="minorHAnsi" w:eastAsiaTheme="minorEastAsia" w:hAnsiTheme="minorHAnsi" w:cstheme="minorBidi"/>
          <w:b w:val="0"/>
          <w:noProof/>
          <w:sz w:val="22"/>
          <w:szCs w:val="22"/>
        </w:rPr>
      </w:pPr>
      <w:del w:id="115" w:author="Author">
        <w:r w:rsidRPr="00D120D3" w:rsidDel="00D120D3">
          <w:rPr>
            <w:rPrChange w:id="116" w:author="Author">
              <w:rPr>
                <w:rStyle w:val="Hyperlink"/>
                <w:b w:val="0"/>
                <w:noProof/>
              </w:rPr>
            </w:rPrChange>
          </w:rPr>
          <w:delText>Build Logs</w:delText>
        </w:r>
        <w:r w:rsidDel="00D120D3">
          <w:rPr>
            <w:noProof/>
            <w:webHidden/>
          </w:rPr>
          <w:tab/>
          <w:delText>3</w:delText>
        </w:r>
      </w:del>
    </w:p>
    <w:p w:rsidR="00F86C13" w:rsidDel="00D120D3" w:rsidRDefault="00F86C13">
      <w:pPr>
        <w:pStyle w:val="TOC1"/>
        <w:rPr>
          <w:del w:id="117" w:author="Author"/>
          <w:rFonts w:asciiTheme="minorHAnsi" w:eastAsiaTheme="minorEastAsia" w:hAnsiTheme="minorHAnsi" w:cstheme="minorBidi"/>
          <w:b w:val="0"/>
          <w:noProof/>
          <w:sz w:val="22"/>
          <w:szCs w:val="22"/>
        </w:rPr>
      </w:pPr>
      <w:del w:id="118" w:author="Author">
        <w:r w:rsidRPr="00D120D3" w:rsidDel="00D120D3">
          <w:rPr>
            <w:rPrChange w:id="119" w:author="Author">
              <w:rPr>
                <w:rStyle w:val="Hyperlink"/>
                <w:b w:val="0"/>
                <w:noProof/>
              </w:rPr>
            </w:rPrChange>
          </w:rPr>
          <w:delText>Change Tracking</w:delText>
        </w:r>
        <w:r w:rsidDel="00D120D3">
          <w:rPr>
            <w:noProof/>
            <w:webHidden/>
          </w:rPr>
          <w:tab/>
          <w:delText>3</w:delText>
        </w:r>
      </w:del>
    </w:p>
    <w:p w:rsidR="00F86C13" w:rsidDel="00D120D3" w:rsidRDefault="00F86C13">
      <w:pPr>
        <w:pStyle w:val="TOC2"/>
        <w:rPr>
          <w:del w:id="120" w:author="Author"/>
          <w:rFonts w:asciiTheme="minorHAnsi" w:eastAsiaTheme="minorEastAsia" w:hAnsiTheme="minorHAnsi" w:cstheme="minorBidi"/>
          <w:b w:val="0"/>
          <w:noProof/>
          <w:sz w:val="22"/>
          <w:szCs w:val="22"/>
        </w:rPr>
      </w:pPr>
      <w:del w:id="121" w:author="Author">
        <w:r w:rsidRPr="00D120D3" w:rsidDel="00D120D3">
          <w:rPr>
            <w:rPrChange w:id="122" w:author="Author">
              <w:rPr>
                <w:rStyle w:val="Hyperlink"/>
                <w:b w:val="0"/>
                <w:noProof/>
              </w:rPr>
            </w:rPrChange>
          </w:rPr>
          <w:delText>Rational Change and Configuration Management (CCM) Repository (Formerly RTC)</w:delText>
        </w:r>
        <w:r w:rsidDel="00D120D3">
          <w:rPr>
            <w:noProof/>
            <w:webHidden/>
          </w:rPr>
          <w:tab/>
          <w:delText>3</w:delText>
        </w:r>
      </w:del>
    </w:p>
    <w:p w:rsidR="00F86C13" w:rsidDel="00D120D3" w:rsidRDefault="00F86C13">
      <w:pPr>
        <w:pStyle w:val="TOC1"/>
        <w:rPr>
          <w:del w:id="123" w:author="Author"/>
          <w:rFonts w:asciiTheme="minorHAnsi" w:eastAsiaTheme="minorEastAsia" w:hAnsiTheme="minorHAnsi" w:cstheme="minorBidi"/>
          <w:b w:val="0"/>
          <w:noProof/>
          <w:sz w:val="22"/>
          <w:szCs w:val="22"/>
        </w:rPr>
      </w:pPr>
      <w:del w:id="124" w:author="Author">
        <w:r w:rsidRPr="00D120D3" w:rsidDel="00D120D3">
          <w:rPr>
            <w:rPrChange w:id="125" w:author="Author">
              <w:rPr>
                <w:rStyle w:val="Hyperlink"/>
                <w:b w:val="0"/>
                <w:noProof/>
              </w:rPr>
            </w:rPrChange>
          </w:rPr>
          <w:delText>Known Issues</w:delText>
        </w:r>
        <w:r w:rsidDel="00D120D3">
          <w:rPr>
            <w:noProof/>
            <w:webHidden/>
          </w:rPr>
          <w:tab/>
          <w:delText>4</w:delText>
        </w:r>
      </w:del>
    </w:p>
    <w:p w:rsidR="00F86C13" w:rsidDel="00D120D3" w:rsidRDefault="00F86C13">
      <w:pPr>
        <w:pStyle w:val="TOC1"/>
        <w:rPr>
          <w:del w:id="126" w:author="Author"/>
          <w:rFonts w:asciiTheme="minorHAnsi" w:eastAsiaTheme="minorEastAsia" w:hAnsiTheme="minorHAnsi" w:cstheme="minorBidi"/>
          <w:b w:val="0"/>
          <w:noProof/>
          <w:sz w:val="22"/>
          <w:szCs w:val="22"/>
        </w:rPr>
      </w:pPr>
      <w:del w:id="127" w:author="Author">
        <w:r w:rsidRPr="00D120D3" w:rsidDel="00D120D3">
          <w:rPr>
            <w:rPrChange w:id="128" w:author="Author">
              <w:rPr>
                <w:rStyle w:val="Hyperlink"/>
                <w:b w:val="0"/>
                <w:noProof/>
              </w:rPr>
            </w:rPrChange>
          </w:rPr>
          <w:delText>Release (Deployment) Information</w:delText>
        </w:r>
        <w:r w:rsidDel="00D120D3">
          <w:rPr>
            <w:noProof/>
            <w:webHidden/>
          </w:rPr>
          <w:tab/>
          <w:delText>4</w:delText>
        </w:r>
      </w:del>
    </w:p>
    <w:p w:rsidR="00F86C13" w:rsidDel="00D120D3" w:rsidRDefault="00F86C13">
      <w:pPr>
        <w:pStyle w:val="TOC1"/>
        <w:rPr>
          <w:del w:id="129" w:author="Author"/>
          <w:rFonts w:asciiTheme="minorHAnsi" w:eastAsiaTheme="minorEastAsia" w:hAnsiTheme="minorHAnsi" w:cstheme="minorBidi"/>
          <w:b w:val="0"/>
          <w:noProof/>
          <w:sz w:val="22"/>
          <w:szCs w:val="22"/>
        </w:rPr>
      </w:pPr>
      <w:del w:id="130" w:author="Author">
        <w:r w:rsidRPr="00D120D3" w:rsidDel="00D120D3">
          <w:rPr>
            <w:rPrChange w:id="131" w:author="Author">
              <w:rPr>
                <w:rStyle w:val="Hyperlink"/>
                <w:b w:val="0"/>
                <w:noProof/>
              </w:rPr>
            </w:rPrChange>
          </w:rPr>
          <w:delText>Testing Details</w:delText>
        </w:r>
        <w:r w:rsidDel="00D120D3">
          <w:rPr>
            <w:noProof/>
            <w:webHidden/>
          </w:rPr>
          <w:tab/>
          <w:delText>5</w:delText>
        </w:r>
      </w:del>
    </w:p>
    <w:p w:rsidR="00F86C13" w:rsidDel="00D120D3" w:rsidRDefault="00F86C13">
      <w:pPr>
        <w:pStyle w:val="TOC2"/>
        <w:rPr>
          <w:del w:id="132" w:author="Author"/>
          <w:rFonts w:asciiTheme="minorHAnsi" w:eastAsiaTheme="minorEastAsia" w:hAnsiTheme="minorHAnsi" w:cstheme="minorBidi"/>
          <w:b w:val="0"/>
          <w:noProof/>
          <w:sz w:val="22"/>
          <w:szCs w:val="22"/>
        </w:rPr>
      </w:pPr>
      <w:del w:id="133" w:author="Author">
        <w:r w:rsidRPr="00D120D3" w:rsidDel="00D120D3">
          <w:rPr>
            <w:rPrChange w:id="134" w:author="Author">
              <w:rPr>
                <w:rStyle w:val="Hyperlink"/>
                <w:b w:val="0"/>
                <w:noProof/>
              </w:rPr>
            </w:rPrChange>
          </w:rPr>
          <w:delText>SQA Phase Results</w:delText>
        </w:r>
        <w:r w:rsidDel="00D120D3">
          <w:rPr>
            <w:noProof/>
            <w:webHidden/>
          </w:rPr>
          <w:tab/>
          <w:delText>5</w:delText>
        </w:r>
      </w:del>
    </w:p>
    <w:p w:rsidR="00F86C13" w:rsidDel="00D120D3" w:rsidRDefault="00F86C13">
      <w:pPr>
        <w:pStyle w:val="TOC2"/>
        <w:rPr>
          <w:del w:id="135" w:author="Author"/>
          <w:rFonts w:asciiTheme="minorHAnsi" w:eastAsiaTheme="minorEastAsia" w:hAnsiTheme="minorHAnsi" w:cstheme="minorBidi"/>
          <w:b w:val="0"/>
          <w:noProof/>
          <w:sz w:val="22"/>
          <w:szCs w:val="22"/>
        </w:rPr>
      </w:pPr>
      <w:del w:id="136" w:author="Author">
        <w:r w:rsidRPr="00D120D3" w:rsidDel="00D120D3">
          <w:rPr>
            <w:rPrChange w:id="137" w:author="Author">
              <w:rPr>
                <w:rStyle w:val="Hyperlink"/>
                <w:b w:val="0"/>
                <w:noProof/>
              </w:rPr>
            </w:rPrChange>
          </w:rPr>
          <w:delText>IOC Pre-Production Phase Results</w:delText>
        </w:r>
        <w:r w:rsidDel="00D120D3">
          <w:rPr>
            <w:noProof/>
            <w:webHidden/>
          </w:rPr>
          <w:tab/>
          <w:delText>5</w:delText>
        </w:r>
      </w:del>
    </w:p>
    <w:p w:rsidR="00F86C13" w:rsidDel="00D120D3" w:rsidRDefault="00F86C13">
      <w:pPr>
        <w:pStyle w:val="TOC2"/>
        <w:rPr>
          <w:del w:id="138" w:author="Author"/>
          <w:rFonts w:asciiTheme="minorHAnsi" w:eastAsiaTheme="minorEastAsia" w:hAnsiTheme="minorHAnsi" w:cstheme="minorBidi"/>
          <w:b w:val="0"/>
          <w:noProof/>
          <w:sz w:val="22"/>
          <w:szCs w:val="22"/>
        </w:rPr>
      </w:pPr>
      <w:del w:id="139" w:author="Author">
        <w:r w:rsidRPr="00D120D3" w:rsidDel="00D120D3">
          <w:rPr>
            <w:rPrChange w:id="140" w:author="Author">
              <w:rPr>
                <w:rStyle w:val="Hyperlink"/>
                <w:b w:val="0"/>
                <w:noProof/>
              </w:rPr>
            </w:rPrChange>
          </w:rPr>
          <w:delText>IOC Production Phase Results</w:delText>
        </w:r>
        <w:r w:rsidDel="00D120D3">
          <w:rPr>
            <w:noProof/>
            <w:webHidden/>
          </w:rPr>
          <w:tab/>
          <w:delText>6</w:delText>
        </w:r>
      </w:del>
    </w:p>
    <w:p w:rsidR="004F3A80" w:rsidRDefault="00AA0CDE" w:rsidP="004F3A80">
      <w:pPr>
        <w:pStyle w:val="TOC1"/>
        <w:sectPr w:rsidR="004F3A80" w:rsidSect="007957DC">
          <w:footerReference w:type="default" r:id="rId17"/>
          <w:type w:val="oddPage"/>
          <w:pgSz w:w="12240" w:h="15840" w:code="1"/>
          <w:pgMar w:top="1440" w:right="1440" w:bottom="1440" w:left="1440" w:header="720" w:footer="432" w:gutter="0"/>
          <w:pgNumType w:fmt="lowerRoman" w:start="1"/>
          <w:cols w:space="720"/>
          <w:docGrid w:linePitch="360"/>
        </w:sectPr>
      </w:pPr>
      <w:r>
        <w:fldChar w:fldCharType="end"/>
      </w:r>
    </w:p>
    <w:p w:rsidR="004F3A80" w:rsidRDefault="00A25545" w:rsidP="00A25545">
      <w:pPr>
        <w:pStyle w:val="Heading1"/>
      </w:pPr>
      <w:bookmarkStart w:id="143" w:name="_Toc513550725"/>
      <w:bookmarkEnd w:id="0"/>
      <w:r w:rsidRPr="00A25545">
        <w:t>General Configuration Management (CM) Information</w:t>
      </w:r>
      <w:bookmarkEnd w:id="14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088"/>
        <w:gridCol w:w="1890"/>
        <w:gridCol w:w="3510"/>
        <w:gridCol w:w="2088"/>
      </w:tblGrid>
      <w:tr w:rsidR="00A25545" w:rsidRPr="00A25545" w:rsidTr="00886732">
        <w:trPr>
          <w:cantSplit/>
          <w:tblHeader/>
        </w:trPr>
        <w:tc>
          <w:tcPr>
            <w:tcW w:w="2088" w:type="dxa"/>
            <w:shd w:val="clear" w:color="auto" w:fill="F2F2F2" w:themeFill="background1" w:themeFillShade="F2"/>
          </w:tcPr>
          <w:p w:rsidR="00A25545" w:rsidRPr="00A25545" w:rsidRDefault="00A25545" w:rsidP="00A25545">
            <w:pPr>
              <w:pStyle w:val="TableHeading"/>
            </w:pPr>
            <w:bookmarkStart w:id="144" w:name="ColumnTitle_03"/>
            <w:bookmarkEnd w:id="144"/>
            <w:r w:rsidRPr="00A25545">
              <w:t>Deliverable (Product) Name</w:t>
            </w:r>
          </w:p>
        </w:tc>
        <w:tc>
          <w:tcPr>
            <w:tcW w:w="1890" w:type="dxa"/>
            <w:shd w:val="clear" w:color="auto" w:fill="F2F2F2" w:themeFill="background1" w:themeFillShade="F2"/>
          </w:tcPr>
          <w:p w:rsidR="00A25545" w:rsidRPr="00A25545" w:rsidRDefault="00A25545" w:rsidP="00A25545">
            <w:pPr>
              <w:pStyle w:val="TableHeading"/>
            </w:pPr>
            <w:r w:rsidRPr="00A25545">
              <w:t>Configuration Manager</w:t>
            </w:r>
          </w:p>
        </w:tc>
        <w:tc>
          <w:tcPr>
            <w:tcW w:w="3510" w:type="dxa"/>
            <w:shd w:val="clear" w:color="auto" w:fill="F2F2F2" w:themeFill="background1" w:themeFillShade="F2"/>
          </w:tcPr>
          <w:p w:rsidR="00A25545" w:rsidRPr="00A25545" w:rsidRDefault="00A25545" w:rsidP="00A25545">
            <w:pPr>
              <w:pStyle w:val="TableHeading"/>
            </w:pPr>
            <w:r w:rsidRPr="00A25545">
              <w:t>VDD Package Name</w:t>
            </w:r>
          </w:p>
        </w:tc>
        <w:tc>
          <w:tcPr>
            <w:tcW w:w="2088" w:type="dxa"/>
            <w:shd w:val="clear" w:color="auto" w:fill="F2F2F2" w:themeFill="background1" w:themeFillShade="F2"/>
          </w:tcPr>
          <w:p w:rsidR="00A25545" w:rsidRPr="00A25545" w:rsidRDefault="00A25545" w:rsidP="00A25545">
            <w:pPr>
              <w:pStyle w:val="TableHeading"/>
            </w:pPr>
            <w:r w:rsidRPr="00A25545">
              <w:t>Project / Delivery Team</w:t>
            </w:r>
          </w:p>
        </w:tc>
      </w:tr>
      <w:tr w:rsidR="00E405C8" w:rsidRPr="00410F8C" w:rsidTr="003B4793">
        <w:trPr>
          <w:cantSplit/>
        </w:trPr>
        <w:tc>
          <w:tcPr>
            <w:tcW w:w="2088" w:type="dxa"/>
          </w:tcPr>
          <w:p w:rsidR="00E405C8" w:rsidRPr="00912B07" w:rsidRDefault="00E405C8" w:rsidP="00547B68">
            <w:pPr>
              <w:pStyle w:val="TableText"/>
            </w:pPr>
            <w:r>
              <w:t>VSE</w:t>
            </w:r>
            <w:r w:rsidR="00547B68">
              <w:t xml:space="preserve"> VistA Scheduling</w:t>
            </w:r>
          </w:p>
        </w:tc>
        <w:tc>
          <w:tcPr>
            <w:tcW w:w="1890" w:type="dxa"/>
          </w:tcPr>
          <w:p w:rsidR="00E405C8" w:rsidRPr="00912B07" w:rsidRDefault="001701F7" w:rsidP="00DB2390">
            <w:pPr>
              <w:pStyle w:val="TableText"/>
            </w:pPr>
            <w:r>
              <w:t xml:space="preserve">Shawn Hinrichs &amp; </w:t>
            </w:r>
            <w:del w:id="145" w:author="Author">
              <w:r w:rsidDel="00DB2390">
                <w:delText>Mike Reese</w:delText>
              </w:r>
            </w:del>
            <w:ins w:id="146" w:author="Author">
              <w:r w:rsidR="00DB2390">
                <w:t>John Ferrer</w:t>
              </w:r>
            </w:ins>
          </w:p>
        </w:tc>
        <w:tc>
          <w:tcPr>
            <w:tcW w:w="3510" w:type="dxa"/>
          </w:tcPr>
          <w:p w:rsidR="00E405C8" w:rsidRDefault="009373C4" w:rsidP="00547B68">
            <w:pPr>
              <w:pStyle w:val="TableText"/>
            </w:pPr>
            <w:r>
              <w:t>SD*</w:t>
            </w:r>
            <w:r w:rsidR="00534214">
              <w:t>5.3*</w:t>
            </w:r>
            <w:r w:rsidR="005629A7">
              <w:t>679</w:t>
            </w:r>
          </w:p>
          <w:p w:rsidR="005629A7" w:rsidRPr="00912B07" w:rsidRDefault="005629A7" w:rsidP="00547B68">
            <w:pPr>
              <w:pStyle w:val="TableText"/>
            </w:pPr>
            <w:r>
              <w:t>GMRC*3.0*98</w:t>
            </w:r>
          </w:p>
        </w:tc>
        <w:tc>
          <w:tcPr>
            <w:tcW w:w="2088" w:type="dxa"/>
          </w:tcPr>
          <w:p w:rsidR="00E405C8" w:rsidRPr="00912B07" w:rsidRDefault="005629A7" w:rsidP="00547B68">
            <w:pPr>
              <w:pStyle w:val="TableText"/>
            </w:pPr>
            <w:r>
              <w:t>VSE/AbleVets</w:t>
            </w:r>
          </w:p>
        </w:tc>
      </w:tr>
      <w:tr w:rsidR="00547B68" w:rsidRPr="00410F8C" w:rsidTr="003B4793">
        <w:trPr>
          <w:cantSplit/>
        </w:trPr>
        <w:tc>
          <w:tcPr>
            <w:tcW w:w="2088" w:type="dxa"/>
          </w:tcPr>
          <w:p w:rsidR="00547B68" w:rsidRDefault="00547B68" w:rsidP="00547B68">
            <w:pPr>
              <w:pStyle w:val="TableText"/>
            </w:pPr>
            <w:r>
              <w:t>VSE GUI</w:t>
            </w:r>
          </w:p>
        </w:tc>
        <w:tc>
          <w:tcPr>
            <w:tcW w:w="1890" w:type="dxa"/>
          </w:tcPr>
          <w:p w:rsidR="00547B68" w:rsidRDefault="001701F7" w:rsidP="00DB2390">
            <w:pPr>
              <w:pStyle w:val="TableText"/>
            </w:pPr>
            <w:r>
              <w:t xml:space="preserve">Shawn Hinrichs &amp; </w:t>
            </w:r>
            <w:del w:id="147" w:author="Author">
              <w:r w:rsidDel="00DB2390">
                <w:delText>Mike Reese</w:delText>
              </w:r>
            </w:del>
            <w:ins w:id="148" w:author="Author">
              <w:r w:rsidR="00DB2390">
                <w:t>John Ferrer</w:t>
              </w:r>
            </w:ins>
          </w:p>
        </w:tc>
        <w:tc>
          <w:tcPr>
            <w:tcW w:w="3510" w:type="dxa"/>
          </w:tcPr>
          <w:p w:rsidR="00547B68" w:rsidRDefault="00547B68" w:rsidP="00547B68">
            <w:pPr>
              <w:pStyle w:val="TableText"/>
            </w:pPr>
            <w:r w:rsidRPr="00815A48">
              <w:t>V</w:t>
            </w:r>
            <w:r>
              <w:t xml:space="preserve">A VistA Scheduling GUI </w:t>
            </w:r>
            <w:r w:rsidRPr="00547B68">
              <w:t>2.0.0.</w:t>
            </w:r>
            <w:r w:rsidR="00BF7768">
              <w:t>1</w:t>
            </w:r>
            <w:r w:rsidR="00A84ED6">
              <w:t>5</w:t>
            </w:r>
          </w:p>
        </w:tc>
        <w:tc>
          <w:tcPr>
            <w:tcW w:w="2088" w:type="dxa"/>
          </w:tcPr>
          <w:p w:rsidR="00547B68" w:rsidRDefault="005629A7" w:rsidP="00547B68">
            <w:pPr>
              <w:pStyle w:val="TableText"/>
            </w:pPr>
            <w:r>
              <w:t>VSE/AbleVets</w:t>
            </w:r>
          </w:p>
        </w:tc>
      </w:tr>
    </w:tbl>
    <w:p w:rsidR="00806450" w:rsidRDefault="00F73D60" w:rsidP="00F73D60">
      <w:pPr>
        <w:pStyle w:val="Heading1"/>
      </w:pPr>
      <w:bookmarkStart w:id="149" w:name="_Toc513550726"/>
      <w:r w:rsidRPr="00F73D60">
        <w:t>Configuration Management (CM) Tools</w:t>
      </w:r>
      <w:bookmarkEnd w:id="149"/>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350"/>
        <w:gridCol w:w="1260"/>
        <w:gridCol w:w="2070"/>
        <w:gridCol w:w="3258"/>
      </w:tblGrid>
      <w:tr w:rsidR="002F113C" w:rsidRPr="00F73D60" w:rsidTr="00886732">
        <w:trPr>
          <w:cantSplit/>
          <w:tblHeader/>
        </w:trPr>
        <w:tc>
          <w:tcPr>
            <w:tcW w:w="855" w:type="pct"/>
            <w:shd w:val="clear" w:color="auto" w:fill="F2F2F2" w:themeFill="background1" w:themeFillShade="F2"/>
          </w:tcPr>
          <w:p w:rsidR="00F73D60" w:rsidRPr="00F73D60" w:rsidRDefault="00F73D60" w:rsidP="00F73D60">
            <w:pPr>
              <w:pStyle w:val="TableHeading"/>
            </w:pPr>
            <w:bookmarkStart w:id="150" w:name="ColumnTitle_04"/>
            <w:bookmarkEnd w:id="150"/>
            <w:r w:rsidRPr="00F73D60">
              <w:t>CM Tools</w:t>
            </w:r>
          </w:p>
        </w:tc>
        <w:tc>
          <w:tcPr>
            <w:tcW w:w="705" w:type="pct"/>
            <w:shd w:val="clear" w:color="auto" w:fill="F2F2F2" w:themeFill="background1" w:themeFillShade="F2"/>
          </w:tcPr>
          <w:p w:rsidR="00F73D60" w:rsidRPr="00F73D60" w:rsidRDefault="00F73D60" w:rsidP="00F73D60">
            <w:pPr>
              <w:pStyle w:val="TableHeading"/>
            </w:pPr>
            <w:r w:rsidRPr="00F73D60">
              <w:t>CM Tool Location</w:t>
            </w:r>
          </w:p>
        </w:tc>
        <w:tc>
          <w:tcPr>
            <w:tcW w:w="658" w:type="pct"/>
            <w:shd w:val="clear" w:color="auto" w:fill="F2F2F2" w:themeFill="background1" w:themeFillShade="F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F2F2F2" w:themeFill="background1" w:themeFillShade="F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701" w:type="pct"/>
            <w:shd w:val="clear" w:color="auto" w:fill="F2F2F2" w:themeFill="background1" w:themeFillShade="F2"/>
          </w:tcPr>
          <w:p w:rsidR="00F73D60" w:rsidRPr="00F73D60" w:rsidRDefault="00F73D60" w:rsidP="00F73D60">
            <w:pPr>
              <w:pStyle w:val="TableHeading"/>
            </w:pPr>
            <w:r w:rsidRPr="00F73D60">
              <w:t>Access Information (Forms or other access requirements)</w:t>
            </w:r>
          </w:p>
        </w:tc>
      </w:tr>
      <w:tr w:rsidR="00E405C8" w:rsidRPr="00787B77" w:rsidTr="00B22BE6">
        <w:trPr>
          <w:cantSplit/>
        </w:trPr>
        <w:tc>
          <w:tcPr>
            <w:tcW w:w="855" w:type="pct"/>
          </w:tcPr>
          <w:p w:rsidR="00E405C8" w:rsidRPr="00912B07" w:rsidRDefault="00E405C8" w:rsidP="00547B68">
            <w:pPr>
              <w:pStyle w:val="TableText"/>
            </w:pPr>
            <w:r w:rsidRPr="00912B07">
              <w:t>Rational Change and Configuration Management</w:t>
            </w:r>
            <w:r>
              <w:t xml:space="preserve"> (CCM)</w:t>
            </w:r>
          </w:p>
        </w:tc>
        <w:tc>
          <w:tcPr>
            <w:tcW w:w="705" w:type="pct"/>
          </w:tcPr>
          <w:p w:rsidR="00E405C8" w:rsidRPr="00912B07" w:rsidRDefault="00E405C8" w:rsidP="00547B68">
            <w:pPr>
              <w:pStyle w:val="TableText"/>
            </w:pPr>
            <w:r w:rsidRPr="00912B07">
              <w:t>Hines Data Center</w:t>
            </w:r>
          </w:p>
        </w:tc>
        <w:tc>
          <w:tcPr>
            <w:tcW w:w="658" w:type="pct"/>
          </w:tcPr>
          <w:p w:rsidR="00E405C8" w:rsidRPr="00912B07" w:rsidRDefault="00E405C8" w:rsidP="00547B68">
            <w:pPr>
              <w:pStyle w:val="TableText"/>
            </w:pPr>
            <w:r w:rsidRPr="00912B07">
              <w:t xml:space="preserve">Onsite </w:t>
            </w:r>
          </w:p>
        </w:tc>
        <w:tc>
          <w:tcPr>
            <w:tcW w:w="1081" w:type="pct"/>
          </w:tcPr>
          <w:p w:rsidR="00E405C8" w:rsidRPr="00912B07" w:rsidRDefault="00E405C8" w:rsidP="00547B68">
            <w:pPr>
              <w:pStyle w:val="TableText"/>
            </w:pPr>
            <w:r w:rsidRPr="00912B07">
              <w:t>VA Rational Tools Team</w:t>
            </w:r>
          </w:p>
        </w:tc>
        <w:tc>
          <w:tcPr>
            <w:tcW w:w="1701" w:type="pct"/>
          </w:tcPr>
          <w:p w:rsidR="005F1550" w:rsidRDefault="00C22457" w:rsidP="00547B68">
            <w:pPr>
              <w:pStyle w:val="TableText"/>
            </w:pPr>
            <w:hyperlink r:id="rId18" w:history="1">
              <w:r w:rsidR="005F1550" w:rsidRPr="00921435">
                <w:rPr>
                  <w:rStyle w:val="Hyperlink"/>
                </w:rPr>
                <w:t>http://vaww.oed.portal.va.gov/communities/OSCTM/toolsmgmt/Rational%20Tools/Pages/SR.aspx</w:t>
              </w:r>
            </w:hyperlink>
          </w:p>
          <w:p w:rsidR="00E405C8" w:rsidRPr="00912B07" w:rsidRDefault="005F1550" w:rsidP="00547B68">
            <w:pPr>
              <w:pStyle w:val="TableText"/>
            </w:pPr>
            <w:r>
              <w:t xml:space="preserve"> </w:t>
            </w:r>
          </w:p>
        </w:tc>
      </w:tr>
    </w:tbl>
    <w:p w:rsidR="00BA3E37" w:rsidRDefault="00F10AA1" w:rsidP="00F10AA1">
      <w:pPr>
        <w:pStyle w:val="Heading1"/>
      </w:pPr>
      <w:bookmarkStart w:id="151" w:name="_Toc513550727"/>
      <w:r w:rsidRPr="00F10AA1">
        <w:t>Configuration Management of Documents</w:t>
      </w:r>
      <w:bookmarkEnd w:id="151"/>
      <w:r w:rsidRPr="00F10AA1">
        <w:t xml:space="preserve"> </w:t>
      </w:r>
    </w:p>
    <w:p w:rsidR="00F10AA1" w:rsidRDefault="00C94F25" w:rsidP="00C94F25">
      <w:pPr>
        <w:pStyle w:val="Heading2"/>
      </w:pPr>
      <w:bookmarkStart w:id="152" w:name="ColumnTitle_05"/>
      <w:bookmarkStart w:id="153" w:name="_Toc513550728"/>
      <w:bookmarkEnd w:id="152"/>
      <w:r>
        <w:t>Rational Change and Configuration Management (CCM) Documents</w:t>
      </w:r>
      <w:bookmarkEnd w:id="153"/>
    </w:p>
    <w:p w:rsidR="007254BF" w:rsidRPr="007254BF" w:rsidRDefault="007254BF" w:rsidP="007254BF">
      <w:pPr>
        <w:pStyle w:val="BodyText"/>
      </w:pPr>
      <w:r w:rsidRPr="007254BF">
        <w:t>The CCM/</w:t>
      </w:r>
      <w:r w:rsidR="00A867FC">
        <w:t>Rational</w:t>
      </w:r>
      <w:r w:rsidR="00E36F3D">
        <w:t xml:space="preserve"> Team Concert (</w:t>
      </w:r>
      <w:r w:rsidRPr="007254BF">
        <w:t>RTC</w:t>
      </w:r>
      <w:r w:rsidR="00E36F3D">
        <w:t>)</w:t>
      </w:r>
      <w:r w:rsidRPr="007254BF">
        <w:t xml:space="preserve"> location for the documents and CCM/RTC explanation for the information.</w:t>
      </w:r>
    </w:p>
    <w:tbl>
      <w:tblPr>
        <w:tblStyle w:val="TableGrid3"/>
        <w:tblW w:w="0" w:type="auto"/>
        <w:tblLook w:val="04A0" w:firstRow="1" w:lastRow="0" w:firstColumn="1" w:lastColumn="0" w:noHBand="0" w:noVBand="1"/>
        <w:tblDescription w:val="CCM/RTC location and information for documents and the explanation of  CCM/RTC information required."/>
      </w:tblPr>
      <w:tblGrid>
        <w:gridCol w:w="2237"/>
        <w:gridCol w:w="7339"/>
      </w:tblGrid>
      <w:tr w:rsidR="00C94F25" w:rsidRPr="00C94F25" w:rsidTr="00C94F25">
        <w:trPr>
          <w:cantSplit/>
          <w:tblHeader/>
        </w:trPr>
        <w:tc>
          <w:tcPr>
            <w:tcW w:w="2237" w:type="dxa"/>
            <w:shd w:val="clear" w:color="auto" w:fill="F2F2F2" w:themeFill="background1" w:themeFillShade="F2"/>
          </w:tcPr>
          <w:p w:rsidR="00C94F25" w:rsidRPr="00C94F25" w:rsidRDefault="00970C38" w:rsidP="00C94F25">
            <w:pPr>
              <w:pStyle w:val="TableHeading"/>
              <w:rPr>
                <w:rFonts w:asciiTheme="minorHAnsi" w:hAnsiTheme="minorHAnsi" w:cstheme="minorBidi"/>
              </w:rPr>
            </w:pPr>
            <w:bookmarkStart w:id="154" w:name="ColumnTitle_06"/>
            <w:bookmarkEnd w:id="154"/>
            <w:r w:rsidRPr="00970C38">
              <w:t>CCM/RTC Information</w:t>
            </w:r>
          </w:p>
        </w:tc>
        <w:tc>
          <w:tcPr>
            <w:tcW w:w="7339" w:type="dxa"/>
            <w:shd w:val="clear" w:color="auto" w:fill="F2F2F2" w:themeFill="background1" w:themeFillShade="F2"/>
          </w:tcPr>
          <w:p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E405C8" w:rsidRPr="00F10AA1" w:rsidTr="00C94F25">
        <w:trPr>
          <w:cantSplit/>
        </w:trPr>
        <w:tc>
          <w:tcPr>
            <w:tcW w:w="2237" w:type="dxa"/>
            <w:shd w:val="clear" w:color="auto" w:fill="FFFFFF" w:themeFill="background1"/>
          </w:tcPr>
          <w:p w:rsidR="00E405C8" w:rsidRPr="00EA1243" w:rsidRDefault="00E405C8" w:rsidP="00EA1243">
            <w:pPr>
              <w:pStyle w:val="TableText"/>
              <w:rPr>
                <w:b/>
              </w:rPr>
            </w:pPr>
            <w:r w:rsidRPr="00EA1243">
              <w:rPr>
                <w:b/>
              </w:rPr>
              <w:t>CCM URL</w:t>
            </w:r>
          </w:p>
        </w:tc>
        <w:tc>
          <w:tcPr>
            <w:tcW w:w="7339" w:type="dxa"/>
            <w:shd w:val="clear" w:color="auto" w:fill="FFFFFF" w:themeFill="background1"/>
          </w:tcPr>
          <w:p w:rsidR="00E405C8" w:rsidRPr="00EA1243" w:rsidRDefault="00C22457" w:rsidP="00547B68">
            <w:pPr>
              <w:pStyle w:val="TableText"/>
              <w:rPr>
                <w:rFonts w:ascii="Times New Roman" w:hAnsi="Times New Roman" w:cs="Times New Roman"/>
              </w:rPr>
            </w:pPr>
            <w:hyperlink r:id="rId19" w:history="1">
              <w:r w:rsidR="00E405C8" w:rsidRPr="00786689">
                <w:rPr>
                  <w:rStyle w:val="Hyperlink"/>
                  <w:b/>
                </w:rPr>
                <w:t>https://clm.rational.oit.va.gov/ccm</w:t>
              </w:r>
            </w:hyperlink>
          </w:p>
        </w:tc>
      </w:tr>
      <w:tr w:rsidR="00E405C8" w:rsidRPr="00F10AA1" w:rsidTr="00C94F25">
        <w:trPr>
          <w:cantSplit/>
        </w:trPr>
        <w:tc>
          <w:tcPr>
            <w:tcW w:w="2237" w:type="dxa"/>
            <w:shd w:val="clear" w:color="auto" w:fill="FFFFFF" w:themeFill="background1"/>
          </w:tcPr>
          <w:p w:rsidR="00E405C8" w:rsidRPr="00EA1243" w:rsidRDefault="00E405C8" w:rsidP="00EA1243">
            <w:pPr>
              <w:pStyle w:val="TableText"/>
              <w:rPr>
                <w:b/>
              </w:rPr>
            </w:pPr>
            <w:r w:rsidRPr="00EA1243">
              <w:rPr>
                <w:b/>
              </w:rPr>
              <w:t>CCM Project Area</w:t>
            </w:r>
          </w:p>
        </w:tc>
        <w:tc>
          <w:tcPr>
            <w:tcW w:w="7339" w:type="dxa"/>
            <w:shd w:val="clear" w:color="auto" w:fill="FFFFFF" w:themeFill="background1"/>
          </w:tcPr>
          <w:p w:rsidR="00E405C8" w:rsidRPr="00912B07" w:rsidRDefault="005629A7" w:rsidP="00547B68">
            <w:pPr>
              <w:pStyle w:val="TableText"/>
            </w:pPr>
            <w:r>
              <w:t>Scheduling</w:t>
            </w:r>
          </w:p>
        </w:tc>
      </w:tr>
      <w:tr w:rsidR="00E405C8" w:rsidRPr="00F10AA1" w:rsidTr="00C94F25">
        <w:trPr>
          <w:cantSplit/>
        </w:trPr>
        <w:tc>
          <w:tcPr>
            <w:tcW w:w="2237" w:type="dxa"/>
          </w:tcPr>
          <w:p w:rsidR="00E405C8" w:rsidRPr="00EA1243" w:rsidRDefault="00E405C8" w:rsidP="00EA1243">
            <w:pPr>
              <w:pStyle w:val="TableText"/>
              <w:rPr>
                <w:b/>
              </w:rPr>
            </w:pPr>
            <w:r w:rsidRPr="00EA1243">
              <w:rPr>
                <w:b/>
              </w:rPr>
              <w:t>CCM Team Area</w:t>
            </w:r>
          </w:p>
        </w:tc>
        <w:tc>
          <w:tcPr>
            <w:tcW w:w="7339" w:type="dxa"/>
          </w:tcPr>
          <w:p w:rsidR="00E405C8" w:rsidRPr="00912B07" w:rsidRDefault="00E405C8" w:rsidP="00547B68">
            <w:pPr>
              <w:pStyle w:val="TableText"/>
            </w:pPr>
            <w:r>
              <w:t>V</w:t>
            </w:r>
            <w:r w:rsidR="00FF6496">
              <w:t xml:space="preserve">istA </w:t>
            </w:r>
            <w:r>
              <w:t>S</w:t>
            </w:r>
            <w:r w:rsidR="00FF6496">
              <w:t xml:space="preserve">cheduling </w:t>
            </w:r>
            <w:r>
              <w:t>E</w:t>
            </w:r>
            <w:r w:rsidR="00FF6496">
              <w:t>nhancements (VSE)</w:t>
            </w:r>
            <w:r w:rsidR="001F7F50">
              <w:t xml:space="preserve"> (CM)</w:t>
            </w:r>
          </w:p>
        </w:tc>
      </w:tr>
      <w:tr w:rsidR="00E405C8" w:rsidRPr="00F10AA1" w:rsidTr="00C94F25">
        <w:trPr>
          <w:cantSplit/>
        </w:trPr>
        <w:tc>
          <w:tcPr>
            <w:tcW w:w="2237" w:type="dxa"/>
          </w:tcPr>
          <w:p w:rsidR="00E405C8" w:rsidRPr="00EA1243" w:rsidRDefault="00E405C8" w:rsidP="00EA1243">
            <w:pPr>
              <w:pStyle w:val="TableText"/>
              <w:rPr>
                <w:b/>
              </w:rPr>
            </w:pPr>
            <w:r w:rsidRPr="00EA1243">
              <w:rPr>
                <w:b/>
              </w:rPr>
              <w:t>CCM Stream</w:t>
            </w:r>
          </w:p>
        </w:tc>
        <w:tc>
          <w:tcPr>
            <w:tcW w:w="7339" w:type="dxa"/>
          </w:tcPr>
          <w:p w:rsidR="00E405C8" w:rsidRPr="00912B07" w:rsidRDefault="005629A7" w:rsidP="00547B68">
            <w:pPr>
              <w:pStyle w:val="TableText"/>
            </w:pPr>
            <w:r>
              <w:t>ConDEV</w:t>
            </w:r>
          </w:p>
        </w:tc>
      </w:tr>
      <w:tr w:rsidR="00E405C8" w:rsidRPr="00F10AA1" w:rsidTr="00C94F25">
        <w:trPr>
          <w:cantSplit/>
        </w:trPr>
        <w:tc>
          <w:tcPr>
            <w:tcW w:w="2237" w:type="dxa"/>
          </w:tcPr>
          <w:p w:rsidR="00E405C8" w:rsidRPr="005C4EED" w:rsidRDefault="00E405C8" w:rsidP="00EA1243">
            <w:pPr>
              <w:pStyle w:val="TableText"/>
              <w:rPr>
                <w:b/>
              </w:rPr>
            </w:pPr>
            <w:r w:rsidRPr="005C4EED">
              <w:rPr>
                <w:b/>
              </w:rPr>
              <w:t>Baseline ID</w:t>
            </w:r>
          </w:p>
        </w:tc>
        <w:tc>
          <w:tcPr>
            <w:tcW w:w="7339" w:type="dxa"/>
          </w:tcPr>
          <w:p w:rsidR="00E405C8" w:rsidRPr="005C4EED" w:rsidRDefault="00A84ED6" w:rsidP="00547B68">
            <w:pPr>
              <w:pStyle w:val="TableText"/>
            </w:pPr>
            <w:r>
              <w:t>67</w:t>
            </w:r>
          </w:p>
        </w:tc>
      </w:tr>
      <w:tr w:rsidR="00E405C8" w:rsidRPr="00F10AA1" w:rsidTr="00C94F25">
        <w:trPr>
          <w:cantSplit/>
        </w:trPr>
        <w:tc>
          <w:tcPr>
            <w:tcW w:w="2237" w:type="dxa"/>
          </w:tcPr>
          <w:p w:rsidR="00E405C8" w:rsidRPr="00EA1243" w:rsidRDefault="00E405C8" w:rsidP="00EA1243">
            <w:pPr>
              <w:pStyle w:val="TableText"/>
              <w:rPr>
                <w:b/>
              </w:rPr>
            </w:pPr>
            <w:r w:rsidRPr="00EA1243">
              <w:rPr>
                <w:b/>
              </w:rPr>
              <w:t>Components</w:t>
            </w:r>
          </w:p>
        </w:tc>
        <w:tc>
          <w:tcPr>
            <w:tcW w:w="7339" w:type="dxa"/>
          </w:tcPr>
          <w:p w:rsidR="00E405C8" w:rsidRPr="00912B07" w:rsidRDefault="0009003D" w:rsidP="00547B68">
            <w:pPr>
              <w:pStyle w:val="TableText"/>
            </w:pPr>
            <w:r>
              <w:t>Scheduling – VistA Scheduling GUI</w:t>
            </w:r>
          </w:p>
        </w:tc>
      </w:tr>
      <w:tr w:rsidR="00E405C8" w:rsidRPr="00F10AA1" w:rsidTr="00C94F25">
        <w:trPr>
          <w:cantSplit/>
        </w:trPr>
        <w:tc>
          <w:tcPr>
            <w:tcW w:w="2237" w:type="dxa"/>
          </w:tcPr>
          <w:p w:rsidR="00E405C8" w:rsidRPr="00EA1243" w:rsidRDefault="00E405C8" w:rsidP="00EA1243">
            <w:pPr>
              <w:pStyle w:val="TableText"/>
              <w:rPr>
                <w:b/>
              </w:rPr>
            </w:pPr>
            <w:r w:rsidRPr="00EA1243">
              <w:rPr>
                <w:b/>
              </w:rPr>
              <w:t>Directory Path</w:t>
            </w:r>
          </w:p>
        </w:tc>
        <w:tc>
          <w:tcPr>
            <w:tcW w:w="7339" w:type="dxa"/>
          </w:tcPr>
          <w:p w:rsidR="00E405C8" w:rsidRPr="00912B07" w:rsidRDefault="00E405C8" w:rsidP="0009003D">
            <w:pPr>
              <w:pStyle w:val="TableText"/>
            </w:pPr>
            <w:r w:rsidRPr="00912B07">
              <w:t xml:space="preserve">Source Control &gt; Streams &gt; </w:t>
            </w:r>
            <w:r w:rsidR="0009003D">
              <w:t xml:space="preserve">Scheduling - </w:t>
            </w:r>
            <w:r w:rsidR="00F52407">
              <w:t xml:space="preserve">Project </w:t>
            </w:r>
            <w:r w:rsidR="0009003D">
              <w:t>Documents</w:t>
            </w:r>
          </w:p>
        </w:tc>
      </w:tr>
      <w:tr w:rsidR="00E405C8" w:rsidRPr="00A53BAA" w:rsidTr="00C94F25">
        <w:trPr>
          <w:cantSplit/>
        </w:trPr>
        <w:tc>
          <w:tcPr>
            <w:tcW w:w="2237" w:type="dxa"/>
          </w:tcPr>
          <w:p w:rsidR="00E405C8" w:rsidRPr="00EA1243" w:rsidRDefault="00E405C8" w:rsidP="00EA1243">
            <w:pPr>
              <w:pStyle w:val="TableText"/>
              <w:rPr>
                <w:b/>
              </w:rPr>
            </w:pPr>
            <w:r w:rsidRPr="00EA1243">
              <w:rPr>
                <w:b/>
              </w:rPr>
              <w:t>Documents Included</w:t>
            </w:r>
          </w:p>
          <w:p w:rsidR="00E405C8" w:rsidRPr="00EA1243" w:rsidRDefault="00E405C8" w:rsidP="00EA1243">
            <w:pPr>
              <w:pStyle w:val="TableText"/>
              <w:rPr>
                <w:b/>
              </w:rPr>
            </w:pPr>
            <w:r w:rsidRPr="00EA1243">
              <w:rPr>
                <w:b/>
              </w:rPr>
              <w:t>In the Baseline</w:t>
            </w:r>
          </w:p>
        </w:tc>
        <w:tc>
          <w:tcPr>
            <w:tcW w:w="7339" w:type="dxa"/>
          </w:tcPr>
          <w:p w:rsidR="00E405C8" w:rsidRDefault="00E405C8" w:rsidP="00680ECB">
            <w:pPr>
              <w:pStyle w:val="TableText"/>
            </w:pPr>
          </w:p>
          <w:p w:rsidR="00DE7AD9" w:rsidRPr="00283B9B" w:rsidRDefault="007F5F82" w:rsidP="00680ECB">
            <w:pPr>
              <w:pStyle w:val="TableText"/>
              <w:rPr>
                <w:lang w:val="fr-FR"/>
              </w:rPr>
            </w:pPr>
            <w:r>
              <w:rPr>
                <w:lang w:val="fr-FR"/>
              </w:rPr>
              <w:t>VSE_GUI_ 1_5_VDD.docx</w:t>
            </w:r>
          </w:p>
        </w:tc>
      </w:tr>
    </w:tbl>
    <w:p w:rsidR="00F10AA1" w:rsidRPr="00283B9B" w:rsidRDefault="00F10AA1" w:rsidP="00F10AA1">
      <w:pPr>
        <w:pStyle w:val="BodyText"/>
        <w:rPr>
          <w:lang w:val="fr-FR"/>
        </w:rPr>
      </w:pPr>
    </w:p>
    <w:p w:rsidR="00F10AA1" w:rsidRPr="00283B9B" w:rsidRDefault="00F10AA1" w:rsidP="00F10AA1">
      <w:pPr>
        <w:pStyle w:val="BodyText"/>
        <w:rPr>
          <w:lang w:val="fr-FR"/>
        </w:rPr>
      </w:pPr>
    </w:p>
    <w:p w:rsidR="00BA3E37" w:rsidRDefault="003771FB" w:rsidP="003771FB">
      <w:pPr>
        <w:pStyle w:val="Heading1"/>
      </w:pPr>
      <w:bookmarkStart w:id="155" w:name="_Toc513550729"/>
      <w:r w:rsidRPr="00283B9B">
        <w:rPr>
          <w:lang w:val="fr-FR"/>
        </w:rPr>
        <w:t xml:space="preserve">Configuration Management Development Files (Ex. </w:t>
      </w:r>
      <w:r w:rsidRPr="003771FB">
        <w:t>Source, JSP, Configuration, and Build Files)</w:t>
      </w:r>
      <w:bookmarkEnd w:id="155"/>
    </w:p>
    <w:p w:rsidR="00D82444" w:rsidRDefault="00D82444" w:rsidP="00D82444">
      <w:pPr>
        <w:pStyle w:val="Heading2"/>
      </w:pPr>
      <w:bookmarkStart w:id="156" w:name="_Toc513550730"/>
      <w:r>
        <w:t>Rational Change and Configuration Management (CCM) Repository (Formerly RTC)</w:t>
      </w:r>
      <w:bookmarkEnd w:id="156"/>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37"/>
        <w:gridCol w:w="7339"/>
      </w:tblGrid>
      <w:tr w:rsidR="00D82444" w:rsidRPr="00C94F25" w:rsidTr="00E96743">
        <w:trPr>
          <w:cantSplit/>
          <w:tblHeader/>
        </w:trPr>
        <w:tc>
          <w:tcPr>
            <w:tcW w:w="2237" w:type="dxa"/>
            <w:shd w:val="clear" w:color="auto" w:fill="F2F2F2" w:themeFill="background1" w:themeFillShade="F2"/>
          </w:tcPr>
          <w:p w:rsidR="00D82444" w:rsidRPr="00C94F25" w:rsidRDefault="00C5116A" w:rsidP="00E96743">
            <w:pPr>
              <w:pStyle w:val="TableHeading"/>
              <w:rPr>
                <w:rFonts w:asciiTheme="minorHAnsi" w:hAnsiTheme="minorHAnsi" w:cstheme="minorBidi"/>
              </w:rPr>
            </w:pPr>
            <w:bookmarkStart w:id="157" w:name="ColumnTitle_10"/>
            <w:bookmarkEnd w:id="157"/>
            <w:r w:rsidRPr="00C5116A">
              <w:t>CCM/RTC Information</w:t>
            </w:r>
          </w:p>
        </w:tc>
        <w:tc>
          <w:tcPr>
            <w:tcW w:w="7339" w:type="dxa"/>
            <w:shd w:val="clear" w:color="auto" w:fill="F2F2F2" w:themeFill="background1" w:themeFillShade="F2"/>
          </w:tcPr>
          <w:p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3B4D8B" w:rsidRPr="00F10AA1" w:rsidTr="00E96743">
        <w:trPr>
          <w:cantSplit/>
        </w:trPr>
        <w:tc>
          <w:tcPr>
            <w:tcW w:w="2237" w:type="dxa"/>
            <w:shd w:val="clear" w:color="auto" w:fill="FFFFFF" w:themeFill="background1"/>
          </w:tcPr>
          <w:p w:rsidR="003B4D8B" w:rsidRPr="00EA1243" w:rsidRDefault="003B4D8B" w:rsidP="00E96743">
            <w:pPr>
              <w:pStyle w:val="TableText"/>
              <w:rPr>
                <w:b/>
              </w:rPr>
            </w:pPr>
            <w:r w:rsidRPr="00902B8E">
              <w:rPr>
                <w:b/>
              </w:rPr>
              <w:t>CCM URL</w:t>
            </w:r>
          </w:p>
        </w:tc>
        <w:tc>
          <w:tcPr>
            <w:tcW w:w="7339" w:type="dxa"/>
            <w:shd w:val="clear" w:color="auto" w:fill="FFFFFF" w:themeFill="background1"/>
          </w:tcPr>
          <w:p w:rsidR="003B4D8B" w:rsidRPr="00A02A06" w:rsidRDefault="00C22457" w:rsidP="00547B68">
            <w:pPr>
              <w:pStyle w:val="TableText"/>
            </w:pPr>
            <w:hyperlink r:id="rId20" w:history="1">
              <w:r w:rsidR="00F52407" w:rsidRPr="00786689">
                <w:rPr>
                  <w:rStyle w:val="Hyperlink"/>
                  <w:b/>
                </w:rPr>
                <w:t>https://clm.rational.oit.va.gov/ccm</w:t>
              </w:r>
            </w:hyperlink>
          </w:p>
        </w:tc>
      </w:tr>
      <w:tr w:rsidR="003B4D8B" w:rsidRPr="00F10AA1" w:rsidTr="00E96743">
        <w:trPr>
          <w:cantSplit/>
        </w:trPr>
        <w:tc>
          <w:tcPr>
            <w:tcW w:w="2237" w:type="dxa"/>
            <w:shd w:val="clear" w:color="auto" w:fill="FFFFFF" w:themeFill="background1"/>
          </w:tcPr>
          <w:p w:rsidR="003B4D8B" w:rsidRPr="00902B8E" w:rsidRDefault="003B4D8B" w:rsidP="00E96743">
            <w:pPr>
              <w:pStyle w:val="TableText"/>
              <w:rPr>
                <w:b/>
              </w:rPr>
            </w:pPr>
            <w:r w:rsidRPr="00902B8E">
              <w:rPr>
                <w:b/>
              </w:rPr>
              <w:t>CCM Project Area</w:t>
            </w:r>
          </w:p>
        </w:tc>
        <w:tc>
          <w:tcPr>
            <w:tcW w:w="7339" w:type="dxa"/>
            <w:shd w:val="clear" w:color="auto" w:fill="FFFFFF" w:themeFill="background1"/>
          </w:tcPr>
          <w:p w:rsidR="003B4D8B" w:rsidRPr="00A02A06" w:rsidRDefault="0009003D" w:rsidP="00547B68">
            <w:pPr>
              <w:pStyle w:val="TableText"/>
            </w:pPr>
            <w:r>
              <w:t>Scheduling</w:t>
            </w:r>
          </w:p>
        </w:tc>
      </w:tr>
      <w:tr w:rsidR="003B4D8B" w:rsidRPr="00F10AA1" w:rsidTr="00E96743">
        <w:trPr>
          <w:cantSplit/>
        </w:trPr>
        <w:tc>
          <w:tcPr>
            <w:tcW w:w="2237" w:type="dxa"/>
            <w:shd w:val="clear" w:color="auto" w:fill="FFFFFF" w:themeFill="background1"/>
          </w:tcPr>
          <w:p w:rsidR="003B4D8B" w:rsidRPr="00902B8E" w:rsidRDefault="003B4D8B" w:rsidP="00E96743">
            <w:pPr>
              <w:pStyle w:val="TableText"/>
              <w:rPr>
                <w:b/>
              </w:rPr>
            </w:pPr>
            <w:r w:rsidRPr="00902B8E">
              <w:rPr>
                <w:b/>
              </w:rPr>
              <w:t>CCM Team Area</w:t>
            </w:r>
          </w:p>
        </w:tc>
        <w:tc>
          <w:tcPr>
            <w:tcW w:w="7339" w:type="dxa"/>
            <w:shd w:val="clear" w:color="auto" w:fill="FFFFFF" w:themeFill="background1"/>
          </w:tcPr>
          <w:p w:rsidR="003B4D8B" w:rsidRDefault="00F52407" w:rsidP="00DB2390">
            <w:pPr>
              <w:pStyle w:val="TableText"/>
            </w:pPr>
            <w:r>
              <w:t>VSE</w:t>
            </w:r>
            <w:del w:id="158" w:author="Author">
              <w:r w:rsidDel="00DB2390">
                <w:delText xml:space="preserve"> (CM)</w:delText>
              </w:r>
            </w:del>
          </w:p>
        </w:tc>
      </w:tr>
      <w:tr w:rsidR="003B4D8B" w:rsidRPr="00F10AA1" w:rsidTr="00E96743">
        <w:trPr>
          <w:cantSplit/>
        </w:trPr>
        <w:tc>
          <w:tcPr>
            <w:tcW w:w="2237" w:type="dxa"/>
            <w:shd w:val="clear" w:color="auto" w:fill="FFFFFF" w:themeFill="background1"/>
          </w:tcPr>
          <w:p w:rsidR="003B4D8B" w:rsidRPr="00902B8E" w:rsidRDefault="003B4D8B" w:rsidP="00E96743">
            <w:pPr>
              <w:pStyle w:val="TableText"/>
              <w:rPr>
                <w:b/>
              </w:rPr>
            </w:pPr>
            <w:r w:rsidRPr="00902B8E">
              <w:rPr>
                <w:b/>
              </w:rPr>
              <w:t>Stream</w:t>
            </w:r>
          </w:p>
        </w:tc>
        <w:tc>
          <w:tcPr>
            <w:tcW w:w="7339" w:type="dxa"/>
            <w:shd w:val="clear" w:color="auto" w:fill="FFFFFF" w:themeFill="background1"/>
          </w:tcPr>
          <w:p w:rsidR="003B4D8B" w:rsidRPr="00A02A06" w:rsidRDefault="0009003D" w:rsidP="00547B68">
            <w:pPr>
              <w:pStyle w:val="TableText"/>
            </w:pPr>
            <w:r>
              <w:t>ConDEV</w:t>
            </w:r>
          </w:p>
        </w:tc>
      </w:tr>
    </w:tbl>
    <w:p w:rsidR="008D3E80" w:rsidRDefault="00507286" w:rsidP="008D3E80">
      <w:pPr>
        <w:pStyle w:val="Heading3"/>
      </w:pPr>
      <w:bookmarkStart w:id="159" w:name="_Toc421881045"/>
      <w:bookmarkStart w:id="160" w:name="_Toc513550731"/>
      <w:r>
        <w:t xml:space="preserve">Baseline and </w:t>
      </w:r>
      <w:r w:rsidR="008D3E80">
        <w:t>Component</w:t>
      </w:r>
      <w:bookmarkEnd w:id="159"/>
      <w:bookmarkEnd w:id="160"/>
    </w:p>
    <w:p w:rsidR="008D3E80" w:rsidRPr="00D82444" w:rsidRDefault="008D3E80" w:rsidP="008D3E80">
      <w:pPr>
        <w:pStyle w:val="InstructionalText1"/>
      </w:pPr>
      <w:r w:rsidRPr="00A07FA6">
        <w:rPr>
          <w:i w:val="0"/>
          <w:color w:val="auto"/>
        </w:rPr>
        <w:t>Where</w:t>
      </w:r>
      <w:r w:rsidR="00F21771">
        <w:rPr>
          <w:i w:val="0"/>
          <w:color w:val="auto"/>
        </w:rPr>
        <w:t xml:space="preserve"> a set of artifacts are identified as baselined, grouped</w:t>
      </w:r>
      <w:r w:rsidR="00DF20DC">
        <w:rPr>
          <w:i w:val="0"/>
          <w:color w:val="auto"/>
        </w:rPr>
        <w:t>,</w:t>
      </w:r>
      <w:r w:rsidR="00F21771">
        <w:rPr>
          <w:i w:val="0"/>
          <w:color w:val="auto"/>
        </w:rPr>
        <w:t xml:space="preserve"> and </w:t>
      </w:r>
      <w:r w:rsidRPr="00A07FA6">
        <w:rPr>
          <w:i w:val="0"/>
          <w:color w:val="auto"/>
        </w:rPr>
        <w:t>managed</w:t>
      </w:r>
      <w:r w:rsidR="00F21771">
        <w:rPr>
          <w:i w:val="0"/>
          <w:color w:val="auto"/>
        </w:rPr>
        <w:t>.</w:t>
      </w:r>
      <w:r>
        <w:t xml:space="preserve">  </w:t>
      </w:r>
    </w:p>
    <w:tbl>
      <w:tblPr>
        <w:tblStyle w:val="TableGrid"/>
        <w:tblW w:w="0" w:type="auto"/>
        <w:tblLook w:val="04A0" w:firstRow="1" w:lastRow="0" w:firstColumn="1" w:lastColumn="0" w:noHBand="0" w:noVBand="1"/>
        <w:tblDescription w:val="Names and descriptions of components."/>
      </w:tblPr>
      <w:tblGrid>
        <w:gridCol w:w="5044"/>
        <w:gridCol w:w="4532"/>
      </w:tblGrid>
      <w:tr w:rsidR="008D3E80" w:rsidRPr="00AF2AEC" w:rsidTr="003B4D8B">
        <w:trPr>
          <w:cantSplit/>
          <w:tblHeader/>
        </w:trPr>
        <w:tc>
          <w:tcPr>
            <w:tcW w:w="5044" w:type="dxa"/>
            <w:shd w:val="clear" w:color="auto" w:fill="F2F2F2" w:themeFill="background1" w:themeFillShade="F2"/>
          </w:tcPr>
          <w:p w:rsidR="008D3E80" w:rsidRPr="00AF2AEC" w:rsidRDefault="008D3E80" w:rsidP="003E160C">
            <w:pPr>
              <w:pStyle w:val="TableHeading"/>
            </w:pPr>
            <w:bookmarkStart w:id="161" w:name="ColumnTitle_11"/>
            <w:bookmarkEnd w:id="161"/>
            <w:r w:rsidRPr="00AF2AEC">
              <w:t>Name</w:t>
            </w:r>
          </w:p>
        </w:tc>
        <w:tc>
          <w:tcPr>
            <w:tcW w:w="4532" w:type="dxa"/>
            <w:shd w:val="clear" w:color="auto" w:fill="F2F2F2" w:themeFill="background1" w:themeFillShade="F2"/>
          </w:tcPr>
          <w:p w:rsidR="008D3E80" w:rsidRPr="00AF2AEC" w:rsidRDefault="008D3E80" w:rsidP="003E160C">
            <w:pPr>
              <w:pStyle w:val="TableHeading"/>
            </w:pPr>
            <w:r w:rsidRPr="00AF2AEC">
              <w:t>Description</w:t>
            </w:r>
          </w:p>
        </w:tc>
      </w:tr>
      <w:tr w:rsidR="001F7F50" w:rsidRPr="00AF2AEC" w:rsidTr="003B4D8B">
        <w:trPr>
          <w:cantSplit/>
        </w:trPr>
        <w:tc>
          <w:tcPr>
            <w:tcW w:w="5044" w:type="dxa"/>
          </w:tcPr>
          <w:p w:rsidR="001F7F50" w:rsidRPr="00815A48" w:rsidRDefault="001F7F50" w:rsidP="00547B68">
            <w:pPr>
              <w:pStyle w:val="InstructionalTable"/>
              <w:rPr>
                <w:rFonts w:ascii="Arial" w:hAnsi="Arial" w:cs="Arial"/>
                <w:i w:val="0"/>
                <w:color w:val="auto"/>
              </w:rPr>
            </w:pPr>
            <w:r>
              <w:rPr>
                <w:rFonts w:ascii="Arial" w:hAnsi="Arial" w:cs="Arial"/>
                <w:i w:val="0"/>
                <w:color w:val="auto"/>
              </w:rPr>
              <w:t>VistA Scheduling</w:t>
            </w:r>
            <w:r w:rsidR="00FC2ED9">
              <w:rPr>
                <w:rFonts w:ascii="Arial" w:hAnsi="Arial" w:cs="Arial"/>
                <w:i w:val="0"/>
                <w:color w:val="auto"/>
              </w:rPr>
              <w:t xml:space="preserve"> (VS)</w:t>
            </w:r>
            <w:r>
              <w:rPr>
                <w:rFonts w:ascii="Arial" w:hAnsi="Arial" w:cs="Arial"/>
                <w:i w:val="0"/>
                <w:color w:val="auto"/>
              </w:rPr>
              <w:t xml:space="preserve"> G</w:t>
            </w:r>
            <w:r w:rsidR="00FC2ED9">
              <w:rPr>
                <w:rFonts w:ascii="Arial" w:hAnsi="Arial" w:cs="Arial"/>
                <w:i w:val="0"/>
                <w:color w:val="auto"/>
              </w:rPr>
              <w:t xml:space="preserve">raphical </w:t>
            </w:r>
            <w:r>
              <w:rPr>
                <w:rFonts w:ascii="Arial" w:hAnsi="Arial" w:cs="Arial"/>
                <w:i w:val="0"/>
                <w:color w:val="auto"/>
              </w:rPr>
              <w:t>U</w:t>
            </w:r>
            <w:r w:rsidR="00FC2ED9">
              <w:rPr>
                <w:rFonts w:ascii="Arial" w:hAnsi="Arial" w:cs="Arial"/>
                <w:i w:val="0"/>
                <w:color w:val="auto"/>
              </w:rPr>
              <w:t xml:space="preserve">ser </w:t>
            </w:r>
            <w:r>
              <w:rPr>
                <w:rFonts w:ascii="Arial" w:hAnsi="Arial" w:cs="Arial"/>
                <w:i w:val="0"/>
                <w:color w:val="auto"/>
              </w:rPr>
              <w:t>I</w:t>
            </w:r>
            <w:r w:rsidR="00FC2ED9">
              <w:rPr>
                <w:rFonts w:ascii="Arial" w:hAnsi="Arial" w:cs="Arial"/>
                <w:i w:val="0"/>
                <w:color w:val="auto"/>
              </w:rPr>
              <w:t>nterface (GUI)</w:t>
            </w:r>
          </w:p>
        </w:tc>
        <w:tc>
          <w:tcPr>
            <w:tcW w:w="4532" w:type="dxa"/>
          </w:tcPr>
          <w:p w:rsidR="001F7F50" w:rsidRPr="00815A48" w:rsidRDefault="001F7F50" w:rsidP="00AC6799">
            <w:pPr>
              <w:pStyle w:val="InstructionalTable"/>
              <w:rPr>
                <w:rFonts w:ascii="Arial" w:hAnsi="Arial" w:cs="Arial"/>
                <w:i w:val="0"/>
                <w:color w:val="auto"/>
                <w:szCs w:val="22"/>
              </w:rPr>
            </w:pPr>
            <w:r w:rsidRPr="00815A48">
              <w:rPr>
                <w:rFonts w:ascii="Arial" w:hAnsi="Arial" w:cs="Arial"/>
                <w:i w:val="0"/>
                <w:color w:val="auto"/>
                <w:szCs w:val="22"/>
              </w:rPr>
              <w:t>V</w:t>
            </w:r>
            <w:r>
              <w:rPr>
                <w:rFonts w:ascii="Arial" w:hAnsi="Arial" w:cs="Arial"/>
                <w:i w:val="0"/>
                <w:color w:val="auto"/>
                <w:szCs w:val="22"/>
              </w:rPr>
              <w:t xml:space="preserve">A VistA Scheduling GUI_T </w:t>
            </w:r>
            <w:r w:rsidR="00AC6799">
              <w:rPr>
                <w:rFonts w:ascii="Arial" w:hAnsi="Arial" w:cs="Arial"/>
                <w:i w:val="0"/>
                <w:color w:val="auto"/>
                <w:szCs w:val="22"/>
              </w:rPr>
              <w:t>2.0.0.</w:t>
            </w:r>
            <w:r w:rsidR="0009003D">
              <w:rPr>
                <w:rFonts w:ascii="Arial" w:hAnsi="Arial" w:cs="Arial"/>
                <w:i w:val="0"/>
                <w:color w:val="auto"/>
                <w:szCs w:val="22"/>
              </w:rPr>
              <w:t>15</w:t>
            </w:r>
          </w:p>
        </w:tc>
      </w:tr>
      <w:tr w:rsidR="00F5730D" w:rsidRPr="00AF2AEC" w:rsidTr="003B4D8B">
        <w:trPr>
          <w:cantSplit/>
        </w:trPr>
        <w:tc>
          <w:tcPr>
            <w:tcW w:w="5044" w:type="dxa"/>
          </w:tcPr>
          <w:p w:rsidR="00F5730D" w:rsidRDefault="00F5730D" w:rsidP="00547B68">
            <w:pPr>
              <w:pStyle w:val="InstructionalTable"/>
              <w:rPr>
                <w:rFonts w:ascii="Arial" w:hAnsi="Arial" w:cs="Arial"/>
                <w:i w:val="0"/>
                <w:color w:val="auto"/>
              </w:rPr>
            </w:pPr>
            <w:r>
              <w:rPr>
                <w:rFonts w:ascii="Arial" w:hAnsi="Arial" w:cs="Arial"/>
                <w:i w:val="0"/>
                <w:color w:val="auto"/>
              </w:rPr>
              <w:t>VistA Patch</w:t>
            </w:r>
          </w:p>
        </w:tc>
        <w:tc>
          <w:tcPr>
            <w:tcW w:w="4532" w:type="dxa"/>
          </w:tcPr>
          <w:p w:rsidR="00F5730D" w:rsidRDefault="00AC6799" w:rsidP="00547B68">
            <w:pPr>
              <w:pStyle w:val="InstructionalTable"/>
              <w:rPr>
                <w:rFonts w:ascii="Arial" w:hAnsi="Arial" w:cs="Arial"/>
                <w:i w:val="0"/>
                <w:color w:val="auto"/>
                <w:szCs w:val="22"/>
              </w:rPr>
            </w:pPr>
            <w:r>
              <w:rPr>
                <w:rFonts w:ascii="Arial" w:hAnsi="Arial" w:cs="Arial"/>
                <w:i w:val="0"/>
                <w:color w:val="auto"/>
                <w:szCs w:val="22"/>
              </w:rPr>
              <w:t>SD*5.3*</w:t>
            </w:r>
            <w:r w:rsidR="0009003D">
              <w:rPr>
                <w:rFonts w:ascii="Arial" w:hAnsi="Arial" w:cs="Arial"/>
                <w:i w:val="0"/>
                <w:color w:val="auto"/>
                <w:szCs w:val="22"/>
              </w:rPr>
              <w:t>679</w:t>
            </w:r>
          </w:p>
          <w:p w:rsidR="0009003D" w:rsidRPr="0009003D" w:rsidRDefault="0009003D" w:rsidP="0009003D">
            <w:pPr>
              <w:pStyle w:val="TableText"/>
            </w:pPr>
            <w:r>
              <w:t>GMRC*3.0*98</w:t>
            </w:r>
          </w:p>
        </w:tc>
      </w:tr>
    </w:tbl>
    <w:p w:rsidR="008D3E80" w:rsidRDefault="008D3E80" w:rsidP="008D3E80">
      <w:pPr>
        <w:pStyle w:val="Heading3"/>
      </w:pPr>
      <w:bookmarkStart w:id="162" w:name="_Toc513550732"/>
      <w:bookmarkStart w:id="163" w:name="_Toc421881046"/>
      <w:r>
        <w:t>Build Information</w:t>
      </w:r>
      <w:bookmarkEnd w:id="162"/>
      <w:r>
        <w:t xml:space="preserve"> </w:t>
      </w:r>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ayout w:type="fixed"/>
        <w:tblLook w:val="04A0" w:firstRow="1" w:lastRow="0" w:firstColumn="1" w:lastColumn="0" w:noHBand="0" w:noVBand="1"/>
        <w:tblDescription w:val="Names and descriptions of build information."/>
      </w:tblPr>
      <w:tblGrid>
        <w:gridCol w:w="1638"/>
        <w:gridCol w:w="7938"/>
      </w:tblGrid>
      <w:tr w:rsidR="00B115A8" w:rsidRPr="00E32770" w:rsidTr="004101D7">
        <w:trPr>
          <w:cantSplit/>
          <w:tblHeader/>
        </w:trPr>
        <w:tc>
          <w:tcPr>
            <w:tcW w:w="1638" w:type="dxa"/>
            <w:shd w:val="clear" w:color="auto" w:fill="F2F2F2" w:themeFill="background1" w:themeFillShade="F2"/>
          </w:tcPr>
          <w:p w:rsidR="00B115A8" w:rsidRPr="00E32770" w:rsidRDefault="00B115A8" w:rsidP="00B115A8">
            <w:pPr>
              <w:pStyle w:val="TableHeading"/>
            </w:pPr>
            <w:bookmarkStart w:id="164" w:name="ColumnTitle_12"/>
            <w:bookmarkEnd w:id="164"/>
            <w:r>
              <w:t>Name</w:t>
            </w:r>
          </w:p>
        </w:tc>
        <w:tc>
          <w:tcPr>
            <w:tcW w:w="7938" w:type="dxa"/>
            <w:shd w:val="clear" w:color="auto" w:fill="F2F2F2" w:themeFill="background1" w:themeFillShade="F2"/>
          </w:tcPr>
          <w:p w:rsidR="00B115A8" w:rsidRPr="00E32770" w:rsidRDefault="00B115A8" w:rsidP="00B115A8">
            <w:pPr>
              <w:pStyle w:val="TableHeading"/>
            </w:pPr>
            <w:r>
              <w:t>Description</w:t>
            </w:r>
          </w:p>
        </w:tc>
      </w:tr>
      <w:tr w:rsidR="003B4D8B" w:rsidRPr="00E32770" w:rsidTr="004101D7">
        <w:trPr>
          <w:cantSplit/>
        </w:trPr>
        <w:tc>
          <w:tcPr>
            <w:tcW w:w="1638" w:type="dxa"/>
          </w:tcPr>
          <w:p w:rsidR="003B4D8B" w:rsidRPr="00EA1243" w:rsidRDefault="003B4D8B" w:rsidP="000F44FF">
            <w:pPr>
              <w:pStyle w:val="TableText"/>
              <w:rPr>
                <w:b/>
              </w:rPr>
            </w:pPr>
            <w:r w:rsidRPr="00E32770">
              <w:rPr>
                <w:b/>
              </w:rPr>
              <w:t>Build Output</w:t>
            </w:r>
          </w:p>
        </w:tc>
        <w:tc>
          <w:tcPr>
            <w:tcW w:w="7938" w:type="dxa"/>
          </w:tcPr>
          <w:p w:rsidR="006748B3" w:rsidRDefault="00FA0F7F" w:rsidP="00FA0F7F">
            <w:pPr>
              <w:pStyle w:val="TableText"/>
            </w:pPr>
            <w:r w:rsidRPr="00FA0F7F">
              <w:t xml:space="preserve">VS GUI:  </w:t>
            </w:r>
            <w:r w:rsidR="007F5F82" w:rsidRPr="007F5F82">
              <w:t>VistASchedulingGUIInstaller-2.0.0.15.8-T</w:t>
            </w:r>
            <w:r w:rsidR="00911D18">
              <w:t>.msi</w:t>
            </w:r>
          </w:p>
          <w:p w:rsidR="004E64A0" w:rsidRPr="00A02A06" w:rsidRDefault="00FA0F7F" w:rsidP="00FA0F7F">
            <w:pPr>
              <w:pStyle w:val="TableText"/>
            </w:pPr>
            <w:r w:rsidRPr="00FA0F7F">
              <w:t>M Patch:  SD*5.3*</w:t>
            </w:r>
            <w:r w:rsidR="0009003D">
              <w:t>679, GMRC*3.0*98</w:t>
            </w:r>
          </w:p>
        </w:tc>
      </w:tr>
      <w:tr w:rsidR="003B4D8B" w:rsidRPr="00E32770" w:rsidTr="004101D7">
        <w:trPr>
          <w:cantSplit/>
          <w:trHeight w:val="70"/>
        </w:trPr>
        <w:tc>
          <w:tcPr>
            <w:tcW w:w="1638" w:type="dxa"/>
          </w:tcPr>
          <w:p w:rsidR="003B4D8B" w:rsidRPr="00E32770" w:rsidRDefault="003B4D8B" w:rsidP="000F44FF">
            <w:pPr>
              <w:pStyle w:val="TableText"/>
              <w:rPr>
                <w:b/>
              </w:rPr>
            </w:pPr>
            <w:r w:rsidRPr="00E32770">
              <w:rPr>
                <w:b/>
              </w:rPr>
              <w:t>Build Output Directory</w:t>
            </w:r>
          </w:p>
        </w:tc>
        <w:tc>
          <w:tcPr>
            <w:tcW w:w="7938" w:type="dxa"/>
          </w:tcPr>
          <w:p w:rsidR="00FA0F7F" w:rsidRPr="00FA0F7F" w:rsidRDefault="00FA0F7F" w:rsidP="00FA0F7F">
            <w:pPr>
              <w:pStyle w:val="TableText"/>
            </w:pPr>
            <w:r w:rsidRPr="00FA0F7F">
              <w:t>VS GUI:  RTC/Source_Control/Streams/</w:t>
            </w:r>
            <w:r w:rsidR="007F5F82">
              <w:t>VSE Installers</w:t>
            </w:r>
          </w:p>
          <w:p w:rsidR="003B4D8B" w:rsidRPr="00A02A06" w:rsidRDefault="00FA0F7F" w:rsidP="007F5F82">
            <w:pPr>
              <w:pStyle w:val="TableText"/>
            </w:pPr>
            <w:r w:rsidRPr="00FA0F7F">
              <w:t xml:space="preserve">M Patch:  </w:t>
            </w:r>
            <w:r w:rsidR="007F5F82">
              <w:t>ftp.fo-hines.med.va.gov/anonymous/anonymous/SD_GMRC_VSE_BUNDLE_1_5.KID</w:t>
            </w:r>
          </w:p>
        </w:tc>
      </w:tr>
      <w:tr w:rsidR="003B4D8B" w:rsidRPr="00E32770" w:rsidTr="004101D7">
        <w:trPr>
          <w:cantSplit/>
        </w:trPr>
        <w:tc>
          <w:tcPr>
            <w:tcW w:w="1638" w:type="dxa"/>
          </w:tcPr>
          <w:p w:rsidR="003B4D8B" w:rsidRPr="00E32770" w:rsidRDefault="003B4D8B" w:rsidP="000F44FF">
            <w:pPr>
              <w:pStyle w:val="TableText"/>
              <w:rPr>
                <w:b/>
              </w:rPr>
            </w:pPr>
            <w:r w:rsidRPr="00E32770">
              <w:rPr>
                <w:b/>
              </w:rPr>
              <w:t>Target Deployment Location</w:t>
            </w:r>
          </w:p>
        </w:tc>
        <w:tc>
          <w:tcPr>
            <w:tcW w:w="7938" w:type="dxa"/>
          </w:tcPr>
          <w:p w:rsidR="006748B3" w:rsidRPr="00E32770" w:rsidRDefault="00C22457" w:rsidP="00547B68">
            <w:pPr>
              <w:pStyle w:val="TableText"/>
            </w:pPr>
            <w:hyperlink r:id="rId21" w:anchor="action=com.ibm.team.scm.browseElement&amp;workspaceItemId=_7xPCkNj7Eeev7f6cpIbEPw&amp;componentItemId=_4iK00tamEee_C-6BPdCsxw&amp;path=/" w:history="1">
              <w:r w:rsidR="00911D18" w:rsidRPr="00911D18">
                <w:rPr>
                  <w:rStyle w:val="Hyperlink"/>
                </w:rPr>
                <w:t>https://clm.rational.oit.va.gov/ccm/web/projects/Scheduling%20(CM)#action=com.ibm.team.scm.browseElement&amp;workspaceItemId=_7xPCkNj7Eeev7f6cpIbEPw&amp;componentItemId=_4iK00tamEee_C-6BPdCsxw&amp;path=/</w:t>
              </w:r>
            </w:hyperlink>
          </w:p>
        </w:tc>
      </w:tr>
    </w:tbl>
    <w:p w:rsidR="008D3E80" w:rsidRDefault="008D3E80" w:rsidP="008D3E80">
      <w:pPr>
        <w:pStyle w:val="Heading3"/>
      </w:pPr>
      <w:bookmarkStart w:id="165" w:name="_Toc513550733"/>
      <w:r>
        <w:t>CCM/</w:t>
      </w:r>
      <w:r w:rsidRPr="00AF2AEC">
        <w:t>RTC Build Definition</w:t>
      </w:r>
      <w:bookmarkEnd w:id="163"/>
      <w:bookmarkEnd w:id="165"/>
    </w:p>
    <w:p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0F44FF">
            <w:pPr>
              <w:spacing w:before="60" w:after="60"/>
              <w:jc w:val="center"/>
              <w:rPr>
                <w:rFonts w:ascii="Arial" w:hAnsi="Arial" w:cs="Arial"/>
                <w:b/>
                <w:szCs w:val="22"/>
              </w:rPr>
            </w:pPr>
            <w:bookmarkStart w:id="166" w:name="ColumnTitle_13"/>
            <w:bookmarkEnd w:id="166"/>
            <w:r w:rsidRPr="00AF2AEC">
              <w:rPr>
                <w:rFonts w:ascii="Arial" w:hAnsi="Arial" w:cs="Arial"/>
                <w:b/>
                <w:szCs w:val="22"/>
              </w:rPr>
              <w:t>Name</w:t>
            </w:r>
          </w:p>
        </w:tc>
        <w:tc>
          <w:tcPr>
            <w:tcW w:w="4788" w:type="dxa"/>
            <w:shd w:val="clear" w:color="auto" w:fill="F2F2F2" w:themeFill="background1" w:themeFillShade="F2"/>
          </w:tcPr>
          <w:p w:rsidR="008D3E80" w:rsidRPr="00AF2AEC" w:rsidRDefault="008D3E80" w:rsidP="000F44FF">
            <w:pPr>
              <w:spacing w:before="60" w:after="60"/>
              <w:jc w:val="center"/>
              <w:rPr>
                <w:rFonts w:ascii="Arial" w:hAnsi="Arial" w:cs="Arial"/>
                <w:b/>
                <w:szCs w:val="22"/>
              </w:rPr>
            </w:pPr>
            <w:r w:rsidRPr="00AF2AEC">
              <w:rPr>
                <w:rFonts w:ascii="Arial" w:hAnsi="Arial" w:cs="Arial"/>
                <w:b/>
                <w:szCs w:val="22"/>
              </w:rPr>
              <w:t>Description</w:t>
            </w:r>
          </w:p>
        </w:tc>
      </w:tr>
      <w:tr w:rsidR="008D3E80" w:rsidRPr="00AF2AEC" w:rsidTr="000F44FF">
        <w:trPr>
          <w:cantSplit/>
        </w:trPr>
        <w:tc>
          <w:tcPr>
            <w:tcW w:w="4788" w:type="dxa"/>
          </w:tcPr>
          <w:p w:rsidR="008D3E80" w:rsidRPr="00AF2AEC" w:rsidRDefault="004D4843" w:rsidP="000F44FF">
            <w:pPr>
              <w:spacing w:before="60" w:after="60"/>
              <w:rPr>
                <w:rFonts w:ascii="Arial" w:hAnsi="Arial" w:cs="Arial"/>
                <w:szCs w:val="20"/>
              </w:rPr>
            </w:pPr>
            <w:r>
              <w:rPr>
                <w:rFonts w:ascii="Arial" w:hAnsi="Arial" w:cs="Arial"/>
                <w:szCs w:val="20"/>
              </w:rPr>
              <w:t>N/A</w:t>
            </w:r>
          </w:p>
        </w:tc>
        <w:tc>
          <w:tcPr>
            <w:tcW w:w="4788" w:type="dxa"/>
          </w:tcPr>
          <w:p w:rsidR="008D3E80" w:rsidRPr="00AF2AEC" w:rsidRDefault="004D4843" w:rsidP="000F44FF">
            <w:pPr>
              <w:spacing w:before="60" w:after="60"/>
              <w:rPr>
                <w:rFonts w:ascii="Arial" w:hAnsi="Arial" w:cs="Arial"/>
                <w:szCs w:val="20"/>
              </w:rPr>
            </w:pPr>
            <w:r>
              <w:rPr>
                <w:rFonts w:ascii="Arial" w:hAnsi="Arial" w:cs="Arial"/>
                <w:szCs w:val="20"/>
              </w:rPr>
              <w:t>N/A</w:t>
            </w:r>
          </w:p>
        </w:tc>
      </w:tr>
    </w:tbl>
    <w:p w:rsidR="008D3E80" w:rsidRDefault="008D3E80" w:rsidP="008D3E80">
      <w:pPr>
        <w:pStyle w:val="BodyText"/>
      </w:pPr>
    </w:p>
    <w:p w:rsidR="00DB2224" w:rsidRDefault="00A2318D" w:rsidP="00A2318D">
      <w:pPr>
        <w:pStyle w:val="Heading3"/>
      </w:pPr>
      <w:bookmarkStart w:id="167" w:name="_Toc513550734"/>
      <w:r w:rsidRPr="00A2318D">
        <w:t>Build Label or Number</w:t>
      </w:r>
      <w:bookmarkEnd w:id="167"/>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E96743">
            <w:pPr>
              <w:spacing w:before="60" w:after="60"/>
              <w:jc w:val="center"/>
              <w:rPr>
                <w:rFonts w:ascii="Arial" w:hAnsi="Arial" w:cs="Arial"/>
                <w:b/>
                <w:szCs w:val="22"/>
              </w:rPr>
            </w:pPr>
            <w:bookmarkStart w:id="168" w:name="ColumnTitle_14"/>
            <w:bookmarkEnd w:id="168"/>
            <w:r w:rsidRPr="00AF2AEC">
              <w:rPr>
                <w:rFonts w:ascii="Arial" w:hAnsi="Arial" w:cs="Arial"/>
                <w:b/>
                <w:szCs w:val="22"/>
              </w:rPr>
              <w:t>Name</w:t>
            </w:r>
          </w:p>
        </w:tc>
        <w:tc>
          <w:tcPr>
            <w:tcW w:w="4788" w:type="dxa"/>
            <w:shd w:val="clear" w:color="auto" w:fill="F2F2F2" w:themeFill="background1" w:themeFillShade="F2"/>
          </w:tcPr>
          <w:p w:rsidR="00AF2AEC" w:rsidRPr="00AF2AEC" w:rsidRDefault="00A2318D" w:rsidP="00E96743">
            <w:pPr>
              <w:spacing w:before="60" w:after="60"/>
              <w:jc w:val="center"/>
              <w:rPr>
                <w:rFonts w:ascii="Arial" w:hAnsi="Arial" w:cs="Arial"/>
                <w:b/>
                <w:szCs w:val="22"/>
              </w:rPr>
            </w:pPr>
            <w:r w:rsidRPr="00AF2AEC">
              <w:rPr>
                <w:rFonts w:ascii="Arial" w:hAnsi="Arial" w:cs="Arial"/>
                <w:b/>
                <w:szCs w:val="22"/>
              </w:rPr>
              <w:t>Description</w:t>
            </w:r>
          </w:p>
        </w:tc>
      </w:tr>
      <w:tr w:rsidR="004D4843" w:rsidRPr="00AF2AEC" w:rsidTr="00E96743">
        <w:trPr>
          <w:cantSplit/>
        </w:trPr>
        <w:tc>
          <w:tcPr>
            <w:tcW w:w="4788" w:type="dxa"/>
          </w:tcPr>
          <w:p w:rsidR="004D4843" w:rsidRDefault="004D4843" w:rsidP="003B4793">
            <w:pPr>
              <w:pStyle w:val="TableText"/>
              <w:rPr>
                <w:szCs w:val="22"/>
              </w:rPr>
            </w:pPr>
            <w:r w:rsidRPr="00815A48">
              <w:rPr>
                <w:szCs w:val="22"/>
              </w:rPr>
              <w:t xml:space="preserve">VA VistA Scheduling </w:t>
            </w:r>
            <w:r>
              <w:rPr>
                <w:szCs w:val="22"/>
              </w:rPr>
              <w:t>SD*5.3*</w:t>
            </w:r>
            <w:r w:rsidR="0009003D">
              <w:rPr>
                <w:szCs w:val="22"/>
              </w:rPr>
              <w:t>679</w:t>
            </w:r>
          </w:p>
          <w:p w:rsidR="0009003D" w:rsidRPr="00815A48" w:rsidRDefault="006D664D" w:rsidP="003B4793">
            <w:pPr>
              <w:pStyle w:val="TableText"/>
              <w:rPr>
                <w:szCs w:val="22"/>
              </w:rPr>
            </w:pPr>
            <w:r>
              <w:rPr>
                <w:szCs w:val="22"/>
              </w:rPr>
              <w:t>VA Consult</w:t>
            </w:r>
            <w:r w:rsidR="0009003D">
              <w:rPr>
                <w:szCs w:val="22"/>
              </w:rPr>
              <w:t xml:space="preserve"> GMRC*3.0*98</w:t>
            </w:r>
          </w:p>
        </w:tc>
        <w:tc>
          <w:tcPr>
            <w:tcW w:w="4788" w:type="dxa"/>
          </w:tcPr>
          <w:p w:rsidR="004D4843" w:rsidRDefault="003B4793" w:rsidP="003B4793">
            <w:pPr>
              <w:pStyle w:val="TableText"/>
              <w:rPr>
                <w:szCs w:val="22"/>
              </w:rPr>
            </w:pPr>
            <w:r>
              <w:rPr>
                <w:szCs w:val="22"/>
              </w:rPr>
              <w:t xml:space="preserve">VistA Patch </w:t>
            </w:r>
            <w:r w:rsidR="004D4843">
              <w:rPr>
                <w:szCs w:val="22"/>
              </w:rPr>
              <w:t>SD*5.3*</w:t>
            </w:r>
            <w:r w:rsidR="0009003D">
              <w:rPr>
                <w:szCs w:val="22"/>
              </w:rPr>
              <w:t>679</w:t>
            </w:r>
          </w:p>
          <w:p w:rsidR="0009003D" w:rsidRPr="003B4793" w:rsidRDefault="0009003D" w:rsidP="003B4793">
            <w:pPr>
              <w:pStyle w:val="TableText"/>
              <w:rPr>
                <w:szCs w:val="22"/>
              </w:rPr>
            </w:pPr>
            <w:r>
              <w:rPr>
                <w:szCs w:val="22"/>
              </w:rPr>
              <w:t>VistA Patch GMRC*3.0*98</w:t>
            </w:r>
          </w:p>
        </w:tc>
      </w:tr>
      <w:tr w:rsidR="00AF2AEC" w:rsidRPr="00AF2AEC" w:rsidTr="00E96743">
        <w:trPr>
          <w:cantSplit/>
        </w:trPr>
        <w:tc>
          <w:tcPr>
            <w:tcW w:w="4788" w:type="dxa"/>
          </w:tcPr>
          <w:p w:rsidR="00AF2AEC" w:rsidRPr="00815A48" w:rsidRDefault="00815A48" w:rsidP="003B4793">
            <w:pPr>
              <w:pStyle w:val="TableText"/>
              <w:rPr>
                <w:szCs w:val="22"/>
              </w:rPr>
            </w:pPr>
            <w:r w:rsidRPr="00815A48">
              <w:rPr>
                <w:szCs w:val="22"/>
              </w:rPr>
              <w:t xml:space="preserve">VA </w:t>
            </w:r>
            <w:r w:rsidR="003B4793">
              <w:rPr>
                <w:szCs w:val="22"/>
              </w:rPr>
              <w:t>VSE</w:t>
            </w:r>
            <w:r w:rsidRPr="00815A48">
              <w:rPr>
                <w:szCs w:val="22"/>
              </w:rPr>
              <w:t xml:space="preserve"> GUI</w:t>
            </w:r>
            <w:r w:rsidR="004101D7">
              <w:rPr>
                <w:szCs w:val="22"/>
              </w:rPr>
              <w:t>_P</w:t>
            </w:r>
            <w:r w:rsidRPr="00815A48">
              <w:rPr>
                <w:szCs w:val="22"/>
              </w:rPr>
              <w:t xml:space="preserve"> 2.0.0.</w:t>
            </w:r>
            <w:r w:rsidR="0009003D">
              <w:rPr>
                <w:szCs w:val="22"/>
              </w:rPr>
              <w:t>15</w:t>
            </w:r>
          </w:p>
        </w:tc>
        <w:tc>
          <w:tcPr>
            <w:tcW w:w="4788" w:type="dxa"/>
          </w:tcPr>
          <w:p w:rsidR="00AF2AEC" w:rsidRPr="003B4793" w:rsidRDefault="003B4793" w:rsidP="003B4793">
            <w:pPr>
              <w:pStyle w:val="TableText"/>
              <w:rPr>
                <w:szCs w:val="22"/>
              </w:rPr>
            </w:pPr>
            <w:r>
              <w:rPr>
                <w:szCs w:val="22"/>
              </w:rPr>
              <w:t xml:space="preserve">GUI version </w:t>
            </w:r>
            <w:r w:rsidR="000A10E7" w:rsidRPr="003B4793">
              <w:rPr>
                <w:szCs w:val="22"/>
              </w:rPr>
              <w:t>2.0.0.</w:t>
            </w:r>
            <w:r w:rsidR="0009003D">
              <w:rPr>
                <w:szCs w:val="22"/>
              </w:rPr>
              <w:t>15</w:t>
            </w:r>
          </w:p>
        </w:tc>
      </w:tr>
    </w:tbl>
    <w:p w:rsidR="00A06F14" w:rsidRDefault="00A06F14" w:rsidP="00A06F14">
      <w:pPr>
        <w:pStyle w:val="Heading1"/>
      </w:pPr>
      <w:bookmarkStart w:id="169" w:name="_Toc513550735"/>
      <w:r w:rsidRPr="00A06F14">
        <w:t>Build and Packaging</w:t>
      </w:r>
      <w:bookmarkEnd w:id="169"/>
      <w:r w:rsidRPr="00A06F14">
        <w:t xml:space="preserve"> </w:t>
      </w:r>
    </w:p>
    <w:p w:rsidR="00A06F14" w:rsidRPr="00A06F14" w:rsidRDefault="00A06F14" w:rsidP="00A06F14">
      <w:pPr>
        <w:pStyle w:val="Heading2"/>
        <w:rPr>
          <w:sz w:val="36"/>
          <w:szCs w:val="32"/>
        </w:rPr>
      </w:pPr>
      <w:bookmarkStart w:id="170" w:name="_Toc513550736"/>
      <w:r w:rsidRPr="00A06F14">
        <w:t>Build Logs</w:t>
      </w:r>
      <w:bookmarkEnd w:id="170"/>
    </w:p>
    <w:p w:rsidR="00A95D08" w:rsidRDefault="00713551" w:rsidP="00AC6799">
      <w:pPr>
        <w:pStyle w:val="BodyText"/>
        <w:pBdr>
          <w:top w:val="single" w:sz="4" w:space="1" w:color="auto"/>
          <w:left w:val="single" w:sz="4" w:space="4" w:color="auto"/>
          <w:bottom w:val="single" w:sz="4" w:space="1" w:color="auto"/>
          <w:right w:val="single" w:sz="4" w:space="4" w:color="auto"/>
        </w:pBdr>
      </w:pPr>
      <w:r>
        <w:rPr>
          <w:rFonts w:ascii="Arial" w:hAnsi="Arial" w:cs="Arial"/>
          <w:sz w:val="22"/>
          <w:szCs w:val="22"/>
        </w:rPr>
        <w:t>V</w:t>
      </w:r>
      <w:r w:rsidR="000A10E7" w:rsidRPr="000A10E7">
        <w:rPr>
          <w:rFonts w:ascii="Arial" w:hAnsi="Arial" w:cs="Arial"/>
          <w:sz w:val="22"/>
          <w:szCs w:val="22"/>
        </w:rPr>
        <w:t>SE VA VistA Scheduling GUI_P Build Document</w:t>
      </w:r>
    </w:p>
    <w:p w:rsidR="00D477B7" w:rsidRDefault="00D477B7" w:rsidP="00D477B7">
      <w:pPr>
        <w:pStyle w:val="Heading1"/>
      </w:pPr>
      <w:bookmarkStart w:id="171" w:name="_Toc513550737"/>
      <w:r w:rsidRPr="00D477B7">
        <w:t>Change Tracking</w:t>
      </w:r>
      <w:bookmarkEnd w:id="171"/>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278"/>
        <w:gridCol w:w="1440"/>
        <w:gridCol w:w="990"/>
        <w:gridCol w:w="1710"/>
        <w:gridCol w:w="4158"/>
      </w:tblGrid>
      <w:tr w:rsidR="00A2704F" w:rsidRPr="00A2704F" w:rsidTr="00AF3C26">
        <w:trPr>
          <w:cantSplit/>
          <w:tblHeader/>
        </w:trPr>
        <w:tc>
          <w:tcPr>
            <w:tcW w:w="667" w:type="pct"/>
            <w:shd w:val="clear" w:color="auto" w:fill="F2F2F2" w:themeFill="background1" w:themeFillShade="F2"/>
          </w:tcPr>
          <w:p w:rsidR="00A2704F" w:rsidRPr="00A2704F" w:rsidRDefault="00A2704F" w:rsidP="002F7007">
            <w:pPr>
              <w:pStyle w:val="TableHeading"/>
            </w:pPr>
            <w:bookmarkStart w:id="172" w:name="ColumnTitle_15"/>
            <w:bookmarkEnd w:id="172"/>
            <w:r w:rsidRPr="00A2704F">
              <w:t>Change Tracking Tool</w:t>
            </w:r>
          </w:p>
        </w:tc>
        <w:tc>
          <w:tcPr>
            <w:tcW w:w="752" w:type="pct"/>
            <w:shd w:val="clear" w:color="auto" w:fill="F2F2F2" w:themeFill="background1" w:themeFillShade="F2"/>
          </w:tcPr>
          <w:p w:rsidR="00A2704F" w:rsidRPr="00A2704F" w:rsidRDefault="00A2704F" w:rsidP="002F7007">
            <w:pPr>
              <w:pStyle w:val="TableHeading"/>
            </w:pPr>
            <w:r w:rsidRPr="00A2704F">
              <w:t>Change Tracking Tool Location</w:t>
            </w:r>
          </w:p>
        </w:tc>
        <w:tc>
          <w:tcPr>
            <w:tcW w:w="517" w:type="pct"/>
            <w:shd w:val="clear" w:color="auto" w:fill="F2F2F2" w:themeFill="background1" w:themeFillShade="F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93" w:type="pct"/>
            <w:shd w:val="clear" w:color="auto" w:fill="F2F2F2" w:themeFill="background1" w:themeFillShade="F2"/>
          </w:tcPr>
          <w:p w:rsidR="00A2704F" w:rsidRPr="00A2704F" w:rsidRDefault="00A2704F" w:rsidP="002F7007">
            <w:pPr>
              <w:pStyle w:val="TableHeading"/>
            </w:pPr>
            <w:r w:rsidRPr="00A2704F">
              <w:t>Change Tracking Tool Access / POC</w:t>
            </w:r>
          </w:p>
        </w:tc>
        <w:tc>
          <w:tcPr>
            <w:tcW w:w="2171" w:type="pct"/>
            <w:shd w:val="clear" w:color="auto" w:fill="F2F2F2" w:themeFill="background1" w:themeFillShade="F2"/>
          </w:tcPr>
          <w:p w:rsidR="00A2704F" w:rsidRPr="00A2704F" w:rsidRDefault="00A2704F" w:rsidP="002F7007">
            <w:pPr>
              <w:pStyle w:val="TableHeading"/>
            </w:pPr>
            <w:r w:rsidRPr="00A2704F">
              <w:t>Access Information (Forms or other access requirements)</w:t>
            </w:r>
          </w:p>
        </w:tc>
      </w:tr>
      <w:tr w:rsidR="003B4D8B" w:rsidRPr="002F7007" w:rsidTr="00AF3C26">
        <w:trPr>
          <w:cantSplit/>
        </w:trPr>
        <w:tc>
          <w:tcPr>
            <w:tcW w:w="667" w:type="pct"/>
          </w:tcPr>
          <w:p w:rsidR="003B4D8B" w:rsidRPr="00081998" w:rsidRDefault="003B4D8B" w:rsidP="00547B68">
            <w:pPr>
              <w:pStyle w:val="TableText"/>
              <w:rPr>
                <w:b/>
              </w:rPr>
            </w:pPr>
            <w:r w:rsidRPr="00081998">
              <w:rPr>
                <w:b/>
              </w:rPr>
              <w:t>Rational CCM</w:t>
            </w:r>
          </w:p>
        </w:tc>
        <w:tc>
          <w:tcPr>
            <w:tcW w:w="752" w:type="pct"/>
          </w:tcPr>
          <w:p w:rsidR="003B4D8B" w:rsidRPr="00081998" w:rsidRDefault="003B4D8B" w:rsidP="00547B68">
            <w:pPr>
              <w:pStyle w:val="TableText"/>
            </w:pPr>
            <w:r w:rsidRPr="00081998">
              <w:t>Hines Data Center</w:t>
            </w:r>
          </w:p>
        </w:tc>
        <w:tc>
          <w:tcPr>
            <w:tcW w:w="517" w:type="pct"/>
          </w:tcPr>
          <w:p w:rsidR="003B4D8B" w:rsidRPr="00081998" w:rsidRDefault="003B4D8B" w:rsidP="00547B68">
            <w:pPr>
              <w:pStyle w:val="TableText"/>
            </w:pPr>
            <w:r w:rsidRPr="00081998">
              <w:t xml:space="preserve">Onsite </w:t>
            </w:r>
          </w:p>
        </w:tc>
        <w:tc>
          <w:tcPr>
            <w:tcW w:w="893" w:type="pct"/>
          </w:tcPr>
          <w:p w:rsidR="003B4D8B" w:rsidRPr="00081998" w:rsidRDefault="003B4D8B" w:rsidP="00547B68">
            <w:pPr>
              <w:pStyle w:val="TableText"/>
            </w:pPr>
            <w:r w:rsidRPr="00081998">
              <w:t>VA RTC Team</w:t>
            </w:r>
          </w:p>
        </w:tc>
        <w:tc>
          <w:tcPr>
            <w:tcW w:w="2171" w:type="pct"/>
          </w:tcPr>
          <w:p w:rsidR="00EF731E" w:rsidRDefault="00EF731E" w:rsidP="00547B68">
            <w:pPr>
              <w:pStyle w:val="TableText"/>
            </w:pPr>
          </w:p>
          <w:p w:rsidR="003B4D8B" w:rsidRPr="00081998" w:rsidRDefault="00C22457" w:rsidP="00547B68">
            <w:pPr>
              <w:pStyle w:val="TableText"/>
              <w:rPr>
                <w:b/>
                <w:color w:val="0000FF"/>
              </w:rPr>
            </w:pPr>
            <w:hyperlink r:id="rId22" w:history="1">
              <w:r w:rsidR="00EF731E" w:rsidRPr="00921435">
                <w:rPr>
                  <w:rStyle w:val="Hyperlink"/>
                </w:rPr>
                <w:t>http://vaww.oed.portal.va.gov/communities/OSCTM/toolsmgmt/Rational%20Tools/Pages/SR.aspx</w:t>
              </w:r>
            </w:hyperlink>
          </w:p>
          <w:p w:rsidR="003B4D8B" w:rsidRPr="00081998" w:rsidRDefault="003B4D8B" w:rsidP="00547B68">
            <w:pPr>
              <w:pStyle w:val="TableText"/>
            </w:pPr>
          </w:p>
        </w:tc>
      </w:tr>
    </w:tbl>
    <w:p w:rsidR="00D477B7" w:rsidRPr="00D477B7" w:rsidRDefault="000D1224" w:rsidP="000D1224">
      <w:pPr>
        <w:pStyle w:val="Heading2"/>
      </w:pPr>
      <w:bookmarkStart w:id="173" w:name="_Toc513550738"/>
      <w:r>
        <w:t>Rational Change and Configuration Management (CCM) Repository (Formerly RTC)</w:t>
      </w:r>
      <w:bookmarkEnd w:id="173"/>
    </w:p>
    <w:tbl>
      <w:tblPr>
        <w:tblStyle w:val="TableGrid3"/>
        <w:tblW w:w="0" w:type="auto"/>
        <w:tblLook w:val="04A0" w:firstRow="1" w:lastRow="0" w:firstColumn="1" w:lastColumn="0" w:noHBand="0" w:noVBand="1"/>
        <w:tblDescription w:val="CCM/RTC Repository Location required for Work Item (change tracking) information. "/>
      </w:tblPr>
      <w:tblGrid>
        <w:gridCol w:w="2237"/>
        <w:gridCol w:w="7339"/>
      </w:tblGrid>
      <w:tr w:rsidR="000D499E" w:rsidRPr="00C94F25" w:rsidTr="00E96743">
        <w:trPr>
          <w:cantSplit/>
          <w:tblHeader/>
        </w:trPr>
        <w:tc>
          <w:tcPr>
            <w:tcW w:w="2237"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174" w:name="ColumnTitle_18"/>
            <w:bookmarkEnd w:id="174"/>
            <w:r w:rsidRPr="00C94F25">
              <w:t>Location</w:t>
            </w:r>
          </w:p>
        </w:tc>
        <w:tc>
          <w:tcPr>
            <w:tcW w:w="7339"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3B4D8B" w:rsidRPr="00F10AA1" w:rsidTr="00AF3C26">
        <w:trPr>
          <w:cantSplit/>
          <w:trHeight w:val="287"/>
        </w:trPr>
        <w:tc>
          <w:tcPr>
            <w:tcW w:w="2237" w:type="dxa"/>
            <w:shd w:val="clear" w:color="auto" w:fill="FFFFFF" w:themeFill="background1"/>
          </w:tcPr>
          <w:p w:rsidR="003B4D8B" w:rsidRPr="00EA1243" w:rsidRDefault="003B4D8B" w:rsidP="00E96743">
            <w:pPr>
              <w:pStyle w:val="TableText"/>
              <w:rPr>
                <w:b/>
              </w:rPr>
            </w:pPr>
            <w:r w:rsidRPr="00EA1243">
              <w:rPr>
                <w:b/>
              </w:rPr>
              <w:t>CCM URL</w:t>
            </w:r>
          </w:p>
        </w:tc>
        <w:tc>
          <w:tcPr>
            <w:tcW w:w="7339" w:type="dxa"/>
            <w:shd w:val="clear" w:color="auto" w:fill="FFFFFF" w:themeFill="background1"/>
          </w:tcPr>
          <w:p w:rsidR="003B4D8B" w:rsidRPr="00FE42FC" w:rsidRDefault="00C22457" w:rsidP="00547B68">
            <w:pPr>
              <w:pStyle w:val="InstructionalTable"/>
              <w:rPr>
                <w:rFonts w:ascii="Arial" w:hAnsi="Arial" w:cs="Arial"/>
                <w:b/>
                <w:i w:val="0"/>
                <w:szCs w:val="22"/>
              </w:rPr>
            </w:pPr>
            <w:hyperlink r:id="rId23" w:history="1">
              <w:r w:rsidR="003B4D8B" w:rsidRPr="00FE42FC">
                <w:rPr>
                  <w:rStyle w:val="Hyperlink"/>
                  <w:rFonts w:ascii="Arial" w:hAnsi="Arial" w:cs="Arial"/>
                  <w:b/>
                  <w:i w:val="0"/>
                  <w:szCs w:val="22"/>
                </w:rPr>
                <w:t>https://clm.rational.oit.va.gov/ccm</w:t>
              </w:r>
            </w:hyperlink>
          </w:p>
        </w:tc>
      </w:tr>
      <w:tr w:rsidR="003B4D8B" w:rsidRPr="00F10AA1" w:rsidTr="00E96743">
        <w:trPr>
          <w:cantSplit/>
        </w:trPr>
        <w:tc>
          <w:tcPr>
            <w:tcW w:w="2237" w:type="dxa"/>
            <w:shd w:val="clear" w:color="auto" w:fill="FFFFFF" w:themeFill="background1"/>
          </w:tcPr>
          <w:p w:rsidR="003B4D8B" w:rsidRPr="00EA1243" w:rsidRDefault="003B4D8B" w:rsidP="00E96743">
            <w:pPr>
              <w:pStyle w:val="TableText"/>
              <w:rPr>
                <w:b/>
              </w:rPr>
            </w:pPr>
            <w:r w:rsidRPr="00EA1243">
              <w:rPr>
                <w:b/>
              </w:rPr>
              <w:t>CCM Project Area</w:t>
            </w:r>
          </w:p>
        </w:tc>
        <w:tc>
          <w:tcPr>
            <w:tcW w:w="7339" w:type="dxa"/>
            <w:shd w:val="clear" w:color="auto" w:fill="FFFFFF" w:themeFill="background1"/>
          </w:tcPr>
          <w:p w:rsidR="003B4D8B" w:rsidRPr="00FE42FC" w:rsidRDefault="00432962" w:rsidP="00547B68">
            <w:pPr>
              <w:pStyle w:val="TableText"/>
            </w:pPr>
            <w:r>
              <w:t>Scheduling</w:t>
            </w:r>
          </w:p>
        </w:tc>
      </w:tr>
      <w:tr w:rsidR="003B4D8B" w:rsidRPr="00F10AA1" w:rsidTr="00E96743">
        <w:trPr>
          <w:cantSplit/>
        </w:trPr>
        <w:tc>
          <w:tcPr>
            <w:tcW w:w="2237" w:type="dxa"/>
          </w:tcPr>
          <w:p w:rsidR="003B4D8B" w:rsidRPr="00EA1243" w:rsidRDefault="003B4D8B" w:rsidP="00E96743">
            <w:pPr>
              <w:pStyle w:val="TableText"/>
              <w:rPr>
                <w:b/>
              </w:rPr>
            </w:pPr>
            <w:r w:rsidRPr="00EA1243">
              <w:rPr>
                <w:b/>
              </w:rPr>
              <w:t>CCM Team Area</w:t>
            </w:r>
          </w:p>
        </w:tc>
        <w:tc>
          <w:tcPr>
            <w:tcW w:w="7339" w:type="dxa"/>
          </w:tcPr>
          <w:p w:rsidR="003B4D8B" w:rsidRPr="00FE42FC" w:rsidRDefault="00432962" w:rsidP="00DB2390">
            <w:pPr>
              <w:pStyle w:val="TableText"/>
            </w:pPr>
            <w:del w:id="175" w:author="Author">
              <w:r w:rsidDel="00DB2390">
                <w:delText>Scheduling</w:delText>
              </w:r>
              <w:r w:rsidR="003B4D8B" w:rsidRPr="00FE42FC" w:rsidDel="00DB2390">
                <w:delText xml:space="preserve"> (CM)</w:delText>
              </w:r>
            </w:del>
            <w:ins w:id="176" w:author="Author">
              <w:r w:rsidR="00DB2390">
                <w:t>VSE</w:t>
              </w:r>
            </w:ins>
          </w:p>
        </w:tc>
      </w:tr>
    </w:tbl>
    <w:p w:rsidR="003B4D8B" w:rsidRDefault="003B4D8B" w:rsidP="003B4D8B">
      <w:pPr>
        <w:pStyle w:val="BodyText"/>
      </w:pPr>
      <w:r>
        <w:t xml:space="preserve">The following ‘Defects’ have been </w:t>
      </w:r>
      <w:r w:rsidR="00686640">
        <w:t>r</w:t>
      </w:r>
      <w:r>
        <w:t>esolved</w:t>
      </w:r>
      <w:r w:rsidR="00012207">
        <w:t xml:space="preserve"> </w:t>
      </w:r>
      <w:r w:rsidR="00686640">
        <w:t xml:space="preserve">and are in </w:t>
      </w:r>
      <w:r w:rsidR="00686640" w:rsidRPr="00686640">
        <w:t>Problem-Fixed</w:t>
      </w:r>
      <w:r w:rsidR="00686640">
        <w:t xml:space="preserve"> in CA SDM</w:t>
      </w:r>
    </w:p>
    <w:tbl>
      <w:tblPr>
        <w:tblStyle w:val="TableGrid"/>
        <w:tblW w:w="9378" w:type="dxa"/>
        <w:tblLook w:val="04A0" w:firstRow="1" w:lastRow="0" w:firstColumn="1" w:lastColumn="0" w:noHBand="0" w:noVBand="1"/>
      </w:tblPr>
      <w:tblGrid>
        <w:gridCol w:w="1883"/>
        <w:gridCol w:w="7495"/>
      </w:tblGrid>
      <w:tr w:rsidR="0085072C" w:rsidRPr="003338BC" w:rsidTr="00D7709B">
        <w:trPr>
          <w:trHeight w:val="233"/>
          <w:tblHeader/>
        </w:trPr>
        <w:tc>
          <w:tcPr>
            <w:tcW w:w="1883" w:type="dxa"/>
            <w:shd w:val="clear" w:color="auto" w:fill="F2F2F2" w:themeFill="background1" w:themeFillShade="F2"/>
          </w:tcPr>
          <w:p w:rsidR="0085072C" w:rsidRPr="005555E7" w:rsidRDefault="0085072C" w:rsidP="00D7709B">
            <w:pPr>
              <w:pStyle w:val="TableHeading"/>
            </w:pPr>
            <w:r w:rsidRPr="00FE42FC">
              <w:t>Defect Work Item ID</w:t>
            </w:r>
          </w:p>
        </w:tc>
        <w:tc>
          <w:tcPr>
            <w:tcW w:w="7495" w:type="dxa"/>
            <w:shd w:val="clear" w:color="auto" w:fill="F2F2F2" w:themeFill="background1" w:themeFillShade="F2"/>
          </w:tcPr>
          <w:p w:rsidR="0085072C" w:rsidRPr="005555E7" w:rsidRDefault="0085072C" w:rsidP="00D7709B">
            <w:pPr>
              <w:pStyle w:val="TableHeading"/>
            </w:pPr>
            <w:r w:rsidRPr="00FE42FC">
              <w:t>Summary</w:t>
            </w:r>
          </w:p>
        </w:tc>
      </w:tr>
      <w:tr w:rsidR="0085072C" w:rsidTr="00D7709B">
        <w:tc>
          <w:tcPr>
            <w:tcW w:w="1883" w:type="dxa"/>
            <w:vAlign w:val="center"/>
          </w:tcPr>
          <w:p w:rsidR="0085072C" w:rsidRPr="0027249D" w:rsidRDefault="0085072C" w:rsidP="00D7709B">
            <w:pPr>
              <w:autoSpaceDE w:val="0"/>
              <w:autoSpaceDN w:val="0"/>
              <w:rPr>
                <w:rFonts w:ascii="Arial" w:hAnsi="Arial" w:cs="Arial"/>
                <w:szCs w:val="20"/>
              </w:rPr>
            </w:pPr>
          </w:p>
        </w:tc>
        <w:tc>
          <w:tcPr>
            <w:tcW w:w="7495" w:type="dxa"/>
          </w:tcPr>
          <w:p w:rsidR="0085072C" w:rsidRPr="0027249D" w:rsidRDefault="0085072C" w:rsidP="00D7709B">
            <w:pPr>
              <w:autoSpaceDE w:val="0"/>
              <w:autoSpaceDN w:val="0"/>
              <w:rPr>
                <w:rFonts w:ascii="Arial" w:hAnsi="Arial" w:cs="Arial"/>
                <w:szCs w:val="20"/>
              </w:rPr>
            </w:pPr>
          </w:p>
        </w:tc>
      </w:tr>
      <w:tr w:rsidR="0085072C" w:rsidTr="00D7709B">
        <w:tc>
          <w:tcPr>
            <w:tcW w:w="1883" w:type="dxa"/>
            <w:vAlign w:val="center"/>
          </w:tcPr>
          <w:p w:rsidR="0085072C" w:rsidRPr="0027249D" w:rsidRDefault="0085072C" w:rsidP="00D7709B">
            <w:pPr>
              <w:autoSpaceDE w:val="0"/>
              <w:autoSpaceDN w:val="0"/>
              <w:rPr>
                <w:rFonts w:ascii="Arial" w:hAnsi="Arial" w:cs="Arial"/>
                <w:szCs w:val="20"/>
              </w:rPr>
            </w:pPr>
          </w:p>
        </w:tc>
        <w:tc>
          <w:tcPr>
            <w:tcW w:w="7495" w:type="dxa"/>
          </w:tcPr>
          <w:p w:rsidR="0085072C" w:rsidRPr="0027249D" w:rsidRDefault="0085072C" w:rsidP="00D7709B">
            <w:pPr>
              <w:autoSpaceDE w:val="0"/>
              <w:autoSpaceDN w:val="0"/>
              <w:rPr>
                <w:rFonts w:ascii="Arial" w:hAnsi="Arial" w:cs="Arial"/>
                <w:szCs w:val="20"/>
              </w:rPr>
            </w:pPr>
          </w:p>
        </w:tc>
      </w:tr>
      <w:tr w:rsidR="0085072C" w:rsidTr="00D7709B">
        <w:tc>
          <w:tcPr>
            <w:tcW w:w="1883" w:type="dxa"/>
            <w:vAlign w:val="bottom"/>
          </w:tcPr>
          <w:p w:rsidR="0085072C" w:rsidRDefault="0085072C" w:rsidP="00D7709B">
            <w:pPr>
              <w:autoSpaceDE w:val="0"/>
              <w:autoSpaceDN w:val="0"/>
            </w:pPr>
          </w:p>
        </w:tc>
        <w:tc>
          <w:tcPr>
            <w:tcW w:w="7495" w:type="dxa"/>
            <w:vAlign w:val="bottom"/>
          </w:tcPr>
          <w:p w:rsidR="0085072C" w:rsidRPr="0027249D" w:rsidRDefault="0085072C" w:rsidP="00D7709B">
            <w:pPr>
              <w:autoSpaceDE w:val="0"/>
              <w:autoSpaceDN w:val="0"/>
              <w:rPr>
                <w:rFonts w:ascii="Arial" w:hAnsi="Arial" w:cs="Arial"/>
                <w:szCs w:val="20"/>
              </w:rPr>
            </w:pPr>
          </w:p>
        </w:tc>
      </w:tr>
      <w:tr w:rsidR="0085072C" w:rsidRPr="001D6C82" w:rsidTr="00D7709B">
        <w:tc>
          <w:tcPr>
            <w:tcW w:w="1883" w:type="dxa"/>
            <w:vAlign w:val="bottom"/>
          </w:tcPr>
          <w:p w:rsidR="0085072C" w:rsidRPr="001D6C82" w:rsidRDefault="0085072C" w:rsidP="00D7709B">
            <w:pPr>
              <w:autoSpaceDE w:val="0"/>
              <w:autoSpaceDN w:val="0"/>
              <w:rPr>
                <w:rFonts w:ascii="Arial" w:hAnsi="Arial" w:cs="Arial"/>
                <w:szCs w:val="20"/>
              </w:rPr>
            </w:pPr>
          </w:p>
        </w:tc>
        <w:tc>
          <w:tcPr>
            <w:tcW w:w="7495" w:type="dxa"/>
            <w:vAlign w:val="bottom"/>
          </w:tcPr>
          <w:p w:rsidR="0085072C" w:rsidRPr="001D6C82" w:rsidRDefault="0085072C" w:rsidP="00D7709B">
            <w:pPr>
              <w:autoSpaceDE w:val="0"/>
              <w:autoSpaceDN w:val="0"/>
              <w:rPr>
                <w:rFonts w:ascii="Arial" w:hAnsi="Arial" w:cs="Arial"/>
                <w:szCs w:val="20"/>
              </w:rPr>
            </w:pPr>
          </w:p>
        </w:tc>
      </w:tr>
      <w:tr w:rsidR="0085072C" w:rsidRPr="001D6C82" w:rsidTr="00D7709B">
        <w:tc>
          <w:tcPr>
            <w:tcW w:w="1883" w:type="dxa"/>
            <w:vAlign w:val="bottom"/>
          </w:tcPr>
          <w:p w:rsidR="0085072C" w:rsidRPr="001D6C82" w:rsidRDefault="0085072C" w:rsidP="00D7709B">
            <w:pPr>
              <w:autoSpaceDE w:val="0"/>
              <w:autoSpaceDN w:val="0"/>
              <w:rPr>
                <w:rFonts w:ascii="Arial" w:hAnsi="Arial" w:cs="Arial"/>
                <w:szCs w:val="20"/>
              </w:rPr>
            </w:pPr>
          </w:p>
        </w:tc>
        <w:tc>
          <w:tcPr>
            <w:tcW w:w="7495" w:type="dxa"/>
            <w:vAlign w:val="bottom"/>
          </w:tcPr>
          <w:p w:rsidR="0085072C" w:rsidRPr="001D6C82" w:rsidRDefault="0085072C" w:rsidP="00D7709B">
            <w:pPr>
              <w:autoSpaceDE w:val="0"/>
              <w:autoSpaceDN w:val="0"/>
              <w:rPr>
                <w:rFonts w:ascii="Arial" w:hAnsi="Arial" w:cs="Arial"/>
                <w:szCs w:val="20"/>
              </w:rPr>
            </w:pPr>
          </w:p>
        </w:tc>
      </w:tr>
      <w:tr w:rsidR="0085072C" w:rsidRPr="001D6C82" w:rsidTr="00D7709B">
        <w:tc>
          <w:tcPr>
            <w:tcW w:w="1883" w:type="dxa"/>
            <w:vAlign w:val="bottom"/>
          </w:tcPr>
          <w:p w:rsidR="0085072C" w:rsidRPr="001D6C82" w:rsidRDefault="0085072C" w:rsidP="00D7709B">
            <w:pPr>
              <w:autoSpaceDE w:val="0"/>
              <w:autoSpaceDN w:val="0"/>
              <w:rPr>
                <w:rFonts w:ascii="Arial" w:hAnsi="Arial" w:cs="Arial"/>
                <w:szCs w:val="20"/>
              </w:rPr>
            </w:pPr>
          </w:p>
        </w:tc>
        <w:tc>
          <w:tcPr>
            <w:tcW w:w="7495" w:type="dxa"/>
            <w:vAlign w:val="bottom"/>
          </w:tcPr>
          <w:p w:rsidR="0085072C" w:rsidRPr="001D6C82" w:rsidRDefault="0085072C" w:rsidP="00D7709B">
            <w:pPr>
              <w:autoSpaceDE w:val="0"/>
              <w:autoSpaceDN w:val="0"/>
              <w:rPr>
                <w:rFonts w:ascii="Arial" w:hAnsi="Arial" w:cs="Arial"/>
                <w:szCs w:val="20"/>
              </w:rPr>
            </w:pPr>
          </w:p>
        </w:tc>
      </w:tr>
    </w:tbl>
    <w:p w:rsidR="0085072C" w:rsidRDefault="0085072C" w:rsidP="003B4D8B">
      <w:pPr>
        <w:pStyle w:val="BodyText"/>
      </w:pPr>
    </w:p>
    <w:tbl>
      <w:tblPr>
        <w:tblW w:w="10458" w:type="dxa"/>
        <w:tblLayout w:type="fixed"/>
        <w:tblLook w:val="04A0" w:firstRow="1" w:lastRow="0" w:firstColumn="1" w:lastColumn="0" w:noHBand="0" w:noVBand="1"/>
      </w:tblPr>
      <w:tblGrid>
        <w:gridCol w:w="1998"/>
        <w:gridCol w:w="8460"/>
      </w:tblGrid>
      <w:tr w:rsidR="000D3DAA" w:rsidRPr="009244B1" w:rsidTr="00F86C13">
        <w:trPr>
          <w:trHeight w:val="332"/>
          <w:tblHeader/>
        </w:trPr>
        <w:tc>
          <w:tcPr>
            <w:tcW w:w="1998" w:type="dxa"/>
            <w:tcBorders>
              <w:top w:val="single" w:sz="4" w:space="0" w:color="auto"/>
              <w:left w:val="single" w:sz="4" w:space="0" w:color="auto"/>
              <w:bottom w:val="single" w:sz="4" w:space="0" w:color="auto"/>
              <w:right w:val="single" w:sz="4" w:space="0" w:color="auto"/>
            </w:tcBorders>
            <w:shd w:val="clear" w:color="000000" w:fill="C0C0C0"/>
            <w:hideMark/>
          </w:tcPr>
          <w:p w:rsidR="000D3DAA" w:rsidRPr="009244B1" w:rsidRDefault="000D3DAA" w:rsidP="00F86C13">
            <w:pPr>
              <w:jc w:val="center"/>
              <w:rPr>
                <w:rFonts w:ascii="Arial" w:hAnsi="Arial" w:cs="Arial"/>
                <w:b/>
                <w:bCs/>
                <w:sz w:val="20"/>
                <w:szCs w:val="20"/>
              </w:rPr>
            </w:pPr>
            <w:r w:rsidRPr="009244B1">
              <w:rPr>
                <w:rFonts w:ascii="Arial" w:hAnsi="Arial" w:cs="Arial"/>
                <w:b/>
                <w:bCs/>
                <w:sz w:val="20"/>
                <w:szCs w:val="20"/>
              </w:rPr>
              <w:t>Incident #</w:t>
            </w:r>
          </w:p>
        </w:tc>
        <w:tc>
          <w:tcPr>
            <w:tcW w:w="8460" w:type="dxa"/>
            <w:tcBorders>
              <w:top w:val="single" w:sz="4" w:space="0" w:color="auto"/>
              <w:left w:val="nil"/>
              <w:bottom w:val="single" w:sz="4" w:space="0" w:color="auto"/>
              <w:right w:val="single" w:sz="4" w:space="0" w:color="auto"/>
            </w:tcBorders>
            <w:shd w:val="clear" w:color="000000" w:fill="C0C0C0"/>
            <w:hideMark/>
          </w:tcPr>
          <w:p w:rsidR="000D3DAA" w:rsidRPr="009244B1" w:rsidRDefault="000D3DAA" w:rsidP="00F86C13">
            <w:pPr>
              <w:jc w:val="center"/>
              <w:rPr>
                <w:rFonts w:ascii="Arial" w:hAnsi="Arial" w:cs="Arial"/>
                <w:b/>
                <w:bCs/>
                <w:sz w:val="20"/>
                <w:szCs w:val="20"/>
              </w:rPr>
            </w:pPr>
            <w:r w:rsidRPr="009244B1">
              <w:rPr>
                <w:rFonts w:ascii="Arial" w:hAnsi="Arial" w:cs="Arial"/>
                <w:b/>
                <w:bCs/>
                <w:sz w:val="20"/>
                <w:szCs w:val="20"/>
              </w:rPr>
              <w:t>Summary</w:t>
            </w:r>
          </w:p>
        </w:tc>
      </w:tr>
      <w:tr w:rsidR="000D3DAA" w:rsidRPr="00A97024" w:rsidTr="00F86C13">
        <w:trPr>
          <w:trHeight w:val="215"/>
        </w:trPr>
        <w:tc>
          <w:tcPr>
            <w:tcW w:w="1998" w:type="dxa"/>
            <w:tcBorders>
              <w:top w:val="nil"/>
              <w:left w:val="single" w:sz="4" w:space="0" w:color="auto"/>
              <w:bottom w:val="single" w:sz="4" w:space="0" w:color="auto"/>
              <w:right w:val="single" w:sz="4" w:space="0" w:color="auto"/>
            </w:tcBorders>
            <w:shd w:val="clear" w:color="auto" w:fill="auto"/>
          </w:tcPr>
          <w:p w:rsidR="000D3DAA" w:rsidRPr="009A4596" w:rsidRDefault="006D664D" w:rsidP="00F86C13">
            <w:pPr>
              <w:rPr>
                <w:rFonts w:ascii="Arial" w:hAnsi="Arial" w:cs="Arial"/>
                <w:sz w:val="20"/>
                <w:szCs w:val="20"/>
              </w:rPr>
            </w:pPr>
            <w:r>
              <w:rPr>
                <w:rFonts w:ascii="Arial" w:hAnsi="Arial" w:cs="Arial"/>
                <w:sz w:val="20"/>
                <w:szCs w:val="20"/>
              </w:rPr>
              <w:t>R16560417FY17</w:t>
            </w:r>
          </w:p>
        </w:tc>
        <w:tc>
          <w:tcPr>
            <w:tcW w:w="8460" w:type="dxa"/>
            <w:tcBorders>
              <w:top w:val="nil"/>
              <w:left w:val="single" w:sz="8" w:space="0" w:color="auto"/>
              <w:bottom w:val="single" w:sz="8" w:space="0" w:color="auto"/>
              <w:right w:val="single" w:sz="8" w:space="0" w:color="auto"/>
            </w:tcBorders>
            <w:vAlign w:val="bottom"/>
          </w:tcPr>
          <w:p w:rsidR="000D3DAA" w:rsidRPr="009A4596" w:rsidRDefault="006D664D" w:rsidP="00F86C13">
            <w:pPr>
              <w:rPr>
                <w:rFonts w:ascii="Arial" w:hAnsi="Arial" w:cs="Arial"/>
                <w:sz w:val="20"/>
                <w:szCs w:val="20"/>
              </w:rPr>
            </w:pPr>
            <w:r>
              <w:rPr>
                <w:rFonts w:ascii="Arial" w:hAnsi="Arial" w:cs="Arial"/>
                <w:sz w:val="20"/>
                <w:szCs w:val="20"/>
              </w:rPr>
              <w:t>Print pending appointment list for a patient</w:t>
            </w:r>
          </w:p>
        </w:tc>
      </w:tr>
      <w:tr w:rsidR="000D3DAA" w:rsidRPr="009244B1" w:rsidTr="00F86C13">
        <w:trPr>
          <w:trHeight w:val="61"/>
        </w:trPr>
        <w:tc>
          <w:tcPr>
            <w:tcW w:w="1998" w:type="dxa"/>
            <w:tcBorders>
              <w:top w:val="nil"/>
              <w:left w:val="single" w:sz="4" w:space="0" w:color="auto"/>
              <w:bottom w:val="single" w:sz="4" w:space="0" w:color="auto"/>
              <w:right w:val="single" w:sz="4" w:space="0" w:color="auto"/>
            </w:tcBorders>
            <w:shd w:val="clear" w:color="auto" w:fill="auto"/>
          </w:tcPr>
          <w:p w:rsidR="000D3DAA" w:rsidRPr="009244B1" w:rsidRDefault="006D664D" w:rsidP="00F86C13">
            <w:pPr>
              <w:rPr>
                <w:rFonts w:ascii="Arial" w:hAnsi="Arial" w:cs="Arial"/>
                <w:sz w:val="20"/>
                <w:szCs w:val="20"/>
              </w:rPr>
            </w:pPr>
            <w:r>
              <w:rPr>
                <w:rFonts w:ascii="Arial" w:hAnsi="Arial" w:cs="Arial"/>
                <w:sz w:val="20"/>
                <w:szCs w:val="20"/>
              </w:rPr>
              <w:t>I17168559FY17</w:t>
            </w:r>
          </w:p>
        </w:tc>
        <w:tc>
          <w:tcPr>
            <w:tcW w:w="8460" w:type="dxa"/>
            <w:tcBorders>
              <w:top w:val="nil"/>
              <w:left w:val="single" w:sz="8" w:space="0" w:color="auto"/>
              <w:bottom w:val="single" w:sz="8" w:space="0" w:color="auto"/>
              <w:right w:val="single" w:sz="8" w:space="0" w:color="auto"/>
            </w:tcBorders>
            <w:vAlign w:val="bottom"/>
          </w:tcPr>
          <w:p w:rsidR="000D3DAA" w:rsidRPr="009244B1" w:rsidRDefault="006D664D" w:rsidP="00F86C13">
            <w:pPr>
              <w:rPr>
                <w:rFonts w:ascii="Arial" w:hAnsi="Arial" w:cs="Arial"/>
                <w:sz w:val="20"/>
                <w:szCs w:val="20"/>
              </w:rPr>
            </w:pPr>
            <w:r>
              <w:rPr>
                <w:rFonts w:ascii="Arial" w:hAnsi="Arial" w:cs="Arial"/>
                <w:sz w:val="20"/>
                <w:szCs w:val="20"/>
              </w:rPr>
              <w:t>Strip embedded CTL characters</w:t>
            </w:r>
          </w:p>
        </w:tc>
      </w:tr>
      <w:tr w:rsidR="000D3DAA" w:rsidRPr="009244B1" w:rsidTr="00F86C13">
        <w:trPr>
          <w:trHeight w:val="79"/>
        </w:trPr>
        <w:tc>
          <w:tcPr>
            <w:tcW w:w="1998" w:type="dxa"/>
            <w:tcBorders>
              <w:top w:val="nil"/>
              <w:left w:val="single" w:sz="4" w:space="0" w:color="auto"/>
              <w:bottom w:val="single" w:sz="4" w:space="0" w:color="auto"/>
              <w:right w:val="single" w:sz="4" w:space="0" w:color="auto"/>
            </w:tcBorders>
            <w:shd w:val="clear" w:color="auto" w:fill="auto"/>
          </w:tcPr>
          <w:p w:rsidR="000D3DAA" w:rsidRPr="009244B1" w:rsidRDefault="006D664D" w:rsidP="00F86C13">
            <w:pPr>
              <w:rPr>
                <w:rFonts w:ascii="Arial" w:hAnsi="Arial" w:cs="Arial"/>
                <w:sz w:val="20"/>
                <w:szCs w:val="20"/>
              </w:rPr>
            </w:pPr>
            <w:r>
              <w:rPr>
                <w:rFonts w:ascii="Arial" w:hAnsi="Arial" w:cs="Arial"/>
                <w:sz w:val="20"/>
                <w:szCs w:val="20"/>
              </w:rPr>
              <w:t>I16857061FY18</w:t>
            </w:r>
          </w:p>
        </w:tc>
        <w:tc>
          <w:tcPr>
            <w:tcW w:w="8460" w:type="dxa"/>
            <w:tcBorders>
              <w:top w:val="nil"/>
              <w:left w:val="single" w:sz="8" w:space="0" w:color="auto"/>
              <w:bottom w:val="single" w:sz="8" w:space="0" w:color="auto"/>
              <w:right w:val="single" w:sz="8" w:space="0" w:color="auto"/>
            </w:tcBorders>
            <w:vAlign w:val="bottom"/>
          </w:tcPr>
          <w:p w:rsidR="000D3DAA" w:rsidRPr="009244B1" w:rsidRDefault="006D664D" w:rsidP="00F86C13">
            <w:pPr>
              <w:rPr>
                <w:rFonts w:ascii="Arial" w:hAnsi="Arial" w:cs="Arial"/>
                <w:sz w:val="20"/>
                <w:szCs w:val="20"/>
              </w:rPr>
            </w:pPr>
            <w:r>
              <w:rPr>
                <w:rFonts w:ascii="Arial" w:hAnsi="Arial" w:cs="Arial"/>
                <w:sz w:val="20"/>
                <w:szCs w:val="20"/>
              </w:rPr>
              <w:t>Consults neing recorded out of order</w:t>
            </w:r>
          </w:p>
        </w:tc>
      </w:tr>
      <w:tr w:rsidR="000D3DAA" w:rsidRPr="009244B1" w:rsidTr="00F86C13">
        <w:trPr>
          <w:trHeight w:val="48"/>
        </w:trPr>
        <w:tc>
          <w:tcPr>
            <w:tcW w:w="1998" w:type="dxa"/>
            <w:tcBorders>
              <w:top w:val="nil"/>
              <w:left w:val="single" w:sz="4" w:space="0" w:color="auto"/>
              <w:bottom w:val="single" w:sz="4" w:space="0" w:color="auto"/>
              <w:right w:val="single" w:sz="4" w:space="0" w:color="auto"/>
            </w:tcBorders>
            <w:shd w:val="clear" w:color="auto" w:fill="auto"/>
          </w:tcPr>
          <w:p w:rsidR="000D3DAA" w:rsidRPr="009244B1" w:rsidRDefault="006D664D" w:rsidP="00F86C13">
            <w:pPr>
              <w:rPr>
                <w:rFonts w:ascii="Arial" w:hAnsi="Arial" w:cs="Arial"/>
                <w:sz w:val="20"/>
                <w:szCs w:val="20"/>
              </w:rPr>
            </w:pPr>
            <w:r>
              <w:rPr>
                <w:rFonts w:ascii="Arial" w:hAnsi="Arial" w:cs="Arial"/>
                <w:sz w:val="20"/>
                <w:szCs w:val="20"/>
              </w:rPr>
              <w:t>R16775634FY18</w:t>
            </w:r>
          </w:p>
        </w:tc>
        <w:tc>
          <w:tcPr>
            <w:tcW w:w="8460" w:type="dxa"/>
            <w:tcBorders>
              <w:top w:val="nil"/>
              <w:left w:val="single" w:sz="8" w:space="0" w:color="auto"/>
              <w:bottom w:val="single" w:sz="8" w:space="0" w:color="auto"/>
              <w:right w:val="single" w:sz="8" w:space="0" w:color="auto"/>
            </w:tcBorders>
            <w:vAlign w:val="bottom"/>
          </w:tcPr>
          <w:p w:rsidR="000D3DAA" w:rsidRPr="009244B1" w:rsidRDefault="006D664D" w:rsidP="00F86C13">
            <w:pPr>
              <w:rPr>
                <w:rFonts w:ascii="Arial" w:hAnsi="Arial" w:cs="Arial"/>
                <w:sz w:val="20"/>
                <w:szCs w:val="20"/>
              </w:rPr>
            </w:pPr>
            <w:r>
              <w:rPr>
                <w:rFonts w:ascii="Arial" w:hAnsi="Arial" w:cs="Arial"/>
                <w:sz w:val="20"/>
                <w:szCs w:val="20"/>
              </w:rPr>
              <w:t>Show more useful information on patient ribbon</w:t>
            </w:r>
          </w:p>
        </w:tc>
      </w:tr>
      <w:tr w:rsidR="000D3DAA" w:rsidRPr="009244B1" w:rsidTr="00F86C13">
        <w:trPr>
          <w:trHeight w:val="48"/>
        </w:trPr>
        <w:tc>
          <w:tcPr>
            <w:tcW w:w="1998" w:type="dxa"/>
            <w:tcBorders>
              <w:top w:val="nil"/>
              <w:left w:val="single" w:sz="4" w:space="0" w:color="auto"/>
              <w:bottom w:val="single" w:sz="4" w:space="0" w:color="auto"/>
              <w:right w:val="single" w:sz="4" w:space="0" w:color="auto"/>
            </w:tcBorders>
            <w:shd w:val="clear" w:color="auto" w:fill="auto"/>
          </w:tcPr>
          <w:p w:rsidR="000D3DAA" w:rsidRPr="009244B1" w:rsidRDefault="006D664D" w:rsidP="00F86C13">
            <w:pPr>
              <w:rPr>
                <w:rFonts w:ascii="Arial" w:hAnsi="Arial" w:cs="Arial"/>
                <w:sz w:val="20"/>
                <w:szCs w:val="20"/>
              </w:rPr>
            </w:pPr>
            <w:r>
              <w:rPr>
                <w:rFonts w:ascii="Arial" w:hAnsi="Arial" w:cs="Arial"/>
                <w:sz w:val="20"/>
                <w:szCs w:val="20"/>
              </w:rPr>
              <w:t>R16581333FY17</w:t>
            </w:r>
          </w:p>
        </w:tc>
        <w:tc>
          <w:tcPr>
            <w:tcW w:w="8460" w:type="dxa"/>
            <w:tcBorders>
              <w:top w:val="nil"/>
              <w:left w:val="single" w:sz="8" w:space="0" w:color="auto"/>
              <w:bottom w:val="single" w:sz="8" w:space="0" w:color="auto"/>
              <w:right w:val="single" w:sz="8" w:space="0" w:color="auto"/>
            </w:tcBorders>
            <w:vAlign w:val="bottom"/>
          </w:tcPr>
          <w:p w:rsidR="000D3DAA" w:rsidRPr="009244B1" w:rsidRDefault="006D664D" w:rsidP="00F86C13">
            <w:pPr>
              <w:rPr>
                <w:rFonts w:ascii="Arial" w:hAnsi="Arial" w:cs="Arial"/>
                <w:sz w:val="20"/>
                <w:szCs w:val="20"/>
              </w:rPr>
            </w:pPr>
            <w:r>
              <w:rPr>
                <w:rFonts w:ascii="Arial" w:hAnsi="Arial" w:cs="Arial"/>
                <w:sz w:val="20"/>
                <w:szCs w:val="20"/>
              </w:rPr>
              <w:t>Privileged users can use expanded entry/view appointment</w:t>
            </w:r>
          </w:p>
        </w:tc>
      </w:tr>
      <w:tr w:rsidR="000D3DAA" w:rsidRPr="009244B1" w:rsidTr="00F86C13">
        <w:trPr>
          <w:trHeight w:val="48"/>
        </w:trPr>
        <w:tc>
          <w:tcPr>
            <w:tcW w:w="1998" w:type="dxa"/>
            <w:tcBorders>
              <w:top w:val="nil"/>
              <w:left w:val="single" w:sz="4" w:space="0" w:color="auto"/>
              <w:bottom w:val="single" w:sz="4" w:space="0" w:color="auto"/>
              <w:right w:val="single" w:sz="4" w:space="0" w:color="auto"/>
            </w:tcBorders>
            <w:shd w:val="clear" w:color="auto" w:fill="auto"/>
          </w:tcPr>
          <w:p w:rsidR="000D3DAA" w:rsidRPr="009244B1" w:rsidRDefault="006D664D" w:rsidP="00F86C13">
            <w:pPr>
              <w:rPr>
                <w:rFonts w:ascii="Arial" w:hAnsi="Arial" w:cs="Arial"/>
                <w:sz w:val="20"/>
                <w:szCs w:val="20"/>
              </w:rPr>
            </w:pPr>
            <w:r>
              <w:rPr>
                <w:rFonts w:ascii="Arial" w:hAnsi="Arial" w:cs="Arial"/>
                <w:sz w:val="20"/>
                <w:szCs w:val="20"/>
              </w:rPr>
              <w:t>R15408067FY17</w:t>
            </w:r>
          </w:p>
        </w:tc>
        <w:tc>
          <w:tcPr>
            <w:tcW w:w="8460" w:type="dxa"/>
            <w:tcBorders>
              <w:top w:val="nil"/>
              <w:left w:val="single" w:sz="8" w:space="0" w:color="auto"/>
              <w:bottom w:val="single" w:sz="8" w:space="0" w:color="auto"/>
              <w:right w:val="single" w:sz="8" w:space="0" w:color="auto"/>
            </w:tcBorders>
            <w:vAlign w:val="bottom"/>
          </w:tcPr>
          <w:p w:rsidR="000D3DAA" w:rsidRPr="009244B1" w:rsidRDefault="006D664D" w:rsidP="00F86C13">
            <w:pPr>
              <w:rPr>
                <w:rFonts w:ascii="Arial" w:hAnsi="Arial" w:cs="Arial"/>
                <w:sz w:val="20"/>
                <w:szCs w:val="20"/>
              </w:rPr>
            </w:pPr>
            <w:r>
              <w:rPr>
                <w:rFonts w:ascii="Arial" w:hAnsi="Arial" w:cs="Arial"/>
                <w:sz w:val="20"/>
                <w:szCs w:val="20"/>
              </w:rPr>
              <w:t>AM/PM issue in patient chart</w:t>
            </w:r>
          </w:p>
        </w:tc>
      </w:tr>
      <w:tr w:rsidR="000D3DAA" w:rsidRPr="009244B1" w:rsidTr="00F86C13">
        <w:trPr>
          <w:trHeight w:val="232"/>
        </w:trPr>
        <w:tc>
          <w:tcPr>
            <w:tcW w:w="1998" w:type="dxa"/>
            <w:tcBorders>
              <w:top w:val="nil"/>
              <w:left w:val="single" w:sz="4" w:space="0" w:color="auto"/>
              <w:bottom w:val="single" w:sz="4" w:space="0" w:color="auto"/>
              <w:right w:val="single" w:sz="4" w:space="0" w:color="auto"/>
            </w:tcBorders>
            <w:shd w:val="clear" w:color="auto" w:fill="auto"/>
          </w:tcPr>
          <w:p w:rsidR="000D3DAA" w:rsidRPr="009244B1" w:rsidRDefault="006D664D" w:rsidP="00F86C13">
            <w:pPr>
              <w:rPr>
                <w:rFonts w:ascii="Arial" w:hAnsi="Arial" w:cs="Arial"/>
                <w:sz w:val="20"/>
                <w:szCs w:val="20"/>
              </w:rPr>
            </w:pPr>
            <w:r>
              <w:rPr>
                <w:rFonts w:ascii="Arial" w:hAnsi="Arial" w:cs="Arial"/>
                <w:sz w:val="20"/>
                <w:szCs w:val="20"/>
              </w:rPr>
              <w:t>R16256976FY17</w:t>
            </w:r>
          </w:p>
        </w:tc>
        <w:tc>
          <w:tcPr>
            <w:tcW w:w="8460" w:type="dxa"/>
            <w:tcBorders>
              <w:top w:val="nil"/>
              <w:left w:val="single" w:sz="8" w:space="0" w:color="auto"/>
              <w:bottom w:val="single" w:sz="8" w:space="0" w:color="auto"/>
              <w:right w:val="single" w:sz="8" w:space="0" w:color="auto"/>
            </w:tcBorders>
            <w:vAlign w:val="bottom"/>
          </w:tcPr>
          <w:p w:rsidR="000D3DAA" w:rsidRPr="009244B1" w:rsidRDefault="006D664D" w:rsidP="00F86C13">
            <w:pPr>
              <w:rPr>
                <w:rFonts w:ascii="Arial" w:hAnsi="Arial" w:cs="Arial"/>
                <w:sz w:val="20"/>
                <w:szCs w:val="20"/>
              </w:rPr>
            </w:pPr>
            <w:r>
              <w:rPr>
                <w:rFonts w:ascii="Arial" w:hAnsi="Arial" w:cs="Arial"/>
                <w:sz w:val="20"/>
                <w:szCs w:val="20"/>
              </w:rPr>
              <w:t>County not in state</w:t>
            </w:r>
          </w:p>
        </w:tc>
      </w:tr>
      <w:tr w:rsidR="000D3DAA" w:rsidRPr="009244B1" w:rsidTr="00F86C13">
        <w:trPr>
          <w:trHeight w:val="48"/>
        </w:trPr>
        <w:tc>
          <w:tcPr>
            <w:tcW w:w="1998" w:type="dxa"/>
            <w:tcBorders>
              <w:top w:val="nil"/>
              <w:left w:val="single" w:sz="4" w:space="0" w:color="auto"/>
              <w:bottom w:val="single" w:sz="4" w:space="0" w:color="auto"/>
              <w:right w:val="single" w:sz="4" w:space="0" w:color="auto"/>
            </w:tcBorders>
            <w:shd w:val="clear" w:color="auto" w:fill="auto"/>
          </w:tcPr>
          <w:p w:rsidR="000D3DAA" w:rsidRPr="009244B1" w:rsidRDefault="006D664D" w:rsidP="00F86C13">
            <w:pPr>
              <w:rPr>
                <w:rFonts w:ascii="Arial" w:hAnsi="Arial" w:cs="Arial"/>
                <w:sz w:val="20"/>
                <w:szCs w:val="20"/>
              </w:rPr>
            </w:pPr>
            <w:r>
              <w:rPr>
                <w:rFonts w:ascii="Arial" w:hAnsi="Arial" w:cs="Arial"/>
                <w:sz w:val="20"/>
                <w:szCs w:val="20"/>
              </w:rPr>
              <w:t>I15980703FY17</w:t>
            </w:r>
          </w:p>
        </w:tc>
        <w:tc>
          <w:tcPr>
            <w:tcW w:w="8460" w:type="dxa"/>
            <w:tcBorders>
              <w:top w:val="nil"/>
              <w:left w:val="single" w:sz="8" w:space="0" w:color="auto"/>
              <w:bottom w:val="single" w:sz="8" w:space="0" w:color="auto"/>
              <w:right w:val="single" w:sz="8" w:space="0" w:color="auto"/>
            </w:tcBorders>
            <w:vAlign w:val="bottom"/>
          </w:tcPr>
          <w:p w:rsidR="000D3DAA" w:rsidRPr="009244B1" w:rsidRDefault="006D664D" w:rsidP="00F86C13">
            <w:pPr>
              <w:rPr>
                <w:rFonts w:ascii="Arial" w:hAnsi="Arial" w:cs="Arial"/>
                <w:sz w:val="20"/>
                <w:szCs w:val="20"/>
              </w:rPr>
            </w:pPr>
            <w:r>
              <w:rPr>
                <w:rFonts w:ascii="Arial" w:hAnsi="Arial" w:cs="Arial"/>
                <w:sz w:val="20"/>
                <w:szCs w:val="20"/>
              </w:rPr>
              <w:t>Holiday scheduling error</w:t>
            </w:r>
          </w:p>
        </w:tc>
      </w:tr>
      <w:tr w:rsidR="000D3DAA" w:rsidRPr="009244B1" w:rsidTr="00F86C13">
        <w:trPr>
          <w:trHeight w:val="48"/>
        </w:trPr>
        <w:tc>
          <w:tcPr>
            <w:tcW w:w="1998" w:type="dxa"/>
            <w:tcBorders>
              <w:top w:val="nil"/>
              <w:left w:val="single" w:sz="4" w:space="0" w:color="auto"/>
              <w:bottom w:val="single" w:sz="4" w:space="0" w:color="auto"/>
              <w:right w:val="single" w:sz="4" w:space="0" w:color="auto"/>
            </w:tcBorders>
            <w:shd w:val="clear" w:color="auto" w:fill="auto"/>
          </w:tcPr>
          <w:p w:rsidR="000D3DAA" w:rsidRPr="009244B1" w:rsidRDefault="006D664D" w:rsidP="00F86C13">
            <w:pPr>
              <w:rPr>
                <w:rFonts w:ascii="Arial" w:hAnsi="Arial" w:cs="Arial"/>
                <w:sz w:val="20"/>
                <w:szCs w:val="20"/>
              </w:rPr>
            </w:pPr>
            <w:r>
              <w:rPr>
                <w:rFonts w:ascii="Arial" w:hAnsi="Arial" w:cs="Arial"/>
                <w:sz w:val="20"/>
                <w:szCs w:val="20"/>
              </w:rPr>
              <w:t>I12603678FY17</w:t>
            </w:r>
          </w:p>
        </w:tc>
        <w:tc>
          <w:tcPr>
            <w:tcW w:w="8460" w:type="dxa"/>
            <w:tcBorders>
              <w:top w:val="nil"/>
              <w:left w:val="single" w:sz="8" w:space="0" w:color="auto"/>
              <w:bottom w:val="single" w:sz="8" w:space="0" w:color="auto"/>
              <w:right w:val="single" w:sz="8" w:space="0" w:color="auto"/>
            </w:tcBorders>
            <w:vAlign w:val="bottom"/>
          </w:tcPr>
          <w:p w:rsidR="000D3DAA" w:rsidRPr="009244B1" w:rsidRDefault="006D664D" w:rsidP="00F86C13">
            <w:pPr>
              <w:rPr>
                <w:rFonts w:ascii="Arial" w:hAnsi="Arial" w:cs="Arial"/>
                <w:sz w:val="20"/>
                <w:szCs w:val="20"/>
              </w:rPr>
            </w:pPr>
            <w:r>
              <w:rPr>
                <w:rFonts w:ascii="Arial" w:hAnsi="Arial" w:cs="Arial"/>
                <w:sz w:val="20"/>
                <w:szCs w:val="20"/>
              </w:rPr>
              <w:t>GUI not allowing to cancel dead patients appointment</w:t>
            </w:r>
          </w:p>
        </w:tc>
      </w:tr>
      <w:tr w:rsidR="000D3DAA" w:rsidRPr="009244B1" w:rsidTr="00F86C13">
        <w:trPr>
          <w:trHeight w:val="48"/>
        </w:trPr>
        <w:tc>
          <w:tcPr>
            <w:tcW w:w="1998" w:type="dxa"/>
            <w:tcBorders>
              <w:top w:val="nil"/>
              <w:left w:val="single" w:sz="4" w:space="0" w:color="auto"/>
              <w:bottom w:val="single" w:sz="4" w:space="0" w:color="auto"/>
              <w:right w:val="single" w:sz="4" w:space="0" w:color="auto"/>
            </w:tcBorders>
            <w:shd w:val="clear" w:color="auto" w:fill="auto"/>
          </w:tcPr>
          <w:p w:rsidR="000D3DAA" w:rsidRPr="009244B1" w:rsidRDefault="006D664D" w:rsidP="00F86C13">
            <w:pPr>
              <w:rPr>
                <w:rFonts w:ascii="Arial" w:hAnsi="Arial" w:cs="Arial"/>
                <w:sz w:val="20"/>
                <w:szCs w:val="20"/>
              </w:rPr>
            </w:pPr>
            <w:r>
              <w:rPr>
                <w:rFonts w:ascii="Arial" w:hAnsi="Arial" w:cs="Arial"/>
                <w:sz w:val="20"/>
                <w:szCs w:val="20"/>
              </w:rPr>
              <w:t>I15673411FY17</w:t>
            </w:r>
          </w:p>
        </w:tc>
        <w:tc>
          <w:tcPr>
            <w:tcW w:w="8460" w:type="dxa"/>
            <w:tcBorders>
              <w:top w:val="nil"/>
              <w:left w:val="single" w:sz="8" w:space="0" w:color="auto"/>
              <w:bottom w:val="single" w:sz="8" w:space="0" w:color="auto"/>
              <w:right w:val="single" w:sz="8" w:space="0" w:color="auto"/>
            </w:tcBorders>
            <w:vAlign w:val="bottom"/>
          </w:tcPr>
          <w:p w:rsidR="000D3DAA" w:rsidRPr="009244B1" w:rsidRDefault="006D664D" w:rsidP="00F86C13">
            <w:pPr>
              <w:rPr>
                <w:rFonts w:ascii="Arial" w:hAnsi="Arial" w:cs="Arial"/>
                <w:sz w:val="20"/>
                <w:szCs w:val="20"/>
              </w:rPr>
            </w:pPr>
            <w:r>
              <w:rPr>
                <w:rFonts w:ascii="Arial" w:hAnsi="Arial" w:cs="Arial"/>
                <w:sz w:val="20"/>
                <w:szCs w:val="20"/>
              </w:rPr>
              <w:t>Display clinics for start times not an even hour</w:t>
            </w:r>
          </w:p>
        </w:tc>
      </w:tr>
      <w:tr w:rsidR="000D3DAA" w:rsidRPr="009244B1" w:rsidTr="006D664D">
        <w:trPr>
          <w:trHeight w:val="48"/>
        </w:trPr>
        <w:tc>
          <w:tcPr>
            <w:tcW w:w="1998" w:type="dxa"/>
            <w:tcBorders>
              <w:top w:val="nil"/>
              <w:left w:val="single" w:sz="4" w:space="0" w:color="auto"/>
              <w:bottom w:val="single" w:sz="8" w:space="0" w:color="auto"/>
              <w:right w:val="single" w:sz="4" w:space="0" w:color="auto"/>
            </w:tcBorders>
            <w:shd w:val="clear" w:color="auto" w:fill="auto"/>
          </w:tcPr>
          <w:p w:rsidR="000D3DAA" w:rsidRPr="009244B1" w:rsidRDefault="006D664D" w:rsidP="00F86C13">
            <w:pPr>
              <w:rPr>
                <w:rFonts w:ascii="Arial" w:hAnsi="Arial" w:cs="Arial"/>
                <w:sz w:val="20"/>
                <w:szCs w:val="20"/>
              </w:rPr>
            </w:pPr>
            <w:r>
              <w:rPr>
                <w:rFonts w:ascii="Arial" w:hAnsi="Arial" w:cs="Arial"/>
                <w:sz w:val="20"/>
                <w:szCs w:val="20"/>
              </w:rPr>
              <w:t>I16714975FY17</w:t>
            </w:r>
          </w:p>
        </w:tc>
        <w:tc>
          <w:tcPr>
            <w:tcW w:w="8460" w:type="dxa"/>
            <w:tcBorders>
              <w:top w:val="nil"/>
              <w:left w:val="single" w:sz="8" w:space="0" w:color="auto"/>
              <w:bottom w:val="single" w:sz="8" w:space="0" w:color="auto"/>
              <w:right w:val="single" w:sz="8" w:space="0" w:color="auto"/>
            </w:tcBorders>
            <w:vAlign w:val="bottom"/>
          </w:tcPr>
          <w:p w:rsidR="000D3DAA" w:rsidRPr="009244B1" w:rsidRDefault="006D664D" w:rsidP="00F86C13">
            <w:pPr>
              <w:rPr>
                <w:rFonts w:ascii="Arial" w:hAnsi="Arial" w:cs="Arial"/>
                <w:sz w:val="20"/>
                <w:szCs w:val="20"/>
              </w:rPr>
            </w:pPr>
            <w:r>
              <w:rPr>
                <w:rFonts w:ascii="Arial" w:hAnsi="Arial" w:cs="Arial"/>
                <w:sz w:val="20"/>
                <w:szCs w:val="20"/>
              </w:rPr>
              <w:t>View appointments 365 days in the future</w:t>
            </w:r>
          </w:p>
        </w:tc>
      </w:tr>
      <w:tr w:rsidR="006D664D" w:rsidRPr="009244B1" w:rsidTr="006D664D">
        <w:trPr>
          <w:trHeight w:val="48"/>
        </w:trPr>
        <w:tc>
          <w:tcPr>
            <w:tcW w:w="1998" w:type="dxa"/>
            <w:tcBorders>
              <w:top w:val="single" w:sz="8" w:space="0" w:color="auto"/>
              <w:left w:val="single" w:sz="8" w:space="0" w:color="auto"/>
              <w:bottom w:val="single" w:sz="8" w:space="0" w:color="auto"/>
              <w:right w:val="single" w:sz="4" w:space="0" w:color="auto"/>
            </w:tcBorders>
            <w:shd w:val="clear" w:color="auto" w:fill="auto"/>
          </w:tcPr>
          <w:p w:rsidR="006D664D" w:rsidRDefault="006D664D" w:rsidP="00F86C13">
            <w:pPr>
              <w:rPr>
                <w:rFonts w:ascii="Arial" w:hAnsi="Arial" w:cs="Arial"/>
                <w:sz w:val="20"/>
                <w:szCs w:val="20"/>
              </w:rPr>
            </w:pPr>
            <w:r>
              <w:rPr>
                <w:rFonts w:ascii="Arial" w:hAnsi="Arial" w:cs="Arial"/>
                <w:sz w:val="20"/>
                <w:szCs w:val="20"/>
              </w:rPr>
              <w:t>R16581333FY17</w:t>
            </w:r>
          </w:p>
        </w:tc>
        <w:tc>
          <w:tcPr>
            <w:tcW w:w="8460" w:type="dxa"/>
            <w:tcBorders>
              <w:top w:val="single" w:sz="8" w:space="0" w:color="auto"/>
              <w:left w:val="single" w:sz="8" w:space="0" w:color="auto"/>
              <w:bottom w:val="single" w:sz="8" w:space="0" w:color="auto"/>
              <w:right w:val="single" w:sz="8" w:space="0" w:color="auto"/>
            </w:tcBorders>
            <w:vAlign w:val="bottom"/>
          </w:tcPr>
          <w:p w:rsidR="006D664D" w:rsidRDefault="00C32252" w:rsidP="00F86C13">
            <w:pPr>
              <w:rPr>
                <w:rFonts w:ascii="Arial" w:hAnsi="Arial" w:cs="Arial"/>
                <w:sz w:val="20"/>
                <w:szCs w:val="20"/>
              </w:rPr>
            </w:pPr>
            <w:r w:rsidRPr="00C32252">
              <w:rPr>
                <w:rFonts w:ascii="Arial" w:hAnsi="Arial" w:cs="Arial"/>
                <w:sz w:val="20"/>
                <w:szCs w:val="20"/>
              </w:rPr>
              <w:t>Privileged users can use Expanded Entry/View Appointment</w:t>
            </w:r>
          </w:p>
        </w:tc>
      </w:tr>
      <w:tr w:rsidR="006D664D" w:rsidRPr="009244B1" w:rsidTr="006D664D">
        <w:trPr>
          <w:trHeight w:val="48"/>
        </w:trPr>
        <w:tc>
          <w:tcPr>
            <w:tcW w:w="1998" w:type="dxa"/>
            <w:tcBorders>
              <w:top w:val="single" w:sz="8" w:space="0" w:color="auto"/>
              <w:left w:val="single" w:sz="8" w:space="0" w:color="auto"/>
              <w:bottom w:val="single" w:sz="8" w:space="0" w:color="auto"/>
              <w:right w:val="single" w:sz="4" w:space="0" w:color="auto"/>
            </w:tcBorders>
            <w:shd w:val="clear" w:color="auto" w:fill="auto"/>
          </w:tcPr>
          <w:p w:rsidR="006D664D" w:rsidRDefault="006D664D" w:rsidP="00F86C13">
            <w:pPr>
              <w:rPr>
                <w:rFonts w:ascii="Arial" w:hAnsi="Arial" w:cs="Arial"/>
                <w:sz w:val="20"/>
                <w:szCs w:val="20"/>
              </w:rPr>
            </w:pPr>
            <w:r>
              <w:rPr>
                <w:rFonts w:ascii="Arial" w:hAnsi="Arial" w:cs="Arial"/>
                <w:sz w:val="20"/>
                <w:szCs w:val="20"/>
              </w:rPr>
              <w:t>I16734058FY17</w:t>
            </w:r>
          </w:p>
        </w:tc>
        <w:tc>
          <w:tcPr>
            <w:tcW w:w="8460" w:type="dxa"/>
            <w:tcBorders>
              <w:top w:val="single" w:sz="8" w:space="0" w:color="auto"/>
              <w:left w:val="single" w:sz="8" w:space="0" w:color="auto"/>
              <w:bottom w:val="single" w:sz="8" w:space="0" w:color="auto"/>
              <w:right w:val="single" w:sz="8" w:space="0" w:color="auto"/>
            </w:tcBorders>
            <w:vAlign w:val="bottom"/>
          </w:tcPr>
          <w:p w:rsidR="006D664D" w:rsidRDefault="00C32252" w:rsidP="00F86C13">
            <w:pPr>
              <w:rPr>
                <w:rFonts w:ascii="Arial" w:hAnsi="Arial" w:cs="Arial"/>
                <w:sz w:val="20"/>
                <w:szCs w:val="20"/>
              </w:rPr>
            </w:pPr>
            <w:r w:rsidRPr="00C32252">
              <w:rPr>
                <w:rFonts w:ascii="Arial" w:hAnsi="Arial" w:cs="Arial"/>
                <w:sz w:val="20"/>
                <w:szCs w:val="20"/>
              </w:rPr>
              <w:t>User Default Preferences Not Properly Cleared Tests</w:t>
            </w:r>
          </w:p>
        </w:tc>
      </w:tr>
    </w:tbl>
    <w:p w:rsidR="00993831" w:rsidRDefault="00993831" w:rsidP="003B4D8B">
      <w:pPr>
        <w:pStyle w:val="BodyText"/>
      </w:pPr>
    </w:p>
    <w:p w:rsidR="00A867FC" w:rsidRPr="00A82C68" w:rsidRDefault="00A867FC" w:rsidP="00A867FC">
      <w:pPr>
        <w:pStyle w:val="Heading1"/>
        <w:rPr>
          <w:rFonts w:eastAsia="SimSun"/>
        </w:rPr>
      </w:pPr>
      <w:bookmarkStart w:id="177" w:name="_Toc473307268"/>
      <w:bookmarkStart w:id="178" w:name="_Toc513550739"/>
      <w:r>
        <w:t>Known Issues</w:t>
      </w:r>
      <w:bookmarkEnd w:id="177"/>
      <w:bookmarkEnd w:id="178"/>
    </w:p>
    <w:p w:rsidR="00750EB4" w:rsidRPr="007B64E1" w:rsidRDefault="00750EB4" w:rsidP="00750EB4">
      <w:pPr>
        <w:pStyle w:val="BodyText"/>
      </w:pPr>
      <w:r w:rsidRPr="007B64E1">
        <w:t xml:space="preserve">All known issues for this release are documented </w:t>
      </w:r>
      <w:r>
        <w:t>using the</w:t>
      </w:r>
      <w:r w:rsidRPr="007B64E1">
        <w:t xml:space="preserve"> CA SDM </w:t>
      </w:r>
      <w:r>
        <w:t>tool. T</w:t>
      </w:r>
      <w:r w:rsidRPr="007B64E1">
        <w:t xml:space="preserve">ickets </w:t>
      </w:r>
      <w:r>
        <w:t xml:space="preserve">generated and that remain open will be addressed </w:t>
      </w:r>
      <w:r w:rsidRPr="007B64E1">
        <w:t xml:space="preserve">as part of the ongoing Post Warranty Sustainment effort. Known issues are documented as Open items on the latest ticket list </w:t>
      </w:r>
      <w:hyperlink r:id="rId24" w:history="1">
        <w:r w:rsidRPr="003D2304">
          <w:rPr>
            <w:rStyle w:val="Hyperlink"/>
          </w:rPr>
          <w:t>here</w:t>
        </w:r>
      </w:hyperlink>
      <w:r w:rsidRPr="007B64E1">
        <w:rPr>
          <w:rStyle w:val="Hyperlink"/>
        </w:rPr>
        <w:t xml:space="preserve">. </w:t>
      </w:r>
    </w:p>
    <w:p w:rsidR="00F06F51" w:rsidRDefault="00A703E3" w:rsidP="00A63142">
      <w:pPr>
        <w:pStyle w:val="Heading1"/>
        <w:spacing w:before="240"/>
      </w:pPr>
      <w:bookmarkStart w:id="179" w:name="_Toc513550740"/>
      <w:r w:rsidRPr="00A703E3">
        <w:t>Release (Deployment) Information</w:t>
      </w:r>
      <w:bookmarkEnd w:id="179"/>
      <w:r w:rsidR="00F06F51">
        <w:t xml:space="preserve"> </w:t>
      </w:r>
    </w:p>
    <w:tbl>
      <w:tblPr>
        <w:tblStyle w:val="TableGrid5"/>
        <w:tblW w:w="5000" w:type="pct"/>
        <w:tblLook w:val="04A0" w:firstRow="1" w:lastRow="0" w:firstColumn="1" w:lastColumn="0" w:noHBand="0" w:noVBand="1"/>
        <w:tblDescription w:val="Release Deployment information, including identification, POC name, and POC contact."/>
      </w:tblPr>
      <w:tblGrid>
        <w:gridCol w:w="4138"/>
        <w:gridCol w:w="2130"/>
        <w:gridCol w:w="3308"/>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180" w:name="ColumnTitle_20"/>
            <w:bookmarkEnd w:id="180"/>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D26599" w:rsidTr="008405C0">
        <w:trPr>
          <w:cantSplit/>
        </w:trPr>
        <w:tc>
          <w:tcPr>
            <w:tcW w:w="2161" w:type="pct"/>
          </w:tcPr>
          <w:p w:rsidR="004101D7" w:rsidRDefault="00F7340D" w:rsidP="00157AAE">
            <w:pPr>
              <w:pStyle w:val="InstructionalTable"/>
              <w:rPr>
                <w:rFonts w:ascii="Arial" w:hAnsi="Arial" w:cs="Arial"/>
                <w:i w:val="0"/>
                <w:color w:val="auto"/>
                <w:szCs w:val="22"/>
              </w:rPr>
            </w:pPr>
            <w:r w:rsidRPr="00F7340D">
              <w:rPr>
                <w:rFonts w:ascii="Arial" w:hAnsi="Arial" w:cs="Arial"/>
                <w:i w:val="0"/>
                <w:color w:val="auto"/>
                <w:szCs w:val="22"/>
              </w:rPr>
              <w:t>VS GUI 2.0.0.</w:t>
            </w:r>
            <w:r w:rsidR="00C32252">
              <w:rPr>
                <w:rFonts w:ascii="Arial" w:hAnsi="Arial" w:cs="Arial"/>
                <w:i w:val="0"/>
                <w:color w:val="auto"/>
                <w:szCs w:val="22"/>
              </w:rPr>
              <w:t>15</w:t>
            </w:r>
          </w:p>
          <w:p w:rsidR="006577DE" w:rsidRPr="00150236" w:rsidRDefault="006577DE" w:rsidP="00157AAE">
            <w:pPr>
              <w:pStyle w:val="InstructionalTable"/>
              <w:rPr>
                <w:rFonts w:ascii="Arial" w:hAnsi="Arial" w:cs="Arial"/>
                <w:i w:val="0"/>
                <w:color w:val="auto"/>
                <w:szCs w:val="22"/>
              </w:rPr>
            </w:pPr>
          </w:p>
        </w:tc>
        <w:tc>
          <w:tcPr>
            <w:tcW w:w="1112" w:type="pct"/>
          </w:tcPr>
          <w:p w:rsidR="006577DE" w:rsidRPr="00150236" w:rsidRDefault="00F7340D" w:rsidP="00157AAE">
            <w:pPr>
              <w:pStyle w:val="InstructionalTable"/>
              <w:rPr>
                <w:rFonts w:ascii="Arial" w:hAnsi="Arial" w:cs="Arial"/>
                <w:i w:val="0"/>
                <w:color w:val="auto"/>
                <w:szCs w:val="22"/>
              </w:rPr>
            </w:pPr>
            <w:r>
              <w:rPr>
                <w:rFonts w:ascii="Arial" w:hAnsi="Arial" w:cs="Arial"/>
                <w:i w:val="0"/>
                <w:color w:val="auto"/>
                <w:szCs w:val="22"/>
              </w:rPr>
              <w:t>Yoojin Lee</w:t>
            </w:r>
          </w:p>
        </w:tc>
        <w:tc>
          <w:tcPr>
            <w:tcW w:w="1728" w:type="pct"/>
          </w:tcPr>
          <w:p w:rsidR="006577DE" w:rsidRPr="00F7340D" w:rsidRDefault="00C22457" w:rsidP="00157AAE">
            <w:pPr>
              <w:pStyle w:val="InstructionalTable"/>
              <w:rPr>
                <w:rFonts w:ascii="Arial" w:hAnsi="Arial" w:cs="Arial"/>
                <w:i w:val="0"/>
                <w:color w:val="auto"/>
                <w:szCs w:val="22"/>
              </w:rPr>
            </w:pPr>
            <w:hyperlink r:id="rId25" w:history="1">
              <w:r w:rsidR="00F7340D" w:rsidRPr="00F7340D">
                <w:rPr>
                  <w:rStyle w:val="Hyperlink"/>
                  <w:rFonts w:ascii="Arial" w:hAnsi="Arial" w:cs="Arial"/>
                  <w:i w:val="0"/>
                </w:rPr>
                <w:t>Yoojin.Lee@va.gov</w:t>
              </w:r>
            </w:hyperlink>
          </w:p>
        </w:tc>
      </w:tr>
    </w:tbl>
    <w:p w:rsidR="006577DE" w:rsidRPr="00B22BE6" w:rsidRDefault="006577DE" w:rsidP="004A2521">
      <w:pPr>
        <w:pStyle w:val="BodyText"/>
        <w:rPr>
          <w:sz w:val="16"/>
          <w:szCs w:val="16"/>
        </w:rPr>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1638"/>
        <w:gridCol w:w="1440"/>
        <w:gridCol w:w="2700"/>
        <w:gridCol w:w="3798"/>
      </w:tblGrid>
      <w:tr w:rsidR="00911D18" w:rsidRPr="006577DE" w:rsidTr="009D0B50">
        <w:trPr>
          <w:cantSplit/>
          <w:tblHeader/>
        </w:trPr>
        <w:tc>
          <w:tcPr>
            <w:tcW w:w="855" w:type="pct"/>
            <w:shd w:val="clear" w:color="auto" w:fill="F2F2F2" w:themeFill="background1" w:themeFillShade="F2"/>
          </w:tcPr>
          <w:p w:rsidR="006577DE" w:rsidRPr="006577DE" w:rsidRDefault="006577DE" w:rsidP="0002687B">
            <w:pPr>
              <w:pStyle w:val="TableHeading"/>
            </w:pPr>
            <w:bookmarkStart w:id="181" w:name="ColumnTitle_21"/>
            <w:bookmarkEnd w:id="181"/>
            <w:r w:rsidRPr="006577DE">
              <w:t>Release Package (Component) Identified</w:t>
            </w:r>
          </w:p>
        </w:tc>
        <w:tc>
          <w:tcPr>
            <w:tcW w:w="752"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1410"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983"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911D18" w:rsidRPr="006577DE" w:rsidTr="009D0B50">
        <w:trPr>
          <w:cantSplit/>
        </w:trPr>
        <w:tc>
          <w:tcPr>
            <w:tcW w:w="855" w:type="pct"/>
          </w:tcPr>
          <w:p w:rsidR="00F7340D" w:rsidRPr="00F7340D" w:rsidRDefault="00F7340D" w:rsidP="00F7340D">
            <w:pPr>
              <w:pStyle w:val="InstructionalTable"/>
              <w:rPr>
                <w:rFonts w:ascii="Arial" w:hAnsi="Arial" w:cs="Arial"/>
                <w:i w:val="0"/>
                <w:color w:val="auto"/>
                <w:szCs w:val="22"/>
              </w:rPr>
            </w:pPr>
            <w:r w:rsidRPr="00F7340D">
              <w:rPr>
                <w:rFonts w:ascii="Arial" w:hAnsi="Arial" w:cs="Arial"/>
                <w:i w:val="0"/>
                <w:color w:val="auto"/>
                <w:szCs w:val="22"/>
              </w:rPr>
              <w:t>1.</w:t>
            </w:r>
            <w:r w:rsidR="004101D7">
              <w:rPr>
                <w:rFonts w:ascii="Arial" w:hAnsi="Arial" w:cs="Arial"/>
                <w:i w:val="0"/>
                <w:color w:val="auto"/>
                <w:szCs w:val="22"/>
              </w:rPr>
              <w:t xml:space="preserve"> </w:t>
            </w:r>
            <w:r w:rsidRPr="00F7340D">
              <w:rPr>
                <w:rFonts w:ascii="Arial" w:hAnsi="Arial" w:cs="Arial"/>
                <w:i w:val="0"/>
                <w:color w:val="auto"/>
                <w:szCs w:val="22"/>
              </w:rPr>
              <w:t xml:space="preserve">VistA Scheduling GUI Application </w:t>
            </w:r>
            <w:r w:rsidR="00C32252">
              <w:rPr>
                <w:rFonts w:ascii="Arial" w:hAnsi="Arial" w:cs="Arial"/>
                <w:i w:val="0"/>
                <w:color w:val="auto"/>
                <w:szCs w:val="22"/>
              </w:rPr>
              <w:t>v2.0.0.15</w:t>
            </w:r>
          </w:p>
          <w:p w:rsidR="004E64A0" w:rsidRPr="00175B21" w:rsidRDefault="00F7340D" w:rsidP="00175B21">
            <w:pPr>
              <w:pStyle w:val="InstructionalTable"/>
              <w:rPr>
                <w:rFonts w:ascii="Arial" w:hAnsi="Arial" w:cs="Arial"/>
                <w:i w:val="0"/>
                <w:color w:val="auto"/>
                <w:szCs w:val="22"/>
              </w:rPr>
            </w:pPr>
            <w:r w:rsidRPr="00F7340D">
              <w:rPr>
                <w:rFonts w:ascii="Arial" w:hAnsi="Arial" w:cs="Arial"/>
                <w:i w:val="0"/>
                <w:color w:val="auto"/>
                <w:szCs w:val="22"/>
              </w:rPr>
              <w:t>2.</w:t>
            </w:r>
            <w:r w:rsidR="004101D7">
              <w:rPr>
                <w:rFonts w:ascii="Arial" w:hAnsi="Arial" w:cs="Arial"/>
                <w:i w:val="0"/>
                <w:color w:val="auto"/>
                <w:szCs w:val="22"/>
              </w:rPr>
              <w:t xml:space="preserve"> </w:t>
            </w:r>
            <w:r w:rsidRPr="00F7340D">
              <w:rPr>
                <w:rFonts w:ascii="Arial" w:hAnsi="Arial" w:cs="Arial"/>
                <w:i w:val="0"/>
                <w:color w:val="auto"/>
                <w:szCs w:val="22"/>
              </w:rPr>
              <w:t>Patch SD*5.3*</w:t>
            </w:r>
            <w:r w:rsidR="00C32252">
              <w:rPr>
                <w:rFonts w:ascii="Arial" w:hAnsi="Arial" w:cs="Arial"/>
                <w:i w:val="0"/>
                <w:color w:val="auto"/>
                <w:szCs w:val="22"/>
              </w:rPr>
              <w:t xml:space="preserve">679 </w:t>
            </w:r>
            <w:ins w:id="182" w:author="Author">
              <w:r w:rsidR="00CC121E">
                <w:rPr>
                  <w:rFonts w:ascii="Arial" w:hAnsi="Arial" w:cs="Arial"/>
                  <w:i w:val="0"/>
                  <w:color w:val="auto"/>
                  <w:szCs w:val="22"/>
                </w:rPr>
                <w:t xml:space="preserve">&amp; </w:t>
              </w:r>
            </w:ins>
            <w:r w:rsidR="00C32252">
              <w:rPr>
                <w:rFonts w:ascii="Arial" w:hAnsi="Arial" w:cs="Arial"/>
                <w:i w:val="0"/>
                <w:color w:val="auto"/>
                <w:szCs w:val="22"/>
              </w:rPr>
              <w:t>GMRC*3.0*98</w:t>
            </w:r>
          </w:p>
        </w:tc>
        <w:tc>
          <w:tcPr>
            <w:tcW w:w="752" w:type="pct"/>
          </w:tcPr>
          <w:p w:rsidR="006577DE" w:rsidRPr="00150236" w:rsidRDefault="00F7340D" w:rsidP="00175B21">
            <w:pPr>
              <w:pStyle w:val="InstructionalTable"/>
              <w:rPr>
                <w:rFonts w:ascii="Arial" w:hAnsi="Arial" w:cs="Arial"/>
                <w:i w:val="0"/>
                <w:color w:val="auto"/>
                <w:szCs w:val="22"/>
              </w:rPr>
            </w:pPr>
            <w:r w:rsidRPr="00F7340D">
              <w:rPr>
                <w:rFonts w:ascii="Arial" w:hAnsi="Arial" w:cs="Arial"/>
                <w:i w:val="0"/>
                <w:color w:val="auto"/>
                <w:szCs w:val="22"/>
              </w:rPr>
              <w:t xml:space="preserve">VS GUI Application </w:t>
            </w:r>
            <w:r w:rsidR="00C32252">
              <w:rPr>
                <w:rFonts w:ascii="Arial" w:hAnsi="Arial" w:cs="Arial"/>
                <w:i w:val="0"/>
                <w:color w:val="auto"/>
                <w:szCs w:val="22"/>
              </w:rPr>
              <w:t>v2.0.0.15</w:t>
            </w:r>
            <w:r w:rsidRPr="00F7340D">
              <w:rPr>
                <w:rFonts w:ascii="Arial" w:hAnsi="Arial" w:cs="Arial"/>
                <w:i w:val="0"/>
                <w:color w:val="auto"/>
                <w:szCs w:val="22"/>
              </w:rPr>
              <w:t xml:space="preserve"> with supporting </w:t>
            </w:r>
            <w:r w:rsidR="00175B21">
              <w:rPr>
                <w:rFonts w:ascii="Arial" w:hAnsi="Arial" w:cs="Arial"/>
                <w:i w:val="0"/>
                <w:color w:val="auto"/>
                <w:szCs w:val="22"/>
              </w:rPr>
              <w:t>Patch</w:t>
            </w:r>
            <w:ins w:id="183" w:author="Author">
              <w:r w:rsidR="00CC121E">
                <w:rPr>
                  <w:rFonts w:ascii="Arial" w:hAnsi="Arial" w:cs="Arial"/>
                  <w:i w:val="0"/>
                  <w:color w:val="auto"/>
                  <w:szCs w:val="22"/>
                </w:rPr>
                <w:t>es</w:t>
              </w:r>
            </w:ins>
          </w:p>
        </w:tc>
        <w:tc>
          <w:tcPr>
            <w:tcW w:w="1410" w:type="pct"/>
          </w:tcPr>
          <w:p w:rsidR="00F7340D" w:rsidRPr="00F7340D" w:rsidRDefault="00F7340D" w:rsidP="00F7340D">
            <w:pPr>
              <w:pStyle w:val="InstructionalTable"/>
              <w:rPr>
                <w:rFonts w:ascii="Arial" w:hAnsi="Arial" w:cs="Arial"/>
                <w:i w:val="0"/>
                <w:color w:val="auto"/>
                <w:szCs w:val="22"/>
              </w:rPr>
            </w:pPr>
            <w:r>
              <w:rPr>
                <w:rFonts w:ascii="Arial" w:hAnsi="Arial" w:cs="Arial"/>
                <w:i w:val="0"/>
                <w:color w:val="auto"/>
                <w:szCs w:val="22"/>
              </w:rPr>
              <w:t>VS GUI: </w:t>
            </w:r>
            <w:r w:rsidRPr="00F7340D">
              <w:rPr>
                <w:rFonts w:ascii="Arial" w:hAnsi="Arial" w:cs="Arial"/>
                <w:i w:val="0"/>
                <w:color w:val="auto"/>
                <w:szCs w:val="22"/>
              </w:rPr>
              <w:t>SCCM Push</w:t>
            </w:r>
          </w:p>
          <w:p w:rsidR="006577DE" w:rsidRDefault="00F7340D" w:rsidP="00F7340D">
            <w:pPr>
              <w:pStyle w:val="InstructionalTable"/>
              <w:rPr>
                <w:rFonts w:ascii="Arial" w:hAnsi="Arial" w:cs="Arial"/>
                <w:i w:val="0"/>
                <w:color w:val="auto"/>
                <w:szCs w:val="22"/>
              </w:rPr>
            </w:pPr>
            <w:r>
              <w:rPr>
                <w:rFonts w:ascii="Arial" w:hAnsi="Arial" w:cs="Arial"/>
                <w:i w:val="0"/>
                <w:color w:val="auto"/>
                <w:szCs w:val="22"/>
              </w:rPr>
              <w:t xml:space="preserve">Patch </w:t>
            </w:r>
            <w:r w:rsidR="004101D7">
              <w:rPr>
                <w:rFonts w:ascii="Arial" w:hAnsi="Arial" w:cs="Arial"/>
                <w:i w:val="0"/>
                <w:color w:val="auto"/>
                <w:szCs w:val="22"/>
              </w:rPr>
              <w:t>SD*5.3*</w:t>
            </w:r>
            <w:r w:rsidR="00C32252">
              <w:rPr>
                <w:rFonts w:ascii="Arial" w:hAnsi="Arial" w:cs="Arial"/>
                <w:i w:val="0"/>
                <w:color w:val="auto"/>
                <w:szCs w:val="22"/>
              </w:rPr>
              <w:t>679/ GMRC*3.0*98</w:t>
            </w:r>
            <w:r>
              <w:rPr>
                <w:rFonts w:ascii="Arial" w:hAnsi="Arial" w:cs="Arial"/>
                <w:i w:val="0"/>
                <w:color w:val="auto"/>
                <w:szCs w:val="22"/>
              </w:rPr>
              <w:t>: </w:t>
            </w:r>
            <w:r w:rsidRPr="00F7340D">
              <w:rPr>
                <w:rFonts w:ascii="Arial" w:hAnsi="Arial" w:cs="Arial"/>
                <w:i w:val="0"/>
                <w:color w:val="auto"/>
                <w:szCs w:val="22"/>
              </w:rPr>
              <w:t>KIDS Install</w:t>
            </w:r>
          </w:p>
          <w:p w:rsidR="004E64A0" w:rsidRPr="004E64A0" w:rsidRDefault="004E64A0" w:rsidP="000D5CEB">
            <w:pPr>
              <w:pStyle w:val="TableText"/>
            </w:pPr>
          </w:p>
        </w:tc>
        <w:tc>
          <w:tcPr>
            <w:tcW w:w="1983" w:type="pct"/>
          </w:tcPr>
          <w:p w:rsidR="00F7340D" w:rsidRPr="00F7340D" w:rsidRDefault="00F7340D" w:rsidP="00F7340D">
            <w:pPr>
              <w:pStyle w:val="InstructionalTable"/>
              <w:rPr>
                <w:rFonts w:ascii="Arial" w:hAnsi="Arial" w:cs="Arial"/>
                <w:i w:val="0"/>
                <w:color w:val="auto"/>
                <w:szCs w:val="22"/>
              </w:rPr>
            </w:pPr>
            <w:r w:rsidRPr="00F7340D">
              <w:rPr>
                <w:rFonts w:ascii="Arial" w:hAnsi="Arial" w:cs="Arial"/>
                <w:i w:val="0"/>
                <w:color w:val="auto"/>
                <w:szCs w:val="22"/>
              </w:rPr>
              <w:t>VS GUI:  SCCM</w:t>
            </w:r>
          </w:p>
          <w:p w:rsidR="004E64A0" w:rsidRPr="00132574" w:rsidRDefault="00F7340D" w:rsidP="00911D18">
            <w:pPr>
              <w:pStyle w:val="InstructionalTable"/>
              <w:rPr>
                <w:rFonts w:ascii="Arial" w:hAnsi="Arial" w:cs="Arial"/>
                <w:i w:val="0"/>
                <w:color w:val="auto"/>
                <w:szCs w:val="22"/>
              </w:rPr>
            </w:pPr>
            <w:r w:rsidRPr="00F7340D">
              <w:rPr>
                <w:rFonts w:ascii="Arial" w:hAnsi="Arial" w:cs="Arial"/>
                <w:i w:val="0"/>
                <w:color w:val="auto"/>
                <w:szCs w:val="22"/>
              </w:rPr>
              <w:t xml:space="preserve">Patch </w:t>
            </w:r>
            <w:r w:rsidR="004101D7">
              <w:rPr>
                <w:rFonts w:ascii="Arial" w:hAnsi="Arial" w:cs="Arial"/>
                <w:i w:val="0"/>
                <w:color w:val="auto"/>
                <w:szCs w:val="22"/>
              </w:rPr>
              <w:t>SD*5.3*</w:t>
            </w:r>
            <w:r w:rsidR="00C32252">
              <w:rPr>
                <w:rFonts w:ascii="Arial" w:hAnsi="Arial" w:cs="Arial"/>
                <w:i w:val="0"/>
                <w:color w:val="auto"/>
                <w:szCs w:val="22"/>
              </w:rPr>
              <w:t>679/ GMRC*3.0*98</w:t>
            </w:r>
            <w:r>
              <w:rPr>
                <w:rFonts w:ascii="Arial" w:hAnsi="Arial" w:cs="Arial"/>
                <w:i w:val="0"/>
                <w:color w:val="auto"/>
                <w:szCs w:val="22"/>
              </w:rPr>
              <w:t>:</w:t>
            </w:r>
            <w:r w:rsidRPr="00F7340D">
              <w:rPr>
                <w:rFonts w:ascii="Arial" w:hAnsi="Arial" w:cs="Arial"/>
                <w:i w:val="0"/>
                <w:color w:val="auto"/>
                <w:szCs w:val="22"/>
              </w:rPr>
              <w:t xml:space="preserve"> </w:t>
            </w:r>
            <w:r w:rsidR="00911D18">
              <w:rPr>
                <w:rFonts w:ascii="Arial" w:hAnsi="Arial" w:cs="Arial"/>
                <w:i w:val="0"/>
                <w:color w:val="auto"/>
                <w:szCs w:val="22"/>
              </w:rPr>
              <w:t>ftp.fo-hines.med.va.gov/anonymous/anonymous./SD_GMRC_VSE_BUNDLE_1_5.KID</w:t>
            </w:r>
          </w:p>
        </w:tc>
      </w:tr>
    </w:tbl>
    <w:p w:rsidR="00F7216E" w:rsidRDefault="00F7216E" w:rsidP="00B22BE6">
      <w:pPr>
        <w:pStyle w:val="BodyText"/>
        <w:tabs>
          <w:tab w:val="left" w:pos="7920"/>
        </w:tabs>
        <w:rPr>
          <w:sz w:val="16"/>
          <w:szCs w:val="16"/>
        </w:rPr>
      </w:pPr>
    </w:p>
    <w:p w:rsidR="00750EB4" w:rsidRPr="007B64E1" w:rsidRDefault="00750EB4" w:rsidP="00750EB4">
      <w:pPr>
        <w:pStyle w:val="Heading1"/>
        <w:rPr>
          <w:rFonts w:ascii="Times New Roman" w:hAnsi="Times New Roman" w:cs="Times New Roman"/>
        </w:rPr>
      </w:pPr>
      <w:bookmarkStart w:id="184" w:name="_Toc513550741"/>
      <w:r w:rsidRPr="007B64E1">
        <w:rPr>
          <w:rFonts w:ascii="Times New Roman" w:hAnsi="Times New Roman" w:cs="Times New Roman"/>
        </w:rPr>
        <w:t>Testing Details</w:t>
      </w:r>
      <w:bookmarkEnd w:id="184"/>
    </w:p>
    <w:p w:rsidR="00750EB4" w:rsidRPr="007B64E1" w:rsidRDefault="00175B21" w:rsidP="00750EB4">
      <w:pPr>
        <w:pStyle w:val="BodyText"/>
      </w:pPr>
      <w:r w:rsidRPr="00651775">
        <w:t xml:space="preserve">The </w:t>
      </w:r>
      <w:ins w:id="185" w:author="Author">
        <w:r w:rsidR="00CC121E">
          <w:t>VSE v</w:t>
        </w:r>
      </w:ins>
      <w:r w:rsidR="00C32252">
        <w:t>1.5</w:t>
      </w:r>
      <w:r w:rsidR="00750EB4" w:rsidRPr="00651775">
        <w:t xml:space="preserve"> release test cycle was an </w:t>
      </w:r>
      <w:commentRangeStart w:id="186"/>
      <w:r w:rsidR="00750EB4" w:rsidRPr="00651775">
        <w:t xml:space="preserve">expedited </w:t>
      </w:r>
      <w:commentRangeEnd w:id="186"/>
      <w:r w:rsidR="00CC121E">
        <w:rPr>
          <w:rStyle w:val="CommentReference"/>
        </w:rPr>
        <w:commentReference w:id="186"/>
      </w:r>
      <w:r w:rsidR="00750EB4" w:rsidRPr="00651775">
        <w:t>testing cycle</w:t>
      </w:r>
      <w:ins w:id="187" w:author="Author">
        <w:r w:rsidR="00DB2390">
          <w:t xml:space="preserve"> with only two IOC sites instead of three</w:t>
        </w:r>
      </w:ins>
      <w:r w:rsidR="00750EB4" w:rsidRPr="00651775">
        <w:t xml:space="preserve">. While it included a Software Quality Assurance (SQA), Initial Operating Capabilities (IOC) pre-production and IOC production testing phases the time periods for each phase were shortened. There were </w:t>
      </w:r>
      <w:r w:rsidR="00911D18">
        <w:t>2</w:t>
      </w:r>
      <w:r w:rsidR="00911D18" w:rsidRPr="00651775">
        <w:t xml:space="preserve"> </w:t>
      </w:r>
      <w:r w:rsidR="00750EB4" w:rsidRPr="00651775">
        <w:t>IOC sites utilized for this IOC testing cycle</w:t>
      </w:r>
      <w:r w:rsidR="00651775" w:rsidRPr="00651775">
        <w:t>, both of which</w:t>
      </w:r>
      <w:r w:rsidR="00750EB4" w:rsidRPr="00651775">
        <w:t xml:space="preserve"> completed all required scripts</w:t>
      </w:r>
      <w:r w:rsidR="00651775" w:rsidRPr="00651775">
        <w:t xml:space="preserve"> and</w:t>
      </w:r>
      <w:r w:rsidR="00750EB4" w:rsidRPr="00651775">
        <w:t xml:space="preserve"> concurred with</w:t>
      </w:r>
      <w:r w:rsidR="00750EB4">
        <w:t xml:space="preserve"> moving forward with the national release of the functionality and defect fixes contained in this release.</w:t>
      </w:r>
    </w:p>
    <w:p w:rsidR="00750EB4" w:rsidRPr="007B64E1" w:rsidRDefault="00750EB4" w:rsidP="00750EB4">
      <w:pPr>
        <w:pStyle w:val="BodyText"/>
      </w:pPr>
      <w:r w:rsidRPr="007B64E1">
        <w:t xml:space="preserve">On the VSE project, defects are managed differently per testing cycle phase. During the SQA and IOC pre-production phase, the issues that are found are manually managed in the projects defect log. During the IOC production phase the issues are captured and once adjudicated by the OVAC team they are placed into </w:t>
      </w:r>
      <w:commentRangeStart w:id="188"/>
      <w:del w:id="189" w:author="Author">
        <w:r w:rsidRPr="007B64E1" w:rsidDel="00DB2390">
          <w:delText>CA SDM</w:delText>
        </w:r>
      </w:del>
      <w:ins w:id="190" w:author="Author">
        <w:r w:rsidR="00DB2390">
          <w:t>ServiceNow</w:t>
        </w:r>
      </w:ins>
      <w:r w:rsidRPr="007B64E1">
        <w:t xml:space="preserve"> </w:t>
      </w:r>
      <w:commentRangeEnd w:id="188"/>
      <w:r w:rsidR="00CC121E">
        <w:rPr>
          <w:rStyle w:val="CommentReference"/>
        </w:rPr>
        <w:commentReference w:id="188"/>
      </w:r>
      <w:r w:rsidRPr="007B64E1">
        <w:t xml:space="preserve">database. </w:t>
      </w:r>
    </w:p>
    <w:p w:rsidR="00750EB4" w:rsidRPr="007B64E1" w:rsidRDefault="00750EB4" w:rsidP="00750EB4">
      <w:pPr>
        <w:pStyle w:val="BodyText"/>
      </w:pPr>
      <w:r w:rsidRPr="007B64E1">
        <w:t>Below are the defect results of each test</w:t>
      </w:r>
      <w:r w:rsidR="00283B9B">
        <w:t xml:space="preserve">ing phase for the </w:t>
      </w:r>
      <w:ins w:id="191" w:author="Author">
        <w:r w:rsidR="00CC121E">
          <w:t>VSE v</w:t>
        </w:r>
      </w:ins>
      <w:r w:rsidR="00C32252">
        <w:t>1.5</w:t>
      </w:r>
      <w:r>
        <w:t xml:space="preserve"> release.</w:t>
      </w:r>
    </w:p>
    <w:p w:rsidR="00750EB4" w:rsidRPr="007B64E1" w:rsidRDefault="00750EB4" w:rsidP="00750EB4">
      <w:pPr>
        <w:pStyle w:val="BodyText"/>
      </w:pPr>
    </w:p>
    <w:p w:rsidR="00750EB4" w:rsidRPr="007B64E1" w:rsidRDefault="00750EB4" w:rsidP="00750EB4">
      <w:pPr>
        <w:pStyle w:val="Heading2"/>
        <w:rPr>
          <w:rFonts w:ascii="Times New Roman" w:hAnsi="Times New Roman" w:cs="Times New Roman"/>
          <w:b w:val="0"/>
        </w:rPr>
      </w:pPr>
      <w:bookmarkStart w:id="192" w:name="_Toc513550742"/>
      <w:r w:rsidRPr="007B64E1">
        <w:rPr>
          <w:rFonts w:ascii="Times New Roman" w:hAnsi="Times New Roman" w:cs="Times New Roman"/>
        </w:rPr>
        <w:t>SQA Phase Results</w:t>
      </w:r>
      <w:bookmarkEnd w:id="192"/>
    </w:p>
    <w:p w:rsidR="00750EB4" w:rsidRDefault="00C32252" w:rsidP="00750EB4">
      <w:r>
        <w:t xml:space="preserve">There were </w:t>
      </w:r>
      <w:commentRangeStart w:id="193"/>
      <w:r>
        <w:t>0</w:t>
      </w:r>
      <w:commentRangeEnd w:id="193"/>
      <w:r w:rsidR="00CC121E">
        <w:rPr>
          <w:rStyle w:val="CommentReference"/>
        </w:rPr>
        <w:commentReference w:id="193"/>
      </w:r>
      <w:r w:rsidR="00750EB4" w:rsidRPr="007B64E1">
        <w:t xml:space="preserve"> unresolved defects </w:t>
      </w:r>
      <w:r w:rsidR="00750EB4">
        <w:t>identified</w:t>
      </w:r>
      <w:r w:rsidR="007960A9">
        <w:t xml:space="preserve"> during the SQA testing phase: 0</w:t>
      </w:r>
      <w:r w:rsidR="00750EB4" w:rsidRPr="007B64E1">
        <w:t xml:space="preserve"> with a high severit</w:t>
      </w:r>
      <w:r>
        <w:t>y, 0</w:t>
      </w:r>
      <w:r w:rsidR="00750EB4" w:rsidRPr="007B64E1">
        <w:t xml:space="preserve"> with a </w:t>
      </w:r>
      <w:r w:rsidR="00750EB4">
        <w:t>medium</w:t>
      </w:r>
      <w:r>
        <w:t xml:space="preserve"> severity, 0</w:t>
      </w:r>
      <w:r w:rsidR="00750EB4" w:rsidRPr="007B64E1">
        <w:t xml:space="preserve"> with a </w:t>
      </w:r>
      <w:r w:rsidR="00750EB4">
        <w:t>low</w:t>
      </w:r>
      <w:r w:rsidR="00750EB4" w:rsidRPr="007B64E1">
        <w:t xml:space="preserve"> severity</w:t>
      </w:r>
      <w:r w:rsidR="003A411D">
        <w:t>,</w:t>
      </w:r>
      <w:r w:rsidR="003A411D" w:rsidRPr="003A411D">
        <w:t xml:space="preserve"> </w:t>
      </w:r>
      <w:r w:rsidR="003A411D">
        <w:t xml:space="preserve">and </w:t>
      </w:r>
      <w:r>
        <w:t>0</w:t>
      </w:r>
      <w:r w:rsidR="003A411D" w:rsidRPr="007B64E1">
        <w:t xml:space="preserve"> which were not adjudicated (NA).</w:t>
      </w:r>
    </w:p>
    <w:p w:rsidR="00750EB4" w:rsidRPr="007B64E1" w:rsidRDefault="00750EB4" w:rsidP="00750EB4"/>
    <w:p w:rsidR="00750EB4" w:rsidRPr="007B64E1" w:rsidRDefault="00750EB4" w:rsidP="00750EB4">
      <w:pPr>
        <w:jc w:val="center"/>
      </w:pPr>
    </w:p>
    <w:p w:rsidR="00750EB4" w:rsidRPr="007B64E1" w:rsidRDefault="00750EB4" w:rsidP="00750EB4">
      <w:pPr>
        <w:jc w:val="center"/>
      </w:pPr>
    </w:p>
    <w:p w:rsidR="00750EB4" w:rsidRPr="007B64E1" w:rsidRDefault="00750EB4" w:rsidP="00750EB4"/>
    <w:p w:rsidR="00750EB4" w:rsidRPr="007B64E1" w:rsidRDefault="00750EB4" w:rsidP="00750EB4">
      <w:r>
        <w:t xml:space="preserve">Below </w:t>
      </w:r>
      <w:r w:rsidR="00C32252">
        <w:t>is the list of the 0</w:t>
      </w:r>
      <w:r w:rsidRPr="007B64E1">
        <w:t xml:space="preserve"> unresolved defects from the SQA test phase:</w:t>
      </w:r>
    </w:p>
    <w:tbl>
      <w:tblPr>
        <w:tblStyle w:val="TableGrid"/>
        <w:tblW w:w="0" w:type="auto"/>
        <w:jc w:val="center"/>
        <w:tblLook w:val="04A0" w:firstRow="1" w:lastRow="0" w:firstColumn="1" w:lastColumn="0" w:noHBand="0" w:noVBand="1"/>
      </w:tblPr>
      <w:tblGrid>
        <w:gridCol w:w="2525"/>
        <w:gridCol w:w="6655"/>
      </w:tblGrid>
      <w:tr w:rsidR="001518C8" w:rsidRPr="007B64E1" w:rsidTr="001518C8">
        <w:trPr>
          <w:trHeight w:val="600"/>
          <w:tblHeader/>
          <w:jc w:val="center"/>
        </w:trPr>
        <w:tc>
          <w:tcPr>
            <w:tcW w:w="2525" w:type="dxa"/>
            <w:shd w:val="clear" w:color="auto" w:fill="D9D9D9" w:themeFill="background1" w:themeFillShade="D9"/>
            <w:noWrap/>
          </w:tcPr>
          <w:p w:rsidR="001518C8" w:rsidRPr="007B64E1" w:rsidRDefault="001518C8" w:rsidP="006F6179">
            <w:pPr>
              <w:rPr>
                <w:b/>
              </w:rPr>
            </w:pPr>
            <w:r w:rsidRPr="007B64E1">
              <w:rPr>
                <w:b/>
              </w:rPr>
              <w:t xml:space="preserve">Defect </w:t>
            </w:r>
          </w:p>
          <w:p w:rsidR="001518C8" w:rsidRPr="007B64E1" w:rsidRDefault="001518C8" w:rsidP="006F6179">
            <w:pPr>
              <w:rPr>
                <w:b/>
              </w:rPr>
            </w:pPr>
            <w:r w:rsidRPr="007B64E1">
              <w:rPr>
                <w:b/>
              </w:rPr>
              <w:t>Work Item #</w:t>
            </w:r>
          </w:p>
        </w:tc>
        <w:tc>
          <w:tcPr>
            <w:tcW w:w="6655" w:type="dxa"/>
            <w:shd w:val="clear" w:color="auto" w:fill="D9D9D9" w:themeFill="background1" w:themeFillShade="D9"/>
          </w:tcPr>
          <w:p w:rsidR="001518C8" w:rsidRPr="007B64E1" w:rsidRDefault="001518C8" w:rsidP="006F6179">
            <w:pPr>
              <w:rPr>
                <w:b/>
              </w:rPr>
            </w:pPr>
            <w:r w:rsidRPr="007B64E1">
              <w:rPr>
                <w:b/>
              </w:rPr>
              <w:t>Description</w:t>
            </w:r>
          </w:p>
        </w:tc>
      </w:tr>
      <w:tr w:rsidR="001518C8" w:rsidRPr="00ED1669" w:rsidTr="00C32252">
        <w:tblPrEx>
          <w:jc w:val="left"/>
        </w:tblPrEx>
        <w:trPr>
          <w:trHeight w:val="197"/>
        </w:trPr>
        <w:tc>
          <w:tcPr>
            <w:tcW w:w="2525" w:type="dxa"/>
          </w:tcPr>
          <w:p w:rsidR="001518C8" w:rsidRPr="00ED1669" w:rsidRDefault="001518C8" w:rsidP="001518C8">
            <w:pPr>
              <w:rPr>
                <w:rFonts w:ascii="Calibri" w:hAnsi="Calibri" w:cs="Calibri"/>
                <w:color w:val="000000"/>
                <w:szCs w:val="22"/>
              </w:rPr>
            </w:pPr>
          </w:p>
        </w:tc>
        <w:tc>
          <w:tcPr>
            <w:tcW w:w="6655" w:type="dxa"/>
            <w:tcBorders>
              <w:top w:val="single" w:sz="4" w:space="0" w:color="auto"/>
              <w:left w:val="single" w:sz="4" w:space="0" w:color="auto"/>
              <w:bottom w:val="single" w:sz="4" w:space="0" w:color="auto"/>
              <w:right w:val="single" w:sz="4" w:space="0" w:color="auto"/>
            </w:tcBorders>
            <w:shd w:val="clear" w:color="auto" w:fill="auto"/>
          </w:tcPr>
          <w:p w:rsidR="001518C8" w:rsidRDefault="001518C8" w:rsidP="001518C8">
            <w:pPr>
              <w:rPr>
                <w:rFonts w:ascii="Calibri" w:hAnsi="Calibri" w:cs="Calibri"/>
                <w:color w:val="000000"/>
                <w:szCs w:val="22"/>
              </w:rPr>
            </w:pPr>
          </w:p>
        </w:tc>
      </w:tr>
      <w:tr w:rsidR="001518C8" w:rsidRPr="00ED1669" w:rsidTr="00C32252">
        <w:tblPrEx>
          <w:jc w:val="left"/>
        </w:tblPrEx>
        <w:trPr>
          <w:trHeight w:val="58"/>
        </w:trPr>
        <w:tc>
          <w:tcPr>
            <w:tcW w:w="2525" w:type="dxa"/>
          </w:tcPr>
          <w:p w:rsidR="001518C8" w:rsidRPr="00ED1669" w:rsidRDefault="001518C8" w:rsidP="001518C8">
            <w:pPr>
              <w:rPr>
                <w:rFonts w:ascii="Calibri" w:hAnsi="Calibri" w:cs="Calibri"/>
                <w:color w:val="000000"/>
                <w:szCs w:val="22"/>
              </w:rPr>
            </w:pPr>
          </w:p>
        </w:tc>
        <w:tc>
          <w:tcPr>
            <w:tcW w:w="6655" w:type="dxa"/>
            <w:tcBorders>
              <w:top w:val="nil"/>
              <w:left w:val="single" w:sz="4" w:space="0" w:color="auto"/>
              <w:bottom w:val="single" w:sz="4" w:space="0" w:color="auto"/>
              <w:right w:val="single" w:sz="4" w:space="0" w:color="auto"/>
            </w:tcBorders>
            <w:shd w:val="clear" w:color="auto" w:fill="auto"/>
          </w:tcPr>
          <w:p w:rsidR="001518C8" w:rsidRDefault="001518C8" w:rsidP="001518C8">
            <w:pPr>
              <w:rPr>
                <w:rFonts w:ascii="Calibri" w:hAnsi="Calibri" w:cs="Calibri"/>
                <w:color w:val="000000"/>
                <w:szCs w:val="22"/>
              </w:rPr>
            </w:pPr>
          </w:p>
        </w:tc>
      </w:tr>
      <w:tr w:rsidR="001518C8" w:rsidRPr="00ED1669" w:rsidTr="00C32252">
        <w:tblPrEx>
          <w:jc w:val="left"/>
        </w:tblPrEx>
        <w:trPr>
          <w:trHeight w:val="224"/>
        </w:trPr>
        <w:tc>
          <w:tcPr>
            <w:tcW w:w="2525" w:type="dxa"/>
          </w:tcPr>
          <w:p w:rsidR="001518C8" w:rsidRPr="00ED1669" w:rsidRDefault="001518C8" w:rsidP="001518C8">
            <w:pPr>
              <w:rPr>
                <w:rFonts w:ascii="Calibri" w:hAnsi="Calibri" w:cs="Calibri"/>
                <w:color w:val="000000"/>
                <w:szCs w:val="22"/>
              </w:rPr>
            </w:pPr>
          </w:p>
        </w:tc>
        <w:tc>
          <w:tcPr>
            <w:tcW w:w="6655" w:type="dxa"/>
            <w:tcBorders>
              <w:top w:val="single" w:sz="4" w:space="0" w:color="auto"/>
              <w:left w:val="nil"/>
              <w:bottom w:val="single" w:sz="4" w:space="0" w:color="auto"/>
              <w:right w:val="single" w:sz="4" w:space="0" w:color="auto"/>
            </w:tcBorders>
            <w:shd w:val="clear" w:color="auto" w:fill="auto"/>
          </w:tcPr>
          <w:p w:rsidR="001518C8" w:rsidRDefault="001518C8" w:rsidP="001518C8">
            <w:pPr>
              <w:rPr>
                <w:rFonts w:ascii="Calibri" w:hAnsi="Calibri" w:cs="Calibri"/>
                <w:color w:val="000000"/>
                <w:szCs w:val="22"/>
              </w:rPr>
            </w:pPr>
          </w:p>
        </w:tc>
      </w:tr>
      <w:tr w:rsidR="001518C8" w:rsidRPr="00ED1669" w:rsidTr="00C32252">
        <w:tblPrEx>
          <w:jc w:val="left"/>
        </w:tblPrEx>
        <w:trPr>
          <w:trHeight w:val="58"/>
        </w:trPr>
        <w:tc>
          <w:tcPr>
            <w:tcW w:w="2525" w:type="dxa"/>
          </w:tcPr>
          <w:p w:rsidR="001518C8" w:rsidRPr="00ED1669" w:rsidRDefault="001518C8" w:rsidP="001518C8">
            <w:pPr>
              <w:rPr>
                <w:rFonts w:ascii="Calibri" w:hAnsi="Calibri" w:cs="Calibri"/>
                <w:color w:val="000000"/>
                <w:szCs w:val="22"/>
              </w:rPr>
            </w:pPr>
          </w:p>
        </w:tc>
        <w:tc>
          <w:tcPr>
            <w:tcW w:w="6655" w:type="dxa"/>
            <w:tcBorders>
              <w:top w:val="single" w:sz="4" w:space="0" w:color="auto"/>
              <w:left w:val="single" w:sz="4" w:space="0" w:color="auto"/>
              <w:bottom w:val="single" w:sz="4" w:space="0" w:color="auto"/>
              <w:right w:val="single" w:sz="4" w:space="0" w:color="auto"/>
            </w:tcBorders>
            <w:shd w:val="clear" w:color="auto" w:fill="auto"/>
          </w:tcPr>
          <w:p w:rsidR="001518C8" w:rsidRDefault="001518C8" w:rsidP="001518C8">
            <w:pPr>
              <w:rPr>
                <w:rFonts w:ascii="Calibri" w:hAnsi="Calibri" w:cs="Calibri"/>
                <w:color w:val="000000"/>
                <w:szCs w:val="22"/>
              </w:rPr>
            </w:pPr>
          </w:p>
        </w:tc>
      </w:tr>
      <w:tr w:rsidR="001518C8" w:rsidRPr="00ED1669" w:rsidTr="00C32252">
        <w:tblPrEx>
          <w:jc w:val="left"/>
        </w:tblPrEx>
        <w:trPr>
          <w:trHeight w:val="170"/>
        </w:trPr>
        <w:tc>
          <w:tcPr>
            <w:tcW w:w="2525" w:type="dxa"/>
          </w:tcPr>
          <w:p w:rsidR="001518C8" w:rsidRPr="00ED1669" w:rsidRDefault="001518C8" w:rsidP="001518C8">
            <w:pPr>
              <w:rPr>
                <w:rFonts w:ascii="Calibri" w:hAnsi="Calibri" w:cs="Calibri"/>
                <w:color w:val="000000"/>
                <w:szCs w:val="22"/>
              </w:rPr>
            </w:pPr>
          </w:p>
        </w:tc>
        <w:tc>
          <w:tcPr>
            <w:tcW w:w="6655" w:type="dxa"/>
            <w:tcBorders>
              <w:top w:val="nil"/>
              <w:left w:val="single" w:sz="4" w:space="0" w:color="auto"/>
              <w:bottom w:val="single" w:sz="4" w:space="0" w:color="auto"/>
              <w:right w:val="single" w:sz="4" w:space="0" w:color="auto"/>
            </w:tcBorders>
            <w:shd w:val="clear" w:color="auto" w:fill="auto"/>
          </w:tcPr>
          <w:p w:rsidR="001518C8" w:rsidRDefault="001518C8" w:rsidP="001518C8">
            <w:pPr>
              <w:rPr>
                <w:rFonts w:ascii="Calibri" w:hAnsi="Calibri" w:cs="Calibri"/>
                <w:color w:val="000000"/>
                <w:szCs w:val="22"/>
              </w:rPr>
            </w:pPr>
          </w:p>
        </w:tc>
      </w:tr>
      <w:tr w:rsidR="001518C8" w:rsidRPr="00ED1669" w:rsidTr="00C32252">
        <w:tblPrEx>
          <w:jc w:val="left"/>
        </w:tblPrEx>
        <w:trPr>
          <w:trHeight w:val="341"/>
        </w:trPr>
        <w:tc>
          <w:tcPr>
            <w:tcW w:w="2525" w:type="dxa"/>
          </w:tcPr>
          <w:p w:rsidR="001518C8" w:rsidRPr="00ED1669" w:rsidRDefault="001518C8" w:rsidP="001518C8">
            <w:pPr>
              <w:rPr>
                <w:rFonts w:ascii="Calibri" w:hAnsi="Calibri" w:cs="Calibri"/>
                <w:color w:val="000000"/>
                <w:szCs w:val="22"/>
              </w:rPr>
            </w:pPr>
          </w:p>
        </w:tc>
        <w:tc>
          <w:tcPr>
            <w:tcW w:w="6655" w:type="dxa"/>
            <w:tcBorders>
              <w:top w:val="nil"/>
              <w:left w:val="single" w:sz="4" w:space="0" w:color="auto"/>
              <w:bottom w:val="single" w:sz="4" w:space="0" w:color="auto"/>
              <w:right w:val="single" w:sz="4" w:space="0" w:color="auto"/>
            </w:tcBorders>
            <w:shd w:val="clear" w:color="auto" w:fill="auto"/>
          </w:tcPr>
          <w:p w:rsidR="001518C8" w:rsidRDefault="001518C8" w:rsidP="001518C8">
            <w:pPr>
              <w:rPr>
                <w:rFonts w:ascii="Calibri" w:hAnsi="Calibri" w:cs="Calibri"/>
                <w:color w:val="000000"/>
                <w:szCs w:val="22"/>
              </w:rPr>
            </w:pPr>
          </w:p>
        </w:tc>
      </w:tr>
      <w:tr w:rsidR="001518C8" w:rsidRPr="00ED1669" w:rsidTr="00C32252">
        <w:tblPrEx>
          <w:jc w:val="left"/>
        </w:tblPrEx>
        <w:trPr>
          <w:trHeight w:val="602"/>
        </w:trPr>
        <w:tc>
          <w:tcPr>
            <w:tcW w:w="2525" w:type="dxa"/>
          </w:tcPr>
          <w:p w:rsidR="001518C8" w:rsidRPr="00ED1669" w:rsidRDefault="001518C8" w:rsidP="001518C8">
            <w:pPr>
              <w:rPr>
                <w:rFonts w:ascii="Calibri" w:hAnsi="Calibri" w:cs="Calibri"/>
                <w:color w:val="000000"/>
                <w:szCs w:val="22"/>
              </w:rPr>
            </w:pPr>
          </w:p>
        </w:tc>
        <w:tc>
          <w:tcPr>
            <w:tcW w:w="6655" w:type="dxa"/>
            <w:tcBorders>
              <w:top w:val="nil"/>
              <w:left w:val="single" w:sz="4" w:space="0" w:color="auto"/>
              <w:bottom w:val="single" w:sz="4" w:space="0" w:color="auto"/>
              <w:right w:val="single" w:sz="4" w:space="0" w:color="auto"/>
            </w:tcBorders>
            <w:shd w:val="clear" w:color="auto" w:fill="auto"/>
          </w:tcPr>
          <w:p w:rsidR="001518C8" w:rsidRPr="001518C8" w:rsidRDefault="001518C8" w:rsidP="001518C8">
            <w:pPr>
              <w:spacing w:after="240"/>
            </w:pPr>
          </w:p>
        </w:tc>
      </w:tr>
      <w:tr w:rsidR="001518C8" w:rsidRPr="00ED1669" w:rsidTr="00C32252">
        <w:tblPrEx>
          <w:jc w:val="left"/>
        </w:tblPrEx>
        <w:trPr>
          <w:trHeight w:val="359"/>
        </w:trPr>
        <w:tc>
          <w:tcPr>
            <w:tcW w:w="2525" w:type="dxa"/>
          </w:tcPr>
          <w:p w:rsidR="001518C8" w:rsidRPr="00ED1669" w:rsidRDefault="001518C8" w:rsidP="001518C8">
            <w:pPr>
              <w:rPr>
                <w:rFonts w:ascii="Calibri" w:hAnsi="Calibri" w:cs="Calibri"/>
                <w:color w:val="000000"/>
                <w:szCs w:val="22"/>
              </w:rPr>
            </w:pPr>
          </w:p>
        </w:tc>
        <w:tc>
          <w:tcPr>
            <w:tcW w:w="6655" w:type="dxa"/>
            <w:tcBorders>
              <w:top w:val="nil"/>
              <w:left w:val="single" w:sz="4" w:space="0" w:color="auto"/>
              <w:bottom w:val="single" w:sz="4" w:space="0" w:color="auto"/>
              <w:right w:val="single" w:sz="4" w:space="0" w:color="auto"/>
            </w:tcBorders>
            <w:shd w:val="clear" w:color="auto" w:fill="auto"/>
          </w:tcPr>
          <w:p w:rsidR="001518C8" w:rsidRDefault="001518C8" w:rsidP="001518C8">
            <w:pPr>
              <w:spacing w:after="240"/>
              <w:rPr>
                <w:rFonts w:ascii="Calibri" w:hAnsi="Calibri" w:cs="Calibri"/>
                <w:color w:val="000000"/>
                <w:szCs w:val="22"/>
              </w:rPr>
            </w:pPr>
          </w:p>
        </w:tc>
      </w:tr>
    </w:tbl>
    <w:p w:rsidR="00750EB4" w:rsidRDefault="00750EB4" w:rsidP="00750EB4">
      <w:pPr>
        <w:pStyle w:val="Heading2"/>
        <w:rPr>
          <w:rFonts w:ascii="Times New Roman" w:hAnsi="Times New Roman" w:cs="Times New Roman"/>
          <w:b w:val="0"/>
        </w:rPr>
      </w:pPr>
    </w:p>
    <w:p w:rsidR="00750EB4" w:rsidRPr="007B64E1" w:rsidRDefault="00750EB4" w:rsidP="00750EB4">
      <w:pPr>
        <w:pStyle w:val="Heading2"/>
        <w:rPr>
          <w:rFonts w:ascii="Times New Roman" w:hAnsi="Times New Roman" w:cs="Times New Roman"/>
          <w:b w:val="0"/>
        </w:rPr>
      </w:pPr>
      <w:bookmarkStart w:id="194" w:name="_Toc513550743"/>
      <w:r w:rsidRPr="007B64E1">
        <w:rPr>
          <w:rFonts w:ascii="Times New Roman" w:hAnsi="Times New Roman" w:cs="Times New Roman"/>
        </w:rPr>
        <w:t>IOC Pre-Production Phase Results</w:t>
      </w:r>
      <w:bookmarkEnd w:id="194"/>
    </w:p>
    <w:p w:rsidR="00750EB4" w:rsidRPr="007B64E1" w:rsidRDefault="00750EB4" w:rsidP="00750EB4">
      <w:r w:rsidRPr="007B64E1">
        <w:t>There w</w:t>
      </w:r>
      <w:r>
        <w:t>ere</w:t>
      </w:r>
      <w:r w:rsidR="007960A9">
        <w:t xml:space="preserve"> </w:t>
      </w:r>
      <w:del w:id="195" w:author="Author">
        <w:r w:rsidR="00C32252" w:rsidDel="00DB2390">
          <w:delText>0</w:delText>
        </w:r>
      </w:del>
      <w:ins w:id="196" w:author="Author">
        <w:r w:rsidR="00DB2390">
          <w:t>1</w:t>
        </w:r>
      </w:ins>
      <w:r w:rsidRPr="007B64E1">
        <w:t xml:space="preserve"> unresolved defects </w:t>
      </w:r>
      <w:r>
        <w:t>identified</w:t>
      </w:r>
      <w:r w:rsidRPr="007B64E1">
        <w:t xml:space="preserve"> during the IOC</w:t>
      </w:r>
      <w:r w:rsidR="0022704C">
        <w:t xml:space="preserve"> pre-production testing phase: </w:t>
      </w:r>
      <w:r w:rsidR="00C32252">
        <w:t>0</w:t>
      </w:r>
      <w:r w:rsidR="0022704C">
        <w:t xml:space="preserve"> with a high severity, </w:t>
      </w:r>
      <w:r w:rsidR="003E2355">
        <w:t>0</w:t>
      </w:r>
      <w:r w:rsidR="0022704C">
        <w:t xml:space="preserve"> with a </w:t>
      </w:r>
      <w:r w:rsidR="00C470CB">
        <w:t xml:space="preserve">low </w:t>
      </w:r>
      <w:r w:rsidR="0022704C">
        <w:t>severity</w:t>
      </w:r>
      <w:r w:rsidR="00C470CB">
        <w:t>,</w:t>
      </w:r>
      <w:r w:rsidR="0022704C">
        <w:t xml:space="preserve"> and </w:t>
      </w:r>
      <w:del w:id="197" w:author="Author">
        <w:r w:rsidR="00C32252" w:rsidDel="00D120D3">
          <w:delText>0</w:delText>
        </w:r>
      </w:del>
      <w:ins w:id="198" w:author="Author">
        <w:r w:rsidR="00D120D3">
          <w:t>1</w:t>
        </w:r>
      </w:ins>
      <w:r w:rsidR="00C470CB" w:rsidRPr="007B64E1">
        <w:t xml:space="preserve"> </w:t>
      </w:r>
      <w:r w:rsidRPr="007B64E1">
        <w:t xml:space="preserve">which were not adjudicated (NA). </w:t>
      </w:r>
    </w:p>
    <w:p w:rsidR="00750EB4" w:rsidRPr="007B64E1" w:rsidRDefault="00750EB4" w:rsidP="00750EB4"/>
    <w:p w:rsidR="00750EB4" w:rsidRPr="007B64E1" w:rsidRDefault="00750EB4" w:rsidP="00750EB4">
      <w:pPr>
        <w:jc w:val="center"/>
      </w:pPr>
    </w:p>
    <w:p w:rsidR="00750EB4" w:rsidRPr="007B64E1" w:rsidRDefault="00750EB4" w:rsidP="00750EB4">
      <w:pPr>
        <w:jc w:val="center"/>
      </w:pPr>
    </w:p>
    <w:p w:rsidR="00750EB4" w:rsidRPr="007B64E1" w:rsidRDefault="00750EB4" w:rsidP="00750EB4">
      <w:pPr>
        <w:jc w:val="center"/>
      </w:pPr>
      <w:r>
        <w:t xml:space="preserve">Below </w:t>
      </w:r>
      <w:r w:rsidR="007960A9">
        <w:t xml:space="preserve">is the list of the </w:t>
      </w:r>
      <w:del w:id="199" w:author="Author">
        <w:r w:rsidR="00C32252" w:rsidDel="00DB2390">
          <w:delText>0</w:delText>
        </w:r>
      </w:del>
      <w:ins w:id="200" w:author="Author">
        <w:r w:rsidR="00DB2390">
          <w:t>1</w:t>
        </w:r>
      </w:ins>
      <w:r w:rsidRPr="007B64E1">
        <w:t xml:space="preserve"> unresolved defects from the IOC pre-production testing phase:</w:t>
      </w:r>
    </w:p>
    <w:tbl>
      <w:tblPr>
        <w:tblStyle w:val="TableGrid"/>
        <w:tblW w:w="0" w:type="auto"/>
        <w:jc w:val="center"/>
        <w:tblLook w:val="04A0" w:firstRow="1" w:lastRow="0" w:firstColumn="1" w:lastColumn="0" w:noHBand="0" w:noVBand="1"/>
      </w:tblPr>
      <w:tblGrid>
        <w:gridCol w:w="2183"/>
        <w:gridCol w:w="7042"/>
      </w:tblGrid>
      <w:tr w:rsidR="00750EB4" w:rsidRPr="007B64E1" w:rsidTr="003A411D">
        <w:trPr>
          <w:trHeight w:val="300"/>
          <w:tblHeader/>
          <w:jc w:val="center"/>
        </w:trPr>
        <w:tc>
          <w:tcPr>
            <w:tcW w:w="2183" w:type="dxa"/>
            <w:shd w:val="clear" w:color="auto" w:fill="BFBFBF" w:themeFill="background1" w:themeFillShade="BF"/>
            <w:noWrap/>
            <w:hideMark/>
          </w:tcPr>
          <w:p w:rsidR="00750EB4" w:rsidRPr="007B64E1" w:rsidRDefault="00750EB4" w:rsidP="006F6179">
            <w:pPr>
              <w:rPr>
                <w:b/>
              </w:rPr>
            </w:pPr>
            <w:r w:rsidRPr="007B64E1">
              <w:rPr>
                <w:b/>
              </w:rPr>
              <w:t xml:space="preserve">Defect </w:t>
            </w:r>
          </w:p>
          <w:p w:rsidR="00750EB4" w:rsidRPr="007B64E1" w:rsidRDefault="00750EB4" w:rsidP="006F6179">
            <w:pPr>
              <w:rPr>
                <w:b/>
              </w:rPr>
            </w:pPr>
            <w:r w:rsidRPr="007B64E1">
              <w:rPr>
                <w:b/>
              </w:rPr>
              <w:t>Work Item #</w:t>
            </w:r>
          </w:p>
        </w:tc>
        <w:tc>
          <w:tcPr>
            <w:tcW w:w="7042" w:type="dxa"/>
            <w:shd w:val="clear" w:color="auto" w:fill="BFBFBF" w:themeFill="background1" w:themeFillShade="BF"/>
            <w:hideMark/>
          </w:tcPr>
          <w:p w:rsidR="00750EB4" w:rsidRPr="007B64E1" w:rsidRDefault="00750EB4" w:rsidP="006F6179">
            <w:pPr>
              <w:rPr>
                <w:b/>
              </w:rPr>
            </w:pPr>
            <w:r w:rsidRPr="007B64E1">
              <w:rPr>
                <w:b/>
              </w:rPr>
              <w:t>Description</w:t>
            </w:r>
          </w:p>
        </w:tc>
      </w:tr>
      <w:tr w:rsidR="003A411D" w:rsidRPr="007B64E1" w:rsidTr="003A411D">
        <w:trPr>
          <w:trHeight w:val="287"/>
          <w:jc w:val="center"/>
        </w:trPr>
        <w:tc>
          <w:tcPr>
            <w:tcW w:w="2183" w:type="dxa"/>
            <w:noWrap/>
          </w:tcPr>
          <w:p w:rsidR="003A411D" w:rsidRPr="003A411D" w:rsidRDefault="00DB2390" w:rsidP="003A411D">
            <w:pPr>
              <w:pStyle w:val="TableText"/>
              <w:rPr>
                <w:rFonts w:asciiTheme="minorHAnsi" w:hAnsiTheme="minorHAnsi" w:cstheme="minorHAnsi"/>
                <w:bCs/>
              </w:rPr>
            </w:pPr>
            <w:ins w:id="201" w:author="Author">
              <w:r>
                <w:rPr>
                  <w:rFonts w:asciiTheme="minorHAnsi" w:hAnsiTheme="minorHAnsi" w:cstheme="minorHAnsi"/>
                  <w:bCs/>
                </w:rPr>
                <w:t>7000852</w:t>
              </w:r>
            </w:ins>
          </w:p>
        </w:tc>
        <w:tc>
          <w:tcPr>
            <w:tcW w:w="7042" w:type="dxa"/>
          </w:tcPr>
          <w:p w:rsidR="003A411D" w:rsidRPr="003A411D" w:rsidRDefault="00DB2390" w:rsidP="003A411D">
            <w:pPr>
              <w:pStyle w:val="TableText"/>
              <w:rPr>
                <w:rFonts w:asciiTheme="minorHAnsi" w:hAnsiTheme="minorHAnsi" w:cstheme="minorHAnsi"/>
              </w:rPr>
            </w:pPr>
            <w:ins w:id="202" w:author="Author">
              <w:r>
                <w:rPr>
                  <w:rFonts w:asciiTheme="minorHAnsi" w:hAnsiTheme="minorHAnsi" w:cstheme="minorHAnsi"/>
                </w:rPr>
                <w:t>A11:  Parent request does not re-open when using cancel appointment from pending appointments list</w:t>
              </w:r>
            </w:ins>
          </w:p>
        </w:tc>
      </w:tr>
      <w:tr w:rsidR="003A411D" w:rsidRPr="007B64E1" w:rsidTr="003A411D">
        <w:trPr>
          <w:trHeight w:val="63"/>
          <w:jc w:val="center"/>
        </w:trPr>
        <w:tc>
          <w:tcPr>
            <w:tcW w:w="2183" w:type="dxa"/>
            <w:noWrap/>
          </w:tcPr>
          <w:p w:rsidR="003A411D" w:rsidRPr="003A411D" w:rsidRDefault="003A411D" w:rsidP="003A411D">
            <w:pPr>
              <w:pStyle w:val="TableText"/>
              <w:rPr>
                <w:rFonts w:asciiTheme="minorHAnsi" w:hAnsiTheme="minorHAnsi" w:cstheme="minorHAnsi"/>
                <w:bCs/>
              </w:rPr>
            </w:pPr>
          </w:p>
        </w:tc>
        <w:tc>
          <w:tcPr>
            <w:tcW w:w="7042" w:type="dxa"/>
          </w:tcPr>
          <w:p w:rsidR="003A411D" w:rsidRPr="003A411D" w:rsidRDefault="003A411D" w:rsidP="003A411D">
            <w:pPr>
              <w:pStyle w:val="TableText"/>
              <w:rPr>
                <w:rFonts w:asciiTheme="minorHAnsi" w:hAnsiTheme="minorHAnsi" w:cstheme="minorHAnsi"/>
                <w:bCs/>
              </w:rPr>
            </w:pPr>
          </w:p>
        </w:tc>
      </w:tr>
      <w:tr w:rsidR="003A411D" w:rsidRPr="007B64E1" w:rsidTr="003A411D">
        <w:trPr>
          <w:trHeight w:val="125"/>
          <w:jc w:val="center"/>
        </w:trPr>
        <w:tc>
          <w:tcPr>
            <w:tcW w:w="2183" w:type="dxa"/>
            <w:noWrap/>
          </w:tcPr>
          <w:p w:rsidR="003A411D" w:rsidRPr="003A411D" w:rsidRDefault="003A411D" w:rsidP="003A411D">
            <w:pPr>
              <w:pStyle w:val="TableText"/>
              <w:rPr>
                <w:rFonts w:asciiTheme="minorHAnsi" w:hAnsiTheme="minorHAnsi" w:cstheme="minorHAnsi"/>
                <w:bCs/>
              </w:rPr>
            </w:pPr>
          </w:p>
        </w:tc>
        <w:tc>
          <w:tcPr>
            <w:tcW w:w="7042" w:type="dxa"/>
          </w:tcPr>
          <w:p w:rsidR="003A411D" w:rsidRPr="003A411D" w:rsidRDefault="003A411D" w:rsidP="003A411D">
            <w:pPr>
              <w:pStyle w:val="TableText"/>
              <w:rPr>
                <w:rFonts w:asciiTheme="minorHAnsi" w:hAnsiTheme="minorHAnsi" w:cstheme="minorHAnsi"/>
                <w:bCs/>
              </w:rPr>
            </w:pPr>
          </w:p>
        </w:tc>
      </w:tr>
      <w:tr w:rsidR="003A411D" w:rsidRPr="007B64E1" w:rsidTr="003A411D">
        <w:trPr>
          <w:trHeight w:val="63"/>
          <w:jc w:val="center"/>
        </w:trPr>
        <w:tc>
          <w:tcPr>
            <w:tcW w:w="2183" w:type="dxa"/>
            <w:noWrap/>
          </w:tcPr>
          <w:p w:rsidR="003A411D" w:rsidRPr="003A411D" w:rsidRDefault="003A411D" w:rsidP="003A411D">
            <w:pPr>
              <w:pStyle w:val="TableText"/>
              <w:rPr>
                <w:rFonts w:asciiTheme="minorHAnsi" w:hAnsiTheme="minorHAnsi" w:cstheme="minorHAnsi"/>
                <w:bCs/>
              </w:rPr>
            </w:pPr>
          </w:p>
        </w:tc>
        <w:tc>
          <w:tcPr>
            <w:tcW w:w="7042" w:type="dxa"/>
          </w:tcPr>
          <w:p w:rsidR="003A411D" w:rsidRPr="003A411D" w:rsidRDefault="003A411D" w:rsidP="003A411D">
            <w:pPr>
              <w:pStyle w:val="TableText"/>
              <w:rPr>
                <w:rFonts w:asciiTheme="minorHAnsi" w:hAnsiTheme="minorHAnsi" w:cstheme="minorHAnsi"/>
                <w:bCs/>
              </w:rPr>
            </w:pPr>
          </w:p>
        </w:tc>
      </w:tr>
      <w:tr w:rsidR="003A411D" w:rsidRPr="007B64E1" w:rsidTr="003A411D">
        <w:trPr>
          <w:trHeight w:val="233"/>
          <w:jc w:val="center"/>
        </w:trPr>
        <w:tc>
          <w:tcPr>
            <w:tcW w:w="2183" w:type="dxa"/>
            <w:noWrap/>
          </w:tcPr>
          <w:p w:rsidR="003A411D" w:rsidRPr="003A411D" w:rsidRDefault="003A411D" w:rsidP="003A411D">
            <w:pPr>
              <w:pStyle w:val="TableText"/>
              <w:rPr>
                <w:rFonts w:asciiTheme="minorHAnsi" w:hAnsiTheme="minorHAnsi" w:cstheme="minorHAnsi"/>
                <w:bCs/>
              </w:rPr>
            </w:pPr>
          </w:p>
        </w:tc>
        <w:tc>
          <w:tcPr>
            <w:tcW w:w="7042" w:type="dxa"/>
          </w:tcPr>
          <w:p w:rsidR="003A411D" w:rsidRPr="003A411D" w:rsidRDefault="003A411D" w:rsidP="003A411D">
            <w:pPr>
              <w:pStyle w:val="TableText"/>
              <w:rPr>
                <w:rFonts w:asciiTheme="minorHAnsi" w:hAnsiTheme="minorHAnsi" w:cstheme="minorHAnsi"/>
                <w:bCs/>
              </w:rPr>
            </w:pPr>
          </w:p>
        </w:tc>
      </w:tr>
      <w:tr w:rsidR="003A411D" w:rsidRPr="007B64E1" w:rsidTr="003A411D">
        <w:trPr>
          <w:trHeight w:val="63"/>
          <w:jc w:val="center"/>
        </w:trPr>
        <w:tc>
          <w:tcPr>
            <w:tcW w:w="2183" w:type="dxa"/>
            <w:noWrap/>
          </w:tcPr>
          <w:p w:rsidR="003A411D" w:rsidRPr="003A411D" w:rsidRDefault="003A411D" w:rsidP="003A411D">
            <w:pPr>
              <w:pStyle w:val="TableText"/>
              <w:rPr>
                <w:rFonts w:asciiTheme="minorHAnsi" w:hAnsiTheme="minorHAnsi" w:cstheme="minorHAnsi"/>
                <w:bCs/>
              </w:rPr>
            </w:pPr>
          </w:p>
        </w:tc>
        <w:tc>
          <w:tcPr>
            <w:tcW w:w="7042" w:type="dxa"/>
          </w:tcPr>
          <w:p w:rsidR="003A411D" w:rsidRPr="003A411D" w:rsidRDefault="003A411D" w:rsidP="003A411D">
            <w:pPr>
              <w:pStyle w:val="TableText"/>
              <w:rPr>
                <w:rFonts w:asciiTheme="minorHAnsi" w:hAnsiTheme="minorHAnsi" w:cstheme="minorHAnsi"/>
                <w:bCs/>
              </w:rPr>
            </w:pPr>
          </w:p>
        </w:tc>
      </w:tr>
      <w:tr w:rsidR="003A411D" w:rsidRPr="007B64E1" w:rsidTr="003A411D">
        <w:trPr>
          <w:trHeight w:val="300"/>
          <w:jc w:val="center"/>
        </w:trPr>
        <w:tc>
          <w:tcPr>
            <w:tcW w:w="2183" w:type="dxa"/>
            <w:noWrap/>
          </w:tcPr>
          <w:p w:rsidR="003A411D" w:rsidRPr="003A411D" w:rsidRDefault="003A411D" w:rsidP="003A411D">
            <w:pPr>
              <w:pStyle w:val="TableText"/>
              <w:rPr>
                <w:rFonts w:asciiTheme="minorHAnsi" w:hAnsiTheme="minorHAnsi" w:cstheme="minorHAnsi"/>
                <w:bCs/>
              </w:rPr>
            </w:pPr>
          </w:p>
        </w:tc>
        <w:tc>
          <w:tcPr>
            <w:tcW w:w="7042" w:type="dxa"/>
          </w:tcPr>
          <w:p w:rsidR="003A411D" w:rsidRPr="003A411D" w:rsidRDefault="003A411D" w:rsidP="003A411D">
            <w:pPr>
              <w:pStyle w:val="TableText"/>
              <w:rPr>
                <w:rFonts w:asciiTheme="minorHAnsi" w:hAnsiTheme="minorHAnsi" w:cstheme="minorHAnsi"/>
                <w:bCs/>
              </w:rPr>
            </w:pPr>
          </w:p>
        </w:tc>
      </w:tr>
      <w:tr w:rsidR="003A411D" w:rsidRPr="007B64E1" w:rsidTr="003A411D">
        <w:trPr>
          <w:trHeight w:val="80"/>
          <w:jc w:val="center"/>
        </w:trPr>
        <w:tc>
          <w:tcPr>
            <w:tcW w:w="2183" w:type="dxa"/>
            <w:noWrap/>
          </w:tcPr>
          <w:p w:rsidR="003A411D" w:rsidRPr="003A411D" w:rsidRDefault="003A411D" w:rsidP="003A411D">
            <w:pPr>
              <w:pStyle w:val="TableText"/>
              <w:rPr>
                <w:rFonts w:asciiTheme="minorHAnsi" w:hAnsiTheme="minorHAnsi" w:cstheme="minorHAnsi"/>
                <w:bCs/>
              </w:rPr>
            </w:pPr>
          </w:p>
        </w:tc>
        <w:tc>
          <w:tcPr>
            <w:tcW w:w="7042" w:type="dxa"/>
          </w:tcPr>
          <w:p w:rsidR="003A411D" w:rsidRPr="003A411D" w:rsidRDefault="003A411D" w:rsidP="003A411D">
            <w:pPr>
              <w:pStyle w:val="TableText"/>
              <w:rPr>
                <w:rFonts w:asciiTheme="minorHAnsi" w:hAnsiTheme="minorHAnsi" w:cstheme="minorHAnsi"/>
                <w:bCs/>
              </w:rPr>
            </w:pPr>
          </w:p>
        </w:tc>
      </w:tr>
      <w:tr w:rsidR="003A411D" w:rsidRPr="007B64E1" w:rsidTr="003A411D">
        <w:trPr>
          <w:trHeight w:val="63"/>
          <w:jc w:val="center"/>
        </w:trPr>
        <w:tc>
          <w:tcPr>
            <w:tcW w:w="2183" w:type="dxa"/>
            <w:noWrap/>
          </w:tcPr>
          <w:p w:rsidR="003A411D" w:rsidRPr="003A411D" w:rsidRDefault="003A411D" w:rsidP="003A411D">
            <w:pPr>
              <w:pStyle w:val="TableText"/>
              <w:rPr>
                <w:rFonts w:asciiTheme="minorHAnsi" w:hAnsiTheme="minorHAnsi" w:cstheme="minorHAnsi"/>
                <w:bCs/>
              </w:rPr>
            </w:pPr>
          </w:p>
        </w:tc>
        <w:tc>
          <w:tcPr>
            <w:tcW w:w="7042" w:type="dxa"/>
          </w:tcPr>
          <w:p w:rsidR="003A411D" w:rsidRPr="003A411D" w:rsidRDefault="003A411D" w:rsidP="003A411D">
            <w:pPr>
              <w:pStyle w:val="TableText"/>
              <w:rPr>
                <w:rFonts w:asciiTheme="minorHAnsi" w:hAnsiTheme="minorHAnsi" w:cstheme="minorHAnsi"/>
                <w:bCs/>
              </w:rPr>
            </w:pPr>
          </w:p>
        </w:tc>
      </w:tr>
      <w:tr w:rsidR="003A411D" w:rsidRPr="007B64E1" w:rsidTr="003A411D">
        <w:trPr>
          <w:trHeight w:val="251"/>
          <w:jc w:val="center"/>
        </w:trPr>
        <w:tc>
          <w:tcPr>
            <w:tcW w:w="2183" w:type="dxa"/>
            <w:noWrap/>
          </w:tcPr>
          <w:p w:rsidR="003A411D" w:rsidRPr="003A411D" w:rsidRDefault="003A411D" w:rsidP="003A411D">
            <w:pPr>
              <w:pStyle w:val="TableText"/>
              <w:rPr>
                <w:rFonts w:asciiTheme="minorHAnsi" w:hAnsiTheme="minorHAnsi" w:cstheme="minorHAnsi"/>
                <w:bCs/>
              </w:rPr>
            </w:pPr>
          </w:p>
        </w:tc>
        <w:tc>
          <w:tcPr>
            <w:tcW w:w="7042" w:type="dxa"/>
          </w:tcPr>
          <w:p w:rsidR="003A411D" w:rsidRPr="003A411D" w:rsidRDefault="003A411D" w:rsidP="003A411D">
            <w:pPr>
              <w:pStyle w:val="TableText"/>
              <w:rPr>
                <w:rFonts w:asciiTheme="minorHAnsi" w:hAnsiTheme="minorHAnsi" w:cstheme="minorHAnsi"/>
                <w:bCs/>
              </w:rPr>
            </w:pPr>
          </w:p>
        </w:tc>
      </w:tr>
      <w:tr w:rsidR="003A411D" w:rsidRPr="007B64E1" w:rsidTr="003A411D">
        <w:trPr>
          <w:trHeight w:val="197"/>
          <w:jc w:val="center"/>
        </w:trPr>
        <w:tc>
          <w:tcPr>
            <w:tcW w:w="2183" w:type="dxa"/>
            <w:noWrap/>
          </w:tcPr>
          <w:p w:rsidR="003A411D" w:rsidRPr="003A411D" w:rsidRDefault="003A411D" w:rsidP="003A411D">
            <w:pPr>
              <w:pStyle w:val="TableText"/>
              <w:rPr>
                <w:rFonts w:asciiTheme="minorHAnsi" w:hAnsiTheme="minorHAnsi" w:cstheme="minorHAnsi"/>
                <w:bCs/>
              </w:rPr>
            </w:pPr>
          </w:p>
        </w:tc>
        <w:tc>
          <w:tcPr>
            <w:tcW w:w="7042" w:type="dxa"/>
          </w:tcPr>
          <w:p w:rsidR="003A411D" w:rsidRPr="003A411D" w:rsidRDefault="003A411D" w:rsidP="003A411D">
            <w:pPr>
              <w:pStyle w:val="TableText"/>
              <w:rPr>
                <w:rFonts w:asciiTheme="minorHAnsi" w:hAnsiTheme="minorHAnsi" w:cstheme="minorHAnsi"/>
                <w:bCs/>
              </w:rPr>
            </w:pPr>
          </w:p>
        </w:tc>
      </w:tr>
      <w:tr w:rsidR="003A411D" w:rsidRPr="007B64E1" w:rsidTr="003A411D">
        <w:trPr>
          <w:trHeight w:val="63"/>
          <w:jc w:val="center"/>
        </w:trPr>
        <w:tc>
          <w:tcPr>
            <w:tcW w:w="2183" w:type="dxa"/>
            <w:noWrap/>
          </w:tcPr>
          <w:p w:rsidR="003A411D" w:rsidRPr="003A411D" w:rsidRDefault="003A411D" w:rsidP="003A411D">
            <w:pPr>
              <w:pStyle w:val="TableText"/>
              <w:rPr>
                <w:rFonts w:asciiTheme="minorHAnsi" w:hAnsiTheme="minorHAnsi" w:cstheme="minorHAnsi"/>
                <w:bCs/>
              </w:rPr>
            </w:pPr>
          </w:p>
        </w:tc>
        <w:tc>
          <w:tcPr>
            <w:tcW w:w="7042" w:type="dxa"/>
          </w:tcPr>
          <w:p w:rsidR="003A411D" w:rsidRPr="003A411D" w:rsidRDefault="003A411D" w:rsidP="003A411D">
            <w:pPr>
              <w:pStyle w:val="TableText"/>
              <w:rPr>
                <w:rFonts w:asciiTheme="minorHAnsi" w:hAnsiTheme="minorHAnsi" w:cstheme="minorHAnsi"/>
                <w:bCs/>
              </w:rPr>
            </w:pPr>
          </w:p>
        </w:tc>
      </w:tr>
      <w:tr w:rsidR="003A411D" w:rsidRPr="007B64E1" w:rsidTr="003A411D">
        <w:trPr>
          <w:trHeight w:val="58"/>
          <w:jc w:val="center"/>
        </w:trPr>
        <w:tc>
          <w:tcPr>
            <w:tcW w:w="2183" w:type="dxa"/>
            <w:noWrap/>
          </w:tcPr>
          <w:p w:rsidR="003A411D" w:rsidRPr="003A411D" w:rsidRDefault="003A411D" w:rsidP="003A411D">
            <w:pPr>
              <w:pStyle w:val="TableText"/>
              <w:rPr>
                <w:rFonts w:asciiTheme="minorHAnsi" w:hAnsiTheme="minorHAnsi" w:cstheme="minorHAnsi"/>
                <w:bCs/>
              </w:rPr>
            </w:pPr>
          </w:p>
        </w:tc>
        <w:tc>
          <w:tcPr>
            <w:tcW w:w="7042" w:type="dxa"/>
          </w:tcPr>
          <w:p w:rsidR="003A411D" w:rsidRPr="003A411D" w:rsidRDefault="003A411D" w:rsidP="003A411D">
            <w:pPr>
              <w:pStyle w:val="TableText"/>
              <w:rPr>
                <w:rFonts w:asciiTheme="minorHAnsi" w:hAnsiTheme="minorHAnsi" w:cstheme="minorHAnsi"/>
                <w:bCs/>
              </w:rPr>
            </w:pPr>
          </w:p>
        </w:tc>
      </w:tr>
    </w:tbl>
    <w:p w:rsidR="00750EB4" w:rsidRPr="007B64E1" w:rsidRDefault="00750EB4" w:rsidP="00750EB4"/>
    <w:p w:rsidR="00750EB4" w:rsidRPr="007B64E1" w:rsidRDefault="00750EB4" w:rsidP="00750EB4">
      <w:pPr>
        <w:pStyle w:val="Heading2"/>
        <w:rPr>
          <w:rFonts w:ascii="Times New Roman" w:hAnsi="Times New Roman" w:cs="Times New Roman"/>
          <w:b w:val="0"/>
        </w:rPr>
      </w:pPr>
      <w:bookmarkStart w:id="203" w:name="_Toc513550744"/>
      <w:r w:rsidRPr="007B64E1">
        <w:rPr>
          <w:rFonts w:ascii="Times New Roman" w:hAnsi="Times New Roman" w:cs="Times New Roman"/>
        </w:rPr>
        <w:t>IOC Production Phase Results</w:t>
      </w:r>
      <w:bookmarkEnd w:id="203"/>
    </w:p>
    <w:p w:rsidR="00750EB4" w:rsidRPr="007B64E1" w:rsidRDefault="00F50707" w:rsidP="00750EB4">
      <w:r>
        <w:t xml:space="preserve">There were </w:t>
      </w:r>
      <w:r w:rsidR="00C32252">
        <w:t>0</w:t>
      </w:r>
      <w:r w:rsidR="00D97857">
        <w:t xml:space="preserve"> </w:t>
      </w:r>
      <w:r w:rsidR="00750EB4" w:rsidRPr="007B64E1">
        <w:t xml:space="preserve">unresolved defects </w:t>
      </w:r>
      <w:r w:rsidR="00750EB4">
        <w:t>identified</w:t>
      </w:r>
      <w:r w:rsidR="00750EB4" w:rsidRPr="007B64E1">
        <w:t xml:space="preserve"> during the </w:t>
      </w:r>
      <w:r w:rsidR="0022704C">
        <w:t>IOC production testing phase</w:t>
      </w:r>
      <w:r w:rsidR="00184960">
        <w:t xml:space="preserve">, all </w:t>
      </w:r>
      <w:r w:rsidR="00C32252">
        <w:t>0</w:t>
      </w:r>
      <w:r w:rsidR="00D97857">
        <w:t xml:space="preserve"> </w:t>
      </w:r>
      <w:r w:rsidR="00184960">
        <w:t>of</w:t>
      </w:r>
      <w:r w:rsidR="00750EB4" w:rsidRPr="007B64E1">
        <w:t xml:space="preserve"> which were not adjudicated (NA). </w:t>
      </w:r>
    </w:p>
    <w:p w:rsidR="00750EB4" w:rsidRPr="007B64E1" w:rsidRDefault="00750EB4" w:rsidP="00750EB4"/>
    <w:p w:rsidR="00750EB4" w:rsidRDefault="00750EB4" w:rsidP="00750EB4">
      <w:pPr>
        <w:jc w:val="center"/>
      </w:pPr>
    </w:p>
    <w:p w:rsidR="00750EB4" w:rsidRDefault="00750EB4" w:rsidP="00750EB4">
      <w:pPr>
        <w:jc w:val="center"/>
      </w:pPr>
    </w:p>
    <w:p w:rsidR="00750EB4" w:rsidRDefault="00750EB4" w:rsidP="00750EB4">
      <w:pPr>
        <w:jc w:val="center"/>
      </w:pPr>
    </w:p>
    <w:p w:rsidR="00750EB4" w:rsidRPr="007B64E1" w:rsidRDefault="00750EB4" w:rsidP="00750EB4">
      <w:pPr>
        <w:jc w:val="center"/>
      </w:pPr>
    </w:p>
    <w:p w:rsidR="00750EB4" w:rsidRPr="007B64E1" w:rsidRDefault="00750EB4" w:rsidP="00750EB4">
      <w:pPr>
        <w:jc w:val="center"/>
      </w:pPr>
      <w:r>
        <w:t>Below</w:t>
      </w:r>
      <w:r w:rsidR="00F50707">
        <w:t xml:space="preserve"> is the list of the </w:t>
      </w:r>
      <w:r w:rsidR="00C32252">
        <w:t>0</w:t>
      </w:r>
      <w:r w:rsidR="00D97857">
        <w:t xml:space="preserve"> </w:t>
      </w:r>
      <w:r w:rsidRPr="007B64E1">
        <w:t>unresolved defects from the IOC production testing phase:</w:t>
      </w:r>
    </w:p>
    <w:tbl>
      <w:tblPr>
        <w:tblStyle w:val="TableGrid"/>
        <w:tblW w:w="9445" w:type="dxa"/>
        <w:jc w:val="center"/>
        <w:tblLook w:val="04A0" w:firstRow="1" w:lastRow="0" w:firstColumn="1" w:lastColumn="0" w:noHBand="0" w:noVBand="1"/>
      </w:tblPr>
      <w:tblGrid>
        <w:gridCol w:w="2155"/>
        <w:gridCol w:w="7290"/>
      </w:tblGrid>
      <w:tr w:rsidR="00750EB4" w:rsidRPr="007B64E1" w:rsidTr="00286478">
        <w:trPr>
          <w:trHeight w:val="600"/>
          <w:tblHeader/>
          <w:jc w:val="center"/>
        </w:trPr>
        <w:tc>
          <w:tcPr>
            <w:tcW w:w="2155" w:type="dxa"/>
            <w:shd w:val="clear" w:color="auto" w:fill="BFBFBF" w:themeFill="background1" w:themeFillShade="BF"/>
            <w:noWrap/>
          </w:tcPr>
          <w:p w:rsidR="00750EB4" w:rsidRPr="007B64E1" w:rsidRDefault="00750EB4" w:rsidP="006F6179">
            <w:pPr>
              <w:rPr>
                <w:b/>
              </w:rPr>
            </w:pPr>
            <w:r w:rsidRPr="007B64E1">
              <w:rPr>
                <w:b/>
              </w:rPr>
              <w:t xml:space="preserve">Defect </w:t>
            </w:r>
          </w:p>
          <w:p w:rsidR="00750EB4" w:rsidRPr="007B64E1" w:rsidRDefault="00750EB4" w:rsidP="006F6179">
            <w:pPr>
              <w:rPr>
                <w:b/>
              </w:rPr>
            </w:pPr>
            <w:r w:rsidRPr="007B64E1">
              <w:rPr>
                <w:b/>
              </w:rPr>
              <w:t>Work Item #</w:t>
            </w:r>
          </w:p>
        </w:tc>
        <w:tc>
          <w:tcPr>
            <w:tcW w:w="7290" w:type="dxa"/>
            <w:shd w:val="clear" w:color="auto" w:fill="BFBFBF" w:themeFill="background1" w:themeFillShade="BF"/>
          </w:tcPr>
          <w:p w:rsidR="00750EB4" w:rsidRPr="007B64E1" w:rsidRDefault="00750EB4" w:rsidP="006F6179">
            <w:pPr>
              <w:rPr>
                <w:b/>
              </w:rPr>
            </w:pPr>
            <w:r w:rsidRPr="007B64E1">
              <w:rPr>
                <w:b/>
              </w:rPr>
              <w:t>Description</w:t>
            </w:r>
          </w:p>
        </w:tc>
      </w:tr>
      <w:tr w:rsidR="00750EB4" w:rsidRPr="007B64E1" w:rsidTr="00286478">
        <w:trPr>
          <w:trHeight w:val="152"/>
          <w:jc w:val="center"/>
        </w:trPr>
        <w:tc>
          <w:tcPr>
            <w:tcW w:w="2155" w:type="dxa"/>
            <w:noWrap/>
          </w:tcPr>
          <w:p w:rsidR="00750EB4" w:rsidRPr="007B64E1" w:rsidRDefault="00750EB4" w:rsidP="006F6179"/>
        </w:tc>
        <w:tc>
          <w:tcPr>
            <w:tcW w:w="7290" w:type="dxa"/>
          </w:tcPr>
          <w:p w:rsidR="00750EB4" w:rsidRPr="007B64E1" w:rsidRDefault="00750EB4" w:rsidP="00286478"/>
        </w:tc>
      </w:tr>
      <w:tr w:rsidR="00750EB4" w:rsidRPr="007B64E1" w:rsidTr="00286478">
        <w:trPr>
          <w:trHeight w:val="63"/>
          <w:jc w:val="center"/>
        </w:trPr>
        <w:tc>
          <w:tcPr>
            <w:tcW w:w="2155" w:type="dxa"/>
            <w:noWrap/>
          </w:tcPr>
          <w:p w:rsidR="00750EB4" w:rsidRPr="007B64E1" w:rsidRDefault="00750EB4" w:rsidP="006F6179"/>
        </w:tc>
        <w:tc>
          <w:tcPr>
            <w:tcW w:w="7290" w:type="dxa"/>
          </w:tcPr>
          <w:p w:rsidR="00B1615E" w:rsidRPr="007B64E1" w:rsidRDefault="00B1615E" w:rsidP="006F6179"/>
        </w:tc>
      </w:tr>
      <w:tr w:rsidR="00B1615E" w:rsidRPr="007B64E1" w:rsidTr="00286478">
        <w:trPr>
          <w:trHeight w:val="58"/>
          <w:jc w:val="center"/>
        </w:trPr>
        <w:tc>
          <w:tcPr>
            <w:tcW w:w="2155" w:type="dxa"/>
            <w:noWrap/>
          </w:tcPr>
          <w:p w:rsidR="00B1615E" w:rsidRPr="007B64E1" w:rsidRDefault="00B1615E" w:rsidP="00B1615E"/>
        </w:tc>
        <w:tc>
          <w:tcPr>
            <w:tcW w:w="7290" w:type="dxa"/>
          </w:tcPr>
          <w:p w:rsidR="00B1615E" w:rsidRPr="007B64E1" w:rsidRDefault="00B1615E" w:rsidP="00B1615E"/>
        </w:tc>
      </w:tr>
    </w:tbl>
    <w:p w:rsidR="00750EB4" w:rsidRPr="007B64E1" w:rsidRDefault="00750EB4" w:rsidP="00750EB4">
      <w:pPr>
        <w:jc w:val="center"/>
      </w:pPr>
      <w:r w:rsidRPr="007B64E1">
        <w:rPr>
          <w:b/>
        </w:rPr>
        <w:t>NOTE:</w:t>
      </w:r>
      <w:r w:rsidRPr="007B64E1">
        <w:t xml:space="preserve"> Each of the production defect</w:t>
      </w:r>
      <w:r>
        <w:t>s</w:t>
      </w:r>
      <w:r w:rsidRPr="007B64E1">
        <w:t xml:space="preserve"> above will be placed into CA SDM</w:t>
      </w:r>
    </w:p>
    <w:p w:rsidR="00750EB4" w:rsidRPr="007B64E1" w:rsidRDefault="00750EB4" w:rsidP="00750EB4"/>
    <w:p w:rsidR="00750EB4" w:rsidRPr="00B22BE6" w:rsidRDefault="00750EB4" w:rsidP="00B22BE6">
      <w:pPr>
        <w:pStyle w:val="BodyText"/>
        <w:tabs>
          <w:tab w:val="left" w:pos="7920"/>
        </w:tabs>
        <w:rPr>
          <w:sz w:val="16"/>
          <w:szCs w:val="16"/>
        </w:rPr>
      </w:pPr>
    </w:p>
    <w:sectPr w:rsidR="00750EB4" w:rsidRPr="00B22BE6" w:rsidSect="00BF7AC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6" w:author="Author" w:initials="A">
    <w:p w:rsidR="00CC121E" w:rsidRDefault="00CC121E">
      <w:pPr>
        <w:pStyle w:val="CommentText"/>
      </w:pPr>
      <w:r>
        <w:rPr>
          <w:rStyle w:val="CommentReference"/>
        </w:rPr>
        <w:annotationRef/>
      </w:r>
      <w:r>
        <w:t>How was it expedited?</w:t>
      </w:r>
    </w:p>
  </w:comment>
  <w:comment w:id="188" w:author="Author" w:initials="A">
    <w:p w:rsidR="00CC121E" w:rsidRDefault="00CC121E">
      <w:pPr>
        <w:pStyle w:val="CommentText"/>
      </w:pPr>
      <w:r>
        <w:rPr>
          <w:rStyle w:val="CommentReference"/>
        </w:rPr>
        <w:annotationRef/>
      </w:r>
      <w:r>
        <w:t>Change to ServiceNow</w:t>
      </w:r>
    </w:p>
  </w:comment>
  <w:comment w:id="193" w:author="Author" w:initials="A">
    <w:p w:rsidR="00CC121E" w:rsidRDefault="00CC121E">
      <w:pPr>
        <w:pStyle w:val="CommentText"/>
      </w:pPr>
      <w:r>
        <w:rPr>
          <w:rStyle w:val="CommentReference"/>
        </w:rPr>
        <w:annotationRef/>
      </w:r>
      <w:r>
        <w:t>Please verify number of defects discovered during testing.  There was an issue with the user’s preferences not being retained.</w:t>
      </w:r>
    </w:p>
    <w:p w:rsidR="00DB2390" w:rsidRDefault="00DB2390">
      <w:pPr>
        <w:pStyle w:val="CommentText"/>
      </w:pPr>
    </w:p>
    <w:p w:rsidR="00DB2390" w:rsidRDefault="00DB2390">
      <w:pPr>
        <w:pStyle w:val="CommentText"/>
      </w:pPr>
      <w:r>
        <w:t>No unresolved SQA errors.  See IOC below for its list of errors.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0C2E91" w15:done="0"/>
  <w15:commentEx w15:paraId="08635D2D" w15:done="0"/>
  <w15:commentEx w15:paraId="66FA3B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457" w:rsidRDefault="00C22457">
      <w:r>
        <w:separator/>
      </w:r>
    </w:p>
    <w:p w:rsidR="00C22457" w:rsidRDefault="00C22457"/>
  </w:endnote>
  <w:endnote w:type="continuationSeparator" w:id="0">
    <w:p w:rsidR="00C22457" w:rsidRDefault="00C22457">
      <w:r>
        <w:continuationSeparator/>
      </w:r>
    </w:p>
    <w:p w:rsidR="00C22457" w:rsidRDefault="00C224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C13" w:rsidRDefault="00F86C13"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rsidR="00F86C13" w:rsidRPr="009629BC" w:rsidRDefault="00F86C13"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C13" w:rsidRDefault="00F86C13">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C13" w:rsidRDefault="00F86C13" w:rsidP="00E405C8">
    <w:pPr>
      <w:pStyle w:val="Footer"/>
      <w:rPr>
        <w:rStyle w:val="PageNumber"/>
        <w:noProof/>
      </w:rPr>
    </w:pPr>
    <w:r w:rsidRPr="00BF7AC6">
      <w:rPr>
        <w:rStyle w:val="PageNumber"/>
        <w:noProof/>
      </w:rPr>
      <w:t>V</w:t>
    </w:r>
    <w:r>
      <w:rPr>
        <w:rStyle w:val="PageNumber"/>
        <w:noProof/>
      </w:rPr>
      <w:t>istA Scheduling Enhancement (VSE)</w:t>
    </w:r>
  </w:p>
  <w:p w:rsidR="00F86C13" w:rsidRDefault="00F86C13" w:rsidP="00E405C8">
    <w:pPr>
      <w:pStyle w:val="Footer"/>
      <w:rPr>
        <w:rStyle w:val="PageNumber"/>
      </w:rPr>
    </w:pPr>
    <w:r w:rsidRPr="00BF7AC6">
      <w:rPr>
        <w:rStyle w:val="PageNumber"/>
        <w:noProof/>
      </w:rPr>
      <w:t xml:space="preserve">Version </w:t>
    </w:r>
    <w:r w:rsidRPr="00265CAC">
      <w:rPr>
        <w:rStyle w:val="PageNumber"/>
        <w:noProof/>
      </w:rPr>
      <w:t>Description Document</w:t>
    </w:r>
    <w:r>
      <w:tab/>
    </w:r>
    <w:r>
      <w:rPr>
        <w:rStyle w:val="PageNumber"/>
      </w:rPr>
      <w:fldChar w:fldCharType="begin"/>
    </w:r>
    <w:r>
      <w:rPr>
        <w:rStyle w:val="PageNumber"/>
      </w:rPr>
      <w:instrText xml:space="preserve"> PAGE </w:instrText>
    </w:r>
    <w:r>
      <w:rPr>
        <w:rStyle w:val="PageNumber"/>
      </w:rPr>
      <w:fldChar w:fldCharType="separate"/>
    </w:r>
    <w:r w:rsidR="00D120D3">
      <w:rPr>
        <w:rStyle w:val="PageNumber"/>
        <w:noProof/>
      </w:rPr>
      <w:t>6</w:t>
    </w:r>
    <w:r>
      <w:rPr>
        <w:rStyle w:val="PageNumber"/>
      </w:rPr>
      <w:fldChar w:fldCharType="end"/>
    </w:r>
    <w:r>
      <w:rPr>
        <w:rStyle w:val="PageNumber"/>
      </w:rPr>
      <w:tab/>
    </w:r>
    <w:del w:id="141" w:author="Author">
      <w:r w:rsidDel="00D120D3">
        <w:rPr>
          <w:rStyle w:val="PageNumber"/>
        </w:rPr>
        <w:delText>January</w:delText>
      </w:r>
    </w:del>
    <w:ins w:id="142" w:author="Author">
      <w:r w:rsidR="00D120D3">
        <w:rPr>
          <w:rStyle w:val="PageNumber"/>
        </w:rPr>
        <w:t>May</w:t>
      </w:r>
    </w:ins>
    <w:r>
      <w:rPr>
        <w:rStyle w:val="PageNumber"/>
      </w:rPr>
      <w:t xml:space="preserve">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457" w:rsidRDefault="00C22457">
      <w:r>
        <w:separator/>
      </w:r>
    </w:p>
    <w:p w:rsidR="00C22457" w:rsidRDefault="00C22457"/>
  </w:footnote>
  <w:footnote w:type="continuationSeparator" w:id="0">
    <w:p w:rsidR="00C22457" w:rsidRDefault="00C22457">
      <w:r>
        <w:continuationSeparator/>
      </w:r>
    </w:p>
    <w:p w:rsidR="00C22457" w:rsidRDefault="00C224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C13" w:rsidRDefault="00F86C13" w:rsidP="00516B4E">
    <w:pPr>
      <w:pStyle w:val="Header"/>
      <w:tabs>
        <w:tab w:val="clear" w:pos="4680"/>
        <w:tab w:val="clear" w:pos="9360"/>
        <w:tab w:val="left" w:pos="1335"/>
        <w:tab w:val="left" w:pos="3705"/>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2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nsid w:val="60ED2448"/>
    <w:multiLevelType w:val="hybridMultilevel"/>
    <w:tmpl w:val="0BB6BCFA"/>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559A"/>
    <w:rsid w:val="000063A7"/>
    <w:rsid w:val="0000675B"/>
    <w:rsid w:val="00006DB8"/>
    <w:rsid w:val="00006EDC"/>
    <w:rsid w:val="00010140"/>
    <w:rsid w:val="000114B6"/>
    <w:rsid w:val="00011EE6"/>
    <w:rsid w:val="00012207"/>
    <w:rsid w:val="0001226E"/>
    <w:rsid w:val="00015C0D"/>
    <w:rsid w:val="000171DA"/>
    <w:rsid w:val="0002227F"/>
    <w:rsid w:val="000263BB"/>
    <w:rsid w:val="0002687B"/>
    <w:rsid w:val="0003063D"/>
    <w:rsid w:val="00032248"/>
    <w:rsid w:val="0004186E"/>
    <w:rsid w:val="00041B76"/>
    <w:rsid w:val="0004636C"/>
    <w:rsid w:val="000570F5"/>
    <w:rsid w:val="000666BC"/>
    <w:rsid w:val="00071609"/>
    <w:rsid w:val="00075148"/>
    <w:rsid w:val="000869F9"/>
    <w:rsid w:val="00086D68"/>
    <w:rsid w:val="0009003D"/>
    <w:rsid w:val="00090B69"/>
    <w:rsid w:val="000911ED"/>
    <w:rsid w:val="000A10E7"/>
    <w:rsid w:val="000A378D"/>
    <w:rsid w:val="000B23F8"/>
    <w:rsid w:val="000C1DD7"/>
    <w:rsid w:val="000C6596"/>
    <w:rsid w:val="000D1224"/>
    <w:rsid w:val="000D3DAA"/>
    <w:rsid w:val="000D499E"/>
    <w:rsid w:val="000D4DB1"/>
    <w:rsid w:val="000D550A"/>
    <w:rsid w:val="000D5CEB"/>
    <w:rsid w:val="000E1B47"/>
    <w:rsid w:val="000F3438"/>
    <w:rsid w:val="000F44FF"/>
    <w:rsid w:val="000F4A91"/>
    <w:rsid w:val="00101B1F"/>
    <w:rsid w:val="0010320F"/>
    <w:rsid w:val="00104399"/>
    <w:rsid w:val="0010664C"/>
    <w:rsid w:val="001071B7"/>
    <w:rsid w:val="00107971"/>
    <w:rsid w:val="00112955"/>
    <w:rsid w:val="0012060D"/>
    <w:rsid w:val="00122C1B"/>
    <w:rsid w:val="00123362"/>
    <w:rsid w:val="0012622D"/>
    <w:rsid w:val="00132574"/>
    <w:rsid w:val="00132AA3"/>
    <w:rsid w:val="00134154"/>
    <w:rsid w:val="00147EBA"/>
    <w:rsid w:val="00150236"/>
    <w:rsid w:val="00151087"/>
    <w:rsid w:val="001518C8"/>
    <w:rsid w:val="00156CC5"/>
    <w:rsid w:val="001574A4"/>
    <w:rsid w:val="00157AAE"/>
    <w:rsid w:val="00160824"/>
    <w:rsid w:val="00161ED8"/>
    <w:rsid w:val="001624C3"/>
    <w:rsid w:val="0016530D"/>
    <w:rsid w:val="00165AB8"/>
    <w:rsid w:val="001701F7"/>
    <w:rsid w:val="00172D7F"/>
    <w:rsid w:val="00175B21"/>
    <w:rsid w:val="00180235"/>
    <w:rsid w:val="001817C9"/>
    <w:rsid w:val="00184960"/>
    <w:rsid w:val="00186009"/>
    <w:rsid w:val="00194E76"/>
    <w:rsid w:val="001A3C5C"/>
    <w:rsid w:val="001A6B34"/>
    <w:rsid w:val="001A6B5C"/>
    <w:rsid w:val="001A7F90"/>
    <w:rsid w:val="001B0B86"/>
    <w:rsid w:val="001C3FA3"/>
    <w:rsid w:val="001C50E7"/>
    <w:rsid w:val="001C6D26"/>
    <w:rsid w:val="001D3222"/>
    <w:rsid w:val="001D41AC"/>
    <w:rsid w:val="001D6650"/>
    <w:rsid w:val="001D73C3"/>
    <w:rsid w:val="001E3408"/>
    <w:rsid w:val="001E4B39"/>
    <w:rsid w:val="001E50AA"/>
    <w:rsid w:val="001F7F50"/>
    <w:rsid w:val="0021187C"/>
    <w:rsid w:val="00212507"/>
    <w:rsid w:val="00213223"/>
    <w:rsid w:val="0021385E"/>
    <w:rsid w:val="00217034"/>
    <w:rsid w:val="002238AF"/>
    <w:rsid w:val="0022704C"/>
    <w:rsid w:val="002273CA"/>
    <w:rsid w:val="002334FF"/>
    <w:rsid w:val="00234111"/>
    <w:rsid w:val="002351DF"/>
    <w:rsid w:val="0024240B"/>
    <w:rsid w:val="0024681C"/>
    <w:rsid w:val="00252BD5"/>
    <w:rsid w:val="00256419"/>
    <w:rsid w:val="0025682F"/>
    <w:rsid w:val="002568D1"/>
    <w:rsid w:val="00256F04"/>
    <w:rsid w:val="00265CAC"/>
    <w:rsid w:val="00266D60"/>
    <w:rsid w:val="00266E0E"/>
    <w:rsid w:val="002805F8"/>
    <w:rsid w:val="00280A53"/>
    <w:rsid w:val="00280FEE"/>
    <w:rsid w:val="002811AA"/>
    <w:rsid w:val="00282EDE"/>
    <w:rsid w:val="00283B9B"/>
    <w:rsid w:val="00286478"/>
    <w:rsid w:val="002874E9"/>
    <w:rsid w:val="00292B10"/>
    <w:rsid w:val="002956D5"/>
    <w:rsid w:val="002963A9"/>
    <w:rsid w:val="002976E0"/>
    <w:rsid w:val="002A03AB"/>
    <w:rsid w:val="002A0C8C"/>
    <w:rsid w:val="002A2EE5"/>
    <w:rsid w:val="002A3F40"/>
    <w:rsid w:val="002A4907"/>
    <w:rsid w:val="002B14B1"/>
    <w:rsid w:val="002C4DF3"/>
    <w:rsid w:val="002C6335"/>
    <w:rsid w:val="002D0C49"/>
    <w:rsid w:val="002D1B52"/>
    <w:rsid w:val="002D36A1"/>
    <w:rsid w:val="002D411F"/>
    <w:rsid w:val="002D5204"/>
    <w:rsid w:val="002E1414"/>
    <w:rsid w:val="002E1D8C"/>
    <w:rsid w:val="002E5C09"/>
    <w:rsid w:val="002E751D"/>
    <w:rsid w:val="002F0076"/>
    <w:rsid w:val="002F113C"/>
    <w:rsid w:val="002F5410"/>
    <w:rsid w:val="002F7007"/>
    <w:rsid w:val="002F7F4A"/>
    <w:rsid w:val="00303385"/>
    <w:rsid w:val="003110DB"/>
    <w:rsid w:val="00314B90"/>
    <w:rsid w:val="00317CA3"/>
    <w:rsid w:val="0032241E"/>
    <w:rsid w:val="003224BE"/>
    <w:rsid w:val="00326966"/>
    <w:rsid w:val="00335EB0"/>
    <w:rsid w:val="003417C9"/>
    <w:rsid w:val="00342E0C"/>
    <w:rsid w:val="003457AB"/>
    <w:rsid w:val="00346959"/>
    <w:rsid w:val="00347C3B"/>
    <w:rsid w:val="00347FEB"/>
    <w:rsid w:val="00353152"/>
    <w:rsid w:val="003532BD"/>
    <w:rsid w:val="00355429"/>
    <w:rsid w:val="003565ED"/>
    <w:rsid w:val="00367927"/>
    <w:rsid w:val="00370C5E"/>
    <w:rsid w:val="003735FD"/>
    <w:rsid w:val="00376DD4"/>
    <w:rsid w:val="003771FB"/>
    <w:rsid w:val="0038169E"/>
    <w:rsid w:val="0038570F"/>
    <w:rsid w:val="00386419"/>
    <w:rsid w:val="00392B05"/>
    <w:rsid w:val="003A40A7"/>
    <w:rsid w:val="003A411D"/>
    <w:rsid w:val="003A7791"/>
    <w:rsid w:val="003B04E1"/>
    <w:rsid w:val="003B4793"/>
    <w:rsid w:val="003B4D8B"/>
    <w:rsid w:val="003C0F3E"/>
    <w:rsid w:val="003C2662"/>
    <w:rsid w:val="003C2A30"/>
    <w:rsid w:val="003C7B01"/>
    <w:rsid w:val="003D11A3"/>
    <w:rsid w:val="003D59EF"/>
    <w:rsid w:val="003D7EA1"/>
    <w:rsid w:val="003E160C"/>
    <w:rsid w:val="003E1F9E"/>
    <w:rsid w:val="003E21EC"/>
    <w:rsid w:val="003E2355"/>
    <w:rsid w:val="003F30DB"/>
    <w:rsid w:val="003F4789"/>
    <w:rsid w:val="003F4BEB"/>
    <w:rsid w:val="003F6898"/>
    <w:rsid w:val="00403D7A"/>
    <w:rsid w:val="004101D7"/>
    <w:rsid w:val="004105BA"/>
    <w:rsid w:val="00410F8C"/>
    <w:rsid w:val="00411BAB"/>
    <w:rsid w:val="004145D9"/>
    <w:rsid w:val="00423003"/>
    <w:rsid w:val="00423A58"/>
    <w:rsid w:val="0042469B"/>
    <w:rsid w:val="004277BF"/>
    <w:rsid w:val="00432962"/>
    <w:rsid w:val="00433816"/>
    <w:rsid w:val="00440A78"/>
    <w:rsid w:val="00450A04"/>
    <w:rsid w:val="00451181"/>
    <w:rsid w:val="0045290F"/>
    <w:rsid w:val="00452DB6"/>
    <w:rsid w:val="0045552E"/>
    <w:rsid w:val="00455C98"/>
    <w:rsid w:val="004617A6"/>
    <w:rsid w:val="00467F6F"/>
    <w:rsid w:val="00472BB0"/>
    <w:rsid w:val="00474BBC"/>
    <w:rsid w:val="0048016C"/>
    <w:rsid w:val="00480542"/>
    <w:rsid w:val="0048455F"/>
    <w:rsid w:val="00492806"/>
    <w:rsid w:val="0049442E"/>
    <w:rsid w:val="004A1BB2"/>
    <w:rsid w:val="004A2521"/>
    <w:rsid w:val="004A28E1"/>
    <w:rsid w:val="004B0373"/>
    <w:rsid w:val="004B099D"/>
    <w:rsid w:val="004B64EC"/>
    <w:rsid w:val="004C06B9"/>
    <w:rsid w:val="004C2897"/>
    <w:rsid w:val="004C5CB1"/>
    <w:rsid w:val="004D2FDD"/>
    <w:rsid w:val="004D3CB7"/>
    <w:rsid w:val="004D3E23"/>
    <w:rsid w:val="004D3FB6"/>
    <w:rsid w:val="004D4843"/>
    <w:rsid w:val="004D55E9"/>
    <w:rsid w:val="004D5CD2"/>
    <w:rsid w:val="004E64A0"/>
    <w:rsid w:val="004F0FB3"/>
    <w:rsid w:val="004F3A80"/>
    <w:rsid w:val="004F41C4"/>
    <w:rsid w:val="00500313"/>
    <w:rsid w:val="00504BC1"/>
    <w:rsid w:val="00507286"/>
    <w:rsid w:val="00510914"/>
    <w:rsid w:val="00514D78"/>
    <w:rsid w:val="00515F2A"/>
    <w:rsid w:val="00516B4E"/>
    <w:rsid w:val="00526641"/>
    <w:rsid w:val="00527B5C"/>
    <w:rsid w:val="00530D34"/>
    <w:rsid w:val="005316FF"/>
    <w:rsid w:val="00531CD9"/>
    <w:rsid w:val="005327F9"/>
    <w:rsid w:val="00532B92"/>
    <w:rsid w:val="00533E9B"/>
    <w:rsid w:val="00534214"/>
    <w:rsid w:val="0053453B"/>
    <w:rsid w:val="00541326"/>
    <w:rsid w:val="00543E06"/>
    <w:rsid w:val="005449BF"/>
    <w:rsid w:val="00547B68"/>
    <w:rsid w:val="00551B85"/>
    <w:rsid w:val="00554B8F"/>
    <w:rsid w:val="005629A7"/>
    <w:rsid w:val="005647C7"/>
    <w:rsid w:val="0056525E"/>
    <w:rsid w:val="00566D6A"/>
    <w:rsid w:val="00575CFA"/>
    <w:rsid w:val="00576E03"/>
    <w:rsid w:val="00577B5B"/>
    <w:rsid w:val="005827B2"/>
    <w:rsid w:val="00584F2F"/>
    <w:rsid w:val="00585881"/>
    <w:rsid w:val="0058646B"/>
    <w:rsid w:val="00592802"/>
    <w:rsid w:val="00594383"/>
    <w:rsid w:val="005A65BC"/>
    <w:rsid w:val="005A722B"/>
    <w:rsid w:val="005B7CDD"/>
    <w:rsid w:val="005C0D0D"/>
    <w:rsid w:val="005C4EED"/>
    <w:rsid w:val="005C7AD8"/>
    <w:rsid w:val="005D06FE"/>
    <w:rsid w:val="005D18C5"/>
    <w:rsid w:val="005D3B22"/>
    <w:rsid w:val="005D4E9A"/>
    <w:rsid w:val="005E1E63"/>
    <w:rsid w:val="005E2AF9"/>
    <w:rsid w:val="005F1550"/>
    <w:rsid w:val="00600235"/>
    <w:rsid w:val="00610D47"/>
    <w:rsid w:val="00614511"/>
    <w:rsid w:val="00614864"/>
    <w:rsid w:val="00623FE2"/>
    <w:rsid w:val="006244C7"/>
    <w:rsid w:val="0062550B"/>
    <w:rsid w:val="0063095B"/>
    <w:rsid w:val="00642849"/>
    <w:rsid w:val="00647312"/>
    <w:rsid w:val="0064769E"/>
    <w:rsid w:val="0065133D"/>
    <w:rsid w:val="00651775"/>
    <w:rsid w:val="00651A53"/>
    <w:rsid w:val="00653190"/>
    <w:rsid w:val="00653828"/>
    <w:rsid w:val="0065443F"/>
    <w:rsid w:val="006577DE"/>
    <w:rsid w:val="00662108"/>
    <w:rsid w:val="00663060"/>
    <w:rsid w:val="00663B92"/>
    <w:rsid w:val="00663E80"/>
    <w:rsid w:val="00665BF6"/>
    <w:rsid w:val="006670D2"/>
    <w:rsid w:val="00667E47"/>
    <w:rsid w:val="006748B3"/>
    <w:rsid w:val="00676943"/>
    <w:rsid w:val="00677451"/>
    <w:rsid w:val="00680463"/>
    <w:rsid w:val="00680563"/>
    <w:rsid w:val="00680ECB"/>
    <w:rsid w:val="00686640"/>
    <w:rsid w:val="00691431"/>
    <w:rsid w:val="006929E3"/>
    <w:rsid w:val="006956D0"/>
    <w:rsid w:val="006A20A1"/>
    <w:rsid w:val="006A36D3"/>
    <w:rsid w:val="006A4A98"/>
    <w:rsid w:val="006A4D02"/>
    <w:rsid w:val="006A6406"/>
    <w:rsid w:val="006A7603"/>
    <w:rsid w:val="006A7B94"/>
    <w:rsid w:val="006B459E"/>
    <w:rsid w:val="006C0658"/>
    <w:rsid w:val="006C307D"/>
    <w:rsid w:val="006C3633"/>
    <w:rsid w:val="006C74F4"/>
    <w:rsid w:val="006D0B3C"/>
    <w:rsid w:val="006D4142"/>
    <w:rsid w:val="006D455D"/>
    <w:rsid w:val="006D664D"/>
    <w:rsid w:val="006D68DA"/>
    <w:rsid w:val="006E32E0"/>
    <w:rsid w:val="006E5523"/>
    <w:rsid w:val="006F2E38"/>
    <w:rsid w:val="006F6179"/>
    <w:rsid w:val="006F6D65"/>
    <w:rsid w:val="00703B0B"/>
    <w:rsid w:val="007054A1"/>
    <w:rsid w:val="0070640D"/>
    <w:rsid w:val="00713551"/>
    <w:rsid w:val="00714730"/>
    <w:rsid w:val="00715F75"/>
    <w:rsid w:val="00717E13"/>
    <w:rsid w:val="007222E7"/>
    <w:rsid w:val="007238FF"/>
    <w:rsid w:val="00724C2A"/>
    <w:rsid w:val="007254BF"/>
    <w:rsid w:val="0072569B"/>
    <w:rsid w:val="00725C30"/>
    <w:rsid w:val="0073078F"/>
    <w:rsid w:val="00730F47"/>
    <w:rsid w:val="007316E5"/>
    <w:rsid w:val="00736B0D"/>
    <w:rsid w:val="00737389"/>
    <w:rsid w:val="00737F1F"/>
    <w:rsid w:val="00741A4F"/>
    <w:rsid w:val="00741A8D"/>
    <w:rsid w:val="00742D4B"/>
    <w:rsid w:val="00744F0F"/>
    <w:rsid w:val="007507C4"/>
    <w:rsid w:val="00750D0B"/>
    <w:rsid w:val="00750EB4"/>
    <w:rsid w:val="007537E2"/>
    <w:rsid w:val="00761FF6"/>
    <w:rsid w:val="00762B56"/>
    <w:rsid w:val="00763DBB"/>
    <w:rsid w:val="007654AB"/>
    <w:rsid w:val="00765E89"/>
    <w:rsid w:val="00771230"/>
    <w:rsid w:val="00776FAF"/>
    <w:rsid w:val="007809A2"/>
    <w:rsid w:val="00781144"/>
    <w:rsid w:val="00785662"/>
    <w:rsid w:val="00785D81"/>
    <w:rsid w:val="007864FA"/>
    <w:rsid w:val="00787138"/>
    <w:rsid w:val="0078769E"/>
    <w:rsid w:val="00787B77"/>
    <w:rsid w:val="007908D9"/>
    <w:rsid w:val="007926DE"/>
    <w:rsid w:val="007957DC"/>
    <w:rsid w:val="007960A9"/>
    <w:rsid w:val="00796422"/>
    <w:rsid w:val="007A112B"/>
    <w:rsid w:val="007A39CC"/>
    <w:rsid w:val="007B1D22"/>
    <w:rsid w:val="007B23FA"/>
    <w:rsid w:val="007B3D18"/>
    <w:rsid w:val="007B458D"/>
    <w:rsid w:val="007B5233"/>
    <w:rsid w:val="007B65D7"/>
    <w:rsid w:val="007C2637"/>
    <w:rsid w:val="007D539D"/>
    <w:rsid w:val="007D7873"/>
    <w:rsid w:val="007E05D4"/>
    <w:rsid w:val="007E4370"/>
    <w:rsid w:val="007E542E"/>
    <w:rsid w:val="007F5F82"/>
    <w:rsid w:val="007F7372"/>
    <w:rsid w:val="007F767C"/>
    <w:rsid w:val="00801B32"/>
    <w:rsid w:val="00806450"/>
    <w:rsid w:val="00812225"/>
    <w:rsid w:val="008152E8"/>
    <w:rsid w:val="00815A48"/>
    <w:rsid w:val="0081606F"/>
    <w:rsid w:val="00821E7C"/>
    <w:rsid w:val="00821FD9"/>
    <w:rsid w:val="00822A3F"/>
    <w:rsid w:val="00823F42"/>
    <w:rsid w:val="00825350"/>
    <w:rsid w:val="00827332"/>
    <w:rsid w:val="008308C2"/>
    <w:rsid w:val="00836DA0"/>
    <w:rsid w:val="00837DB5"/>
    <w:rsid w:val="008405C0"/>
    <w:rsid w:val="008407CB"/>
    <w:rsid w:val="00841CE0"/>
    <w:rsid w:val="008449E5"/>
    <w:rsid w:val="00845BB9"/>
    <w:rsid w:val="0085072C"/>
    <w:rsid w:val="00851812"/>
    <w:rsid w:val="00856A08"/>
    <w:rsid w:val="00862CE5"/>
    <w:rsid w:val="00863B21"/>
    <w:rsid w:val="00864966"/>
    <w:rsid w:val="0086526F"/>
    <w:rsid w:val="00871E3C"/>
    <w:rsid w:val="0087220B"/>
    <w:rsid w:val="0087559E"/>
    <w:rsid w:val="00877441"/>
    <w:rsid w:val="00877C38"/>
    <w:rsid w:val="00880C3D"/>
    <w:rsid w:val="008831EB"/>
    <w:rsid w:val="00883C18"/>
    <w:rsid w:val="0088550F"/>
    <w:rsid w:val="00886732"/>
    <w:rsid w:val="00887D77"/>
    <w:rsid w:val="00893487"/>
    <w:rsid w:val="00893CB0"/>
    <w:rsid w:val="00894DEC"/>
    <w:rsid w:val="008A1731"/>
    <w:rsid w:val="008A4AE4"/>
    <w:rsid w:val="008A5300"/>
    <w:rsid w:val="008A783A"/>
    <w:rsid w:val="008B01DB"/>
    <w:rsid w:val="008B3094"/>
    <w:rsid w:val="008B7ABA"/>
    <w:rsid w:val="008C4576"/>
    <w:rsid w:val="008D191D"/>
    <w:rsid w:val="008D1E72"/>
    <w:rsid w:val="008D2DBC"/>
    <w:rsid w:val="008D3E80"/>
    <w:rsid w:val="008D4F97"/>
    <w:rsid w:val="008D6871"/>
    <w:rsid w:val="008E3EF4"/>
    <w:rsid w:val="008E661A"/>
    <w:rsid w:val="008F298E"/>
    <w:rsid w:val="008F2D2C"/>
    <w:rsid w:val="008F43AA"/>
    <w:rsid w:val="009011D4"/>
    <w:rsid w:val="00901B0E"/>
    <w:rsid w:val="00901D12"/>
    <w:rsid w:val="00902B8E"/>
    <w:rsid w:val="00903153"/>
    <w:rsid w:val="00906711"/>
    <w:rsid w:val="00906E5A"/>
    <w:rsid w:val="009071B9"/>
    <w:rsid w:val="00911D18"/>
    <w:rsid w:val="00925319"/>
    <w:rsid w:val="00931BCA"/>
    <w:rsid w:val="009373C4"/>
    <w:rsid w:val="00940155"/>
    <w:rsid w:val="00941E4B"/>
    <w:rsid w:val="009453C1"/>
    <w:rsid w:val="00947AE3"/>
    <w:rsid w:val="0095133D"/>
    <w:rsid w:val="009522D9"/>
    <w:rsid w:val="00955C8C"/>
    <w:rsid w:val="00957A48"/>
    <w:rsid w:val="00960090"/>
    <w:rsid w:val="00961FED"/>
    <w:rsid w:val="00962722"/>
    <w:rsid w:val="00967C1C"/>
    <w:rsid w:val="00970C38"/>
    <w:rsid w:val="0097436C"/>
    <w:rsid w:val="00974601"/>
    <w:rsid w:val="009763BD"/>
    <w:rsid w:val="00984DA0"/>
    <w:rsid w:val="00987EA4"/>
    <w:rsid w:val="00991613"/>
    <w:rsid w:val="009921F2"/>
    <w:rsid w:val="00993831"/>
    <w:rsid w:val="009946E9"/>
    <w:rsid w:val="00996E0A"/>
    <w:rsid w:val="009A0140"/>
    <w:rsid w:val="009A09A6"/>
    <w:rsid w:val="009A257E"/>
    <w:rsid w:val="009A3C4D"/>
    <w:rsid w:val="009A7DA5"/>
    <w:rsid w:val="009B1957"/>
    <w:rsid w:val="009B3CD1"/>
    <w:rsid w:val="009B4484"/>
    <w:rsid w:val="009B5EF2"/>
    <w:rsid w:val="009C1218"/>
    <w:rsid w:val="009C3E88"/>
    <w:rsid w:val="009C4C5F"/>
    <w:rsid w:val="009C53F3"/>
    <w:rsid w:val="009C5CA8"/>
    <w:rsid w:val="009C6FE3"/>
    <w:rsid w:val="009D0B50"/>
    <w:rsid w:val="009D368C"/>
    <w:rsid w:val="009D4125"/>
    <w:rsid w:val="009E12DF"/>
    <w:rsid w:val="009E67B2"/>
    <w:rsid w:val="009F5E75"/>
    <w:rsid w:val="009F77D2"/>
    <w:rsid w:val="00A02BC2"/>
    <w:rsid w:val="00A04018"/>
    <w:rsid w:val="00A0550C"/>
    <w:rsid w:val="00A05CA6"/>
    <w:rsid w:val="00A06F14"/>
    <w:rsid w:val="00A12417"/>
    <w:rsid w:val="00A136DC"/>
    <w:rsid w:val="00A149C0"/>
    <w:rsid w:val="00A2318D"/>
    <w:rsid w:val="00A24CF9"/>
    <w:rsid w:val="00A25545"/>
    <w:rsid w:val="00A2704F"/>
    <w:rsid w:val="00A271F0"/>
    <w:rsid w:val="00A271F6"/>
    <w:rsid w:val="00A27FB5"/>
    <w:rsid w:val="00A31839"/>
    <w:rsid w:val="00A42945"/>
    <w:rsid w:val="00A43AA1"/>
    <w:rsid w:val="00A444C9"/>
    <w:rsid w:val="00A53BAA"/>
    <w:rsid w:val="00A567F8"/>
    <w:rsid w:val="00A56EA7"/>
    <w:rsid w:val="00A57FE5"/>
    <w:rsid w:val="00A60774"/>
    <w:rsid w:val="00A628D0"/>
    <w:rsid w:val="00A63142"/>
    <w:rsid w:val="00A65BD6"/>
    <w:rsid w:val="00A665FE"/>
    <w:rsid w:val="00A703E3"/>
    <w:rsid w:val="00A71ECC"/>
    <w:rsid w:val="00A734A3"/>
    <w:rsid w:val="00A747CD"/>
    <w:rsid w:val="00A753C8"/>
    <w:rsid w:val="00A83D56"/>
    <w:rsid w:val="00A83EB5"/>
    <w:rsid w:val="00A84ED6"/>
    <w:rsid w:val="00A867FC"/>
    <w:rsid w:val="00A921C3"/>
    <w:rsid w:val="00A95D08"/>
    <w:rsid w:val="00A96B5D"/>
    <w:rsid w:val="00A974B6"/>
    <w:rsid w:val="00AA0CDE"/>
    <w:rsid w:val="00AA0F64"/>
    <w:rsid w:val="00AA337E"/>
    <w:rsid w:val="00AA6982"/>
    <w:rsid w:val="00AA7363"/>
    <w:rsid w:val="00AB177C"/>
    <w:rsid w:val="00AB2C7C"/>
    <w:rsid w:val="00AB6906"/>
    <w:rsid w:val="00AC293E"/>
    <w:rsid w:val="00AC6799"/>
    <w:rsid w:val="00AD0040"/>
    <w:rsid w:val="00AD074D"/>
    <w:rsid w:val="00AD2556"/>
    <w:rsid w:val="00AD404A"/>
    <w:rsid w:val="00AD50AE"/>
    <w:rsid w:val="00AE0630"/>
    <w:rsid w:val="00AE19D8"/>
    <w:rsid w:val="00AE38CE"/>
    <w:rsid w:val="00AF2940"/>
    <w:rsid w:val="00AF2AEC"/>
    <w:rsid w:val="00AF3C26"/>
    <w:rsid w:val="00B04771"/>
    <w:rsid w:val="00B07C1A"/>
    <w:rsid w:val="00B115A8"/>
    <w:rsid w:val="00B13A4D"/>
    <w:rsid w:val="00B140A4"/>
    <w:rsid w:val="00B1615E"/>
    <w:rsid w:val="00B17172"/>
    <w:rsid w:val="00B22BE6"/>
    <w:rsid w:val="00B254C3"/>
    <w:rsid w:val="00B339CA"/>
    <w:rsid w:val="00B35319"/>
    <w:rsid w:val="00B423AB"/>
    <w:rsid w:val="00B42B28"/>
    <w:rsid w:val="00B44434"/>
    <w:rsid w:val="00B5044C"/>
    <w:rsid w:val="00B56931"/>
    <w:rsid w:val="00B5790B"/>
    <w:rsid w:val="00B57FC8"/>
    <w:rsid w:val="00B667B2"/>
    <w:rsid w:val="00B6706C"/>
    <w:rsid w:val="00B725E5"/>
    <w:rsid w:val="00B7721B"/>
    <w:rsid w:val="00B811B1"/>
    <w:rsid w:val="00B817CD"/>
    <w:rsid w:val="00B83F9C"/>
    <w:rsid w:val="00B84AAD"/>
    <w:rsid w:val="00B859DB"/>
    <w:rsid w:val="00B8745A"/>
    <w:rsid w:val="00B92868"/>
    <w:rsid w:val="00B959D1"/>
    <w:rsid w:val="00B9758A"/>
    <w:rsid w:val="00BA3E37"/>
    <w:rsid w:val="00BA709B"/>
    <w:rsid w:val="00BB202C"/>
    <w:rsid w:val="00BB481D"/>
    <w:rsid w:val="00BC2D41"/>
    <w:rsid w:val="00BC305F"/>
    <w:rsid w:val="00BE66FF"/>
    <w:rsid w:val="00BE7AD9"/>
    <w:rsid w:val="00BF0E6C"/>
    <w:rsid w:val="00BF1EB7"/>
    <w:rsid w:val="00BF497C"/>
    <w:rsid w:val="00BF7768"/>
    <w:rsid w:val="00BF7AC6"/>
    <w:rsid w:val="00BF7D33"/>
    <w:rsid w:val="00C0166D"/>
    <w:rsid w:val="00C033C1"/>
    <w:rsid w:val="00C03950"/>
    <w:rsid w:val="00C05980"/>
    <w:rsid w:val="00C131A8"/>
    <w:rsid w:val="00C13654"/>
    <w:rsid w:val="00C1486F"/>
    <w:rsid w:val="00C206A5"/>
    <w:rsid w:val="00C22457"/>
    <w:rsid w:val="00C26BB7"/>
    <w:rsid w:val="00C30DBF"/>
    <w:rsid w:val="00C32252"/>
    <w:rsid w:val="00C342FA"/>
    <w:rsid w:val="00C350DB"/>
    <w:rsid w:val="00C36612"/>
    <w:rsid w:val="00C36ED5"/>
    <w:rsid w:val="00C41021"/>
    <w:rsid w:val="00C44C32"/>
    <w:rsid w:val="00C44EBA"/>
    <w:rsid w:val="00C470CB"/>
    <w:rsid w:val="00C503B3"/>
    <w:rsid w:val="00C5116A"/>
    <w:rsid w:val="00C54796"/>
    <w:rsid w:val="00C61E3B"/>
    <w:rsid w:val="00C652FB"/>
    <w:rsid w:val="00C6602F"/>
    <w:rsid w:val="00C67398"/>
    <w:rsid w:val="00C718D1"/>
    <w:rsid w:val="00C719A4"/>
    <w:rsid w:val="00C720A2"/>
    <w:rsid w:val="00C77FDE"/>
    <w:rsid w:val="00C93BF9"/>
    <w:rsid w:val="00C946FE"/>
    <w:rsid w:val="00C94886"/>
    <w:rsid w:val="00C94F25"/>
    <w:rsid w:val="00C96FD1"/>
    <w:rsid w:val="00CA12A2"/>
    <w:rsid w:val="00CA4AE7"/>
    <w:rsid w:val="00CA4EF0"/>
    <w:rsid w:val="00CA5DF5"/>
    <w:rsid w:val="00CB20EC"/>
    <w:rsid w:val="00CB2A72"/>
    <w:rsid w:val="00CB5D31"/>
    <w:rsid w:val="00CC024A"/>
    <w:rsid w:val="00CC121E"/>
    <w:rsid w:val="00CC1A79"/>
    <w:rsid w:val="00CC439B"/>
    <w:rsid w:val="00CD4F2E"/>
    <w:rsid w:val="00CE1C7B"/>
    <w:rsid w:val="00CE61F4"/>
    <w:rsid w:val="00CE7761"/>
    <w:rsid w:val="00CF08BF"/>
    <w:rsid w:val="00CF5A24"/>
    <w:rsid w:val="00D008F5"/>
    <w:rsid w:val="00D120D3"/>
    <w:rsid w:val="00D1261F"/>
    <w:rsid w:val="00D15C3B"/>
    <w:rsid w:val="00D15EC2"/>
    <w:rsid w:val="00D25BD6"/>
    <w:rsid w:val="00D26599"/>
    <w:rsid w:val="00D265FF"/>
    <w:rsid w:val="00D3172E"/>
    <w:rsid w:val="00D32FB2"/>
    <w:rsid w:val="00D3386F"/>
    <w:rsid w:val="00D3642C"/>
    <w:rsid w:val="00D37092"/>
    <w:rsid w:val="00D41682"/>
    <w:rsid w:val="00D41E05"/>
    <w:rsid w:val="00D442B9"/>
    <w:rsid w:val="00D44F2D"/>
    <w:rsid w:val="00D4529D"/>
    <w:rsid w:val="00D45F4C"/>
    <w:rsid w:val="00D477B7"/>
    <w:rsid w:val="00D572AB"/>
    <w:rsid w:val="00D60C86"/>
    <w:rsid w:val="00D672E7"/>
    <w:rsid w:val="00D713C8"/>
    <w:rsid w:val="00D71B75"/>
    <w:rsid w:val="00D73E02"/>
    <w:rsid w:val="00D7709B"/>
    <w:rsid w:val="00D821C1"/>
    <w:rsid w:val="00D82444"/>
    <w:rsid w:val="00D83562"/>
    <w:rsid w:val="00D84690"/>
    <w:rsid w:val="00D85EAB"/>
    <w:rsid w:val="00D86011"/>
    <w:rsid w:val="00D87E85"/>
    <w:rsid w:val="00D93822"/>
    <w:rsid w:val="00D957C8"/>
    <w:rsid w:val="00D97857"/>
    <w:rsid w:val="00DA0702"/>
    <w:rsid w:val="00DA519F"/>
    <w:rsid w:val="00DA6410"/>
    <w:rsid w:val="00DA7E40"/>
    <w:rsid w:val="00DB1F39"/>
    <w:rsid w:val="00DB2224"/>
    <w:rsid w:val="00DB2390"/>
    <w:rsid w:val="00DB2F3E"/>
    <w:rsid w:val="00DB3542"/>
    <w:rsid w:val="00DB4A3F"/>
    <w:rsid w:val="00DB5E47"/>
    <w:rsid w:val="00DC0014"/>
    <w:rsid w:val="00DC0FFB"/>
    <w:rsid w:val="00DC3CD4"/>
    <w:rsid w:val="00DC3FD5"/>
    <w:rsid w:val="00DC49E2"/>
    <w:rsid w:val="00DC5861"/>
    <w:rsid w:val="00DD3EFD"/>
    <w:rsid w:val="00DD565E"/>
    <w:rsid w:val="00DD6972"/>
    <w:rsid w:val="00DD74F4"/>
    <w:rsid w:val="00DD7FD1"/>
    <w:rsid w:val="00DE020B"/>
    <w:rsid w:val="00DE24F4"/>
    <w:rsid w:val="00DE7AD9"/>
    <w:rsid w:val="00DF20DC"/>
    <w:rsid w:val="00DF6735"/>
    <w:rsid w:val="00E00880"/>
    <w:rsid w:val="00E02B61"/>
    <w:rsid w:val="00E03070"/>
    <w:rsid w:val="00E030D5"/>
    <w:rsid w:val="00E110F2"/>
    <w:rsid w:val="00E1135A"/>
    <w:rsid w:val="00E20A75"/>
    <w:rsid w:val="00E2245D"/>
    <w:rsid w:val="00E2381D"/>
    <w:rsid w:val="00E24621"/>
    <w:rsid w:val="00E2463A"/>
    <w:rsid w:val="00E3005D"/>
    <w:rsid w:val="00E307C3"/>
    <w:rsid w:val="00E3221B"/>
    <w:rsid w:val="00E32770"/>
    <w:rsid w:val="00E3386A"/>
    <w:rsid w:val="00E36F3D"/>
    <w:rsid w:val="00E405C8"/>
    <w:rsid w:val="00E41206"/>
    <w:rsid w:val="00E47D1B"/>
    <w:rsid w:val="00E54E10"/>
    <w:rsid w:val="00E56D33"/>
    <w:rsid w:val="00E56F22"/>
    <w:rsid w:val="00E57CF1"/>
    <w:rsid w:val="00E6083F"/>
    <w:rsid w:val="00E61794"/>
    <w:rsid w:val="00E62242"/>
    <w:rsid w:val="00E625CD"/>
    <w:rsid w:val="00E648C4"/>
    <w:rsid w:val="00E713CC"/>
    <w:rsid w:val="00E747D5"/>
    <w:rsid w:val="00E74D16"/>
    <w:rsid w:val="00E76512"/>
    <w:rsid w:val="00E770B8"/>
    <w:rsid w:val="00E773E8"/>
    <w:rsid w:val="00E82F3B"/>
    <w:rsid w:val="00E9007C"/>
    <w:rsid w:val="00E92871"/>
    <w:rsid w:val="00E9335C"/>
    <w:rsid w:val="00E94435"/>
    <w:rsid w:val="00E96743"/>
    <w:rsid w:val="00E96B4B"/>
    <w:rsid w:val="00EA1243"/>
    <w:rsid w:val="00EA1C70"/>
    <w:rsid w:val="00EA363A"/>
    <w:rsid w:val="00EA4B53"/>
    <w:rsid w:val="00EA6E32"/>
    <w:rsid w:val="00EA711C"/>
    <w:rsid w:val="00EB1A01"/>
    <w:rsid w:val="00EB2DF1"/>
    <w:rsid w:val="00EB45EC"/>
    <w:rsid w:val="00EB6609"/>
    <w:rsid w:val="00EB691B"/>
    <w:rsid w:val="00EB771E"/>
    <w:rsid w:val="00EB7F5F"/>
    <w:rsid w:val="00EC0158"/>
    <w:rsid w:val="00EC0593"/>
    <w:rsid w:val="00EC0961"/>
    <w:rsid w:val="00EC51AF"/>
    <w:rsid w:val="00ED0350"/>
    <w:rsid w:val="00ED1669"/>
    <w:rsid w:val="00ED4712"/>
    <w:rsid w:val="00ED4BFA"/>
    <w:rsid w:val="00ED699D"/>
    <w:rsid w:val="00EE2509"/>
    <w:rsid w:val="00EE3478"/>
    <w:rsid w:val="00EE58D5"/>
    <w:rsid w:val="00EF0C86"/>
    <w:rsid w:val="00EF662F"/>
    <w:rsid w:val="00EF731E"/>
    <w:rsid w:val="00F02696"/>
    <w:rsid w:val="00F03928"/>
    <w:rsid w:val="00F06C99"/>
    <w:rsid w:val="00F06F51"/>
    <w:rsid w:val="00F10AA1"/>
    <w:rsid w:val="00F214A8"/>
    <w:rsid w:val="00F21771"/>
    <w:rsid w:val="00F225AF"/>
    <w:rsid w:val="00F3021E"/>
    <w:rsid w:val="00F33DEC"/>
    <w:rsid w:val="00F34F79"/>
    <w:rsid w:val="00F35525"/>
    <w:rsid w:val="00F361F8"/>
    <w:rsid w:val="00F4062E"/>
    <w:rsid w:val="00F4182E"/>
    <w:rsid w:val="00F5014A"/>
    <w:rsid w:val="00F50707"/>
    <w:rsid w:val="00F51440"/>
    <w:rsid w:val="00F52407"/>
    <w:rsid w:val="00F527C1"/>
    <w:rsid w:val="00F53E8B"/>
    <w:rsid w:val="00F54097"/>
    <w:rsid w:val="00F54831"/>
    <w:rsid w:val="00F55652"/>
    <w:rsid w:val="00F5730D"/>
    <w:rsid w:val="00F57F42"/>
    <w:rsid w:val="00F601FD"/>
    <w:rsid w:val="00F61108"/>
    <w:rsid w:val="00F62C41"/>
    <w:rsid w:val="00F6698D"/>
    <w:rsid w:val="00F7216E"/>
    <w:rsid w:val="00F7340D"/>
    <w:rsid w:val="00F73D60"/>
    <w:rsid w:val="00F741A0"/>
    <w:rsid w:val="00F85CCC"/>
    <w:rsid w:val="00F86C13"/>
    <w:rsid w:val="00F879AC"/>
    <w:rsid w:val="00F91A26"/>
    <w:rsid w:val="00F9292A"/>
    <w:rsid w:val="00F93806"/>
    <w:rsid w:val="00F93E3B"/>
    <w:rsid w:val="00F94114"/>
    <w:rsid w:val="00F942C6"/>
    <w:rsid w:val="00F94C8A"/>
    <w:rsid w:val="00F9630F"/>
    <w:rsid w:val="00F9794C"/>
    <w:rsid w:val="00FA0F7F"/>
    <w:rsid w:val="00FA1088"/>
    <w:rsid w:val="00FA25B6"/>
    <w:rsid w:val="00FA38D6"/>
    <w:rsid w:val="00FA5B5C"/>
    <w:rsid w:val="00FA5EDC"/>
    <w:rsid w:val="00FB7E48"/>
    <w:rsid w:val="00FC2ED9"/>
    <w:rsid w:val="00FC31EE"/>
    <w:rsid w:val="00FD2379"/>
    <w:rsid w:val="00FD2757"/>
    <w:rsid w:val="00FD7111"/>
    <w:rsid w:val="00FE0067"/>
    <w:rsid w:val="00FE1601"/>
    <w:rsid w:val="00FE3863"/>
    <w:rsid w:val="00FE5D36"/>
    <w:rsid w:val="00FF26FB"/>
    <w:rsid w:val="00FF33FA"/>
    <w:rsid w:val="00FF6496"/>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73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24"/>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3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styleId="ListParagraph">
    <w:name w:val="List Paragraph"/>
    <w:basedOn w:val="Normal"/>
    <w:uiPriority w:val="34"/>
    <w:qFormat/>
    <w:rsid w:val="00F7340D"/>
    <w:pPr>
      <w:ind w:left="720"/>
    </w:pPr>
    <w:rPr>
      <w:rFonts w:ascii="Calibri" w:eastAsiaTheme="minorHAnsi" w:hAnsi="Calibri"/>
      <w:szCs w:val="22"/>
    </w:rPr>
  </w:style>
  <w:style w:type="paragraph" w:styleId="Revision">
    <w:name w:val="Revision"/>
    <w:hidden/>
    <w:uiPriority w:val="99"/>
    <w:semiHidden/>
    <w:rsid w:val="000D550A"/>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24"/>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3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styleId="ListParagraph">
    <w:name w:val="List Paragraph"/>
    <w:basedOn w:val="Normal"/>
    <w:uiPriority w:val="34"/>
    <w:qFormat/>
    <w:rsid w:val="00F7340D"/>
    <w:pPr>
      <w:ind w:left="720"/>
    </w:pPr>
    <w:rPr>
      <w:rFonts w:ascii="Calibri" w:eastAsiaTheme="minorHAnsi" w:hAnsi="Calibri"/>
      <w:szCs w:val="22"/>
    </w:rPr>
  </w:style>
  <w:style w:type="paragraph" w:styleId="Revision">
    <w:name w:val="Revision"/>
    <w:hidden/>
    <w:uiPriority w:val="99"/>
    <w:semiHidden/>
    <w:rsid w:val="000D550A"/>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6966">
      <w:bodyDiv w:val="1"/>
      <w:marLeft w:val="0"/>
      <w:marRight w:val="0"/>
      <w:marTop w:val="0"/>
      <w:marBottom w:val="0"/>
      <w:divBdr>
        <w:top w:val="none" w:sz="0" w:space="0" w:color="auto"/>
        <w:left w:val="none" w:sz="0" w:space="0" w:color="auto"/>
        <w:bottom w:val="none" w:sz="0" w:space="0" w:color="auto"/>
        <w:right w:val="none" w:sz="0" w:space="0" w:color="auto"/>
      </w:divBdr>
    </w:div>
    <w:div w:id="241255313">
      <w:bodyDiv w:val="1"/>
      <w:marLeft w:val="0"/>
      <w:marRight w:val="0"/>
      <w:marTop w:val="0"/>
      <w:marBottom w:val="0"/>
      <w:divBdr>
        <w:top w:val="none" w:sz="0" w:space="0" w:color="auto"/>
        <w:left w:val="none" w:sz="0" w:space="0" w:color="auto"/>
        <w:bottom w:val="none" w:sz="0" w:space="0" w:color="auto"/>
        <w:right w:val="none" w:sz="0" w:space="0" w:color="auto"/>
      </w:divBdr>
    </w:div>
    <w:div w:id="341667610">
      <w:bodyDiv w:val="1"/>
      <w:marLeft w:val="0"/>
      <w:marRight w:val="0"/>
      <w:marTop w:val="0"/>
      <w:marBottom w:val="0"/>
      <w:divBdr>
        <w:top w:val="none" w:sz="0" w:space="0" w:color="auto"/>
        <w:left w:val="none" w:sz="0" w:space="0" w:color="auto"/>
        <w:bottom w:val="none" w:sz="0" w:space="0" w:color="auto"/>
        <w:right w:val="none" w:sz="0" w:space="0" w:color="auto"/>
      </w:divBdr>
    </w:div>
    <w:div w:id="678582492">
      <w:bodyDiv w:val="1"/>
      <w:marLeft w:val="0"/>
      <w:marRight w:val="0"/>
      <w:marTop w:val="0"/>
      <w:marBottom w:val="0"/>
      <w:divBdr>
        <w:top w:val="none" w:sz="0" w:space="0" w:color="auto"/>
        <w:left w:val="none" w:sz="0" w:space="0" w:color="auto"/>
        <w:bottom w:val="none" w:sz="0" w:space="0" w:color="auto"/>
        <w:right w:val="none" w:sz="0" w:space="0" w:color="auto"/>
      </w:divBdr>
    </w:div>
    <w:div w:id="694573055">
      <w:bodyDiv w:val="1"/>
      <w:marLeft w:val="0"/>
      <w:marRight w:val="0"/>
      <w:marTop w:val="0"/>
      <w:marBottom w:val="0"/>
      <w:divBdr>
        <w:top w:val="none" w:sz="0" w:space="0" w:color="auto"/>
        <w:left w:val="none" w:sz="0" w:space="0" w:color="auto"/>
        <w:bottom w:val="none" w:sz="0" w:space="0" w:color="auto"/>
        <w:right w:val="none" w:sz="0" w:space="0" w:color="auto"/>
      </w:divBdr>
    </w:div>
    <w:div w:id="701321973">
      <w:bodyDiv w:val="1"/>
      <w:marLeft w:val="0"/>
      <w:marRight w:val="0"/>
      <w:marTop w:val="0"/>
      <w:marBottom w:val="0"/>
      <w:divBdr>
        <w:top w:val="none" w:sz="0" w:space="0" w:color="auto"/>
        <w:left w:val="none" w:sz="0" w:space="0" w:color="auto"/>
        <w:bottom w:val="none" w:sz="0" w:space="0" w:color="auto"/>
        <w:right w:val="none" w:sz="0" w:space="0" w:color="auto"/>
      </w:divBdr>
    </w:div>
    <w:div w:id="846486381">
      <w:bodyDiv w:val="1"/>
      <w:marLeft w:val="0"/>
      <w:marRight w:val="0"/>
      <w:marTop w:val="0"/>
      <w:marBottom w:val="0"/>
      <w:divBdr>
        <w:top w:val="none" w:sz="0" w:space="0" w:color="auto"/>
        <w:left w:val="none" w:sz="0" w:space="0" w:color="auto"/>
        <w:bottom w:val="none" w:sz="0" w:space="0" w:color="auto"/>
        <w:right w:val="none" w:sz="0" w:space="0" w:color="auto"/>
      </w:divBdr>
    </w:div>
    <w:div w:id="1034961534">
      <w:bodyDiv w:val="1"/>
      <w:marLeft w:val="0"/>
      <w:marRight w:val="0"/>
      <w:marTop w:val="0"/>
      <w:marBottom w:val="0"/>
      <w:divBdr>
        <w:top w:val="none" w:sz="0" w:space="0" w:color="auto"/>
        <w:left w:val="none" w:sz="0" w:space="0" w:color="auto"/>
        <w:bottom w:val="none" w:sz="0" w:space="0" w:color="auto"/>
        <w:right w:val="none" w:sz="0" w:space="0" w:color="auto"/>
      </w:divBdr>
    </w:div>
    <w:div w:id="1078206557">
      <w:bodyDiv w:val="1"/>
      <w:marLeft w:val="0"/>
      <w:marRight w:val="0"/>
      <w:marTop w:val="0"/>
      <w:marBottom w:val="0"/>
      <w:divBdr>
        <w:top w:val="none" w:sz="0" w:space="0" w:color="auto"/>
        <w:left w:val="none" w:sz="0" w:space="0" w:color="auto"/>
        <w:bottom w:val="none" w:sz="0" w:space="0" w:color="auto"/>
        <w:right w:val="none" w:sz="0" w:space="0" w:color="auto"/>
      </w:divBdr>
    </w:div>
    <w:div w:id="1116829705">
      <w:bodyDiv w:val="1"/>
      <w:marLeft w:val="0"/>
      <w:marRight w:val="0"/>
      <w:marTop w:val="0"/>
      <w:marBottom w:val="0"/>
      <w:divBdr>
        <w:top w:val="none" w:sz="0" w:space="0" w:color="auto"/>
        <w:left w:val="none" w:sz="0" w:space="0" w:color="auto"/>
        <w:bottom w:val="none" w:sz="0" w:space="0" w:color="auto"/>
        <w:right w:val="none" w:sz="0" w:space="0" w:color="auto"/>
      </w:divBdr>
    </w:div>
    <w:div w:id="1187062483">
      <w:bodyDiv w:val="1"/>
      <w:marLeft w:val="0"/>
      <w:marRight w:val="0"/>
      <w:marTop w:val="0"/>
      <w:marBottom w:val="0"/>
      <w:divBdr>
        <w:top w:val="none" w:sz="0" w:space="0" w:color="auto"/>
        <w:left w:val="none" w:sz="0" w:space="0" w:color="auto"/>
        <w:bottom w:val="none" w:sz="0" w:space="0" w:color="auto"/>
        <w:right w:val="none" w:sz="0" w:space="0" w:color="auto"/>
      </w:divBdr>
    </w:div>
    <w:div w:id="1202747863">
      <w:bodyDiv w:val="1"/>
      <w:marLeft w:val="0"/>
      <w:marRight w:val="0"/>
      <w:marTop w:val="0"/>
      <w:marBottom w:val="0"/>
      <w:divBdr>
        <w:top w:val="none" w:sz="0" w:space="0" w:color="auto"/>
        <w:left w:val="none" w:sz="0" w:space="0" w:color="auto"/>
        <w:bottom w:val="none" w:sz="0" w:space="0" w:color="auto"/>
        <w:right w:val="none" w:sz="0" w:space="0" w:color="auto"/>
      </w:divBdr>
    </w:div>
    <w:div w:id="122587264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1215946">
      <w:bodyDiv w:val="1"/>
      <w:marLeft w:val="0"/>
      <w:marRight w:val="0"/>
      <w:marTop w:val="0"/>
      <w:marBottom w:val="0"/>
      <w:divBdr>
        <w:top w:val="none" w:sz="0" w:space="0" w:color="auto"/>
        <w:left w:val="none" w:sz="0" w:space="0" w:color="auto"/>
        <w:bottom w:val="none" w:sz="0" w:space="0" w:color="auto"/>
        <w:right w:val="none" w:sz="0" w:space="0" w:color="auto"/>
      </w:divBdr>
    </w:div>
    <w:div w:id="1423797637">
      <w:bodyDiv w:val="1"/>
      <w:marLeft w:val="0"/>
      <w:marRight w:val="0"/>
      <w:marTop w:val="0"/>
      <w:marBottom w:val="0"/>
      <w:divBdr>
        <w:top w:val="none" w:sz="0" w:space="0" w:color="auto"/>
        <w:left w:val="none" w:sz="0" w:space="0" w:color="auto"/>
        <w:bottom w:val="none" w:sz="0" w:space="0" w:color="auto"/>
        <w:right w:val="none" w:sz="0" w:space="0" w:color="auto"/>
      </w:divBdr>
    </w:div>
    <w:div w:id="1586382977">
      <w:bodyDiv w:val="1"/>
      <w:marLeft w:val="0"/>
      <w:marRight w:val="0"/>
      <w:marTop w:val="0"/>
      <w:marBottom w:val="0"/>
      <w:divBdr>
        <w:top w:val="none" w:sz="0" w:space="0" w:color="auto"/>
        <w:left w:val="none" w:sz="0" w:space="0" w:color="auto"/>
        <w:bottom w:val="none" w:sz="0" w:space="0" w:color="auto"/>
        <w:right w:val="none" w:sz="0" w:space="0" w:color="auto"/>
      </w:divBdr>
    </w:div>
    <w:div w:id="1847550292">
      <w:bodyDiv w:val="1"/>
      <w:marLeft w:val="0"/>
      <w:marRight w:val="0"/>
      <w:marTop w:val="0"/>
      <w:marBottom w:val="0"/>
      <w:divBdr>
        <w:top w:val="none" w:sz="0" w:space="0" w:color="auto"/>
        <w:left w:val="none" w:sz="0" w:space="0" w:color="auto"/>
        <w:bottom w:val="none" w:sz="0" w:space="0" w:color="auto"/>
        <w:right w:val="none" w:sz="0" w:space="0" w:color="auto"/>
      </w:divBdr>
    </w:div>
    <w:div w:id="1851917720">
      <w:bodyDiv w:val="1"/>
      <w:marLeft w:val="0"/>
      <w:marRight w:val="0"/>
      <w:marTop w:val="0"/>
      <w:marBottom w:val="0"/>
      <w:divBdr>
        <w:top w:val="none" w:sz="0" w:space="0" w:color="auto"/>
        <w:left w:val="none" w:sz="0" w:space="0" w:color="auto"/>
        <w:bottom w:val="none" w:sz="0" w:space="0" w:color="auto"/>
        <w:right w:val="none" w:sz="0" w:space="0" w:color="auto"/>
      </w:divBdr>
    </w:div>
    <w:div w:id="1929536999">
      <w:bodyDiv w:val="1"/>
      <w:marLeft w:val="0"/>
      <w:marRight w:val="0"/>
      <w:marTop w:val="0"/>
      <w:marBottom w:val="0"/>
      <w:divBdr>
        <w:top w:val="none" w:sz="0" w:space="0" w:color="auto"/>
        <w:left w:val="none" w:sz="0" w:space="0" w:color="auto"/>
        <w:bottom w:val="none" w:sz="0" w:space="0" w:color="auto"/>
        <w:right w:val="none" w:sz="0" w:space="0" w:color="auto"/>
      </w:divBdr>
    </w:div>
    <w:div w:id="1938632547">
      <w:bodyDiv w:val="1"/>
      <w:marLeft w:val="0"/>
      <w:marRight w:val="0"/>
      <w:marTop w:val="0"/>
      <w:marBottom w:val="0"/>
      <w:divBdr>
        <w:top w:val="none" w:sz="0" w:space="0" w:color="auto"/>
        <w:left w:val="none" w:sz="0" w:space="0" w:color="auto"/>
        <w:bottom w:val="none" w:sz="0" w:space="0" w:color="auto"/>
        <w:right w:val="none" w:sz="0" w:space="0" w:color="auto"/>
      </w:divBdr>
    </w:div>
    <w:div w:id="206906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gif"/><Relationship Id="rId18" Type="http://schemas.openxmlformats.org/officeDocument/2006/relationships/hyperlink" Target="http://vaww.oed.portal.va.gov/communities/OSCTM/toolsmgmt/Rational%20Tools/Pages/SR.aspx" TargetMode="External"/><Relationship Id="rId26"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hyperlink" Target="https://clm.rational.oit.va.gov/ccm/web/projects/Scheduling%20(CM)"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yperlink" Target="mailto:Yoojin.Lee@va.gov"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clm.rational.oit.va.gov/ccm"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vaww.oed.portal.va.gov/pm/iehr/vista_evolution/enhancements/General/Forms/AllItems.aspx?RootFolder=%2Fpm%2Fiehr%2Fvista%5Fevolution%2Fenhancements%2FGeneral%2FOverview&amp;FolderCTID=0x0120004E51E7D70431B143BAE2DB05330636D6&amp;View=%7b8DADD62A-353D-422B-A06C-E9E8B6FA37E5%7d"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clm.rational.oit.va.gov/ccm"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clm.rational.oit.va.gov/cc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vaww.oed.portal.va.gov/communities/OSCTM/toolsmgmt/Rational%20Tools/Pages/SR.aspx"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657KNE7CTRDA-1909587087-13</_dlc_DocId>
    <_dlc_DocIdUrl xmlns="cdd665a5-4d39-4c80-990a-8a3abca4f55f">
      <Url>http://vaww.oed.portal.va.gov/pm/iehr/vista_evolution/enhancements/_layouts/DocIdRedir.aspx?ID=657KNE7CTRDA-1909587087-13</Url>
      <Description>657KNE7CTRDA-1909587087-13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FEA7DF014B0E45968581290709EE85" ma:contentTypeVersion="5" ma:contentTypeDescription="Create a new document." ma:contentTypeScope="" ma:versionID="a849d90e7abe6b3c90857d4d25d28c56">
  <xsd:schema xmlns:xsd="http://www.w3.org/2001/XMLSchema" xmlns:xs="http://www.w3.org/2001/XMLSchema" xmlns:p="http://schemas.microsoft.com/office/2006/metadata/properties" xmlns:ns2="cdd665a5-4d39-4c80-990a-8a3abca4f55f" targetNamespace="http://schemas.microsoft.com/office/2006/metadata/properties" ma:root="true" ma:fieldsID="69aa6f239e9beacfdfcd772598c43b26"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6E164-53CD-4767-83E3-076EDF933804}">
  <ds:schemaRefs>
    <ds:schemaRef ds:uri="http://schemas.microsoft.com/sharepoint/events"/>
  </ds:schemaRefs>
</ds:datastoreItem>
</file>

<file path=customXml/itemProps2.xml><?xml version="1.0" encoding="utf-8"?>
<ds:datastoreItem xmlns:ds="http://schemas.openxmlformats.org/officeDocument/2006/customXml" ds:itemID="{01ABBF40-7CA0-4F83-8547-36E19B8F27EF}">
  <ds:schemaRefs>
    <ds:schemaRef ds:uri="http://schemas.microsoft.com/sharepoint/v3/contenttype/forms"/>
  </ds:schemaRefs>
</ds:datastoreItem>
</file>

<file path=customXml/itemProps3.xml><?xml version="1.0" encoding="utf-8"?>
<ds:datastoreItem xmlns:ds="http://schemas.openxmlformats.org/officeDocument/2006/customXml" ds:itemID="{702985A4-846E-4B63-97D8-C8528C3D076D}">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3A02CDFA-63D6-4F5C-B151-B1CC15658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07A5AAA-1861-4E0D-A802-59AE9B2E6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14162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2018-05-14T15:10:00Z</dcterms:created>
  <dcterms:modified xsi:type="dcterms:W3CDTF">2018-05-14T15:10:00Z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0x01010036FEA7DF014B0E45968581290709EE85</vt:lpwstr>
  </property>
  <property fmtid="{D5CDD505-2E9C-101B-9397-08002B2CF9AE}" pid="3" name="_dlc_DocIdItemGuid">
    <vt:lpwstr>1833fd3e-b23a-4963-b7c2-0c59043ca113</vt:lpwstr>
  </property>
</Properties>
</file>