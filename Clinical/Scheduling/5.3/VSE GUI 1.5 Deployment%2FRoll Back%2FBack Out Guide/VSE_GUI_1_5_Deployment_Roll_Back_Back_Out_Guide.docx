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9E7" w:rsidRPr="001529E7" w:rsidRDefault="001529E7" w:rsidP="001529E7">
      <w:pPr>
        <w:autoSpaceDE w:val="0"/>
        <w:autoSpaceDN w:val="0"/>
        <w:adjustRightInd w:val="0"/>
        <w:spacing w:after="360"/>
        <w:jc w:val="center"/>
        <w:rPr>
          <w:rFonts w:ascii="Arial" w:hAnsi="Arial" w:cs="Arial"/>
          <w:b/>
          <w:bCs/>
          <w:sz w:val="36"/>
          <w:szCs w:val="32"/>
        </w:rPr>
      </w:pPr>
      <w:bookmarkStart w:id="0" w:name="_Toc205632711"/>
      <w:proofErr w:type="spellStart"/>
      <w:r w:rsidRPr="001529E7">
        <w:rPr>
          <w:rFonts w:ascii="Arial" w:hAnsi="Arial" w:cs="Arial"/>
          <w:b/>
          <w:bCs/>
          <w:sz w:val="36"/>
          <w:szCs w:val="32"/>
        </w:rPr>
        <w:t>VistA</w:t>
      </w:r>
      <w:proofErr w:type="spellEnd"/>
      <w:r w:rsidRPr="001529E7">
        <w:rPr>
          <w:rFonts w:ascii="Arial" w:hAnsi="Arial" w:cs="Arial"/>
          <w:b/>
          <w:bCs/>
          <w:sz w:val="36"/>
          <w:szCs w:val="32"/>
        </w:rPr>
        <w:t xml:space="preserve"> Scheduling Enhancements (VSE)</w:t>
      </w:r>
    </w:p>
    <w:p w:rsidR="009917A8" w:rsidRPr="00566DC0" w:rsidRDefault="001529E7" w:rsidP="009917A8">
      <w:pPr>
        <w:pStyle w:val="Title"/>
        <w:rPr>
          <w:color w:val="auto"/>
        </w:rPr>
      </w:pPr>
      <w:r>
        <w:rPr>
          <w:color w:val="auto"/>
        </w:rPr>
        <w:t>Deployment,</w:t>
      </w:r>
      <w:r w:rsidR="00685E4D" w:rsidRPr="00566DC0">
        <w:rPr>
          <w:color w:val="auto"/>
        </w:rPr>
        <w:t xml:space="preserve"> Back-Out, and Rollback Guide</w:t>
      </w:r>
    </w:p>
    <w:p w:rsidR="004F3A80" w:rsidRPr="00566DC0" w:rsidRDefault="00281408" w:rsidP="004F3A80">
      <w:pPr>
        <w:pStyle w:val="CoverTitleInstructions"/>
        <w:rPr>
          <w:color w:val="auto"/>
        </w:rPr>
      </w:pPr>
      <w:r w:rsidRPr="00566DC0">
        <w:rPr>
          <w:noProof/>
          <w:color w:val="auto"/>
        </w:rPr>
        <w:drawing>
          <wp:inline distT="0" distB="0" distL="0" distR="0" wp14:anchorId="360EA345" wp14:editId="6A9A6CD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Pr="00566DC0" w:rsidRDefault="009976DD" w:rsidP="009976DD">
      <w:pPr>
        <w:pStyle w:val="Title"/>
        <w:rPr>
          <w:color w:val="auto"/>
        </w:rPr>
      </w:pPr>
    </w:p>
    <w:p w:rsidR="001529E7" w:rsidRDefault="00033AAA" w:rsidP="001529E7">
      <w:pPr>
        <w:pStyle w:val="Title2"/>
        <w:rPr>
          <w:color w:val="auto"/>
        </w:rPr>
      </w:pPr>
      <w:del w:id="1" w:author="Department of Veterans Affairs" w:date="2018-05-08T14:23:00Z">
        <w:r w:rsidDel="00AC2083">
          <w:rPr>
            <w:color w:val="auto"/>
          </w:rPr>
          <w:delText>February</w:delText>
        </w:r>
      </w:del>
      <w:proofErr w:type="spellStart"/>
      <w:ins w:id="2" w:author="Department of Veterans Affairs" w:date="2018-05-08T14:23:00Z">
        <w:r w:rsidR="00AC2083">
          <w:rPr>
            <w:color w:val="auto"/>
          </w:rPr>
          <w:t>MaY</w:t>
        </w:r>
      </w:ins>
      <w:proofErr w:type="spellEnd"/>
      <w:r>
        <w:rPr>
          <w:color w:val="auto"/>
        </w:rPr>
        <w:t xml:space="preserve"> </w:t>
      </w:r>
      <w:r w:rsidR="001529E7" w:rsidRPr="001529E7">
        <w:rPr>
          <w:color w:val="auto"/>
        </w:rPr>
        <w:t>201</w:t>
      </w:r>
      <w:r>
        <w:rPr>
          <w:color w:val="auto"/>
        </w:rPr>
        <w:t>8</w:t>
      </w:r>
    </w:p>
    <w:p w:rsidR="00797E89" w:rsidRPr="001529E7" w:rsidRDefault="00797E89" w:rsidP="001529E7">
      <w:pPr>
        <w:pStyle w:val="Title2"/>
        <w:rPr>
          <w:color w:val="auto"/>
        </w:rPr>
      </w:pPr>
      <w:proofErr w:type="gramStart"/>
      <w:r>
        <w:rPr>
          <w:color w:val="auto"/>
        </w:rPr>
        <w:t xml:space="preserve">Version </w:t>
      </w:r>
      <w:r w:rsidR="00033AAA">
        <w:rPr>
          <w:color w:val="auto"/>
        </w:rPr>
        <w:t>5</w:t>
      </w:r>
      <w:r>
        <w:rPr>
          <w:color w:val="auto"/>
        </w:rPr>
        <w:t>.</w:t>
      </w:r>
      <w:proofErr w:type="gramEnd"/>
      <w:del w:id="3" w:author="Department of Veterans Affairs" w:date="2018-05-08T14:23:00Z">
        <w:r w:rsidDel="00AC2083">
          <w:rPr>
            <w:color w:val="auto"/>
          </w:rPr>
          <w:delText>0</w:delText>
        </w:r>
      </w:del>
      <w:ins w:id="4" w:author="Department of Veterans Affairs" w:date="2018-05-08T14:23:00Z">
        <w:r w:rsidR="00AC2083">
          <w:rPr>
            <w:color w:val="auto"/>
          </w:rPr>
          <w:t>1</w:t>
        </w:r>
      </w:ins>
    </w:p>
    <w:p w:rsidR="009976DD" w:rsidRPr="00566DC0" w:rsidRDefault="009976DD" w:rsidP="00FE4E0E">
      <w:pPr>
        <w:pStyle w:val="Title2"/>
        <w:rPr>
          <w:color w:val="auto"/>
        </w:rPr>
      </w:pPr>
      <w:r w:rsidRPr="00566DC0">
        <w:rPr>
          <w:color w:val="auto"/>
        </w:rPr>
        <w:t>Department of Veterans Affairs</w:t>
      </w:r>
    </w:p>
    <w:p w:rsidR="0028784E" w:rsidRPr="00566DC0" w:rsidRDefault="0028784E" w:rsidP="001529E7">
      <w:pPr>
        <w:pStyle w:val="Title2"/>
        <w:rPr>
          <w:color w:val="auto"/>
        </w:rPr>
      </w:pPr>
      <w:r w:rsidRPr="00566DC0">
        <w:rPr>
          <w:color w:val="auto"/>
        </w:rPr>
        <w:t>Office of Information and Technology (OI&amp;T)</w:t>
      </w:r>
    </w:p>
    <w:p w:rsidR="0028784E" w:rsidRPr="00566DC0" w:rsidRDefault="0028784E" w:rsidP="0028784E">
      <w:pPr>
        <w:pStyle w:val="InstructionalText1"/>
        <w:rPr>
          <w:color w:val="auto"/>
        </w:rPr>
      </w:pPr>
    </w:p>
    <w:p w:rsidR="00AD4E85" w:rsidRPr="00566DC0" w:rsidRDefault="00AD4E85" w:rsidP="005F0F90">
      <w:pPr>
        <w:pStyle w:val="InstructionalText1"/>
        <w:rPr>
          <w:color w:val="auto"/>
        </w:rPr>
        <w:sectPr w:rsidR="00AD4E85" w:rsidRPr="00566DC0" w:rsidSect="00FA1BF4">
          <w:pgSz w:w="12240" w:h="15840" w:code="1"/>
          <w:pgMar w:top="1440" w:right="1440" w:bottom="1440" w:left="1440" w:header="720" w:footer="720" w:gutter="0"/>
          <w:pgNumType w:fmt="lowerRoman" w:start="1"/>
          <w:cols w:space="720"/>
          <w:vAlign w:val="center"/>
          <w:docGrid w:linePitch="360"/>
        </w:sectPr>
      </w:pPr>
    </w:p>
    <w:p w:rsidR="00F64BE3" w:rsidRPr="00566DC0" w:rsidRDefault="00F64BE3" w:rsidP="00F64BE3">
      <w:pPr>
        <w:spacing w:before="120" w:after="120"/>
        <w:jc w:val="center"/>
        <w:rPr>
          <w:rFonts w:ascii="Arial" w:hAnsi="Arial" w:cs="Arial"/>
          <w:b/>
          <w:bCs/>
          <w:sz w:val="28"/>
          <w:szCs w:val="32"/>
        </w:rPr>
      </w:pPr>
      <w:r w:rsidRPr="00566DC0">
        <w:rPr>
          <w:rFonts w:ascii="Arial" w:hAnsi="Arial" w:cs="Arial"/>
          <w:b/>
          <w:bCs/>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1529E7" w:rsidRPr="00566DC0" w:rsidTr="00F07689">
        <w:trPr>
          <w:cantSplit/>
          <w:tblHeader/>
        </w:trPr>
        <w:tc>
          <w:tcPr>
            <w:tcW w:w="907" w:type="pct"/>
            <w:shd w:val="clear" w:color="auto" w:fill="F2F2F2"/>
          </w:tcPr>
          <w:p w:rsidR="00F64BE3" w:rsidRPr="00566DC0" w:rsidRDefault="00F64BE3" w:rsidP="00F64BE3">
            <w:pPr>
              <w:spacing w:before="60" w:after="60"/>
              <w:rPr>
                <w:rFonts w:ascii="Arial" w:hAnsi="Arial" w:cs="Arial"/>
                <w:b/>
                <w:szCs w:val="22"/>
              </w:rPr>
            </w:pPr>
            <w:r w:rsidRPr="00566DC0">
              <w:rPr>
                <w:rFonts w:ascii="Arial" w:hAnsi="Arial" w:cs="Arial"/>
                <w:b/>
                <w:szCs w:val="22"/>
              </w:rPr>
              <w:t>Date</w:t>
            </w:r>
          </w:p>
        </w:tc>
        <w:tc>
          <w:tcPr>
            <w:tcW w:w="567" w:type="pct"/>
            <w:shd w:val="clear" w:color="auto" w:fill="F2F2F2"/>
          </w:tcPr>
          <w:p w:rsidR="00F64BE3" w:rsidRPr="00566DC0" w:rsidRDefault="00F64BE3" w:rsidP="00F64BE3">
            <w:pPr>
              <w:spacing w:before="60" w:after="60"/>
              <w:rPr>
                <w:rFonts w:ascii="Arial" w:hAnsi="Arial" w:cs="Arial"/>
                <w:b/>
                <w:szCs w:val="22"/>
              </w:rPr>
            </w:pPr>
            <w:r w:rsidRPr="00566DC0">
              <w:rPr>
                <w:rFonts w:ascii="Arial" w:hAnsi="Arial" w:cs="Arial"/>
                <w:b/>
                <w:szCs w:val="22"/>
              </w:rPr>
              <w:t>Version</w:t>
            </w:r>
          </w:p>
        </w:tc>
        <w:tc>
          <w:tcPr>
            <w:tcW w:w="2305" w:type="pct"/>
            <w:shd w:val="clear" w:color="auto" w:fill="F2F2F2"/>
          </w:tcPr>
          <w:p w:rsidR="00F64BE3" w:rsidRPr="00566DC0" w:rsidRDefault="00F64BE3" w:rsidP="00F64BE3">
            <w:pPr>
              <w:spacing w:before="60" w:after="60"/>
              <w:rPr>
                <w:rFonts w:ascii="Arial" w:hAnsi="Arial" w:cs="Arial"/>
                <w:b/>
                <w:szCs w:val="22"/>
              </w:rPr>
            </w:pPr>
            <w:r w:rsidRPr="00566DC0">
              <w:rPr>
                <w:rFonts w:ascii="Arial" w:hAnsi="Arial" w:cs="Arial"/>
                <w:b/>
                <w:szCs w:val="22"/>
              </w:rPr>
              <w:t>Description</w:t>
            </w:r>
          </w:p>
        </w:tc>
        <w:tc>
          <w:tcPr>
            <w:tcW w:w="1221" w:type="pct"/>
            <w:shd w:val="clear" w:color="auto" w:fill="F2F2F2"/>
          </w:tcPr>
          <w:p w:rsidR="00F64BE3" w:rsidRPr="00566DC0" w:rsidRDefault="00F64BE3" w:rsidP="00F64BE3">
            <w:pPr>
              <w:spacing w:before="60" w:after="60"/>
              <w:rPr>
                <w:rFonts w:ascii="Arial" w:hAnsi="Arial" w:cs="Arial"/>
                <w:b/>
                <w:szCs w:val="22"/>
              </w:rPr>
            </w:pPr>
            <w:r w:rsidRPr="00566DC0">
              <w:rPr>
                <w:rFonts w:ascii="Arial" w:hAnsi="Arial" w:cs="Arial"/>
                <w:b/>
                <w:szCs w:val="22"/>
              </w:rPr>
              <w:t>Author</w:t>
            </w:r>
          </w:p>
        </w:tc>
      </w:tr>
      <w:tr w:rsidR="00AC2083" w:rsidRPr="00566DC0" w:rsidTr="00F07689">
        <w:trPr>
          <w:cantSplit/>
          <w:ins w:id="5" w:author="Department of Veterans Affairs" w:date="2018-05-08T14:23:00Z"/>
        </w:trPr>
        <w:tc>
          <w:tcPr>
            <w:tcW w:w="907" w:type="pct"/>
          </w:tcPr>
          <w:p w:rsidR="00AC2083" w:rsidRDefault="00AC2083" w:rsidP="00242555">
            <w:pPr>
              <w:spacing w:before="60" w:after="60"/>
              <w:rPr>
                <w:ins w:id="6" w:author="Department of Veterans Affairs" w:date="2018-05-08T14:23:00Z"/>
                <w:sz w:val="24"/>
              </w:rPr>
            </w:pPr>
            <w:ins w:id="7" w:author="Department of Veterans Affairs" w:date="2018-05-08T14:23:00Z">
              <w:r>
                <w:rPr>
                  <w:sz w:val="24"/>
                </w:rPr>
                <w:t>5/8/2018</w:t>
              </w:r>
            </w:ins>
          </w:p>
        </w:tc>
        <w:tc>
          <w:tcPr>
            <w:tcW w:w="567" w:type="pct"/>
          </w:tcPr>
          <w:p w:rsidR="00AC2083" w:rsidRDefault="00805A1B" w:rsidP="00242555">
            <w:pPr>
              <w:spacing w:before="60" w:after="60"/>
              <w:rPr>
                <w:ins w:id="8" w:author="Department of Veterans Affairs" w:date="2018-05-08T14:23:00Z"/>
                <w:sz w:val="24"/>
              </w:rPr>
            </w:pPr>
            <w:ins w:id="9" w:author="Department of Veterans Affairs" w:date="2018-05-08T14:23:00Z">
              <w:r>
                <w:rPr>
                  <w:sz w:val="24"/>
                </w:rPr>
                <w:t>5.1</w:t>
              </w:r>
            </w:ins>
          </w:p>
        </w:tc>
        <w:tc>
          <w:tcPr>
            <w:tcW w:w="2305" w:type="pct"/>
          </w:tcPr>
          <w:p w:rsidR="00AC2083" w:rsidRDefault="00805A1B" w:rsidP="00242555">
            <w:pPr>
              <w:pStyle w:val="TableText"/>
              <w:rPr>
                <w:ins w:id="10" w:author="Department of Veterans Affairs" w:date="2018-05-08T14:23:00Z"/>
                <w:rFonts w:ascii="Times New Roman" w:hAnsi="Times New Roman" w:cs="Times New Roman"/>
                <w:sz w:val="24"/>
                <w:szCs w:val="24"/>
              </w:rPr>
            </w:pPr>
            <w:ins w:id="11" w:author="Department of Veterans Affairs" w:date="2018-05-08T14:24:00Z">
              <w:r>
                <w:rPr>
                  <w:rFonts w:ascii="Times New Roman" w:hAnsi="Times New Roman" w:cs="Times New Roman"/>
                  <w:sz w:val="24"/>
                  <w:szCs w:val="24"/>
                </w:rPr>
                <w:t>Response to comments</w:t>
              </w:r>
            </w:ins>
          </w:p>
        </w:tc>
        <w:tc>
          <w:tcPr>
            <w:tcW w:w="1221" w:type="pct"/>
          </w:tcPr>
          <w:p w:rsidR="00AC2083" w:rsidRDefault="00805A1B" w:rsidP="00242555">
            <w:pPr>
              <w:pStyle w:val="TableText"/>
              <w:rPr>
                <w:ins w:id="12" w:author="Department of Veterans Affairs" w:date="2018-05-08T14:24:00Z"/>
                <w:rFonts w:ascii="Times New Roman" w:hAnsi="Times New Roman" w:cs="Times New Roman"/>
                <w:sz w:val="24"/>
                <w:szCs w:val="24"/>
              </w:rPr>
            </w:pPr>
            <w:ins w:id="13" w:author="Department of Veterans Affairs" w:date="2018-05-08T14:24:00Z">
              <w:r>
                <w:rPr>
                  <w:rFonts w:ascii="Times New Roman" w:hAnsi="Times New Roman" w:cs="Times New Roman"/>
                  <w:sz w:val="24"/>
                  <w:szCs w:val="24"/>
                </w:rPr>
                <w:t>W. Chave</w:t>
              </w:r>
            </w:ins>
          </w:p>
          <w:p w:rsidR="00805A1B" w:rsidRDefault="00805A1B" w:rsidP="00242555">
            <w:pPr>
              <w:pStyle w:val="TableText"/>
              <w:rPr>
                <w:ins w:id="14" w:author="Department of Veterans Affairs" w:date="2018-05-08T14:23:00Z"/>
                <w:rFonts w:ascii="Times New Roman" w:hAnsi="Times New Roman" w:cs="Times New Roman"/>
                <w:sz w:val="24"/>
                <w:szCs w:val="24"/>
              </w:rPr>
            </w:pPr>
            <w:ins w:id="15" w:author="Department of Veterans Affairs" w:date="2018-05-08T14:24:00Z">
              <w:r>
                <w:rPr>
                  <w:rFonts w:ascii="Times New Roman" w:hAnsi="Times New Roman" w:cs="Times New Roman"/>
                  <w:sz w:val="24"/>
                  <w:szCs w:val="24"/>
                </w:rPr>
                <w:t>Z. Bertram</w:t>
              </w:r>
            </w:ins>
          </w:p>
        </w:tc>
      </w:tr>
      <w:tr w:rsidR="00033AAA" w:rsidRPr="00566DC0" w:rsidTr="00F07689">
        <w:trPr>
          <w:cantSplit/>
        </w:trPr>
        <w:tc>
          <w:tcPr>
            <w:tcW w:w="907" w:type="pct"/>
          </w:tcPr>
          <w:p w:rsidR="00033AAA" w:rsidRDefault="00033AAA" w:rsidP="00242555">
            <w:pPr>
              <w:spacing w:before="60" w:after="60"/>
              <w:rPr>
                <w:sz w:val="24"/>
              </w:rPr>
            </w:pPr>
            <w:r>
              <w:rPr>
                <w:sz w:val="24"/>
              </w:rPr>
              <w:t>2/8/2018</w:t>
            </w:r>
          </w:p>
        </w:tc>
        <w:tc>
          <w:tcPr>
            <w:tcW w:w="567" w:type="pct"/>
          </w:tcPr>
          <w:p w:rsidR="00033AAA" w:rsidRDefault="00033AAA" w:rsidP="00242555">
            <w:pPr>
              <w:spacing w:before="60" w:after="60"/>
              <w:rPr>
                <w:sz w:val="24"/>
              </w:rPr>
            </w:pPr>
            <w:r>
              <w:rPr>
                <w:sz w:val="24"/>
              </w:rPr>
              <w:t>5.0</w:t>
            </w:r>
          </w:p>
        </w:tc>
        <w:tc>
          <w:tcPr>
            <w:tcW w:w="2305" w:type="pct"/>
          </w:tcPr>
          <w:p w:rsidR="00033AAA" w:rsidRDefault="00033AAA"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1.5</w:t>
            </w:r>
          </w:p>
        </w:tc>
        <w:tc>
          <w:tcPr>
            <w:tcW w:w="1221" w:type="pct"/>
          </w:tcPr>
          <w:p w:rsidR="00033AAA" w:rsidRDefault="00033AAA" w:rsidP="00242555">
            <w:pPr>
              <w:pStyle w:val="TableText"/>
              <w:rPr>
                <w:rFonts w:ascii="Times New Roman" w:hAnsi="Times New Roman" w:cs="Times New Roman"/>
                <w:sz w:val="24"/>
                <w:szCs w:val="24"/>
              </w:rPr>
            </w:pPr>
            <w:r>
              <w:rPr>
                <w:rFonts w:ascii="Times New Roman" w:hAnsi="Times New Roman" w:cs="Times New Roman"/>
                <w:sz w:val="24"/>
                <w:szCs w:val="24"/>
              </w:rPr>
              <w:t>Z. Bertram</w:t>
            </w:r>
          </w:p>
        </w:tc>
      </w:tr>
      <w:tr w:rsidR="00242555" w:rsidRPr="00566DC0" w:rsidTr="00F07689">
        <w:trPr>
          <w:cantSplit/>
        </w:trPr>
        <w:tc>
          <w:tcPr>
            <w:tcW w:w="907" w:type="pct"/>
          </w:tcPr>
          <w:p w:rsidR="00242555" w:rsidRDefault="00242555" w:rsidP="00242555">
            <w:pPr>
              <w:spacing w:before="60" w:after="60"/>
              <w:rPr>
                <w:sz w:val="24"/>
              </w:rPr>
            </w:pPr>
            <w:r>
              <w:rPr>
                <w:sz w:val="24"/>
              </w:rPr>
              <w:t>12/2017</w:t>
            </w:r>
          </w:p>
        </w:tc>
        <w:tc>
          <w:tcPr>
            <w:tcW w:w="567" w:type="pct"/>
          </w:tcPr>
          <w:p w:rsidR="00242555" w:rsidRDefault="00242555" w:rsidP="00242555">
            <w:pPr>
              <w:spacing w:before="60" w:after="60"/>
              <w:rPr>
                <w:sz w:val="24"/>
              </w:rPr>
            </w:pPr>
            <w:r>
              <w:rPr>
                <w:sz w:val="24"/>
              </w:rPr>
              <w:t>4.0</w:t>
            </w:r>
          </w:p>
        </w:tc>
        <w:tc>
          <w:tcPr>
            <w:tcW w:w="2305" w:type="pct"/>
          </w:tcPr>
          <w:p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1.4</w:t>
            </w:r>
          </w:p>
        </w:tc>
        <w:tc>
          <w:tcPr>
            <w:tcW w:w="1221" w:type="pct"/>
          </w:tcPr>
          <w:p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Team</w:t>
            </w:r>
          </w:p>
        </w:tc>
      </w:tr>
      <w:tr w:rsidR="00242555" w:rsidRPr="00566DC0" w:rsidTr="00F07689">
        <w:trPr>
          <w:cantSplit/>
        </w:trPr>
        <w:tc>
          <w:tcPr>
            <w:tcW w:w="907" w:type="pct"/>
          </w:tcPr>
          <w:p w:rsidR="00242555" w:rsidRDefault="00242555" w:rsidP="00242555">
            <w:pPr>
              <w:spacing w:before="60" w:after="60"/>
              <w:rPr>
                <w:sz w:val="24"/>
              </w:rPr>
            </w:pPr>
            <w:r>
              <w:rPr>
                <w:sz w:val="24"/>
              </w:rPr>
              <w:t>11/2017</w:t>
            </w:r>
          </w:p>
        </w:tc>
        <w:tc>
          <w:tcPr>
            <w:tcW w:w="567" w:type="pct"/>
          </w:tcPr>
          <w:p w:rsidR="00242555" w:rsidRDefault="00242555" w:rsidP="00242555">
            <w:pPr>
              <w:spacing w:before="60" w:after="60"/>
              <w:rPr>
                <w:sz w:val="24"/>
              </w:rPr>
            </w:pPr>
            <w:r>
              <w:rPr>
                <w:sz w:val="24"/>
              </w:rPr>
              <w:t>3.0</w:t>
            </w:r>
          </w:p>
        </w:tc>
        <w:tc>
          <w:tcPr>
            <w:tcW w:w="2305" w:type="pct"/>
          </w:tcPr>
          <w:p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1.3.2</w:t>
            </w:r>
          </w:p>
        </w:tc>
        <w:tc>
          <w:tcPr>
            <w:tcW w:w="1221" w:type="pct"/>
          </w:tcPr>
          <w:p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Team</w:t>
            </w:r>
          </w:p>
        </w:tc>
      </w:tr>
      <w:tr w:rsidR="00242555" w:rsidRPr="00566DC0" w:rsidTr="00F07689">
        <w:trPr>
          <w:cantSplit/>
        </w:trPr>
        <w:tc>
          <w:tcPr>
            <w:tcW w:w="907" w:type="pct"/>
          </w:tcPr>
          <w:p w:rsidR="00242555" w:rsidRPr="00C05C44" w:rsidRDefault="00242555" w:rsidP="00242555">
            <w:pPr>
              <w:spacing w:before="60" w:after="60"/>
              <w:rPr>
                <w:sz w:val="24"/>
              </w:rPr>
            </w:pPr>
            <w:r>
              <w:rPr>
                <w:sz w:val="24"/>
              </w:rPr>
              <w:t>6/2017</w:t>
            </w:r>
          </w:p>
        </w:tc>
        <w:tc>
          <w:tcPr>
            <w:tcW w:w="567" w:type="pct"/>
          </w:tcPr>
          <w:p w:rsidR="00242555" w:rsidRPr="00C05C44" w:rsidRDefault="00242555" w:rsidP="00242555">
            <w:pPr>
              <w:spacing w:before="60" w:after="60"/>
              <w:rPr>
                <w:sz w:val="24"/>
              </w:rPr>
            </w:pPr>
            <w:r>
              <w:rPr>
                <w:sz w:val="24"/>
              </w:rPr>
              <w:t>2.0</w:t>
            </w:r>
          </w:p>
        </w:tc>
        <w:tc>
          <w:tcPr>
            <w:tcW w:w="2305" w:type="pct"/>
          </w:tcPr>
          <w:p w:rsidR="00242555" w:rsidRPr="00C05C44"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1.3.1</w:t>
            </w:r>
          </w:p>
        </w:tc>
        <w:tc>
          <w:tcPr>
            <w:tcW w:w="1221" w:type="pct"/>
          </w:tcPr>
          <w:p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PMO</w:t>
            </w:r>
          </w:p>
        </w:tc>
      </w:tr>
      <w:tr w:rsidR="00242555" w:rsidRPr="00566DC0" w:rsidTr="00F07689">
        <w:trPr>
          <w:cantSplit/>
        </w:trPr>
        <w:tc>
          <w:tcPr>
            <w:tcW w:w="907" w:type="pct"/>
          </w:tcPr>
          <w:p w:rsidR="00242555" w:rsidRPr="00C05C44" w:rsidRDefault="00242555" w:rsidP="00242555">
            <w:pPr>
              <w:spacing w:before="60" w:after="60"/>
              <w:rPr>
                <w:sz w:val="24"/>
              </w:rPr>
            </w:pPr>
            <w:r w:rsidRPr="00C05C44">
              <w:rPr>
                <w:sz w:val="24"/>
              </w:rPr>
              <w:t>1/3/2017</w:t>
            </w:r>
          </w:p>
        </w:tc>
        <w:tc>
          <w:tcPr>
            <w:tcW w:w="567" w:type="pct"/>
          </w:tcPr>
          <w:p w:rsidR="00242555" w:rsidRPr="00C05C44" w:rsidRDefault="00242555" w:rsidP="00242555">
            <w:pPr>
              <w:spacing w:before="60" w:after="60"/>
              <w:rPr>
                <w:sz w:val="24"/>
              </w:rPr>
            </w:pPr>
            <w:r w:rsidRPr="00C05C44">
              <w:rPr>
                <w:sz w:val="24"/>
              </w:rPr>
              <w:t>1.0</w:t>
            </w:r>
          </w:p>
        </w:tc>
        <w:tc>
          <w:tcPr>
            <w:tcW w:w="2305" w:type="pct"/>
          </w:tcPr>
          <w:p w:rsidR="00242555" w:rsidRPr="00C05C44" w:rsidRDefault="00242555" w:rsidP="00242555">
            <w:pPr>
              <w:pStyle w:val="TableText"/>
              <w:rPr>
                <w:rFonts w:ascii="Times New Roman" w:hAnsi="Times New Roman" w:cs="Times New Roman"/>
                <w:sz w:val="24"/>
                <w:szCs w:val="24"/>
              </w:rPr>
            </w:pPr>
            <w:r w:rsidRPr="00C05C44">
              <w:rPr>
                <w:rFonts w:ascii="Times New Roman" w:hAnsi="Times New Roman" w:cs="Times New Roman"/>
                <w:sz w:val="24"/>
                <w:szCs w:val="24"/>
              </w:rPr>
              <w:t>Initial Baseline</w:t>
            </w:r>
          </w:p>
        </w:tc>
        <w:tc>
          <w:tcPr>
            <w:tcW w:w="1221" w:type="pct"/>
          </w:tcPr>
          <w:p w:rsidR="00242555" w:rsidRPr="00C05C44"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 xml:space="preserve">Amy Smith </w:t>
            </w:r>
            <w:r w:rsidRPr="00C05C44">
              <w:rPr>
                <w:rFonts w:ascii="Times New Roman" w:hAnsi="Times New Roman" w:cs="Times New Roman"/>
                <w:sz w:val="24"/>
                <w:szCs w:val="24"/>
              </w:rPr>
              <w:t>VSE PMO</w:t>
            </w:r>
            <w:r>
              <w:rPr>
                <w:rFonts w:ascii="Times New Roman" w:hAnsi="Times New Roman" w:cs="Times New Roman"/>
                <w:sz w:val="24"/>
                <w:szCs w:val="24"/>
              </w:rPr>
              <w:t>, Robert Schmidt VA OI&amp;T PM</w:t>
            </w:r>
          </w:p>
        </w:tc>
      </w:tr>
    </w:tbl>
    <w:p w:rsidR="001529E7" w:rsidRDefault="001529E7" w:rsidP="00F64BE3">
      <w:pPr>
        <w:autoSpaceDE w:val="0"/>
        <w:autoSpaceDN w:val="0"/>
        <w:adjustRightInd w:val="0"/>
        <w:spacing w:after="360"/>
        <w:jc w:val="center"/>
        <w:rPr>
          <w:rFonts w:ascii="Arial" w:hAnsi="Arial" w:cs="Arial"/>
          <w:b/>
          <w:bCs/>
          <w:sz w:val="36"/>
          <w:szCs w:val="32"/>
        </w:rPr>
      </w:pPr>
    </w:p>
    <w:p w:rsidR="00F64BE3" w:rsidRPr="00566DC0" w:rsidRDefault="00F64BE3" w:rsidP="00F64BE3">
      <w:pPr>
        <w:autoSpaceDE w:val="0"/>
        <w:autoSpaceDN w:val="0"/>
        <w:adjustRightInd w:val="0"/>
        <w:spacing w:after="360"/>
        <w:jc w:val="center"/>
        <w:rPr>
          <w:rFonts w:ascii="Arial" w:hAnsi="Arial" w:cs="Arial"/>
          <w:b/>
          <w:bCs/>
          <w:sz w:val="36"/>
          <w:szCs w:val="32"/>
        </w:rPr>
      </w:pPr>
      <w:r w:rsidRPr="00566DC0">
        <w:rPr>
          <w:rFonts w:ascii="Arial" w:hAnsi="Arial" w:cs="Arial"/>
          <w:b/>
          <w:bCs/>
          <w:sz w:val="36"/>
          <w:szCs w:val="32"/>
        </w:rPr>
        <w:t xml:space="preserve">Artifact Rationale </w:t>
      </w:r>
    </w:p>
    <w:p w:rsidR="00F64BE3" w:rsidRPr="00566DC0" w:rsidRDefault="00F64BE3" w:rsidP="00F64BE3">
      <w:pPr>
        <w:spacing w:before="120" w:after="120"/>
        <w:rPr>
          <w:sz w:val="24"/>
          <w:szCs w:val="20"/>
        </w:rPr>
      </w:pPr>
      <w:r w:rsidRPr="00566DC0">
        <w:rPr>
          <w:sz w:val="24"/>
          <w:szCs w:val="20"/>
        </w:rPr>
        <w:t>Th</w:t>
      </w:r>
      <w:r w:rsidR="00F11DC6" w:rsidRPr="00566DC0">
        <w:rPr>
          <w:sz w:val="24"/>
          <w:szCs w:val="20"/>
        </w:rPr>
        <w:t xml:space="preserve">is document describes the </w:t>
      </w:r>
      <w:r w:rsidRPr="00566DC0">
        <w:rPr>
          <w:sz w:val="24"/>
          <w:szCs w:val="20"/>
        </w:rPr>
        <w:t>Deployment</w:t>
      </w:r>
      <w:r w:rsidR="00F11DC6" w:rsidRPr="00566DC0">
        <w:rPr>
          <w:sz w:val="24"/>
          <w:szCs w:val="20"/>
        </w:rPr>
        <w:t>, Installation, Back-out, and Rollback</w:t>
      </w:r>
      <w:r w:rsidRPr="00566DC0">
        <w:rPr>
          <w:sz w:val="24"/>
          <w:szCs w:val="20"/>
        </w:rPr>
        <w:t xml:space="preserve"> </w:t>
      </w:r>
      <w:r w:rsidR="001F2E1D" w:rsidRPr="00566DC0">
        <w:rPr>
          <w:sz w:val="24"/>
          <w:szCs w:val="20"/>
        </w:rPr>
        <w:t>Plan</w:t>
      </w:r>
      <w:r w:rsidR="00F11DC6" w:rsidRPr="00566DC0">
        <w:rPr>
          <w:sz w:val="24"/>
          <w:szCs w:val="20"/>
        </w:rPr>
        <w:t xml:space="preserve"> for new products going into the VA Enterprise</w:t>
      </w:r>
      <w:r w:rsidRPr="00566DC0">
        <w:rPr>
          <w:sz w:val="24"/>
          <w:szCs w:val="20"/>
        </w:rPr>
        <w:t xml:space="preserve">. The plan includes information about system support, issue tracking, escalation processes, and roles and responsibilities </w:t>
      </w:r>
      <w:r w:rsidR="00F11DC6" w:rsidRPr="00566DC0">
        <w:rPr>
          <w:sz w:val="24"/>
          <w:szCs w:val="20"/>
        </w:rPr>
        <w:t>involved in all those activities</w:t>
      </w:r>
      <w:r w:rsidRPr="00566DC0">
        <w:rPr>
          <w:sz w:val="24"/>
          <w:szCs w:val="20"/>
        </w:rPr>
        <w:t>. Its purpose is to provide clients, stakeholders</w:t>
      </w:r>
      <w:r w:rsidR="00F11DC6" w:rsidRPr="00566DC0">
        <w:rPr>
          <w:sz w:val="24"/>
          <w:szCs w:val="20"/>
        </w:rPr>
        <w:t>,</w:t>
      </w:r>
      <w:r w:rsidRPr="00566DC0">
        <w:rPr>
          <w:sz w:val="24"/>
          <w:szCs w:val="20"/>
        </w:rPr>
        <w:t xml:space="preserve"> and support personnel with a smooth transition to the new product or software</w:t>
      </w:r>
      <w:r w:rsidR="00F11DC6" w:rsidRPr="00566DC0">
        <w:rPr>
          <w:sz w:val="24"/>
          <w:szCs w:val="20"/>
        </w:rPr>
        <w:t xml:space="preserve">, and </w:t>
      </w:r>
      <w:r w:rsidRPr="00566DC0">
        <w:rPr>
          <w:sz w:val="24"/>
          <w:szCs w:val="20"/>
        </w:rPr>
        <w:t xml:space="preserve">should be structured appropriately, to reflect </w:t>
      </w:r>
      <w:r w:rsidR="00F11DC6" w:rsidRPr="00566DC0">
        <w:rPr>
          <w:sz w:val="24"/>
          <w:szCs w:val="20"/>
        </w:rPr>
        <w:t>particulars of these procedures at a single or at</w:t>
      </w:r>
      <w:r w:rsidRPr="00566DC0">
        <w:rPr>
          <w:sz w:val="24"/>
          <w:szCs w:val="20"/>
        </w:rPr>
        <w:t xml:space="preserve"> multiple locations.</w:t>
      </w:r>
    </w:p>
    <w:p w:rsidR="00C27658" w:rsidRPr="00566DC0" w:rsidRDefault="00D43555" w:rsidP="004B6DDE">
      <w:pPr>
        <w:pStyle w:val="BodyText"/>
      </w:pPr>
      <w:r w:rsidRPr="00566DC0">
        <w:t>Per the Veteran-focused Integrated Process (VIP) Guide, the Deployment, Installation, Back-out, and Rollback Plan is required to be completed</w:t>
      </w:r>
      <w:r w:rsidR="00A9601B">
        <w:t xml:space="preserve"> </w:t>
      </w:r>
      <w:r w:rsidRPr="00566DC0">
        <w:t xml:space="preserve">prior to Critical Decision Point #2 (CD #2), with the expectation that it will be updated throughout the lifecycle of the project for each build, as needed. </w:t>
      </w:r>
    </w:p>
    <w:p w:rsidR="00F64BE3" w:rsidRPr="00566DC0" w:rsidRDefault="00F64BE3" w:rsidP="00F64BE3">
      <w:pPr>
        <w:pStyle w:val="BodyText"/>
      </w:pPr>
    </w:p>
    <w:p w:rsidR="00F64BE3" w:rsidRPr="00566DC0" w:rsidRDefault="00F64BE3" w:rsidP="0028784E">
      <w:pPr>
        <w:pStyle w:val="InstructionalText1"/>
        <w:rPr>
          <w:i w:val="0"/>
          <w:iCs w:val="0"/>
          <w:color w:val="auto"/>
        </w:rPr>
        <w:sectPr w:rsidR="00F64BE3" w:rsidRPr="00566DC0" w:rsidSect="0028784E">
          <w:footerReference w:type="default" r:id="rId14"/>
          <w:pgSz w:w="12240" w:h="15840" w:code="1"/>
          <w:pgMar w:top="1440" w:right="1440" w:bottom="1440" w:left="1440" w:header="720" w:footer="720" w:gutter="0"/>
          <w:pgNumType w:fmt="lowerRoman"/>
          <w:cols w:space="720"/>
          <w:docGrid w:linePitch="360"/>
        </w:sectPr>
      </w:pPr>
    </w:p>
    <w:p w:rsidR="004F3A80" w:rsidRPr="00566DC0" w:rsidRDefault="004F3A80" w:rsidP="00647B03">
      <w:pPr>
        <w:pStyle w:val="Title2"/>
        <w:rPr>
          <w:color w:val="auto"/>
        </w:rPr>
      </w:pPr>
      <w:r w:rsidRPr="00566DC0">
        <w:rPr>
          <w:color w:val="auto"/>
        </w:rPr>
        <w:lastRenderedPageBreak/>
        <w:t>Table of Contents</w:t>
      </w:r>
    </w:p>
    <w:p w:rsidR="0066611D" w:rsidRDefault="003224BE">
      <w:pPr>
        <w:pStyle w:val="TOC1"/>
        <w:rPr>
          <w:rFonts w:asciiTheme="minorHAnsi" w:eastAsiaTheme="minorEastAsia" w:hAnsiTheme="minorHAnsi" w:cstheme="minorBidi"/>
          <w:b w:val="0"/>
          <w:noProof/>
          <w:sz w:val="22"/>
          <w:szCs w:val="22"/>
        </w:rPr>
      </w:pPr>
      <w:r w:rsidRPr="00566DC0">
        <w:fldChar w:fldCharType="begin"/>
      </w:r>
      <w:r w:rsidRPr="00566DC0">
        <w:instrText xml:space="preserve"> TOC \o \h \z \t "Appendix 1,1" </w:instrText>
      </w:r>
      <w:r w:rsidRPr="00566DC0">
        <w:fldChar w:fldCharType="separate"/>
      </w:r>
      <w:hyperlink w:anchor="_Toc506372344" w:history="1">
        <w:r w:rsidR="0066611D" w:rsidRPr="002460F2">
          <w:rPr>
            <w:rStyle w:val="Hyperlink"/>
            <w:noProof/>
          </w:rPr>
          <w:t>1</w:t>
        </w:r>
        <w:r w:rsidR="0066611D">
          <w:rPr>
            <w:rFonts w:asciiTheme="minorHAnsi" w:eastAsiaTheme="minorEastAsia" w:hAnsiTheme="minorHAnsi" w:cstheme="minorBidi"/>
            <w:b w:val="0"/>
            <w:noProof/>
            <w:sz w:val="22"/>
            <w:szCs w:val="22"/>
          </w:rPr>
          <w:tab/>
        </w:r>
        <w:r w:rsidR="0066611D" w:rsidRPr="002460F2">
          <w:rPr>
            <w:rStyle w:val="Hyperlink"/>
            <w:noProof/>
          </w:rPr>
          <w:t>Introduction</w:t>
        </w:r>
        <w:r w:rsidR="0066611D">
          <w:rPr>
            <w:noProof/>
            <w:webHidden/>
          </w:rPr>
          <w:tab/>
        </w:r>
        <w:r w:rsidR="0066611D">
          <w:rPr>
            <w:noProof/>
            <w:webHidden/>
          </w:rPr>
          <w:fldChar w:fldCharType="begin"/>
        </w:r>
        <w:r w:rsidR="0066611D">
          <w:rPr>
            <w:noProof/>
            <w:webHidden/>
          </w:rPr>
          <w:instrText xml:space="preserve"> PAGEREF _Toc506372344 \h </w:instrText>
        </w:r>
        <w:r w:rsidR="0066611D">
          <w:rPr>
            <w:noProof/>
            <w:webHidden/>
          </w:rPr>
        </w:r>
        <w:r w:rsidR="0066611D">
          <w:rPr>
            <w:noProof/>
            <w:webHidden/>
          </w:rPr>
          <w:fldChar w:fldCharType="separate"/>
        </w:r>
        <w:r w:rsidR="00994C8A">
          <w:rPr>
            <w:noProof/>
            <w:webHidden/>
          </w:rPr>
          <w:t>1</w:t>
        </w:r>
        <w:r w:rsidR="0066611D">
          <w:rPr>
            <w:noProof/>
            <w:webHidden/>
          </w:rPr>
          <w:fldChar w:fldCharType="end"/>
        </w:r>
      </w:hyperlink>
    </w:p>
    <w:p w:rsidR="0066611D" w:rsidRDefault="0006210E">
      <w:pPr>
        <w:pStyle w:val="TOC1"/>
        <w:rPr>
          <w:rFonts w:asciiTheme="minorHAnsi" w:eastAsiaTheme="minorEastAsia" w:hAnsiTheme="minorHAnsi" w:cstheme="minorBidi"/>
          <w:b w:val="0"/>
          <w:noProof/>
          <w:sz w:val="22"/>
          <w:szCs w:val="22"/>
        </w:rPr>
      </w:pPr>
      <w:hyperlink w:anchor="_Toc506372345" w:history="1">
        <w:r w:rsidR="0066611D" w:rsidRPr="002460F2">
          <w:rPr>
            <w:rStyle w:val="Hyperlink"/>
            <w:noProof/>
          </w:rPr>
          <w:t>2</w:t>
        </w:r>
        <w:r w:rsidR="0066611D">
          <w:rPr>
            <w:rFonts w:asciiTheme="minorHAnsi" w:eastAsiaTheme="minorEastAsia" w:hAnsiTheme="minorHAnsi" w:cstheme="minorBidi"/>
            <w:b w:val="0"/>
            <w:noProof/>
            <w:sz w:val="22"/>
            <w:szCs w:val="22"/>
          </w:rPr>
          <w:tab/>
        </w:r>
        <w:r w:rsidR="0066611D" w:rsidRPr="002460F2">
          <w:rPr>
            <w:rStyle w:val="Hyperlink"/>
            <w:noProof/>
          </w:rPr>
          <w:t>Background</w:t>
        </w:r>
        <w:r w:rsidR="0066611D">
          <w:rPr>
            <w:noProof/>
            <w:webHidden/>
          </w:rPr>
          <w:tab/>
        </w:r>
        <w:r w:rsidR="0066611D">
          <w:rPr>
            <w:noProof/>
            <w:webHidden/>
          </w:rPr>
          <w:fldChar w:fldCharType="begin"/>
        </w:r>
        <w:r w:rsidR="0066611D">
          <w:rPr>
            <w:noProof/>
            <w:webHidden/>
          </w:rPr>
          <w:instrText xml:space="preserve"> PAGEREF _Toc506372345 \h </w:instrText>
        </w:r>
        <w:r w:rsidR="0066611D">
          <w:rPr>
            <w:noProof/>
            <w:webHidden/>
          </w:rPr>
        </w:r>
        <w:r w:rsidR="0066611D">
          <w:rPr>
            <w:noProof/>
            <w:webHidden/>
          </w:rPr>
          <w:fldChar w:fldCharType="separate"/>
        </w:r>
        <w:r w:rsidR="00994C8A">
          <w:rPr>
            <w:noProof/>
            <w:webHidden/>
          </w:rPr>
          <w:t>1</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46" w:history="1">
        <w:r w:rsidR="0066611D" w:rsidRPr="002460F2">
          <w:rPr>
            <w:rStyle w:val="Hyperlink"/>
            <w:noProof/>
          </w:rPr>
          <w:t>2.1</w:t>
        </w:r>
        <w:r w:rsidR="0066611D">
          <w:rPr>
            <w:rFonts w:asciiTheme="minorHAnsi" w:eastAsiaTheme="minorEastAsia" w:hAnsiTheme="minorHAnsi" w:cstheme="minorBidi"/>
            <w:b w:val="0"/>
            <w:noProof/>
            <w:sz w:val="22"/>
            <w:szCs w:val="22"/>
          </w:rPr>
          <w:tab/>
        </w:r>
        <w:r w:rsidR="0066611D" w:rsidRPr="002460F2">
          <w:rPr>
            <w:rStyle w:val="Hyperlink"/>
            <w:noProof/>
          </w:rPr>
          <w:t>Dependencies</w:t>
        </w:r>
        <w:r w:rsidR="0066611D">
          <w:rPr>
            <w:noProof/>
            <w:webHidden/>
          </w:rPr>
          <w:tab/>
        </w:r>
        <w:r w:rsidR="0066611D">
          <w:rPr>
            <w:noProof/>
            <w:webHidden/>
          </w:rPr>
          <w:fldChar w:fldCharType="begin"/>
        </w:r>
        <w:r w:rsidR="0066611D">
          <w:rPr>
            <w:noProof/>
            <w:webHidden/>
          </w:rPr>
          <w:instrText xml:space="preserve"> PAGEREF _Toc506372346 \h </w:instrText>
        </w:r>
        <w:r w:rsidR="0066611D">
          <w:rPr>
            <w:noProof/>
            <w:webHidden/>
          </w:rPr>
        </w:r>
        <w:r w:rsidR="0066611D">
          <w:rPr>
            <w:noProof/>
            <w:webHidden/>
          </w:rPr>
          <w:fldChar w:fldCharType="separate"/>
        </w:r>
        <w:r w:rsidR="00994C8A">
          <w:rPr>
            <w:noProof/>
            <w:webHidden/>
          </w:rPr>
          <w:t>3</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47" w:history="1">
        <w:r w:rsidR="0066611D" w:rsidRPr="002460F2">
          <w:rPr>
            <w:rStyle w:val="Hyperlink"/>
            <w:noProof/>
          </w:rPr>
          <w:t>2.2</w:t>
        </w:r>
        <w:r w:rsidR="0066611D">
          <w:rPr>
            <w:rFonts w:asciiTheme="minorHAnsi" w:eastAsiaTheme="minorEastAsia" w:hAnsiTheme="minorHAnsi" w:cstheme="minorBidi"/>
            <w:b w:val="0"/>
            <w:noProof/>
            <w:sz w:val="22"/>
            <w:szCs w:val="22"/>
          </w:rPr>
          <w:tab/>
        </w:r>
        <w:r w:rsidR="0066611D" w:rsidRPr="002460F2">
          <w:rPr>
            <w:rStyle w:val="Hyperlink"/>
            <w:noProof/>
          </w:rPr>
          <w:t>Constraints</w:t>
        </w:r>
        <w:r w:rsidR="0066611D">
          <w:rPr>
            <w:noProof/>
            <w:webHidden/>
          </w:rPr>
          <w:tab/>
        </w:r>
        <w:r w:rsidR="0066611D">
          <w:rPr>
            <w:noProof/>
            <w:webHidden/>
          </w:rPr>
          <w:fldChar w:fldCharType="begin"/>
        </w:r>
        <w:r w:rsidR="0066611D">
          <w:rPr>
            <w:noProof/>
            <w:webHidden/>
          </w:rPr>
          <w:instrText xml:space="preserve"> PAGEREF _Toc506372347 \h </w:instrText>
        </w:r>
        <w:r w:rsidR="0066611D">
          <w:rPr>
            <w:noProof/>
            <w:webHidden/>
          </w:rPr>
        </w:r>
        <w:r w:rsidR="0066611D">
          <w:rPr>
            <w:noProof/>
            <w:webHidden/>
          </w:rPr>
          <w:fldChar w:fldCharType="separate"/>
        </w:r>
        <w:r w:rsidR="00994C8A">
          <w:rPr>
            <w:noProof/>
            <w:webHidden/>
          </w:rPr>
          <w:t>3</w:t>
        </w:r>
        <w:r w:rsidR="0066611D">
          <w:rPr>
            <w:noProof/>
            <w:webHidden/>
          </w:rPr>
          <w:fldChar w:fldCharType="end"/>
        </w:r>
      </w:hyperlink>
    </w:p>
    <w:p w:rsidR="0066611D" w:rsidRDefault="0006210E">
      <w:pPr>
        <w:pStyle w:val="TOC1"/>
        <w:rPr>
          <w:rFonts w:asciiTheme="minorHAnsi" w:eastAsiaTheme="minorEastAsia" w:hAnsiTheme="minorHAnsi" w:cstheme="minorBidi"/>
          <w:b w:val="0"/>
          <w:noProof/>
          <w:sz w:val="22"/>
          <w:szCs w:val="22"/>
        </w:rPr>
      </w:pPr>
      <w:hyperlink w:anchor="_Toc506372348" w:history="1">
        <w:r w:rsidR="0066611D" w:rsidRPr="002460F2">
          <w:rPr>
            <w:rStyle w:val="Hyperlink"/>
            <w:noProof/>
          </w:rPr>
          <w:t>3</w:t>
        </w:r>
        <w:r w:rsidR="0066611D">
          <w:rPr>
            <w:rFonts w:asciiTheme="minorHAnsi" w:eastAsiaTheme="minorEastAsia" w:hAnsiTheme="minorHAnsi" w:cstheme="minorBidi"/>
            <w:b w:val="0"/>
            <w:noProof/>
            <w:sz w:val="22"/>
            <w:szCs w:val="22"/>
          </w:rPr>
          <w:tab/>
        </w:r>
        <w:r w:rsidR="0066611D" w:rsidRPr="002460F2">
          <w:rPr>
            <w:rStyle w:val="Hyperlink"/>
            <w:noProof/>
          </w:rPr>
          <w:t>Roles and Responsibilities</w:t>
        </w:r>
        <w:r w:rsidR="0066611D">
          <w:rPr>
            <w:noProof/>
            <w:webHidden/>
          </w:rPr>
          <w:tab/>
        </w:r>
        <w:r w:rsidR="0066611D">
          <w:rPr>
            <w:noProof/>
            <w:webHidden/>
          </w:rPr>
          <w:fldChar w:fldCharType="begin"/>
        </w:r>
        <w:r w:rsidR="0066611D">
          <w:rPr>
            <w:noProof/>
            <w:webHidden/>
          </w:rPr>
          <w:instrText xml:space="preserve"> PAGEREF _Toc506372348 \h </w:instrText>
        </w:r>
        <w:r w:rsidR="0066611D">
          <w:rPr>
            <w:noProof/>
            <w:webHidden/>
          </w:rPr>
        </w:r>
        <w:r w:rsidR="0066611D">
          <w:rPr>
            <w:noProof/>
            <w:webHidden/>
          </w:rPr>
          <w:fldChar w:fldCharType="separate"/>
        </w:r>
        <w:r w:rsidR="00994C8A">
          <w:rPr>
            <w:noProof/>
            <w:webHidden/>
          </w:rPr>
          <w:t>4</w:t>
        </w:r>
        <w:r w:rsidR="0066611D">
          <w:rPr>
            <w:noProof/>
            <w:webHidden/>
          </w:rPr>
          <w:fldChar w:fldCharType="end"/>
        </w:r>
      </w:hyperlink>
    </w:p>
    <w:p w:rsidR="0066611D" w:rsidRDefault="0006210E">
      <w:pPr>
        <w:pStyle w:val="TOC1"/>
        <w:rPr>
          <w:rFonts w:asciiTheme="minorHAnsi" w:eastAsiaTheme="minorEastAsia" w:hAnsiTheme="minorHAnsi" w:cstheme="minorBidi"/>
          <w:b w:val="0"/>
          <w:noProof/>
          <w:sz w:val="22"/>
          <w:szCs w:val="22"/>
        </w:rPr>
      </w:pPr>
      <w:hyperlink w:anchor="_Toc506372349" w:history="1">
        <w:r w:rsidR="0066611D" w:rsidRPr="002460F2">
          <w:rPr>
            <w:rStyle w:val="Hyperlink"/>
            <w:noProof/>
          </w:rPr>
          <w:t>4</w:t>
        </w:r>
        <w:r w:rsidR="0066611D">
          <w:rPr>
            <w:rFonts w:asciiTheme="minorHAnsi" w:eastAsiaTheme="minorEastAsia" w:hAnsiTheme="minorHAnsi" w:cstheme="minorBidi"/>
            <w:b w:val="0"/>
            <w:noProof/>
            <w:sz w:val="22"/>
            <w:szCs w:val="22"/>
          </w:rPr>
          <w:tab/>
        </w:r>
        <w:r w:rsidR="0066611D" w:rsidRPr="002460F2">
          <w:rPr>
            <w:rStyle w:val="Hyperlink"/>
            <w:noProof/>
          </w:rPr>
          <w:t>Deployment</w:t>
        </w:r>
        <w:r w:rsidR="0066611D">
          <w:rPr>
            <w:noProof/>
            <w:webHidden/>
          </w:rPr>
          <w:tab/>
        </w:r>
        <w:r w:rsidR="0066611D">
          <w:rPr>
            <w:noProof/>
            <w:webHidden/>
          </w:rPr>
          <w:fldChar w:fldCharType="begin"/>
        </w:r>
        <w:r w:rsidR="0066611D">
          <w:rPr>
            <w:noProof/>
            <w:webHidden/>
          </w:rPr>
          <w:instrText xml:space="preserve"> PAGEREF _Toc506372349 \h </w:instrText>
        </w:r>
        <w:r w:rsidR="0066611D">
          <w:rPr>
            <w:noProof/>
            <w:webHidden/>
          </w:rPr>
        </w:r>
        <w:r w:rsidR="0066611D">
          <w:rPr>
            <w:noProof/>
            <w:webHidden/>
          </w:rPr>
          <w:fldChar w:fldCharType="separate"/>
        </w:r>
        <w:r w:rsidR="00994C8A">
          <w:rPr>
            <w:noProof/>
            <w:webHidden/>
          </w:rPr>
          <w:t>4</w:t>
        </w:r>
        <w:r w:rsidR="0066611D">
          <w:rPr>
            <w:noProof/>
            <w:webHidden/>
          </w:rPr>
          <w:fldChar w:fldCharType="end"/>
        </w:r>
      </w:hyperlink>
    </w:p>
    <w:p w:rsidR="0066611D" w:rsidRDefault="0006210E">
      <w:pPr>
        <w:pStyle w:val="TOC1"/>
        <w:rPr>
          <w:rFonts w:asciiTheme="minorHAnsi" w:eastAsiaTheme="minorEastAsia" w:hAnsiTheme="minorHAnsi" w:cstheme="minorBidi"/>
          <w:b w:val="0"/>
          <w:noProof/>
          <w:sz w:val="22"/>
          <w:szCs w:val="22"/>
        </w:rPr>
      </w:pPr>
      <w:hyperlink w:anchor="_Toc506372350" w:history="1">
        <w:r w:rsidR="0066611D" w:rsidRPr="002460F2">
          <w:rPr>
            <w:rStyle w:val="Hyperlink"/>
            <w:noProof/>
          </w:rPr>
          <w:t>5</w:t>
        </w:r>
        <w:r w:rsidR="0066611D">
          <w:rPr>
            <w:rFonts w:asciiTheme="minorHAnsi" w:eastAsiaTheme="minorEastAsia" w:hAnsiTheme="minorHAnsi" w:cstheme="minorBidi"/>
            <w:b w:val="0"/>
            <w:noProof/>
            <w:sz w:val="22"/>
            <w:szCs w:val="22"/>
          </w:rPr>
          <w:tab/>
        </w:r>
        <w:r w:rsidR="0066611D" w:rsidRPr="002460F2">
          <w:rPr>
            <w:rStyle w:val="Hyperlink"/>
            <w:noProof/>
          </w:rPr>
          <w:t>Timeline</w:t>
        </w:r>
        <w:r w:rsidR="0066611D">
          <w:rPr>
            <w:noProof/>
            <w:webHidden/>
          </w:rPr>
          <w:tab/>
        </w:r>
        <w:r w:rsidR="0066611D">
          <w:rPr>
            <w:noProof/>
            <w:webHidden/>
          </w:rPr>
          <w:fldChar w:fldCharType="begin"/>
        </w:r>
        <w:r w:rsidR="0066611D">
          <w:rPr>
            <w:noProof/>
            <w:webHidden/>
          </w:rPr>
          <w:instrText xml:space="preserve"> PAGEREF _Toc506372350 \h </w:instrText>
        </w:r>
        <w:r w:rsidR="0066611D">
          <w:rPr>
            <w:noProof/>
            <w:webHidden/>
          </w:rPr>
        </w:r>
        <w:r w:rsidR="0066611D">
          <w:rPr>
            <w:noProof/>
            <w:webHidden/>
          </w:rPr>
          <w:fldChar w:fldCharType="separate"/>
        </w:r>
        <w:r w:rsidR="00994C8A">
          <w:rPr>
            <w:noProof/>
            <w:webHidden/>
          </w:rPr>
          <w:t>5</w:t>
        </w:r>
        <w:r w:rsidR="0066611D">
          <w:rPr>
            <w:noProof/>
            <w:webHidden/>
          </w:rPr>
          <w:fldChar w:fldCharType="end"/>
        </w:r>
      </w:hyperlink>
    </w:p>
    <w:p w:rsidR="0066611D" w:rsidRDefault="0006210E">
      <w:pPr>
        <w:pStyle w:val="TOC1"/>
        <w:rPr>
          <w:rFonts w:asciiTheme="minorHAnsi" w:eastAsiaTheme="minorEastAsia" w:hAnsiTheme="minorHAnsi" w:cstheme="minorBidi"/>
          <w:b w:val="0"/>
          <w:noProof/>
          <w:sz w:val="22"/>
          <w:szCs w:val="22"/>
        </w:rPr>
      </w:pPr>
      <w:hyperlink w:anchor="_Toc506372351" w:history="1">
        <w:r w:rsidR="0066611D" w:rsidRPr="002460F2">
          <w:rPr>
            <w:rStyle w:val="Hyperlink"/>
            <w:noProof/>
          </w:rPr>
          <w:t>6</w:t>
        </w:r>
        <w:r w:rsidR="0066611D">
          <w:rPr>
            <w:rFonts w:asciiTheme="minorHAnsi" w:eastAsiaTheme="minorEastAsia" w:hAnsiTheme="minorHAnsi" w:cstheme="minorBidi"/>
            <w:b w:val="0"/>
            <w:noProof/>
            <w:sz w:val="22"/>
            <w:szCs w:val="22"/>
          </w:rPr>
          <w:tab/>
        </w:r>
        <w:r w:rsidR="0066611D" w:rsidRPr="002460F2">
          <w:rPr>
            <w:rStyle w:val="Hyperlink"/>
            <w:noProof/>
          </w:rPr>
          <w:t>Site Readiness Assessment</w:t>
        </w:r>
        <w:r w:rsidR="0066611D">
          <w:rPr>
            <w:noProof/>
            <w:webHidden/>
          </w:rPr>
          <w:tab/>
        </w:r>
        <w:r w:rsidR="0066611D">
          <w:rPr>
            <w:noProof/>
            <w:webHidden/>
          </w:rPr>
          <w:fldChar w:fldCharType="begin"/>
        </w:r>
        <w:r w:rsidR="0066611D">
          <w:rPr>
            <w:noProof/>
            <w:webHidden/>
          </w:rPr>
          <w:instrText xml:space="preserve"> PAGEREF _Toc506372351 \h </w:instrText>
        </w:r>
        <w:r w:rsidR="0066611D">
          <w:rPr>
            <w:noProof/>
            <w:webHidden/>
          </w:rPr>
        </w:r>
        <w:r w:rsidR="0066611D">
          <w:rPr>
            <w:noProof/>
            <w:webHidden/>
          </w:rPr>
          <w:fldChar w:fldCharType="separate"/>
        </w:r>
        <w:r w:rsidR="00994C8A">
          <w:rPr>
            <w:noProof/>
            <w:webHidden/>
          </w:rPr>
          <w:t>5</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52" w:history="1">
        <w:r w:rsidR="0066611D" w:rsidRPr="002460F2">
          <w:rPr>
            <w:rStyle w:val="Hyperlink"/>
            <w:noProof/>
          </w:rPr>
          <w:t>6.1</w:t>
        </w:r>
        <w:r w:rsidR="0066611D">
          <w:rPr>
            <w:rFonts w:asciiTheme="minorHAnsi" w:eastAsiaTheme="minorEastAsia" w:hAnsiTheme="minorHAnsi" w:cstheme="minorBidi"/>
            <w:b w:val="0"/>
            <w:noProof/>
            <w:sz w:val="22"/>
            <w:szCs w:val="22"/>
          </w:rPr>
          <w:tab/>
        </w:r>
        <w:r w:rsidR="0066611D" w:rsidRPr="002460F2">
          <w:rPr>
            <w:rStyle w:val="Hyperlink"/>
            <w:noProof/>
          </w:rPr>
          <w:t>Deployment Topology (Targeted Architecture)</w:t>
        </w:r>
        <w:r w:rsidR="0066611D">
          <w:rPr>
            <w:noProof/>
            <w:webHidden/>
          </w:rPr>
          <w:tab/>
        </w:r>
        <w:r w:rsidR="0066611D">
          <w:rPr>
            <w:noProof/>
            <w:webHidden/>
          </w:rPr>
          <w:fldChar w:fldCharType="begin"/>
        </w:r>
        <w:r w:rsidR="0066611D">
          <w:rPr>
            <w:noProof/>
            <w:webHidden/>
          </w:rPr>
          <w:instrText xml:space="preserve"> PAGEREF _Toc506372352 \h </w:instrText>
        </w:r>
        <w:r w:rsidR="0066611D">
          <w:rPr>
            <w:noProof/>
            <w:webHidden/>
          </w:rPr>
        </w:r>
        <w:r w:rsidR="0066611D">
          <w:rPr>
            <w:noProof/>
            <w:webHidden/>
          </w:rPr>
          <w:fldChar w:fldCharType="separate"/>
        </w:r>
        <w:r w:rsidR="00994C8A">
          <w:rPr>
            <w:noProof/>
            <w:webHidden/>
          </w:rPr>
          <w:t>5</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53" w:history="1">
        <w:r w:rsidR="0066611D" w:rsidRPr="002460F2">
          <w:rPr>
            <w:rStyle w:val="Hyperlink"/>
            <w:noProof/>
          </w:rPr>
          <w:t>6.2</w:t>
        </w:r>
        <w:r w:rsidR="0066611D">
          <w:rPr>
            <w:rFonts w:asciiTheme="minorHAnsi" w:eastAsiaTheme="minorEastAsia" w:hAnsiTheme="minorHAnsi" w:cstheme="minorBidi"/>
            <w:b w:val="0"/>
            <w:noProof/>
            <w:sz w:val="22"/>
            <w:szCs w:val="22"/>
          </w:rPr>
          <w:tab/>
        </w:r>
        <w:r w:rsidR="0066611D" w:rsidRPr="002460F2">
          <w:rPr>
            <w:rStyle w:val="Hyperlink"/>
            <w:noProof/>
          </w:rPr>
          <w:t>Site Information (Locations, Deployment Recipients)</w:t>
        </w:r>
        <w:r w:rsidR="0066611D">
          <w:rPr>
            <w:noProof/>
            <w:webHidden/>
          </w:rPr>
          <w:tab/>
        </w:r>
        <w:r w:rsidR="0066611D">
          <w:rPr>
            <w:noProof/>
            <w:webHidden/>
          </w:rPr>
          <w:fldChar w:fldCharType="begin"/>
        </w:r>
        <w:r w:rsidR="0066611D">
          <w:rPr>
            <w:noProof/>
            <w:webHidden/>
          </w:rPr>
          <w:instrText xml:space="preserve"> PAGEREF _Toc506372353 \h </w:instrText>
        </w:r>
        <w:r w:rsidR="0066611D">
          <w:rPr>
            <w:noProof/>
            <w:webHidden/>
          </w:rPr>
        </w:r>
        <w:r w:rsidR="0066611D">
          <w:rPr>
            <w:noProof/>
            <w:webHidden/>
          </w:rPr>
          <w:fldChar w:fldCharType="separate"/>
        </w:r>
        <w:r w:rsidR="00994C8A">
          <w:rPr>
            <w:noProof/>
            <w:webHidden/>
          </w:rPr>
          <w:t>6</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54" w:history="1">
        <w:r w:rsidR="0066611D" w:rsidRPr="002460F2">
          <w:rPr>
            <w:rStyle w:val="Hyperlink"/>
            <w:noProof/>
          </w:rPr>
          <w:t>6.3</w:t>
        </w:r>
        <w:r w:rsidR="0066611D">
          <w:rPr>
            <w:rFonts w:asciiTheme="minorHAnsi" w:eastAsiaTheme="minorEastAsia" w:hAnsiTheme="minorHAnsi" w:cstheme="minorBidi"/>
            <w:b w:val="0"/>
            <w:noProof/>
            <w:sz w:val="22"/>
            <w:szCs w:val="22"/>
          </w:rPr>
          <w:tab/>
        </w:r>
        <w:r w:rsidR="0066611D" w:rsidRPr="002460F2">
          <w:rPr>
            <w:rStyle w:val="Hyperlink"/>
            <w:noProof/>
          </w:rPr>
          <w:t>Site Preparation</w:t>
        </w:r>
        <w:r w:rsidR="0066611D">
          <w:rPr>
            <w:noProof/>
            <w:webHidden/>
          </w:rPr>
          <w:tab/>
        </w:r>
        <w:r w:rsidR="0066611D">
          <w:rPr>
            <w:noProof/>
            <w:webHidden/>
          </w:rPr>
          <w:fldChar w:fldCharType="begin"/>
        </w:r>
        <w:r w:rsidR="0066611D">
          <w:rPr>
            <w:noProof/>
            <w:webHidden/>
          </w:rPr>
          <w:instrText xml:space="preserve"> PAGEREF _Toc506372354 \h </w:instrText>
        </w:r>
        <w:r w:rsidR="0066611D">
          <w:rPr>
            <w:noProof/>
            <w:webHidden/>
          </w:rPr>
        </w:r>
        <w:r w:rsidR="0066611D">
          <w:rPr>
            <w:noProof/>
            <w:webHidden/>
          </w:rPr>
          <w:fldChar w:fldCharType="separate"/>
        </w:r>
        <w:r w:rsidR="00994C8A">
          <w:rPr>
            <w:noProof/>
            <w:webHidden/>
          </w:rPr>
          <w:t>6</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55" w:history="1">
        <w:r w:rsidR="0066611D" w:rsidRPr="002460F2">
          <w:rPr>
            <w:rStyle w:val="Hyperlink"/>
            <w:noProof/>
          </w:rPr>
          <w:t>6.4</w:t>
        </w:r>
        <w:r w:rsidR="0066611D">
          <w:rPr>
            <w:rFonts w:asciiTheme="minorHAnsi" w:eastAsiaTheme="minorEastAsia" w:hAnsiTheme="minorHAnsi" w:cstheme="minorBidi"/>
            <w:b w:val="0"/>
            <w:noProof/>
            <w:sz w:val="22"/>
            <w:szCs w:val="22"/>
          </w:rPr>
          <w:tab/>
        </w:r>
        <w:r w:rsidR="0066611D" w:rsidRPr="002460F2">
          <w:rPr>
            <w:rStyle w:val="Hyperlink"/>
            <w:noProof/>
          </w:rPr>
          <w:t>Resources</w:t>
        </w:r>
        <w:r w:rsidR="0066611D">
          <w:rPr>
            <w:noProof/>
            <w:webHidden/>
          </w:rPr>
          <w:tab/>
        </w:r>
        <w:r w:rsidR="0066611D">
          <w:rPr>
            <w:noProof/>
            <w:webHidden/>
          </w:rPr>
          <w:fldChar w:fldCharType="begin"/>
        </w:r>
        <w:r w:rsidR="0066611D">
          <w:rPr>
            <w:noProof/>
            <w:webHidden/>
          </w:rPr>
          <w:instrText xml:space="preserve"> PAGEREF _Toc506372355 \h </w:instrText>
        </w:r>
        <w:r w:rsidR="0066611D">
          <w:rPr>
            <w:noProof/>
            <w:webHidden/>
          </w:rPr>
        </w:r>
        <w:r w:rsidR="0066611D">
          <w:rPr>
            <w:noProof/>
            <w:webHidden/>
          </w:rPr>
          <w:fldChar w:fldCharType="separate"/>
        </w:r>
        <w:r w:rsidR="00994C8A">
          <w:rPr>
            <w:noProof/>
            <w:webHidden/>
          </w:rPr>
          <w:t>6</w:t>
        </w:r>
        <w:r w:rsidR="0066611D">
          <w:rPr>
            <w:noProof/>
            <w:webHidden/>
          </w:rPr>
          <w:fldChar w:fldCharType="end"/>
        </w:r>
      </w:hyperlink>
    </w:p>
    <w:p w:rsidR="0066611D" w:rsidRDefault="0006210E">
      <w:pPr>
        <w:pStyle w:val="TOC1"/>
        <w:rPr>
          <w:rFonts w:asciiTheme="minorHAnsi" w:eastAsiaTheme="minorEastAsia" w:hAnsiTheme="minorHAnsi" w:cstheme="minorBidi"/>
          <w:b w:val="0"/>
          <w:noProof/>
          <w:sz w:val="22"/>
          <w:szCs w:val="22"/>
        </w:rPr>
      </w:pPr>
      <w:hyperlink w:anchor="_Toc506372356" w:history="1">
        <w:r w:rsidR="0066611D" w:rsidRPr="002460F2">
          <w:rPr>
            <w:rStyle w:val="Hyperlink"/>
            <w:noProof/>
          </w:rPr>
          <w:t>7</w:t>
        </w:r>
        <w:r w:rsidR="0066611D">
          <w:rPr>
            <w:rFonts w:asciiTheme="minorHAnsi" w:eastAsiaTheme="minorEastAsia" w:hAnsiTheme="minorHAnsi" w:cstheme="minorBidi"/>
            <w:b w:val="0"/>
            <w:noProof/>
            <w:sz w:val="22"/>
            <w:szCs w:val="22"/>
          </w:rPr>
          <w:tab/>
        </w:r>
        <w:r w:rsidR="0066611D" w:rsidRPr="002460F2">
          <w:rPr>
            <w:rStyle w:val="Hyperlink"/>
            <w:noProof/>
          </w:rPr>
          <w:t>VistA Server Requirements</w:t>
        </w:r>
        <w:r w:rsidR="0066611D">
          <w:rPr>
            <w:noProof/>
            <w:webHidden/>
          </w:rPr>
          <w:tab/>
        </w:r>
        <w:r w:rsidR="0066611D">
          <w:rPr>
            <w:noProof/>
            <w:webHidden/>
          </w:rPr>
          <w:fldChar w:fldCharType="begin"/>
        </w:r>
        <w:r w:rsidR="0066611D">
          <w:rPr>
            <w:noProof/>
            <w:webHidden/>
          </w:rPr>
          <w:instrText xml:space="preserve"> PAGEREF _Toc506372356 \h </w:instrText>
        </w:r>
        <w:r w:rsidR="0066611D">
          <w:rPr>
            <w:noProof/>
            <w:webHidden/>
          </w:rPr>
        </w:r>
        <w:r w:rsidR="0066611D">
          <w:rPr>
            <w:noProof/>
            <w:webHidden/>
          </w:rPr>
          <w:fldChar w:fldCharType="separate"/>
        </w:r>
        <w:r w:rsidR="00994C8A">
          <w:rPr>
            <w:noProof/>
            <w:webHidden/>
          </w:rPr>
          <w:t>6</w:t>
        </w:r>
        <w:r w:rsidR="0066611D">
          <w:rPr>
            <w:noProof/>
            <w:webHidden/>
          </w:rPr>
          <w:fldChar w:fldCharType="end"/>
        </w:r>
      </w:hyperlink>
    </w:p>
    <w:p w:rsidR="0066611D" w:rsidRDefault="0006210E">
      <w:pPr>
        <w:pStyle w:val="TOC1"/>
        <w:rPr>
          <w:rFonts w:asciiTheme="minorHAnsi" w:eastAsiaTheme="minorEastAsia" w:hAnsiTheme="minorHAnsi" w:cstheme="minorBidi"/>
          <w:b w:val="0"/>
          <w:noProof/>
          <w:sz w:val="22"/>
          <w:szCs w:val="22"/>
        </w:rPr>
      </w:pPr>
      <w:hyperlink w:anchor="_Toc506372357" w:history="1">
        <w:r w:rsidR="0066611D" w:rsidRPr="002460F2">
          <w:rPr>
            <w:rStyle w:val="Hyperlink"/>
            <w:noProof/>
          </w:rPr>
          <w:t>8</w:t>
        </w:r>
        <w:r w:rsidR="0066611D">
          <w:rPr>
            <w:rFonts w:asciiTheme="minorHAnsi" w:eastAsiaTheme="minorEastAsia" w:hAnsiTheme="minorHAnsi" w:cstheme="minorBidi"/>
            <w:b w:val="0"/>
            <w:noProof/>
            <w:sz w:val="22"/>
            <w:szCs w:val="22"/>
          </w:rPr>
          <w:tab/>
        </w:r>
        <w:r w:rsidR="0066611D" w:rsidRPr="002460F2">
          <w:rPr>
            <w:rStyle w:val="Hyperlink"/>
            <w:noProof/>
          </w:rPr>
          <w:t>Client PC Requirements</w:t>
        </w:r>
        <w:r w:rsidR="0066611D">
          <w:rPr>
            <w:noProof/>
            <w:webHidden/>
          </w:rPr>
          <w:tab/>
        </w:r>
        <w:r w:rsidR="0066611D">
          <w:rPr>
            <w:noProof/>
            <w:webHidden/>
          </w:rPr>
          <w:fldChar w:fldCharType="begin"/>
        </w:r>
        <w:r w:rsidR="0066611D">
          <w:rPr>
            <w:noProof/>
            <w:webHidden/>
          </w:rPr>
          <w:instrText xml:space="preserve"> PAGEREF _Toc506372357 \h </w:instrText>
        </w:r>
        <w:r w:rsidR="0066611D">
          <w:rPr>
            <w:noProof/>
            <w:webHidden/>
          </w:rPr>
        </w:r>
        <w:r w:rsidR="0066611D">
          <w:rPr>
            <w:noProof/>
            <w:webHidden/>
          </w:rPr>
          <w:fldChar w:fldCharType="separate"/>
        </w:r>
        <w:r w:rsidR="00994C8A">
          <w:rPr>
            <w:noProof/>
            <w:webHidden/>
          </w:rPr>
          <w:t>6</w:t>
        </w:r>
        <w:r w:rsidR="0066611D">
          <w:rPr>
            <w:noProof/>
            <w:webHidden/>
          </w:rPr>
          <w:fldChar w:fldCharType="end"/>
        </w:r>
      </w:hyperlink>
    </w:p>
    <w:p w:rsidR="0066611D" w:rsidRDefault="0006210E">
      <w:pPr>
        <w:pStyle w:val="TOC1"/>
        <w:rPr>
          <w:rFonts w:asciiTheme="minorHAnsi" w:eastAsiaTheme="minorEastAsia" w:hAnsiTheme="minorHAnsi" w:cstheme="minorBidi"/>
          <w:b w:val="0"/>
          <w:noProof/>
          <w:sz w:val="22"/>
          <w:szCs w:val="22"/>
        </w:rPr>
      </w:pPr>
      <w:hyperlink w:anchor="_Toc506372358" w:history="1">
        <w:r w:rsidR="0066611D" w:rsidRPr="002460F2">
          <w:rPr>
            <w:rStyle w:val="Hyperlink"/>
            <w:noProof/>
          </w:rPr>
          <w:t>9</w:t>
        </w:r>
        <w:r w:rsidR="0066611D">
          <w:rPr>
            <w:rFonts w:asciiTheme="minorHAnsi" w:eastAsiaTheme="minorEastAsia" w:hAnsiTheme="minorHAnsi" w:cstheme="minorBidi"/>
            <w:b w:val="0"/>
            <w:noProof/>
            <w:sz w:val="22"/>
            <w:szCs w:val="22"/>
          </w:rPr>
          <w:tab/>
        </w:r>
        <w:r w:rsidR="0066611D" w:rsidRPr="002460F2">
          <w:rPr>
            <w:rStyle w:val="Hyperlink"/>
            <w:noProof/>
          </w:rPr>
          <w:t>Communications</w:t>
        </w:r>
        <w:r w:rsidR="0066611D">
          <w:rPr>
            <w:noProof/>
            <w:webHidden/>
          </w:rPr>
          <w:tab/>
        </w:r>
        <w:r w:rsidR="0066611D">
          <w:rPr>
            <w:noProof/>
            <w:webHidden/>
          </w:rPr>
          <w:fldChar w:fldCharType="begin"/>
        </w:r>
        <w:r w:rsidR="0066611D">
          <w:rPr>
            <w:noProof/>
            <w:webHidden/>
          </w:rPr>
          <w:instrText xml:space="preserve"> PAGEREF _Toc506372358 \h </w:instrText>
        </w:r>
        <w:r w:rsidR="0066611D">
          <w:rPr>
            <w:noProof/>
            <w:webHidden/>
          </w:rPr>
        </w:r>
        <w:r w:rsidR="0066611D">
          <w:rPr>
            <w:noProof/>
            <w:webHidden/>
          </w:rPr>
          <w:fldChar w:fldCharType="separate"/>
        </w:r>
        <w:r w:rsidR="00994C8A">
          <w:rPr>
            <w:noProof/>
            <w:webHidden/>
          </w:rPr>
          <w:t>7</w:t>
        </w:r>
        <w:r w:rsidR="0066611D">
          <w:rPr>
            <w:noProof/>
            <w:webHidden/>
          </w:rPr>
          <w:fldChar w:fldCharType="end"/>
        </w:r>
      </w:hyperlink>
    </w:p>
    <w:p w:rsidR="0066611D" w:rsidRDefault="0006210E">
      <w:pPr>
        <w:pStyle w:val="TOC1"/>
        <w:rPr>
          <w:rFonts w:asciiTheme="minorHAnsi" w:eastAsiaTheme="minorEastAsia" w:hAnsiTheme="minorHAnsi" w:cstheme="minorBidi"/>
          <w:b w:val="0"/>
          <w:noProof/>
          <w:sz w:val="22"/>
          <w:szCs w:val="22"/>
        </w:rPr>
      </w:pPr>
      <w:hyperlink w:anchor="_Toc506372359" w:history="1">
        <w:r w:rsidR="0066611D" w:rsidRPr="002460F2">
          <w:rPr>
            <w:rStyle w:val="Hyperlink"/>
            <w:noProof/>
          </w:rPr>
          <w:t>10</w:t>
        </w:r>
        <w:r w:rsidR="0066611D">
          <w:rPr>
            <w:rFonts w:asciiTheme="minorHAnsi" w:eastAsiaTheme="minorEastAsia" w:hAnsiTheme="minorHAnsi" w:cstheme="minorBidi"/>
            <w:b w:val="0"/>
            <w:noProof/>
            <w:sz w:val="22"/>
            <w:szCs w:val="22"/>
          </w:rPr>
          <w:tab/>
        </w:r>
        <w:r w:rsidR="0066611D" w:rsidRPr="002460F2">
          <w:rPr>
            <w:rStyle w:val="Hyperlink"/>
            <w:noProof/>
          </w:rPr>
          <w:t>Back-Out Procedure</w:t>
        </w:r>
        <w:r w:rsidR="0066611D">
          <w:rPr>
            <w:noProof/>
            <w:webHidden/>
          </w:rPr>
          <w:tab/>
        </w:r>
        <w:r w:rsidR="0066611D">
          <w:rPr>
            <w:noProof/>
            <w:webHidden/>
          </w:rPr>
          <w:fldChar w:fldCharType="begin"/>
        </w:r>
        <w:r w:rsidR="0066611D">
          <w:rPr>
            <w:noProof/>
            <w:webHidden/>
          </w:rPr>
          <w:instrText xml:space="preserve"> PAGEREF _Toc506372359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60" w:history="1">
        <w:r w:rsidR="0066611D" w:rsidRPr="002460F2">
          <w:rPr>
            <w:rStyle w:val="Hyperlink"/>
            <w:noProof/>
          </w:rPr>
          <w:t>10.1</w:t>
        </w:r>
        <w:r w:rsidR="0066611D">
          <w:rPr>
            <w:rFonts w:asciiTheme="minorHAnsi" w:eastAsiaTheme="minorEastAsia" w:hAnsiTheme="minorHAnsi" w:cstheme="minorBidi"/>
            <w:b w:val="0"/>
            <w:noProof/>
            <w:sz w:val="22"/>
            <w:szCs w:val="22"/>
          </w:rPr>
          <w:tab/>
        </w:r>
        <w:r w:rsidR="0066611D" w:rsidRPr="002460F2">
          <w:rPr>
            <w:rStyle w:val="Hyperlink"/>
            <w:noProof/>
          </w:rPr>
          <w:t>Back-Out Strategy</w:t>
        </w:r>
        <w:r w:rsidR="0066611D">
          <w:rPr>
            <w:noProof/>
            <w:webHidden/>
          </w:rPr>
          <w:tab/>
        </w:r>
        <w:r w:rsidR="0066611D">
          <w:rPr>
            <w:noProof/>
            <w:webHidden/>
          </w:rPr>
          <w:fldChar w:fldCharType="begin"/>
        </w:r>
        <w:r w:rsidR="0066611D">
          <w:rPr>
            <w:noProof/>
            <w:webHidden/>
          </w:rPr>
          <w:instrText xml:space="preserve"> PAGEREF _Toc506372360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61" w:history="1">
        <w:r w:rsidR="0066611D" w:rsidRPr="002460F2">
          <w:rPr>
            <w:rStyle w:val="Hyperlink"/>
            <w:noProof/>
          </w:rPr>
          <w:t>10.2</w:t>
        </w:r>
        <w:r w:rsidR="0066611D">
          <w:rPr>
            <w:rFonts w:asciiTheme="minorHAnsi" w:eastAsiaTheme="minorEastAsia" w:hAnsiTheme="minorHAnsi" w:cstheme="minorBidi"/>
            <w:b w:val="0"/>
            <w:noProof/>
            <w:sz w:val="22"/>
            <w:szCs w:val="22"/>
          </w:rPr>
          <w:tab/>
        </w:r>
        <w:r w:rsidR="0066611D" w:rsidRPr="002460F2">
          <w:rPr>
            <w:rStyle w:val="Hyperlink"/>
            <w:noProof/>
          </w:rPr>
          <w:t>Back-Out Considerations</w:t>
        </w:r>
        <w:r w:rsidR="0066611D">
          <w:rPr>
            <w:noProof/>
            <w:webHidden/>
          </w:rPr>
          <w:tab/>
        </w:r>
        <w:r w:rsidR="0066611D">
          <w:rPr>
            <w:noProof/>
            <w:webHidden/>
          </w:rPr>
          <w:fldChar w:fldCharType="begin"/>
        </w:r>
        <w:r w:rsidR="0066611D">
          <w:rPr>
            <w:noProof/>
            <w:webHidden/>
          </w:rPr>
          <w:instrText xml:space="preserve"> PAGEREF _Toc506372361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62" w:history="1">
        <w:r w:rsidR="0066611D" w:rsidRPr="002460F2">
          <w:rPr>
            <w:rStyle w:val="Hyperlink"/>
            <w:noProof/>
          </w:rPr>
          <w:t>10.3</w:t>
        </w:r>
        <w:r w:rsidR="0066611D">
          <w:rPr>
            <w:rFonts w:asciiTheme="minorHAnsi" w:eastAsiaTheme="minorEastAsia" w:hAnsiTheme="minorHAnsi" w:cstheme="minorBidi"/>
            <w:b w:val="0"/>
            <w:noProof/>
            <w:sz w:val="22"/>
            <w:szCs w:val="22"/>
          </w:rPr>
          <w:tab/>
        </w:r>
        <w:r w:rsidR="0066611D" w:rsidRPr="002460F2">
          <w:rPr>
            <w:rStyle w:val="Hyperlink"/>
            <w:noProof/>
          </w:rPr>
          <w:t>Load Testing</w:t>
        </w:r>
        <w:r w:rsidR="0066611D">
          <w:rPr>
            <w:noProof/>
            <w:webHidden/>
          </w:rPr>
          <w:tab/>
        </w:r>
        <w:r w:rsidR="0066611D">
          <w:rPr>
            <w:noProof/>
            <w:webHidden/>
          </w:rPr>
          <w:fldChar w:fldCharType="begin"/>
        </w:r>
        <w:r w:rsidR="0066611D">
          <w:rPr>
            <w:noProof/>
            <w:webHidden/>
          </w:rPr>
          <w:instrText xml:space="preserve"> PAGEREF _Toc506372362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63" w:history="1">
        <w:r w:rsidR="0066611D" w:rsidRPr="002460F2">
          <w:rPr>
            <w:rStyle w:val="Hyperlink"/>
            <w:noProof/>
          </w:rPr>
          <w:t>10.4</w:t>
        </w:r>
        <w:r w:rsidR="0066611D">
          <w:rPr>
            <w:rFonts w:asciiTheme="minorHAnsi" w:eastAsiaTheme="minorEastAsia" w:hAnsiTheme="minorHAnsi" w:cstheme="minorBidi"/>
            <w:b w:val="0"/>
            <w:noProof/>
            <w:sz w:val="22"/>
            <w:szCs w:val="22"/>
          </w:rPr>
          <w:tab/>
        </w:r>
        <w:r w:rsidR="0066611D" w:rsidRPr="002460F2">
          <w:rPr>
            <w:rStyle w:val="Hyperlink"/>
            <w:noProof/>
          </w:rPr>
          <w:t>Back-Out Criteria</w:t>
        </w:r>
        <w:r w:rsidR="0066611D">
          <w:rPr>
            <w:noProof/>
            <w:webHidden/>
          </w:rPr>
          <w:tab/>
        </w:r>
        <w:r w:rsidR="0066611D">
          <w:rPr>
            <w:noProof/>
            <w:webHidden/>
          </w:rPr>
          <w:fldChar w:fldCharType="begin"/>
        </w:r>
        <w:r w:rsidR="0066611D">
          <w:rPr>
            <w:noProof/>
            <w:webHidden/>
          </w:rPr>
          <w:instrText xml:space="preserve"> PAGEREF _Toc506372363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64" w:history="1">
        <w:r w:rsidR="0066611D" w:rsidRPr="002460F2">
          <w:rPr>
            <w:rStyle w:val="Hyperlink"/>
            <w:noProof/>
          </w:rPr>
          <w:t>10.5</w:t>
        </w:r>
        <w:r w:rsidR="0066611D">
          <w:rPr>
            <w:rFonts w:asciiTheme="minorHAnsi" w:eastAsiaTheme="minorEastAsia" w:hAnsiTheme="minorHAnsi" w:cstheme="minorBidi"/>
            <w:b w:val="0"/>
            <w:noProof/>
            <w:sz w:val="22"/>
            <w:szCs w:val="22"/>
          </w:rPr>
          <w:tab/>
        </w:r>
        <w:r w:rsidR="0066611D" w:rsidRPr="002460F2">
          <w:rPr>
            <w:rStyle w:val="Hyperlink"/>
            <w:noProof/>
          </w:rPr>
          <w:t>Back-Out Risks</w:t>
        </w:r>
        <w:r w:rsidR="0066611D">
          <w:rPr>
            <w:noProof/>
            <w:webHidden/>
          </w:rPr>
          <w:tab/>
        </w:r>
        <w:r w:rsidR="0066611D">
          <w:rPr>
            <w:noProof/>
            <w:webHidden/>
          </w:rPr>
          <w:fldChar w:fldCharType="begin"/>
        </w:r>
        <w:r w:rsidR="0066611D">
          <w:rPr>
            <w:noProof/>
            <w:webHidden/>
          </w:rPr>
          <w:instrText xml:space="preserve"> PAGEREF _Toc506372364 \h </w:instrText>
        </w:r>
        <w:r w:rsidR="0066611D">
          <w:rPr>
            <w:noProof/>
            <w:webHidden/>
          </w:rPr>
        </w:r>
        <w:r w:rsidR="0066611D">
          <w:rPr>
            <w:noProof/>
            <w:webHidden/>
          </w:rPr>
          <w:fldChar w:fldCharType="separate"/>
        </w:r>
        <w:r w:rsidR="00994C8A">
          <w:rPr>
            <w:noProof/>
            <w:webHidden/>
          </w:rPr>
          <w:t>8</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65" w:history="1">
        <w:r w:rsidR="0066611D" w:rsidRPr="002460F2">
          <w:rPr>
            <w:rStyle w:val="Hyperlink"/>
            <w:noProof/>
          </w:rPr>
          <w:t>10.6</w:t>
        </w:r>
        <w:r w:rsidR="0066611D">
          <w:rPr>
            <w:rFonts w:asciiTheme="minorHAnsi" w:eastAsiaTheme="minorEastAsia" w:hAnsiTheme="minorHAnsi" w:cstheme="minorBidi"/>
            <w:b w:val="0"/>
            <w:noProof/>
            <w:sz w:val="22"/>
            <w:szCs w:val="22"/>
          </w:rPr>
          <w:tab/>
        </w:r>
        <w:r w:rsidR="0066611D" w:rsidRPr="002460F2">
          <w:rPr>
            <w:rStyle w:val="Hyperlink"/>
            <w:noProof/>
          </w:rPr>
          <w:t>Authority for Back-Out</w:t>
        </w:r>
        <w:r w:rsidR="0066611D">
          <w:rPr>
            <w:noProof/>
            <w:webHidden/>
          </w:rPr>
          <w:tab/>
        </w:r>
        <w:r w:rsidR="0066611D">
          <w:rPr>
            <w:noProof/>
            <w:webHidden/>
          </w:rPr>
          <w:fldChar w:fldCharType="begin"/>
        </w:r>
        <w:r w:rsidR="0066611D">
          <w:rPr>
            <w:noProof/>
            <w:webHidden/>
          </w:rPr>
          <w:instrText xml:space="preserve"> PAGEREF _Toc506372365 \h </w:instrText>
        </w:r>
        <w:r w:rsidR="0066611D">
          <w:rPr>
            <w:noProof/>
            <w:webHidden/>
          </w:rPr>
        </w:r>
        <w:r w:rsidR="0066611D">
          <w:rPr>
            <w:noProof/>
            <w:webHidden/>
          </w:rPr>
          <w:fldChar w:fldCharType="separate"/>
        </w:r>
        <w:r w:rsidR="00994C8A">
          <w:rPr>
            <w:noProof/>
            <w:webHidden/>
          </w:rPr>
          <w:t>9</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66" w:history="1">
        <w:r w:rsidR="0066611D" w:rsidRPr="002460F2">
          <w:rPr>
            <w:rStyle w:val="Hyperlink"/>
            <w:noProof/>
          </w:rPr>
          <w:t>10.7</w:t>
        </w:r>
        <w:r w:rsidR="0066611D">
          <w:rPr>
            <w:rFonts w:asciiTheme="minorHAnsi" w:eastAsiaTheme="minorEastAsia" w:hAnsiTheme="minorHAnsi" w:cstheme="minorBidi"/>
            <w:b w:val="0"/>
            <w:noProof/>
            <w:sz w:val="22"/>
            <w:szCs w:val="22"/>
          </w:rPr>
          <w:tab/>
        </w:r>
        <w:r w:rsidR="0066611D" w:rsidRPr="002460F2">
          <w:rPr>
            <w:rStyle w:val="Hyperlink"/>
            <w:noProof/>
          </w:rPr>
          <w:t>Back-Out Procedure</w:t>
        </w:r>
        <w:r w:rsidR="0066611D">
          <w:rPr>
            <w:noProof/>
            <w:webHidden/>
          </w:rPr>
          <w:tab/>
        </w:r>
        <w:r w:rsidR="0066611D">
          <w:rPr>
            <w:noProof/>
            <w:webHidden/>
          </w:rPr>
          <w:fldChar w:fldCharType="begin"/>
        </w:r>
        <w:r w:rsidR="0066611D">
          <w:rPr>
            <w:noProof/>
            <w:webHidden/>
          </w:rPr>
          <w:instrText xml:space="preserve"> PAGEREF _Toc506372366 \h </w:instrText>
        </w:r>
        <w:r w:rsidR="0066611D">
          <w:rPr>
            <w:noProof/>
            <w:webHidden/>
          </w:rPr>
        </w:r>
        <w:r w:rsidR="0066611D">
          <w:rPr>
            <w:noProof/>
            <w:webHidden/>
          </w:rPr>
          <w:fldChar w:fldCharType="separate"/>
        </w:r>
        <w:r w:rsidR="00994C8A">
          <w:rPr>
            <w:noProof/>
            <w:webHidden/>
          </w:rPr>
          <w:t>9</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67" w:history="1">
        <w:r w:rsidR="0066611D" w:rsidRPr="002460F2">
          <w:rPr>
            <w:rStyle w:val="Hyperlink"/>
            <w:noProof/>
          </w:rPr>
          <w:t>10.8</w:t>
        </w:r>
        <w:r w:rsidR="0066611D">
          <w:rPr>
            <w:rFonts w:asciiTheme="minorHAnsi" w:eastAsiaTheme="minorEastAsia" w:hAnsiTheme="minorHAnsi" w:cstheme="minorBidi"/>
            <w:b w:val="0"/>
            <w:noProof/>
            <w:sz w:val="22"/>
            <w:szCs w:val="22"/>
          </w:rPr>
          <w:tab/>
        </w:r>
        <w:r w:rsidR="0066611D" w:rsidRPr="002460F2">
          <w:rPr>
            <w:rStyle w:val="Hyperlink"/>
            <w:noProof/>
          </w:rPr>
          <w:t>Back-out Verification Procedure</w:t>
        </w:r>
        <w:r w:rsidR="0066611D">
          <w:rPr>
            <w:noProof/>
            <w:webHidden/>
          </w:rPr>
          <w:tab/>
        </w:r>
        <w:r w:rsidR="0066611D">
          <w:rPr>
            <w:noProof/>
            <w:webHidden/>
          </w:rPr>
          <w:fldChar w:fldCharType="begin"/>
        </w:r>
        <w:r w:rsidR="0066611D">
          <w:rPr>
            <w:noProof/>
            <w:webHidden/>
          </w:rPr>
          <w:instrText xml:space="preserve"> PAGEREF _Toc506372367 \h </w:instrText>
        </w:r>
        <w:r w:rsidR="0066611D">
          <w:rPr>
            <w:noProof/>
            <w:webHidden/>
          </w:rPr>
        </w:r>
        <w:r w:rsidR="0066611D">
          <w:rPr>
            <w:noProof/>
            <w:webHidden/>
          </w:rPr>
          <w:fldChar w:fldCharType="separate"/>
        </w:r>
        <w:r w:rsidR="00994C8A">
          <w:rPr>
            <w:noProof/>
            <w:webHidden/>
          </w:rPr>
          <w:t>9</w:t>
        </w:r>
        <w:r w:rsidR="0066611D">
          <w:rPr>
            <w:noProof/>
            <w:webHidden/>
          </w:rPr>
          <w:fldChar w:fldCharType="end"/>
        </w:r>
      </w:hyperlink>
    </w:p>
    <w:p w:rsidR="0066611D" w:rsidRDefault="0006210E">
      <w:pPr>
        <w:pStyle w:val="TOC1"/>
        <w:rPr>
          <w:rFonts w:asciiTheme="minorHAnsi" w:eastAsiaTheme="minorEastAsia" w:hAnsiTheme="minorHAnsi" w:cstheme="minorBidi"/>
          <w:b w:val="0"/>
          <w:noProof/>
          <w:sz w:val="22"/>
          <w:szCs w:val="22"/>
        </w:rPr>
      </w:pPr>
      <w:hyperlink w:anchor="_Toc506372368" w:history="1">
        <w:r w:rsidR="0066611D" w:rsidRPr="002460F2">
          <w:rPr>
            <w:rStyle w:val="Hyperlink"/>
            <w:noProof/>
          </w:rPr>
          <w:t>11</w:t>
        </w:r>
        <w:r w:rsidR="0066611D">
          <w:rPr>
            <w:rFonts w:asciiTheme="minorHAnsi" w:eastAsiaTheme="minorEastAsia" w:hAnsiTheme="minorHAnsi" w:cstheme="minorBidi"/>
            <w:b w:val="0"/>
            <w:noProof/>
            <w:sz w:val="22"/>
            <w:szCs w:val="22"/>
          </w:rPr>
          <w:tab/>
        </w:r>
        <w:r w:rsidR="0066611D" w:rsidRPr="002460F2">
          <w:rPr>
            <w:rStyle w:val="Hyperlink"/>
            <w:noProof/>
          </w:rPr>
          <w:t>Rollback Procedure</w:t>
        </w:r>
        <w:r w:rsidR="0066611D">
          <w:rPr>
            <w:noProof/>
            <w:webHidden/>
          </w:rPr>
          <w:tab/>
        </w:r>
        <w:r w:rsidR="0066611D">
          <w:rPr>
            <w:noProof/>
            <w:webHidden/>
          </w:rPr>
          <w:fldChar w:fldCharType="begin"/>
        </w:r>
        <w:r w:rsidR="0066611D">
          <w:rPr>
            <w:noProof/>
            <w:webHidden/>
          </w:rPr>
          <w:instrText xml:space="preserve"> PAGEREF _Toc506372368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69" w:history="1">
        <w:r w:rsidR="0066611D" w:rsidRPr="002460F2">
          <w:rPr>
            <w:rStyle w:val="Hyperlink"/>
            <w:noProof/>
          </w:rPr>
          <w:t>11.1</w:t>
        </w:r>
        <w:r w:rsidR="0066611D">
          <w:rPr>
            <w:rFonts w:asciiTheme="minorHAnsi" w:eastAsiaTheme="minorEastAsia" w:hAnsiTheme="minorHAnsi" w:cstheme="minorBidi"/>
            <w:b w:val="0"/>
            <w:noProof/>
            <w:sz w:val="22"/>
            <w:szCs w:val="22"/>
          </w:rPr>
          <w:tab/>
        </w:r>
        <w:r w:rsidR="0066611D" w:rsidRPr="002460F2">
          <w:rPr>
            <w:rStyle w:val="Hyperlink"/>
            <w:noProof/>
          </w:rPr>
          <w:t>Rollback Considerations</w:t>
        </w:r>
        <w:r w:rsidR="0066611D">
          <w:rPr>
            <w:noProof/>
            <w:webHidden/>
          </w:rPr>
          <w:tab/>
        </w:r>
        <w:r w:rsidR="0066611D">
          <w:rPr>
            <w:noProof/>
            <w:webHidden/>
          </w:rPr>
          <w:fldChar w:fldCharType="begin"/>
        </w:r>
        <w:r w:rsidR="0066611D">
          <w:rPr>
            <w:noProof/>
            <w:webHidden/>
          </w:rPr>
          <w:instrText xml:space="preserve"> PAGEREF _Toc506372369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70" w:history="1">
        <w:r w:rsidR="0066611D" w:rsidRPr="002460F2">
          <w:rPr>
            <w:rStyle w:val="Hyperlink"/>
            <w:noProof/>
          </w:rPr>
          <w:t>11.2</w:t>
        </w:r>
        <w:r w:rsidR="0066611D">
          <w:rPr>
            <w:rFonts w:asciiTheme="minorHAnsi" w:eastAsiaTheme="minorEastAsia" w:hAnsiTheme="minorHAnsi" w:cstheme="minorBidi"/>
            <w:b w:val="0"/>
            <w:noProof/>
            <w:sz w:val="22"/>
            <w:szCs w:val="22"/>
          </w:rPr>
          <w:tab/>
        </w:r>
        <w:r w:rsidR="0066611D" w:rsidRPr="002460F2">
          <w:rPr>
            <w:rStyle w:val="Hyperlink"/>
            <w:noProof/>
          </w:rPr>
          <w:t>Rollback Criteria</w:t>
        </w:r>
        <w:r w:rsidR="0066611D">
          <w:rPr>
            <w:noProof/>
            <w:webHidden/>
          </w:rPr>
          <w:tab/>
        </w:r>
        <w:r w:rsidR="0066611D">
          <w:rPr>
            <w:noProof/>
            <w:webHidden/>
          </w:rPr>
          <w:fldChar w:fldCharType="begin"/>
        </w:r>
        <w:r w:rsidR="0066611D">
          <w:rPr>
            <w:noProof/>
            <w:webHidden/>
          </w:rPr>
          <w:instrText xml:space="preserve"> PAGEREF _Toc506372370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71" w:history="1">
        <w:r w:rsidR="0066611D" w:rsidRPr="002460F2">
          <w:rPr>
            <w:rStyle w:val="Hyperlink"/>
            <w:noProof/>
          </w:rPr>
          <w:t>11.3</w:t>
        </w:r>
        <w:r w:rsidR="0066611D">
          <w:rPr>
            <w:rFonts w:asciiTheme="minorHAnsi" w:eastAsiaTheme="minorEastAsia" w:hAnsiTheme="minorHAnsi" w:cstheme="minorBidi"/>
            <w:b w:val="0"/>
            <w:noProof/>
            <w:sz w:val="22"/>
            <w:szCs w:val="22"/>
          </w:rPr>
          <w:tab/>
        </w:r>
        <w:r w:rsidR="0066611D" w:rsidRPr="002460F2">
          <w:rPr>
            <w:rStyle w:val="Hyperlink"/>
            <w:noProof/>
          </w:rPr>
          <w:t>Rollback Risks</w:t>
        </w:r>
        <w:r w:rsidR="0066611D">
          <w:rPr>
            <w:noProof/>
            <w:webHidden/>
          </w:rPr>
          <w:tab/>
        </w:r>
        <w:r w:rsidR="0066611D">
          <w:rPr>
            <w:noProof/>
            <w:webHidden/>
          </w:rPr>
          <w:fldChar w:fldCharType="begin"/>
        </w:r>
        <w:r w:rsidR="0066611D">
          <w:rPr>
            <w:noProof/>
            <w:webHidden/>
          </w:rPr>
          <w:instrText xml:space="preserve"> PAGEREF _Toc506372371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72" w:history="1">
        <w:r w:rsidR="0066611D" w:rsidRPr="002460F2">
          <w:rPr>
            <w:rStyle w:val="Hyperlink"/>
            <w:noProof/>
          </w:rPr>
          <w:t>11.4</w:t>
        </w:r>
        <w:r w:rsidR="0066611D">
          <w:rPr>
            <w:rFonts w:asciiTheme="minorHAnsi" w:eastAsiaTheme="minorEastAsia" w:hAnsiTheme="minorHAnsi" w:cstheme="minorBidi"/>
            <w:b w:val="0"/>
            <w:noProof/>
            <w:sz w:val="22"/>
            <w:szCs w:val="22"/>
          </w:rPr>
          <w:tab/>
        </w:r>
        <w:r w:rsidR="0066611D" w:rsidRPr="002460F2">
          <w:rPr>
            <w:rStyle w:val="Hyperlink"/>
            <w:noProof/>
          </w:rPr>
          <w:t>Authority for Rollback</w:t>
        </w:r>
        <w:r w:rsidR="0066611D">
          <w:rPr>
            <w:noProof/>
            <w:webHidden/>
          </w:rPr>
          <w:tab/>
        </w:r>
        <w:r w:rsidR="0066611D">
          <w:rPr>
            <w:noProof/>
            <w:webHidden/>
          </w:rPr>
          <w:fldChar w:fldCharType="begin"/>
        </w:r>
        <w:r w:rsidR="0066611D">
          <w:rPr>
            <w:noProof/>
            <w:webHidden/>
          </w:rPr>
          <w:instrText xml:space="preserve"> PAGEREF _Toc506372372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73" w:history="1">
        <w:r w:rsidR="0066611D" w:rsidRPr="002460F2">
          <w:rPr>
            <w:rStyle w:val="Hyperlink"/>
            <w:noProof/>
          </w:rPr>
          <w:t>11.5</w:t>
        </w:r>
        <w:r w:rsidR="0066611D">
          <w:rPr>
            <w:rFonts w:asciiTheme="minorHAnsi" w:eastAsiaTheme="minorEastAsia" w:hAnsiTheme="minorHAnsi" w:cstheme="minorBidi"/>
            <w:b w:val="0"/>
            <w:noProof/>
            <w:sz w:val="22"/>
            <w:szCs w:val="22"/>
          </w:rPr>
          <w:tab/>
        </w:r>
        <w:r w:rsidR="0066611D" w:rsidRPr="002460F2">
          <w:rPr>
            <w:rStyle w:val="Hyperlink"/>
            <w:noProof/>
          </w:rPr>
          <w:t>Rollback Procedure</w:t>
        </w:r>
        <w:r w:rsidR="0066611D">
          <w:rPr>
            <w:noProof/>
            <w:webHidden/>
          </w:rPr>
          <w:tab/>
        </w:r>
        <w:r w:rsidR="0066611D">
          <w:rPr>
            <w:noProof/>
            <w:webHidden/>
          </w:rPr>
          <w:fldChar w:fldCharType="begin"/>
        </w:r>
        <w:r w:rsidR="0066611D">
          <w:rPr>
            <w:noProof/>
            <w:webHidden/>
          </w:rPr>
          <w:instrText xml:space="preserve"> PAGEREF _Toc506372373 \h </w:instrText>
        </w:r>
        <w:r w:rsidR="0066611D">
          <w:rPr>
            <w:noProof/>
            <w:webHidden/>
          </w:rPr>
        </w:r>
        <w:r w:rsidR="0066611D">
          <w:rPr>
            <w:noProof/>
            <w:webHidden/>
          </w:rPr>
          <w:fldChar w:fldCharType="separate"/>
        </w:r>
        <w:r w:rsidR="00994C8A">
          <w:rPr>
            <w:noProof/>
            <w:webHidden/>
          </w:rPr>
          <w:t>10</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74" w:history="1">
        <w:r w:rsidR="0066611D" w:rsidRPr="002460F2">
          <w:rPr>
            <w:rStyle w:val="Hyperlink"/>
            <w:rFonts w:eastAsia="Calibri"/>
            <w:noProof/>
          </w:rPr>
          <w:t>11.6</w:t>
        </w:r>
        <w:r w:rsidR="0066611D">
          <w:rPr>
            <w:rFonts w:asciiTheme="minorHAnsi" w:eastAsiaTheme="minorEastAsia" w:hAnsiTheme="minorHAnsi" w:cstheme="minorBidi"/>
            <w:b w:val="0"/>
            <w:noProof/>
            <w:sz w:val="22"/>
            <w:szCs w:val="22"/>
          </w:rPr>
          <w:tab/>
        </w:r>
        <w:r w:rsidR="0066611D" w:rsidRPr="002460F2">
          <w:rPr>
            <w:rStyle w:val="Hyperlink"/>
            <w:noProof/>
          </w:rPr>
          <w:t>Rollback Verification Procedure</w:t>
        </w:r>
        <w:r w:rsidR="0066611D">
          <w:rPr>
            <w:noProof/>
            <w:webHidden/>
          </w:rPr>
          <w:tab/>
        </w:r>
        <w:r w:rsidR="0066611D">
          <w:rPr>
            <w:noProof/>
            <w:webHidden/>
          </w:rPr>
          <w:fldChar w:fldCharType="begin"/>
        </w:r>
        <w:r w:rsidR="0066611D">
          <w:rPr>
            <w:noProof/>
            <w:webHidden/>
          </w:rPr>
          <w:instrText xml:space="preserve"> PAGEREF _Toc506372374 \h </w:instrText>
        </w:r>
        <w:r w:rsidR="0066611D">
          <w:rPr>
            <w:noProof/>
            <w:webHidden/>
          </w:rPr>
        </w:r>
        <w:r w:rsidR="0066611D">
          <w:rPr>
            <w:noProof/>
            <w:webHidden/>
          </w:rPr>
          <w:fldChar w:fldCharType="separate"/>
        </w:r>
        <w:r w:rsidR="00994C8A">
          <w:rPr>
            <w:noProof/>
            <w:webHidden/>
          </w:rPr>
          <w:t>11</w:t>
        </w:r>
        <w:r w:rsidR="0066611D">
          <w:rPr>
            <w:noProof/>
            <w:webHidden/>
          </w:rPr>
          <w:fldChar w:fldCharType="end"/>
        </w:r>
      </w:hyperlink>
    </w:p>
    <w:p w:rsidR="0066611D" w:rsidRDefault="0006210E">
      <w:pPr>
        <w:pStyle w:val="TOC1"/>
        <w:rPr>
          <w:rFonts w:asciiTheme="minorHAnsi" w:eastAsiaTheme="minorEastAsia" w:hAnsiTheme="minorHAnsi" w:cstheme="minorBidi"/>
          <w:b w:val="0"/>
          <w:noProof/>
          <w:sz w:val="22"/>
          <w:szCs w:val="22"/>
        </w:rPr>
      </w:pPr>
      <w:hyperlink w:anchor="_Toc506372375" w:history="1">
        <w:r w:rsidR="0066611D" w:rsidRPr="002460F2">
          <w:rPr>
            <w:rStyle w:val="Hyperlink"/>
            <w:noProof/>
          </w:rPr>
          <w:t>12</w:t>
        </w:r>
        <w:r w:rsidR="0066611D">
          <w:rPr>
            <w:rFonts w:asciiTheme="minorHAnsi" w:eastAsiaTheme="minorEastAsia" w:hAnsiTheme="minorHAnsi" w:cstheme="minorBidi"/>
            <w:b w:val="0"/>
            <w:noProof/>
            <w:sz w:val="22"/>
            <w:szCs w:val="22"/>
          </w:rPr>
          <w:tab/>
        </w:r>
        <w:r w:rsidR="0066611D" w:rsidRPr="002460F2">
          <w:rPr>
            <w:rStyle w:val="Hyperlink"/>
            <w:noProof/>
          </w:rPr>
          <w:t>Appendix</w:t>
        </w:r>
        <w:r w:rsidR="0066611D">
          <w:rPr>
            <w:noProof/>
            <w:webHidden/>
          </w:rPr>
          <w:tab/>
        </w:r>
        <w:r w:rsidR="0066611D">
          <w:rPr>
            <w:noProof/>
            <w:webHidden/>
          </w:rPr>
          <w:fldChar w:fldCharType="begin"/>
        </w:r>
        <w:r w:rsidR="0066611D">
          <w:rPr>
            <w:noProof/>
            <w:webHidden/>
          </w:rPr>
          <w:instrText xml:space="preserve"> PAGEREF _Toc506372375 \h </w:instrText>
        </w:r>
        <w:r w:rsidR="0066611D">
          <w:rPr>
            <w:noProof/>
            <w:webHidden/>
          </w:rPr>
        </w:r>
        <w:r w:rsidR="0066611D">
          <w:rPr>
            <w:noProof/>
            <w:webHidden/>
          </w:rPr>
          <w:fldChar w:fldCharType="separate"/>
        </w:r>
        <w:r w:rsidR="00994C8A">
          <w:rPr>
            <w:noProof/>
            <w:webHidden/>
          </w:rPr>
          <w:t>12</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76" w:history="1">
        <w:r w:rsidR="0066611D" w:rsidRPr="002460F2">
          <w:rPr>
            <w:rStyle w:val="Hyperlink"/>
            <w:noProof/>
          </w:rPr>
          <w:t>12.1</w:t>
        </w:r>
        <w:r w:rsidR="0066611D">
          <w:rPr>
            <w:rFonts w:asciiTheme="minorHAnsi" w:eastAsiaTheme="minorEastAsia" w:hAnsiTheme="minorHAnsi" w:cstheme="minorBidi"/>
            <w:b w:val="0"/>
            <w:noProof/>
            <w:sz w:val="22"/>
            <w:szCs w:val="22"/>
          </w:rPr>
          <w:tab/>
        </w:r>
        <w:r w:rsidR="0066611D" w:rsidRPr="002460F2">
          <w:rPr>
            <w:rStyle w:val="Hyperlink"/>
            <w:noProof/>
          </w:rPr>
          <w:t>SD*5.3*679 Patch Description</w:t>
        </w:r>
        <w:r w:rsidR="0066611D">
          <w:rPr>
            <w:noProof/>
            <w:webHidden/>
          </w:rPr>
          <w:tab/>
        </w:r>
        <w:r w:rsidR="0066611D">
          <w:rPr>
            <w:noProof/>
            <w:webHidden/>
          </w:rPr>
          <w:fldChar w:fldCharType="begin"/>
        </w:r>
        <w:r w:rsidR="0066611D">
          <w:rPr>
            <w:noProof/>
            <w:webHidden/>
          </w:rPr>
          <w:instrText xml:space="preserve"> PAGEREF _Toc506372376 \h </w:instrText>
        </w:r>
        <w:r w:rsidR="0066611D">
          <w:rPr>
            <w:noProof/>
            <w:webHidden/>
          </w:rPr>
        </w:r>
        <w:r w:rsidR="0066611D">
          <w:rPr>
            <w:noProof/>
            <w:webHidden/>
          </w:rPr>
          <w:fldChar w:fldCharType="separate"/>
        </w:r>
        <w:r w:rsidR="00994C8A">
          <w:rPr>
            <w:noProof/>
            <w:webHidden/>
          </w:rPr>
          <w:t>12</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77" w:history="1">
        <w:r w:rsidR="0066611D" w:rsidRPr="002460F2">
          <w:rPr>
            <w:rStyle w:val="Hyperlink"/>
            <w:noProof/>
          </w:rPr>
          <w:t>12.2</w:t>
        </w:r>
        <w:r w:rsidR="0066611D">
          <w:rPr>
            <w:rFonts w:asciiTheme="minorHAnsi" w:eastAsiaTheme="minorEastAsia" w:hAnsiTheme="minorHAnsi" w:cstheme="minorBidi"/>
            <w:b w:val="0"/>
            <w:noProof/>
            <w:sz w:val="22"/>
            <w:szCs w:val="22"/>
          </w:rPr>
          <w:tab/>
        </w:r>
        <w:r w:rsidR="0066611D" w:rsidRPr="002460F2">
          <w:rPr>
            <w:rStyle w:val="Hyperlink"/>
            <w:noProof/>
          </w:rPr>
          <w:t>GMRC*3.0*98 Patch Description</w:t>
        </w:r>
        <w:r w:rsidR="0066611D">
          <w:rPr>
            <w:noProof/>
            <w:webHidden/>
          </w:rPr>
          <w:tab/>
        </w:r>
        <w:r w:rsidR="0066611D">
          <w:rPr>
            <w:noProof/>
            <w:webHidden/>
          </w:rPr>
          <w:fldChar w:fldCharType="begin"/>
        </w:r>
        <w:r w:rsidR="0066611D">
          <w:rPr>
            <w:noProof/>
            <w:webHidden/>
          </w:rPr>
          <w:instrText xml:space="preserve"> PAGEREF _Toc506372377 \h </w:instrText>
        </w:r>
        <w:r w:rsidR="0066611D">
          <w:rPr>
            <w:noProof/>
            <w:webHidden/>
          </w:rPr>
        </w:r>
        <w:r w:rsidR="0066611D">
          <w:rPr>
            <w:noProof/>
            <w:webHidden/>
          </w:rPr>
          <w:fldChar w:fldCharType="separate"/>
        </w:r>
        <w:r w:rsidR="00994C8A">
          <w:rPr>
            <w:noProof/>
            <w:webHidden/>
          </w:rPr>
          <w:t>21</w:t>
        </w:r>
        <w:r w:rsidR="0066611D">
          <w:rPr>
            <w:noProof/>
            <w:webHidden/>
          </w:rPr>
          <w:fldChar w:fldCharType="end"/>
        </w:r>
      </w:hyperlink>
    </w:p>
    <w:p w:rsidR="0066611D" w:rsidRDefault="0006210E">
      <w:pPr>
        <w:pStyle w:val="TOC2"/>
        <w:rPr>
          <w:rFonts w:asciiTheme="minorHAnsi" w:eastAsiaTheme="minorEastAsia" w:hAnsiTheme="minorHAnsi" w:cstheme="minorBidi"/>
          <w:b w:val="0"/>
          <w:noProof/>
          <w:sz w:val="22"/>
          <w:szCs w:val="22"/>
        </w:rPr>
      </w:pPr>
      <w:hyperlink w:anchor="_Toc506372378" w:history="1">
        <w:r w:rsidR="0066611D" w:rsidRPr="002460F2">
          <w:rPr>
            <w:rStyle w:val="Hyperlink"/>
            <w:noProof/>
          </w:rPr>
          <w:t>12.3</w:t>
        </w:r>
        <w:r w:rsidR="0066611D">
          <w:rPr>
            <w:rFonts w:asciiTheme="minorHAnsi" w:eastAsiaTheme="minorEastAsia" w:hAnsiTheme="minorHAnsi" w:cstheme="minorBidi"/>
            <w:b w:val="0"/>
            <w:noProof/>
            <w:sz w:val="22"/>
            <w:szCs w:val="22"/>
          </w:rPr>
          <w:tab/>
        </w:r>
        <w:r w:rsidR="0066611D" w:rsidRPr="002460F2">
          <w:rPr>
            <w:rStyle w:val="Hyperlink"/>
            <w:noProof/>
          </w:rPr>
          <w:t>Deployment Locations</w:t>
        </w:r>
        <w:r w:rsidR="0066611D">
          <w:rPr>
            <w:noProof/>
            <w:webHidden/>
          </w:rPr>
          <w:tab/>
        </w:r>
        <w:r w:rsidR="0066611D">
          <w:rPr>
            <w:noProof/>
            <w:webHidden/>
          </w:rPr>
          <w:fldChar w:fldCharType="begin"/>
        </w:r>
        <w:r w:rsidR="0066611D">
          <w:rPr>
            <w:noProof/>
            <w:webHidden/>
          </w:rPr>
          <w:instrText xml:space="preserve"> PAGEREF _Toc506372378 \h </w:instrText>
        </w:r>
        <w:r w:rsidR="0066611D">
          <w:rPr>
            <w:noProof/>
            <w:webHidden/>
          </w:rPr>
        </w:r>
        <w:r w:rsidR="0066611D">
          <w:rPr>
            <w:noProof/>
            <w:webHidden/>
          </w:rPr>
          <w:fldChar w:fldCharType="separate"/>
        </w:r>
        <w:r w:rsidR="00994C8A">
          <w:rPr>
            <w:noProof/>
            <w:webHidden/>
          </w:rPr>
          <w:t>26</w:t>
        </w:r>
        <w:r w:rsidR="0066611D">
          <w:rPr>
            <w:noProof/>
            <w:webHidden/>
          </w:rPr>
          <w:fldChar w:fldCharType="end"/>
        </w:r>
      </w:hyperlink>
    </w:p>
    <w:p w:rsidR="004F3A80" w:rsidRPr="00566DC0" w:rsidRDefault="003224BE" w:rsidP="00F866E3">
      <w:pPr>
        <w:pStyle w:val="TOC1"/>
        <w:sectPr w:rsidR="004F3A80" w:rsidRPr="00566DC0" w:rsidSect="0028784E">
          <w:pgSz w:w="12240" w:h="15840" w:code="1"/>
          <w:pgMar w:top="1440" w:right="1440" w:bottom="1440" w:left="1440" w:header="720" w:footer="720" w:gutter="0"/>
          <w:pgNumType w:fmt="lowerRoman"/>
          <w:cols w:space="720"/>
          <w:docGrid w:linePitch="360"/>
        </w:sectPr>
      </w:pPr>
      <w:r w:rsidRPr="00566DC0">
        <w:fldChar w:fldCharType="end"/>
      </w:r>
    </w:p>
    <w:p w:rsidR="0037716E" w:rsidRPr="00C05C44" w:rsidRDefault="0037716E" w:rsidP="0037716E">
      <w:pPr>
        <w:pStyle w:val="Heading1"/>
      </w:pPr>
      <w:bookmarkStart w:id="18" w:name="_Toc421540852"/>
      <w:bookmarkStart w:id="19" w:name="_Toc472486403"/>
      <w:bookmarkStart w:id="20" w:name="_Toc506372344"/>
      <w:bookmarkEnd w:id="0"/>
      <w:r w:rsidRPr="00C05C44">
        <w:lastRenderedPageBreak/>
        <w:t>Introduction</w:t>
      </w:r>
      <w:bookmarkEnd w:id="18"/>
      <w:bookmarkEnd w:id="19"/>
      <w:bookmarkEnd w:id="20"/>
    </w:p>
    <w:p w:rsidR="0037716E" w:rsidRPr="00C05C44" w:rsidRDefault="0037716E" w:rsidP="0037716E">
      <w:pPr>
        <w:spacing w:before="120" w:after="120"/>
        <w:rPr>
          <w:sz w:val="24"/>
        </w:rPr>
      </w:pPr>
      <w:r w:rsidRPr="00C05C44">
        <w:rPr>
          <w:sz w:val="24"/>
        </w:rPr>
        <w:t>This document describes how</w:t>
      </w:r>
      <w:r>
        <w:rPr>
          <w:sz w:val="24"/>
        </w:rPr>
        <w:t xml:space="preserve"> to deploy, </w:t>
      </w:r>
      <w:r w:rsidRPr="00C05C44">
        <w:rPr>
          <w:sz w:val="24"/>
        </w:rPr>
        <w:t>install</w:t>
      </w:r>
      <w:r>
        <w:rPr>
          <w:sz w:val="24"/>
        </w:rPr>
        <w:t>, back</w:t>
      </w:r>
      <w:r w:rsidR="00246789">
        <w:rPr>
          <w:sz w:val="24"/>
        </w:rPr>
        <w:t>-out</w:t>
      </w:r>
      <w:r>
        <w:rPr>
          <w:sz w:val="24"/>
        </w:rPr>
        <w:t xml:space="preserve"> and roll back</w:t>
      </w:r>
      <w:r w:rsidRPr="00C05C44">
        <w:rPr>
          <w:sz w:val="24"/>
        </w:rPr>
        <w:t xml:space="preserve"> the </w:t>
      </w:r>
      <w:r w:rsidRPr="00EB3874">
        <w:rPr>
          <w:sz w:val="24"/>
        </w:rPr>
        <w:t>Veterans Health Information System and Technology Architecture (</w:t>
      </w:r>
      <w:proofErr w:type="spellStart"/>
      <w:r w:rsidRPr="00EB3874">
        <w:rPr>
          <w:sz w:val="24"/>
        </w:rPr>
        <w:t>VistA</w:t>
      </w:r>
      <w:proofErr w:type="spellEnd"/>
      <w:r w:rsidRPr="00EB3874">
        <w:rPr>
          <w:sz w:val="24"/>
        </w:rPr>
        <w:t>) Scheduling (VS) Graphical User Interface (GUI)</w:t>
      </w:r>
      <w:r>
        <w:rPr>
          <w:sz w:val="24"/>
        </w:rPr>
        <w:t xml:space="preserve"> and associated patches</w:t>
      </w:r>
      <w:r w:rsidR="005538C8">
        <w:rPr>
          <w:sz w:val="24"/>
        </w:rPr>
        <w:t xml:space="preserve"> for VSE Release 1.</w:t>
      </w:r>
      <w:r w:rsidR="00033AAA">
        <w:rPr>
          <w:sz w:val="24"/>
        </w:rPr>
        <w:t>5</w:t>
      </w:r>
      <w:r w:rsidRPr="00EB3874">
        <w:rPr>
          <w:sz w:val="24"/>
        </w:rPr>
        <w:t xml:space="preserve">. </w:t>
      </w:r>
      <w:r w:rsidRPr="00C05C44">
        <w:rPr>
          <w:sz w:val="24"/>
        </w:rPr>
        <w:t>This document is a companion to the Project Charter and Management Plan, User and Installation Guide for this effort.</w:t>
      </w:r>
    </w:p>
    <w:p w:rsidR="0037716E" w:rsidRPr="0037716E" w:rsidRDefault="0037716E" w:rsidP="0037716E">
      <w:pPr>
        <w:pStyle w:val="Heading1"/>
      </w:pPr>
      <w:bookmarkStart w:id="21" w:name="_Toc472486404"/>
      <w:bookmarkStart w:id="22" w:name="_Toc506372345"/>
      <w:r>
        <w:t>Background</w:t>
      </w:r>
      <w:bookmarkEnd w:id="21"/>
      <w:bookmarkEnd w:id="22"/>
    </w:p>
    <w:p w:rsidR="0037716E" w:rsidRPr="00C05C44" w:rsidRDefault="0037716E" w:rsidP="0037716E">
      <w:pPr>
        <w:spacing w:before="120" w:after="120"/>
        <w:rPr>
          <w:sz w:val="24"/>
        </w:rPr>
      </w:pPr>
      <w:r w:rsidRPr="00C05C44">
        <w:rPr>
          <w:sz w:val="24"/>
        </w:rPr>
        <w:t xml:space="preserve">The </w:t>
      </w:r>
      <w:proofErr w:type="spellStart"/>
      <w:r w:rsidRPr="00C05C44">
        <w:rPr>
          <w:sz w:val="24"/>
        </w:rPr>
        <w:t>VistA</w:t>
      </w:r>
      <w:proofErr w:type="spellEnd"/>
      <w:r w:rsidRPr="00C05C44">
        <w:rPr>
          <w:sz w:val="24"/>
        </w:rPr>
        <w:t xml:space="preserve"> Scheduling Enhancements (VSE) project provides critical, near-term enhancements to </w:t>
      </w:r>
      <w:r w:rsidR="00A9601B">
        <w:rPr>
          <w:sz w:val="24"/>
        </w:rPr>
        <w:t xml:space="preserve">the </w:t>
      </w:r>
      <w:r w:rsidRPr="00C05C44">
        <w:rPr>
          <w:sz w:val="24"/>
        </w:rPr>
        <w:t xml:space="preserve">existing </w:t>
      </w:r>
      <w:r w:rsidR="00A9601B">
        <w:rPr>
          <w:sz w:val="24"/>
        </w:rPr>
        <w:t xml:space="preserve">VA </w:t>
      </w:r>
      <w:r w:rsidRPr="00C05C44">
        <w:rPr>
          <w:sz w:val="24"/>
        </w:rPr>
        <w:t xml:space="preserve">scheduling system </w:t>
      </w:r>
      <w:r w:rsidR="00A9601B">
        <w:rPr>
          <w:sz w:val="24"/>
        </w:rPr>
        <w:t xml:space="preserve">while allowing the VA time to </w:t>
      </w:r>
      <w:r w:rsidR="0032198F">
        <w:rPr>
          <w:sz w:val="24"/>
        </w:rPr>
        <w:t>integrate the</w:t>
      </w:r>
      <w:r w:rsidR="00A9601B">
        <w:rPr>
          <w:sz w:val="24"/>
        </w:rPr>
        <w:t xml:space="preserve"> long-term</w:t>
      </w:r>
      <w:r w:rsidRPr="00C05C44">
        <w:rPr>
          <w:sz w:val="24"/>
        </w:rPr>
        <w:t xml:space="preserve"> Commercial </w:t>
      </w:r>
      <w:r w:rsidR="00246789" w:rsidRPr="00C05C44">
        <w:rPr>
          <w:sz w:val="24"/>
        </w:rPr>
        <w:t>off</w:t>
      </w:r>
      <w:r w:rsidRPr="00C05C44">
        <w:rPr>
          <w:sz w:val="24"/>
        </w:rPr>
        <w:t xml:space="preserve"> the Shelf (COTS) enterprise solution.</w:t>
      </w:r>
      <w:r w:rsidR="00A9601B">
        <w:rPr>
          <w:sz w:val="24"/>
        </w:rPr>
        <w:t xml:space="preserve"> </w:t>
      </w:r>
      <w:r w:rsidRPr="00C05C44">
        <w:rPr>
          <w:sz w:val="24"/>
        </w:rPr>
        <w:t xml:space="preserve">The purpose of VSE is to provide immediate relief </w:t>
      </w:r>
      <w:r>
        <w:rPr>
          <w:sz w:val="24"/>
        </w:rPr>
        <w:t xml:space="preserve">to </w:t>
      </w:r>
      <w:r w:rsidRPr="00C05C44">
        <w:rPr>
          <w:sz w:val="24"/>
        </w:rPr>
        <w:t>the scheduling clerks by improving how information is presented.</w:t>
      </w:r>
      <w:r w:rsidR="00A9601B">
        <w:rPr>
          <w:sz w:val="24"/>
        </w:rPr>
        <w:t xml:space="preserve"> VSE provides</w:t>
      </w:r>
      <w:r w:rsidRPr="00C05C44">
        <w:rPr>
          <w:sz w:val="24"/>
        </w:rPr>
        <w:t xml:space="preserve"> a GUI developed in C# and installed on </w:t>
      </w:r>
      <w:r>
        <w:rPr>
          <w:sz w:val="24"/>
        </w:rPr>
        <w:t xml:space="preserve">every </w:t>
      </w:r>
      <w:r w:rsidRPr="00C05C44">
        <w:rPr>
          <w:sz w:val="24"/>
        </w:rPr>
        <w:t xml:space="preserve">desktop (thick client) </w:t>
      </w:r>
      <w:r w:rsidR="00246789">
        <w:rPr>
          <w:sz w:val="24"/>
        </w:rPr>
        <w:t xml:space="preserve">and </w:t>
      </w:r>
      <w:r w:rsidRPr="00C05C44">
        <w:rPr>
          <w:sz w:val="24"/>
        </w:rPr>
        <w:t>interface</w:t>
      </w:r>
      <w:r w:rsidR="00A9601B">
        <w:rPr>
          <w:sz w:val="24"/>
        </w:rPr>
        <w:t>s</w:t>
      </w:r>
      <w:r w:rsidRPr="00C05C44">
        <w:rPr>
          <w:sz w:val="24"/>
        </w:rPr>
        <w:t xml:space="preserve"> with Legacy </w:t>
      </w:r>
      <w:proofErr w:type="spellStart"/>
      <w:r w:rsidRPr="00C05C44">
        <w:rPr>
          <w:sz w:val="24"/>
        </w:rPr>
        <w:t>VistA</w:t>
      </w:r>
      <w:proofErr w:type="spellEnd"/>
      <w:r w:rsidRPr="00C05C44">
        <w:rPr>
          <w:sz w:val="24"/>
        </w:rPr>
        <w:t>.</w:t>
      </w:r>
      <w:r w:rsidR="00A9601B">
        <w:rPr>
          <w:sz w:val="24"/>
        </w:rPr>
        <w:t xml:space="preserve"> The</w:t>
      </w:r>
      <w:r w:rsidRPr="00C05C44">
        <w:rPr>
          <w:sz w:val="24"/>
        </w:rPr>
        <w:t xml:space="preserve"> VSE project will </w:t>
      </w:r>
      <w:r w:rsidR="00A9601B">
        <w:rPr>
          <w:sz w:val="24"/>
        </w:rPr>
        <w:t xml:space="preserve">continue to </w:t>
      </w:r>
      <w:r w:rsidRPr="00C05C44">
        <w:rPr>
          <w:sz w:val="24"/>
        </w:rPr>
        <w:t xml:space="preserve">deliver a series of enhancements to legacy </w:t>
      </w:r>
      <w:proofErr w:type="spellStart"/>
      <w:r w:rsidRPr="00C05C44">
        <w:rPr>
          <w:sz w:val="24"/>
        </w:rPr>
        <w:t>VistA</w:t>
      </w:r>
      <w:proofErr w:type="spellEnd"/>
      <w:r w:rsidRPr="00C05C44">
        <w:rPr>
          <w:sz w:val="24"/>
        </w:rPr>
        <w:t xml:space="preserve"> Scheduling v5.3.</w:t>
      </w:r>
    </w:p>
    <w:p w:rsidR="00A97024" w:rsidRDefault="0037716E" w:rsidP="00A97024">
      <w:pPr>
        <w:pStyle w:val="BodyText"/>
        <w:rPr>
          <w:szCs w:val="24"/>
        </w:rPr>
      </w:pPr>
      <w:r w:rsidRPr="00C05C44">
        <w:rPr>
          <w:szCs w:val="24"/>
        </w:rPr>
        <w:t xml:space="preserve">The </w:t>
      </w:r>
      <w:r w:rsidR="005538C8">
        <w:rPr>
          <w:szCs w:val="24"/>
        </w:rPr>
        <w:t xml:space="preserve">VS </w:t>
      </w:r>
      <w:r w:rsidRPr="00C05C44">
        <w:rPr>
          <w:szCs w:val="24"/>
        </w:rPr>
        <w:t xml:space="preserve">GUI </w:t>
      </w:r>
      <w:r w:rsidR="005538C8">
        <w:rPr>
          <w:szCs w:val="24"/>
        </w:rPr>
        <w:t>Release 1.</w:t>
      </w:r>
      <w:r w:rsidR="00033AAA">
        <w:rPr>
          <w:szCs w:val="24"/>
        </w:rPr>
        <w:t>5</w:t>
      </w:r>
      <w:r w:rsidR="004F69F0">
        <w:rPr>
          <w:szCs w:val="24"/>
        </w:rPr>
        <w:t xml:space="preserve"> </w:t>
      </w:r>
      <w:r w:rsidR="005538C8">
        <w:rPr>
          <w:szCs w:val="24"/>
        </w:rPr>
        <w:t xml:space="preserve">includes </w:t>
      </w:r>
      <w:r w:rsidR="00033AAA">
        <w:rPr>
          <w:szCs w:val="24"/>
        </w:rPr>
        <w:t>a number of enhancements and defect fixes</w:t>
      </w:r>
      <w:r w:rsidR="00A36B37">
        <w:rPr>
          <w:szCs w:val="24"/>
        </w:rPr>
        <w:t xml:space="preserve">. </w:t>
      </w:r>
      <w:r w:rsidR="009A4596">
        <w:rPr>
          <w:szCs w:val="24"/>
        </w:rPr>
        <w:t>The table below provide</w:t>
      </w:r>
      <w:r w:rsidR="00003389">
        <w:rPr>
          <w:szCs w:val="24"/>
        </w:rPr>
        <w:t>s</w:t>
      </w:r>
      <w:r w:rsidR="009A4596">
        <w:rPr>
          <w:szCs w:val="24"/>
        </w:rPr>
        <w:t xml:space="preserve"> summary data for the </w:t>
      </w:r>
      <w:r w:rsidR="00033AAA">
        <w:rPr>
          <w:szCs w:val="24"/>
        </w:rPr>
        <w:t>included items</w:t>
      </w:r>
      <w:r w:rsidR="009A4596">
        <w:rPr>
          <w:szCs w:val="24"/>
        </w:rPr>
        <w:t>.</w:t>
      </w:r>
    </w:p>
    <w:p w:rsidR="00A36B37" w:rsidRPr="00BB2C60" w:rsidRDefault="00BB2C60" w:rsidP="00BB2C60">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1</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xml:space="preserve">: </w:t>
      </w:r>
      <w:r>
        <w:rPr>
          <w:rFonts w:ascii="Times New Roman" w:hAnsi="Times New Roman" w:cs="Times New Roman"/>
          <w:sz w:val="24"/>
          <w:szCs w:val="24"/>
        </w:rPr>
        <w:t>VSE 1.5 Functionality</w:t>
      </w:r>
    </w:p>
    <w:tbl>
      <w:tblPr>
        <w:tblW w:w="9345" w:type="dxa"/>
        <w:tblLayout w:type="fixed"/>
        <w:tblLook w:val="04A0" w:firstRow="1" w:lastRow="0" w:firstColumn="1" w:lastColumn="0" w:noHBand="0" w:noVBand="1"/>
      </w:tblPr>
      <w:tblGrid>
        <w:gridCol w:w="1998"/>
        <w:gridCol w:w="7347"/>
      </w:tblGrid>
      <w:tr w:rsidR="00A36B37" w:rsidRPr="009244B1" w:rsidTr="00994C8A">
        <w:trPr>
          <w:trHeight w:val="332"/>
          <w:tblHeader/>
        </w:trPr>
        <w:tc>
          <w:tcPr>
            <w:tcW w:w="1998" w:type="dxa"/>
            <w:tcBorders>
              <w:top w:val="single" w:sz="4" w:space="0" w:color="auto"/>
              <w:left w:val="single" w:sz="4" w:space="0" w:color="auto"/>
              <w:bottom w:val="single" w:sz="4" w:space="0" w:color="auto"/>
              <w:right w:val="single" w:sz="4" w:space="0" w:color="auto"/>
            </w:tcBorders>
            <w:shd w:val="clear" w:color="000000" w:fill="C0C0C0"/>
            <w:hideMark/>
          </w:tcPr>
          <w:p w:rsidR="00A36B37" w:rsidRPr="009244B1" w:rsidRDefault="00033AAA" w:rsidP="009A4596">
            <w:pPr>
              <w:jc w:val="center"/>
              <w:rPr>
                <w:rFonts w:ascii="Arial" w:hAnsi="Arial" w:cs="Arial"/>
                <w:b/>
                <w:bCs/>
                <w:sz w:val="20"/>
                <w:szCs w:val="20"/>
              </w:rPr>
            </w:pPr>
            <w:r>
              <w:rPr>
                <w:rFonts w:ascii="Arial" w:hAnsi="Arial" w:cs="Arial"/>
                <w:b/>
                <w:bCs/>
                <w:sz w:val="20"/>
                <w:szCs w:val="20"/>
              </w:rPr>
              <w:t>Ticket</w:t>
            </w:r>
            <w:r w:rsidR="00A36B37" w:rsidRPr="009244B1">
              <w:rPr>
                <w:rFonts w:ascii="Arial" w:hAnsi="Arial" w:cs="Arial"/>
                <w:b/>
                <w:bCs/>
                <w:sz w:val="20"/>
                <w:szCs w:val="20"/>
              </w:rPr>
              <w:t xml:space="preserve"> #</w:t>
            </w:r>
          </w:p>
        </w:tc>
        <w:tc>
          <w:tcPr>
            <w:tcW w:w="7347" w:type="dxa"/>
            <w:tcBorders>
              <w:top w:val="single" w:sz="4" w:space="0" w:color="auto"/>
              <w:left w:val="nil"/>
              <w:bottom w:val="single" w:sz="4" w:space="0" w:color="auto"/>
              <w:right w:val="single" w:sz="4" w:space="0" w:color="auto"/>
            </w:tcBorders>
            <w:shd w:val="clear" w:color="000000" w:fill="C0C0C0"/>
            <w:hideMark/>
          </w:tcPr>
          <w:p w:rsidR="00A36B37" w:rsidRPr="009244B1" w:rsidRDefault="00A36B37" w:rsidP="009A4596">
            <w:pPr>
              <w:jc w:val="center"/>
              <w:rPr>
                <w:rFonts w:ascii="Arial" w:hAnsi="Arial" w:cs="Arial"/>
                <w:b/>
                <w:bCs/>
                <w:sz w:val="20"/>
                <w:szCs w:val="20"/>
              </w:rPr>
            </w:pPr>
            <w:r w:rsidRPr="009244B1">
              <w:rPr>
                <w:rFonts w:ascii="Arial" w:hAnsi="Arial" w:cs="Arial"/>
                <w:b/>
                <w:bCs/>
                <w:sz w:val="20"/>
                <w:szCs w:val="20"/>
              </w:rPr>
              <w:t>Summary</w:t>
            </w:r>
          </w:p>
        </w:tc>
      </w:tr>
      <w:tr w:rsidR="00242555" w:rsidRPr="00A97024" w:rsidTr="00994C8A">
        <w:trPr>
          <w:trHeight w:val="215"/>
        </w:trPr>
        <w:tc>
          <w:tcPr>
            <w:tcW w:w="1998" w:type="dxa"/>
            <w:tcBorders>
              <w:top w:val="nil"/>
              <w:left w:val="single" w:sz="4" w:space="0" w:color="auto"/>
              <w:bottom w:val="single" w:sz="4" w:space="0" w:color="auto"/>
              <w:right w:val="single" w:sz="4" w:space="0" w:color="auto"/>
            </w:tcBorders>
            <w:shd w:val="clear" w:color="auto" w:fill="auto"/>
          </w:tcPr>
          <w:p w:rsidR="00242555" w:rsidRPr="009A4596" w:rsidRDefault="00033AAA" w:rsidP="00242555">
            <w:pPr>
              <w:rPr>
                <w:rFonts w:ascii="Arial" w:hAnsi="Arial" w:cs="Arial"/>
                <w:sz w:val="20"/>
                <w:szCs w:val="20"/>
              </w:rPr>
            </w:pPr>
            <w:r w:rsidRPr="00033AAA">
              <w:rPr>
                <w:rFonts w:ascii="Arial" w:hAnsi="Arial" w:cs="Arial"/>
                <w:sz w:val="20"/>
                <w:szCs w:val="20"/>
              </w:rPr>
              <w:t>R16560417FY17</w:t>
            </w:r>
          </w:p>
        </w:tc>
        <w:tc>
          <w:tcPr>
            <w:tcW w:w="7347" w:type="dxa"/>
            <w:tcBorders>
              <w:top w:val="nil"/>
              <w:left w:val="single" w:sz="8" w:space="0" w:color="auto"/>
              <w:bottom w:val="single" w:sz="8" w:space="0" w:color="auto"/>
              <w:right w:val="single" w:sz="8" w:space="0" w:color="auto"/>
            </w:tcBorders>
            <w:vAlign w:val="bottom"/>
          </w:tcPr>
          <w:p w:rsidR="00242555" w:rsidRPr="009A4596" w:rsidRDefault="00033AAA" w:rsidP="00033AAA">
            <w:pPr>
              <w:rPr>
                <w:rFonts w:ascii="Arial" w:hAnsi="Arial" w:cs="Arial"/>
                <w:sz w:val="20"/>
                <w:szCs w:val="20"/>
              </w:rPr>
            </w:pPr>
            <w:r w:rsidRPr="00033AAA">
              <w:rPr>
                <w:rFonts w:ascii="Arial" w:hAnsi="Arial" w:cs="Arial"/>
                <w:sz w:val="20"/>
                <w:szCs w:val="20"/>
              </w:rPr>
              <w:t>Pending Appointments Enhancement: When the user right-clicks on the Pending Appointments list in the ribbon in VS GUI, a new menu option, Print Pending, is now available. This option will print a list of all of the current patient’s appointments that occur in the future.</w:t>
            </w:r>
          </w:p>
        </w:tc>
      </w:tr>
      <w:tr w:rsidR="00242555" w:rsidRPr="009244B1" w:rsidTr="00994C8A">
        <w:trPr>
          <w:trHeight w:val="61"/>
        </w:trPr>
        <w:tc>
          <w:tcPr>
            <w:tcW w:w="1998" w:type="dxa"/>
            <w:tcBorders>
              <w:top w:val="nil"/>
              <w:left w:val="single" w:sz="4" w:space="0" w:color="auto"/>
              <w:bottom w:val="single" w:sz="4" w:space="0" w:color="auto"/>
              <w:right w:val="single" w:sz="4" w:space="0" w:color="auto"/>
            </w:tcBorders>
            <w:shd w:val="clear" w:color="auto" w:fill="auto"/>
          </w:tcPr>
          <w:p w:rsidR="00242555" w:rsidRPr="009244B1" w:rsidRDefault="00033AAA"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rsidR="00242555" w:rsidRPr="009244B1" w:rsidRDefault="00033AAA" w:rsidP="000F633B">
            <w:pPr>
              <w:rPr>
                <w:rFonts w:ascii="Arial" w:hAnsi="Arial" w:cs="Arial"/>
                <w:sz w:val="20"/>
                <w:szCs w:val="20"/>
              </w:rPr>
            </w:pPr>
            <w:r w:rsidRPr="00033AAA">
              <w:rPr>
                <w:rFonts w:ascii="Arial" w:hAnsi="Arial" w:cs="Arial"/>
                <w:sz w:val="20"/>
                <w:szCs w:val="20"/>
              </w:rPr>
              <w:t>Pending Appointments Enhancement: When the user right-clicks on the Pending Appointments list in the ribbon in VS GUI, a new menu option, Cancel Appointment, is now available. This option will allow a patient to cancel the appointment directly from the Pending Appointments list without needing to locate the appointment on the schedule.</w:t>
            </w:r>
          </w:p>
        </w:tc>
      </w:tr>
      <w:tr w:rsidR="00242555" w:rsidRPr="009244B1" w:rsidTr="00994C8A">
        <w:trPr>
          <w:trHeight w:val="79"/>
        </w:trPr>
        <w:tc>
          <w:tcPr>
            <w:tcW w:w="1998" w:type="dxa"/>
            <w:tcBorders>
              <w:top w:val="nil"/>
              <w:left w:val="single" w:sz="4" w:space="0" w:color="auto"/>
              <w:bottom w:val="single" w:sz="4" w:space="0" w:color="auto"/>
              <w:right w:val="single" w:sz="4" w:space="0" w:color="auto"/>
            </w:tcBorders>
            <w:shd w:val="clear" w:color="auto" w:fill="auto"/>
          </w:tcPr>
          <w:p w:rsidR="00242555" w:rsidRPr="009244B1" w:rsidRDefault="00033AAA"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rsidR="00242555" w:rsidRPr="009244B1" w:rsidRDefault="00033AAA" w:rsidP="000F633B">
            <w:pPr>
              <w:rPr>
                <w:rFonts w:ascii="Arial" w:hAnsi="Arial" w:cs="Arial"/>
                <w:sz w:val="20"/>
                <w:szCs w:val="20"/>
              </w:rPr>
            </w:pPr>
            <w:r w:rsidRPr="00033AAA">
              <w:rPr>
                <w:rFonts w:ascii="Arial" w:hAnsi="Arial" w:cs="Arial"/>
                <w:sz w:val="20"/>
                <w:szCs w:val="20"/>
              </w:rPr>
              <w:t>Pending Appointments Enhancement: The columns in the Pending Appointments list are now sortable.</w:t>
            </w:r>
          </w:p>
        </w:tc>
      </w:tr>
      <w:tr w:rsidR="00242555" w:rsidRPr="009244B1"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rsidR="00242555" w:rsidRPr="009244B1" w:rsidRDefault="00033AAA"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rsidR="00242555" w:rsidRPr="009244B1" w:rsidRDefault="00033AAA" w:rsidP="000F633B">
            <w:pPr>
              <w:rPr>
                <w:rFonts w:ascii="Arial" w:hAnsi="Arial" w:cs="Arial"/>
                <w:sz w:val="20"/>
                <w:szCs w:val="20"/>
              </w:rPr>
            </w:pPr>
            <w:r w:rsidRPr="00033AAA">
              <w:rPr>
                <w:rFonts w:ascii="Arial" w:hAnsi="Arial" w:cs="Arial"/>
                <w:sz w:val="20"/>
                <w:szCs w:val="20"/>
              </w:rPr>
              <w:t>Pending Appointments Enhancement: Filters can be placed on each column in the Pending Appointments list (especially the Date column).</w:t>
            </w:r>
          </w:p>
        </w:tc>
      </w:tr>
      <w:tr w:rsidR="00242555" w:rsidRPr="009244B1"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rsidR="00242555" w:rsidRPr="009244B1" w:rsidRDefault="00033AAA"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rsidR="00242555" w:rsidRPr="009244B1" w:rsidRDefault="00033AAA" w:rsidP="000F633B">
            <w:pPr>
              <w:rPr>
                <w:rFonts w:ascii="Arial" w:hAnsi="Arial" w:cs="Arial"/>
                <w:sz w:val="20"/>
                <w:szCs w:val="20"/>
              </w:rPr>
            </w:pPr>
            <w:r w:rsidRPr="00033AAA">
              <w:rPr>
                <w:rFonts w:ascii="Arial" w:hAnsi="Arial" w:cs="Arial"/>
                <w:sz w:val="20"/>
                <w:szCs w:val="20"/>
              </w:rPr>
              <w:t>Pending Appointments Enhancement: The date range for the Pending Appointments list has changed from (-365 days to +365 days) to (-365 days to +1000 days).</w:t>
            </w:r>
          </w:p>
        </w:tc>
      </w:tr>
      <w:tr w:rsidR="00242555" w:rsidRPr="009244B1"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rsidR="00242555" w:rsidRPr="009244B1" w:rsidRDefault="00033AAA" w:rsidP="00242555">
            <w:pPr>
              <w:rPr>
                <w:rFonts w:ascii="Arial" w:hAnsi="Arial" w:cs="Arial"/>
                <w:sz w:val="20"/>
                <w:szCs w:val="20"/>
              </w:rPr>
            </w:pPr>
            <w:r w:rsidRPr="00033AAA">
              <w:rPr>
                <w:rFonts w:ascii="Arial" w:hAnsi="Arial" w:cs="Arial"/>
                <w:sz w:val="20"/>
                <w:szCs w:val="20"/>
              </w:rPr>
              <w:t>R16775634FY18</w:t>
            </w:r>
          </w:p>
        </w:tc>
        <w:tc>
          <w:tcPr>
            <w:tcW w:w="7347" w:type="dxa"/>
            <w:tcBorders>
              <w:top w:val="nil"/>
              <w:left w:val="single" w:sz="8" w:space="0" w:color="auto"/>
              <w:bottom w:val="single" w:sz="8" w:space="0" w:color="auto"/>
              <w:right w:val="single" w:sz="8" w:space="0" w:color="auto"/>
            </w:tcBorders>
            <w:vAlign w:val="bottom"/>
          </w:tcPr>
          <w:p w:rsidR="00242555" w:rsidRPr="009244B1" w:rsidRDefault="00033AAA" w:rsidP="000F633B">
            <w:pPr>
              <w:rPr>
                <w:rFonts w:ascii="Arial" w:hAnsi="Arial" w:cs="Arial"/>
                <w:sz w:val="20"/>
                <w:szCs w:val="20"/>
              </w:rPr>
            </w:pPr>
            <w:r w:rsidRPr="00033AAA">
              <w:rPr>
                <w:rFonts w:ascii="Arial" w:hAnsi="Arial" w:cs="Arial"/>
                <w:sz w:val="20"/>
                <w:szCs w:val="20"/>
              </w:rPr>
              <w:t>Ribbon Enhancement: In the Select Patient pane in the ribbon, additional fields have been added to the patient information displayed. These include Primary Care Provider (PCP), Mental Health Provider (MHP), and phone number.</w:t>
            </w:r>
          </w:p>
        </w:tc>
      </w:tr>
      <w:tr w:rsidR="00242555" w:rsidRPr="009244B1" w:rsidTr="00994C8A">
        <w:trPr>
          <w:trHeight w:val="232"/>
        </w:trPr>
        <w:tc>
          <w:tcPr>
            <w:tcW w:w="1998" w:type="dxa"/>
            <w:tcBorders>
              <w:top w:val="nil"/>
              <w:left w:val="single" w:sz="4" w:space="0" w:color="auto"/>
              <w:bottom w:val="single" w:sz="4" w:space="0" w:color="auto"/>
              <w:right w:val="single" w:sz="4" w:space="0" w:color="auto"/>
            </w:tcBorders>
            <w:shd w:val="clear" w:color="auto" w:fill="auto"/>
          </w:tcPr>
          <w:p w:rsidR="00242555" w:rsidRPr="009244B1" w:rsidRDefault="00033AAA"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rsidR="00242555" w:rsidRPr="009244B1" w:rsidRDefault="00033AAA" w:rsidP="000F633B">
            <w:pPr>
              <w:rPr>
                <w:rFonts w:ascii="Arial" w:hAnsi="Arial" w:cs="Arial"/>
                <w:sz w:val="20"/>
                <w:szCs w:val="20"/>
              </w:rPr>
            </w:pPr>
            <w:r w:rsidRPr="00033AAA">
              <w:rPr>
                <w:rFonts w:ascii="Arial" w:hAnsi="Arial" w:cs="Arial"/>
                <w:sz w:val="20"/>
                <w:szCs w:val="20"/>
              </w:rPr>
              <w:t>Ribbon Enhancement: The View Mode selector in the Arrangement pane of the ribbon has been removed, as it was unused.</w:t>
            </w:r>
          </w:p>
        </w:tc>
      </w:tr>
      <w:tr w:rsidR="00242555" w:rsidRPr="009244B1"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rsidR="00242555" w:rsidRPr="009244B1" w:rsidRDefault="00033AAA" w:rsidP="00242555">
            <w:pPr>
              <w:rPr>
                <w:rFonts w:ascii="Arial" w:hAnsi="Arial" w:cs="Arial"/>
                <w:sz w:val="20"/>
                <w:szCs w:val="20"/>
              </w:rPr>
            </w:pPr>
            <w:r w:rsidRPr="00033AAA">
              <w:rPr>
                <w:rFonts w:ascii="Arial" w:hAnsi="Arial" w:cs="Arial"/>
                <w:sz w:val="20"/>
                <w:szCs w:val="20"/>
              </w:rPr>
              <w:t>I15980703FY17</w:t>
            </w:r>
          </w:p>
        </w:tc>
        <w:tc>
          <w:tcPr>
            <w:tcW w:w="7347" w:type="dxa"/>
            <w:tcBorders>
              <w:top w:val="nil"/>
              <w:left w:val="single" w:sz="8" w:space="0" w:color="auto"/>
              <w:bottom w:val="single" w:sz="8" w:space="0" w:color="auto"/>
              <w:right w:val="single" w:sz="8" w:space="0" w:color="auto"/>
            </w:tcBorders>
            <w:vAlign w:val="bottom"/>
          </w:tcPr>
          <w:p w:rsidR="00242555" w:rsidRPr="009244B1" w:rsidRDefault="00033AAA" w:rsidP="000F633B">
            <w:pPr>
              <w:rPr>
                <w:rFonts w:ascii="Arial" w:hAnsi="Arial" w:cs="Arial"/>
                <w:sz w:val="20"/>
                <w:szCs w:val="20"/>
              </w:rPr>
            </w:pPr>
            <w:r w:rsidRPr="00033AAA">
              <w:rPr>
                <w:rFonts w:ascii="Arial" w:hAnsi="Arial" w:cs="Arial"/>
                <w:sz w:val="20"/>
                <w:szCs w:val="20"/>
              </w:rPr>
              <w:t>Make Appointment Enhancement: The New Appointment dialog will now check to make sure that the slot being booked into has not been made unavailable since the user started working on the appointment (such as a clinic that was temporarily opened on a holiday being re-closed).</w:t>
            </w:r>
          </w:p>
        </w:tc>
      </w:tr>
      <w:tr w:rsidR="00242555" w:rsidRPr="009244B1"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rsidR="00242555" w:rsidRPr="009244B1" w:rsidRDefault="002F4D94" w:rsidP="00242555">
            <w:pPr>
              <w:rPr>
                <w:rFonts w:ascii="Arial" w:hAnsi="Arial" w:cs="Arial"/>
                <w:sz w:val="20"/>
                <w:szCs w:val="20"/>
              </w:rPr>
            </w:pPr>
            <w:r>
              <w:rPr>
                <w:rFonts w:ascii="Arial" w:hAnsi="Arial" w:cs="Arial"/>
                <w:sz w:val="20"/>
                <w:szCs w:val="20"/>
              </w:rPr>
              <w:t>N/A</w:t>
            </w:r>
          </w:p>
        </w:tc>
        <w:tc>
          <w:tcPr>
            <w:tcW w:w="7347" w:type="dxa"/>
            <w:tcBorders>
              <w:top w:val="nil"/>
              <w:left w:val="single" w:sz="8" w:space="0" w:color="auto"/>
              <w:bottom w:val="single" w:sz="8" w:space="0" w:color="auto"/>
              <w:right w:val="single" w:sz="8" w:space="0" w:color="auto"/>
            </w:tcBorders>
            <w:vAlign w:val="bottom"/>
          </w:tcPr>
          <w:p w:rsidR="00242555" w:rsidRPr="009244B1" w:rsidRDefault="002F4D94" w:rsidP="000F633B">
            <w:pPr>
              <w:rPr>
                <w:rFonts w:ascii="Arial" w:hAnsi="Arial" w:cs="Arial"/>
                <w:sz w:val="20"/>
                <w:szCs w:val="20"/>
              </w:rPr>
            </w:pPr>
            <w:r w:rsidRPr="002F4D94">
              <w:rPr>
                <w:rFonts w:ascii="Arial" w:hAnsi="Arial" w:cs="Arial"/>
                <w:sz w:val="20"/>
                <w:szCs w:val="20"/>
              </w:rPr>
              <w:t xml:space="preserve">Make Appointment Enhancement: The New Appointment dialog will now have the Comments field filled with the comments from the original appointment request, whether that is an Appointment (Appt.) Request, Patient Centered </w:t>
            </w:r>
            <w:r w:rsidRPr="002F4D94">
              <w:rPr>
                <w:rFonts w:ascii="Arial" w:hAnsi="Arial" w:cs="Arial"/>
                <w:sz w:val="20"/>
                <w:szCs w:val="20"/>
              </w:rPr>
              <w:lastRenderedPageBreak/>
              <w:t>Scheduling (</w:t>
            </w:r>
            <w:proofErr w:type="spellStart"/>
            <w:r w:rsidRPr="002F4D94">
              <w:rPr>
                <w:rFonts w:ascii="Arial" w:hAnsi="Arial" w:cs="Arial"/>
                <w:sz w:val="20"/>
                <w:szCs w:val="20"/>
              </w:rPr>
              <w:t>PtCSch</w:t>
            </w:r>
            <w:proofErr w:type="spellEnd"/>
            <w:r w:rsidRPr="002F4D94">
              <w:rPr>
                <w:rFonts w:ascii="Arial" w:hAnsi="Arial" w:cs="Arial"/>
                <w:sz w:val="20"/>
                <w:szCs w:val="20"/>
              </w:rPr>
              <w:t>) Electronic Wait List (EWL), or consult request.</w:t>
            </w:r>
          </w:p>
        </w:tc>
      </w:tr>
      <w:tr w:rsidR="00242555" w:rsidRPr="009244B1"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rsidR="00242555" w:rsidRPr="009244B1" w:rsidRDefault="002F4D94" w:rsidP="00242555">
            <w:pPr>
              <w:rPr>
                <w:rFonts w:ascii="Arial" w:hAnsi="Arial" w:cs="Arial"/>
                <w:sz w:val="20"/>
                <w:szCs w:val="20"/>
              </w:rPr>
            </w:pPr>
            <w:r w:rsidRPr="002F4D94">
              <w:rPr>
                <w:rFonts w:ascii="Arial" w:hAnsi="Arial" w:cs="Arial"/>
                <w:sz w:val="20"/>
                <w:szCs w:val="20"/>
              </w:rPr>
              <w:lastRenderedPageBreak/>
              <w:t>R16581333FY17</w:t>
            </w:r>
          </w:p>
        </w:tc>
        <w:tc>
          <w:tcPr>
            <w:tcW w:w="7347" w:type="dxa"/>
            <w:tcBorders>
              <w:top w:val="nil"/>
              <w:left w:val="single" w:sz="8" w:space="0" w:color="auto"/>
              <w:bottom w:val="single" w:sz="8" w:space="0" w:color="auto"/>
              <w:right w:val="single" w:sz="8" w:space="0" w:color="auto"/>
            </w:tcBorders>
            <w:vAlign w:val="bottom"/>
          </w:tcPr>
          <w:p w:rsidR="00242555" w:rsidRPr="009244B1" w:rsidRDefault="002F4D94" w:rsidP="000F633B">
            <w:pPr>
              <w:rPr>
                <w:rFonts w:ascii="Arial" w:hAnsi="Arial" w:cs="Arial"/>
                <w:sz w:val="20"/>
                <w:szCs w:val="20"/>
              </w:rPr>
            </w:pPr>
            <w:r w:rsidRPr="002F4D94">
              <w:rPr>
                <w:rFonts w:ascii="Arial" w:hAnsi="Arial" w:cs="Arial"/>
                <w:sz w:val="20"/>
                <w:szCs w:val="20"/>
              </w:rPr>
              <w:t>Schedule View Enhancement: View only users and users without privileges in restricted clinics can now access both the View Appointment and Expand Entry options when right-clicking on an appointment. Neither of these options allow changing of any data</w:t>
            </w:r>
          </w:p>
        </w:tc>
      </w:tr>
      <w:tr w:rsidR="00242555" w:rsidRPr="009244B1" w:rsidTr="00994C8A">
        <w:trPr>
          <w:trHeight w:val="48"/>
        </w:trPr>
        <w:tc>
          <w:tcPr>
            <w:tcW w:w="1998" w:type="dxa"/>
            <w:tcBorders>
              <w:top w:val="nil"/>
              <w:left w:val="single" w:sz="4" w:space="0" w:color="auto"/>
              <w:bottom w:val="single" w:sz="4" w:space="0" w:color="auto"/>
              <w:right w:val="single" w:sz="4" w:space="0" w:color="auto"/>
            </w:tcBorders>
            <w:shd w:val="clear" w:color="auto" w:fill="auto"/>
          </w:tcPr>
          <w:p w:rsidR="00242555" w:rsidRPr="009244B1" w:rsidRDefault="002F4D94" w:rsidP="000F633B">
            <w:pPr>
              <w:rPr>
                <w:rFonts w:ascii="Arial" w:hAnsi="Arial" w:cs="Arial"/>
                <w:sz w:val="20"/>
                <w:szCs w:val="20"/>
              </w:rPr>
            </w:pPr>
            <w:r w:rsidRPr="002F4D94">
              <w:rPr>
                <w:rFonts w:ascii="Arial" w:hAnsi="Arial" w:cs="Arial"/>
                <w:sz w:val="20"/>
                <w:szCs w:val="20"/>
              </w:rPr>
              <w:t>I12603678FY17</w:t>
            </w:r>
          </w:p>
        </w:tc>
        <w:tc>
          <w:tcPr>
            <w:tcW w:w="7347" w:type="dxa"/>
            <w:tcBorders>
              <w:top w:val="nil"/>
              <w:left w:val="single" w:sz="8" w:space="0" w:color="auto"/>
              <w:bottom w:val="single" w:sz="4" w:space="0" w:color="auto"/>
              <w:right w:val="single" w:sz="8" w:space="0" w:color="auto"/>
            </w:tcBorders>
            <w:vAlign w:val="bottom"/>
          </w:tcPr>
          <w:p w:rsidR="00242555" w:rsidRPr="009244B1" w:rsidRDefault="002F4D94" w:rsidP="000F633B">
            <w:pPr>
              <w:rPr>
                <w:rFonts w:ascii="Arial" w:hAnsi="Arial" w:cs="Arial"/>
                <w:sz w:val="20"/>
                <w:szCs w:val="20"/>
              </w:rPr>
            </w:pPr>
            <w:r w:rsidRPr="002F4D94">
              <w:rPr>
                <w:rFonts w:ascii="Arial" w:hAnsi="Arial" w:cs="Arial"/>
                <w:sz w:val="20"/>
                <w:szCs w:val="20"/>
              </w:rPr>
              <w:t>Appointment Cancelation Enhancement: The system will now allow a user to cancel an appointment for a deceased patient.</w:t>
            </w:r>
          </w:p>
        </w:tc>
      </w:tr>
      <w:tr w:rsidR="002F4D94" w:rsidRPr="009244B1"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tcPr>
          <w:p w:rsidR="002F4D94" w:rsidRPr="002F4D94" w:rsidRDefault="00641DCC" w:rsidP="000F633B">
            <w:pPr>
              <w:rPr>
                <w:rFonts w:ascii="Arial" w:hAnsi="Arial" w:cs="Arial"/>
                <w:sz w:val="20"/>
                <w:szCs w:val="20"/>
              </w:rPr>
            </w:pPr>
            <w:r>
              <w:rPr>
                <w:rFonts w:ascii="Arial" w:hAnsi="Arial" w:cs="Arial"/>
                <w:sz w:val="20"/>
                <w:szCs w:val="20"/>
              </w:rPr>
              <w:t>N/A</w:t>
            </w:r>
          </w:p>
        </w:tc>
        <w:tc>
          <w:tcPr>
            <w:tcW w:w="7347" w:type="dxa"/>
            <w:tcBorders>
              <w:top w:val="single" w:sz="4" w:space="0" w:color="auto"/>
              <w:left w:val="single" w:sz="8" w:space="0" w:color="auto"/>
              <w:bottom w:val="single" w:sz="4" w:space="0" w:color="auto"/>
              <w:right w:val="single" w:sz="8" w:space="0" w:color="auto"/>
            </w:tcBorders>
            <w:vAlign w:val="bottom"/>
          </w:tcPr>
          <w:p w:rsidR="002F4D94" w:rsidRPr="002F4D94" w:rsidRDefault="00641DCC" w:rsidP="000F633B">
            <w:pPr>
              <w:rPr>
                <w:rFonts w:ascii="Arial" w:hAnsi="Arial" w:cs="Arial"/>
                <w:sz w:val="20"/>
                <w:szCs w:val="20"/>
              </w:rPr>
            </w:pPr>
            <w:r w:rsidRPr="00641DCC">
              <w:rPr>
                <w:rFonts w:ascii="Arial" w:hAnsi="Arial" w:cs="Arial"/>
                <w:sz w:val="20"/>
                <w:szCs w:val="20"/>
              </w:rPr>
              <w:t>Patient Selection Enhancement: When a patient is selected, the system no longer immediately jumps to the New Request workflow and prompts the user for a request type. The user can click the New Request button in the ribbon in order to start a new request, as they could previously.</w:t>
            </w:r>
          </w:p>
        </w:tc>
      </w:tr>
      <w:tr w:rsidR="002F4D94" w:rsidRPr="009244B1"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tcPr>
          <w:p w:rsidR="002F4D94" w:rsidRPr="002F4D94" w:rsidRDefault="00641DCC" w:rsidP="000F633B">
            <w:pPr>
              <w:rPr>
                <w:rFonts w:ascii="Arial" w:hAnsi="Arial" w:cs="Arial"/>
                <w:sz w:val="20"/>
                <w:szCs w:val="20"/>
              </w:rPr>
            </w:pPr>
            <w:r>
              <w:rPr>
                <w:rFonts w:ascii="Arial" w:hAnsi="Arial" w:cs="Arial"/>
                <w:sz w:val="20"/>
                <w:szCs w:val="20"/>
              </w:rPr>
              <w:t>N/A</w:t>
            </w:r>
          </w:p>
        </w:tc>
        <w:tc>
          <w:tcPr>
            <w:tcW w:w="7347" w:type="dxa"/>
            <w:tcBorders>
              <w:top w:val="single" w:sz="4" w:space="0" w:color="auto"/>
              <w:left w:val="single" w:sz="8" w:space="0" w:color="auto"/>
              <w:bottom w:val="single" w:sz="4" w:space="0" w:color="auto"/>
              <w:right w:val="single" w:sz="8" w:space="0" w:color="auto"/>
            </w:tcBorders>
            <w:vAlign w:val="bottom"/>
          </w:tcPr>
          <w:p w:rsidR="002F4D94" w:rsidRPr="002F4D94" w:rsidRDefault="00641DCC" w:rsidP="000F633B">
            <w:pPr>
              <w:rPr>
                <w:rFonts w:ascii="Arial" w:hAnsi="Arial" w:cs="Arial"/>
                <w:sz w:val="20"/>
                <w:szCs w:val="20"/>
              </w:rPr>
            </w:pPr>
            <w:r w:rsidRPr="00641DCC">
              <w:rPr>
                <w:rFonts w:ascii="Arial" w:hAnsi="Arial" w:cs="Arial"/>
                <w:sz w:val="20"/>
                <w:szCs w:val="20"/>
              </w:rPr>
              <w:t>Letter Printing Enhancement: The print buttons in the letter printing window previous read Print (Local) and Print (Server). Now they read Print (Windows Printer) and Print (</w:t>
            </w:r>
            <w:proofErr w:type="spellStart"/>
            <w:r w:rsidRPr="00641DCC">
              <w:rPr>
                <w:rFonts w:ascii="Arial" w:hAnsi="Arial" w:cs="Arial"/>
                <w:sz w:val="20"/>
                <w:szCs w:val="20"/>
              </w:rPr>
              <w:t>VistA</w:t>
            </w:r>
            <w:proofErr w:type="spellEnd"/>
            <w:r w:rsidRPr="00641DCC">
              <w:rPr>
                <w:rFonts w:ascii="Arial" w:hAnsi="Arial" w:cs="Arial"/>
                <w:sz w:val="20"/>
                <w:szCs w:val="20"/>
              </w:rPr>
              <w:t xml:space="preserve"> Print Device), respectively.</w:t>
            </w:r>
          </w:p>
        </w:tc>
      </w:tr>
      <w:tr w:rsidR="00641DCC" w:rsidRPr="009244B1"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rsidR="00641DCC" w:rsidRDefault="00641DCC" w:rsidP="000F633B">
            <w:pPr>
              <w:rPr>
                <w:rFonts w:ascii="Arial" w:hAnsi="Arial" w:cs="Arial"/>
                <w:sz w:val="20"/>
                <w:szCs w:val="20"/>
              </w:rPr>
            </w:pPr>
            <w:r>
              <w:rPr>
                <w:rFonts w:ascii="Arial" w:hAnsi="Arial" w:cs="Arial"/>
                <w:sz w:val="20"/>
                <w:szCs w:val="20"/>
              </w:rPr>
              <w:t>N/A</w:t>
            </w:r>
          </w:p>
        </w:tc>
        <w:tc>
          <w:tcPr>
            <w:tcW w:w="7347" w:type="dxa"/>
            <w:tcBorders>
              <w:top w:val="single" w:sz="4" w:space="0" w:color="auto"/>
              <w:left w:val="single" w:sz="8" w:space="0" w:color="auto"/>
              <w:bottom w:val="single" w:sz="8" w:space="0" w:color="auto"/>
              <w:right w:val="single" w:sz="8" w:space="0" w:color="auto"/>
            </w:tcBorders>
          </w:tcPr>
          <w:p w:rsidR="00641DCC" w:rsidRPr="00641DCC" w:rsidRDefault="00641DCC" w:rsidP="000F633B">
            <w:pPr>
              <w:rPr>
                <w:rFonts w:ascii="Arial" w:hAnsi="Arial" w:cs="Arial"/>
                <w:sz w:val="20"/>
                <w:szCs w:val="20"/>
              </w:rPr>
            </w:pPr>
            <w:r w:rsidRPr="00641DCC">
              <w:rPr>
                <w:rFonts w:ascii="Arial" w:hAnsi="Arial" w:cs="Arial"/>
                <w:sz w:val="20"/>
                <w:szCs w:val="20"/>
              </w:rPr>
              <w:t>When a Multiple Return To Clinic (MRTC) child appointment is canceled after all children have been scheduled, the MRTC parent request should reopen in addition to the child request.</w:t>
            </w:r>
          </w:p>
        </w:tc>
      </w:tr>
      <w:tr w:rsidR="00641DCC" w:rsidRPr="009244B1"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rsidR="00641DCC" w:rsidRPr="00641DCC" w:rsidRDefault="00641DCC" w:rsidP="000F633B">
            <w:pPr>
              <w:rPr>
                <w:rFonts w:ascii="Arial" w:hAnsi="Arial" w:cs="Arial"/>
                <w:sz w:val="20"/>
                <w:szCs w:val="20"/>
              </w:rPr>
            </w:pPr>
            <w:r w:rsidRPr="00641DCC">
              <w:rPr>
                <w:rFonts w:ascii="Arial" w:hAnsi="Arial" w:cs="Arial"/>
                <w:sz w:val="20"/>
                <w:szCs w:val="20"/>
              </w:rPr>
              <w:t>I17168559FY18</w:t>
            </w:r>
          </w:p>
        </w:tc>
        <w:tc>
          <w:tcPr>
            <w:tcW w:w="7347" w:type="dxa"/>
            <w:tcBorders>
              <w:top w:val="single" w:sz="4" w:space="0" w:color="auto"/>
              <w:left w:val="single" w:sz="8" w:space="0" w:color="auto"/>
              <w:bottom w:val="single" w:sz="8" w:space="0" w:color="auto"/>
              <w:right w:val="single" w:sz="8" w:space="0" w:color="auto"/>
            </w:tcBorders>
          </w:tcPr>
          <w:p w:rsidR="00641DCC" w:rsidRPr="00641DCC" w:rsidRDefault="00641DCC" w:rsidP="000F633B">
            <w:pPr>
              <w:rPr>
                <w:rFonts w:ascii="Arial" w:hAnsi="Arial" w:cs="Arial"/>
                <w:sz w:val="20"/>
                <w:szCs w:val="20"/>
              </w:rPr>
            </w:pPr>
            <w:r>
              <w:rPr>
                <w:rFonts w:ascii="Arial" w:hAnsi="Arial" w:cs="Arial"/>
                <w:sz w:val="20"/>
                <w:szCs w:val="20"/>
              </w:rPr>
              <w:t>Text entry fields no longer return an error if unprintable characters are entered.</w:t>
            </w:r>
          </w:p>
        </w:tc>
      </w:tr>
      <w:tr w:rsidR="00641DCC" w:rsidRPr="009244B1"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rsidR="00641DCC" w:rsidRPr="00641DCC" w:rsidRDefault="00641DCC" w:rsidP="000F633B">
            <w:pPr>
              <w:rPr>
                <w:rFonts w:ascii="Arial" w:hAnsi="Arial" w:cs="Arial"/>
                <w:sz w:val="20"/>
                <w:szCs w:val="20"/>
              </w:rPr>
            </w:pPr>
            <w:r w:rsidRPr="00641DCC">
              <w:rPr>
                <w:rFonts w:ascii="Arial" w:hAnsi="Arial" w:cs="Arial"/>
                <w:sz w:val="20"/>
                <w:szCs w:val="20"/>
              </w:rPr>
              <w:t>I16857061FY18</w:t>
            </w:r>
          </w:p>
        </w:tc>
        <w:tc>
          <w:tcPr>
            <w:tcW w:w="7347" w:type="dxa"/>
            <w:tcBorders>
              <w:top w:val="single" w:sz="4" w:space="0" w:color="auto"/>
              <w:left w:val="single" w:sz="8" w:space="0" w:color="auto"/>
              <w:bottom w:val="single" w:sz="8" w:space="0" w:color="auto"/>
              <w:right w:val="single" w:sz="8" w:space="0" w:color="auto"/>
            </w:tcBorders>
          </w:tcPr>
          <w:p w:rsidR="00641DCC" w:rsidRPr="00641DCC" w:rsidRDefault="00641DCC" w:rsidP="000F633B">
            <w:pPr>
              <w:rPr>
                <w:rFonts w:ascii="Arial" w:hAnsi="Arial" w:cs="Arial"/>
                <w:sz w:val="20"/>
                <w:szCs w:val="20"/>
              </w:rPr>
            </w:pPr>
            <w:r>
              <w:rPr>
                <w:rFonts w:ascii="Arial" w:hAnsi="Arial" w:cs="Arial"/>
                <w:sz w:val="20"/>
                <w:szCs w:val="20"/>
              </w:rPr>
              <w:t>When a user scheduled or canceled a consult appointment and the clock time when the user completed the action ended in 0 (such as 9:40), then the event would be shown at the end of the consult event history in CPRS rather than in order.</w:t>
            </w:r>
          </w:p>
        </w:tc>
      </w:tr>
      <w:tr w:rsidR="00641DCC" w:rsidRPr="009244B1"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rsidR="00641DCC" w:rsidRPr="00641DCC" w:rsidRDefault="00641DCC" w:rsidP="000F633B">
            <w:pPr>
              <w:rPr>
                <w:rFonts w:ascii="Arial" w:hAnsi="Arial" w:cs="Arial"/>
                <w:sz w:val="20"/>
                <w:szCs w:val="20"/>
              </w:rPr>
            </w:pPr>
            <w:r>
              <w:rPr>
                <w:rFonts w:ascii="Arial" w:hAnsi="Arial" w:cs="Arial"/>
                <w:sz w:val="20"/>
                <w:szCs w:val="20"/>
              </w:rPr>
              <w:t>N/A</w:t>
            </w:r>
          </w:p>
        </w:tc>
        <w:tc>
          <w:tcPr>
            <w:tcW w:w="7347" w:type="dxa"/>
            <w:tcBorders>
              <w:top w:val="single" w:sz="4" w:space="0" w:color="auto"/>
              <w:left w:val="single" w:sz="8" w:space="0" w:color="auto"/>
              <w:bottom w:val="single" w:sz="8" w:space="0" w:color="auto"/>
              <w:right w:val="single" w:sz="8" w:space="0" w:color="auto"/>
            </w:tcBorders>
          </w:tcPr>
          <w:p w:rsidR="00641DCC" w:rsidRPr="00641DCC" w:rsidRDefault="00641DCC" w:rsidP="000F633B">
            <w:pPr>
              <w:rPr>
                <w:rFonts w:ascii="Arial" w:hAnsi="Arial" w:cs="Arial"/>
                <w:sz w:val="20"/>
                <w:szCs w:val="20"/>
              </w:rPr>
            </w:pPr>
            <w:r w:rsidRPr="00641DCC">
              <w:rPr>
                <w:rFonts w:ascii="Arial" w:hAnsi="Arial" w:cs="Arial"/>
                <w:sz w:val="20"/>
                <w:szCs w:val="20"/>
              </w:rPr>
              <w:t>The tooltip in the Request Management (RM) grid would say “1 to 1 of 0” when there were no requests to display. Now, this tooltip is no longer displayed when there are no requests.</w:t>
            </w:r>
          </w:p>
        </w:tc>
      </w:tr>
      <w:tr w:rsidR="00641DCC" w:rsidRPr="009244B1"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rsidR="00641DCC" w:rsidRPr="00641DCC" w:rsidRDefault="00641DCC" w:rsidP="000F633B">
            <w:pPr>
              <w:rPr>
                <w:rFonts w:ascii="Arial" w:hAnsi="Arial" w:cs="Arial"/>
                <w:sz w:val="20"/>
                <w:szCs w:val="20"/>
              </w:rPr>
            </w:pPr>
            <w:r w:rsidRPr="00641DCC">
              <w:rPr>
                <w:rFonts w:ascii="Arial" w:hAnsi="Arial" w:cs="Arial"/>
                <w:sz w:val="20"/>
                <w:szCs w:val="20"/>
              </w:rPr>
              <w:t>R15408067FY17</w:t>
            </w:r>
          </w:p>
        </w:tc>
        <w:tc>
          <w:tcPr>
            <w:tcW w:w="7347" w:type="dxa"/>
            <w:tcBorders>
              <w:top w:val="single" w:sz="4" w:space="0" w:color="auto"/>
              <w:left w:val="single" w:sz="8" w:space="0" w:color="auto"/>
              <w:bottom w:val="single" w:sz="8" w:space="0" w:color="auto"/>
              <w:right w:val="single" w:sz="8" w:space="0" w:color="auto"/>
            </w:tcBorders>
          </w:tcPr>
          <w:p w:rsidR="00641DCC" w:rsidRPr="00641DCC" w:rsidRDefault="00641DCC" w:rsidP="000F633B">
            <w:pPr>
              <w:rPr>
                <w:rFonts w:ascii="Arial" w:hAnsi="Arial" w:cs="Arial"/>
                <w:sz w:val="20"/>
                <w:szCs w:val="20"/>
              </w:rPr>
            </w:pPr>
            <w:r>
              <w:rPr>
                <w:rFonts w:ascii="Arial" w:hAnsi="Arial" w:cs="Arial"/>
                <w:sz w:val="20"/>
                <w:szCs w:val="20"/>
              </w:rPr>
              <w:t>Every time the user entered the Patient Information window, the Patient Preferences would display as Both (AM and PM) instead of whatever had previously been selected. If the window was saved, this would replace whatever preferences the patient had previously expressed.</w:t>
            </w:r>
          </w:p>
        </w:tc>
      </w:tr>
      <w:tr w:rsidR="00641DCC" w:rsidRPr="009244B1"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rsidR="00641DCC" w:rsidRPr="00641DCC" w:rsidRDefault="00641DCC" w:rsidP="000F633B">
            <w:pPr>
              <w:rPr>
                <w:rFonts w:ascii="Arial" w:hAnsi="Arial" w:cs="Arial"/>
                <w:sz w:val="20"/>
                <w:szCs w:val="20"/>
              </w:rPr>
            </w:pPr>
            <w:r w:rsidRPr="00641DCC">
              <w:rPr>
                <w:rFonts w:ascii="Arial" w:hAnsi="Arial" w:cs="Arial"/>
                <w:sz w:val="20"/>
                <w:szCs w:val="20"/>
              </w:rPr>
              <w:t>R16256976FY17</w:t>
            </w:r>
          </w:p>
        </w:tc>
        <w:tc>
          <w:tcPr>
            <w:tcW w:w="7347" w:type="dxa"/>
            <w:tcBorders>
              <w:top w:val="single" w:sz="4" w:space="0" w:color="auto"/>
              <w:left w:val="single" w:sz="8" w:space="0" w:color="auto"/>
              <w:bottom w:val="single" w:sz="8" w:space="0" w:color="auto"/>
              <w:right w:val="single" w:sz="8" w:space="0" w:color="auto"/>
            </w:tcBorders>
          </w:tcPr>
          <w:p w:rsidR="00641DCC" w:rsidRPr="00641DCC" w:rsidRDefault="00641DCC" w:rsidP="000F633B">
            <w:pPr>
              <w:rPr>
                <w:rFonts w:ascii="Arial" w:hAnsi="Arial" w:cs="Arial"/>
                <w:sz w:val="20"/>
                <w:szCs w:val="20"/>
              </w:rPr>
            </w:pPr>
            <w:r>
              <w:rPr>
                <w:rFonts w:ascii="Arial" w:hAnsi="Arial" w:cs="Arial"/>
                <w:sz w:val="20"/>
                <w:szCs w:val="20"/>
              </w:rPr>
              <w:t>If the user changed the city to one in a county with a name that is entirely contained in another county in the same state (such as ROBERTS and ROBERTSON), then the user would receive an error saying that the county was not in the state.</w:t>
            </w:r>
          </w:p>
        </w:tc>
      </w:tr>
      <w:tr w:rsidR="00641DCC" w:rsidRPr="009244B1"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bottom"/>
          </w:tcPr>
          <w:p w:rsidR="00641DCC" w:rsidRPr="00641DCC" w:rsidRDefault="00641DCC" w:rsidP="000F633B">
            <w:pPr>
              <w:rPr>
                <w:rFonts w:ascii="Arial" w:hAnsi="Arial" w:cs="Arial"/>
                <w:sz w:val="20"/>
                <w:szCs w:val="20"/>
              </w:rPr>
            </w:pPr>
            <w:r w:rsidRPr="00641DCC">
              <w:rPr>
                <w:rFonts w:ascii="Arial" w:hAnsi="Arial" w:cs="Arial"/>
                <w:sz w:val="20"/>
                <w:szCs w:val="20"/>
              </w:rPr>
              <w:t>I15673411FY17</w:t>
            </w:r>
          </w:p>
        </w:tc>
        <w:tc>
          <w:tcPr>
            <w:tcW w:w="7347" w:type="dxa"/>
            <w:tcBorders>
              <w:top w:val="single" w:sz="4" w:space="0" w:color="auto"/>
              <w:left w:val="single" w:sz="8" w:space="0" w:color="auto"/>
              <w:bottom w:val="single" w:sz="8" w:space="0" w:color="auto"/>
              <w:right w:val="single" w:sz="8" w:space="0" w:color="auto"/>
            </w:tcBorders>
            <w:vAlign w:val="bottom"/>
          </w:tcPr>
          <w:p w:rsidR="00641DCC" w:rsidRPr="00641DCC" w:rsidRDefault="00641DCC" w:rsidP="000F633B">
            <w:pPr>
              <w:rPr>
                <w:rFonts w:ascii="Arial" w:hAnsi="Arial" w:cs="Arial"/>
                <w:sz w:val="20"/>
                <w:szCs w:val="20"/>
              </w:rPr>
            </w:pPr>
            <w:r>
              <w:rPr>
                <w:rFonts w:ascii="Arial" w:hAnsi="Arial" w:cs="Arial"/>
                <w:sz w:val="20"/>
                <w:szCs w:val="20"/>
              </w:rPr>
              <w:t>The Schedule View in the GUI now correctly displays slots for clinics where the start time is not an even hour (such as 8:15).</w:t>
            </w:r>
          </w:p>
        </w:tc>
      </w:tr>
      <w:tr w:rsidR="00641DCC" w:rsidRPr="009244B1"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tcPr>
          <w:p w:rsidR="00641DCC" w:rsidRPr="00641DCC" w:rsidRDefault="00641DCC" w:rsidP="000F633B">
            <w:pPr>
              <w:rPr>
                <w:rFonts w:ascii="Arial" w:hAnsi="Arial" w:cs="Arial"/>
                <w:sz w:val="20"/>
                <w:szCs w:val="20"/>
              </w:rPr>
            </w:pPr>
            <w:r w:rsidRPr="00641DCC">
              <w:rPr>
                <w:rFonts w:ascii="Arial" w:hAnsi="Arial" w:cs="Arial"/>
                <w:sz w:val="20"/>
                <w:szCs w:val="20"/>
              </w:rPr>
              <w:t>I16714975FY17</w:t>
            </w:r>
          </w:p>
        </w:tc>
        <w:tc>
          <w:tcPr>
            <w:tcW w:w="7347" w:type="dxa"/>
            <w:tcBorders>
              <w:top w:val="single" w:sz="4" w:space="0" w:color="auto"/>
              <w:left w:val="single" w:sz="8" w:space="0" w:color="auto"/>
              <w:bottom w:val="single" w:sz="8" w:space="0" w:color="auto"/>
              <w:right w:val="single" w:sz="8" w:space="0" w:color="auto"/>
            </w:tcBorders>
          </w:tcPr>
          <w:p w:rsidR="00641DCC" w:rsidRPr="00641DCC" w:rsidRDefault="00641DCC" w:rsidP="000F633B">
            <w:pPr>
              <w:rPr>
                <w:rFonts w:ascii="Arial" w:hAnsi="Arial" w:cs="Arial"/>
                <w:sz w:val="20"/>
                <w:szCs w:val="20"/>
              </w:rPr>
            </w:pPr>
            <w:r>
              <w:rPr>
                <w:rFonts w:ascii="Arial" w:hAnsi="Arial" w:cs="Arial"/>
                <w:sz w:val="20"/>
                <w:szCs w:val="20"/>
              </w:rPr>
              <w:t xml:space="preserve">The Pending Appointments view did not display appointments </w:t>
            </w:r>
            <w:r>
              <w:rPr>
                <w:rFonts w:ascii="Arial" w:hAnsi="Arial" w:cs="Arial"/>
                <w:i/>
                <w:sz w:val="20"/>
                <w:szCs w:val="20"/>
              </w:rPr>
              <w:t>exactly</w:t>
            </w:r>
            <w:r>
              <w:rPr>
                <w:rFonts w:ascii="Arial" w:hAnsi="Arial" w:cs="Arial"/>
                <w:sz w:val="20"/>
                <w:szCs w:val="20"/>
              </w:rPr>
              <w:t xml:space="preserve"> 365 days in the future.</w:t>
            </w:r>
          </w:p>
        </w:tc>
      </w:tr>
      <w:tr w:rsidR="00641DCC" w:rsidRPr="009244B1" w:rsidTr="00994C8A">
        <w:trPr>
          <w:trHeight w:val="48"/>
        </w:trPr>
        <w:tc>
          <w:tcPr>
            <w:tcW w:w="1998" w:type="dxa"/>
            <w:tcBorders>
              <w:top w:val="single" w:sz="4" w:space="0" w:color="auto"/>
              <w:left w:val="single" w:sz="4" w:space="0" w:color="auto"/>
              <w:bottom w:val="single" w:sz="4" w:space="0" w:color="auto"/>
              <w:right w:val="single" w:sz="4" w:space="0" w:color="auto"/>
            </w:tcBorders>
            <w:shd w:val="clear" w:color="auto" w:fill="auto"/>
            <w:vAlign w:val="bottom"/>
          </w:tcPr>
          <w:p w:rsidR="00641DCC" w:rsidRPr="00641DCC" w:rsidRDefault="00641DCC" w:rsidP="000F633B">
            <w:pPr>
              <w:rPr>
                <w:rFonts w:ascii="Arial" w:hAnsi="Arial" w:cs="Arial"/>
                <w:sz w:val="20"/>
                <w:szCs w:val="20"/>
              </w:rPr>
            </w:pPr>
            <w:r w:rsidRPr="00641DCC">
              <w:rPr>
                <w:rFonts w:ascii="Arial" w:hAnsi="Arial" w:cs="Arial"/>
                <w:sz w:val="20"/>
                <w:szCs w:val="20"/>
              </w:rPr>
              <w:t>I16734058FY17</w:t>
            </w:r>
          </w:p>
        </w:tc>
        <w:tc>
          <w:tcPr>
            <w:tcW w:w="7347" w:type="dxa"/>
            <w:tcBorders>
              <w:top w:val="single" w:sz="4" w:space="0" w:color="auto"/>
              <w:left w:val="single" w:sz="8" w:space="0" w:color="auto"/>
              <w:bottom w:val="single" w:sz="8" w:space="0" w:color="auto"/>
              <w:right w:val="single" w:sz="8" w:space="0" w:color="auto"/>
            </w:tcBorders>
            <w:vAlign w:val="bottom"/>
          </w:tcPr>
          <w:p w:rsidR="00641DCC" w:rsidRPr="00641DCC" w:rsidRDefault="00641DCC" w:rsidP="000F633B">
            <w:pPr>
              <w:rPr>
                <w:rFonts w:ascii="Arial" w:hAnsi="Arial" w:cs="Arial"/>
                <w:sz w:val="20"/>
                <w:szCs w:val="20"/>
              </w:rPr>
            </w:pPr>
            <w:r>
              <w:rPr>
                <w:rFonts w:ascii="Arial" w:hAnsi="Arial" w:cs="Arial"/>
                <w:sz w:val="20"/>
                <w:szCs w:val="20"/>
              </w:rPr>
              <w:t>The user is unable to clear their user preferences back to the defaults.</w:t>
            </w:r>
          </w:p>
        </w:tc>
      </w:tr>
    </w:tbl>
    <w:p w:rsidR="00A36B37" w:rsidRDefault="00A36B37" w:rsidP="00A36B37">
      <w:pPr>
        <w:autoSpaceDE w:val="0"/>
        <w:autoSpaceDN w:val="0"/>
        <w:adjustRightInd w:val="0"/>
        <w:rPr>
          <w:rFonts w:ascii="Arial" w:hAnsi="Arial" w:cs="Arial"/>
          <w:sz w:val="18"/>
          <w:szCs w:val="18"/>
        </w:rPr>
      </w:pPr>
    </w:p>
    <w:p w:rsidR="00A36B37" w:rsidRDefault="00A36B37" w:rsidP="00A36B37">
      <w:pPr>
        <w:rPr>
          <w:rFonts w:ascii="Arial" w:hAnsi="Arial" w:cs="Arial"/>
          <w:sz w:val="18"/>
          <w:szCs w:val="18"/>
        </w:rPr>
      </w:pPr>
      <w:r>
        <w:rPr>
          <w:rFonts w:ascii="Arial" w:hAnsi="Arial" w:cs="Arial"/>
          <w:sz w:val="18"/>
          <w:szCs w:val="18"/>
        </w:rPr>
        <w:br w:type="page"/>
      </w:r>
    </w:p>
    <w:p w:rsidR="0037716E" w:rsidRPr="00C05C44" w:rsidRDefault="0037716E" w:rsidP="0037716E">
      <w:pPr>
        <w:spacing w:before="120" w:after="120"/>
        <w:rPr>
          <w:sz w:val="24"/>
        </w:rPr>
      </w:pPr>
    </w:p>
    <w:p w:rsidR="0037716E" w:rsidRPr="00C05C44" w:rsidRDefault="0037716E" w:rsidP="002630A1">
      <w:pPr>
        <w:pStyle w:val="Heading2"/>
      </w:pPr>
      <w:bookmarkStart w:id="23" w:name="_Toc411336918"/>
      <w:bookmarkStart w:id="24" w:name="_Toc421540857"/>
      <w:bookmarkStart w:id="25" w:name="_Toc472486405"/>
      <w:bookmarkStart w:id="26" w:name="_Toc506372346"/>
      <w:r w:rsidRPr="00C05C44">
        <w:t>Dependencies</w:t>
      </w:r>
      <w:bookmarkEnd w:id="23"/>
      <w:bookmarkEnd w:id="24"/>
      <w:bookmarkEnd w:id="25"/>
      <w:bookmarkEnd w:id="26"/>
    </w:p>
    <w:p w:rsidR="008C1CA0" w:rsidRDefault="0037716E" w:rsidP="00562FE2">
      <w:pPr>
        <w:keepLines/>
        <w:autoSpaceDE w:val="0"/>
        <w:autoSpaceDN w:val="0"/>
        <w:adjustRightInd w:val="0"/>
        <w:spacing w:before="60" w:after="120" w:line="240" w:lineRule="atLeast"/>
        <w:rPr>
          <w:sz w:val="24"/>
        </w:rPr>
      </w:pPr>
      <w:r w:rsidRPr="00C05C44">
        <w:rPr>
          <w:sz w:val="24"/>
        </w:rPr>
        <w:t xml:space="preserve">The table below contains the </w:t>
      </w:r>
      <w:proofErr w:type="spellStart"/>
      <w:r w:rsidRPr="00C05C44">
        <w:rPr>
          <w:sz w:val="24"/>
        </w:rPr>
        <w:t>VistA</w:t>
      </w:r>
      <w:proofErr w:type="spellEnd"/>
      <w:r w:rsidRPr="00C05C44">
        <w:rPr>
          <w:sz w:val="24"/>
        </w:rPr>
        <w:t xml:space="preserve"> Patch dependencies for </w:t>
      </w:r>
      <w:r>
        <w:rPr>
          <w:sz w:val="24"/>
        </w:rPr>
        <w:t xml:space="preserve">GUI </w:t>
      </w:r>
      <w:r w:rsidR="00DF4400">
        <w:rPr>
          <w:sz w:val="24"/>
        </w:rPr>
        <w:t>version</w:t>
      </w:r>
      <w:r w:rsidRPr="00C05C44">
        <w:rPr>
          <w:sz w:val="24"/>
        </w:rPr>
        <w:t xml:space="preserve"> 2.0.0.</w:t>
      </w:r>
      <w:r w:rsidR="00213542">
        <w:rPr>
          <w:sz w:val="24"/>
        </w:rPr>
        <w:t>15</w:t>
      </w:r>
      <w:r w:rsidRPr="00C05C44">
        <w:rPr>
          <w:sz w:val="24"/>
        </w:rPr>
        <w:t>.</w:t>
      </w:r>
    </w:p>
    <w:p w:rsidR="00BB2C60" w:rsidRPr="00BB2C60" w:rsidRDefault="00BB2C60" w:rsidP="00BB2C60">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2</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xml:space="preserve">: </w:t>
      </w:r>
      <w:r>
        <w:rPr>
          <w:rFonts w:ascii="Times New Roman" w:hAnsi="Times New Roman" w:cs="Times New Roman"/>
          <w:sz w:val="24"/>
          <w:szCs w:val="24"/>
        </w:rPr>
        <w:t xml:space="preserve">VSE 1.5 </w:t>
      </w:r>
      <w:proofErr w:type="spellStart"/>
      <w:r>
        <w:rPr>
          <w:rFonts w:ascii="Times New Roman" w:hAnsi="Times New Roman" w:cs="Times New Roman"/>
          <w:sz w:val="24"/>
          <w:szCs w:val="24"/>
        </w:rPr>
        <w:t>VistA</w:t>
      </w:r>
      <w:proofErr w:type="spellEnd"/>
      <w:r>
        <w:rPr>
          <w:rFonts w:ascii="Times New Roman" w:hAnsi="Times New Roman" w:cs="Times New Roman"/>
          <w:sz w:val="24"/>
          <w:szCs w:val="24"/>
        </w:rPr>
        <w:t xml:space="preserve"> Patches</w:t>
      </w:r>
    </w:p>
    <w:tbl>
      <w:tblPr>
        <w:tblW w:w="401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0"/>
        <w:gridCol w:w="2142"/>
        <w:gridCol w:w="3582"/>
      </w:tblGrid>
      <w:tr w:rsidR="005538C8" w:rsidRPr="00C05C44" w:rsidTr="005538C8">
        <w:trPr>
          <w:cantSplit/>
          <w:tblHeader/>
        </w:trPr>
        <w:tc>
          <w:tcPr>
            <w:tcW w:w="1275" w:type="pct"/>
            <w:shd w:val="clear" w:color="auto" w:fill="D9D9D9" w:themeFill="background1" w:themeFillShade="D9"/>
          </w:tcPr>
          <w:p w:rsidR="005538C8" w:rsidRPr="00C05C44" w:rsidRDefault="005538C8" w:rsidP="0002115B">
            <w:pPr>
              <w:spacing w:before="60" w:after="60"/>
              <w:rPr>
                <w:b/>
                <w:sz w:val="24"/>
              </w:rPr>
            </w:pPr>
            <w:r w:rsidRPr="00C05C44">
              <w:rPr>
                <w:b/>
                <w:sz w:val="24"/>
              </w:rPr>
              <w:t>Patch Name</w:t>
            </w:r>
          </w:p>
        </w:tc>
        <w:tc>
          <w:tcPr>
            <w:tcW w:w="1394" w:type="pct"/>
            <w:shd w:val="clear" w:color="auto" w:fill="D9D9D9" w:themeFill="background1" w:themeFillShade="D9"/>
          </w:tcPr>
          <w:p w:rsidR="005538C8" w:rsidRPr="00C05C44" w:rsidRDefault="005538C8" w:rsidP="0002115B">
            <w:pPr>
              <w:spacing w:before="60" w:after="60"/>
              <w:rPr>
                <w:b/>
                <w:sz w:val="24"/>
              </w:rPr>
            </w:pPr>
            <w:r w:rsidRPr="00C05C44">
              <w:rPr>
                <w:b/>
                <w:sz w:val="24"/>
              </w:rPr>
              <w:t>Application Name</w:t>
            </w:r>
          </w:p>
        </w:tc>
        <w:tc>
          <w:tcPr>
            <w:tcW w:w="2331" w:type="pct"/>
            <w:shd w:val="clear" w:color="auto" w:fill="D9D9D9" w:themeFill="background1" w:themeFillShade="D9"/>
          </w:tcPr>
          <w:p w:rsidR="005538C8" w:rsidRPr="00C05C44" w:rsidRDefault="005538C8" w:rsidP="0002115B">
            <w:pPr>
              <w:spacing w:before="60" w:after="60"/>
              <w:rPr>
                <w:b/>
                <w:sz w:val="24"/>
              </w:rPr>
            </w:pPr>
            <w:r w:rsidRPr="00C05C44">
              <w:rPr>
                <w:b/>
                <w:sz w:val="24"/>
              </w:rPr>
              <w:t>Purpose or Need</w:t>
            </w:r>
          </w:p>
        </w:tc>
      </w:tr>
      <w:tr w:rsidR="005538C8" w:rsidRPr="00C05C44" w:rsidTr="005538C8">
        <w:trPr>
          <w:cantSplit/>
        </w:trPr>
        <w:tc>
          <w:tcPr>
            <w:tcW w:w="1275" w:type="pct"/>
          </w:tcPr>
          <w:p w:rsidR="005538C8" w:rsidRPr="00C05C44" w:rsidRDefault="005538C8" w:rsidP="00B84656">
            <w:pPr>
              <w:spacing w:before="60" w:after="60"/>
              <w:rPr>
                <w:sz w:val="24"/>
              </w:rPr>
            </w:pPr>
            <w:r w:rsidRPr="00C05C44">
              <w:rPr>
                <w:sz w:val="24"/>
              </w:rPr>
              <w:t>SD*5.3*</w:t>
            </w:r>
            <w:r w:rsidR="00B84656">
              <w:rPr>
                <w:sz w:val="24"/>
              </w:rPr>
              <w:t>6</w:t>
            </w:r>
            <w:r w:rsidR="00213542">
              <w:rPr>
                <w:sz w:val="24"/>
              </w:rPr>
              <w:t>79</w:t>
            </w:r>
          </w:p>
        </w:tc>
        <w:tc>
          <w:tcPr>
            <w:tcW w:w="1394" w:type="pct"/>
          </w:tcPr>
          <w:p w:rsidR="005538C8" w:rsidRPr="00C05C44" w:rsidRDefault="005538C8" w:rsidP="0002115B">
            <w:pPr>
              <w:spacing w:before="60" w:after="60"/>
              <w:rPr>
                <w:sz w:val="24"/>
              </w:rPr>
            </w:pPr>
            <w:proofErr w:type="spellStart"/>
            <w:r w:rsidRPr="00C05C44">
              <w:rPr>
                <w:sz w:val="24"/>
              </w:rPr>
              <w:t>VistA</w:t>
            </w:r>
            <w:proofErr w:type="spellEnd"/>
            <w:r w:rsidRPr="00C05C44">
              <w:rPr>
                <w:sz w:val="24"/>
              </w:rPr>
              <w:t xml:space="preserve"> Scheduling</w:t>
            </w:r>
          </w:p>
        </w:tc>
        <w:tc>
          <w:tcPr>
            <w:tcW w:w="2331" w:type="pct"/>
          </w:tcPr>
          <w:p w:rsidR="005538C8" w:rsidRPr="00C05C44" w:rsidRDefault="00213542" w:rsidP="00AF1119">
            <w:pPr>
              <w:spacing w:before="60" w:after="60"/>
              <w:rPr>
                <w:sz w:val="24"/>
              </w:rPr>
            </w:pPr>
            <w:r>
              <w:rPr>
                <w:sz w:val="24"/>
              </w:rPr>
              <w:t>Should</w:t>
            </w:r>
            <w:r w:rsidR="00B84656">
              <w:rPr>
                <w:sz w:val="24"/>
              </w:rPr>
              <w:t xml:space="preserve"> be installed prior to </w:t>
            </w:r>
            <w:r w:rsidR="00AF1119">
              <w:rPr>
                <w:sz w:val="24"/>
              </w:rPr>
              <w:t>GUI update</w:t>
            </w:r>
          </w:p>
        </w:tc>
      </w:tr>
      <w:tr w:rsidR="005538C8" w:rsidRPr="00C05C44" w:rsidTr="009A4596">
        <w:trPr>
          <w:cantSplit/>
          <w:trHeight w:val="287"/>
        </w:trPr>
        <w:tc>
          <w:tcPr>
            <w:tcW w:w="1275" w:type="pct"/>
          </w:tcPr>
          <w:p w:rsidR="005538C8" w:rsidRPr="00C05C44" w:rsidRDefault="00213542" w:rsidP="00213542">
            <w:pPr>
              <w:spacing w:before="60" w:after="60"/>
              <w:rPr>
                <w:sz w:val="24"/>
              </w:rPr>
            </w:pPr>
            <w:r>
              <w:rPr>
                <w:sz w:val="24"/>
              </w:rPr>
              <w:t>GMRC</w:t>
            </w:r>
            <w:r w:rsidR="005538C8" w:rsidRPr="00C05C44">
              <w:rPr>
                <w:sz w:val="24"/>
              </w:rPr>
              <w:t>*</w:t>
            </w:r>
            <w:r>
              <w:rPr>
                <w:sz w:val="24"/>
              </w:rPr>
              <w:t>3.0</w:t>
            </w:r>
            <w:r w:rsidR="005538C8" w:rsidRPr="00C05C44">
              <w:rPr>
                <w:sz w:val="24"/>
              </w:rPr>
              <w:t>*</w:t>
            </w:r>
            <w:r>
              <w:rPr>
                <w:sz w:val="24"/>
              </w:rPr>
              <w:t>98</w:t>
            </w:r>
          </w:p>
        </w:tc>
        <w:tc>
          <w:tcPr>
            <w:tcW w:w="1394" w:type="pct"/>
          </w:tcPr>
          <w:p w:rsidR="005538C8" w:rsidRPr="00C05C44" w:rsidRDefault="00213542" w:rsidP="0002115B">
            <w:pPr>
              <w:spacing w:before="60" w:after="60"/>
              <w:rPr>
                <w:sz w:val="24"/>
              </w:rPr>
            </w:pPr>
            <w:r>
              <w:rPr>
                <w:sz w:val="24"/>
              </w:rPr>
              <w:t>Consult Tracking</w:t>
            </w:r>
          </w:p>
        </w:tc>
        <w:tc>
          <w:tcPr>
            <w:tcW w:w="2331" w:type="pct"/>
          </w:tcPr>
          <w:p w:rsidR="005538C8" w:rsidRPr="00C05C44" w:rsidRDefault="00AF1119" w:rsidP="000F69EC">
            <w:pPr>
              <w:spacing w:before="60" w:after="60"/>
              <w:rPr>
                <w:sz w:val="24"/>
              </w:rPr>
            </w:pPr>
            <w:r>
              <w:rPr>
                <w:sz w:val="24"/>
              </w:rPr>
              <w:t xml:space="preserve">Repairs existing bad data related to ticket </w:t>
            </w:r>
            <w:r w:rsidRPr="00AF1119">
              <w:rPr>
                <w:sz w:val="24"/>
              </w:rPr>
              <w:t>I16857061FY18</w:t>
            </w:r>
          </w:p>
        </w:tc>
      </w:tr>
    </w:tbl>
    <w:p w:rsidR="0037716E" w:rsidRPr="00C05C44" w:rsidRDefault="0037716E" w:rsidP="0037716E">
      <w:pPr>
        <w:keepLines/>
        <w:autoSpaceDE w:val="0"/>
        <w:autoSpaceDN w:val="0"/>
        <w:adjustRightInd w:val="0"/>
        <w:spacing w:before="60" w:after="120" w:line="240" w:lineRule="atLeast"/>
        <w:rPr>
          <w:sz w:val="24"/>
        </w:rPr>
      </w:pPr>
    </w:p>
    <w:p w:rsidR="0037716E" w:rsidRPr="00C05C44" w:rsidRDefault="0037716E" w:rsidP="002630A1">
      <w:pPr>
        <w:pStyle w:val="Heading2"/>
      </w:pPr>
      <w:bookmarkStart w:id="27" w:name="_Toc411336919"/>
      <w:bookmarkStart w:id="28" w:name="_Toc421540858"/>
      <w:bookmarkStart w:id="29" w:name="_Toc472486406"/>
      <w:bookmarkStart w:id="30" w:name="_Toc506372347"/>
      <w:r w:rsidRPr="00C05C44">
        <w:t>Constraints</w:t>
      </w:r>
      <w:bookmarkEnd w:id="27"/>
      <w:bookmarkEnd w:id="28"/>
      <w:bookmarkEnd w:id="29"/>
      <w:bookmarkEnd w:id="30"/>
    </w:p>
    <w:p w:rsidR="0037716E" w:rsidRPr="001E581D" w:rsidRDefault="0037716E" w:rsidP="0037716E">
      <w:pPr>
        <w:spacing w:before="120" w:after="120"/>
        <w:rPr>
          <w:b/>
          <w:sz w:val="24"/>
        </w:rPr>
      </w:pPr>
      <w:r w:rsidRPr="001E581D">
        <w:rPr>
          <w:b/>
          <w:sz w:val="24"/>
        </w:rPr>
        <w:t>Section 508 Requirements</w:t>
      </w:r>
    </w:p>
    <w:p w:rsidR="0037716E" w:rsidRPr="00E7183C" w:rsidRDefault="00E62FC4" w:rsidP="0037716E">
      <w:pPr>
        <w:pStyle w:val="BodyText"/>
        <w:rPr>
          <w:szCs w:val="24"/>
        </w:rPr>
      </w:pPr>
      <w:r>
        <w:rPr>
          <w:szCs w:val="24"/>
        </w:rPr>
        <w:t xml:space="preserve">The changes to the </w:t>
      </w:r>
      <w:r w:rsidR="0037716E" w:rsidRPr="00E7183C">
        <w:rPr>
          <w:szCs w:val="24"/>
        </w:rPr>
        <w:t>VS GUI</w:t>
      </w:r>
      <w:r>
        <w:rPr>
          <w:szCs w:val="24"/>
        </w:rPr>
        <w:t xml:space="preserve"> introduced by this release do not affect the current Section 508 compliance.</w:t>
      </w:r>
      <w:r w:rsidR="0037716E" w:rsidRPr="00E7183C">
        <w:rPr>
          <w:szCs w:val="24"/>
        </w:rPr>
        <w:t xml:space="preserve"> The Veterans Health Administration (VHA) recognizes that these cross-cutting legal requirements apply across the Enterprise for all developed Electronic and Information Technology (IT). Enterprise-level requirements maintained by VHA Health IT, Software Engineering and Integration, and Enterprise Requirements Management ensure the compliance of these requirements.</w:t>
      </w:r>
    </w:p>
    <w:p w:rsidR="0037716E" w:rsidRPr="00C05C44" w:rsidRDefault="0037716E" w:rsidP="0037716E">
      <w:pPr>
        <w:spacing w:before="120" w:after="120"/>
        <w:rPr>
          <w:sz w:val="24"/>
        </w:rPr>
      </w:pPr>
    </w:p>
    <w:p w:rsidR="009872C3" w:rsidRDefault="009872C3">
      <w:pPr>
        <w:rPr>
          <w:rFonts w:ascii="Arial" w:hAnsi="Arial" w:cs="Arial"/>
          <w:b/>
          <w:bCs/>
          <w:kern w:val="32"/>
          <w:sz w:val="36"/>
          <w:szCs w:val="32"/>
        </w:rPr>
      </w:pPr>
      <w:bookmarkStart w:id="31" w:name="_Toc411336920"/>
      <w:bookmarkStart w:id="32" w:name="_Toc421540859"/>
      <w:bookmarkStart w:id="33" w:name="_Ref444173896"/>
      <w:bookmarkStart w:id="34" w:name="_Ref444173917"/>
      <w:bookmarkStart w:id="35" w:name="_Toc472486407"/>
      <w:r>
        <w:br w:type="page"/>
      </w:r>
    </w:p>
    <w:p w:rsidR="0037716E" w:rsidRPr="00C05C44" w:rsidRDefault="0037716E" w:rsidP="0037716E">
      <w:pPr>
        <w:pStyle w:val="Heading1"/>
      </w:pPr>
      <w:bookmarkStart w:id="36" w:name="_Toc506372348"/>
      <w:r w:rsidRPr="00C05C44">
        <w:lastRenderedPageBreak/>
        <w:t>Roles and Responsibilities</w:t>
      </w:r>
      <w:bookmarkEnd w:id="31"/>
      <w:bookmarkEnd w:id="32"/>
      <w:bookmarkEnd w:id="33"/>
      <w:bookmarkEnd w:id="34"/>
      <w:bookmarkEnd w:id="35"/>
      <w:bookmarkEnd w:id="36"/>
    </w:p>
    <w:p w:rsidR="0037716E" w:rsidRPr="00E7183C" w:rsidRDefault="0037716E" w:rsidP="0037716E">
      <w:pPr>
        <w:pStyle w:val="BodyText"/>
        <w:rPr>
          <w:szCs w:val="24"/>
        </w:rPr>
      </w:pPr>
      <w:r w:rsidRPr="00E7183C">
        <w:rPr>
          <w:szCs w:val="24"/>
        </w:rPr>
        <w:t>Deployment and installation activities are performed by representatives from the teams listed in the following table. This phase begins after the solution design.</w:t>
      </w:r>
    </w:p>
    <w:p w:rsidR="0037716E" w:rsidRPr="00E7183C" w:rsidRDefault="0037716E" w:rsidP="0037716E">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3</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Roles and Responsibilities</w:t>
      </w:r>
    </w:p>
    <w:tbl>
      <w:tblPr>
        <w:tblStyle w:val="TableGrid"/>
        <w:tblW w:w="0" w:type="auto"/>
        <w:tblLook w:val="04A0" w:firstRow="1" w:lastRow="0" w:firstColumn="1" w:lastColumn="0" w:noHBand="0" w:noVBand="1"/>
        <w:tblCaption w:val="Roles and Responsibilities"/>
        <w:tblDescription w:val="This table has three columns. They are Team, Phase/Role, and Tasks.  The table is used to list the roles of various team members."/>
      </w:tblPr>
      <w:tblGrid>
        <w:gridCol w:w="2949"/>
        <w:gridCol w:w="1403"/>
        <w:gridCol w:w="4479"/>
      </w:tblGrid>
      <w:tr w:rsidR="004C3661" w:rsidRPr="00E7183C" w:rsidTr="004C3661">
        <w:trPr>
          <w:trHeight w:val="691"/>
          <w:tblHeader/>
        </w:trPr>
        <w:tc>
          <w:tcPr>
            <w:tcW w:w="2949" w:type="dxa"/>
            <w:shd w:val="clear" w:color="auto" w:fill="D9D9D9" w:themeFill="background1" w:themeFillShade="D9"/>
          </w:tcPr>
          <w:p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Team</w:t>
            </w:r>
          </w:p>
        </w:tc>
        <w:tc>
          <w:tcPr>
            <w:tcW w:w="1403" w:type="dxa"/>
            <w:shd w:val="clear" w:color="auto" w:fill="D9D9D9" w:themeFill="background1" w:themeFillShade="D9"/>
          </w:tcPr>
          <w:p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Phase / Role</w:t>
            </w:r>
          </w:p>
        </w:tc>
        <w:tc>
          <w:tcPr>
            <w:tcW w:w="4479" w:type="dxa"/>
            <w:shd w:val="clear" w:color="auto" w:fill="D9D9D9" w:themeFill="background1" w:themeFillShade="D9"/>
          </w:tcPr>
          <w:p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Tasks</w:t>
            </w:r>
          </w:p>
        </w:tc>
      </w:tr>
      <w:tr w:rsidR="004C3661" w:rsidRPr="00E7183C" w:rsidTr="004C3661">
        <w:trPr>
          <w:trHeight w:val="675"/>
        </w:trPr>
        <w:tc>
          <w:tcPr>
            <w:tcW w:w="2949" w:type="dxa"/>
          </w:tcPr>
          <w:p w:rsidR="004C3661" w:rsidRPr="00E7183C" w:rsidRDefault="004C3661" w:rsidP="00246789">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VSE </w:t>
            </w:r>
            <w:r>
              <w:rPr>
                <w:rFonts w:ascii="Times New Roman" w:hAnsi="Times New Roman" w:cs="Times New Roman"/>
                <w:sz w:val="24"/>
                <w:szCs w:val="24"/>
              </w:rPr>
              <w:t>Project Manager (</w:t>
            </w:r>
            <w:r w:rsidRPr="00E7183C">
              <w:rPr>
                <w:rFonts w:ascii="Times New Roman" w:hAnsi="Times New Roman" w:cs="Times New Roman"/>
                <w:sz w:val="24"/>
                <w:szCs w:val="24"/>
              </w:rPr>
              <w:t>PM</w:t>
            </w:r>
            <w:r>
              <w:rPr>
                <w:rFonts w:ascii="Times New Roman" w:hAnsi="Times New Roman" w:cs="Times New Roman"/>
                <w:sz w:val="24"/>
                <w:szCs w:val="24"/>
              </w:rPr>
              <w:t>)</w:t>
            </w:r>
          </w:p>
        </w:tc>
        <w:tc>
          <w:tcPr>
            <w:tcW w:w="1403"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lang w:val="en-AU"/>
              </w:rPr>
              <w:t>Plan and schedule deployment (including orchestration with vendors)</w:t>
            </w:r>
          </w:p>
        </w:tc>
      </w:tr>
      <w:tr w:rsidR="004C3661" w:rsidRPr="00E7183C" w:rsidTr="004C3661">
        <w:trPr>
          <w:trHeight w:val="675"/>
        </w:trPr>
        <w:tc>
          <w:tcPr>
            <w:tcW w:w="2949" w:type="dxa"/>
          </w:tcPr>
          <w:p w:rsidR="004C3661" w:rsidRPr="00E7183C" w:rsidRDefault="004C3661" w:rsidP="00246789">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Test Sites </w:t>
            </w:r>
          </w:p>
        </w:tc>
        <w:tc>
          <w:tcPr>
            <w:tcW w:w="1403"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Production Testing</w:t>
            </w:r>
          </w:p>
        </w:tc>
        <w:tc>
          <w:tcPr>
            <w:tcW w:w="4479"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lang w:val="en-AU"/>
              </w:rPr>
              <w:t>Test for operational readiness and provide concurrence</w:t>
            </w:r>
          </w:p>
        </w:tc>
      </w:tr>
      <w:tr w:rsidR="004C3661" w:rsidRPr="00E7183C" w:rsidTr="004C3661">
        <w:trPr>
          <w:trHeight w:val="691"/>
        </w:trPr>
        <w:tc>
          <w:tcPr>
            <w:tcW w:w="2949" w:type="dxa"/>
          </w:tcPr>
          <w:p w:rsidR="004C3661" w:rsidRPr="00E7183C" w:rsidRDefault="00792C8A" w:rsidP="0002115B">
            <w:pPr>
              <w:pStyle w:val="TableText"/>
              <w:rPr>
                <w:rFonts w:ascii="Times New Roman" w:hAnsi="Times New Roman" w:cs="Times New Roman"/>
                <w:sz w:val="24"/>
                <w:szCs w:val="24"/>
              </w:rPr>
            </w:pPr>
            <w:r w:rsidRPr="00792C8A">
              <w:rPr>
                <w:rFonts w:ascii="Times New Roman" w:hAnsi="Times New Roman" w:cs="Times New Roman"/>
                <w:color w:val="000000"/>
                <w:sz w:val="24"/>
                <w:szCs w:val="24"/>
              </w:rPr>
              <w:t>Veteran-focused Integration Process (</w:t>
            </w:r>
            <w:r w:rsidR="004C3661" w:rsidRPr="00792C8A">
              <w:rPr>
                <w:rFonts w:ascii="Times New Roman" w:hAnsi="Times New Roman" w:cs="Times New Roman"/>
                <w:sz w:val="24"/>
                <w:szCs w:val="24"/>
              </w:rPr>
              <w:t>VIP</w:t>
            </w:r>
            <w:r>
              <w:rPr>
                <w:rFonts w:ascii="Times New Roman" w:hAnsi="Times New Roman" w:cs="Times New Roman"/>
                <w:sz w:val="24"/>
                <w:szCs w:val="24"/>
              </w:rPr>
              <w:t>)</w:t>
            </w:r>
            <w:r w:rsidR="004C3661" w:rsidRPr="00E7183C">
              <w:rPr>
                <w:rFonts w:ascii="Times New Roman" w:hAnsi="Times New Roman" w:cs="Times New Roman"/>
                <w:sz w:val="24"/>
                <w:szCs w:val="24"/>
              </w:rPr>
              <w:t xml:space="preserve"> Release Readiness Team</w:t>
            </w:r>
          </w:p>
        </w:tc>
        <w:tc>
          <w:tcPr>
            <w:tcW w:w="1403"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Ensure collection of artifacts required for deployment</w:t>
            </w:r>
          </w:p>
        </w:tc>
      </w:tr>
      <w:tr w:rsidR="004C3661" w:rsidRPr="00E7183C" w:rsidTr="004C3661">
        <w:trPr>
          <w:trHeight w:val="675"/>
        </w:trPr>
        <w:tc>
          <w:tcPr>
            <w:tcW w:w="2949"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VSE </w:t>
            </w:r>
            <w:r>
              <w:rPr>
                <w:rFonts w:ascii="Times New Roman" w:hAnsi="Times New Roman" w:cs="Times New Roman"/>
                <w:sz w:val="24"/>
                <w:szCs w:val="24"/>
              </w:rPr>
              <w:t>Implementation Manager (</w:t>
            </w:r>
            <w:r w:rsidRPr="00E7183C">
              <w:rPr>
                <w:rFonts w:ascii="Times New Roman" w:hAnsi="Times New Roman" w:cs="Times New Roman"/>
                <w:sz w:val="24"/>
                <w:szCs w:val="24"/>
              </w:rPr>
              <w:t>IM</w:t>
            </w:r>
            <w:r>
              <w:rPr>
                <w:rFonts w:ascii="Times New Roman" w:hAnsi="Times New Roman" w:cs="Times New Roman"/>
                <w:sz w:val="24"/>
                <w:szCs w:val="24"/>
              </w:rPr>
              <w:t>)</w:t>
            </w:r>
          </w:p>
        </w:tc>
        <w:tc>
          <w:tcPr>
            <w:tcW w:w="1403"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Confirm project is ready for national release</w:t>
            </w:r>
          </w:p>
        </w:tc>
      </w:tr>
      <w:tr w:rsidR="004C3661" w:rsidRPr="00E7183C" w:rsidTr="004C3661">
        <w:trPr>
          <w:trHeight w:val="414"/>
        </w:trPr>
        <w:tc>
          <w:tcPr>
            <w:tcW w:w="2949"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Facility OI&amp;T Staff</w:t>
            </w:r>
          </w:p>
        </w:tc>
        <w:tc>
          <w:tcPr>
            <w:tcW w:w="1403"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Facilities will install the associated patches that pair with the VS GUI. In some instances they may install the VS GUI on users’ Desktops as well. </w:t>
            </w:r>
          </w:p>
        </w:tc>
      </w:tr>
      <w:tr w:rsidR="004C3661" w:rsidRPr="00E7183C" w:rsidTr="004C3661">
        <w:trPr>
          <w:trHeight w:val="147"/>
        </w:trPr>
        <w:tc>
          <w:tcPr>
            <w:tcW w:w="2949" w:type="dxa"/>
          </w:tcPr>
          <w:p w:rsidR="004C3661" w:rsidRPr="00E7183C" w:rsidRDefault="004C3661" w:rsidP="001D79D0">
            <w:pPr>
              <w:pStyle w:val="TableText"/>
              <w:rPr>
                <w:rFonts w:ascii="Times New Roman" w:hAnsi="Times New Roman" w:cs="Times New Roman"/>
                <w:sz w:val="24"/>
                <w:szCs w:val="24"/>
              </w:rPr>
            </w:pPr>
            <w:r>
              <w:rPr>
                <w:rFonts w:ascii="Times New Roman" w:hAnsi="Times New Roman" w:cs="Times New Roman"/>
                <w:sz w:val="24"/>
                <w:szCs w:val="24"/>
              </w:rPr>
              <w:t>Enterprise Services Engineering (</w:t>
            </w:r>
            <w:r w:rsidRPr="00E7183C">
              <w:rPr>
                <w:rFonts w:ascii="Times New Roman" w:hAnsi="Times New Roman" w:cs="Times New Roman"/>
                <w:sz w:val="24"/>
                <w:szCs w:val="24"/>
              </w:rPr>
              <w:t>ESE</w:t>
            </w:r>
            <w:r>
              <w:rPr>
                <w:rFonts w:ascii="Times New Roman" w:hAnsi="Times New Roman" w:cs="Times New Roman"/>
                <w:sz w:val="24"/>
                <w:szCs w:val="24"/>
              </w:rPr>
              <w:t xml:space="preserve">) and Desktop Device Engineering Client Services Group </w:t>
            </w:r>
          </w:p>
        </w:tc>
        <w:tc>
          <w:tcPr>
            <w:tcW w:w="1403"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Prepare the SCCM package for VS GUI installation</w:t>
            </w:r>
          </w:p>
        </w:tc>
      </w:tr>
      <w:tr w:rsidR="004C3661" w:rsidRPr="00E7183C" w:rsidTr="004C3661">
        <w:trPr>
          <w:trHeight w:val="147"/>
        </w:trPr>
        <w:tc>
          <w:tcPr>
            <w:tcW w:w="2949"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Office of Veteran Access to Care (OVAC)</w:t>
            </w:r>
          </w:p>
        </w:tc>
        <w:tc>
          <w:tcPr>
            <w:tcW w:w="1403"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Coordinate training </w:t>
            </w:r>
          </w:p>
        </w:tc>
      </w:tr>
    </w:tbl>
    <w:p w:rsidR="0037716E" w:rsidRPr="00C05C44" w:rsidRDefault="0037716E" w:rsidP="0037716E">
      <w:pPr>
        <w:keepLines/>
        <w:autoSpaceDE w:val="0"/>
        <w:autoSpaceDN w:val="0"/>
        <w:adjustRightInd w:val="0"/>
        <w:spacing w:before="60" w:after="120" w:line="240" w:lineRule="atLeast"/>
        <w:rPr>
          <w:i/>
          <w:iCs/>
          <w:color w:val="0000FF"/>
          <w:sz w:val="24"/>
        </w:rPr>
      </w:pPr>
    </w:p>
    <w:p w:rsidR="0037716E" w:rsidRPr="00C05C44" w:rsidRDefault="0037716E" w:rsidP="0037716E">
      <w:pPr>
        <w:pStyle w:val="Heading1"/>
      </w:pPr>
      <w:bookmarkStart w:id="37" w:name="_Toc472486408"/>
      <w:bookmarkStart w:id="38" w:name="_Toc506372349"/>
      <w:bookmarkStart w:id="39" w:name="_Toc421540860"/>
      <w:r w:rsidRPr="00C05C44">
        <w:t>Deployment</w:t>
      </w:r>
      <w:bookmarkEnd w:id="37"/>
      <w:bookmarkEnd w:id="38"/>
      <w:r w:rsidRPr="00C05C44">
        <w:t xml:space="preserve"> </w:t>
      </w:r>
      <w:bookmarkEnd w:id="39"/>
    </w:p>
    <w:p w:rsidR="0037716E" w:rsidRDefault="0037716E" w:rsidP="0037716E">
      <w:pPr>
        <w:rPr>
          <w:sz w:val="24"/>
        </w:rPr>
      </w:pPr>
      <w:r w:rsidRPr="00E7183C">
        <w:rPr>
          <w:sz w:val="24"/>
        </w:rPr>
        <w:t xml:space="preserve">This deployment plan describes the VS GUI and associated patches </w:t>
      </w:r>
      <w:r w:rsidR="00E62FC4">
        <w:rPr>
          <w:sz w:val="24"/>
        </w:rPr>
        <w:t xml:space="preserve">needed </w:t>
      </w:r>
      <w:r w:rsidRPr="00E7183C">
        <w:rPr>
          <w:sz w:val="24"/>
        </w:rPr>
        <w:t xml:space="preserve">to successfully deploy and install the software. The scope of this deployment consists of </w:t>
      </w:r>
      <w:r w:rsidR="00E62FC4">
        <w:rPr>
          <w:sz w:val="24"/>
        </w:rPr>
        <w:t xml:space="preserve">a </w:t>
      </w:r>
      <w:proofErr w:type="spellStart"/>
      <w:r w:rsidRPr="00E7183C">
        <w:rPr>
          <w:sz w:val="24"/>
        </w:rPr>
        <w:t>VistA</w:t>
      </w:r>
      <w:proofErr w:type="spellEnd"/>
      <w:r w:rsidRPr="00E7183C">
        <w:rPr>
          <w:sz w:val="24"/>
        </w:rPr>
        <w:t xml:space="preserve"> </w:t>
      </w:r>
      <w:proofErr w:type="gramStart"/>
      <w:r w:rsidRPr="00E7183C">
        <w:rPr>
          <w:sz w:val="24"/>
        </w:rPr>
        <w:t>Scheduling  patch</w:t>
      </w:r>
      <w:proofErr w:type="gramEnd"/>
      <w:r w:rsidR="00BB2C60">
        <w:rPr>
          <w:sz w:val="24"/>
        </w:rPr>
        <w:t>, a Consult Tracking patch,</w:t>
      </w:r>
      <w:r w:rsidRPr="00E7183C">
        <w:rPr>
          <w:sz w:val="24"/>
        </w:rPr>
        <w:t xml:space="preserve"> and the </w:t>
      </w:r>
      <w:proofErr w:type="spellStart"/>
      <w:r w:rsidRPr="00E7183C">
        <w:rPr>
          <w:sz w:val="24"/>
        </w:rPr>
        <w:t>VistA</w:t>
      </w:r>
      <w:proofErr w:type="spellEnd"/>
      <w:r w:rsidRPr="00E7183C">
        <w:rPr>
          <w:sz w:val="24"/>
        </w:rPr>
        <w:t xml:space="preserve"> Scheduling GUI</w:t>
      </w:r>
      <w:r w:rsidR="00BB2C60">
        <w:rPr>
          <w:sz w:val="24"/>
        </w:rPr>
        <w:t xml:space="preserve"> update</w:t>
      </w:r>
      <w:r w:rsidRPr="00E7183C">
        <w:rPr>
          <w:sz w:val="24"/>
        </w:rPr>
        <w:t xml:space="preserve">. The patch descriptions can be found in Appendix A. </w:t>
      </w:r>
    </w:p>
    <w:p w:rsidR="00840145" w:rsidRPr="00E7183C" w:rsidRDefault="00840145" w:rsidP="0037716E">
      <w:pPr>
        <w:rPr>
          <w:sz w:val="24"/>
        </w:rPr>
      </w:pPr>
    </w:p>
    <w:p w:rsidR="009872C3" w:rsidRPr="00F9610B" w:rsidRDefault="0037716E" w:rsidP="009872C3">
      <w:pPr>
        <w:rPr>
          <w:color w:val="1F497D"/>
          <w:sz w:val="24"/>
        </w:rPr>
      </w:pPr>
      <w:r w:rsidRPr="00F9610B">
        <w:rPr>
          <w:sz w:val="24"/>
        </w:rPr>
        <w:t>Deployment of the patch</w:t>
      </w:r>
      <w:r w:rsidR="00BB2C60">
        <w:rPr>
          <w:sz w:val="24"/>
        </w:rPr>
        <w:t>es</w:t>
      </w:r>
      <w:r w:rsidRPr="00F9610B">
        <w:rPr>
          <w:sz w:val="24"/>
        </w:rPr>
        <w:t xml:space="preserve">, along with the VS GUI, </w:t>
      </w:r>
      <w:r w:rsidR="00BB2C60">
        <w:rPr>
          <w:sz w:val="24"/>
        </w:rPr>
        <w:t>are</w:t>
      </w:r>
      <w:r w:rsidRPr="00F9610B">
        <w:rPr>
          <w:sz w:val="24"/>
        </w:rPr>
        <w:t xml:space="preserve"> planned as a national release </w:t>
      </w:r>
      <w:r w:rsidR="000F69EC" w:rsidRPr="00F9610B">
        <w:rPr>
          <w:sz w:val="24"/>
        </w:rPr>
        <w:t xml:space="preserve">roll out </w:t>
      </w:r>
      <w:r w:rsidRPr="00F9610B">
        <w:rPr>
          <w:sz w:val="24"/>
        </w:rPr>
        <w:t xml:space="preserve">with the release of the </w:t>
      </w:r>
      <w:proofErr w:type="spellStart"/>
      <w:r w:rsidRPr="00F9610B">
        <w:rPr>
          <w:sz w:val="24"/>
        </w:rPr>
        <w:t>VistA</w:t>
      </w:r>
      <w:proofErr w:type="spellEnd"/>
      <w:r w:rsidRPr="00F9610B">
        <w:rPr>
          <w:sz w:val="24"/>
        </w:rPr>
        <w:t xml:space="preserve"> patch for Legacy </w:t>
      </w:r>
      <w:proofErr w:type="spellStart"/>
      <w:r w:rsidRPr="00F9610B">
        <w:rPr>
          <w:sz w:val="24"/>
        </w:rPr>
        <w:t>VistA</w:t>
      </w:r>
      <w:proofErr w:type="spellEnd"/>
      <w:r w:rsidRPr="00F9610B">
        <w:rPr>
          <w:sz w:val="24"/>
        </w:rPr>
        <w:t xml:space="preserve"> via FORUM and the GUI executable via Systems Center Configuration Manager (SCCM) process. </w:t>
      </w:r>
      <w:r w:rsidR="00A138C7" w:rsidRPr="00F9610B">
        <w:rPr>
          <w:sz w:val="24"/>
        </w:rPr>
        <w:t xml:space="preserve">Load time will vary by location ranging from minutes to a few hours. </w:t>
      </w:r>
      <w:r w:rsidR="009872C3" w:rsidRPr="00F9610B">
        <w:rPr>
          <w:sz w:val="24"/>
        </w:rPr>
        <w:t xml:space="preserve">IT Operations and Service (ITOPS) will </w:t>
      </w:r>
      <w:r w:rsidR="006C456A" w:rsidRPr="00F9610B">
        <w:rPr>
          <w:sz w:val="24"/>
        </w:rPr>
        <w:t xml:space="preserve">provide </w:t>
      </w:r>
      <w:r w:rsidR="009872C3" w:rsidRPr="00F9610B">
        <w:rPr>
          <w:sz w:val="24"/>
        </w:rPr>
        <w:t xml:space="preserve">support </w:t>
      </w:r>
      <w:r w:rsidR="006C456A" w:rsidRPr="00F9610B">
        <w:rPr>
          <w:sz w:val="24"/>
        </w:rPr>
        <w:t xml:space="preserve">to </w:t>
      </w:r>
      <w:r w:rsidR="009872C3" w:rsidRPr="00F9610B">
        <w:rPr>
          <w:sz w:val="24"/>
        </w:rPr>
        <w:t>the local sites.</w:t>
      </w:r>
    </w:p>
    <w:p w:rsidR="0037716E" w:rsidRPr="00E7183C" w:rsidRDefault="0037716E" w:rsidP="0037716E">
      <w:pPr>
        <w:pStyle w:val="BodyText"/>
        <w:rPr>
          <w:szCs w:val="24"/>
        </w:rPr>
      </w:pPr>
      <w:r w:rsidRPr="00E7183C">
        <w:rPr>
          <w:szCs w:val="24"/>
        </w:rPr>
        <w:lastRenderedPageBreak/>
        <w:t xml:space="preserve">The deployment of this release will be supported by a compliance </w:t>
      </w:r>
      <w:r w:rsidRPr="00F9610B">
        <w:rPr>
          <w:szCs w:val="24"/>
        </w:rPr>
        <w:t>period</w:t>
      </w:r>
      <w:r w:rsidR="00E62FC4">
        <w:rPr>
          <w:szCs w:val="24"/>
        </w:rPr>
        <w:t xml:space="preserve"> ending</w:t>
      </w:r>
      <w:r w:rsidRPr="00F9610B">
        <w:rPr>
          <w:szCs w:val="24"/>
        </w:rPr>
        <w:t xml:space="preserve"> </w:t>
      </w:r>
      <w:r w:rsidR="00D53307">
        <w:rPr>
          <w:szCs w:val="24"/>
        </w:rPr>
        <w:t xml:space="preserve">no later than </w:t>
      </w:r>
      <w:commentRangeStart w:id="40"/>
      <w:r w:rsidR="00D53307">
        <w:rPr>
          <w:szCs w:val="24"/>
        </w:rPr>
        <w:t>(</w:t>
      </w:r>
      <w:r w:rsidRPr="00F9610B">
        <w:rPr>
          <w:szCs w:val="24"/>
        </w:rPr>
        <w:t>NLT</w:t>
      </w:r>
      <w:r w:rsidR="00D53307">
        <w:rPr>
          <w:szCs w:val="24"/>
        </w:rPr>
        <w:t>)</w:t>
      </w:r>
      <w:r w:rsidRPr="00F9610B">
        <w:rPr>
          <w:szCs w:val="24"/>
        </w:rPr>
        <w:t xml:space="preserve"> </w:t>
      </w:r>
      <w:del w:id="41" w:author="Department of Veterans Affairs" w:date="2018-05-10T11:13:00Z">
        <w:r w:rsidR="00397F2A" w:rsidDel="00AB1AE3">
          <w:rPr>
            <w:szCs w:val="24"/>
          </w:rPr>
          <w:delText xml:space="preserve">13 April </w:delText>
        </w:r>
        <w:r w:rsidR="00F9610B" w:rsidRPr="00F9610B" w:rsidDel="00AB1AE3">
          <w:delText>20</w:delText>
        </w:r>
      </w:del>
      <w:del w:id="42" w:author="Department of Veterans Affairs" w:date="2018-05-10T11:14:00Z">
        <w:r w:rsidR="00F9610B" w:rsidRPr="00F9610B" w:rsidDel="00AB1AE3">
          <w:delText>18</w:delText>
        </w:r>
      </w:del>
      <w:commentRangeEnd w:id="40"/>
      <w:r w:rsidR="008443B5">
        <w:rPr>
          <w:rStyle w:val="CommentReference"/>
        </w:rPr>
        <w:commentReference w:id="40"/>
      </w:r>
      <w:ins w:id="43" w:author="Department of Veterans Affairs" w:date="2018-05-10T11:14:00Z">
        <w:r w:rsidR="00AB1AE3">
          <w:t>5 June 2018</w:t>
        </w:r>
      </w:ins>
      <w:bookmarkStart w:id="44" w:name="_GoBack"/>
      <w:bookmarkEnd w:id="44"/>
      <w:r w:rsidRPr="00E7183C">
        <w:rPr>
          <w:szCs w:val="24"/>
        </w:rPr>
        <w:t xml:space="preserve">. </w:t>
      </w:r>
    </w:p>
    <w:p w:rsidR="0037716E" w:rsidRPr="00C05C44" w:rsidRDefault="0037716E" w:rsidP="0037716E">
      <w:pPr>
        <w:spacing w:before="120" w:after="120"/>
        <w:rPr>
          <w:color w:val="FF0000"/>
          <w:sz w:val="24"/>
        </w:rPr>
      </w:pPr>
      <w:r w:rsidRPr="00E7183C">
        <w:rPr>
          <w:sz w:val="24"/>
        </w:rPr>
        <w:t xml:space="preserve">The VSE schedule and milestones for the deployment can be found on the VSE SharePoint site: </w:t>
      </w:r>
      <w:hyperlink r:id="rId16" w:history="1">
        <w:r w:rsidRPr="00C05C44">
          <w:rPr>
            <w:rStyle w:val="Hyperlink"/>
            <w:sz w:val="24"/>
          </w:rPr>
          <w:t>http://</w:t>
        </w:r>
      </w:hyperlink>
      <w:commentRangeStart w:id="45"/>
      <w:r w:rsidR="008443B5">
        <w:fldChar w:fldCharType="begin"/>
      </w:r>
      <w:r w:rsidR="008443B5">
        <w:instrText xml:space="preserve"> HYPERLINK "http://vaww.oed.portal.va.gov/pm/iehr/vista_evolution/enhancements/Scheduling/Forms/AllItems.aspx" </w:instrText>
      </w:r>
      <w:r w:rsidR="008443B5">
        <w:fldChar w:fldCharType="separate"/>
      </w:r>
      <w:r w:rsidRPr="00C05C44">
        <w:rPr>
          <w:rStyle w:val="Hyperlink"/>
          <w:sz w:val="24"/>
        </w:rPr>
        <w:t>vaww.oed.portal.va.gov/pm/iehr/vista_evolution/enhancements/Scheduling/Forms/AllItems.aspx</w:t>
      </w:r>
      <w:r w:rsidR="008443B5">
        <w:rPr>
          <w:rStyle w:val="Hyperlink"/>
          <w:sz w:val="24"/>
        </w:rPr>
        <w:fldChar w:fldCharType="end"/>
      </w:r>
      <w:commentRangeEnd w:id="45"/>
      <w:r w:rsidR="00764FF3">
        <w:rPr>
          <w:rStyle w:val="CommentReference"/>
        </w:rPr>
        <w:commentReference w:id="45"/>
      </w:r>
    </w:p>
    <w:p w:rsidR="0037716E" w:rsidRPr="00C05C44" w:rsidRDefault="0037716E" w:rsidP="0037716E">
      <w:pPr>
        <w:spacing w:before="120" w:after="120"/>
        <w:rPr>
          <w:i/>
          <w:iCs/>
          <w:color w:val="FF0000"/>
          <w:sz w:val="24"/>
        </w:rPr>
      </w:pPr>
    </w:p>
    <w:p w:rsidR="0037716E" w:rsidRPr="001E581D" w:rsidRDefault="0037716E" w:rsidP="001E581D">
      <w:pPr>
        <w:pStyle w:val="Heading1"/>
      </w:pPr>
      <w:bookmarkStart w:id="46" w:name="_Toc421540861"/>
      <w:bookmarkStart w:id="47" w:name="_Toc472486409"/>
      <w:bookmarkStart w:id="48" w:name="_Toc506372350"/>
      <w:r w:rsidRPr="001E581D">
        <w:t>Timeline</w:t>
      </w:r>
      <w:bookmarkEnd w:id="46"/>
      <w:bookmarkEnd w:id="47"/>
      <w:bookmarkEnd w:id="48"/>
      <w:r w:rsidRPr="001E581D">
        <w:t xml:space="preserve"> </w:t>
      </w:r>
    </w:p>
    <w:p w:rsidR="0037716E" w:rsidRPr="00B76CD4" w:rsidRDefault="0037716E" w:rsidP="0037716E">
      <w:pPr>
        <w:spacing w:before="120" w:after="120"/>
        <w:rPr>
          <w:sz w:val="24"/>
        </w:rPr>
      </w:pPr>
      <w:r w:rsidRPr="00F9610B">
        <w:rPr>
          <w:sz w:val="24"/>
        </w:rPr>
        <w:t>The deployment and installation is scheduled to run for</w:t>
      </w:r>
      <w:r w:rsidR="008C551A" w:rsidRPr="00F9610B">
        <w:rPr>
          <w:sz w:val="24"/>
        </w:rPr>
        <w:t xml:space="preserve"> </w:t>
      </w:r>
      <w:r w:rsidR="003E00F1" w:rsidRPr="00F9610B">
        <w:rPr>
          <w:sz w:val="24"/>
        </w:rPr>
        <w:t xml:space="preserve">approximately </w:t>
      </w:r>
      <w:r w:rsidR="000F69EC" w:rsidRPr="00F9610B">
        <w:rPr>
          <w:sz w:val="24"/>
        </w:rPr>
        <w:t xml:space="preserve">4 </w:t>
      </w:r>
      <w:r w:rsidR="009A4596" w:rsidRPr="00F9610B">
        <w:rPr>
          <w:sz w:val="24"/>
        </w:rPr>
        <w:t xml:space="preserve">weeks </w:t>
      </w:r>
      <w:r w:rsidRPr="00F9610B">
        <w:rPr>
          <w:sz w:val="24"/>
        </w:rPr>
        <w:t>as depicted in the project schedule. The patch</w:t>
      </w:r>
      <w:r w:rsidR="00397F2A">
        <w:rPr>
          <w:sz w:val="24"/>
        </w:rPr>
        <w:t>es</w:t>
      </w:r>
      <w:r w:rsidR="000F69EC" w:rsidRPr="00F9610B">
        <w:rPr>
          <w:sz w:val="24"/>
        </w:rPr>
        <w:t xml:space="preserve"> and GUI </w:t>
      </w:r>
      <w:r w:rsidR="001E0C0E" w:rsidRPr="001E0C0E">
        <w:rPr>
          <w:sz w:val="24"/>
        </w:rPr>
        <w:t xml:space="preserve">identified earlier should be installed in the pre-production environment first. Once the site has successfully installed and deployed the software in the pre-production environment and user desktops, the location should start installing the software in </w:t>
      </w:r>
      <w:r w:rsidR="00E62FC4">
        <w:rPr>
          <w:sz w:val="24"/>
        </w:rPr>
        <w:t>its</w:t>
      </w:r>
      <w:r w:rsidR="001E0C0E" w:rsidRPr="001E0C0E">
        <w:rPr>
          <w:sz w:val="24"/>
        </w:rPr>
        <w:t xml:space="preserve"> production environment. </w:t>
      </w:r>
      <w:r w:rsidR="00AB627D" w:rsidRPr="00F9610B">
        <w:rPr>
          <w:sz w:val="24"/>
        </w:rPr>
        <w:t xml:space="preserve">The plan is </w:t>
      </w:r>
      <w:r w:rsidR="000F69EC" w:rsidRPr="00F9610B">
        <w:rPr>
          <w:sz w:val="24"/>
        </w:rPr>
        <w:t>for sites to actively request deployment of the new GUI and</w:t>
      </w:r>
      <w:r w:rsidR="00D53307">
        <w:rPr>
          <w:sz w:val="24"/>
        </w:rPr>
        <w:t xml:space="preserve"> </w:t>
      </w:r>
      <w:r w:rsidR="001E0C0E">
        <w:rPr>
          <w:sz w:val="24"/>
        </w:rPr>
        <w:t>patch</w:t>
      </w:r>
      <w:r w:rsidR="00397F2A">
        <w:rPr>
          <w:sz w:val="24"/>
        </w:rPr>
        <w:t>es</w:t>
      </w:r>
      <w:r w:rsidR="001E0C0E">
        <w:rPr>
          <w:sz w:val="24"/>
        </w:rPr>
        <w:t>; t</w:t>
      </w:r>
      <w:r w:rsidR="00AB627D" w:rsidRPr="00F9610B">
        <w:rPr>
          <w:sz w:val="24"/>
        </w:rPr>
        <w:t>his will require coordination with the regional E</w:t>
      </w:r>
      <w:r w:rsidR="00D53307">
        <w:rPr>
          <w:sz w:val="24"/>
        </w:rPr>
        <w:t xml:space="preserve">nterprise </w:t>
      </w:r>
      <w:r w:rsidR="00AB627D" w:rsidRPr="00F9610B">
        <w:rPr>
          <w:sz w:val="24"/>
        </w:rPr>
        <w:t>S</w:t>
      </w:r>
      <w:r w:rsidR="00D53307">
        <w:rPr>
          <w:sz w:val="24"/>
        </w:rPr>
        <w:t xml:space="preserve">ervice </w:t>
      </w:r>
      <w:r w:rsidR="00AB627D" w:rsidRPr="00F9610B">
        <w:rPr>
          <w:sz w:val="24"/>
        </w:rPr>
        <w:t>L</w:t>
      </w:r>
      <w:r w:rsidR="00D53307">
        <w:rPr>
          <w:sz w:val="24"/>
        </w:rPr>
        <w:t>ine (ESL)</w:t>
      </w:r>
      <w:r w:rsidR="00AB627D" w:rsidRPr="00F9610B">
        <w:rPr>
          <w:sz w:val="24"/>
        </w:rPr>
        <w:t xml:space="preserve"> team and the SCCM deployment team. </w:t>
      </w:r>
      <w:r w:rsidR="000F69EC" w:rsidRPr="00F9610B">
        <w:rPr>
          <w:sz w:val="24"/>
        </w:rPr>
        <w:t>All</w:t>
      </w:r>
      <w:r w:rsidRPr="00F9610B">
        <w:rPr>
          <w:sz w:val="24"/>
        </w:rPr>
        <w:t xml:space="preserve"> location</w:t>
      </w:r>
      <w:r w:rsidR="00AB627D" w:rsidRPr="00F9610B">
        <w:rPr>
          <w:sz w:val="24"/>
        </w:rPr>
        <w:t>s</w:t>
      </w:r>
      <w:r w:rsidRPr="00F9610B">
        <w:rPr>
          <w:sz w:val="24"/>
        </w:rPr>
        <w:t xml:space="preserve"> should </w:t>
      </w:r>
      <w:r w:rsidRPr="00564C8A">
        <w:rPr>
          <w:sz w:val="24"/>
        </w:rPr>
        <w:t xml:space="preserve">have the VS GUI and </w:t>
      </w:r>
      <w:r w:rsidR="000F69EC" w:rsidRPr="00564C8A">
        <w:rPr>
          <w:sz w:val="24"/>
        </w:rPr>
        <w:t xml:space="preserve">the </w:t>
      </w:r>
      <w:r w:rsidRPr="00564C8A">
        <w:rPr>
          <w:sz w:val="24"/>
        </w:rPr>
        <w:t>associated patch</w:t>
      </w:r>
      <w:r w:rsidR="00397F2A">
        <w:rPr>
          <w:sz w:val="24"/>
        </w:rPr>
        <w:t>es</w:t>
      </w:r>
      <w:r w:rsidRPr="00564C8A">
        <w:rPr>
          <w:sz w:val="24"/>
        </w:rPr>
        <w:t xml:space="preserve"> installed in </w:t>
      </w:r>
      <w:r w:rsidRPr="00B76CD4">
        <w:rPr>
          <w:sz w:val="24"/>
        </w:rPr>
        <w:t xml:space="preserve">their production environments NLT </w:t>
      </w:r>
      <w:commentRangeStart w:id="49"/>
      <w:del w:id="50" w:author="Department of Veterans Affairs" w:date="2018-05-10T11:13:00Z">
        <w:r w:rsidR="00397F2A" w:rsidDel="00AB1AE3">
          <w:rPr>
            <w:sz w:val="24"/>
          </w:rPr>
          <w:delText xml:space="preserve">13 April </w:delText>
        </w:r>
        <w:r w:rsidR="00564C8A" w:rsidRPr="00B76CD4" w:rsidDel="00AB1AE3">
          <w:rPr>
            <w:sz w:val="24"/>
          </w:rPr>
          <w:delText>2018</w:delText>
        </w:r>
      </w:del>
      <w:commentRangeEnd w:id="49"/>
      <w:r w:rsidR="00764FF3">
        <w:rPr>
          <w:rStyle w:val="CommentReference"/>
        </w:rPr>
        <w:commentReference w:id="49"/>
      </w:r>
      <w:ins w:id="51" w:author="Department of Veterans Affairs" w:date="2018-05-10T11:13:00Z">
        <w:r w:rsidR="00AB1AE3">
          <w:rPr>
            <w:sz w:val="24"/>
          </w:rPr>
          <w:t>5 June 2018</w:t>
        </w:r>
      </w:ins>
      <w:r w:rsidRPr="00B76CD4">
        <w:rPr>
          <w:sz w:val="24"/>
        </w:rPr>
        <w:t>.</w:t>
      </w:r>
    </w:p>
    <w:p w:rsidR="0037716E" w:rsidRPr="00E7183C" w:rsidRDefault="0037716E" w:rsidP="0037716E">
      <w:pPr>
        <w:pStyle w:val="BodyText"/>
        <w:rPr>
          <w:b/>
          <w:szCs w:val="24"/>
          <w:u w:val="single"/>
        </w:rPr>
      </w:pPr>
      <w:r w:rsidRPr="00E7183C">
        <w:rPr>
          <w:b/>
          <w:szCs w:val="24"/>
          <w:u w:val="single"/>
        </w:rPr>
        <w:t>Assumptions</w:t>
      </w:r>
    </w:p>
    <w:p w:rsidR="0037716E" w:rsidRPr="00E7183C" w:rsidRDefault="0037716E" w:rsidP="0037716E">
      <w:pPr>
        <w:pStyle w:val="BodyText"/>
        <w:rPr>
          <w:szCs w:val="24"/>
        </w:rPr>
      </w:pPr>
      <w:r w:rsidRPr="00E7183C">
        <w:rPr>
          <w:szCs w:val="24"/>
        </w:rPr>
        <w:t xml:space="preserve">The following conditions will be assumed for the VSE Release </w:t>
      </w:r>
      <w:r w:rsidR="00DF4400">
        <w:rPr>
          <w:szCs w:val="24"/>
        </w:rPr>
        <w:t>1.5</w:t>
      </w:r>
      <w:r w:rsidRPr="00E7183C">
        <w:rPr>
          <w:szCs w:val="24"/>
        </w:rPr>
        <w:t>:</w:t>
      </w:r>
    </w:p>
    <w:p w:rsidR="0037716E" w:rsidRPr="00E7183C" w:rsidRDefault="0037716E" w:rsidP="0037716E">
      <w:pPr>
        <w:pStyle w:val="BodyTextBullet1"/>
        <w:rPr>
          <w:szCs w:val="24"/>
        </w:rPr>
      </w:pPr>
      <w:r w:rsidRPr="00E7183C">
        <w:rPr>
          <w:szCs w:val="24"/>
        </w:rPr>
        <w:t xml:space="preserve">All facilities deploying this application will have a fully patched </w:t>
      </w:r>
      <w:proofErr w:type="spellStart"/>
      <w:r w:rsidRPr="00E7183C">
        <w:rPr>
          <w:szCs w:val="24"/>
        </w:rPr>
        <w:t>VistA</w:t>
      </w:r>
      <w:proofErr w:type="spellEnd"/>
      <w:r w:rsidRPr="00E7183C">
        <w:rPr>
          <w:szCs w:val="24"/>
        </w:rPr>
        <w:t xml:space="preserve"> account.</w:t>
      </w:r>
    </w:p>
    <w:p w:rsidR="0037716E" w:rsidRPr="00E7183C" w:rsidRDefault="0037716E" w:rsidP="0037716E">
      <w:pPr>
        <w:pStyle w:val="BodyTextBullet1"/>
        <w:rPr>
          <w:szCs w:val="24"/>
        </w:rPr>
      </w:pPr>
      <w:r w:rsidRPr="00E7183C">
        <w:rPr>
          <w:szCs w:val="24"/>
        </w:rPr>
        <w:t xml:space="preserve">VSE Release patches will be installed by the </w:t>
      </w:r>
      <w:r w:rsidR="00797E89" w:rsidRPr="00E7183C">
        <w:t xml:space="preserve">NLT </w:t>
      </w:r>
      <w:commentRangeStart w:id="52"/>
      <w:del w:id="53" w:author="Department of Veterans Affairs" w:date="2018-05-10T11:13:00Z">
        <w:r w:rsidR="00397F2A" w:rsidDel="00AB1AE3">
          <w:delText xml:space="preserve">13 April </w:delText>
        </w:r>
        <w:r w:rsidR="00564C8A" w:rsidDel="00AB1AE3">
          <w:delText>2</w:delText>
        </w:r>
        <w:r w:rsidR="00F9610B" w:rsidRPr="00F9610B" w:rsidDel="00AB1AE3">
          <w:delText>018</w:delText>
        </w:r>
      </w:del>
      <w:ins w:id="54" w:author="Department of Veterans Affairs" w:date="2018-05-10T11:13:00Z">
        <w:r w:rsidR="00AB1AE3">
          <w:t>5 June 2018</w:t>
        </w:r>
      </w:ins>
      <w:r w:rsidR="00F9610B">
        <w:t xml:space="preserve"> </w:t>
      </w:r>
      <w:commentRangeEnd w:id="52"/>
      <w:r w:rsidR="00764FF3">
        <w:rPr>
          <w:rStyle w:val="CommentReference"/>
        </w:rPr>
        <w:commentReference w:id="52"/>
      </w:r>
      <w:r w:rsidRPr="00E7183C">
        <w:rPr>
          <w:szCs w:val="24"/>
        </w:rPr>
        <w:t xml:space="preserve">compliance date. </w:t>
      </w:r>
    </w:p>
    <w:p w:rsidR="0037716E" w:rsidRPr="00E7183C" w:rsidRDefault="0037716E" w:rsidP="0037716E">
      <w:pPr>
        <w:pStyle w:val="BodyTextBullet1"/>
        <w:rPr>
          <w:szCs w:val="24"/>
        </w:rPr>
      </w:pPr>
      <w:r w:rsidRPr="00E7183C">
        <w:rPr>
          <w:szCs w:val="24"/>
        </w:rPr>
        <w:t>ESE will provide the SCCM package needed for VS GUI release</w:t>
      </w:r>
    </w:p>
    <w:p w:rsidR="0037716E" w:rsidRPr="00E7183C" w:rsidRDefault="0037716E" w:rsidP="0037716E">
      <w:pPr>
        <w:pStyle w:val="BodyTextBullet1"/>
        <w:rPr>
          <w:szCs w:val="24"/>
        </w:rPr>
      </w:pPr>
      <w:r w:rsidRPr="00E7183C">
        <w:rPr>
          <w:szCs w:val="24"/>
        </w:rPr>
        <w:t>OVAC will provide a training plan prior to deployment.</w:t>
      </w:r>
    </w:p>
    <w:p w:rsidR="0037716E" w:rsidRPr="00C05C44" w:rsidRDefault="0037716E" w:rsidP="0037716E">
      <w:pPr>
        <w:spacing w:before="120" w:after="120"/>
        <w:rPr>
          <w:sz w:val="24"/>
        </w:rPr>
      </w:pPr>
    </w:p>
    <w:p w:rsidR="0037716E" w:rsidRPr="00C05C44" w:rsidRDefault="0037716E" w:rsidP="001E581D">
      <w:pPr>
        <w:pStyle w:val="Heading1"/>
      </w:pPr>
      <w:bookmarkStart w:id="55" w:name="_Toc421540862"/>
      <w:bookmarkStart w:id="56" w:name="_Toc472486410"/>
      <w:bookmarkStart w:id="57" w:name="_Toc506372351"/>
      <w:r w:rsidRPr="00C05C44">
        <w:t>Site Readiness Assessment</w:t>
      </w:r>
      <w:bookmarkEnd w:id="55"/>
      <w:bookmarkEnd w:id="56"/>
      <w:bookmarkEnd w:id="57"/>
      <w:r w:rsidRPr="00C05C44">
        <w:t xml:space="preserve"> </w:t>
      </w:r>
    </w:p>
    <w:p w:rsidR="0037716E" w:rsidRPr="00E7183C" w:rsidRDefault="0037716E" w:rsidP="0037716E">
      <w:pPr>
        <w:pStyle w:val="BodyText"/>
        <w:rPr>
          <w:szCs w:val="24"/>
        </w:rPr>
      </w:pPr>
      <w:r w:rsidRPr="00E7183C">
        <w:rPr>
          <w:szCs w:val="24"/>
        </w:rPr>
        <w:t xml:space="preserve">All field locations will receive the Vista Scheduling </w:t>
      </w:r>
      <w:r w:rsidR="00397F2A">
        <w:rPr>
          <w:szCs w:val="24"/>
        </w:rPr>
        <w:t xml:space="preserve">and Consult Tracking </w:t>
      </w:r>
      <w:r w:rsidRPr="00E7183C">
        <w:rPr>
          <w:szCs w:val="24"/>
        </w:rPr>
        <w:t xml:space="preserve">patches from </w:t>
      </w:r>
      <w:r w:rsidR="00397F2A">
        <w:rPr>
          <w:szCs w:val="24"/>
        </w:rPr>
        <w:t xml:space="preserve">the Anonymous Software </w:t>
      </w:r>
      <w:ins w:id="58" w:author="Department of Veterans Affairs" w:date="2018-04-20T14:09:00Z">
        <w:r w:rsidR="00764FF3">
          <w:rPr>
            <w:szCs w:val="24"/>
          </w:rPr>
          <w:t>S</w:t>
        </w:r>
      </w:ins>
      <w:r w:rsidR="00397F2A">
        <w:rPr>
          <w:szCs w:val="24"/>
        </w:rPr>
        <w:t>FTP site</w:t>
      </w:r>
      <w:r w:rsidRPr="00E7183C">
        <w:rPr>
          <w:szCs w:val="24"/>
        </w:rPr>
        <w:t xml:space="preserve"> and the GUI executable via </w:t>
      </w:r>
      <w:r w:rsidR="001D79D0">
        <w:rPr>
          <w:szCs w:val="24"/>
        </w:rPr>
        <w:t xml:space="preserve">the </w:t>
      </w:r>
      <w:r w:rsidRPr="00E7183C">
        <w:rPr>
          <w:szCs w:val="24"/>
        </w:rPr>
        <w:t>SCCM process.</w:t>
      </w:r>
      <w:r w:rsidR="00405261">
        <w:rPr>
          <w:szCs w:val="24"/>
        </w:rPr>
        <w:t xml:space="preserve"> </w:t>
      </w:r>
    </w:p>
    <w:p w:rsidR="0037716E" w:rsidRPr="00C05C44" w:rsidRDefault="0037716E" w:rsidP="0037716E">
      <w:pPr>
        <w:spacing w:before="60" w:after="60"/>
        <w:rPr>
          <w:i/>
          <w:color w:val="0000FF"/>
          <w:sz w:val="24"/>
        </w:rPr>
      </w:pPr>
    </w:p>
    <w:p w:rsidR="0037716E" w:rsidRPr="00C05C44" w:rsidRDefault="0037716E" w:rsidP="002630A1">
      <w:pPr>
        <w:pStyle w:val="Heading2"/>
      </w:pPr>
      <w:bookmarkStart w:id="59" w:name="_Toc421540863"/>
      <w:bookmarkStart w:id="60" w:name="_Toc472486411"/>
      <w:bookmarkStart w:id="61" w:name="_Toc506372352"/>
      <w:r w:rsidRPr="00C05C44">
        <w:t>Deployment Topology (Targeted Architecture)</w:t>
      </w:r>
      <w:bookmarkEnd w:id="59"/>
      <w:bookmarkEnd w:id="60"/>
      <w:bookmarkEnd w:id="61"/>
    </w:p>
    <w:p w:rsidR="0037716E" w:rsidRPr="00E7183C" w:rsidRDefault="0037716E" w:rsidP="0037716E">
      <w:pPr>
        <w:pStyle w:val="BodyText"/>
        <w:rPr>
          <w:szCs w:val="24"/>
        </w:rPr>
      </w:pPr>
      <w:r w:rsidRPr="00E7183C">
        <w:rPr>
          <w:szCs w:val="24"/>
        </w:rPr>
        <w:t>The package</w:t>
      </w:r>
      <w:r w:rsidR="00DF4400">
        <w:rPr>
          <w:szCs w:val="24"/>
        </w:rPr>
        <w:t xml:space="preserve"> for VSE Release 1.5</w:t>
      </w:r>
      <w:r w:rsidRPr="00E7183C">
        <w:rPr>
          <w:szCs w:val="24"/>
        </w:rPr>
        <w:t xml:space="preserve"> consists of both </w:t>
      </w:r>
      <w:proofErr w:type="spellStart"/>
      <w:r w:rsidRPr="00E7183C">
        <w:rPr>
          <w:szCs w:val="24"/>
        </w:rPr>
        <w:t>VistA</w:t>
      </w:r>
      <w:proofErr w:type="spellEnd"/>
      <w:r w:rsidRPr="00E7183C">
        <w:rPr>
          <w:szCs w:val="24"/>
        </w:rPr>
        <w:t xml:space="preserve"> M code and Windows workstation executable files.</w:t>
      </w:r>
    </w:p>
    <w:p w:rsidR="0037716E" w:rsidRPr="00E7183C" w:rsidRDefault="0037716E" w:rsidP="0037716E">
      <w:pPr>
        <w:pStyle w:val="BodyText"/>
        <w:rPr>
          <w:szCs w:val="24"/>
        </w:rPr>
      </w:pPr>
      <w:r w:rsidRPr="00E7183C">
        <w:rPr>
          <w:szCs w:val="24"/>
        </w:rPr>
        <w:t xml:space="preserve">The Windows executable, which will become the graphical front-end of the legacy </w:t>
      </w:r>
      <w:proofErr w:type="spellStart"/>
      <w:r w:rsidRPr="00E7183C">
        <w:rPr>
          <w:szCs w:val="24"/>
        </w:rPr>
        <w:t>VistA</w:t>
      </w:r>
      <w:proofErr w:type="spellEnd"/>
      <w:r w:rsidRPr="00E7183C">
        <w:rPr>
          <w:szCs w:val="24"/>
        </w:rPr>
        <w:t xml:space="preserve"> Scheduling application, will be automatically installed via </w:t>
      </w:r>
      <w:r w:rsidRPr="00E97FC9">
        <w:rPr>
          <w:szCs w:val="24"/>
        </w:rPr>
        <w:t>SCCM</w:t>
      </w:r>
      <w:r w:rsidRPr="00E7183C">
        <w:rPr>
          <w:szCs w:val="24"/>
        </w:rPr>
        <w:t xml:space="preserve"> on each end-users’ workstation. The distribution of access to the executable is the responsibility of the OI&amp;</w:t>
      </w:r>
      <w:r w:rsidR="00EA4F01">
        <w:rPr>
          <w:szCs w:val="24"/>
        </w:rPr>
        <w:t>I</w:t>
      </w:r>
      <w:r w:rsidRPr="00E7183C">
        <w:rPr>
          <w:szCs w:val="24"/>
        </w:rPr>
        <w:t xml:space="preserve">T leadership at the </w:t>
      </w:r>
      <w:proofErr w:type="spellStart"/>
      <w:r w:rsidRPr="00E7183C">
        <w:rPr>
          <w:szCs w:val="24"/>
        </w:rPr>
        <w:t>VistA</w:t>
      </w:r>
      <w:proofErr w:type="spellEnd"/>
      <w:r w:rsidRPr="00E7183C">
        <w:rPr>
          <w:szCs w:val="24"/>
        </w:rPr>
        <w:t xml:space="preserve"> parent facility.</w:t>
      </w:r>
    </w:p>
    <w:p w:rsidR="0037716E" w:rsidRPr="00C05C44" w:rsidRDefault="0037716E" w:rsidP="0037716E">
      <w:pPr>
        <w:keepLines/>
        <w:autoSpaceDE w:val="0"/>
        <w:autoSpaceDN w:val="0"/>
        <w:adjustRightInd w:val="0"/>
        <w:spacing w:before="60" w:after="120" w:line="240" w:lineRule="atLeast"/>
        <w:rPr>
          <w:i/>
          <w:iCs/>
          <w:color w:val="0000FF"/>
          <w:sz w:val="24"/>
        </w:rPr>
      </w:pPr>
    </w:p>
    <w:p w:rsidR="0037716E" w:rsidRPr="00C05C44" w:rsidRDefault="0037716E" w:rsidP="002630A1">
      <w:pPr>
        <w:pStyle w:val="Heading2"/>
      </w:pPr>
      <w:bookmarkStart w:id="62" w:name="_Toc421540864"/>
      <w:bookmarkStart w:id="63" w:name="_Toc472486412"/>
      <w:bookmarkStart w:id="64" w:name="_Toc506372353"/>
      <w:r w:rsidRPr="00C05C44">
        <w:lastRenderedPageBreak/>
        <w:t>Site Information (Locations, Deployment Recipients)</w:t>
      </w:r>
      <w:bookmarkEnd w:id="62"/>
      <w:bookmarkEnd w:id="63"/>
      <w:bookmarkEnd w:id="64"/>
      <w:r w:rsidRPr="00C05C44">
        <w:t xml:space="preserve"> </w:t>
      </w:r>
    </w:p>
    <w:p w:rsidR="0037716E" w:rsidRPr="001E581D" w:rsidRDefault="0037716E" w:rsidP="0037716E">
      <w:pPr>
        <w:pStyle w:val="CommentText"/>
        <w:rPr>
          <w:sz w:val="24"/>
          <w:szCs w:val="24"/>
        </w:rPr>
      </w:pPr>
      <w:r w:rsidRPr="001E581D">
        <w:rPr>
          <w:sz w:val="24"/>
          <w:szCs w:val="24"/>
        </w:rPr>
        <w:t>Site information such as the I</w:t>
      </w:r>
      <w:r w:rsidR="00D53307">
        <w:rPr>
          <w:sz w:val="24"/>
          <w:szCs w:val="24"/>
        </w:rPr>
        <w:t xml:space="preserve">nternet </w:t>
      </w:r>
      <w:r w:rsidRPr="001E581D">
        <w:rPr>
          <w:sz w:val="24"/>
          <w:szCs w:val="24"/>
        </w:rPr>
        <w:t>P</w:t>
      </w:r>
      <w:r w:rsidR="00D53307">
        <w:rPr>
          <w:sz w:val="24"/>
          <w:szCs w:val="24"/>
        </w:rPr>
        <w:t>rotocol (IP)</w:t>
      </w:r>
      <w:r w:rsidRPr="001E581D">
        <w:rPr>
          <w:sz w:val="24"/>
          <w:szCs w:val="24"/>
        </w:rPr>
        <w:t xml:space="preserve"> address, port number, and namespace of the production environment will be different at each </w:t>
      </w:r>
      <w:proofErr w:type="spellStart"/>
      <w:r w:rsidRPr="001E581D">
        <w:rPr>
          <w:sz w:val="24"/>
          <w:szCs w:val="24"/>
        </w:rPr>
        <w:t>VistA</w:t>
      </w:r>
      <w:proofErr w:type="spellEnd"/>
      <w:r w:rsidRPr="001E581D">
        <w:rPr>
          <w:sz w:val="24"/>
          <w:szCs w:val="24"/>
        </w:rPr>
        <w:t xml:space="preserve"> instance.</w:t>
      </w:r>
      <w:r w:rsidR="00A9601B">
        <w:rPr>
          <w:sz w:val="24"/>
          <w:szCs w:val="24"/>
        </w:rPr>
        <w:t xml:space="preserve"> </w:t>
      </w:r>
      <w:r w:rsidRPr="001E581D">
        <w:rPr>
          <w:sz w:val="24"/>
          <w:szCs w:val="24"/>
        </w:rPr>
        <w:t xml:space="preserve">Local site </w:t>
      </w:r>
      <w:r w:rsidR="00D53307">
        <w:rPr>
          <w:sz w:val="24"/>
          <w:szCs w:val="24"/>
        </w:rPr>
        <w:t>OI&amp;</w:t>
      </w:r>
      <w:r w:rsidRPr="001E581D">
        <w:rPr>
          <w:sz w:val="24"/>
          <w:szCs w:val="24"/>
        </w:rPr>
        <w:t xml:space="preserve">T personnel, working with local </w:t>
      </w:r>
      <w:r w:rsidR="00C33EE1">
        <w:rPr>
          <w:sz w:val="24"/>
          <w:szCs w:val="24"/>
        </w:rPr>
        <w:t>s</w:t>
      </w:r>
      <w:r w:rsidRPr="001E581D">
        <w:rPr>
          <w:sz w:val="24"/>
          <w:szCs w:val="24"/>
        </w:rPr>
        <w:t xml:space="preserve">cheduling representatives, will determine the recipients of the VS GUI software. </w:t>
      </w:r>
      <w:r w:rsidR="00C33EE1">
        <w:rPr>
          <w:sz w:val="24"/>
          <w:szCs w:val="24"/>
        </w:rPr>
        <w:t xml:space="preserve">The expectation is for the VSE software to be deployed to all scheduling representative computers at each facility. A list of the local sites can be found in the Appendix. </w:t>
      </w:r>
    </w:p>
    <w:p w:rsidR="0037716E" w:rsidRPr="00C05C44" w:rsidRDefault="0037716E" w:rsidP="0037716E">
      <w:pPr>
        <w:pStyle w:val="BodyText"/>
        <w:rPr>
          <w:color w:val="FF0000"/>
          <w:szCs w:val="24"/>
        </w:rPr>
      </w:pPr>
    </w:p>
    <w:p w:rsidR="0037716E" w:rsidRPr="00C05C44" w:rsidRDefault="0037716E" w:rsidP="002630A1">
      <w:pPr>
        <w:pStyle w:val="Heading2"/>
      </w:pPr>
      <w:bookmarkStart w:id="65" w:name="_Toc421540865"/>
      <w:bookmarkStart w:id="66" w:name="_Toc472486413"/>
      <w:bookmarkStart w:id="67" w:name="_Toc506372354"/>
      <w:r w:rsidRPr="00C05C44">
        <w:t>Site Preparation</w:t>
      </w:r>
      <w:bookmarkEnd w:id="65"/>
      <w:bookmarkEnd w:id="66"/>
      <w:bookmarkEnd w:id="67"/>
      <w:r w:rsidRPr="00C05C44">
        <w:t xml:space="preserve"> </w:t>
      </w:r>
    </w:p>
    <w:p w:rsidR="0037716E" w:rsidRPr="00E7183C" w:rsidRDefault="00E5459E" w:rsidP="0037716E">
      <w:pPr>
        <w:pStyle w:val="BodyText"/>
        <w:rPr>
          <w:szCs w:val="24"/>
        </w:rPr>
      </w:pPr>
      <w:r>
        <w:rPr>
          <w:szCs w:val="24"/>
        </w:rPr>
        <w:t>T</w:t>
      </w:r>
      <w:r w:rsidR="0037716E" w:rsidRPr="00E7183C">
        <w:rPr>
          <w:szCs w:val="24"/>
        </w:rPr>
        <w:t xml:space="preserve">he </w:t>
      </w:r>
      <w:del w:id="68" w:author="Department of Veterans Affairs" w:date="2018-05-08T13:52:00Z">
        <w:r w:rsidDel="00D64FBC">
          <w:rPr>
            <w:szCs w:val="24"/>
          </w:rPr>
          <w:delText xml:space="preserve">Release </w:delText>
        </w:r>
      </w:del>
      <w:ins w:id="69" w:author="Department of Veterans Affairs" w:date="2018-04-20T14:10:00Z">
        <w:r w:rsidR="00764FF3">
          <w:rPr>
            <w:szCs w:val="24"/>
          </w:rPr>
          <w:t>VS</w:t>
        </w:r>
      </w:ins>
      <w:ins w:id="70" w:author="Department of Veterans Affairs" w:date="2018-04-20T14:11:00Z">
        <w:r w:rsidR="00764FF3">
          <w:rPr>
            <w:szCs w:val="24"/>
          </w:rPr>
          <w:t xml:space="preserve">E Release </w:t>
        </w:r>
      </w:ins>
      <w:r>
        <w:rPr>
          <w:szCs w:val="24"/>
        </w:rPr>
        <w:t>1.</w:t>
      </w:r>
      <w:r w:rsidR="00397F2A">
        <w:rPr>
          <w:szCs w:val="24"/>
        </w:rPr>
        <w:t>5</w:t>
      </w:r>
      <w:r w:rsidR="00F9610B">
        <w:rPr>
          <w:szCs w:val="24"/>
        </w:rPr>
        <w:t xml:space="preserve"> </w:t>
      </w:r>
      <w:r w:rsidR="0037716E" w:rsidRPr="00E7183C">
        <w:rPr>
          <w:szCs w:val="24"/>
        </w:rPr>
        <w:t>Patch Descriptions and Release Notes, which include a list of the patch</w:t>
      </w:r>
      <w:r w:rsidR="00397F2A">
        <w:rPr>
          <w:szCs w:val="24"/>
        </w:rPr>
        <w:t>es</w:t>
      </w:r>
      <w:r w:rsidR="0037716E" w:rsidRPr="00E7183C">
        <w:rPr>
          <w:szCs w:val="24"/>
        </w:rPr>
        <w:t xml:space="preserve"> and a summary of the Installation Order, will prepare </w:t>
      </w:r>
      <w:r>
        <w:rPr>
          <w:szCs w:val="24"/>
        </w:rPr>
        <w:t xml:space="preserve">each </w:t>
      </w:r>
      <w:r w:rsidR="0037716E" w:rsidRPr="00E7183C">
        <w:rPr>
          <w:szCs w:val="24"/>
        </w:rPr>
        <w:t xml:space="preserve">site for installation. Patches will be released on the same day and in the installation order stated in the Release Notes document. A list of pre-requisites for the </w:t>
      </w:r>
      <w:proofErr w:type="spellStart"/>
      <w:r w:rsidR="0037716E" w:rsidRPr="00E7183C">
        <w:rPr>
          <w:szCs w:val="24"/>
        </w:rPr>
        <w:t>VistA</w:t>
      </w:r>
      <w:proofErr w:type="spellEnd"/>
      <w:r w:rsidR="0037716E" w:rsidRPr="00E7183C">
        <w:rPr>
          <w:szCs w:val="24"/>
        </w:rPr>
        <w:t xml:space="preserve"> Scheduling GUI v2.0.0.</w:t>
      </w:r>
      <w:r w:rsidR="0066505D">
        <w:rPr>
          <w:szCs w:val="24"/>
        </w:rPr>
        <w:t>1</w:t>
      </w:r>
      <w:r w:rsidR="00397F2A">
        <w:rPr>
          <w:szCs w:val="24"/>
        </w:rPr>
        <w:t>5</w:t>
      </w:r>
      <w:r w:rsidR="00F83681">
        <w:rPr>
          <w:szCs w:val="24"/>
        </w:rPr>
        <w:t xml:space="preserve"> </w:t>
      </w:r>
      <w:r w:rsidR="0037716E" w:rsidRPr="00E7183C">
        <w:rPr>
          <w:szCs w:val="24"/>
        </w:rPr>
        <w:t xml:space="preserve">installation are listed in the </w:t>
      </w:r>
      <w:proofErr w:type="spellStart"/>
      <w:r w:rsidR="0037716E" w:rsidRPr="00E7183C">
        <w:rPr>
          <w:szCs w:val="24"/>
        </w:rPr>
        <w:t>VistA</w:t>
      </w:r>
      <w:proofErr w:type="spellEnd"/>
      <w:r w:rsidR="0037716E" w:rsidRPr="00E7183C">
        <w:rPr>
          <w:szCs w:val="24"/>
        </w:rPr>
        <w:t xml:space="preserve"> Scheduling GUI v2.0.0.</w:t>
      </w:r>
      <w:r w:rsidR="0066505D">
        <w:rPr>
          <w:szCs w:val="24"/>
        </w:rPr>
        <w:t>1</w:t>
      </w:r>
      <w:r w:rsidR="00397F2A">
        <w:rPr>
          <w:szCs w:val="24"/>
        </w:rPr>
        <w:t>5</w:t>
      </w:r>
      <w:r w:rsidR="00F83681">
        <w:rPr>
          <w:szCs w:val="24"/>
        </w:rPr>
        <w:t xml:space="preserve"> </w:t>
      </w:r>
      <w:r w:rsidR="0037716E" w:rsidRPr="00E7183C">
        <w:rPr>
          <w:szCs w:val="24"/>
        </w:rPr>
        <w:t xml:space="preserve">Installation Guide which will be distributed to appropriate site staff prior to the deployment date. The Release Notes document will be posted on the </w:t>
      </w:r>
      <w:r w:rsidR="002C41E9">
        <w:rPr>
          <w:szCs w:val="24"/>
        </w:rPr>
        <w:t xml:space="preserve">VA </w:t>
      </w:r>
      <w:r w:rsidR="00F204D0">
        <w:rPr>
          <w:szCs w:val="24"/>
        </w:rPr>
        <w:t xml:space="preserve">Software </w:t>
      </w:r>
      <w:r w:rsidR="002C41E9">
        <w:rPr>
          <w:szCs w:val="24"/>
        </w:rPr>
        <w:t>Document Library (</w:t>
      </w:r>
      <w:r w:rsidR="0037716E" w:rsidRPr="00E7183C">
        <w:rPr>
          <w:szCs w:val="24"/>
        </w:rPr>
        <w:t>VDL</w:t>
      </w:r>
      <w:r w:rsidR="002C41E9">
        <w:rPr>
          <w:szCs w:val="24"/>
        </w:rPr>
        <w:t>)</w:t>
      </w:r>
      <w:r w:rsidR="0037716E" w:rsidRPr="00E7183C">
        <w:rPr>
          <w:szCs w:val="24"/>
        </w:rPr>
        <w:t>.</w:t>
      </w:r>
      <w:r w:rsidR="00CE29A8">
        <w:rPr>
          <w:szCs w:val="24"/>
        </w:rPr>
        <w:t xml:space="preserve"> </w:t>
      </w:r>
    </w:p>
    <w:p w:rsidR="0037716E" w:rsidRPr="00C05C44" w:rsidRDefault="0037716E" w:rsidP="0037716E">
      <w:pPr>
        <w:keepLines/>
        <w:autoSpaceDE w:val="0"/>
        <w:autoSpaceDN w:val="0"/>
        <w:adjustRightInd w:val="0"/>
        <w:spacing w:before="60" w:after="120" w:line="240" w:lineRule="atLeast"/>
        <w:rPr>
          <w:i/>
          <w:iCs/>
          <w:color w:val="0000FF"/>
          <w:sz w:val="24"/>
        </w:rPr>
      </w:pPr>
    </w:p>
    <w:p w:rsidR="0037716E" w:rsidRPr="00C05C44" w:rsidRDefault="0037716E" w:rsidP="002630A1">
      <w:pPr>
        <w:pStyle w:val="Heading2"/>
      </w:pPr>
      <w:bookmarkStart w:id="71" w:name="ColumnTitle_04"/>
      <w:bookmarkStart w:id="72" w:name="_Toc421540866"/>
      <w:bookmarkStart w:id="73" w:name="_Toc472486414"/>
      <w:bookmarkStart w:id="74" w:name="_Toc506372355"/>
      <w:bookmarkEnd w:id="71"/>
      <w:r w:rsidRPr="00C05C44">
        <w:t>Resources</w:t>
      </w:r>
      <w:bookmarkEnd w:id="72"/>
      <w:bookmarkEnd w:id="73"/>
      <w:bookmarkEnd w:id="74"/>
    </w:p>
    <w:p w:rsidR="0037716E" w:rsidRDefault="0037716E" w:rsidP="0037716E">
      <w:pPr>
        <w:spacing w:before="120" w:after="120"/>
        <w:rPr>
          <w:sz w:val="24"/>
        </w:rPr>
      </w:pPr>
      <w:r>
        <w:rPr>
          <w:sz w:val="24"/>
        </w:rPr>
        <w:t>There will be a daily call setup for site</w:t>
      </w:r>
      <w:r w:rsidR="002C41E9">
        <w:rPr>
          <w:sz w:val="24"/>
        </w:rPr>
        <w:t>s</w:t>
      </w:r>
      <w:r>
        <w:rPr>
          <w:sz w:val="24"/>
        </w:rPr>
        <w:t xml:space="preserve"> that are having install/deployment issues. If a site experiences issues, </w:t>
      </w:r>
      <w:r w:rsidR="002C41E9">
        <w:rPr>
          <w:sz w:val="24"/>
        </w:rPr>
        <w:t>a</w:t>
      </w:r>
      <w:del w:id="75" w:author="Department of Veterans Affairs" w:date="2018-05-08T13:53:00Z">
        <w:r w:rsidR="00F204D0" w:rsidDel="00D64FBC">
          <w:rPr>
            <w:sz w:val="24"/>
          </w:rPr>
          <w:delText>n</w:delText>
        </w:r>
      </w:del>
      <w:ins w:id="76" w:author="Department of Veterans Affairs" w:date="2018-05-08T13:54:00Z">
        <w:r w:rsidR="00D64FBC">
          <w:rPr>
            <w:sz w:val="24"/>
          </w:rPr>
          <w:t xml:space="preserve"> </w:t>
        </w:r>
        <w:proofErr w:type="spellStart"/>
        <w:r w:rsidR="00D64FBC">
          <w:rPr>
            <w:sz w:val="24"/>
          </w:rPr>
          <w:t>ServiceNow</w:t>
        </w:r>
      </w:ins>
      <w:proofErr w:type="spellEnd"/>
      <w:r>
        <w:rPr>
          <w:sz w:val="24"/>
        </w:rPr>
        <w:t xml:space="preserve"> </w:t>
      </w:r>
      <w:del w:id="77" w:author="Department of Veterans Affairs" w:date="2018-05-08T13:54:00Z">
        <w:r w:rsidR="00F204D0" w:rsidDel="00D64FBC">
          <w:rPr>
            <w:sz w:val="24"/>
          </w:rPr>
          <w:delText xml:space="preserve">Enterprise Service Desk (ESD) </w:delText>
        </w:r>
      </w:del>
      <w:r>
        <w:rPr>
          <w:sz w:val="24"/>
        </w:rPr>
        <w:t xml:space="preserve">ticket must be submitted. </w:t>
      </w:r>
      <w:del w:id="78" w:author="Department of Veterans Affairs" w:date="2018-05-08T13:54:00Z">
        <w:r w:rsidDel="00D64FBC">
          <w:rPr>
            <w:sz w:val="24"/>
          </w:rPr>
          <w:delText xml:space="preserve">Once that ticket is submitted, </w:delText>
        </w:r>
        <w:commentRangeStart w:id="79"/>
        <w:r w:rsidDel="00D64FBC">
          <w:rPr>
            <w:sz w:val="24"/>
          </w:rPr>
          <w:delText>t</w:delText>
        </w:r>
      </w:del>
      <w:ins w:id="80" w:author="Department of Veterans Affairs" w:date="2018-05-08T13:54:00Z">
        <w:r w:rsidR="00D64FBC">
          <w:rPr>
            <w:sz w:val="24"/>
          </w:rPr>
          <w:t>T</w:t>
        </w:r>
      </w:ins>
      <w:r>
        <w:rPr>
          <w:sz w:val="24"/>
        </w:rPr>
        <w:t xml:space="preserve">he vendor will be able to </w:t>
      </w:r>
      <w:ins w:id="81" w:author="Department of Veterans Affairs" w:date="2018-05-08T13:54:00Z">
        <w:r w:rsidR="00D64FBC">
          <w:rPr>
            <w:sz w:val="24"/>
          </w:rPr>
          <w:t xml:space="preserve">provide troubleshooting </w:t>
        </w:r>
      </w:ins>
      <w:r>
        <w:rPr>
          <w:sz w:val="24"/>
        </w:rPr>
        <w:t xml:space="preserve">support </w:t>
      </w:r>
      <w:del w:id="82" w:author="Department of Veterans Affairs" w:date="2018-05-08T13:55:00Z">
        <w:r w:rsidDel="00D64FBC">
          <w:rPr>
            <w:sz w:val="24"/>
          </w:rPr>
          <w:delText xml:space="preserve">with troubleshooting </w:delText>
        </w:r>
      </w:del>
      <w:r>
        <w:rPr>
          <w:sz w:val="24"/>
        </w:rPr>
        <w:t xml:space="preserve">during the daily </w:t>
      </w:r>
      <w:ins w:id="83" w:author="Department of Veterans Affairs" w:date="2018-05-08T13:55:00Z">
        <w:r w:rsidR="00D64FBC">
          <w:rPr>
            <w:sz w:val="24"/>
          </w:rPr>
          <w:t xml:space="preserve">IOC </w:t>
        </w:r>
      </w:ins>
      <w:r>
        <w:rPr>
          <w:sz w:val="24"/>
        </w:rPr>
        <w:t>call</w:t>
      </w:r>
      <w:commentRangeEnd w:id="79"/>
      <w:r w:rsidR="00764FF3">
        <w:rPr>
          <w:rStyle w:val="CommentReference"/>
        </w:rPr>
        <w:commentReference w:id="79"/>
      </w:r>
      <w:r>
        <w:rPr>
          <w:sz w:val="24"/>
        </w:rPr>
        <w:t>. The call will be scheduled for 3pm E</w:t>
      </w:r>
      <w:del w:id="84" w:author="Department of Veterans Affairs" w:date="2018-05-08T13:54:00Z">
        <w:r w:rsidDel="00D64FBC">
          <w:rPr>
            <w:sz w:val="24"/>
          </w:rPr>
          <w:delText>S</w:delText>
        </w:r>
      </w:del>
      <w:r>
        <w:rPr>
          <w:sz w:val="24"/>
        </w:rPr>
        <w:t xml:space="preserve">T. </w:t>
      </w:r>
    </w:p>
    <w:p w:rsidR="0037716E" w:rsidRPr="00C05C44" w:rsidRDefault="0037716E" w:rsidP="0037716E">
      <w:pPr>
        <w:spacing w:before="120" w:after="120"/>
        <w:rPr>
          <w:sz w:val="24"/>
        </w:rPr>
      </w:pPr>
    </w:p>
    <w:p w:rsidR="0037716E" w:rsidRPr="00C05C44" w:rsidRDefault="0037716E" w:rsidP="00C77AAC">
      <w:pPr>
        <w:pStyle w:val="Heading1"/>
      </w:pPr>
      <w:bookmarkStart w:id="85" w:name="_Toc470164683"/>
      <w:bookmarkStart w:id="86" w:name="_Toc472486415"/>
      <w:bookmarkStart w:id="87" w:name="_Toc506372356"/>
      <w:proofErr w:type="spellStart"/>
      <w:r w:rsidRPr="00C05C44">
        <w:t>VistA</w:t>
      </w:r>
      <w:proofErr w:type="spellEnd"/>
      <w:r w:rsidRPr="00C05C44">
        <w:t xml:space="preserve"> Server Requirements</w:t>
      </w:r>
      <w:bookmarkEnd w:id="85"/>
      <w:bookmarkEnd w:id="86"/>
      <w:bookmarkEnd w:id="87"/>
    </w:p>
    <w:p w:rsidR="0037716E" w:rsidRPr="00C05C44" w:rsidRDefault="0037716E" w:rsidP="0037716E">
      <w:pPr>
        <w:pStyle w:val="BodyTextBullet1"/>
        <w:rPr>
          <w:szCs w:val="24"/>
        </w:rPr>
      </w:pPr>
      <w:r w:rsidRPr="00C05C44">
        <w:rPr>
          <w:szCs w:val="24"/>
        </w:rPr>
        <w:t>Cache version 5.0</w:t>
      </w:r>
    </w:p>
    <w:p w:rsidR="0037716E" w:rsidRPr="00C05C44" w:rsidRDefault="0037716E" w:rsidP="0037716E">
      <w:pPr>
        <w:pStyle w:val="BodyTextBullet1"/>
        <w:rPr>
          <w:szCs w:val="24"/>
        </w:rPr>
      </w:pPr>
      <w:r w:rsidRPr="00C05C44">
        <w:rPr>
          <w:szCs w:val="24"/>
        </w:rPr>
        <w:t>Kernel version 8</w:t>
      </w:r>
    </w:p>
    <w:p w:rsidR="0037716E" w:rsidRPr="00C05C44" w:rsidRDefault="0037716E" w:rsidP="0037716E">
      <w:pPr>
        <w:pStyle w:val="BodyTextBullet1"/>
        <w:rPr>
          <w:szCs w:val="24"/>
        </w:rPr>
      </w:pPr>
      <w:r w:rsidRPr="00C05C44">
        <w:rPr>
          <w:szCs w:val="24"/>
        </w:rPr>
        <w:t>Patient Information Management System (PIMS) version 5.3 patch 1012</w:t>
      </w:r>
    </w:p>
    <w:p w:rsidR="0037716E" w:rsidRPr="00C05C44" w:rsidRDefault="0037716E" w:rsidP="002630A1">
      <w:pPr>
        <w:pStyle w:val="Heading3"/>
        <w:numPr>
          <w:ilvl w:val="0"/>
          <w:numId w:val="0"/>
        </w:numPr>
        <w:ind w:left="900"/>
      </w:pPr>
      <w:bookmarkStart w:id="88" w:name="_Toc421540869"/>
    </w:p>
    <w:p w:rsidR="0037716E" w:rsidRPr="00C05C44" w:rsidRDefault="00A9601B" w:rsidP="00C77AAC">
      <w:pPr>
        <w:pStyle w:val="Heading1"/>
      </w:pPr>
      <w:bookmarkStart w:id="89" w:name="_Toc470164684"/>
      <w:bookmarkStart w:id="90" w:name="_Toc472486416"/>
      <w:bookmarkEnd w:id="88"/>
      <w:r>
        <w:t xml:space="preserve"> </w:t>
      </w:r>
      <w:bookmarkStart w:id="91" w:name="_Toc506372357"/>
      <w:r w:rsidR="0037716E" w:rsidRPr="00C05C44">
        <w:t>Client PC Requirements</w:t>
      </w:r>
      <w:bookmarkEnd w:id="89"/>
      <w:bookmarkEnd w:id="90"/>
      <w:bookmarkEnd w:id="91"/>
    </w:p>
    <w:p w:rsidR="0037716E" w:rsidRPr="00C05C44" w:rsidRDefault="0037716E" w:rsidP="0037716E">
      <w:pPr>
        <w:pStyle w:val="BodyTextBullet1"/>
        <w:rPr>
          <w:szCs w:val="24"/>
        </w:rPr>
      </w:pPr>
      <w:r w:rsidRPr="00C05C44">
        <w:rPr>
          <w:szCs w:val="24"/>
        </w:rPr>
        <w:t>Microsoft Windows XP or Windows 7</w:t>
      </w:r>
    </w:p>
    <w:p w:rsidR="0037716E" w:rsidRPr="00C05C44" w:rsidRDefault="0037716E" w:rsidP="0037716E">
      <w:pPr>
        <w:pStyle w:val="BodyTextBullet1"/>
        <w:rPr>
          <w:szCs w:val="24"/>
        </w:rPr>
      </w:pPr>
      <w:r w:rsidRPr="00C05C44">
        <w:rPr>
          <w:szCs w:val="24"/>
        </w:rPr>
        <w:t xml:space="preserve">Microsoft .NET Framework 4.0 </w:t>
      </w:r>
    </w:p>
    <w:p w:rsidR="0037716E" w:rsidRPr="004B6DDE" w:rsidRDefault="0037716E" w:rsidP="004B6DDE">
      <w:pPr>
        <w:pStyle w:val="BodyTextBullet1"/>
        <w:rPr>
          <w:szCs w:val="24"/>
        </w:rPr>
      </w:pPr>
      <w:r w:rsidRPr="00C05C44">
        <w:rPr>
          <w:szCs w:val="24"/>
        </w:rPr>
        <w:t>Microsoft Data Access Components (MDAC) current version</w:t>
      </w:r>
    </w:p>
    <w:p w:rsidR="0037716E" w:rsidRPr="00C05C44" w:rsidRDefault="00A9601B" w:rsidP="00C77AAC">
      <w:pPr>
        <w:pStyle w:val="Heading1"/>
      </w:pPr>
      <w:bookmarkStart w:id="92" w:name="_Toc421540871"/>
      <w:bookmarkStart w:id="93" w:name="_Toc472486417"/>
      <w:r>
        <w:lastRenderedPageBreak/>
        <w:t xml:space="preserve"> </w:t>
      </w:r>
      <w:bookmarkStart w:id="94" w:name="_Toc506372358"/>
      <w:r w:rsidR="0037716E" w:rsidRPr="00C05C44">
        <w:t>Communications</w:t>
      </w:r>
      <w:bookmarkEnd w:id="92"/>
      <w:bookmarkEnd w:id="93"/>
      <w:bookmarkEnd w:id="94"/>
      <w:r w:rsidR="0037716E" w:rsidRPr="00C05C44">
        <w:t xml:space="preserve"> </w:t>
      </w:r>
    </w:p>
    <w:p w:rsidR="0037716E" w:rsidRPr="00C05C44" w:rsidRDefault="0037716E" w:rsidP="0037716E">
      <w:pPr>
        <w:keepLines/>
        <w:autoSpaceDE w:val="0"/>
        <w:autoSpaceDN w:val="0"/>
        <w:adjustRightInd w:val="0"/>
        <w:spacing w:before="60" w:after="120" w:line="240" w:lineRule="atLeast"/>
        <w:rPr>
          <w:sz w:val="24"/>
        </w:rPr>
      </w:pPr>
      <w:r w:rsidRPr="00C05C44">
        <w:rPr>
          <w:sz w:val="24"/>
        </w:rPr>
        <w:t xml:space="preserve">The primary objective of the communication plan is to ensure timely information is disseminated across the VSE team and </w:t>
      </w:r>
      <w:r w:rsidR="00DF4400">
        <w:rPr>
          <w:sz w:val="24"/>
        </w:rPr>
        <w:t>its</w:t>
      </w:r>
      <w:r w:rsidRPr="00C05C44">
        <w:rPr>
          <w:sz w:val="24"/>
        </w:rPr>
        <w:t xml:space="preserve"> stakeholders. Communication is needed to ensure schedules are </w:t>
      </w:r>
      <w:r>
        <w:rPr>
          <w:sz w:val="24"/>
        </w:rPr>
        <w:t>aligned</w:t>
      </w:r>
      <w:r w:rsidRPr="00C05C44">
        <w:rPr>
          <w:sz w:val="24"/>
        </w:rPr>
        <w:t xml:space="preserve"> and project milestones are met. </w:t>
      </w:r>
    </w:p>
    <w:p w:rsidR="0037716E" w:rsidRPr="00C05C44" w:rsidRDefault="0037716E" w:rsidP="0037716E">
      <w:pPr>
        <w:keepLines/>
        <w:autoSpaceDE w:val="0"/>
        <w:autoSpaceDN w:val="0"/>
        <w:adjustRightInd w:val="0"/>
        <w:spacing w:before="60" w:after="120" w:line="240" w:lineRule="atLeast"/>
        <w:rPr>
          <w:sz w:val="24"/>
        </w:rPr>
      </w:pPr>
      <w:r w:rsidRPr="00C05C44">
        <w:rPr>
          <w:sz w:val="24"/>
        </w:rPr>
        <w:t xml:space="preserve">Project milestones and information </w:t>
      </w:r>
      <w:r w:rsidR="00DF4400">
        <w:rPr>
          <w:sz w:val="24"/>
        </w:rPr>
        <w:t>are</w:t>
      </w:r>
      <w:r w:rsidRPr="00C05C44">
        <w:rPr>
          <w:sz w:val="24"/>
        </w:rPr>
        <w:t xml:space="preserve"> also required to be shared with VA executives and external organizations. The goal is to notify the right audience, at the right time, using the appropriate communication method(s).</w:t>
      </w:r>
    </w:p>
    <w:p w:rsidR="0037716E" w:rsidRDefault="0037716E" w:rsidP="0037716E">
      <w:pPr>
        <w:keepLines/>
        <w:autoSpaceDE w:val="0"/>
        <w:autoSpaceDN w:val="0"/>
        <w:adjustRightInd w:val="0"/>
        <w:spacing w:before="60" w:after="120" w:line="240" w:lineRule="atLeast"/>
        <w:rPr>
          <w:sz w:val="24"/>
        </w:rPr>
      </w:pPr>
      <w:r w:rsidRPr="00C05C44">
        <w:rPr>
          <w:sz w:val="24"/>
        </w:rPr>
        <w:t xml:space="preserve">The following table identifies key project communication along with the owner, communication recipients and the method(s) to disseminate the information. </w:t>
      </w:r>
    </w:p>
    <w:p w:rsidR="00D85447" w:rsidRPr="00BB2C60" w:rsidRDefault="00D85447" w:rsidP="00D85447">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4</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xml:space="preserve">: </w:t>
      </w:r>
      <w:r>
        <w:rPr>
          <w:rFonts w:ascii="Times New Roman" w:hAnsi="Times New Roman" w:cs="Times New Roman"/>
          <w:sz w:val="24"/>
          <w:szCs w:val="24"/>
        </w:rPr>
        <w:t>Key Communication</w:t>
      </w:r>
    </w:p>
    <w:tbl>
      <w:tblPr>
        <w:tblW w:w="9494" w:type="dxa"/>
        <w:tblInd w:w="93" w:type="dxa"/>
        <w:tblLook w:val="04A0" w:firstRow="1" w:lastRow="0" w:firstColumn="1" w:lastColumn="0" w:noHBand="0" w:noVBand="1"/>
      </w:tblPr>
      <w:tblGrid>
        <w:gridCol w:w="1892"/>
        <w:gridCol w:w="2258"/>
        <w:gridCol w:w="1673"/>
        <w:gridCol w:w="2004"/>
        <w:gridCol w:w="1667"/>
      </w:tblGrid>
      <w:tr w:rsidR="00125C66" w:rsidRPr="00125C66" w:rsidTr="00994C8A">
        <w:trPr>
          <w:trHeight w:val="562"/>
          <w:tblHeader/>
        </w:trPr>
        <w:tc>
          <w:tcPr>
            <w:tcW w:w="1893"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Key Communication</w:t>
            </w:r>
          </w:p>
        </w:tc>
        <w:tc>
          <w:tcPr>
            <w:tcW w:w="2261" w:type="dxa"/>
            <w:tcBorders>
              <w:top w:val="single" w:sz="4" w:space="0" w:color="auto"/>
              <w:left w:val="nil"/>
              <w:bottom w:val="single" w:sz="4" w:space="0" w:color="auto"/>
              <w:right w:val="single" w:sz="4" w:space="0" w:color="auto"/>
            </w:tcBorders>
            <w:shd w:val="clear" w:color="000000" w:fill="5B9BD5"/>
            <w:vAlign w:val="center"/>
            <w:hideMark/>
          </w:tcPr>
          <w:p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Goal/Description</w:t>
            </w:r>
          </w:p>
        </w:tc>
        <w:tc>
          <w:tcPr>
            <w:tcW w:w="1673" w:type="dxa"/>
            <w:tcBorders>
              <w:top w:val="single" w:sz="4" w:space="0" w:color="auto"/>
              <w:left w:val="nil"/>
              <w:bottom w:val="single" w:sz="4" w:space="0" w:color="auto"/>
              <w:right w:val="single" w:sz="4" w:space="0" w:color="auto"/>
            </w:tcBorders>
            <w:shd w:val="clear" w:color="000000" w:fill="5B9BD5"/>
            <w:vAlign w:val="center"/>
            <w:hideMark/>
          </w:tcPr>
          <w:p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Initiator/Owner</w:t>
            </w:r>
          </w:p>
        </w:tc>
        <w:tc>
          <w:tcPr>
            <w:tcW w:w="2008" w:type="dxa"/>
            <w:tcBorders>
              <w:top w:val="single" w:sz="4" w:space="0" w:color="auto"/>
              <w:left w:val="nil"/>
              <w:bottom w:val="single" w:sz="4" w:space="0" w:color="auto"/>
              <w:right w:val="single" w:sz="4" w:space="0" w:color="auto"/>
            </w:tcBorders>
            <w:shd w:val="clear" w:color="000000" w:fill="5B9BD5"/>
            <w:vAlign w:val="center"/>
            <w:hideMark/>
          </w:tcPr>
          <w:p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Audience</w:t>
            </w:r>
          </w:p>
        </w:tc>
        <w:tc>
          <w:tcPr>
            <w:tcW w:w="1659" w:type="dxa"/>
            <w:tcBorders>
              <w:top w:val="single" w:sz="4" w:space="0" w:color="auto"/>
              <w:left w:val="nil"/>
              <w:bottom w:val="single" w:sz="4" w:space="0" w:color="auto"/>
              <w:right w:val="single" w:sz="4" w:space="0" w:color="auto"/>
            </w:tcBorders>
            <w:shd w:val="clear" w:color="000000" w:fill="5B9BD5"/>
            <w:vAlign w:val="center"/>
            <w:hideMark/>
          </w:tcPr>
          <w:p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Communication Method(s)</w:t>
            </w:r>
          </w:p>
        </w:tc>
      </w:tr>
      <w:tr w:rsidR="00125C66" w:rsidRPr="00125C66" w:rsidTr="00994C8A">
        <w:trPr>
          <w:trHeight w:val="981"/>
        </w:trPr>
        <w:tc>
          <w:tcPr>
            <w:tcW w:w="1893" w:type="dxa"/>
            <w:tcBorders>
              <w:top w:val="nil"/>
              <w:left w:val="single" w:sz="4" w:space="0" w:color="auto"/>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Install Instructions &amp; Support</w:t>
            </w:r>
          </w:p>
        </w:tc>
        <w:tc>
          <w:tcPr>
            <w:tcW w:w="2261" w:type="dxa"/>
            <w:tcBorders>
              <w:top w:val="nil"/>
              <w:left w:val="nil"/>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Provide site requirements, instructions &amp; install support (HW/SW/patches etc.)</w:t>
            </w:r>
          </w:p>
        </w:tc>
        <w:tc>
          <w:tcPr>
            <w:tcW w:w="1673" w:type="dxa"/>
            <w:tcBorders>
              <w:top w:val="nil"/>
              <w:left w:val="nil"/>
              <w:bottom w:val="single" w:sz="4" w:space="0" w:color="auto"/>
              <w:right w:val="single" w:sz="4" w:space="0" w:color="auto"/>
            </w:tcBorders>
            <w:shd w:val="clear" w:color="auto" w:fill="auto"/>
            <w:hideMark/>
          </w:tcPr>
          <w:p w:rsidR="00125C66" w:rsidRPr="00125C66" w:rsidRDefault="00EB4190" w:rsidP="00125C66">
            <w:pPr>
              <w:rPr>
                <w:rFonts w:ascii="Calibri" w:hAnsi="Calibri"/>
                <w:color w:val="000000"/>
                <w:szCs w:val="22"/>
              </w:rPr>
            </w:pPr>
            <w:r>
              <w:rPr>
                <w:rFonts w:ascii="Calibri" w:hAnsi="Calibri"/>
                <w:color w:val="000000"/>
                <w:szCs w:val="22"/>
              </w:rPr>
              <w:t>AbleVets</w:t>
            </w:r>
            <w:r w:rsidR="00125C66" w:rsidRPr="00125C66">
              <w:rPr>
                <w:rFonts w:ascii="Calibri" w:hAnsi="Calibri"/>
                <w:color w:val="000000"/>
                <w:szCs w:val="22"/>
              </w:rPr>
              <w:t xml:space="preserve"> &amp; V</w:t>
            </w:r>
            <w:r w:rsidR="004909FA">
              <w:rPr>
                <w:rFonts w:ascii="Calibri" w:hAnsi="Calibri"/>
                <w:color w:val="000000"/>
                <w:szCs w:val="22"/>
              </w:rPr>
              <w:t>H</w:t>
            </w:r>
            <w:r w:rsidR="00125C66" w:rsidRPr="00125C66">
              <w:rPr>
                <w:rFonts w:ascii="Calibri" w:hAnsi="Calibri"/>
                <w:color w:val="000000"/>
                <w:szCs w:val="22"/>
              </w:rPr>
              <w:t>A developers</w:t>
            </w:r>
          </w:p>
        </w:tc>
        <w:tc>
          <w:tcPr>
            <w:tcW w:w="2008" w:type="dxa"/>
            <w:tcBorders>
              <w:top w:val="nil"/>
              <w:left w:val="nil"/>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IT/Operation site managers</w:t>
            </w:r>
          </w:p>
        </w:tc>
        <w:tc>
          <w:tcPr>
            <w:tcW w:w="1659" w:type="dxa"/>
            <w:tcBorders>
              <w:top w:val="nil"/>
              <w:left w:val="nil"/>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VA Pulse</w:t>
            </w:r>
            <w:r w:rsidR="00797E89">
              <w:rPr>
                <w:rFonts w:ascii="Calibri" w:hAnsi="Calibri"/>
                <w:color w:val="000000"/>
                <w:szCs w:val="22"/>
              </w:rPr>
              <w:t xml:space="preserve">, </w:t>
            </w:r>
            <w:r w:rsidR="00797E89" w:rsidRPr="00125C66">
              <w:rPr>
                <w:rFonts w:ascii="Calibri" w:hAnsi="Calibri"/>
                <w:color w:val="000000"/>
                <w:szCs w:val="22"/>
              </w:rPr>
              <w:t xml:space="preserve">Daily </w:t>
            </w:r>
            <w:r w:rsidR="008F0CB6">
              <w:rPr>
                <w:rFonts w:ascii="Calibri" w:hAnsi="Calibri"/>
                <w:color w:val="000000"/>
                <w:szCs w:val="22"/>
              </w:rPr>
              <w:t>d</w:t>
            </w:r>
            <w:r w:rsidR="00EF6A64">
              <w:rPr>
                <w:rFonts w:ascii="Calibri" w:hAnsi="Calibri"/>
                <w:color w:val="000000"/>
                <w:szCs w:val="22"/>
              </w:rPr>
              <w:t>eployment call</w:t>
            </w:r>
            <w:r w:rsidR="00797E89">
              <w:rPr>
                <w:rFonts w:ascii="Calibri" w:hAnsi="Calibri"/>
                <w:color w:val="000000"/>
                <w:szCs w:val="22"/>
              </w:rPr>
              <w:t>, I</w:t>
            </w:r>
            <w:r w:rsidR="004909FA">
              <w:rPr>
                <w:rFonts w:ascii="Calibri" w:hAnsi="Calibri"/>
                <w:color w:val="000000"/>
                <w:szCs w:val="22"/>
              </w:rPr>
              <w:t xml:space="preserve">nitial </w:t>
            </w:r>
            <w:r w:rsidR="00797E89">
              <w:rPr>
                <w:rFonts w:ascii="Calibri" w:hAnsi="Calibri"/>
                <w:color w:val="000000"/>
                <w:szCs w:val="22"/>
              </w:rPr>
              <w:t>O</w:t>
            </w:r>
            <w:r w:rsidR="004909FA">
              <w:rPr>
                <w:rFonts w:ascii="Calibri" w:hAnsi="Calibri"/>
                <w:color w:val="000000"/>
                <w:szCs w:val="22"/>
              </w:rPr>
              <w:t xml:space="preserve">perating </w:t>
            </w:r>
            <w:r w:rsidR="00797E89">
              <w:rPr>
                <w:rFonts w:ascii="Calibri" w:hAnsi="Calibri"/>
                <w:color w:val="000000"/>
                <w:szCs w:val="22"/>
              </w:rPr>
              <w:t>C</w:t>
            </w:r>
            <w:r w:rsidR="004909FA">
              <w:rPr>
                <w:rFonts w:ascii="Calibri" w:hAnsi="Calibri"/>
                <w:color w:val="000000"/>
                <w:szCs w:val="22"/>
              </w:rPr>
              <w:t>apacity (IOC)</w:t>
            </w:r>
            <w:r w:rsidR="00797E89">
              <w:rPr>
                <w:rFonts w:ascii="Calibri" w:hAnsi="Calibri"/>
                <w:color w:val="000000"/>
                <w:szCs w:val="22"/>
              </w:rPr>
              <w:t xml:space="preserve"> email group</w:t>
            </w:r>
          </w:p>
        </w:tc>
      </w:tr>
      <w:tr w:rsidR="00125C66" w:rsidRPr="00125C66" w:rsidTr="00994C8A">
        <w:trPr>
          <w:trHeight w:val="1120"/>
        </w:trPr>
        <w:tc>
          <w:tcPr>
            <w:tcW w:w="1893" w:type="dxa"/>
            <w:tcBorders>
              <w:top w:val="nil"/>
              <w:left w:val="single" w:sz="4" w:space="0" w:color="auto"/>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Deployment schedule</w:t>
            </w:r>
          </w:p>
        </w:tc>
        <w:tc>
          <w:tcPr>
            <w:tcW w:w="2261" w:type="dxa"/>
            <w:tcBorders>
              <w:top w:val="nil"/>
              <w:left w:val="nil"/>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Identify by site key dates/milestones</w:t>
            </w:r>
          </w:p>
        </w:tc>
        <w:tc>
          <w:tcPr>
            <w:tcW w:w="1673" w:type="dxa"/>
            <w:tcBorders>
              <w:top w:val="nil"/>
              <w:left w:val="nil"/>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OVAC</w:t>
            </w:r>
          </w:p>
        </w:tc>
        <w:tc>
          <w:tcPr>
            <w:tcW w:w="2008" w:type="dxa"/>
            <w:tcBorders>
              <w:top w:val="nil"/>
              <w:left w:val="nil"/>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Project team &amp; stakeholders</w:t>
            </w:r>
          </w:p>
        </w:tc>
        <w:tc>
          <w:tcPr>
            <w:tcW w:w="1659" w:type="dxa"/>
            <w:tcBorders>
              <w:top w:val="nil"/>
              <w:left w:val="nil"/>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Update schedule online bi-weekly - dates are also discussed on daily deployment call</w:t>
            </w:r>
          </w:p>
        </w:tc>
      </w:tr>
      <w:tr w:rsidR="00125C66" w:rsidRPr="00125C66" w:rsidTr="00994C8A">
        <w:trPr>
          <w:trHeight w:val="839"/>
        </w:trPr>
        <w:tc>
          <w:tcPr>
            <w:tcW w:w="1893" w:type="dxa"/>
            <w:tcBorders>
              <w:top w:val="nil"/>
              <w:left w:val="single" w:sz="4" w:space="0" w:color="auto"/>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Training</w:t>
            </w:r>
          </w:p>
        </w:tc>
        <w:tc>
          <w:tcPr>
            <w:tcW w:w="2261" w:type="dxa"/>
            <w:tcBorders>
              <w:top w:val="nil"/>
              <w:left w:val="nil"/>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Communicate status of training development, who is being trained and when.</w:t>
            </w:r>
          </w:p>
        </w:tc>
        <w:tc>
          <w:tcPr>
            <w:tcW w:w="1673" w:type="dxa"/>
            <w:tcBorders>
              <w:top w:val="nil"/>
              <w:left w:val="nil"/>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OVAC</w:t>
            </w:r>
          </w:p>
        </w:tc>
        <w:tc>
          <w:tcPr>
            <w:tcW w:w="2008" w:type="dxa"/>
            <w:tcBorders>
              <w:top w:val="nil"/>
              <w:left w:val="nil"/>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Project team &amp; stakeholders</w:t>
            </w:r>
          </w:p>
        </w:tc>
        <w:tc>
          <w:tcPr>
            <w:tcW w:w="1659" w:type="dxa"/>
            <w:tcBorders>
              <w:top w:val="nil"/>
              <w:left w:val="nil"/>
              <w:bottom w:val="single" w:sz="4" w:space="0" w:color="auto"/>
              <w:right w:val="single" w:sz="4" w:space="0" w:color="auto"/>
            </w:tcBorders>
            <w:shd w:val="clear" w:color="auto" w:fill="auto"/>
            <w:hideMark/>
          </w:tcPr>
          <w:p w:rsidR="00125C66" w:rsidRPr="00125C66" w:rsidRDefault="00125C66" w:rsidP="00125C66">
            <w:pPr>
              <w:rPr>
                <w:rFonts w:ascii="Calibri" w:hAnsi="Calibri"/>
                <w:color w:val="000000"/>
                <w:szCs w:val="22"/>
              </w:rPr>
            </w:pPr>
            <w:r w:rsidRPr="00125C66">
              <w:rPr>
                <w:rFonts w:ascii="Calibri" w:hAnsi="Calibri"/>
                <w:color w:val="000000"/>
                <w:szCs w:val="22"/>
              </w:rPr>
              <w:t>VA Pulse, daily deployment call, deployment schedule</w:t>
            </w:r>
          </w:p>
        </w:tc>
      </w:tr>
    </w:tbl>
    <w:p w:rsidR="006C456A" w:rsidRDefault="006C456A" w:rsidP="0037716E">
      <w:pPr>
        <w:keepLines/>
        <w:autoSpaceDE w:val="0"/>
        <w:autoSpaceDN w:val="0"/>
        <w:adjustRightInd w:val="0"/>
        <w:spacing w:before="60" w:after="120" w:line="240" w:lineRule="atLeast"/>
        <w:rPr>
          <w:sz w:val="24"/>
        </w:rPr>
      </w:pPr>
    </w:p>
    <w:p w:rsidR="006C456A" w:rsidRDefault="006C456A">
      <w:pPr>
        <w:rPr>
          <w:sz w:val="24"/>
        </w:rPr>
      </w:pPr>
      <w:r>
        <w:rPr>
          <w:sz w:val="24"/>
        </w:rPr>
        <w:br w:type="page"/>
      </w:r>
    </w:p>
    <w:p w:rsidR="00125C66" w:rsidRPr="00C05C44" w:rsidRDefault="00125C66" w:rsidP="0037716E">
      <w:pPr>
        <w:keepLines/>
        <w:autoSpaceDE w:val="0"/>
        <w:autoSpaceDN w:val="0"/>
        <w:adjustRightInd w:val="0"/>
        <w:spacing w:before="60" w:after="120" w:line="240" w:lineRule="atLeast"/>
        <w:rPr>
          <w:sz w:val="24"/>
        </w:rPr>
      </w:pPr>
    </w:p>
    <w:p w:rsidR="00AE5904" w:rsidRPr="00566DC0" w:rsidRDefault="00A9601B" w:rsidP="00740CBB">
      <w:pPr>
        <w:pStyle w:val="Heading1"/>
      </w:pPr>
      <w:r>
        <w:t xml:space="preserve"> </w:t>
      </w:r>
      <w:bookmarkStart w:id="95" w:name="_Toc506372359"/>
      <w:r w:rsidR="00685E4D" w:rsidRPr="00566DC0">
        <w:t>Back-Out</w:t>
      </w:r>
      <w:r w:rsidR="00AE5904" w:rsidRPr="00566DC0">
        <w:t xml:space="preserve"> Procedure</w:t>
      </w:r>
      <w:bookmarkEnd w:id="95"/>
    </w:p>
    <w:p w:rsidR="00E46080" w:rsidRPr="00566DC0" w:rsidRDefault="00E46080" w:rsidP="00E46080">
      <w:pPr>
        <w:pStyle w:val="BodyText"/>
      </w:pPr>
      <w:r w:rsidRPr="00566DC0">
        <w:t>The VS GUI executable is the software component that</w:t>
      </w:r>
      <w:r w:rsidR="00125C66">
        <w:t xml:space="preserve"> requires a </w:t>
      </w:r>
      <w:r w:rsidRPr="00566DC0">
        <w:t>back out procedure</w:t>
      </w:r>
      <w:r w:rsidR="00125C66">
        <w:t>.</w:t>
      </w:r>
      <w:r w:rsidRPr="00566DC0">
        <w:t xml:space="preserve"> </w:t>
      </w:r>
      <w:r w:rsidR="00566DC0" w:rsidRPr="00566DC0">
        <w:t xml:space="preserve">Section </w:t>
      </w:r>
      <w:r w:rsidR="00125C66">
        <w:t>13</w:t>
      </w:r>
      <w:r w:rsidR="00125C66" w:rsidRPr="00566DC0">
        <w:t xml:space="preserve"> </w:t>
      </w:r>
      <w:r w:rsidR="00566DC0" w:rsidRPr="00566DC0">
        <w:t>-</w:t>
      </w:r>
      <w:r w:rsidRPr="00566DC0">
        <w:t xml:space="preserve"> Rollback plan address</w:t>
      </w:r>
      <w:r w:rsidR="00B8597F">
        <w:t>es</w:t>
      </w:r>
      <w:r w:rsidRPr="00566DC0">
        <w:t xml:space="preserve"> </w:t>
      </w:r>
      <w:r w:rsidR="00B8597F">
        <w:t>any</w:t>
      </w:r>
      <w:r w:rsidR="00847ED5" w:rsidRPr="00566DC0">
        <w:t xml:space="preserve"> data changes</w:t>
      </w:r>
      <w:r w:rsidR="007409B6" w:rsidRPr="00566DC0">
        <w:t xml:space="preserve"> that would </w:t>
      </w:r>
      <w:r w:rsidR="00847ED5" w:rsidRPr="00566DC0">
        <w:t>need</w:t>
      </w:r>
      <w:r w:rsidR="007409B6" w:rsidRPr="00566DC0">
        <w:t xml:space="preserve"> to occur</w:t>
      </w:r>
      <w:r w:rsidR="00847ED5" w:rsidRPr="00566DC0">
        <w:t xml:space="preserve"> for the</w:t>
      </w:r>
      <w:r w:rsidRPr="00566DC0">
        <w:t xml:space="preserve"> </w:t>
      </w:r>
      <w:proofErr w:type="spellStart"/>
      <w:r w:rsidRPr="00566DC0">
        <w:t>VistA</w:t>
      </w:r>
      <w:proofErr w:type="spellEnd"/>
      <w:r w:rsidRPr="00566DC0">
        <w:t xml:space="preserve"> patches.</w:t>
      </w:r>
      <w:r w:rsidR="007409B6" w:rsidRPr="00566DC0">
        <w:t xml:space="preserve"> The GUI can be installed via </w:t>
      </w:r>
      <w:r w:rsidR="0087388C">
        <w:t xml:space="preserve">the </w:t>
      </w:r>
      <w:r w:rsidR="007409B6" w:rsidRPr="00566DC0">
        <w:t>SCCM</w:t>
      </w:r>
      <w:r w:rsidR="00770D11">
        <w:t xml:space="preserve"> </w:t>
      </w:r>
      <w:r w:rsidR="007409B6" w:rsidRPr="00566DC0">
        <w:t>deployment process or manually. This procedure covers the back out of the software via the manual process.</w:t>
      </w:r>
      <w:r w:rsidR="00A9601B">
        <w:t xml:space="preserve"> </w:t>
      </w:r>
      <w:r w:rsidRPr="00566DC0">
        <w:t>Schedulers who may have the GUI installed on their desktops and</w:t>
      </w:r>
      <w:r w:rsidR="007409B6" w:rsidRPr="00566DC0">
        <w:t xml:space="preserve"> want</w:t>
      </w:r>
      <w:r w:rsidRPr="00566DC0">
        <w:t xml:space="preserve"> it removed should follow the procedure set at their local facility for software removal. This may consist of submitting a ticket to the </w:t>
      </w:r>
      <w:r w:rsidR="00CA7B67">
        <w:t>ESD</w:t>
      </w:r>
      <w:r w:rsidRPr="00566DC0">
        <w:t>.</w:t>
      </w:r>
    </w:p>
    <w:p w:rsidR="00455CB4" w:rsidRPr="00566DC0" w:rsidRDefault="002C41E9" w:rsidP="002630A1">
      <w:pPr>
        <w:pStyle w:val="Heading2"/>
      </w:pPr>
      <w:r>
        <w:t xml:space="preserve"> </w:t>
      </w:r>
      <w:bookmarkStart w:id="96" w:name="_Toc506372360"/>
      <w:r w:rsidR="00685E4D" w:rsidRPr="00566DC0">
        <w:t>Back-Out</w:t>
      </w:r>
      <w:r w:rsidR="00455CB4" w:rsidRPr="00566DC0">
        <w:t xml:space="preserve"> Strategy</w:t>
      </w:r>
      <w:bookmarkEnd w:id="96"/>
    </w:p>
    <w:p w:rsidR="00180860" w:rsidRPr="00C77AAC" w:rsidRDefault="00E46080" w:rsidP="00C77AAC">
      <w:pPr>
        <w:pStyle w:val="Caption"/>
        <w:rPr>
          <w:rFonts w:ascii="Times New Roman" w:hAnsi="Times New Roman" w:cs="Times New Roman"/>
          <w:b w:val="0"/>
          <w:bCs w:val="0"/>
          <w:sz w:val="24"/>
        </w:rPr>
      </w:pPr>
      <w:r w:rsidRPr="00C77AAC">
        <w:rPr>
          <w:rFonts w:ascii="Times New Roman" w:hAnsi="Times New Roman" w:cs="Times New Roman"/>
          <w:b w:val="0"/>
          <w:bCs w:val="0"/>
          <w:sz w:val="24"/>
        </w:rPr>
        <w:t>There is no back-out strategy</w:t>
      </w:r>
      <w:r w:rsidR="00024E67" w:rsidRPr="00C77AAC">
        <w:rPr>
          <w:rFonts w:ascii="Times New Roman" w:hAnsi="Times New Roman" w:cs="Times New Roman"/>
          <w:b w:val="0"/>
          <w:bCs w:val="0"/>
          <w:sz w:val="24"/>
        </w:rPr>
        <w:t xml:space="preserve"> for the VS GUI </w:t>
      </w:r>
      <w:r w:rsidR="008C6426" w:rsidRPr="00C77AAC">
        <w:rPr>
          <w:rFonts w:ascii="Times New Roman" w:hAnsi="Times New Roman" w:cs="Times New Roman"/>
          <w:b w:val="0"/>
          <w:bCs w:val="0"/>
          <w:sz w:val="24"/>
        </w:rPr>
        <w:t>executable</w:t>
      </w:r>
      <w:r w:rsidRPr="00C77AAC">
        <w:rPr>
          <w:rFonts w:ascii="Times New Roman" w:hAnsi="Times New Roman" w:cs="Times New Roman"/>
          <w:b w:val="0"/>
          <w:bCs w:val="0"/>
          <w:sz w:val="24"/>
        </w:rPr>
        <w:t xml:space="preserve">. </w:t>
      </w:r>
      <w:r w:rsidR="008C6426" w:rsidRPr="00C77AAC">
        <w:rPr>
          <w:rFonts w:ascii="Times New Roman" w:hAnsi="Times New Roman" w:cs="Times New Roman"/>
          <w:b w:val="0"/>
          <w:bCs w:val="0"/>
          <w:sz w:val="24"/>
        </w:rPr>
        <w:t xml:space="preserve">Contact </w:t>
      </w:r>
      <w:r w:rsidR="00CA7B67">
        <w:rPr>
          <w:rFonts w:ascii="Times New Roman" w:hAnsi="Times New Roman" w:cs="Times New Roman"/>
          <w:b w:val="0"/>
          <w:bCs w:val="0"/>
          <w:sz w:val="24"/>
        </w:rPr>
        <w:t>ESD</w:t>
      </w:r>
      <w:r w:rsidR="00CA7B67" w:rsidRPr="00C77AAC">
        <w:rPr>
          <w:rFonts w:ascii="Times New Roman" w:hAnsi="Times New Roman" w:cs="Times New Roman"/>
          <w:b w:val="0"/>
          <w:bCs w:val="0"/>
          <w:sz w:val="24"/>
        </w:rPr>
        <w:t xml:space="preserve"> </w:t>
      </w:r>
      <w:r w:rsidR="000C7FD9" w:rsidRPr="00C77AAC">
        <w:rPr>
          <w:rFonts w:ascii="Times New Roman" w:hAnsi="Times New Roman" w:cs="Times New Roman"/>
          <w:b w:val="0"/>
          <w:bCs w:val="0"/>
          <w:sz w:val="24"/>
        </w:rPr>
        <w:t>and open a ticket for assistance.</w:t>
      </w:r>
    </w:p>
    <w:p w:rsidR="006C6DBA" w:rsidRPr="00566DC0" w:rsidRDefault="002C41E9" w:rsidP="002630A1">
      <w:pPr>
        <w:pStyle w:val="Heading2"/>
      </w:pPr>
      <w:r>
        <w:t xml:space="preserve"> </w:t>
      </w:r>
      <w:bookmarkStart w:id="97" w:name="_Toc506372361"/>
      <w:r w:rsidR="00685E4D" w:rsidRPr="00566DC0">
        <w:t>Back-Out</w:t>
      </w:r>
      <w:r w:rsidR="006C6DBA" w:rsidRPr="00566DC0">
        <w:t xml:space="preserve"> Considerations</w:t>
      </w:r>
      <w:bookmarkEnd w:id="97"/>
    </w:p>
    <w:p w:rsidR="008C6426" w:rsidRPr="00566DC0" w:rsidRDefault="007409B6" w:rsidP="008C6426">
      <w:pPr>
        <w:pStyle w:val="BodyText"/>
      </w:pPr>
      <w:r w:rsidRPr="00566DC0">
        <w:t>Fol</w:t>
      </w:r>
      <w:r w:rsidR="001534A5" w:rsidRPr="00566DC0">
        <w:t>lowing are checkpoints to consider</w:t>
      </w:r>
      <w:r w:rsidRPr="00566DC0">
        <w:t xml:space="preserve"> </w:t>
      </w:r>
      <w:r w:rsidR="001534A5" w:rsidRPr="00566DC0">
        <w:t>when determining</w:t>
      </w:r>
      <w:r w:rsidRPr="00566DC0">
        <w:t xml:space="preserve"> if the software needs to be backed out:</w:t>
      </w:r>
    </w:p>
    <w:p w:rsidR="008C6426" w:rsidRPr="00566DC0" w:rsidRDefault="007409B6" w:rsidP="001534A5">
      <w:pPr>
        <w:pStyle w:val="BodyText"/>
        <w:numPr>
          <w:ilvl w:val="0"/>
          <w:numId w:val="22"/>
        </w:numPr>
      </w:pPr>
      <w:r w:rsidRPr="00566DC0">
        <w:t xml:space="preserve">The software </w:t>
      </w:r>
      <w:r w:rsidR="001534A5" w:rsidRPr="00566DC0">
        <w:t>functionality</w:t>
      </w:r>
      <w:r w:rsidRPr="00566DC0">
        <w:t xml:space="preserve"> would be validated in pre-production (Mirror</w:t>
      </w:r>
      <w:r w:rsidR="00795354">
        <w:t>/Test</w:t>
      </w:r>
      <w:r w:rsidRPr="00566DC0">
        <w:t xml:space="preserve">) environment </w:t>
      </w:r>
      <w:r w:rsidR="008C6426" w:rsidRPr="00566DC0">
        <w:t>at</w:t>
      </w:r>
      <w:r w:rsidRPr="00566DC0">
        <w:t xml:space="preserve"> the</w:t>
      </w:r>
      <w:r w:rsidR="001534A5" w:rsidRPr="00566DC0">
        <w:t xml:space="preserve"> Initial Operating Capabilities (</w:t>
      </w:r>
      <w:r w:rsidR="008C6426" w:rsidRPr="00566DC0">
        <w:t>IOC</w:t>
      </w:r>
      <w:r w:rsidR="001534A5" w:rsidRPr="00566DC0">
        <w:t>)</w:t>
      </w:r>
      <w:r w:rsidR="008C6426" w:rsidRPr="00566DC0">
        <w:t xml:space="preserve"> sites. </w:t>
      </w:r>
    </w:p>
    <w:p w:rsidR="008C6426" w:rsidRPr="00566DC0" w:rsidRDefault="001534A5" w:rsidP="007409B6">
      <w:pPr>
        <w:pStyle w:val="BodyText"/>
        <w:numPr>
          <w:ilvl w:val="0"/>
          <w:numId w:val="22"/>
        </w:numPr>
      </w:pPr>
      <w:r w:rsidRPr="00566DC0">
        <w:t>The software has to be validated in the p</w:t>
      </w:r>
      <w:r w:rsidR="008C6426" w:rsidRPr="00566DC0">
        <w:t>re-prod</w:t>
      </w:r>
      <w:r w:rsidRPr="00566DC0">
        <w:t>uction environments at the VA Medical centers</w:t>
      </w:r>
      <w:r w:rsidR="008C6426" w:rsidRPr="00566DC0">
        <w:t xml:space="preserve"> prior to production install</w:t>
      </w:r>
      <w:r w:rsidRPr="00566DC0">
        <w:t>.</w:t>
      </w:r>
    </w:p>
    <w:p w:rsidR="001534A5" w:rsidRPr="00566DC0" w:rsidRDefault="001534A5" w:rsidP="001534A5">
      <w:pPr>
        <w:pStyle w:val="BodyText"/>
        <w:numPr>
          <w:ilvl w:val="0"/>
          <w:numId w:val="22"/>
        </w:numPr>
      </w:pPr>
      <w:r w:rsidRPr="00566DC0">
        <w:t xml:space="preserve">Insure that the associated patch installations were conducted in the proper sequence. </w:t>
      </w:r>
    </w:p>
    <w:p w:rsidR="008C6426" w:rsidRPr="00566DC0" w:rsidRDefault="001534A5" w:rsidP="007409B6">
      <w:pPr>
        <w:pStyle w:val="BodyText"/>
        <w:numPr>
          <w:ilvl w:val="0"/>
          <w:numId w:val="22"/>
        </w:numPr>
      </w:pPr>
      <w:r w:rsidRPr="00566DC0">
        <w:t>Review the s</w:t>
      </w:r>
      <w:r w:rsidR="008C6426" w:rsidRPr="00566DC0">
        <w:t>teps in install guide</w:t>
      </w:r>
      <w:r w:rsidRPr="00566DC0">
        <w:t xml:space="preserve"> to be sure that the software was installed correctly. </w:t>
      </w:r>
    </w:p>
    <w:p w:rsidR="008C6426" w:rsidRPr="00566DC0" w:rsidRDefault="001534A5" w:rsidP="007409B6">
      <w:pPr>
        <w:pStyle w:val="BodyText"/>
        <w:numPr>
          <w:ilvl w:val="0"/>
          <w:numId w:val="22"/>
        </w:numPr>
      </w:pPr>
      <w:r w:rsidRPr="00566DC0">
        <w:t xml:space="preserve">Review the </w:t>
      </w:r>
      <w:r w:rsidR="008C6426" w:rsidRPr="00566DC0">
        <w:t>Patch descriptions</w:t>
      </w:r>
      <w:r w:rsidRPr="00566DC0">
        <w:t xml:space="preserve">, Release notes and or the User Guide to determine if the software is functioning properly. </w:t>
      </w:r>
    </w:p>
    <w:p w:rsidR="00DF6B4A" w:rsidRPr="00566DC0" w:rsidRDefault="00A9601B" w:rsidP="002630A1">
      <w:pPr>
        <w:pStyle w:val="Heading2"/>
      </w:pPr>
      <w:r>
        <w:t xml:space="preserve"> </w:t>
      </w:r>
      <w:bookmarkStart w:id="98" w:name="_Toc506372362"/>
      <w:r w:rsidR="00DF6B4A" w:rsidRPr="00566DC0">
        <w:t>Load Testing</w:t>
      </w:r>
      <w:bookmarkEnd w:id="98"/>
    </w:p>
    <w:p w:rsidR="00FF3E44" w:rsidRPr="00566DC0" w:rsidRDefault="00FF3E44" w:rsidP="00FF3E44">
      <w:pPr>
        <w:pStyle w:val="BodyText"/>
      </w:pPr>
      <w:r w:rsidRPr="00566DC0">
        <w:t xml:space="preserve">There was no load testing performed for the VS GUI. </w:t>
      </w:r>
      <w:r w:rsidR="000C7FD9">
        <w:t>Limited p</w:t>
      </w:r>
      <w:r w:rsidR="001671BC" w:rsidRPr="00566DC0">
        <w:t xml:space="preserve">erformance testing was included as part of the </w:t>
      </w:r>
      <w:r w:rsidR="003C234F" w:rsidRPr="00566DC0">
        <w:t xml:space="preserve">end user’s testing. </w:t>
      </w:r>
    </w:p>
    <w:p w:rsidR="006C6DBA" w:rsidRPr="00566DC0" w:rsidRDefault="00795354" w:rsidP="002630A1">
      <w:pPr>
        <w:pStyle w:val="Heading2"/>
      </w:pPr>
      <w:r>
        <w:t xml:space="preserve"> </w:t>
      </w:r>
      <w:bookmarkStart w:id="99" w:name="_Toc506372363"/>
      <w:r w:rsidR="00685E4D" w:rsidRPr="00566DC0">
        <w:t>Back-Out</w:t>
      </w:r>
      <w:r w:rsidR="00DF6B4A" w:rsidRPr="00566DC0">
        <w:t xml:space="preserve"> </w:t>
      </w:r>
      <w:r w:rsidR="006C6DBA" w:rsidRPr="00566DC0">
        <w:t>Criteria</w:t>
      </w:r>
      <w:bookmarkEnd w:id="99"/>
    </w:p>
    <w:p w:rsidR="006C3CAC" w:rsidRPr="00566DC0" w:rsidRDefault="003C234F" w:rsidP="00764FF3">
      <w:pPr>
        <w:pStyle w:val="BodyText"/>
        <w:ind w:left="720" w:hanging="720"/>
      </w:pPr>
      <w:r w:rsidRPr="00566DC0">
        <w:t>There is n</w:t>
      </w:r>
      <w:r w:rsidR="006C3CAC" w:rsidRPr="00566DC0">
        <w:t>o back</w:t>
      </w:r>
      <w:r w:rsidR="00DF4400">
        <w:t>-</w:t>
      </w:r>
      <w:r w:rsidR="006C3CAC" w:rsidRPr="00566DC0">
        <w:t xml:space="preserve">out criteria due to the fact the software is mandated. See </w:t>
      </w:r>
      <w:r w:rsidR="00795354">
        <w:t>ESD</w:t>
      </w:r>
      <w:r w:rsidR="00EA4F01">
        <w:t xml:space="preserve"> </w:t>
      </w:r>
      <w:r w:rsidR="006C3CAC" w:rsidRPr="00566DC0">
        <w:t xml:space="preserve">for </w:t>
      </w:r>
      <w:r w:rsidR="001534A5" w:rsidRPr="00566DC0">
        <w:t>site support</w:t>
      </w:r>
      <w:r w:rsidR="006C3CAC" w:rsidRPr="00566DC0">
        <w:t xml:space="preserve"> </w:t>
      </w:r>
      <w:proofErr w:type="spellStart"/>
      <w:r w:rsidR="006C3CAC" w:rsidRPr="00566DC0">
        <w:t>to</w:t>
      </w:r>
      <w:del w:id="100" w:author="Department of Veterans Affairs" w:date="2018-04-20T14:17:00Z">
        <w:r w:rsidR="006C3CAC" w:rsidRPr="00566DC0" w:rsidDel="00764FF3">
          <w:delText xml:space="preserve"> </w:delText>
        </w:r>
      </w:del>
      <w:r w:rsidR="006C3CAC" w:rsidRPr="00566DC0">
        <w:t>address</w:t>
      </w:r>
      <w:proofErr w:type="spellEnd"/>
      <w:r w:rsidR="006C3CAC" w:rsidRPr="00566DC0">
        <w:t xml:space="preserve"> any issues. </w:t>
      </w:r>
    </w:p>
    <w:p w:rsidR="006C6DBA" w:rsidRPr="00566DC0" w:rsidRDefault="00A9601B" w:rsidP="002630A1">
      <w:pPr>
        <w:pStyle w:val="Heading2"/>
      </w:pPr>
      <w:r>
        <w:t xml:space="preserve"> </w:t>
      </w:r>
      <w:bookmarkStart w:id="101" w:name="_Toc506372364"/>
      <w:r w:rsidR="00685E4D" w:rsidRPr="00566DC0">
        <w:t>Back-Out</w:t>
      </w:r>
      <w:r w:rsidR="00DF6B4A" w:rsidRPr="00566DC0">
        <w:t xml:space="preserve"> </w:t>
      </w:r>
      <w:r w:rsidR="006C6DBA" w:rsidRPr="00566DC0">
        <w:t>Risks</w:t>
      </w:r>
      <w:bookmarkEnd w:id="101"/>
    </w:p>
    <w:p w:rsidR="00F20671" w:rsidRPr="00566DC0" w:rsidRDefault="001534A5" w:rsidP="006C3CAC">
      <w:pPr>
        <w:pStyle w:val="BodyText"/>
        <w:numPr>
          <w:ilvl w:val="0"/>
          <w:numId w:val="21"/>
        </w:numPr>
      </w:pPr>
      <w:r w:rsidRPr="00566DC0">
        <w:t>The following are the risks of backing out VS GUI:</w:t>
      </w:r>
      <w:r w:rsidR="007A4ECB">
        <w:t xml:space="preserve"> </w:t>
      </w:r>
      <w:r w:rsidR="000F546F" w:rsidRPr="00566DC0">
        <w:t>P</w:t>
      </w:r>
      <w:r w:rsidR="00F20671" w:rsidRPr="00566DC0">
        <w:t xml:space="preserve">revious versions of the GUI </w:t>
      </w:r>
      <w:r w:rsidR="000F546F" w:rsidRPr="00566DC0">
        <w:t>may not</w:t>
      </w:r>
      <w:r w:rsidR="00F20671" w:rsidRPr="00566DC0">
        <w:t xml:space="preserve"> remove all associated files and remains under the Add/Remove section of Windows</w:t>
      </w:r>
      <w:r w:rsidR="000F546F" w:rsidRPr="00566DC0">
        <w:t>.</w:t>
      </w:r>
    </w:p>
    <w:p w:rsidR="006C3CAC" w:rsidRPr="00566DC0" w:rsidRDefault="001534A5" w:rsidP="006C3CAC">
      <w:pPr>
        <w:pStyle w:val="BodyText"/>
        <w:numPr>
          <w:ilvl w:val="0"/>
          <w:numId w:val="21"/>
        </w:numPr>
      </w:pPr>
      <w:r w:rsidRPr="00566DC0">
        <w:t xml:space="preserve">Patch installation </w:t>
      </w:r>
      <w:r w:rsidR="006C3CAC" w:rsidRPr="00566DC0">
        <w:t>not conducted in the correct order</w:t>
      </w:r>
      <w:r w:rsidR="00A57890">
        <w:t>.</w:t>
      </w:r>
    </w:p>
    <w:p w:rsidR="006C6DBA" w:rsidRPr="00566DC0" w:rsidRDefault="00A9601B" w:rsidP="002630A1">
      <w:pPr>
        <w:pStyle w:val="Heading2"/>
      </w:pPr>
      <w:r>
        <w:lastRenderedPageBreak/>
        <w:t xml:space="preserve"> </w:t>
      </w:r>
      <w:bookmarkStart w:id="102" w:name="_Toc506372365"/>
      <w:r w:rsidR="006C6DBA" w:rsidRPr="00566DC0">
        <w:t xml:space="preserve">Authority for </w:t>
      </w:r>
      <w:r w:rsidR="00685E4D" w:rsidRPr="00566DC0">
        <w:t>Back-Out</w:t>
      </w:r>
      <w:bookmarkEnd w:id="102"/>
    </w:p>
    <w:p w:rsidR="00072892" w:rsidRPr="00566DC0" w:rsidRDefault="00072892" w:rsidP="00072892">
      <w:pPr>
        <w:pStyle w:val="BodyText"/>
      </w:pPr>
      <w:r w:rsidRPr="00566DC0">
        <w:t xml:space="preserve">Site local </w:t>
      </w:r>
      <w:r w:rsidR="00795354">
        <w:t>OI&amp;</w:t>
      </w:r>
      <w:r w:rsidRPr="00566DC0">
        <w:t xml:space="preserve">IT administrator has the credentials to uninstall the VS GUI for users’ desktops. </w:t>
      </w:r>
    </w:p>
    <w:p w:rsidR="00AE5904" w:rsidRPr="00566DC0" w:rsidRDefault="00A9601B" w:rsidP="002630A1">
      <w:pPr>
        <w:pStyle w:val="Heading2"/>
      </w:pPr>
      <w:r>
        <w:t xml:space="preserve"> </w:t>
      </w:r>
      <w:bookmarkStart w:id="103" w:name="_Toc506372366"/>
      <w:r w:rsidR="00685E4D" w:rsidRPr="00566DC0">
        <w:t>Back-Out</w:t>
      </w:r>
      <w:r w:rsidR="00AE5904" w:rsidRPr="00566DC0">
        <w:t xml:space="preserve"> Procedure</w:t>
      </w:r>
      <w:bookmarkEnd w:id="103"/>
    </w:p>
    <w:p w:rsidR="00795354" w:rsidRDefault="00072892" w:rsidP="00795354">
      <w:pPr>
        <w:pStyle w:val="BodyText"/>
      </w:pPr>
      <w:r w:rsidRPr="00566DC0">
        <w:t>The VS GUI can be uninstalled</w:t>
      </w:r>
      <w:r w:rsidR="000F546F" w:rsidRPr="00566DC0">
        <w:t xml:space="preserve"> via the following step</w:t>
      </w:r>
      <w:r w:rsidR="008D22E8">
        <w:t>s</w:t>
      </w:r>
      <w:r w:rsidR="000F546F" w:rsidRPr="00566DC0">
        <w:t>:</w:t>
      </w:r>
      <w:r w:rsidR="00C77AAC">
        <w:t xml:space="preserve"> </w:t>
      </w:r>
    </w:p>
    <w:p w:rsidR="00C77AAC" w:rsidRDefault="00795354" w:rsidP="00795354">
      <w:pPr>
        <w:pStyle w:val="BodyText"/>
        <w:numPr>
          <w:ilvl w:val="0"/>
          <w:numId w:val="45"/>
        </w:numPr>
        <w:rPr>
          <w:bCs/>
        </w:rPr>
      </w:pPr>
      <w:r>
        <w:rPr>
          <w:bCs/>
        </w:rPr>
        <w:t>C</w:t>
      </w:r>
      <w:r w:rsidR="000F546F" w:rsidRPr="00C77AAC">
        <w:rPr>
          <w:bCs/>
        </w:rPr>
        <w:t>lick on Control Panel</w:t>
      </w:r>
      <w:r w:rsidR="00A9601B">
        <w:rPr>
          <w:bCs/>
        </w:rPr>
        <w:t xml:space="preserve"> </w:t>
      </w:r>
    </w:p>
    <w:p w:rsidR="00C77AAC" w:rsidRDefault="000F546F" w:rsidP="00C77AAC">
      <w:pPr>
        <w:pStyle w:val="BodyText"/>
        <w:numPr>
          <w:ilvl w:val="0"/>
          <w:numId w:val="45"/>
        </w:numPr>
        <w:rPr>
          <w:bCs/>
        </w:rPr>
      </w:pPr>
      <w:r w:rsidRPr="00C77AAC">
        <w:rPr>
          <w:bCs/>
        </w:rPr>
        <w:t>Click on Programs</w:t>
      </w:r>
      <w:r w:rsidR="00C77AAC">
        <w:rPr>
          <w:bCs/>
        </w:rPr>
        <w:t xml:space="preserve"> </w:t>
      </w:r>
    </w:p>
    <w:p w:rsidR="00C77AAC" w:rsidRDefault="000F546F" w:rsidP="00C77AAC">
      <w:pPr>
        <w:pStyle w:val="BodyText"/>
        <w:numPr>
          <w:ilvl w:val="0"/>
          <w:numId w:val="45"/>
        </w:numPr>
        <w:rPr>
          <w:bCs/>
        </w:rPr>
      </w:pPr>
      <w:r w:rsidRPr="00C77AAC">
        <w:rPr>
          <w:bCs/>
        </w:rPr>
        <w:t>Click on the uninstall program link</w:t>
      </w:r>
      <w:r w:rsidR="00C77AAC">
        <w:rPr>
          <w:bCs/>
        </w:rPr>
        <w:t xml:space="preserve"> </w:t>
      </w:r>
    </w:p>
    <w:p w:rsidR="00C77AAC" w:rsidRDefault="000F546F" w:rsidP="00C77AAC">
      <w:pPr>
        <w:pStyle w:val="BodyText"/>
        <w:numPr>
          <w:ilvl w:val="0"/>
          <w:numId w:val="45"/>
        </w:numPr>
        <w:rPr>
          <w:bCs/>
        </w:rPr>
      </w:pPr>
      <w:r w:rsidRPr="00C77AAC">
        <w:rPr>
          <w:bCs/>
        </w:rPr>
        <w:t xml:space="preserve">Find the </w:t>
      </w:r>
      <w:proofErr w:type="spellStart"/>
      <w:r w:rsidRPr="00C77AAC">
        <w:rPr>
          <w:bCs/>
        </w:rPr>
        <w:t>VistA</w:t>
      </w:r>
      <w:proofErr w:type="spellEnd"/>
      <w:r w:rsidRPr="00C77AAC">
        <w:rPr>
          <w:bCs/>
        </w:rPr>
        <w:t xml:space="preserve"> Scheduling GUI program</w:t>
      </w:r>
      <w:r w:rsidR="00A9601B">
        <w:rPr>
          <w:bCs/>
        </w:rPr>
        <w:t xml:space="preserve"> </w:t>
      </w:r>
    </w:p>
    <w:p w:rsidR="00C77AAC" w:rsidRDefault="000F546F" w:rsidP="00C77AAC">
      <w:pPr>
        <w:pStyle w:val="BodyText"/>
        <w:numPr>
          <w:ilvl w:val="0"/>
          <w:numId w:val="45"/>
        </w:numPr>
        <w:rPr>
          <w:bCs/>
        </w:rPr>
      </w:pPr>
      <w:r w:rsidRPr="00C77AAC">
        <w:rPr>
          <w:bCs/>
        </w:rPr>
        <w:t xml:space="preserve">Right click on the </w:t>
      </w:r>
      <w:proofErr w:type="spellStart"/>
      <w:r w:rsidRPr="00C77AAC">
        <w:rPr>
          <w:bCs/>
        </w:rPr>
        <w:t>VistA</w:t>
      </w:r>
      <w:proofErr w:type="spellEnd"/>
      <w:r w:rsidRPr="00C77AAC">
        <w:rPr>
          <w:bCs/>
        </w:rPr>
        <w:t xml:space="preserve"> Scheduling GUI</w:t>
      </w:r>
      <w:r w:rsidR="00A9601B">
        <w:rPr>
          <w:bCs/>
        </w:rPr>
        <w:t xml:space="preserve"> </w:t>
      </w:r>
    </w:p>
    <w:p w:rsidR="000F546F" w:rsidRPr="00C77AAC" w:rsidRDefault="000F546F" w:rsidP="00C77AAC">
      <w:pPr>
        <w:pStyle w:val="BodyText"/>
        <w:numPr>
          <w:ilvl w:val="0"/>
          <w:numId w:val="45"/>
        </w:numPr>
        <w:rPr>
          <w:bCs/>
        </w:rPr>
      </w:pPr>
      <w:r w:rsidRPr="00C77AAC">
        <w:rPr>
          <w:bCs/>
        </w:rPr>
        <w:t>Then select uninstall</w:t>
      </w:r>
    </w:p>
    <w:p w:rsidR="00DE0518" w:rsidRPr="00566DC0" w:rsidRDefault="00A9601B" w:rsidP="002630A1">
      <w:pPr>
        <w:pStyle w:val="Heading2"/>
      </w:pPr>
      <w:r>
        <w:t xml:space="preserve"> </w:t>
      </w:r>
      <w:bookmarkStart w:id="104" w:name="_Toc506372367"/>
      <w:r w:rsidR="00DE0518" w:rsidRPr="00566DC0">
        <w:t>Back-out Verification Procedure</w:t>
      </w:r>
      <w:bookmarkEnd w:id="104"/>
    </w:p>
    <w:p w:rsidR="00072892" w:rsidRPr="00566DC0" w:rsidRDefault="00072892" w:rsidP="00072892">
      <w:pPr>
        <w:pStyle w:val="BodyTextNumbered1"/>
        <w:numPr>
          <w:ilvl w:val="0"/>
          <w:numId w:val="0"/>
        </w:numPr>
      </w:pPr>
      <w:r w:rsidRPr="00566DC0">
        <w:t xml:space="preserve">On the desktop, the </w:t>
      </w:r>
      <w:proofErr w:type="spellStart"/>
      <w:r w:rsidRPr="00566DC0">
        <w:t>VistA</w:t>
      </w:r>
      <w:proofErr w:type="spellEnd"/>
      <w:r w:rsidRPr="00566DC0">
        <w:t xml:space="preserve"> Scheduling - Shortcut icon will no longer be displayed. </w:t>
      </w:r>
      <w:r w:rsidR="00FF3E44" w:rsidRPr="00566DC0">
        <w:t xml:space="preserve">The image </w:t>
      </w:r>
      <w:proofErr w:type="spellStart"/>
      <w:r w:rsidR="00FF3E44" w:rsidRPr="00566DC0">
        <w:t>VistA</w:t>
      </w:r>
      <w:proofErr w:type="spellEnd"/>
      <w:r w:rsidR="00FF3E44" w:rsidRPr="00566DC0">
        <w:t xml:space="preserve"> Scheduling – Shortcut icon is show in figure </w:t>
      </w:r>
      <w:r w:rsidR="00AD1151">
        <w:t>1</w:t>
      </w:r>
      <w:r w:rsidR="00AD1151" w:rsidRPr="00566DC0">
        <w:t xml:space="preserve"> </w:t>
      </w:r>
      <w:r w:rsidR="00FF3E44" w:rsidRPr="00566DC0">
        <w:t>below.</w:t>
      </w:r>
    </w:p>
    <w:p w:rsidR="00072892" w:rsidRPr="00566DC0" w:rsidRDefault="00072892" w:rsidP="00072892">
      <w:pPr>
        <w:pStyle w:val="BodyTextNumbered1"/>
        <w:numPr>
          <w:ilvl w:val="0"/>
          <w:numId w:val="0"/>
        </w:numPr>
      </w:pPr>
    </w:p>
    <w:p w:rsidR="000F546F" w:rsidRPr="00566DC0" w:rsidRDefault="00072892" w:rsidP="000F546F">
      <w:pPr>
        <w:rPr>
          <w:b/>
        </w:rPr>
      </w:pPr>
      <w:bookmarkStart w:id="105" w:name="_Toc447005688"/>
      <w:r w:rsidRPr="00566DC0">
        <w:rPr>
          <w:b/>
        </w:rPr>
        <w:t xml:space="preserve">Figure </w:t>
      </w:r>
      <w:r w:rsidR="00AD1151">
        <w:rPr>
          <w:b/>
        </w:rPr>
        <w:t>1</w:t>
      </w:r>
      <w:r w:rsidR="00AD1151" w:rsidRPr="00566DC0">
        <w:rPr>
          <w:b/>
        </w:rPr>
        <w:t xml:space="preserve">: </w:t>
      </w:r>
      <w:proofErr w:type="spellStart"/>
      <w:r w:rsidRPr="00566DC0">
        <w:rPr>
          <w:b/>
        </w:rPr>
        <w:t>VistA</w:t>
      </w:r>
      <w:proofErr w:type="spellEnd"/>
      <w:r w:rsidRPr="00566DC0">
        <w:rPr>
          <w:b/>
        </w:rPr>
        <w:t xml:space="preserve"> Scheduling GUI – Shortcut</w:t>
      </w:r>
      <w:bookmarkEnd w:id="105"/>
    </w:p>
    <w:p w:rsidR="00072892" w:rsidRPr="00566DC0" w:rsidRDefault="00566DC0" w:rsidP="000F546F">
      <w:pPr>
        <w:pStyle w:val="Caption-ScreenCapture"/>
      </w:pPr>
      <w:r>
        <w:rPr>
          <w:noProof/>
        </w:rPr>
        <w:drawing>
          <wp:inline distT="0" distB="0" distL="0" distR="0" wp14:anchorId="72B09EEC" wp14:editId="7CCDC043">
            <wp:extent cx="1249680" cy="865505"/>
            <wp:effectExtent l="0" t="0" r="7620" b="0"/>
            <wp:docPr id="2" name="Picture 2" descr="A blue box with a GUI Icon and shortcut arrow that will go on your desktop.  It is named VistA Scheduling." title="VistA Scheduling GUI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9680" cy="865505"/>
                    </a:xfrm>
                    <a:prstGeom prst="rect">
                      <a:avLst/>
                    </a:prstGeom>
                    <a:noFill/>
                  </pic:spPr>
                </pic:pic>
              </a:graphicData>
            </a:graphic>
          </wp:inline>
        </w:drawing>
      </w:r>
    </w:p>
    <w:p w:rsidR="006C456A" w:rsidRDefault="006C456A">
      <w:pPr>
        <w:rPr>
          <w:rFonts w:ascii="Arial" w:hAnsi="Arial" w:cs="Arial"/>
          <w:b/>
          <w:bCs/>
          <w:kern w:val="32"/>
          <w:sz w:val="36"/>
          <w:szCs w:val="32"/>
        </w:rPr>
      </w:pPr>
      <w:r>
        <w:br w:type="page"/>
      </w:r>
    </w:p>
    <w:p w:rsidR="00AE5904" w:rsidRPr="00566DC0" w:rsidRDefault="00A9601B" w:rsidP="00740CBB">
      <w:pPr>
        <w:pStyle w:val="Heading1"/>
      </w:pPr>
      <w:r>
        <w:lastRenderedPageBreak/>
        <w:t xml:space="preserve"> </w:t>
      </w:r>
      <w:bookmarkStart w:id="106" w:name="_Toc506372368"/>
      <w:r w:rsidR="00AE5904" w:rsidRPr="00566DC0">
        <w:t>Rollback Procedure</w:t>
      </w:r>
      <w:bookmarkEnd w:id="106"/>
    </w:p>
    <w:p w:rsidR="00F20671" w:rsidRPr="00566DC0" w:rsidRDefault="0087388C" w:rsidP="00E758D7">
      <w:pPr>
        <w:pStyle w:val="BodyText"/>
      </w:pPr>
      <w:r>
        <w:t>A</w:t>
      </w:r>
      <w:r w:rsidR="00E758D7" w:rsidRPr="00566DC0">
        <w:t xml:space="preserve"> site can run the standard patch removal tool to back</w:t>
      </w:r>
      <w:r w:rsidR="00441EB8">
        <w:t>-out</w:t>
      </w:r>
      <w:r w:rsidR="00E758D7" w:rsidRPr="00566DC0">
        <w:t xml:space="preserve"> the patches.</w:t>
      </w:r>
      <w:r w:rsidR="00A9601B">
        <w:t xml:space="preserve"> </w:t>
      </w:r>
      <w:r w:rsidR="00E758D7" w:rsidRPr="00566DC0">
        <w:t xml:space="preserve">In the event that a site determines rollback is required, the site should submit a ticket with the </w:t>
      </w:r>
      <w:r w:rsidR="00795354">
        <w:t>E</w:t>
      </w:r>
      <w:r w:rsidR="00E758D7" w:rsidRPr="00566DC0">
        <w:t>SD and have the development support team assist with the rollback.</w:t>
      </w:r>
      <w:r w:rsidR="00A9601B">
        <w:t xml:space="preserve"> </w:t>
      </w:r>
    </w:p>
    <w:p w:rsidR="00E758D7" w:rsidRPr="00412062" w:rsidRDefault="00E758D7" w:rsidP="004B6DDE">
      <w:pPr>
        <w:pStyle w:val="BodyText"/>
        <w:rPr>
          <w:szCs w:val="24"/>
        </w:rPr>
      </w:pPr>
    </w:p>
    <w:p w:rsidR="0029309C" w:rsidRPr="00566DC0" w:rsidRDefault="00A9601B" w:rsidP="002630A1">
      <w:pPr>
        <w:pStyle w:val="Heading2"/>
      </w:pPr>
      <w:r>
        <w:t xml:space="preserve"> </w:t>
      </w:r>
      <w:bookmarkStart w:id="107" w:name="_Toc506372369"/>
      <w:r w:rsidR="0029309C" w:rsidRPr="00566DC0">
        <w:t>Rollback Considerations</w:t>
      </w:r>
      <w:bookmarkEnd w:id="107"/>
    </w:p>
    <w:p w:rsidR="00064DB5" w:rsidRPr="00566DC0" w:rsidRDefault="00064DB5" w:rsidP="00064DB5">
      <w:pPr>
        <w:pStyle w:val="BodyText"/>
      </w:pPr>
      <w:r w:rsidRPr="00566DC0">
        <w:t>Following are checkpoints to consider when determining if the software needs to be backed out:</w:t>
      </w:r>
    </w:p>
    <w:p w:rsidR="006C3CAC" w:rsidRPr="00566DC0" w:rsidRDefault="00064DB5" w:rsidP="00064DB5">
      <w:pPr>
        <w:pStyle w:val="BodyText"/>
        <w:numPr>
          <w:ilvl w:val="0"/>
          <w:numId w:val="27"/>
        </w:numPr>
      </w:pPr>
      <w:r w:rsidRPr="00566DC0">
        <w:t xml:space="preserve">Conduct a check on the </w:t>
      </w:r>
      <w:r w:rsidR="006C3CAC" w:rsidRPr="00566DC0">
        <w:t>Trans</w:t>
      </w:r>
      <w:r w:rsidRPr="00566DC0">
        <w:t>port Global backup</w:t>
      </w:r>
    </w:p>
    <w:p w:rsidR="006C3CAC" w:rsidRPr="00566DC0" w:rsidRDefault="00064DB5" w:rsidP="00064DB5">
      <w:pPr>
        <w:pStyle w:val="BodyText"/>
        <w:numPr>
          <w:ilvl w:val="0"/>
          <w:numId w:val="27"/>
        </w:numPr>
      </w:pPr>
      <w:r w:rsidRPr="00566DC0">
        <w:t>Conduct a validation of the Check sum</w:t>
      </w:r>
      <w:r w:rsidR="00795354">
        <w:t>(s)</w:t>
      </w:r>
    </w:p>
    <w:p w:rsidR="006C3CAC" w:rsidRPr="00566DC0" w:rsidRDefault="00064DB5" w:rsidP="00064DB5">
      <w:pPr>
        <w:pStyle w:val="BodyText"/>
        <w:numPr>
          <w:ilvl w:val="0"/>
          <w:numId w:val="27"/>
        </w:numPr>
      </w:pPr>
      <w:r w:rsidRPr="00566DC0">
        <w:t>Check the CA S</w:t>
      </w:r>
      <w:r w:rsidR="00795354">
        <w:t xml:space="preserve">ervice </w:t>
      </w:r>
      <w:r w:rsidRPr="00566DC0">
        <w:t>D</w:t>
      </w:r>
      <w:r w:rsidR="00795354">
        <w:t xml:space="preserve">esk </w:t>
      </w:r>
      <w:r w:rsidRPr="00566DC0">
        <w:t>M</w:t>
      </w:r>
      <w:r w:rsidR="00795354">
        <w:t>anager (SDM)</w:t>
      </w:r>
      <w:r w:rsidR="00A9601B">
        <w:t xml:space="preserve"> </w:t>
      </w:r>
      <w:r w:rsidRPr="00566DC0">
        <w:t xml:space="preserve">for the submission of previous </w:t>
      </w:r>
      <w:r w:rsidR="00795354">
        <w:t>E</w:t>
      </w:r>
      <w:r w:rsidR="006C3CAC" w:rsidRPr="00566DC0">
        <w:t>SD ticket</w:t>
      </w:r>
      <w:r w:rsidRPr="00566DC0">
        <w:t xml:space="preserve"> resolutions</w:t>
      </w:r>
      <w:r w:rsidR="006C3CAC" w:rsidRPr="00566DC0">
        <w:t xml:space="preserve"> </w:t>
      </w:r>
    </w:p>
    <w:p w:rsidR="0029309C" w:rsidRPr="00566DC0" w:rsidRDefault="00A9601B" w:rsidP="002630A1">
      <w:pPr>
        <w:pStyle w:val="Heading2"/>
      </w:pPr>
      <w:r>
        <w:t xml:space="preserve"> </w:t>
      </w:r>
      <w:bookmarkStart w:id="108" w:name="_Toc506372370"/>
      <w:r w:rsidR="0029309C" w:rsidRPr="00566DC0">
        <w:t>Rollback Criteria</w:t>
      </w:r>
      <w:bookmarkEnd w:id="108"/>
    </w:p>
    <w:p w:rsidR="00064DB5" w:rsidRPr="00566DC0" w:rsidRDefault="00064DB5" w:rsidP="006C3CAC">
      <w:pPr>
        <w:pStyle w:val="BodyText"/>
      </w:pPr>
      <w:r w:rsidRPr="00566DC0">
        <w:t>The following are the rollback criteria:</w:t>
      </w:r>
    </w:p>
    <w:p w:rsidR="006C3CAC" w:rsidRPr="00566DC0" w:rsidRDefault="006C3CAC" w:rsidP="00064DB5">
      <w:pPr>
        <w:pStyle w:val="BodyText"/>
        <w:numPr>
          <w:ilvl w:val="0"/>
          <w:numId w:val="28"/>
        </w:numPr>
      </w:pPr>
      <w:r w:rsidRPr="00566DC0">
        <w:t>Transport Global check failures</w:t>
      </w:r>
    </w:p>
    <w:p w:rsidR="006C3CAC" w:rsidRPr="00566DC0" w:rsidRDefault="006C3CAC" w:rsidP="00064DB5">
      <w:pPr>
        <w:pStyle w:val="BodyText"/>
        <w:numPr>
          <w:ilvl w:val="0"/>
          <w:numId w:val="28"/>
        </w:numPr>
      </w:pPr>
      <w:r w:rsidRPr="00566DC0">
        <w:t>Check sum</w:t>
      </w:r>
      <w:r w:rsidR="0097262B">
        <w:t>(s) c</w:t>
      </w:r>
      <w:r w:rsidRPr="00566DC0">
        <w:t>heck failures</w:t>
      </w:r>
    </w:p>
    <w:p w:rsidR="00064DB5" w:rsidRPr="00566DC0" w:rsidRDefault="00064DB5" w:rsidP="00064DB5">
      <w:pPr>
        <w:pStyle w:val="BodyText"/>
        <w:numPr>
          <w:ilvl w:val="0"/>
          <w:numId w:val="28"/>
        </w:numPr>
      </w:pPr>
      <w:r w:rsidRPr="00566DC0">
        <w:t>Patch installations not conducted in the proper order</w:t>
      </w:r>
    </w:p>
    <w:p w:rsidR="0029309C" w:rsidRPr="00566DC0" w:rsidRDefault="00A9601B" w:rsidP="002630A1">
      <w:pPr>
        <w:pStyle w:val="Heading2"/>
      </w:pPr>
      <w:r>
        <w:t xml:space="preserve"> </w:t>
      </w:r>
      <w:bookmarkStart w:id="109" w:name="_Toc506372371"/>
      <w:r w:rsidR="0029309C" w:rsidRPr="00566DC0">
        <w:t>Rollback Risks</w:t>
      </w:r>
      <w:bookmarkEnd w:id="109"/>
    </w:p>
    <w:p w:rsidR="00064DB5" w:rsidRPr="00566DC0" w:rsidRDefault="00064DB5" w:rsidP="00064DB5">
      <w:pPr>
        <w:pStyle w:val="BodyText"/>
      </w:pPr>
      <w:r w:rsidRPr="00566DC0">
        <w:t>The following are the rollback risks:</w:t>
      </w:r>
    </w:p>
    <w:p w:rsidR="00064DB5" w:rsidRPr="00566DC0" w:rsidRDefault="00064DB5" w:rsidP="00064DB5">
      <w:pPr>
        <w:pStyle w:val="BodyText"/>
        <w:numPr>
          <w:ilvl w:val="0"/>
          <w:numId w:val="29"/>
        </w:numPr>
      </w:pPr>
      <w:r w:rsidRPr="00566DC0">
        <w:t>Manually deleting the incorrect file(s)</w:t>
      </w:r>
    </w:p>
    <w:p w:rsidR="00064DB5" w:rsidRPr="00566DC0" w:rsidRDefault="00064DB5" w:rsidP="00064DB5">
      <w:pPr>
        <w:pStyle w:val="BodyText"/>
        <w:numPr>
          <w:ilvl w:val="0"/>
          <w:numId w:val="29"/>
        </w:numPr>
      </w:pPr>
      <w:r w:rsidRPr="00566DC0">
        <w:t>Restoring the incorrect file(s)</w:t>
      </w:r>
    </w:p>
    <w:p w:rsidR="00064DB5" w:rsidRPr="00566DC0" w:rsidRDefault="00064DB5" w:rsidP="00064DB5">
      <w:pPr>
        <w:pStyle w:val="BodyText"/>
        <w:numPr>
          <w:ilvl w:val="0"/>
          <w:numId w:val="29"/>
        </w:numPr>
      </w:pPr>
      <w:r w:rsidRPr="00566DC0">
        <w:t>Housing used tables in the database</w:t>
      </w:r>
    </w:p>
    <w:p w:rsidR="0029309C" w:rsidRPr="00566DC0" w:rsidRDefault="00A9601B" w:rsidP="002630A1">
      <w:pPr>
        <w:pStyle w:val="Heading2"/>
      </w:pPr>
      <w:r>
        <w:t xml:space="preserve"> </w:t>
      </w:r>
      <w:bookmarkStart w:id="110" w:name="_Toc506372372"/>
      <w:r w:rsidR="0029309C" w:rsidRPr="00566DC0">
        <w:t>Authority for Rollback</w:t>
      </w:r>
      <w:bookmarkEnd w:id="110"/>
    </w:p>
    <w:p w:rsidR="00D81F00" w:rsidRDefault="00D81F00" w:rsidP="00D81F00">
      <w:pPr>
        <w:rPr>
          <w:color w:val="1F497D"/>
        </w:rPr>
      </w:pPr>
      <w:r w:rsidRPr="007E4B0A">
        <w:t xml:space="preserve">The </w:t>
      </w:r>
      <w:r w:rsidR="00327D61" w:rsidRPr="007E4B0A">
        <w:t xml:space="preserve">site programmer </w:t>
      </w:r>
      <w:r w:rsidRPr="007E4B0A">
        <w:t>has the authority to conduct a roll b</w:t>
      </w:r>
      <w:r w:rsidR="00327D61" w:rsidRPr="007E4B0A">
        <w:t>ack. S</w:t>
      </w:r>
      <w:r w:rsidRPr="007E4B0A">
        <w:t xml:space="preserve">ites with no </w:t>
      </w:r>
      <w:r w:rsidR="00795354">
        <w:t>OI&amp;T</w:t>
      </w:r>
      <w:r w:rsidR="00795354" w:rsidRPr="007E4B0A">
        <w:t xml:space="preserve"> </w:t>
      </w:r>
      <w:r w:rsidRPr="007E4B0A">
        <w:t xml:space="preserve">programmer support should contact their regional </w:t>
      </w:r>
      <w:r w:rsidR="00795354">
        <w:t>OI&amp;T</w:t>
      </w:r>
      <w:r w:rsidRPr="007E4B0A">
        <w:t xml:space="preserve"> support person</w:t>
      </w:r>
      <w:r>
        <w:rPr>
          <w:color w:val="1F497D"/>
        </w:rPr>
        <w:t>.</w:t>
      </w:r>
    </w:p>
    <w:p w:rsidR="00DF0C18" w:rsidRPr="00566DC0" w:rsidRDefault="00A9601B" w:rsidP="002630A1">
      <w:pPr>
        <w:pStyle w:val="Heading2"/>
      </w:pPr>
      <w:r>
        <w:t xml:space="preserve"> </w:t>
      </w:r>
      <w:bookmarkStart w:id="111" w:name="_Toc506372373"/>
      <w:r w:rsidR="00DF0C18" w:rsidRPr="00566DC0">
        <w:t>Rollback Procedure</w:t>
      </w:r>
      <w:bookmarkEnd w:id="111"/>
    </w:p>
    <w:p w:rsidR="00064DB5" w:rsidRPr="00566DC0" w:rsidRDefault="00064DB5" w:rsidP="00064DB5">
      <w:pPr>
        <w:pStyle w:val="BodyText"/>
      </w:pPr>
      <w:r w:rsidRPr="00566DC0">
        <w:t>The following are the steps to follow for the rollback procedure:</w:t>
      </w:r>
    </w:p>
    <w:p w:rsidR="00940C8F" w:rsidRPr="00566DC0" w:rsidRDefault="00940C8F" w:rsidP="00795354">
      <w:pPr>
        <w:pStyle w:val="BodyText"/>
        <w:numPr>
          <w:ilvl w:val="0"/>
          <w:numId w:val="18"/>
        </w:numPr>
      </w:pPr>
      <w:r w:rsidRPr="00566DC0">
        <w:t>Locate the results from your site’s Transport Global backup which was done prior to installing the patches. The Transport Global backup creates a backup message of any routines exported with the installed patches. It will not backup any other changes such as D</w:t>
      </w:r>
      <w:r w:rsidR="00FB396D">
        <w:t xml:space="preserve">ata </w:t>
      </w:r>
      <w:r w:rsidRPr="00566DC0">
        <w:t>D</w:t>
      </w:r>
      <w:r w:rsidR="00FB396D">
        <w:t>ictionaries (DD)</w:t>
      </w:r>
      <w:r w:rsidRPr="00566DC0">
        <w:t xml:space="preserve"> or templates.</w:t>
      </w:r>
    </w:p>
    <w:p w:rsidR="00940C8F" w:rsidRPr="00566DC0" w:rsidRDefault="00940C8F" w:rsidP="004F455C">
      <w:pPr>
        <w:pStyle w:val="BodyText"/>
        <w:numPr>
          <w:ilvl w:val="0"/>
          <w:numId w:val="18"/>
        </w:numPr>
      </w:pPr>
      <w:r w:rsidRPr="00566DC0">
        <w:lastRenderedPageBreak/>
        <w:t>Locate the backup or copy of the modified files prior to the patch installations. The table below identifies all the databases that will be created, replaced, interfaced with, or whose structure will be modified (i.e., add or delete tables or add or delete columns to a table) as part of this effort.</w:t>
      </w:r>
      <w:r w:rsidR="0087388C">
        <w:t xml:space="preserve"> (There are no DD changes as part of this release.)</w:t>
      </w:r>
    </w:p>
    <w:p w:rsidR="00BB2C60" w:rsidRPr="00BB2C60" w:rsidRDefault="00BB2C60" w:rsidP="00BB2C60">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5</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xml:space="preserve">: </w:t>
      </w:r>
      <w:r>
        <w:rPr>
          <w:rFonts w:ascii="Times New Roman" w:hAnsi="Times New Roman" w:cs="Times New Roman"/>
          <w:sz w:val="24"/>
          <w:szCs w:val="24"/>
        </w:rPr>
        <w:t>Database Inventory</w:t>
      </w:r>
    </w:p>
    <w:p w:rsidR="00BB2C60" w:rsidRPr="00BB2C60" w:rsidRDefault="00BB2C60" w:rsidP="00BB2C60"/>
    <w:tbl>
      <w:tblPr>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5595"/>
        <w:gridCol w:w="1428"/>
      </w:tblGrid>
      <w:tr w:rsidR="00940C8F" w:rsidRPr="00566DC0" w:rsidTr="00994C8A">
        <w:trPr>
          <w:cantSplit/>
          <w:tblHeader/>
        </w:trPr>
        <w:tc>
          <w:tcPr>
            <w:tcW w:w="2327" w:type="dxa"/>
            <w:shd w:val="clear" w:color="auto" w:fill="D9D9D9" w:themeFill="background1" w:themeFillShade="D9"/>
          </w:tcPr>
          <w:p w:rsidR="00940C8F" w:rsidRPr="00566DC0" w:rsidRDefault="00940C8F" w:rsidP="007409B6">
            <w:pPr>
              <w:pStyle w:val="TableHeading"/>
            </w:pPr>
            <w:bookmarkStart w:id="112" w:name="ColumnTitle_20"/>
            <w:bookmarkEnd w:id="112"/>
            <w:r w:rsidRPr="00566DC0">
              <w:t>FILE Name</w:t>
            </w:r>
          </w:p>
        </w:tc>
        <w:tc>
          <w:tcPr>
            <w:tcW w:w="5595" w:type="dxa"/>
            <w:shd w:val="clear" w:color="auto" w:fill="D9D9D9" w:themeFill="background1" w:themeFillShade="D9"/>
          </w:tcPr>
          <w:p w:rsidR="00940C8F" w:rsidRPr="00566DC0" w:rsidRDefault="00940C8F" w:rsidP="007409B6">
            <w:pPr>
              <w:pStyle w:val="TableHeading"/>
            </w:pPr>
            <w:r w:rsidRPr="00566DC0">
              <w:t>Description</w:t>
            </w:r>
          </w:p>
        </w:tc>
        <w:tc>
          <w:tcPr>
            <w:tcW w:w="1428" w:type="dxa"/>
            <w:shd w:val="clear" w:color="auto" w:fill="D9D9D9" w:themeFill="background1" w:themeFillShade="D9"/>
          </w:tcPr>
          <w:p w:rsidR="00940C8F" w:rsidRPr="00566DC0" w:rsidRDefault="00940C8F" w:rsidP="007409B6">
            <w:pPr>
              <w:pStyle w:val="TableHeading"/>
            </w:pPr>
            <w:r w:rsidRPr="00566DC0">
              <w:t>Type</w:t>
            </w:r>
          </w:p>
        </w:tc>
      </w:tr>
      <w:tr w:rsidR="006924DF" w:rsidRPr="00566DC0" w:rsidTr="00994C8A">
        <w:trPr>
          <w:cantSplit/>
          <w:trHeight w:val="665"/>
        </w:trPr>
        <w:tc>
          <w:tcPr>
            <w:tcW w:w="2327" w:type="dxa"/>
            <w:shd w:val="clear" w:color="auto" w:fill="auto"/>
          </w:tcPr>
          <w:p w:rsidR="006924DF" w:rsidRPr="00566DC0" w:rsidRDefault="0087388C" w:rsidP="007409B6">
            <w:pPr>
              <w:pStyle w:val="TableText"/>
            </w:pPr>
            <w:r>
              <w:t>N/A</w:t>
            </w:r>
          </w:p>
        </w:tc>
        <w:tc>
          <w:tcPr>
            <w:tcW w:w="5595" w:type="dxa"/>
          </w:tcPr>
          <w:p w:rsidR="006924DF" w:rsidRPr="00566DC0" w:rsidRDefault="0087388C" w:rsidP="007409B6">
            <w:pPr>
              <w:pStyle w:val="TableText"/>
            </w:pPr>
            <w:r>
              <w:t>N/A</w:t>
            </w:r>
          </w:p>
        </w:tc>
        <w:tc>
          <w:tcPr>
            <w:tcW w:w="1428" w:type="dxa"/>
            <w:shd w:val="clear" w:color="auto" w:fill="auto"/>
          </w:tcPr>
          <w:p w:rsidR="006924DF" w:rsidRPr="00566DC0" w:rsidRDefault="0087388C" w:rsidP="007409B6">
            <w:pPr>
              <w:pStyle w:val="TableText"/>
            </w:pPr>
            <w:r>
              <w:t>N/A</w:t>
            </w:r>
          </w:p>
        </w:tc>
      </w:tr>
    </w:tbl>
    <w:p w:rsidR="00940C8F" w:rsidRDefault="00940C8F" w:rsidP="004F455C">
      <w:pPr>
        <w:pStyle w:val="BodyText"/>
        <w:numPr>
          <w:ilvl w:val="0"/>
          <w:numId w:val="18"/>
        </w:numPr>
      </w:pPr>
      <w:r w:rsidRPr="00566DC0">
        <w:t>Once the backups are located the</w:t>
      </w:r>
      <w:r w:rsidR="004F455C" w:rsidRPr="00566DC0">
        <w:t xml:space="preserve"> </w:t>
      </w:r>
      <w:r w:rsidR="00FB396D">
        <w:t>OI&amp;T</w:t>
      </w:r>
      <w:r w:rsidR="004F455C" w:rsidRPr="00566DC0">
        <w:t xml:space="preserve"> programmer should extract and restore routines and modified files back to their pre-patch installations state. The modified files are listed in the table above. </w:t>
      </w:r>
    </w:p>
    <w:p w:rsidR="00D81F00" w:rsidRDefault="00D81F00" w:rsidP="00D81F00">
      <w:pPr>
        <w:pStyle w:val="BodyText"/>
        <w:numPr>
          <w:ilvl w:val="0"/>
          <w:numId w:val="18"/>
        </w:numPr>
      </w:pPr>
      <w:r w:rsidRPr="00D81F00">
        <w:t>All SDEC entries created in the REMOTE PROCEDURE</w:t>
      </w:r>
      <w:r w:rsidR="00FF795F">
        <w:t xml:space="preserve">: </w:t>
      </w:r>
      <w:r w:rsidRPr="00D81F00">
        <w:t>(#8994) file should be deleted.</w:t>
      </w:r>
    </w:p>
    <w:p w:rsidR="00D81F00" w:rsidRPr="00566DC0" w:rsidRDefault="00D81F00" w:rsidP="00D81F00">
      <w:pPr>
        <w:pStyle w:val="BodyText"/>
        <w:numPr>
          <w:ilvl w:val="0"/>
          <w:numId w:val="18"/>
        </w:numPr>
      </w:pPr>
      <w:r w:rsidRPr="00D81F00">
        <w:t xml:space="preserve">Delete all </w:t>
      </w:r>
      <w:r w:rsidR="00FC6722">
        <w:t>new routines associated with SD*5.3*</w:t>
      </w:r>
      <w:r w:rsidR="00FD60FE">
        <w:t>67</w:t>
      </w:r>
      <w:r w:rsidR="0087388C">
        <w:t>9</w:t>
      </w:r>
      <w:r w:rsidR="00FC6722">
        <w:t xml:space="preserve"> and </w:t>
      </w:r>
      <w:r w:rsidR="0087388C">
        <w:t>GMRC</w:t>
      </w:r>
      <w:r w:rsidR="00FC6722">
        <w:t>*</w:t>
      </w:r>
      <w:r w:rsidR="0087388C">
        <w:t>3.0</w:t>
      </w:r>
      <w:r w:rsidR="00FC6722">
        <w:t>*</w:t>
      </w:r>
      <w:r w:rsidR="0087388C">
        <w:t>98</w:t>
      </w:r>
      <w:r w:rsidRPr="00D81F00">
        <w:t>.</w:t>
      </w:r>
    </w:p>
    <w:p w:rsidR="00940C8F" w:rsidRPr="00566DC0" w:rsidRDefault="00940C8F" w:rsidP="00940C8F">
      <w:pPr>
        <w:pStyle w:val="BodyText"/>
      </w:pPr>
    </w:p>
    <w:p w:rsidR="00EE08BA" w:rsidRPr="00566DC0" w:rsidRDefault="00A9601B" w:rsidP="002630A1">
      <w:pPr>
        <w:pStyle w:val="Heading2"/>
        <w:rPr>
          <w:rFonts w:ascii="Calibri" w:eastAsia="Calibri" w:hAnsi="Calibri"/>
          <w:sz w:val="22"/>
          <w:szCs w:val="22"/>
        </w:rPr>
      </w:pPr>
      <w:r>
        <w:t xml:space="preserve"> </w:t>
      </w:r>
      <w:bookmarkStart w:id="113" w:name="_Toc506372374"/>
      <w:r w:rsidR="00037CE1" w:rsidRPr="00566DC0">
        <w:t>Rollback Verification Procedure</w:t>
      </w:r>
      <w:bookmarkEnd w:id="113"/>
    </w:p>
    <w:p w:rsidR="004F455C" w:rsidRPr="00566DC0" w:rsidRDefault="004F455C" w:rsidP="004F455C">
      <w:pPr>
        <w:pStyle w:val="BodyText"/>
      </w:pPr>
      <w:r w:rsidRPr="00566DC0">
        <w:t xml:space="preserve">Once the roll back procedure has been completed, the </w:t>
      </w:r>
      <w:r w:rsidR="00FB396D">
        <w:t>OI&amp;T</w:t>
      </w:r>
      <w:r w:rsidRPr="00566DC0">
        <w:t xml:space="preserve"> programmer should manually verify that the data rollback has successfully taken place. This is can only be done by looking at each data element individually. </w:t>
      </w:r>
    </w:p>
    <w:p w:rsidR="003C234F" w:rsidRPr="00566DC0" w:rsidRDefault="003C234F" w:rsidP="004F455C">
      <w:pPr>
        <w:pStyle w:val="BodyText"/>
      </w:pPr>
    </w:p>
    <w:p w:rsidR="006C456A" w:rsidRDefault="006C456A">
      <w:pPr>
        <w:rPr>
          <w:rFonts w:ascii="Arial" w:hAnsi="Arial" w:cs="Arial"/>
          <w:b/>
          <w:bCs/>
          <w:kern w:val="32"/>
          <w:sz w:val="36"/>
          <w:szCs w:val="32"/>
        </w:rPr>
      </w:pPr>
      <w:r>
        <w:br w:type="page"/>
      </w:r>
    </w:p>
    <w:p w:rsidR="006A0995" w:rsidRPr="006A0995" w:rsidRDefault="005D3979" w:rsidP="00FD60FE">
      <w:pPr>
        <w:pStyle w:val="Heading1"/>
      </w:pPr>
      <w:bookmarkStart w:id="114" w:name="_Toc506372375"/>
      <w:r>
        <w:lastRenderedPageBreak/>
        <w:t>Appendix</w:t>
      </w:r>
      <w:bookmarkEnd w:id="114"/>
    </w:p>
    <w:p w:rsidR="00C82EAB" w:rsidRDefault="00FB396D" w:rsidP="002630A1">
      <w:pPr>
        <w:pStyle w:val="Heading2"/>
      </w:pPr>
      <w:r>
        <w:t xml:space="preserve"> </w:t>
      </w:r>
      <w:bookmarkStart w:id="115" w:name="_Toc506372376"/>
      <w:r w:rsidR="00C82EAB">
        <w:t>SD*5.3*67</w:t>
      </w:r>
      <w:r w:rsidR="005F1A4B">
        <w:t>9</w:t>
      </w:r>
      <w:r w:rsidR="00C82EAB">
        <w:t xml:space="preserve"> Patch </w:t>
      </w:r>
      <w:commentRangeStart w:id="116"/>
      <w:r w:rsidR="00C82EAB">
        <w:t>Description</w:t>
      </w:r>
      <w:bookmarkEnd w:id="115"/>
      <w:commentRangeEnd w:id="116"/>
      <w:r w:rsidR="00A028A5">
        <w:rPr>
          <w:rStyle w:val="CommentReference"/>
          <w:rFonts w:ascii="Times New Roman" w:hAnsi="Times New Roman" w:cs="Times New Roman"/>
          <w:b w:val="0"/>
          <w:bCs w:val="0"/>
          <w:iCs w:val="0"/>
          <w:kern w:val="0"/>
        </w:rPr>
        <w:commentReference w:id="116"/>
      </w:r>
    </w:p>
    <w:p w:rsidR="00AC2083" w:rsidRDefault="00AC2083" w:rsidP="005F1A4B">
      <w:pPr>
        <w:autoSpaceDE w:val="0"/>
        <w:autoSpaceDN w:val="0"/>
        <w:adjustRightInd w:val="0"/>
        <w:rPr>
          <w:ins w:id="117" w:author="Department of Veterans Affairs" w:date="2018-05-08T14:12:00Z"/>
          <w:rFonts w:ascii="Consolas" w:hAnsi="Consolas" w:cs="Consolas"/>
          <w:sz w:val="20"/>
          <w:szCs w:val="20"/>
        </w:rPr>
      </w:pP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Run Date: FEB 13, 2018                      Designation: SD*5.3*</w:t>
      </w:r>
      <w:proofErr w:type="gramStart"/>
      <w:r w:rsidRPr="005F1A4B">
        <w:rPr>
          <w:rFonts w:ascii="Consolas" w:hAnsi="Consolas" w:cs="Consolas"/>
          <w:sz w:val="20"/>
          <w:szCs w:val="20"/>
        </w:rPr>
        <w:t>679  TEST</w:t>
      </w:r>
      <w:proofErr w:type="gramEnd"/>
      <w:r w:rsidRPr="005F1A4B">
        <w:rPr>
          <w:rFonts w:ascii="Consolas" w:hAnsi="Consolas" w:cs="Consolas"/>
          <w:sz w:val="20"/>
          <w:szCs w:val="20"/>
        </w:rPr>
        <w:t xml:space="preserve"> v</w:t>
      </w:r>
      <w:del w:id="118" w:author="Department of Veterans Affairs" w:date="2018-05-08T14:14:00Z">
        <w:r w:rsidRPr="005F1A4B" w:rsidDel="00AC2083">
          <w:rPr>
            <w:rFonts w:ascii="Consolas" w:hAnsi="Consolas" w:cs="Consolas"/>
            <w:sz w:val="20"/>
            <w:szCs w:val="20"/>
          </w:rPr>
          <w:delText>4</w:delText>
        </w:r>
      </w:del>
      <w:ins w:id="119" w:author="Department of Veterans Affairs" w:date="2018-05-08T14:14:00Z">
        <w:r w:rsidR="00AC2083">
          <w:rPr>
            <w:rFonts w:ascii="Consolas" w:hAnsi="Consolas" w:cs="Consolas"/>
            <w:sz w:val="20"/>
            <w:szCs w:val="20"/>
          </w:rPr>
          <w:t>7</w:t>
        </w:r>
      </w:ins>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Package :</w:t>
      </w:r>
      <w:proofErr w:type="gramEnd"/>
      <w:r w:rsidRPr="005F1A4B">
        <w:rPr>
          <w:rFonts w:ascii="Consolas" w:hAnsi="Consolas" w:cs="Consolas"/>
          <w:sz w:val="20"/>
          <w:szCs w:val="20"/>
        </w:rPr>
        <w:t xml:space="preserve"> SCHEDULING                        Priority   : MANDATORY</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Version :</w:t>
      </w:r>
      <w:proofErr w:type="gramEnd"/>
      <w:r w:rsidRPr="005F1A4B">
        <w:rPr>
          <w:rFonts w:ascii="Consolas" w:hAnsi="Consolas" w:cs="Consolas"/>
          <w:sz w:val="20"/>
          <w:szCs w:val="20"/>
        </w:rPr>
        <w:t xml:space="preserve"> 5.3                               Status     : UNDER DEVELOPMENT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Subject:  VISTA SCHEDULING ENHANCEMENTS SUSTAINMENT RELEASE 1.5</w:t>
      </w:r>
    </w:p>
    <w:p w:rsidR="005F1A4B" w:rsidRPr="005F1A4B" w:rsidRDefault="005F1A4B" w:rsidP="005F1A4B">
      <w:pPr>
        <w:autoSpaceDE w:val="0"/>
        <w:autoSpaceDN w:val="0"/>
        <w:adjustRightInd w:val="0"/>
        <w:rPr>
          <w:rFonts w:ascii="Consolas" w:hAnsi="Consolas" w:cs="Consolas"/>
          <w:sz w:val="20"/>
          <w:szCs w:val="20"/>
        </w:rPr>
      </w:pP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Category:  ROUTINE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OTHER</w:t>
      </w:r>
    </w:p>
    <w:p w:rsidR="005F1A4B" w:rsidRPr="005F1A4B" w:rsidRDefault="005F1A4B" w:rsidP="005F1A4B">
      <w:pPr>
        <w:autoSpaceDE w:val="0"/>
        <w:autoSpaceDN w:val="0"/>
        <w:adjustRightInd w:val="0"/>
        <w:rPr>
          <w:rFonts w:ascii="Consolas" w:hAnsi="Consolas" w:cs="Consolas"/>
          <w:sz w:val="20"/>
          <w:szCs w:val="20"/>
        </w:rPr>
      </w:pP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Description: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GUI UPDATE NOTICE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This patch should be installed before the GUI update for release 1.5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of</w:t>
      </w:r>
      <w:proofErr w:type="gramEnd"/>
      <w:r w:rsidRPr="005F1A4B">
        <w:rPr>
          <w:rFonts w:ascii="Consolas" w:hAnsi="Consolas" w:cs="Consolas"/>
          <w:sz w:val="20"/>
          <w:szCs w:val="20"/>
        </w:rPr>
        <w:t xml:space="preserve"> </w:t>
      </w: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Scheduling GUI is installed. The previous 1.4 release will work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with</w:t>
      </w:r>
      <w:proofErr w:type="gramEnd"/>
      <w:r w:rsidRPr="005F1A4B">
        <w:rPr>
          <w:rFonts w:ascii="Consolas" w:hAnsi="Consolas" w:cs="Consolas"/>
          <w:sz w:val="20"/>
          <w:szCs w:val="20"/>
        </w:rPr>
        <w:t xml:space="preserve"> no problems after this patch has been installed. However, if the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1.5 version is used without this patch, then users will be unable to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schedule</w:t>
      </w:r>
      <w:proofErr w:type="gramEnd"/>
      <w:r w:rsidRPr="005F1A4B">
        <w:rPr>
          <w:rFonts w:ascii="Consolas" w:hAnsi="Consolas" w:cs="Consolas"/>
          <w:sz w:val="20"/>
          <w:szCs w:val="20"/>
        </w:rPr>
        <w:t xml:space="preserve"> appointments on holidays in clinics where holidays are open for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scheduling. The other two issues included in this patch will be fixed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for</w:t>
      </w:r>
      <w:proofErr w:type="gramEnd"/>
      <w:r w:rsidRPr="005F1A4B">
        <w:rPr>
          <w:rFonts w:ascii="Consolas" w:hAnsi="Consolas" w:cs="Consolas"/>
          <w:sz w:val="20"/>
          <w:szCs w:val="20"/>
        </w:rPr>
        <w:t xml:space="preserve"> both GUI versions after this patch is installed.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This patch contains the </w:t>
      </w: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components necessary to support the 1.5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release</w:t>
      </w:r>
      <w:proofErr w:type="gramEnd"/>
      <w:r w:rsidRPr="005F1A4B">
        <w:rPr>
          <w:rFonts w:ascii="Consolas" w:hAnsi="Consolas" w:cs="Consolas"/>
          <w:sz w:val="20"/>
          <w:szCs w:val="20"/>
        </w:rPr>
        <w:t xml:space="preserve"> of </w:t>
      </w: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Scheduling Enhancements (VSE) as well as addressing the</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following</w:t>
      </w:r>
      <w:proofErr w:type="gramEnd"/>
      <w:r w:rsidRPr="005F1A4B">
        <w:rPr>
          <w:rFonts w:ascii="Consolas" w:hAnsi="Consolas" w:cs="Consolas"/>
          <w:sz w:val="20"/>
          <w:szCs w:val="20"/>
        </w:rPr>
        <w:t xml:space="preserve"> issues: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1. I15980703FY17 - If user has begun to schedule an appointment on a holiday</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and</w:t>
      </w:r>
      <w:proofErr w:type="gramEnd"/>
      <w:r w:rsidRPr="005F1A4B">
        <w:rPr>
          <w:rFonts w:ascii="Consolas" w:hAnsi="Consolas" w:cs="Consolas"/>
          <w:sz w:val="20"/>
          <w:szCs w:val="20"/>
        </w:rPr>
        <w:t xml:space="preserve"> ability to book appointments on holidays is turned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off</w:t>
      </w:r>
      <w:proofErr w:type="gramEnd"/>
      <w:r w:rsidRPr="005F1A4B">
        <w:rPr>
          <w:rFonts w:ascii="Consolas" w:hAnsi="Consolas" w:cs="Consolas"/>
          <w:sz w:val="20"/>
          <w:szCs w:val="20"/>
        </w:rPr>
        <w:t xml:space="preserve"> in the meantime, the appointment can be booked.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2. R16256976FY17 - If user enters a zip code in the Veteran's permanent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address</w:t>
      </w:r>
      <w:proofErr w:type="gramEnd"/>
      <w:r w:rsidRPr="005F1A4B">
        <w:rPr>
          <w:rFonts w:ascii="Consolas" w:hAnsi="Consolas" w:cs="Consolas"/>
          <w:sz w:val="20"/>
          <w:szCs w:val="20"/>
        </w:rPr>
        <w:t xml:space="preserve"> on the Patient Info form, and the name of the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associated</w:t>
      </w:r>
      <w:proofErr w:type="gramEnd"/>
      <w:r w:rsidRPr="005F1A4B">
        <w:rPr>
          <w:rFonts w:ascii="Consolas" w:hAnsi="Consolas" w:cs="Consolas"/>
          <w:sz w:val="20"/>
          <w:szCs w:val="20"/>
        </w:rPr>
        <w:t xml:space="preserve"> county is contained in another county in the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same</w:t>
      </w:r>
      <w:proofErr w:type="gramEnd"/>
      <w:r w:rsidRPr="005F1A4B">
        <w:rPr>
          <w:rFonts w:ascii="Consolas" w:hAnsi="Consolas" w:cs="Consolas"/>
          <w:sz w:val="20"/>
          <w:szCs w:val="20"/>
        </w:rPr>
        <w:t xml:space="preserve"> state (such as ROBERTS and ROBERTSON), an error</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message</w:t>
      </w:r>
      <w:proofErr w:type="gramEnd"/>
      <w:r w:rsidRPr="005F1A4B">
        <w:rPr>
          <w:rFonts w:ascii="Consolas" w:hAnsi="Consolas" w:cs="Consolas"/>
          <w:sz w:val="20"/>
          <w:szCs w:val="20"/>
        </w:rPr>
        <w:t xml:space="preserve"> would be displayed.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3. I16857061FY18 - If a scheduler makes or cancels an appointment for a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consult</w:t>
      </w:r>
      <w:proofErr w:type="gramEnd"/>
      <w:r w:rsidRPr="005F1A4B">
        <w:rPr>
          <w:rFonts w:ascii="Consolas" w:hAnsi="Consolas" w:cs="Consolas"/>
          <w:sz w:val="20"/>
          <w:szCs w:val="20"/>
        </w:rPr>
        <w:t xml:space="preserve"> and the current time ends in a zero (like 9:40),</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then</w:t>
      </w:r>
      <w:proofErr w:type="gramEnd"/>
      <w:r w:rsidRPr="005F1A4B">
        <w:rPr>
          <w:rFonts w:ascii="Consolas" w:hAnsi="Consolas" w:cs="Consolas"/>
          <w:sz w:val="20"/>
          <w:szCs w:val="20"/>
        </w:rPr>
        <w:t xml:space="preserve"> the event recorded in the consult will display at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the</w:t>
      </w:r>
      <w:proofErr w:type="gramEnd"/>
      <w:r w:rsidRPr="005F1A4B">
        <w:rPr>
          <w:rFonts w:ascii="Consolas" w:hAnsi="Consolas" w:cs="Consolas"/>
          <w:sz w:val="20"/>
          <w:szCs w:val="20"/>
        </w:rPr>
        <w:t xml:space="preserve"> end of the consult event history instead of in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sequence</w:t>
      </w:r>
      <w:proofErr w:type="gramEnd"/>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third issue requires a fix to repair existing data effected by the</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issue</w:t>
      </w:r>
      <w:proofErr w:type="gramEnd"/>
      <w:r w:rsidRPr="005F1A4B">
        <w:rPr>
          <w:rFonts w:ascii="Consolas" w:hAnsi="Consolas" w:cs="Consolas"/>
          <w:sz w:val="20"/>
          <w:szCs w:val="20"/>
        </w:rPr>
        <w:t>. That repair is done in a separate patch, which will be bundled</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with</w:t>
      </w:r>
      <w:proofErr w:type="gramEnd"/>
      <w:r w:rsidRPr="005F1A4B">
        <w:rPr>
          <w:rFonts w:ascii="Consolas" w:hAnsi="Consolas" w:cs="Consolas"/>
          <w:sz w:val="20"/>
          <w:szCs w:val="20"/>
        </w:rPr>
        <w:t xml:space="preserve"> this one. Below is a list of all the applications involved in this</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bundle</w:t>
      </w:r>
      <w:proofErr w:type="gramEnd"/>
      <w:r w:rsidRPr="005F1A4B">
        <w:rPr>
          <w:rFonts w:ascii="Consolas" w:hAnsi="Consolas" w:cs="Consolas"/>
          <w:sz w:val="20"/>
          <w:szCs w:val="20"/>
        </w:rPr>
        <w:t xml:space="preserve"> along with their patch number:</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APPLICATION/VERSION                                   PATCH</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SCHEDULING (SD) V. 5.3                                SD*5.3*679</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CONSULT/REQUEST TRACKING (GMRC) V. 3.0                GMRC*3.0*98</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Patch Components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Files &amp; Fields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File Name (#)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Sub-file Name (#)   Field Name (Number)                   Deleted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Bulletins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Bulletin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Dialogs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Dialog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Forms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Form Name                    File Name (Number)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Functions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Function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HL Logical Link:</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HL Logical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HL7 Application Parameters: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HL7 Parameter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HLO Application Registry:</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HLO Registry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Help Frames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Help Frame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Mail Groups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Mail Group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Options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Option Name                  Type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Parameter Definitions: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Parameter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Parameter Template: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Template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Protocols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Protocol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Remote Procedures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Remote Procedure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SDEC BOOKHLDY                                             New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Security Keys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Security Key Name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Templates,</w:t>
      </w:r>
      <w:proofErr w:type="gramEnd"/>
      <w:r w:rsidRPr="005F1A4B">
        <w:rPr>
          <w:rFonts w:ascii="Consolas" w:hAnsi="Consolas" w:cs="Consolas"/>
          <w:sz w:val="20"/>
          <w:szCs w:val="20"/>
        </w:rPr>
        <w:t xml:space="preserve"> Input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Template Name      Type      File Name (Number)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Templates, List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Template Name      Type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Templates,</w:t>
      </w:r>
      <w:proofErr w:type="gramEnd"/>
      <w:r w:rsidRPr="005F1A4B">
        <w:rPr>
          <w:rFonts w:ascii="Consolas" w:hAnsi="Consolas" w:cs="Consolas"/>
          <w:sz w:val="20"/>
          <w:szCs w:val="20"/>
        </w:rPr>
        <w:t xml:space="preserve"> Print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Template Name      Type      File Name (Number)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Templates, Sort Associated: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New/Modified/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Template Name      Type      File Name (Number)             Deleted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      ------------------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Additional Information: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New Service Requests (NSRs)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Patient Safety Issues (PSIs)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N/A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Service Desk Manager (SDM) Ticket(s) &amp; Overview</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1. I15980703FY17 ENH REQ: VSE issue: Scheduling "clinics" on a specific holiday</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opens</w:t>
      </w:r>
      <w:proofErr w:type="gramEnd"/>
      <w:r w:rsidRPr="005F1A4B">
        <w:rPr>
          <w:rFonts w:ascii="Consolas" w:hAnsi="Consolas" w:cs="Consolas"/>
          <w:sz w:val="20"/>
          <w:szCs w:val="20"/>
        </w:rPr>
        <w:t xml:space="preserve"> up ALL holidays to scheduling.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Problem:</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When setting up clinics, </w:t>
      </w: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recognizes holidays and offers the option to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schedule</w:t>
      </w:r>
      <w:proofErr w:type="gramEnd"/>
      <w:r w:rsidRPr="005F1A4B">
        <w:rPr>
          <w:rFonts w:ascii="Consolas" w:hAnsi="Consolas" w:cs="Consolas"/>
          <w:sz w:val="20"/>
          <w:szCs w:val="20"/>
        </w:rPr>
        <w:t xml:space="preserve"> in selected clinics on holidays as a second step in the clinic set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up</w:t>
      </w:r>
      <w:proofErr w:type="gramEnd"/>
      <w:r w:rsidRPr="005F1A4B">
        <w:rPr>
          <w:rFonts w:ascii="Consolas" w:hAnsi="Consolas" w:cs="Consolas"/>
          <w:sz w:val="20"/>
          <w:szCs w:val="20"/>
        </w:rPr>
        <w:t xml:space="preserve"> process (includes education day).</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The clinic day is initially set as a holiday. Then, to be able to schedule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on</w:t>
      </w:r>
      <w:proofErr w:type="gramEnd"/>
      <w:r w:rsidRPr="005F1A4B">
        <w:rPr>
          <w:rFonts w:ascii="Consolas" w:hAnsi="Consolas" w:cs="Consolas"/>
          <w:sz w:val="20"/>
          <w:szCs w:val="20"/>
        </w:rPr>
        <w:t xml:space="preserve"> a selected holiday such as Education Day, Doreen or Michelle would go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back</w:t>
      </w:r>
      <w:proofErr w:type="gramEnd"/>
      <w:r w:rsidRPr="005F1A4B">
        <w:rPr>
          <w:rFonts w:ascii="Consolas" w:hAnsi="Consolas" w:cs="Consolas"/>
          <w:sz w:val="20"/>
          <w:szCs w:val="20"/>
        </w:rPr>
        <w:t xml:space="preserve"> in and answer "yes" to the question in </w:t>
      </w: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"Schedule on holidays?"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to</w:t>
      </w:r>
      <w:proofErr w:type="gramEnd"/>
      <w:r w:rsidRPr="005F1A4B">
        <w:rPr>
          <w:rFonts w:ascii="Consolas" w:hAnsi="Consolas" w:cs="Consolas"/>
          <w:sz w:val="20"/>
          <w:szCs w:val="20"/>
        </w:rPr>
        <w:t xml:space="preserve"> be able to subsequently go in and open up slots to be scheduled into on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particular</w:t>
      </w:r>
      <w:proofErr w:type="gramEnd"/>
      <w:r w:rsidRPr="005F1A4B">
        <w:rPr>
          <w:rFonts w:ascii="Consolas" w:hAnsi="Consolas" w:cs="Consolas"/>
          <w:sz w:val="20"/>
          <w:szCs w:val="20"/>
        </w:rPr>
        <w:t xml:space="preserve"> holidays. </w:t>
      </w: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allows this without opening up ALL holidays. It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seems</w:t>
      </w:r>
      <w:proofErr w:type="gramEnd"/>
      <w:r w:rsidRPr="005F1A4B">
        <w:rPr>
          <w:rFonts w:ascii="Consolas" w:hAnsi="Consolas" w:cs="Consolas"/>
          <w:sz w:val="20"/>
          <w:szCs w:val="20"/>
        </w:rPr>
        <w:t xml:space="preserve">, however, that VSE does NOT. In VSE, this opens up ALL holidays to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scheduling</w:t>
      </w:r>
      <w:proofErr w:type="gramEnd"/>
      <w:r w:rsidRPr="005F1A4B">
        <w:rPr>
          <w:rFonts w:ascii="Consolas" w:hAnsi="Consolas" w:cs="Consolas"/>
          <w:sz w:val="20"/>
          <w:szCs w:val="20"/>
        </w:rPr>
        <w:t xml:space="preserve">, </w:t>
      </w:r>
      <w:proofErr w:type="spellStart"/>
      <w:r w:rsidRPr="005F1A4B">
        <w:rPr>
          <w:rFonts w:ascii="Consolas" w:hAnsi="Consolas" w:cs="Consolas"/>
          <w:sz w:val="20"/>
          <w:szCs w:val="20"/>
        </w:rPr>
        <w:t>ie</w:t>
      </w:r>
      <w:proofErr w:type="spellEnd"/>
      <w:r w:rsidRPr="005F1A4B">
        <w:rPr>
          <w:rFonts w:ascii="Consolas" w:hAnsi="Consolas" w:cs="Consolas"/>
          <w:sz w:val="20"/>
          <w:szCs w:val="20"/>
        </w:rPr>
        <w:t xml:space="preserve">. </w:t>
      </w:r>
      <w:proofErr w:type="gramStart"/>
      <w:r w:rsidRPr="005F1A4B">
        <w:rPr>
          <w:rFonts w:ascii="Consolas" w:hAnsi="Consolas" w:cs="Consolas"/>
          <w:sz w:val="20"/>
          <w:szCs w:val="20"/>
        </w:rPr>
        <w:t>it</w:t>
      </w:r>
      <w:proofErr w:type="gramEnd"/>
      <w:r w:rsidRPr="005F1A4B">
        <w:rPr>
          <w:rFonts w:ascii="Consolas" w:hAnsi="Consolas" w:cs="Consolas"/>
          <w:sz w:val="20"/>
          <w:szCs w:val="20"/>
        </w:rPr>
        <w:t xml:space="preserve"> shows the clinics as open for scheduling.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Resolution: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The VSE GUI Client has been corrected to check that the slot is available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before</w:t>
      </w:r>
      <w:proofErr w:type="gramEnd"/>
      <w:r w:rsidRPr="005F1A4B">
        <w:rPr>
          <w:rFonts w:ascii="Consolas" w:hAnsi="Consolas" w:cs="Consolas"/>
          <w:sz w:val="20"/>
          <w:szCs w:val="20"/>
        </w:rPr>
        <w:t xml:space="preserve"> attempting to book a holiday appointment.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2. R16256976FY17 VS GUI 2.0.0.12 - New Issue? - Error pop up indicating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county</w:t>
      </w:r>
      <w:proofErr w:type="gramEnd"/>
      <w:r w:rsidRPr="005F1A4B">
        <w:rPr>
          <w:rFonts w:ascii="Consolas" w:hAnsi="Consolas" w:cs="Consolas"/>
          <w:sz w:val="20"/>
          <w:szCs w:val="20"/>
        </w:rPr>
        <w:t xml:space="preserve"> does not belong in state - OVAC Edit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Problem:</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When you enter the zip code, the state/county populate correctly, but when</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you</w:t>
      </w:r>
      <w:proofErr w:type="gramEnd"/>
      <w:r w:rsidRPr="005F1A4B">
        <w:rPr>
          <w:rFonts w:ascii="Consolas" w:hAnsi="Consolas" w:cs="Consolas"/>
          <w:sz w:val="20"/>
          <w:szCs w:val="20"/>
        </w:rPr>
        <w:t xml:space="preserve"> click OK, you get "County GREEN does not belong to state GREEN."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Resolution: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code that looks up the county ID in the state has been corrected so that</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lastRenderedPageBreak/>
        <w:t>it</w:t>
      </w:r>
      <w:proofErr w:type="gramEnd"/>
      <w:r w:rsidRPr="005F1A4B">
        <w:rPr>
          <w:rFonts w:ascii="Consolas" w:hAnsi="Consolas" w:cs="Consolas"/>
          <w:sz w:val="20"/>
          <w:szCs w:val="20"/>
        </w:rPr>
        <w:t xml:space="preserve"> no longer encounters this error when one county's name (in this instance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Green </w:t>
      </w:r>
      <w:proofErr w:type="gramStart"/>
      <w:r w:rsidRPr="005F1A4B">
        <w:rPr>
          <w:rFonts w:ascii="Consolas" w:hAnsi="Consolas" w:cs="Consolas"/>
          <w:sz w:val="20"/>
          <w:szCs w:val="20"/>
        </w:rPr>
        <w:t>county</w:t>
      </w:r>
      <w:proofErr w:type="gramEnd"/>
      <w:r w:rsidRPr="005F1A4B">
        <w:rPr>
          <w:rFonts w:ascii="Consolas" w:hAnsi="Consolas" w:cs="Consolas"/>
          <w:sz w:val="20"/>
          <w:szCs w:val="20"/>
        </w:rPr>
        <w:t>) is contained in another (in this instance, Green Lake county).</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In addition, the error message has been corrected so that the actual state</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name</w:t>
      </w:r>
      <w:proofErr w:type="gramEnd"/>
      <w:r w:rsidRPr="005F1A4B">
        <w:rPr>
          <w:rFonts w:ascii="Consolas" w:hAnsi="Consolas" w:cs="Consolas"/>
          <w:sz w:val="20"/>
          <w:szCs w:val="20"/>
        </w:rPr>
        <w:t xml:space="preserve"> is displayed rather than displaying the county name a second time.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3. I16857061FY18 Consults are showing activities out of order in CPRS;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FM shows activities in correct chronological order</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Problem:</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del w:id="120" w:author="Department of Veterans Affairs" w:date="2018-05-08T14:16:00Z">
        <w:r w:rsidRPr="005F1A4B" w:rsidDel="00AC2083">
          <w:rPr>
            <w:rFonts w:ascii="Consolas" w:hAnsi="Consolas" w:cs="Consolas"/>
            <w:sz w:val="20"/>
            <w:szCs w:val="20"/>
          </w:rPr>
          <w:delText>Our</w:delText>
        </w:r>
      </w:del>
      <w:ins w:id="121" w:author="Department of Veterans Affairs" w:date="2018-05-08T14:16:00Z">
        <w:r w:rsidR="00AC2083">
          <w:rPr>
            <w:rFonts w:ascii="Consolas" w:hAnsi="Consolas" w:cs="Consolas"/>
            <w:sz w:val="20"/>
            <w:szCs w:val="20"/>
          </w:rPr>
          <w:t>A</w:t>
        </w:r>
      </w:ins>
      <w:r w:rsidRPr="005F1A4B">
        <w:rPr>
          <w:rFonts w:ascii="Consolas" w:hAnsi="Consolas" w:cs="Consolas"/>
          <w:sz w:val="20"/>
          <w:szCs w:val="20"/>
        </w:rPr>
        <w:t xml:space="preserve"> site is experiencing issues with Consults where the activities being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recorded</w:t>
      </w:r>
      <w:proofErr w:type="gramEnd"/>
      <w:r w:rsidRPr="005F1A4B">
        <w:rPr>
          <w:rFonts w:ascii="Consolas" w:hAnsi="Consolas" w:cs="Consolas"/>
          <w:sz w:val="20"/>
          <w:szCs w:val="20"/>
        </w:rPr>
        <w:t xml:space="preserve"> are out of order. </w:t>
      </w:r>
      <w:del w:id="122" w:author="Department of Veterans Affairs" w:date="2018-05-08T14:16:00Z">
        <w:r w:rsidRPr="005F1A4B" w:rsidDel="00AC2083">
          <w:rPr>
            <w:rFonts w:ascii="Consolas" w:hAnsi="Consolas" w:cs="Consolas"/>
            <w:sz w:val="20"/>
            <w:szCs w:val="20"/>
          </w:rPr>
          <w:delText>I</w:delText>
        </w:r>
      </w:del>
      <w:proofErr w:type="spellStart"/>
      <w:ins w:id="123" w:author="Department of Veterans Affairs" w:date="2018-05-08T14:16:00Z">
        <w:r w:rsidR="00AC2083">
          <w:rPr>
            <w:rFonts w:ascii="Consolas" w:hAnsi="Consolas" w:cs="Consolas"/>
            <w:sz w:val="20"/>
            <w:szCs w:val="20"/>
          </w:rPr>
          <w:t>THe</w:t>
        </w:r>
        <w:proofErr w:type="spellEnd"/>
        <w:r w:rsidR="00AC2083">
          <w:rPr>
            <w:rFonts w:ascii="Consolas" w:hAnsi="Consolas" w:cs="Consolas"/>
            <w:sz w:val="20"/>
            <w:szCs w:val="20"/>
          </w:rPr>
          <w:t xml:space="preserve"> user</w:t>
        </w:r>
      </w:ins>
      <w:r w:rsidRPr="005F1A4B">
        <w:rPr>
          <w:rFonts w:ascii="Consolas" w:hAnsi="Consolas" w:cs="Consolas"/>
          <w:sz w:val="20"/>
          <w:szCs w:val="20"/>
        </w:rPr>
        <w:t xml:space="preserve"> originally thought this was a result of the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CONSULT TOOLBOX tool, but there are multiple sites reporting this issue,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and</w:t>
      </w:r>
      <w:proofErr w:type="gramEnd"/>
      <w:r w:rsidRPr="005F1A4B">
        <w:rPr>
          <w:rFonts w:ascii="Consolas" w:hAnsi="Consolas" w:cs="Consolas"/>
          <w:sz w:val="20"/>
          <w:szCs w:val="20"/>
        </w:rPr>
        <w:t xml:space="preserve"> the consensus is that this is being caused by VSE.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Resolution: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code that saves the SCHEDULED or STATUS CHANGE event when the appointment</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is</w:t>
      </w:r>
      <w:proofErr w:type="gramEnd"/>
      <w:r w:rsidRPr="005F1A4B">
        <w:rPr>
          <w:rFonts w:ascii="Consolas" w:hAnsi="Consolas" w:cs="Consolas"/>
          <w:sz w:val="20"/>
          <w:szCs w:val="20"/>
        </w:rPr>
        <w:t xml:space="preserve"> scheduled or canceled was corrected to save the timestamp correctly.</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Test Sites: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Default="005F1A4B" w:rsidP="005F1A4B">
      <w:pPr>
        <w:autoSpaceDE w:val="0"/>
        <w:autoSpaceDN w:val="0"/>
        <w:adjustRightInd w:val="0"/>
        <w:rPr>
          <w:ins w:id="124" w:author="Department of Veterans Affairs" w:date="2018-05-08T14:17:00Z"/>
          <w:rFonts w:ascii="Consolas" w:hAnsi="Consolas" w:cs="Consolas"/>
          <w:sz w:val="20"/>
          <w:szCs w:val="20"/>
        </w:rPr>
      </w:pPr>
      <w:del w:id="125" w:author="Department of Veterans Affairs" w:date="2018-05-08T14:17:00Z">
        <w:r w:rsidRPr="005F1A4B" w:rsidDel="00AC2083">
          <w:rPr>
            <w:rFonts w:ascii="Consolas" w:hAnsi="Consolas" w:cs="Consolas"/>
            <w:sz w:val="20"/>
            <w:szCs w:val="20"/>
          </w:rPr>
          <w:delText>TBA</w:delText>
        </w:r>
      </w:del>
      <w:ins w:id="126" w:author="Department of Veterans Affairs" w:date="2018-05-08T14:17:00Z">
        <w:r w:rsidR="00AC2083">
          <w:rPr>
            <w:rFonts w:ascii="Consolas" w:hAnsi="Consolas" w:cs="Consolas"/>
            <w:sz w:val="20"/>
            <w:szCs w:val="20"/>
          </w:rPr>
          <w:t>Salt Lake City</w:t>
        </w:r>
      </w:ins>
    </w:p>
    <w:p w:rsidR="00AC2083" w:rsidRPr="005F1A4B" w:rsidRDefault="00AC2083" w:rsidP="005F1A4B">
      <w:pPr>
        <w:autoSpaceDE w:val="0"/>
        <w:autoSpaceDN w:val="0"/>
        <w:adjustRightInd w:val="0"/>
        <w:rPr>
          <w:rFonts w:ascii="Consolas" w:hAnsi="Consolas" w:cs="Consolas"/>
          <w:sz w:val="20"/>
          <w:szCs w:val="20"/>
        </w:rPr>
      </w:pPr>
      <w:ins w:id="127" w:author="Department of Veterans Affairs" w:date="2018-05-08T14:17:00Z">
        <w:r>
          <w:rPr>
            <w:rFonts w:ascii="Consolas" w:hAnsi="Consolas" w:cs="Consolas"/>
            <w:sz w:val="20"/>
            <w:szCs w:val="20"/>
          </w:rPr>
          <w:t>Tomah</w:t>
        </w:r>
      </w:ins>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AC2083" w:rsidRDefault="00AC2083" w:rsidP="00AC2083">
      <w:pPr>
        <w:autoSpaceDE w:val="0"/>
        <w:autoSpaceDN w:val="0"/>
        <w:adjustRightInd w:val="0"/>
        <w:rPr>
          <w:ins w:id="128" w:author="Department of Veterans Affairs" w:date="2018-05-08T14:17:00Z"/>
          <w:rFonts w:ascii="r_ansi" w:hAnsi="r_ansi" w:cs="r_ansi"/>
          <w:sz w:val="20"/>
          <w:szCs w:val="20"/>
        </w:rPr>
      </w:pPr>
      <w:ins w:id="129" w:author="Department of Veterans Affairs" w:date="2018-05-08T14:17:00Z">
        <w:r>
          <w:rPr>
            <w:rFonts w:ascii="r_ansi" w:hAnsi="r_ansi" w:cs="r_ansi"/>
            <w:sz w:val="20"/>
            <w:szCs w:val="20"/>
          </w:rPr>
          <w:t>Software and Documentation Retrieval Instructions:</w:t>
        </w:r>
      </w:ins>
    </w:p>
    <w:p w:rsidR="00AC2083" w:rsidRDefault="00AC2083" w:rsidP="00AC2083">
      <w:pPr>
        <w:autoSpaceDE w:val="0"/>
        <w:autoSpaceDN w:val="0"/>
        <w:adjustRightInd w:val="0"/>
        <w:rPr>
          <w:ins w:id="130" w:author="Department of Veterans Affairs" w:date="2018-05-08T14:17:00Z"/>
          <w:rFonts w:ascii="r_ansi" w:hAnsi="r_ansi" w:cs="r_ansi"/>
          <w:sz w:val="20"/>
          <w:szCs w:val="20"/>
        </w:rPr>
      </w:pPr>
      <w:ins w:id="131" w:author="Department of Veterans Affairs" w:date="2018-05-08T14:17:00Z">
        <w:r>
          <w:rPr>
            <w:rFonts w:ascii="r_ansi" w:hAnsi="r_ansi" w:cs="r_ansi"/>
            <w:sz w:val="20"/>
            <w:szCs w:val="20"/>
          </w:rPr>
          <w:t xml:space="preserve">  ----------------------------------------------------</w:t>
        </w:r>
      </w:ins>
    </w:p>
    <w:p w:rsidR="00AC2083" w:rsidRDefault="00AC2083" w:rsidP="00AC2083">
      <w:pPr>
        <w:autoSpaceDE w:val="0"/>
        <w:autoSpaceDN w:val="0"/>
        <w:adjustRightInd w:val="0"/>
        <w:rPr>
          <w:ins w:id="132" w:author="Department of Veterans Affairs" w:date="2018-05-08T14:17:00Z"/>
          <w:rFonts w:ascii="r_ansi" w:hAnsi="r_ansi" w:cs="r_ansi"/>
          <w:sz w:val="20"/>
          <w:szCs w:val="20"/>
        </w:rPr>
      </w:pPr>
      <w:ins w:id="133" w:author="Department of Veterans Affairs" w:date="2018-05-08T14:17:00Z">
        <w:r>
          <w:rPr>
            <w:rFonts w:ascii="r_ansi" w:hAnsi="r_ansi" w:cs="r_ansi"/>
            <w:sz w:val="20"/>
            <w:szCs w:val="20"/>
          </w:rPr>
          <w:t xml:space="preserve"> </w:t>
        </w:r>
      </w:ins>
    </w:p>
    <w:p w:rsidR="00AC2083" w:rsidRDefault="00AC2083" w:rsidP="00AC2083">
      <w:pPr>
        <w:autoSpaceDE w:val="0"/>
        <w:autoSpaceDN w:val="0"/>
        <w:adjustRightInd w:val="0"/>
        <w:rPr>
          <w:ins w:id="134" w:author="Department of Veterans Affairs" w:date="2018-05-08T14:17:00Z"/>
          <w:rFonts w:ascii="r_ansi" w:hAnsi="r_ansi" w:cs="r_ansi"/>
          <w:sz w:val="20"/>
          <w:szCs w:val="20"/>
        </w:rPr>
      </w:pPr>
      <w:ins w:id="135" w:author="Department of Veterans Affairs" w:date="2018-05-08T14:17:00Z">
        <w:r>
          <w:rPr>
            <w:rFonts w:ascii="r_ansi" w:hAnsi="r_ansi" w:cs="r_ansi"/>
            <w:sz w:val="20"/>
            <w:szCs w:val="20"/>
          </w:rPr>
          <w:t>Software being released as a host file and/or documentation describing the</w:t>
        </w:r>
      </w:ins>
    </w:p>
    <w:p w:rsidR="00AC2083" w:rsidRDefault="00AC2083" w:rsidP="00AC2083">
      <w:pPr>
        <w:autoSpaceDE w:val="0"/>
        <w:autoSpaceDN w:val="0"/>
        <w:adjustRightInd w:val="0"/>
        <w:rPr>
          <w:ins w:id="136" w:author="Department of Veterans Affairs" w:date="2018-05-08T14:17:00Z"/>
          <w:rFonts w:ascii="r_ansi" w:hAnsi="r_ansi" w:cs="r_ansi"/>
          <w:sz w:val="20"/>
          <w:szCs w:val="20"/>
        </w:rPr>
      </w:pPr>
      <w:proofErr w:type="gramStart"/>
      <w:ins w:id="137" w:author="Department of Veterans Affairs" w:date="2018-05-08T14:17:00Z">
        <w:r>
          <w:rPr>
            <w:rFonts w:ascii="r_ansi" w:hAnsi="r_ansi" w:cs="r_ansi"/>
            <w:sz w:val="20"/>
            <w:szCs w:val="20"/>
          </w:rPr>
          <w:t>new</w:t>
        </w:r>
        <w:proofErr w:type="gramEnd"/>
        <w:r>
          <w:rPr>
            <w:rFonts w:ascii="r_ansi" w:hAnsi="r_ansi" w:cs="r_ansi"/>
            <w:sz w:val="20"/>
            <w:szCs w:val="20"/>
          </w:rPr>
          <w:t xml:space="preserve"> functionality introduced by this patch are available.</w:t>
        </w:r>
      </w:ins>
    </w:p>
    <w:p w:rsidR="00AC2083" w:rsidRDefault="00AC2083" w:rsidP="00AC2083">
      <w:pPr>
        <w:autoSpaceDE w:val="0"/>
        <w:autoSpaceDN w:val="0"/>
        <w:adjustRightInd w:val="0"/>
        <w:rPr>
          <w:ins w:id="138" w:author="Department of Veterans Affairs" w:date="2018-05-08T14:17:00Z"/>
          <w:rFonts w:ascii="r_ansi" w:hAnsi="r_ansi" w:cs="r_ansi"/>
          <w:sz w:val="20"/>
          <w:szCs w:val="20"/>
        </w:rPr>
      </w:pPr>
      <w:ins w:id="139" w:author="Department of Veterans Affairs" w:date="2018-05-08T14:17:00Z">
        <w:r>
          <w:rPr>
            <w:rFonts w:ascii="r_ansi" w:hAnsi="r_ansi" w:cs="r_ansi"/>
            <w:sz w:val="20"/>
            <w:szCs w:val="20"/>
          </w:rPr>
          <w:t xml:space="preserve">  </w:t>
        </w:r>
      </w:ins>
    </w:p>
    <w:p w:rsidR="00AC2083" w:rsidRDefault="00AC2083" w:rsidP="00AC2083">
      <w:pPr>
        <w:autoSpaceDE w:val="0"/>
        <w:autoSpaceDN w:val="0"/>
        <w:adjustRightInd w:val="0"/>
        <w:rPr>
          <w:ins w:id="140" w:author="Department of Veterans Affairs" w:date="2018-05-08T14:17:00Z"/>
          <w:rFonts w:ascii="r_ansi" w:hAnsi="r_ansi" w:cs="r_ansi"/>
          <w:sz w:val="20"/>
          <w:szCs w:val="20"/>
        </w:rPr>
      </w:pPr>
      <w:ins w:id="141" w:author="Department of Veterans Affairs" w:date="2018-05-08T14:17:00Z">
        <w:r>
          <w:rPr>
            <w:rFonts w:ascii="r_ansi" w:hAnsi="r_ansi" w:cs="r_ansi"/>
            <w:sz w:val="20"/>
            <w:szCs w:val="20"/>
          </w:rPr>
          <w:t>The preferred method is to retrieve files from download.vista.med.va.gov.</w:t>
        </w:r>
      </w:ins>
    </w:p>
    <w:p w:rsidR="00AC2083" w:rsidRDefault="00AC2083" w:rsidP="00AC2083">
      <w:pPr>
        <w:autoSpaceDE w:val="0"/>
        <w:autoSpaceDN w:val="0"/>
        <w:adjustRightInd w:val="0"/>
        <w:rPr>
          <w:ins w:id="142" w:author="Department of Veterans Affairs" w:date="2018-05-08T14:17:00Z"/>
          <w:rFonts w:ascii="r_ansi" w:hAnsi="r_ansi" w:cs="r_ansi"/>
          <w:sz w:val="20"/>
          <w:szCs w:val="20"/>
        </w:rPr>
      </w:pPr>
      <w:ins w:id="143" w:author="Department of Veterans Affairs" w:date="2018-05-08T14:17:00Z">
        <w:r>
          <w:rPr>
            <w:rFonts w:ascii="r_ansi" w:hAnsi="r_ansi" w:cs="r_ansi"/>
            <w:sz w:val="20"/>
            <w:szCs w:val="20"/>
          </w:rPr>
          <w:t>This transmits the files from the first available server. Sites may also</w:t>
        </w:r>
      </w:ins>
    </w:p>
    <w:p w:rsidR="00AC2083" w:rsidRDefault="00AC2083" w:rsidP="00AC2083">
      <w:pPr>
        <w:autoSpaceDE w:val="0"/>
        <w:autoSpaceDN w:val="0"/>
        <w:adjustRightInd w:val="0"/>
        <w:rPr>
          <w:ins w:id="144" w:author="Department of Veterans Affairs" w:date="2018-05-08T14:17:00Z"/>
          <w:rFonts w:ascii="r_ansi" w:hAnsi="r_ansi" w:cs="r_ansi"/>
          <w:sz w:val="20"/>
          <w:szCs w:val="20"/>
        </w:rPr>
      </w:pPr>
      <w:proofErr w:type="gramStart"/>
      <w:ins w:id="145" w:author="Department of Veterans Affairs" w:date="2018-05-08T14:17:00Z">
        <w:r>
          <w:rPr>
            <w:rFonts w:ascii="r_ansi" w:hAnsi="r_ansi" w:cs="r_ansi"/>
            <w:sz w:val="20"/>
            <w:szCs w:val="20"/>
          </w:rPr>
          <w:t>elect</w:t>
        </w:r>
        <w:proofErr w:type="gramEnd"/>
        <w:r>
          <w:rPr>
            <w:rFonts w:ascii="r_ansi" w:hAnsi="r_ansi" w:cs="r_ansi"/>
            <w:sz w:val="20"/>
            <w:szCs w:val="20"/>
          </w:rPr>
          <w:t xml:space="preserve"> to retrieve files directly from a specific server.  </w:t>
        </w:r>
      </w:ins>
    </w:p>
    <w:p w:rsidR="00AC2083" w:rsidRDefault="00AC2083" w:rsidP="00AC2083">
      <w:pPr>
        <w:autoSpaceDE w:val="0"/>
        <w:autoSpaceDN w:val="0"/>
        <w:adjustRightInd w:val="0"/>
        <w:rPr>
          <w:ins w:id="146" w:author="Department of Veterans Affairs" w:date="2018-05-08T14:17:00Z"/>
          <w:rFonts w:ascii="r_ansi" w:hAnsi="r_ansi" w:cs="r_ansi"/>
          <w:sz w:val="20"/>
          <w:szCs w:val="20"/>
        </w:rPr>
      </w:pPr>
      <w:ins w:id="147" w:author="Department of Veterans Affairs" w:date="2018-05-08T14:17:00Z">
        <w:r>
          <w:rPr>
            <w:rFonts w:ascii="r_ansi" w:hAnsi="r_ansi" w:cs="r_ansi"/>
            <w:sz w:val="20"/>
            <w:szCs w:val="20"/>
          </w:rPr>
          <w:t xml:space="preserve">  </w:t>
        </w:r>
      </w:ins>
    </w:p>
    <w:p w:rsidR="00AC2083" w:rsidRDefault="00AC2083" w:rsidP="00AC2083">
      <w:pPr>
        <w:autoSpaceDE w:val="0"/>
        <w:autoSpaceDN w:val="0"/>
        <w:adjustRightInd w:val="0"/>
        <w:rPr>
          <w:ins w:id="148" w:author="Department of Veterans Affairs" w:date="2018-05-08T14:17:00Z"/>
          <w:rFonts w:ascii="r_ansi" w:hAnsi="r_ansi" w:cs="r_ansi"/>
          <w:sz w:val="20"/>
          <w:szCs w:val="20"/>
        </w:rPr>
      </w:pPr>
      <w:ins w:id="149" w:author="Department of Veterans Affairs" w:date="2018-05-08T14:17:00Z">
        <w:r>
          <w:rPr>
            <w:rFonts w:ascii="r_ansi" w:hAnsi="r_ansi" w:cs="r_ansi"/>
            <w:sz w:val="20"/>
            <w:szCs w:val="20"/>
          </w:rPr>
          <w:t>Sites may retrieve the software and/or documentation directly using Secure</w:t>
        </w:r>
      </w:ins>
    </w:p>
    <w:p w:rsidR="00AC2083" w:rsidRDefault="00AC2083" w:rsidP="00AC2083">
      <w:pPr>
        <w:autoSpaceDE w:val="0"/>
        <w:autoSpaceDN w:val="0"/>
        <w:adjustRightInd w:val="0"/>
        <w:rPr>
          <w:ins w:id="150" w:author="Department of Veterans Affairs" w:date="2018-05-08T14:17:00Z"/>
          <w:rFonts w:ascii="r_ansi" w:hAnsi="r_ansi" w:cs="r_ansi"/>
          <w:sz w:val="20"/>
          <w:szCs w:val="20"/>
        </w:rPr>
      </w:pPr>
      <w:ins w:id="151" w:author="Department of Veterans Affairs" w:date="2018-05-08T14:17:00Z">
        <w:r>
          <w:rPr>
            <w:rFonts w:ascii="r_ansi" w:hAnsi="r_ansi" w:cs="r_ansi"/>
            <w:sz w:val="20"/>
            <w:szCs w:val="20"/>
          </w:rPr>
          <w:t>File Transfer Protocol (SFTP) from the ANONYMOUS.SOFTWARE directory at the</w:t>
        </w:r>
      </w:ins>
    </w:p>
    <w:p w:rsidR="00AC2083" w:rsidRDefault="00AC2083" w:rsidP="00AC2083">
      <w:pPr>
        <w:autoSpaceDE w:val="0"/>
        <w:autoSpaceDN w:val="0"/>
        <w:adjustRightInd w:val="0"/>
        <w:rPr>
          <w:ins w:id="152" w:author="Department of Veterans Affairs" w:date="2018-05-08T14:17:00Z"/>
          <w:rFonts w:ascii="r_ansi" w:hAnsi="r_ansi" w:cs="r_ansi"/>
          <w:sz w:val="20"/>
          <w:szCs w:val="20"/>
        </w:rPr>
      </w:pPr>
      <w:proofErr w:type="gramStart"/>
      <w:ins w:id="153" w:author="Department of Veterans Affairs" w:date="2018-05-08T14:17:00Z">
        <w:r>
          <w:rPr>
            <w:rFonts w:ascii="r_ansi" w:hAnsi="r_ansi" w:cs="r_ansi"/>
            <w:sz w:val="20"/>
            <w:szCs w:val="20"/>
          </w:rPr>
          <w:t>following</w:t>
        </w:r>
        <w:proofErr w:type="gramEnd"/>
        <w:r>
          <w:rPr>
            <w:rFonts w:ascii="r_ansi" w:hAnsi="r_ansi" w:cs="r_ansi"/>
            <w:sz w:val="20"/>
            <w:szCs w:val="20"/>
          </w:rPr>
          <w:t xml:space="preserve"> OI Field Offices:</w:t>
        </w:r>
      </w:ins>
    </w:p>
    <w:p w:rsidR="005F1A4B" w:rsidRPr="005F1A4B" w:rsidDel="00AC2083" w:rsidRDefault="005F1A4B" w:rsidP="00AC2083">
      <w:pPr>
        <w:autoSpaceDE w:val="0"/>
        <w:autoSpaceDN w:val="0"/>
        <w:adjustRightInd w:val="0"/>
        <w:rPr>
          <w:del w:id="154" w:author="Department of Veterans Affairs" w:date="2018-05-08T14:17:00Z"/>
          <w:rFonts w:ascii="Consolas" w:hAnsi="Consolas" w:cs="Consolas"/>
          <w:sz w:val="20"/>
          <w:szCs w:val="20"/>
        </w:rPr>
      </w:pPr>
      <w:del w:id="155" w:author="Department of Veterans Affairs" w:date="2018-05-08T14:17:00Z">
        <w:r w:rsidRPr="005F1A4B" w:rsidDel="00AC2083">
          <w:rPr>
            <w:rFonts w:ascii="Consolas" w:hAnsi="Consolas" w:cs="Consolas"/>
            <w:sz w:val="20"/>
            <w:szCs w:val="20"/>
          </w:rPr>
          <w:delText>Documentation Retrieval Instructions</w:delText>
        </w:r>
      </w:del>
    </w:p>
    <w:p w:rsidR="005F1A4B" w:rsidRPr="005F1A4B" w:rsidDel="00AC2083" w:rsidRDefault="005F1A4B" w:rsidP="005F1A4B">
      <w:pPr>
        <w:autoSpaceDE w:val="0"/>
        <w:autoSpaceDN w:val="0"/>
        <w:adjustRightInd w:val="0"/>
        <w:rPr>
          <w:del w:id="156" w:author="Department of Veterans Affairs" w:date="2018-05-08T14:17:00Z"/>
          <w:rFonts w:ascii="Consolas" w:hAnsi="Consolas" w:cs="Consolas"/>
          <w:sz w:val="20"/>
          <w:szCs w:val="20"/>
        </w:rPr>
      </w:pPr>
      <w:del w:id="157" w:author="Department of Veterans Affairs" w:date="2018-05-08T14:17:00Z">
        <w:r w:rsidRPr="005F1A4B" w:rsidDel="00AC2083">
          <w:rPr>
            <w:rFonts w:ascii="Consolas" w:hAnsi="Consolas" w:cs="Consolas"/>
            <w:sz w:val="20"/>
            <w:szCs w:val="20"/>
          </w:rPr>
          <w:delText xml:space="preserve">------------------------------------ </w:delText>
        </w:r>
      </w:del>
    </w:p>
    <w:p w:rsidR="005F1A4B" w:rsidRPr="005F1A4B" w:rsidDel="00AC2083" w:rsidRDefault="005F1A4B" w:rsidP="005F1A4B">
      <w:pPr>
        <w:autoSpaceDE w:val="0"/>
        <w:autoSpaceDN w:val="0"/>
        <w:adjustRightInd w:val="0"/>
        <w:rPr>
          <w:del w:id="158" w:author="Department of Veterans Affairs" w:date="2018-05-08T14:17:00Z"/>
          <w:rFonts w:ascii="Consolas" w:hAnsi="Consolas" w:cs="Consolas"/>
          <w:sz w:val="20"/>
          <w:szCs w:val="20"/>
        </w:rPr>
      </w:pPr>
      <w:del w:id="159" w:author="Department of Veterans Affairs" w:date="2018-05-08T14:17:00Z">
        <w:r w:rsidRPr="005F1A4B" w:rsidDel="00AC2083">
          <w:rPr>
            <w:rFonts w:ascii="Consolas" w:hAnsi="Consolas" w:cs="Consolas"/>
            <w:sz w:val="20"/>
            <w:szCs w:val="20"/>
          </w:rPr>
          <w:delText xml:space="preserve">Updated documentation describing the new functionality introduced by this </w:delText>
        </w:r>
      </w:del>
    </w:p>
    <w:p w:rsidR="005F1A4B" w:rsidRPr="005F1A4B" w:rsidDel="00AC2083" w:rsidRDefault="005F1A4B" w:rsidP="005F1A4B">
      <w:pPr>
        <w:autoSpaceDE w:val="0"/>
        <w:autoSpaceDN w:val="0"/>
        <w:adjustRightInd w:val="0"/>
        <w:rPr>
          <w:del w:id="160" w:author="Department of Veterans Affairs" w:date="2018-05-08T14:17:00Z"/>
          <w:rFonts w:ascii="Consolas" w:hAnsi="Consolas" w:cs="Consolas"/>
          <w:sz w:val="20"/>
          <w:szCs w:val="20"/>
        </w:rPr>
      </w:pPr>
      <w:del w:id="161" w:author="Department of Veterans Affairs" w:date="2018-05-08T14:17:00Z">
        <w:r w:rsidRPr="005F1A4B" w:rsidDel="00AC2083">
          <w:rPr>
            <w:rFonts w:ascii="Consolas" w:hAnsi="Consolas" w:cs="Consolas"/>
            <w:sz w:val="20"/>
            <w:szCs w:val="20"/>
          </w:rPr>
          <w:delText>patch is available.</w:delText>
        </w:r>
      </w:del>
    </w:p>
    <w:p w:rsidR="005F1A4B" w:rsidRPr="005F1A4B" w:rsidDel="00AC2083" w:rsidRDefault="005F1A4B" w:rsidP="005F1A4B">
      <w:pPr>
        <w:autoSpaceDE w:val="0"/>
        <w:autoSpaceDN w:val="0"/>
        <w:adjustRightInd w:val="0"/>
        <w:rPr>
          <w:del w:id="162" w:author="Department of Veterans Affairs" w:date="2018-05-08T14:17:00Z"/>
          <w:rFonts w:ascii="Consolas" w:hAnsi="Consolas" w:cs="Consolas"/>
          <w:sz w:val="20"/>
          <w:szCs w:val="20"/>
        </w:rPr>
      </w:pPr>
      <w:del w:id="163" w:author="Department of Veterans Affairs" w:date="2018-05-08T14:17:00Z">
        <w:r w:rsidRPr="005F1A4B" w:rsidDel="00AC2083">
          <w:rPr>
            <w:rFonts w:ascii="Consolas" w:hAnsi="Consolas" w:cs="Consolas"/>
            <w:sz w:val="20"/>
            <w:szCs w:val="20"/>
          </w:rPr>
          <w:delText xml:space="preserve"> </w:delText>
        </w:r>
      </w:del>
    </w:p>
    <w:p w:rsidR="005F1A4B" w:rsidRPr="005F1A4B" w:rsidDel="00AC2083" w:rsidRDefault="005F1A4B" w:rsidP="005F1A4B">
      <w:pPr>
        <w:autoSpaceDE w:val="0"/>
        <w:autoSpaceDN w:val="0"/>
        <w:adjustRightInd w:val="0"/>
        <w:rPr>
          <w:del w:id="164" w:author="Department of Veterans Affairs" w:date="2018-05-08T14:17:00Z"/>
          <w:rFonts w:ascii="Consolas" w:hAnsi="Consolas" w:cs="Consolas"/>
          <w:sz w:val="20"/>
          <w:szCs w:val="20"/>
        </w:rPr>
      </w:pPr>
      <w:del w:id="165" w:author="Department of Veterans Affairs" w:date="2018-05-08T14:17:00Z">
        <w:r w:rsidRPr="005F1A4B" w:rsidDel="00AC2083">
          <w:rPr>
            <w:rFonts w:ascii="Consolas" w:hAnsi="Consolas" w:cs="Consolas"/>
            <w:sz w:val="20"/>
            <w:szCs w:val="20"/>
          </w:rPr>
          <w:delText>The preferred method is to FTP the files from ftp://download.vista.med.va.gov/.</w:delText>
        </w:r>
      </w:del>
    </w:p>
    <w:p w:rsidR="005F1A4B" w:rsidRPr="005F1A4B" w:rsidDel="00AC2083" w:rsidRDefault="005F1A4B" w:rsidP="005F1A4B">
      <w:pPr>
        <w:autoSpaceDE w:val="0"/>
        <w:autoSpaceDN w:val="0"/>
        <w:adjustRightInd w:val="0"/>
        <w:rPr>
          <w:del w:id="166" w:author="Department of Veterans Affairs" w:date="2018-05-08T14:17:00Z"/>
          <w:rFonts w:ascii="Consolas" w:hAnsi="Consolas" w:cs="Consolas"/>
          <w:sz w:val="20"/>
          <w:szCs w:val="20"/>
        </w:rPr>
      </w:pPr>
      <w:del w:id="167" w:author="Department of Veterans Affairs" w:date="2018-05-08T14:17:00Z">
        <w:r w:rsidRPr="005F1A4B" w:rsidDel="00AC2083">
          <w:rPr>
            <w:rFonts w:ascii="Consolas" w:hAnsi="Consolas" w:cs="Consolas"/>
            <w:sz w:val="20"/>
            <w:szCs w:val="20"/>
          </w:rPr>
          <w:delText xml:space="preserve">This transmits the files from the first available FTP server. Sites may </w:delText>
        </w:r>
      </w:del>
    </w:p>
    <w:p w:rsidR="005F1A4B" w:rsidRPr="005F1A4B" w:rsidDel="00AC2083" w:rsidRDefault="005F1A4B" w:rsidP="005F1A4B">
      <w:pPr>
        <w:autoSpaceDE w:val="0"/>
        <w:autoSpaceDN w:val="0"/>
        <w:adjustRightInd w:val="0"/>
        <w:rPr>
          <w:del w:id="168" w:author="Department of Veterans Affairs" w:date="2018-05-08T14:17:00Z"/>
          <w:rFonts w:ascii="Consolas" w:hAnsi="Consolas" w:cs="Consolas"/>
          <w:sz w:val="20"/>
          <w:szCs w:val="20"/>
        </w:rPr>
      </w:pPr>
      <w:del w:id="169" w:author="Department of Veterans Affairs" w:date="2018-05-08T14:17:00Z">
        <w:r w:rsidRPr="005F1A4B" w:rsidDel="00AC2083">
          <w:rPr>
            <w:rFonts w:ascii="Consolas" w:hAnsi="Consolas" w:cs="Consolas"/>
            <w:sz w:val="20"/>
            <w:szCs w:val="20"/>
          </w:rPr>
          <w:delText>also elect to retrieve software directly from a specific server as follows:</w:delText>
        </w:r>
      </w:del>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Hines          ftp.fo-hines.med.va.gov   &lt;ftp://ftp.fo-hines.med.va.gov&gt;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Salt Lake City ftp.fo-slc.med.va.gov     &lt;ftp://ftp.fo-slc.med.va.gov&gt;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Documentation can also be found on the VA Software Documentation Library at: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http://www4.va.gov/vdl/</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Title                                          File Name          FTP Mode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Scheduling Enhancements GUI User Guide   VSE_VA_GUI_</w:t>
      </w:r>
      <w:proofErr w:type="gramStart"/>
      <w:r w:rsidRPr="005F1A4B">
        <w:rPr>
          <w:rFonts w:ascii="Consolas" w:hAnsi="Consolas" w:cs="Consolas"/>
          <w:sz w:val="20"/>
          <w:szCs w:val="20"/>
        </w:rPr>
        <w:t>UG.PDF  Binary</w:t>
      </w:r>
      <w:proofErr w:type="gramEnd"/>
    </w:p>
    <w:p w:rsidR="005F1A4B" w:rsidRPr="005F1A4B" w:rsidRDefault="005F1A4B" w:rsidP="005F1A4B">
      <w:pPr>
        <w:autoSpaceDE w:val="0"/>
        <w:autoSpaceDN w:val="0"/>
        <w:adjustRightInd w:val="0"/>
        <w:rPr>
          <w:rFonts w:ascii="Consolas" w:hAnsi="Consolas" w:cs="Consolas"/>
          <w:sz w:val="20"/>
          <w:szCs w:val="20"/>
        </w:rPr>
      </w:pP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Scheduling Enhancements Technical Manual VSE_TM.PDF         Binary</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Patch Installation: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Pre/Post Installation Overview</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This patch should take less than 5 minutes to install.</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This patch should not be installed with </w:t>
      </w: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Scheduling GUI users on the</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system</w:t>
      </w:r>
      <w:proofErr w:type="gramEnd"/>
      <w:r w:rsidRPr="005F1A4B">
        <w:rPr>
          <w:rFonts w:ascii="Consolas" w:hAnsi="Consolas" w:cs="Consolas"/>
          <w:sz w:val="20"/>
          <w:szCs w:val="20"/>
        </w:rPr>
        <w:t xml:space="preserve"> and it is recommended that it be installed during non-peak hours to</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minimize</w:t>
      </w:r>
      <w:proofErr w:type="gramEnd"/>
      <w:r w:rsidRPr="005F1A4B">
        <w:rPr>
          <w:rFonts w:ascii="Consolas" w:hAnsi="Consolas" w:cs="Consolas"/>
          <w:sz w:val="20"/>
          <w:szCs w:val="20"/>
        </w:rPr>
        <w:t xml:space="preserve"> potential disruption to other users.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This patch contains no PRE Installation processing.</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other patch bundled with this one (GMRC*3.0*98) contains a post-install</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routine</w:t>
      </w:r>
      <w:proofErr w:type="gramEnd"/>
      <w:r w:rsidRPr="005F1A4B">
        <w:rPr>
          <w:rFonts w:ascii="Consolas" w:hAnsi="Consolas" w:cs="Consolas"/>
          <w:sz w:val="20"/>
          <w:szCs w:val="20"/>
        </w:rPr>
        <w:t xml:space="preserve"> that will repair bad data created by the consult comment issue.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Installation Instructions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This installation will update routines that support </w:t>
      </w: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Scheduling GUI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Application Programming Interfaces (APIs).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1.  OBTAIN PATCHES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Obtain the host file SD_GMRC_VSE_BUNDLE_1_5.KID, which contains the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following</w:t>
      </w:r>
      <w:proofErr w:type="gramEnd"/>
      <w:r w:rsidRPr="005F1A4B">
        <w:rPr>
          <w:rFonts w:ascii="Consolas" w:hAnsi="Consolas" w:cs="Consolas"/>
          <w:sz w:val="20"/>
          <w:szCs w:val="20"/>
        </w:rPr>
        <w:t xml:space="preserve"> patches: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SD*5.3*679</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GMRC*3.0*98</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Sites can retrieve </w:t>
      </w:r>
      <w:proofErr w:type="spellStart"/>
      <w:r w:rsidRPr="005F1A4B">
        <w:rPr>
          <w:rFonts w:ascii="Consolas" w:hAnsi="Consolas" w:cs="Consolas"/>
          <w:sz w:val="20"/>
          <w:szCs w:val="20"/>
        </w:rPr>
        <w:t>VistA</w:t>
      </w:r>
      <w:proofErr w:type="spellEnd"/>
      <w:r w:rsidRPr="005F1A4B">
        <w:rPr>
          <w:rFonts w:ascii="Consolas" w:hAnsi="Consolas" w:cs="Consolas"/>
          <w:sz w:val="20"/>
          <w:szCs w:val="20"/>
        </w:rPr>
        <w:t xml:space="preserve"> software from the following FTP addresses.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The preferred method is to FTP the files from:</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download.vista.med.va.gov</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This will transmit the files from the first available FTP server.</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Sites may also elect to retrieve software directly from a specific</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server</w:t>
      </w:r>
      <w:proofErr w:type="gramEnd"/>
      <w:r w:rsidRPr="005F1A4B">
        <w:rPr>
          <w:rFonts w:ascii="Consolas" w:hAnsi="Consolas" w:cs="Consolas"/>
          <w:sz w:val="20"/>
          <w:szCs w:val="20"/>
        </w:rPr>
        <w:t xml:space="preserve"> as follows: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Hines                   ftp.fo-hines.med.va.gov</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Salt Lake City          ftp.fo-slc.med.va.gov</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The SD_GMRC_VSE_BUNDLE_1_5.KID host file is located in the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spellStart"/>
      <w:proofErr w:type="gramStart"/>
      <w:r w:rsidRPr="005F1A4B">
        <w:rPr>
          <w:rFonts w:ascii="Consolas" w:hAnsi="Consolas" w:cs="Consolas"/>
          <w:sz w:val="20"/>
          <w:szCs w:val="20"/>
        </w:rPr>
        <w:t>anonymous.software</w:t>
      </w:r>
      <w:proofErr w:type="spellEnd"/>
      <w:proofErr w:type="gramEnd"/>
      <w:r w:rsidRPr="005F1A4B">
        <w:rPr>
          <w:rFonts w:ascii="Consolas" w:hAnsi="Consolas" w:cs="Consolas"/>
          <w:sz w:val="20"/>
          <w:szCs w:val="20"/>
        </w:rPr>
        <w:t xml:space="preserve"> directory. Use the American Standard Code for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Information Interchange (ASCII) Mode when downloading the file.</w:t>
      </w:r>
      <w:proofErr w:type="gramEnd"/>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2.  START UP KIDS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Start up the Kernel Installation and Distribution System Menu option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[XPD MAIN]: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Edits and </w:t>
      </w:r>
      <w:proofErr w:type="gramStart"/>
      <w:r w:rsidRPr="005F1A4B">
        <w:rPr>
          <w:rFonts w:ascii="Consolas" w:hAnsi="Consolas" w:cs="Consolas"/>
          <w:sz w:val="20"/>
          <w:szCs w:val="20"/>
        </w:rPr>
        <w:t>Distribution ...</w:t>
      </w:r>
      <w:proofErr w:type="gramEnd"/>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Utilities ...</w:t>
      </w:r>
      <w:proofErr w:type="gramEnd"/>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Installation ...</w:t>
      </w:r>
      <w:proofErr w:type="gramEnd"/>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Select Kernel Installation &amp; Distribution System Option: Installation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Load a Distribution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Print Transport Global</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Compare Transport Global to Current System</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Verify Checksums in Transport Global</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Install Package(s)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Restart Install of Package(s)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Unload a Distribution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Backup a Transport Global</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Select Installation Option: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3.  LOAD TRANSPORT GLOBAL FOR MULTI-BUILD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From the Installation menu, select the Load a Distribution option.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When prompted for "Enter a Host File:</w:t>
      </w:r>
      <w:proofErr w:type="gramStart"/>
      <w:r w:rsidRPr="005F1A4B">
        <w:rPr>
          <w:rFonts w:ascii="Consolas" w:hAnsi="Consolas" w:cs="Consolas"/>
          <w:sz w:val="20"/>
          <w:szCs w:val="20"/>
        </w:rPr>
        <w:t>",</w:t>
      </w:r>
      <w:proofErr w:type="gramEnd"/>
      <w:r w:rsidRPr="005F1A4B">
        <w:rPr>
          <w:rFonts w:ascii="Consolas" w:hAnsi="Consolas" w:cs="Consolas"/>
          <w:sz w:val="20"/>
          <w:szCs w:val="20"/>
        </w:rPr>
        <w:t xml:space="preserve"> enter the full directory path</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where</w:t>
      </w:r>
      <w:proofErr w:type="gramEnd"/>
      <w:r w:rsidRPr="005F1A4B">
        <w:rPr>
          <w:rFonts w:ascii="Consolas" w:hAnsi="Consolas" w:cs="Consolas"/>
          <w:sz w:val="20"/>
          <w:szCs w:val="20"/>
        </w:rPr>
        <w:t xml:space="preserve"> you saved the host file SD_GMRC_VSE_BUNDLE_1_5.KID (e.g.,</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SYS$SYSDEVICE</w:t>
      </w:r>
      <w:proofErr w:type="gramStart"/>
      <w:r w:rsidRPr="005F1A4B">
        <w:rPr>
          <w:rFonts w:ascii="Consolas" w:hAnsi="Consolas" w:cs="Consolas"/>
          <w:sz w:val="20"/>
          <w:szCs w:val="20"/>
        </w:rPr>
        <w:t>:[</w:t>
      </w:r>
      <w:proofErr w:type="gramEnd"/>
      <w:r w:rsidRPr="005F1A4B">
        <w:rPr>
          <w:rFonts w:ascii="Consolas" w:hAnsi="Consolas" w:cs="Consolas"/>
          <w:sz w:val="20"/>
          <w:szCs w:val="20"/>
        </w:rPr>
        <w:t>ANONYMOUS]SD_GMRC_VSE_BUNDLE_1_5.KID).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When prompted for "OK to continue with Load? NO//", enter "YES."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The following will display:</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Loading Distribution...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SD GMRC VSE BUNDLE 1.5</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SD*5.3*679</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GMRC*3.0*98</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Use INSTALL NAME: SD GMRC VSE BUNDLE 1.5 to install this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distribution</w:t>
      </w:r>
      <w:proofErr w:type="gramEnd"/>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4.  RUN OPTIONAL INSTALLATION OPTIONS FOR MULTI-BUILD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From the Installation menu, you may select to use the following</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options</w:t>
      </w:r>
      <w:proofErr w:type="gramEnd"/>
      <w:r w:rsidRPr="005F1A4B">
        <w:rPr>
          <w:rFonts w:ascii="Consolas" w:hAnsi="Consolas" w:cs="Consolas"/>
          <w:sz w:val="20"/>
          <w:szCs w:val="20"/>
        </w:rPr>
        <w:t xml:space="preserve"> (when prompted for the INSTALL NAME, enter</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SD GMRC VSE BUNDLE 1.5):</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a.  Backup</w:t>
      </w:r>
      <w:proofErr w:type="gramEnd"/>
      <w:r w:rsidRPr="005F1A4B">
        <w:rPr>
          <w:rFonts w:ascii="Consolas" w:hAnsi="Consolas" w:cs="Consolas"/>
          <w:sz w:val="20"/>
          <w:szCs w:val="20"/>
        </w:rPr>
        <w:t xml:space="preserve"> a Transport Global - This option will create a backup</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message</w:t>
      </w:r>
      <w:proofErr w:type="gramEnd"/>
      <w:r w:rsidRPr="005F1A4B">
        <w:rPr>
          <w:rFonts w:ascii="Consolas" w:hAnsi="Consolas" w:cs="Consolas"/>
          <w:sz w:val="20"/>
          <w:szCs w:val="20"/>
        </w:rPr>
        <w:t xml:space="preserve"> of any routines exported with this patch. It will not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backup</w:t>
      </w:r>
      <w:proofErr w:type="gramEnd"/>
      <w:r w:rsidRPr="005F1A4B">
        <w:rPr>
          <w:rFonts w:ascii="Consolas" w:hAnsi="Consolas" w:cs="Consolas"/>
          <w:sz w:val="20"/>
          <w:szCs w:val="20"/>
        </w:rPr>
        <w:t xml:space="preserve"> any other changes such as data dictionaries or templates.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b.  Compare</w:t>
      </w:r>
      <w:proofErr w:type="gramEnd"/>
      <w:r w:rsidRPr="005F1A4B">
        <w:rPr>
          <w:rFonts w:ascii="Consolas" w:hAnsi="Consolas" w:cs="Consolas"/>
          <w:sz w:val="20"/>
          <w:szCs w:val="20"/>
        </w:rPr>
        <w:t xml:space="preserve"> Transport Global to Current System - This option will</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allow</w:t>
      </w:r>
      <w:proofErr w:type="gramEnd"/>
      <w:r w:rsidRPr="005F1A4B">
        <w:rPr>
          <w:rFonts w:ascii="Consolas" w:hAnsi="Consolas" w:cs="Consolas"/>
          <w:sz w:val="20"/>
          <w:szCs w:val="20"/>
        </w:rPr>
        <w:t xml:space="preserve"> you to view all changes that will be made when this patch</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w:t>
      </w:r>
      <w:proofErr w:type="gramStart"/>
      <w:r w:rsidRPr="005F1A4B">
        <w:rPr>
          <w:rFonts w:ascii="Consolas" w:hAnsi="Consolas" w:cs="Consolas"/>
          <w:sz w:val="20"/>
          <w:szCs w:val="20"/>
        </w:rPr>
        <w:t>is</w:t>
      </w:r>
      <w:proofErr w:type="gramEnd"/>
      <w:r w:rsidRPr="005F1A4B">
        <w:rPr>
          <w:rFonts w:ascii="Consolas" w:hAnsi="Consolas" w:cs="Consolas"/>
          <w:sz w:val="20"/>
          <w:szCs w:val="20"/>
        </w:rPr>
        <w:t xml:space="preserve"> installed.  It compares all components of this patch</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routines</w:t>
      </w:r>
      <w:proofErr w:type="gramEnd"/>
      <w:r w:rsidRPr="005F1A4B">
        <w:rPr>
          <w:rFonts w:ascii="Consolas" w:hAnsi="Consolas" w:cs="Consolas"/>
          <w:sz w:val="20"/>
          <w:szCs w:val="20"/>
        </w:rPr>
        <w:t>, data dictionaries, templates, etc.).</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c.  Verify</w:t>
      </w:r>
      <w:proofErr w:type="gramEnd"/>
      <w:r w:rsidRPr="005F1A4B">
        <w:rPr>
          <w:rFonts w:ascii="Consolas" w:hAnsi="Consolas" w:cs="Consolas"/>
          <w:sz w:val="20"/>
          <w:szCs w:val="20"/>
        </w:rPr>
        <w:t xml:space="preserve"> Checksums in Transport Global - This option will allow</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you</w:t>
      </w:r>
      <w:proofErr w:type="gramEnd"/>
      <w:r w:rsidRPr="005F1A4B">
        <w:rPr>
          <w:rFonts w:ascii="Consolas" w:hAnsi="Consolas" w:cs="Consolas"/>
          <w:sz w:val="20"/>
          <w:szCs w:val="20"/>
        </w:rPr>
        <w:t xml:space="preserve"> to ensure the integrity of the routines that are in the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transport</w:t>
      </w:r>
      <w:proofErr w:type="gramEnd"/>
      <w:r w:rsidRPr="005F1A4B">
        <w:rPr>
          <w:rFonts w:ascii="Consolas" w:hAnsi="Consolas" w:cs="Consolas"/>
          <w:sz w:val="20"/>
          <w:szCs w:val="20"/>
        </w:rPr>
        <w:t xml:space="preserve"> global.</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5.  INSTALL MULTI-BUILD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This is the step to start the installation of this KIDS patch.  This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will</w:t>
      </w:r>
      <w:proofErr w:type="gramEnd"/>
      <w:r w:rsidRPr="005F1A4B">
        <w:rPr>
          <w:rFonts w:ascii="Consolas" w:hAnsi="Consolas" w:cs="Consolas"/>
          <w:sz w:val="20"/>
          <w:szCs w:val="20"/>
        </w:rPr>
        <w:t xml:space="preserve"> need to be run for the SD GMRC VSE BUNDLE 1.5 build.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a.  Choose</w:t>
      </w:r>
      <w:proofErr w:type="gramEnd"/>
      <w:r w:rsidRPr="005F1A4B">
        <w:rPr>
          <w:rFonts w:ascii="Consolas" w:hAnsi="Consolas" w:cs="Consolas"/>
          <w:sz w:val="20"/>
          <w:szCs w:val="20"/>
        </w:rPr>
        <w:t xml:space="preserve"> the Install Package(s) option to start the patch</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install</w:t>
      </w:r>
      <w:proofErr w:type="gramEnd"/>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b.  When</w:t>
      </w:r>
      <w:proofErr w:type="gramEnd"/>
      <w:r w:rsidRPr="005F1A4B">
        <w:rPr>
          <w:rFonts w:ascii="Consolas" w:hAnsi="Consolas" w:cs="Consolas"/>
          <w:sz w:val="20"/>
          <w:szCs w:val="20"/>
        </w:rPr>
        <w:t xml:space="preserve"> prompted for the "Select INSTALL NAME:", enter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SD GMRC VSE BUNDLE 1.5</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c.  When</w:t>
      </w:r>
      <w:proofErr w:type="gramEnd"/>
      <w:r w:rsidRPr="005F1A4B">
        <w:rPr>
          <w:rFonts w:ascii="Consolas" w:hAnsi="Consolas" w:cs="Consolas"/>
          <w:sz w:val="20"/>
          <w:szCs w:val="20"/>
        </w:rPr>
        <w:t xml:space="preserve"> prompted "Want KIDS to Rebuild Menu Trees Upon Completion of</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Install? NO//", enter NO.</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d.  When</w:t>
      </w:r>
      <w:proofErr w:type="gramEnd"/>
      <w:r w:rsidRPr="005F1A4B">
        <w:rPr>
          <w:rFonts w:ascii="Consolas" w:hAnsi="Consolas" w:cs="Consolas"/>
          <w:sz w:val="20"/>
          <w:szCs w:val="20"/>
        </w:rPr>
        <w:t xml:space="preserve"> prompted "Want KIDS to INHIBIT LOGONs during the install?</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NO//", enter NO.</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e.  When</w:t>
      </w:r>
      <w:proofErr w:type="gramEnd"/>
      <w:r w:rsidRPr="005F1A4B">
        <w:rPr>
          <w:rFonts w:ascii="Consolas" w:hAnsi="Consolas" w:cs="Consolas"/>
          <w:sz w:val="20"/>
          <w:szCs w:val="20"/>
        </w:rPr>
        <w:t xml:space="preserve"> prompted 'Want to DISABLE Scheduled Options, Menu Options, and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Protocols?</w:t>
      </w:r>
      <w:proofErr w:type="gramEnd"/>
      <w:r w:rsidRPr="005F1A4B">
        <w:rPr>
          <w:rFonts w:ascii="Consolas" w:hAnsi="Consolas" w:cs="Consolas"/>
          <w:sz w:val="20"/>
          <w:szCs w:val="20"/>
        </w:rPr>
        <w:t xml:space="preserve"> NO//'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Respond with 'YES'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Options to mark as out of order:</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Clinical Scheduling Procedure Calls [SDECRPC]</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Scheduling Manager's Menu           [SDMGR]</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Supervisor Menu                     [SDSUP]</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Scheduling Menu                     [SDUSER]</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Clinic Letter Report                [SDRR CLINIC LETTER REPORT]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f.  If</w:t>
      </w:r>
      <w:proofErr w:type="gramEnd"/>
      <w:r w:rsidRPr="005F1A4B">
        <w:rPr>
          <w:rFonts w:ascii="Consolas" w:hAnsi="Consolas" w:cs="Consolas"/>
          <w:sz w:val="20"/>
          <w:szCs w:val="20"/>
        </w:rPr>
        <w:t xml:space="preserve"> prompted 'Delay Install (Minutes):  (0 - 60): 0//' respond 0.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Post-Installation Instructions</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In order to verify the patch post-installation routine was run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successfully</w:t>
      </w:r>
      <w:proofErr w:type="gramEnd"/>
      <w:r w:rsidRPr="005F1A4B">
        <w:rPr>
          <w:rFonts w:ascii="Consolas" w:hAnsi="Consolas" w:cs="Consolas"/>
          <w:sz w:val="20"/>
          <w:szCs w:val="20"/>
        </w:rPr>
        <w:t xml:space="preserve">, please examine the Install File for this patch and </w:t>
      </w:r>
    </w:p>
    <w:p w:rsidR="005F1A4B" w:rsidRPr="005F1A4B" w:rsidRDefault="005F1A4B" w:rsidP="005F1A4B">
      <w:pPr>
        <w:autoSpaceDE w:val="0"/>
        <w:autoSpaceDN w:val="0"/>
        <w:adjustRightInd w:val="0"/>
        <w:rPr>
          <w:rFonts w:ascii="Consolas" w:hAnsi="Consolas" w:cs="Consolas"/>
          <w:sz w:val="20"/>
          <w:szCs w:val="20"/>
        </w:rPr>
      </w:pPr>
      <w:proofErr w:type="gramStart"/>
      <w:r w:rsidRPr="005F1A4B">
        <w:rPr>
          <w:rFonts w:ascii="Consolas" w:hAnsi="Consolas" w:cs="Consolas"/>
          <w:sz w:val="20"/>
          <w:szCs w:val="20"/>
        </w:rPr>
        <w:t>report</w:t>
      </w:r>
      <w:proofErr w:type="gramEnd"/>
      <w:r w:rsidRPr="005F1A4B">
        <w:rPr>
          <w:rFonts w:ascii="Consolas" w:hAnsi="Consolas" w:cs="Consolas"/>
          <w:sz w:val="20"/>
          <w:szCs w:val="20"/>
        </w:rPr>
        <w:t xml:space="preserve"> any error messages to Product Support.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AC2083" w:rsidRDefault="00AC2083" w:rsidP="00AC2083">
      <w:pPr>
        <w:autoSpaceDE w:val="0"/>
        <w:autoSpaceDN w:val="0"/>
        <w:adjustRightInd w:val="0"/>
        <w:rPr>
          <w:ins w:id="170" w:author="Department of Veterans Affairs" w:date="2018-05-08T14:19:00Z"/>
          <w:rFonts w:ascii="r_ansi" w:hAnsi="r_ansi" w:cs="r_ansi"/>
          <w:sz w:val="20"/>
          <w:szCs w:val="20"/>
        </w:rPr>
      </w:pPr>
      <w:ins w:id="171" w:author="Department of Veterans Affairs" w:date="2018-05-08T14:19:00Z">
        <w:r>
          <w:rPr>
            <w:rFonts w:ascii="r_ansi" w:hAnsi="r_ansi" w:cs="r_ansi"/>
            <w:sz w:val="20"/>
            <w:szCs w:val="20"/>
          </w:rPr>
          <w:t xml:space="preserve">(Any issues experienced with installing the patch should be reported by </w:t>
        </w:r>
      </w:ins>
    </w:p>
    <w:p w:rsidR="00AC2083" w:rsidRDefault="00AC2083" w:rsidP="00AC2083">
      <w:pPr>
        <w:autoSpaceDE w:val="0"/>
        <w:autoSpaceDN w:val="0"/>
        <w:adjustRightInd w:val="0"/>
        <w:rPr>
          <w:ins w:id="172" w:author="Department of Veterans Affairs" w:date="2018-05-08T14:19:00Z"/>
          <w:rFonts w:ascii="r_ansi" w:hAnsi="r_ansi" w:cs="r_ansi"/>
          <w:sz w:val="20"/>
          <w:szCs w:val="20"/>
        </w:rPr>
      </w:pPr>
      <w:proofErr w:type="gramStart"/>
      <w:ins w:id="173" w:author="Department of Veterans Affairs" w:date="2018-05-08T14:19:00Z">
        <w:r>
          <w:rPr>
            <w:rFonts w:ascii="r_ansi" w:hAnsi="r_ansi" w:cs="r_ansi"/>
            <w:sz w:val="20"/>
            <w:szCs w:val="20"/>
          </w:rPr>
          <w:t>submitting</w:t>
        </w:r>
        <w:proofErr w:type="gramEnd"/>
        <w:r>
          <w:rPr>
            <w:rFonts w:ascii="r_ansi" w:hAnsi="r_ansi" w:cs="r_ansi"/>
            <w:sz w:val="20"/>
            <w:szCs w:val="20"/>
          </w:rPr>
          <w:t xml:space="preserve"> a </w:t>
        </w:r>
        <w:proofErr w:type="spellStart"/>
        <w:r>
          <w:rPr>
            <w:rFonts w:ascii="r_ansi" w:hAnsi="r_ansi" w:cs="r_ansi"/>
            <w:sz w:val="20"/>
            <w:szCs w:val="20"/>
          </w:rPr>
          <w:t>ServiceNow</w:t>
        </w:r>
        <w:proofErr w:type="spellEnd"/>
        <w:r>
          <w:rPr>
            <w:rFonts w:ascii="r_ansi" w:hAnsi="r_ansi" w:cs="r_ansi"/>
            <w:sz w:val="20"/>
            <w:szCs w:val="20"/>
          </w:rPr>
          <w:t xml:space="preserve"> ticket via the ESD.</w:t>
        </w:r>
      </w:ins>
    </w:p>
    <w:p w:rsidR="005F1A4B" w:rsidRPr="005F1A4B" w:rsidRDefault="00AC2083" w:rsidP="00AC2083">
      <w:pPr>
        <w:autoSpaceDE w:val="0"/>
        <w:autoSpaceDN w:val="0"/>
        <w:adjustRightInd w:val="0"/>
        <w:rPr>
          <w:rFonts w:ascii="Consolas" w:hAnsi="Consolas" w:cs="Consolas"/>
          <w:sz w:val="20"/>
          <w:szCs w:val="20"/>
        </w:rPr>
      </w:pPr>
      <w:ins w:id="174" w:author="Department of Veterans Affairs" w:date="2018-05-08T14:19:00Z">
        <w:r>
          <w:rPr>
            <w:rFonts w:ascii="r_ansi" w:hAnsi="r_ansi" w:cs="r_ansi"/>
            <w:sz w:val="20"/>
            <w:szCs w:val="20"/>
          </w:rPr>
          <w:t>Issues do not get reported to the Product Support team directly.)</w:t>
        </w:r>
      </w:ins>
    </w:p>
    <w:p w:rsidR="005F1A4B" w:rsidRPr="005F1A4B" w:rsidRDefault="005F1A4B" w:rsidP="005F1A4B">
      <w:pPr>
        <w:autoSpaceDE w:val="0"/>
        <w:autoSpaceDN w:val="0"/>
        <w:adjustRightInd w:val="0"/>
        <w:rPr>
          <w:rFonts w:ascii="Consolas" w:hAnsi="Consolas" w:cs="Consolas"/>
          <w:sz w:val="20"/>
          <w:szCs w:val="20"/>
        </w:rPr>
      </w:pP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Information:</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p>
    <w:p w:rsidR="005F1A4B" w:rsidRPr="005F1A4B" w:rsidRDefault="005F1A4B" w:rsidP="005F1A4B">
      <w:pPr>
        <w:autoSpaceDE w:val="0"/>
        <w:autoSpaceDN w:val="0"/>
        <w:adjustRightInd w:val="0"/>
        <w:rPr>
          <w:rFonts w:ascii="Consolas" w:hAnsi="Consolas" w:cs="Consolas"/>
          <w:sz w:val="20"/>
          <w:szCs w:val="20"/>
        </w:rPr>
      </w:pP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second line of each of these routines now looks like:</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roofErr w:type="gramStart"/>
      <w:r w:rsidRPr="005F1A4B">
        <w:rPr>
          <w:rFonts w:ascii="Consolas" w:hAnsi="Consolas" w:cs="Consolas"/>
          <w:sz w:val="20"/>
          <w:szCs w:val="20"/>
        </w:rPr>
        <w:t>;5.3</w:t>
      </w:r>
      <w:proofErr w:type="gramEnd"/>
      <w:r w:rsidRPr="005F1A4B">
        <w:rPr>
          <w:rFonts w:ascii="Consolas" w:hAnsi="Consolas" w:cs="Consolas"/>
          <w:sz w:val="20"/>
          <w:szCs w:val="20"/>
        </w:rPr>
        <w:t>;Scheduling;**[Patch List]**;Aug 13, 1993;Build 13</w:t>
      </w:r>
    </w:p>
    <w:p w:rsidR="005F1A4B" w:rsidRPr="005F1A4B" w:rsidRDefault="005F1A4B" w:rsidP="005F1A4B">
      <w:pPr>
        <w:autoSpaceDE w:val="0"/>
        <w:autoSpaceDN w:val="0"/>
        <w:adjustRightInd w:val="0"/>
        <w:rPr>
          <w:rFonts w:ascii="Consolas" w:hAnsi="Consolas" w:cs="Consolas"/>
          <w:sz w:val="20"/>
          <w:szCs w:val="20"/>
        </w:rPr>
      </w:pP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The checksums below are new checksums, and</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roofErr w:type="gramStart"/>
      <w:r w:rsidRPr="005F1A4B">
        <w:rPr>
          <w:rFonts w:ascii="Consolas" w:hAnsi="Consolas" w:cs="Consolas"/>
          <w:sz w:val="20"/>
          <w:szCs w:val="20"/>
        </w:rPr>
        <w:t>can</w:t>
      </w:r>
      <w:proofErr w:type="gramEnd"/>
      <w:r w:rsidRPr="005F1A4B">
        <w:rPr>
          <w:rFonts w:ascii="Consolas" w:hAnsi="Consolas" w:cs="Consolas"/>
          <w:sz w:val="20"/>
          <w:szCs w:val="20"/>
        </w:rPr>
        <w:t xml:space="preserve"> be checked with CHECK1^XTSUMBLD.</w:t>
      </w:r>
    </w:p>
    <w:p w:rsidR="005F1A4B" w:rsidRPr="005F1A4B" w:rsidRDefault="005F1A4B" w:rsidP="005F1A4B">
      <w:pPr>
        <w:autoSpaceDE w:val="0"/>
        <w:autoSpaceDN w:val="0"/>
        <w:adjustRightInd w:val="0"/>
        <w:rPr>
          <w:rFonts w:ascii="Consolas" w:hAnsi="Consolas" w:cs="Consolas"/>
          <w:sz w:val="20"/>
          <w:szCs w:val="20"/>
        </w:rPr>
      </w:pP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Before</w:t>
      </w:r>
      <w:proofErr w:type="gramStart"/>
      <w:r w:rsidRPr="005F1A4B">
        <w:rPr>
          <w:rFonts w:ascii="Consolas" w:hAnsi="Consolas" w:cs="Consolas"/>
          <w:sz w:val="20"/>
          <w:szCs w:val="20"/>
        </w:rPr>
        <w:t>:B129523309</w:t>
      </w:r>
      <w:proofErr w:type="gramEnd"/>
      <w:r w:rsidRPr="005F1A4B">
        <w:rPr>
          <w:rFonts w:ascii="Consolas" w:hAnsi="Consolas" w:cs="Consolas"/>
          <w:sz w:val="20"/>
          <w:szCs w:val="20"/>
        </w:rPr>
        <w:t xml:space="preserve">   After:B131244760  **627,643,642,651,658,665,672,679**</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SDEC07A</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lastRenderedPageBreak/>
        <w:t xml:space="preserve">    Before: B82467094   After: </w:t>
      </w:r>
      <w:proofErr w:type="gramStart"/>
      <w:r w:rsidRPr="005F1A4B">
        <w:rPr>
          <w:rFonts w:ascii="Consolas" w:hAnsi="Consolas" w:cs="Consolas"/>
          <w:sz w:val="20"/>
          <w:szCs w:val="20"/>
        </w:rPr>
        <w:t>B83497969  *</w:t>
      </w:r>
      <w:proofErr w:type="gramEnd"/>
      <w:r w:rsidRPr="005F1A4B">
        <w:rPr>
          <w:rFonts w:ascii="Consolas" w:hAnsi="Consolas" w:cs="Consolas"/>
          <w:sz w:val="20"/>
          <w:szCs w:val="20"/>
        </w:rPr>
        <w:t>*627,642,651,679**</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SDEC09</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Before: B89277263   After: </w:t>
      </w:r>
      <w:proofErr w:type="gramStart"/>
      <w:r w:rsidRPr="005F1A4B">
        <w:rPr>
          <w:rFonts w:ascii="Consolas" w:hAnsi="Consolas" w:cs="Consolas"/>
          <w:sz w:val="20"/>
          <w:szCs w:val="20"/>
        </w:rPr>
        <w:t>B94558695  *</w:t>
      </w:r>
      <w:proofErr w:type="gramEnd"/>
      <w:r w:rsidRPr="005F1A4B">
        <w:rPr>
          <w:rFonts w:ascii="Consolas" w:hAnsi="Consolas" w:cs="Consolas"/>
          <w:sz w:val="20"/>
          <w:szCs w:val="20"/>
        </w:rPr>
        <w:t>*627,642,658,679**</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SDEC28</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Before</w:t>
      </w:r>
      <w:proofErr w:type="gramStart"/>
      <w:r w:rsidRPr="005F1A4B">
        <w:rPr>
          <w:rFonts w:ascii="Consolas" w:hAnsi="Consolas" w:cs="Consolas"/>
          <w:sz w:val="20"/>
          <w:szCs w:val="20"/>
        </w:rPr>
        <w:t>:B108627315</w:t>
      </w:r>
      <w:proofErr w:type="gramEnd"/>
      <w:r w:rsidRPr="005F1A4B">
        <w:rPr>
          <w:rFonts w:ascii="Consolas" w:hAnsi="Consolas" w:cs="Consolas"/>
          <w:sz w:val="20"/>
          <w:szCs w:val="20"/>
        </w:rPr>
        <w:t xml:space="preserve">   After:B114287193  **627,642,658,679**</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SDEC32</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Before</w:t>
      </w:r>
      <w:proofErr w:type="gramStart"/>
      <w:r w:rsidRPr="005F1A4B">
        <w:rPr>
          <w:rFonts w:ascii="Consolas" w:hAnsi="Consolas" w:cs="Consolas"/>
          <w:sz w:val="20"/>
          <w:szCs w:val="20"/>
        </w:rPr>
        <w:t>:B114220847</w:t>
      </w:r>
      <w:proofErr w:type="gramEnd"/>
      <w:r w:rsidRPr="005F1A4B">
        <w:rPr>
          <w:rFonts w:ascii="Consolas" w:hAnsi="Consolas" w:cs="Consolas"/>
          <w:sz w:val="20"/>
          <w:szCs w:val="20"/>
        </w:rPr>
        <w:t xml:space="preserve">   After:B116278285  **627,643,642,658,665,672,679**</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Name: SDEC53</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Before</w:t>
      </w:r>
      <w:proofErr w:type="gramStart"/>
      <w:r w:rsidRPr="005F1A4B">
        <w:rPr>
          <w:rFonts w:ascii="Consolas" w:hAnsi="Consolas" w:cs="Consolas"/>
          <w:sz w:val="20"/>
          <w:szCs w:val="20"/>
        </w:rPr>
        <w:t>:B217604839</w:t>
      </w:r>
      <w:proofErr w:type="gramEnd"/>
      <w:r w:rsidRPr="005F1A4B">
        <w:rPr>
          <w:rFonts w:ascii="Consolas" w:hAnsi="Consolas" w:cs="Consolas"/>
          <w:sz w:val="20"/>
          <w:szCs w:val="20"/>
        </w:rPr>
        <w:t xml:space="preserve">   After:B224580253  **627,658,679**</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Routine list of preceding patches: 672</w:t>
      </w:r>
    </w:p>
    <w:p w:rsidR="005F1A4B" w:rsidRPr="005F1A4B" w:rsidRDefault="005F1A4B" w:rsidP="005F1A4B">
      <w:pPr>
        <w:autoSpaceDE w:val="0"/>
        <w:autoSpaceDN w:val="0"/>
        <w:adjustRightInd w:val="0"/>
        <w:rPr>
          <w:rFonts w:ascii="Consolas" w:hAnsi="Consolas" w:cs="Consolas"/>
          <w:sz w:val="20"/>
          <w:szCs w:val="20"/>
        </w:rPr>
      </w:pPr>
    </w:p>
    <w:p w:rsidR="005F1A4B" w:rsidRPr="005F1A4B" w:rsidRDefault="005F1A4B" w:rsidP="005F1A4B">
      <w:pPr>
        <w:autoSpaceDE w:val="0"/>
        <w:autoSpaceDN w:val="0"/>
        <w:adjustRightInd w:val="0"/>
        <w:rPr>
          <w:rFonts w:ascii="Consolas" w:hAnsi="Consolas" w:cs="Consolas"/>
          <w:sz w:val="20"/>
          <w:szCs w:val="20"/>
        </w:rPr>
      </w:pP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User Information: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Entered </w:t>
      </w:r>
      <w:proofErr w:type="gramStart"/>
      <w:r w:rsidRPr="005F1A4B">
        <w:rPr>
          <w:rFonts w:ascii="Consolas" w:hAnsi="Consolas" w:cs="Consolas"/>
          <w:sz w:val="20"/>
          <w:szCs w:val="20"/>
        </w:rPr>
        <w:t>By  :</w:t>
      </w:r>
      <w:proofErr w:type="gramEnd"/>
      <w:r w:rsidRPr="005F1A4B">
        <w:rPr>
          <w:rFonts w:ascii="Consolas" w:hAnsi="Consolas" w:cs="Consolas"/>
          <w:sz w:val="20"/>
          <w:szCs w:val="20"/>
        </w:rPr>
        <w:t xml:space="preserve">   LORD,BRIAN           Date Entered  :   NOV 20,2017</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Completed By:                        Date Completed:   </w:t>
      </w:r>
    </w:p>
    <w:p w:rsidR="005F1A4B" w:rsidRPr="005F1A4B" w:rsidRDefault="005F1A4B" w:rsidP="005F1A4B">
      <w:pPr>
        <w:autoSpaceDE w:val="0"/>
        <w:autoSpaceDN w:val="0"/>
        <w:adjustRightInd w:val="0"/>
        <w:rPr>
          <w:rFonts w:ascii="Consolas" w:hAnsi="Consolas" w:cs="Consolas"/>
          <w:sz w:val="20"/>
          <w:szCs w:val="20"/>
        </w:rPr>
      </w:pPr>
      <w:r w:rsidRPr="005F1A4B">
        <w:rPr>
          <w:rFonts w:ascii="Consolas" w:hAnsi="Consolas" w:cs="Consolas"/>
          <w:sz w:val="20"/>
          <w:szCs w:val="20"/>
        </w:rPr>
        <w:t xml:space="preserve">  Released </w:t>
      </w:r>
      <w:proofErr w:type="gramStart"/>
      <w:r w:rsidRPr="005F1A4B">
        <w:rPr>
          <w:rFonts w:ascii="Consolas" w:hAnsi="Consolas" w:cs="Consolas"/>
          <w:sz w:val="20"/>
          <w:szCs w:val="20"/>
        </w:rPr>
        <w:t>By :</w:t>
      </w:r>
      <w:proofErr w:type="gramEnd"/>
      <w:r w:rsidRPr="005F1A4B">
        <w:rPr>
          <w:rFonts w:ascii="Consolas" w:hAnsi="Consolas" w:cs="Consolas"/>
          <w:sz w:val="20"/>
          <w:szCs w:val="20"/>
        </w:rPr>
        <w:t xml:space="preserve">                        Date Released :   </w:t>
      </w:r>
    </w:p>
    <w:p w:rsidR="00FD60FE" w:rsidRPr="005F1A4B" w:rsidRDefault="005F1A4B" w:rsidP="005F1A4B">
      <w:pPr>
        <w:rPr>
          <w:rFonts w:ascii="Consolas" w:hAnsi="Consolas" w:cs="Consolas"/>
        </w:rPr>
      </w:pPr>
      <w:r w:rsidRPr="005F1A4B">
        <w:rPr>
          <w:rFonts w:ascii="Consolas" w:hAnsi="Consolas" w:cs="Consolas"/>
          <w:sz w:val="20"/>
          <w:szCs w:val="20"/>
        </w:rPr>
        <w:t>=============================================================================</w:t>
      </w:r>
    </w:p>
    <w:p w:rsidR="00FD60FE" w:rsidRDefault="00FD60FE"/>
    <w:p w:rsidR="00FD60FE" w:rsidRDefault="00580E6E" w:rsidP="002630A1">
      <w:pPr>
        <w:pStyle w:val="Heading2"/>
      </w:pPr>
      <w:r>
        <w:t xml:space="preserve"> </w:t>
      </w:r>
      <w:bookmarkStart w:id="175" w:name="_Toc506372377"/>
      <w:r w:rsidR="002630A1">
        <w:t>GMRC</w:t>
      </w:r>
      <w:r w:rsidR="00FD60FE">
        <w:t>*3</w:t>
      </w:r>
      <w:r w:rsidR="002630A1">
        <w:t>.0</w:t>
      </w:r>
      <w:r w:rsidR="00FD60FE">
        <w:t>*</w:t>
      </w:r>
      <w:r w:rsidR="002630A1">
        <w:t>98</w:t>
      </w:r>
      <w:r w:rsidR="00FD60FE">
        <w:t xml:space="preserve"> Patch </w:t>
      </w:r>
      <w:commentRangeStart w:id="176"/>
      <w:r w:rsidR="00FD60FE">
        <w:t>Description</w:t>
      </w:r>
      <w:bookmarkEnd w:id="175"/>
      <w:commentRangeEnd w:id="176"/>
      <w:r w:rsidR="00A028A5">
        <w:rPr>
          <w:rStyle w:val="CommentReference"/>
          <w:rFonts w:ascii="Times New Roman" w:hAnsi="Times New Roman" w:cs="Times New Roman"/>
          <w:b w:val="0"/>
          <w:bCs w:val="0"/>
          <w:iCs w:val="0"/>
          <w:kern w:val="0"/>
        </w:rPr>
        <w:commentReference w:id="176"/>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Run Date: FEB 13, 2018                      Designation: GMRC*3*</w:t>
      </w:r>
      <w:proofErr w:type="gramStart"/>
      <w:r w:rsidRPr="002630A1">
        <w:rPr>
          <w:rFonts w:ascii="Consolas" w:hAnsi="Consolas" w:cs="Consolas"/>
          <w:sz w:val="20"/>
          <w:szCs w:val="20"/>
        </w:rPr>
        <w:t>98  TEST</w:t>
      </w:r>
      <w:proofErr w:type="gramEnd"/>
      <w:r w:rsidRPr="002630A1">
        <w:rPr>
          <w:rFonts w:ascii="Consolas" w:hAnsi="Consolas" w:cs="Consolas"/>
          <w:sz w:val="20"/>
          <w:szCs w:val="20"/>
        </w:rPr>
        <w:t xml:space="preserve"> v2</w:t>
      </w:r>
    </w:p>
    <w:p w:rsidR="002630A1" w:rsidRPr="002630A1" w:rsidRDefault="002630A1" w:rsidP="002630A1">
      <w:pPr>
        <w:autoSpaceDE w:val="0"/>
        <w:autoSpaceDN w:val="0"/>
        <w:adjustRightInd w:val="0"/>
        <w:rPr>
          <w:rFonts w:ascii="Consolas" w:hAnsi="Consolas" w:cs="Consolas"/>
          <w:sz w:val="20"/>
          <w:szCs w:val="20"/>
        </w:rPr>
      </w:pPr>
      <w:proofErr w:type="gramStart"/>
      <w:r w:rsidRPr="002630A1">
        <w:rPr>
          <w:rFonts w:ascii="Consolas" w:hAnsi="Consolas" w:cs="Consolas"/>
          <w:sz w:val="20"/>
          <w:szCs w:val="20"/>
        </w:rPr>
        <w:t>Package :</w:t>
      </w:r>
      <w:proofErr w:type="gramEnd"/>
      <w:r w:rsidRPr="002630A1">
        <w:rPr>
          <w:rFonts w:ascii="Consolas" w:hAnsi="Consolas" w:cs="Consolas"/>
          <w:sz w:val="20"/>
          <w:szCs w:val="20"/>
        </w:rPr>
        <w:t xml:space="preserve"> CONSULT/REQUEST TRACKING          Priority   : MANDATORY</w:t>
      </w:r>
    </w:p>
    <w:p w:rsidR="002630A1" w:rsidRPr="002630A1" w:rsidRDefault="002630A1" w:rsidP="002630A1">
      <w:pPr>
        <w:autoSpaceDE w:val="0"/>
        <w:autoSpaceDN w:val="0"/>
        <w:adjustRightInd w:val="0"/>
        <w:rPr>
          <w:rFonts w:ascii="Consolas" w:hAnsi="Consolas" w:cs="Consolas"/>
          <w:sz w:val="20"/>
          <w:szCs w:val="20"/>
        </w:rPr>
      </w:pPr>
      <w:proofErr w:type="gramStart"/>
      <w:r w:rsidRPr="002630A1">
        <w:rPr>
          <w:rFonts w:ascii="Consolas" w:hAnsi="Consolas" w:cs="Consolas"/>
          <w:sz w:val="20"/>
          <w:szCs w:val="20"/>
        </w:rPr>
        <w:t>Version :</w:t>
      </w:r>
      <w:proofErr w:type="gramEnd"/>
      <w:r w:rsidRPr="002630A1">
        <w:rPr>
          <w:rFonts w:ascii="Consolas" w:hAnsi="Consolas" w:cs="Consolas"/>
          <w:sz w:val="20"/>
          <w:szCs w:val="20"/>
        </w:rPr>
        <w:t xml:space="preserve"> 3                                 Status     : UNDER DEVELOPMENT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Subject:  CLEANUP OF CONSULT EVENTS FOR SCHEDULING</w:t>
      </w:r>
    </w:p>
    <w:p w:rsidR="002630A1" w:rsidRPr="002630A1" w:rsidRDefault="002630A1" w:rsidP="002630A1">
      <w:pPr>
        <w:autoSpaceDE w:val="0"/>
        <w:autoSpaceDN w:val="0"/>
        <w:adjustRightInd w:val="0"/>
        <w:rPr>
          <w:rFonts w:ascii="Consolas" w:hAnsi="Consolas" w:cs="Consolas"/>
          <w:sz w:val="20"/>
          <w:szCs w:val="20"/>
        </w:rPr>
      </w:pP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Category:  ROUTINE</w:t>
      </w:r>
    </w:p>
    <w:p w:rsidR="002630A1" w:rsidRPr="002630A1" w:rsidRDefault="002630A1" w:rsidP="002630A1">
      <w:pPr>
        <w:autoSpaceDE w:val="0"/>
        <w:autoSpaceDN w:val="0"/>
        <w:adjustRightInd w:val="0"/>
        <w:rPr>
          <w:rFonts w:ascii="Consolas" w:hAnsi="Consolas" w:cs="Consolas"/>
          <w:sz w:val="20"/>
          <w:szCs w:val="20"/>
        </w:rPr>
      </w:pP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Description:</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This patch fixes a data integrity issue related to the following issue:</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1. I16857061FY18 - If a scheduler makes or cancels an appointment for a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roofErr w:type="gramStart"/>
      <w:r w:rsidRPr="002630A1">
        <w:rPr>
          <w:rFonts w:ascii="Consolas" w:hAnsi="Consolas" w:cs="Consolas"/>
          <w:sz w:val="20"/>
          <w:szCs w:val="20"/>
        </w:rPr>
        <w:t>consult</w:t>
      </w:r>
      <w:proofErr w:type="gramEnd"/>
      <w:r w:rsidRPr="002630A1">
        <w:rPr>
          <w:rFonts w:ascii="Consolas" w:hAnsi="Consolas" w:cs="Consolas"/>
          <w:sz w:val="20"/>
          <w:szCs w:val="20"/>
        </w:rPr>
        <w:t xml:space="preserve"> and the current time ends in a zero (like 9:40),</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roofErr w:type="gramStart"/>
      <w:r w:rsidRPr="002630A1">
        <w:rPr>
          <w:rFonts w:ascii="Consolas" w:hAnsi="Consolas" w:cs="Consolas"/>
          <w:sz w:val="20"/>
          <w:szCs w:val="20"/>
        </w:rPr>
        <w:t>then</w:t>
      </w:r>
      <w:proofErr w:type="gramEnd"/>
      <w:r w:rsidRPr="002630A1">
        <w:rPr>
          <w:rFonts w:ascii="Consolas" w:hAnsi="Consolas" w:cs="Consolas"/>
          <w:sz w:val="20"/>
          <w:szCs w:val="20"/>
        </w:rPr>
        <w:t xml:space="preserve"> the event recorded in the consult will display at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roofErr w:type="gramStart"/>
      <w:r w:rsidRPr="002630A1">
        <w:rPr>
          <w:rFonts w:ascii="Consolas" w:hAnsi="Consolas" w:cs="Consolas"/>
          <w:sz w:val="20"/>
          <w:szCs w:val="20"/>
        </w:rPr>
        <w:t>the</w:t>
      </w:r>
      <w:proofErr w:type="gramEnd"/>
      <w:r w:rsidRPr="002630A1">
        <w:rPr>
          <w:rFonts w:ascii="Consolas" w:hAnsi="Consolas" w:cs="Consolas"/>
          <w:sz w:val="20"/>
          <w:szCs w:val="20"/>
        </w:rPr>
        <w:t xml:space="preserve"> end of the consult event history instead of in</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roofErr w:type="gramStart"/>
      <w:r w:rsidRPr="002630A1">
        <w:rPr>
          <w:rFonts w:ascii="Consolas" w:hAnsi="Consolas" w:cs="Consolas"/>
          <w:sz w:val="20"/>
          <w:szCs w:val="20"/>
        </w:rPr>
        <w:t>sequence</w:t>
      </w:r>
      <w:proofErr w:type="gramEnd"/>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This issue requires a fix to repair existing data </w:t>
      </w:r>
      <w:proofErr w:type="gramStart"/>
      <w:r w:rsidRPr="002630A1">
        <w:rPr>
          <w:rFonts w:ascii="Consolas" w:hAnsi="Consolas" w:cs="Consolas"/>
          <w:sz w:val="20"/>
          <w:szCs w:val="20"/>
        </w:rPr>
        <w:t>effected</w:t>
      </w:r>
      <w:proofErr w:type="gramEnd"/>
      <w:r w:rsidRPr="002630A1">
        <w:rPr>
          <w:rFonts w:ascii="Consolas" w:hAnsi="Consolas" w:cs="Consolas"/>
          <w:sz w:val="20"/>
          <w:szCs w:val="20"/>
        </w:rPr>
        <w:t xml:space="preserve"> by the issue.</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This patch is bundled with a Scheduling patch that addresses this and other</w:t>
      </w:r>
    </w:p>
    <w:p w:rsidR="002630A1" w:rsidRPr="002630A1" w:rsidRDefault="002630A1" w:rsidP="002630A1">
      <w:pPr>
        <w:autoSpaceDE w:val="0"/>
        <w:autoSpaceDN w:val="0"/>
        <w:adjustRightInd w:val="0"/>
        <w:rPr>
          <w:rFonts w:ascii="Consolas" w:hAnsi="Consolas" w:cs="Consolas"/>
          <w:sz w:val="20"/>
          <w:szCs w:val="20"/>
        </w:rPr>
      </w:pPr>
      <w:proofErr w:type="gramStart"/>
      <w:r w:rsidRPr="002630A1">
        <w:rPr>
          <w:rFonts w:ascii="Consolas" w:hAnsi="Consolas" w:cs="Consolas"/>
          <w:sz w:val="20"/>
          <w:szCs w:val="20"/>
        </w:rPr>
        <w:t>issues</w:t>
      </w:r>
      <w:proofErr w:type="gramEnd"/>
      <w:r w:rsidRPr="002630A1">
        <w:rPr>
          <w:rFonts w:ascii="Consolas" w:hAnsi="Consolas" w:cs="Consolas"/>
          <w:sz w:val="20"/>
          <w:szCs w:val="20"/>
        </w:rPr>
        <w:t xml:space="preserve">. Below is a list of all the applications involved in this bundle </w:t>
      </w:r>
    </w:p>
    <w:p w:rsidR="002630A1" w:rsidRPr="002630A1" w:rsidRDefault="002630A1" w:rsidP="002630A1">
      <w:pPr>
        <w:autoSpaceDE w:val="0"/>
        <w:autoSpaceDN w:val="0"/>
        <w:adjustRightInd w:val="0"/>
        <w:rPr>
          <w:rFonts w:ascii="Consolas" w:hAnsi="Consolas" w:cs="Consolas"/>
          <w:sz w:val="20"/>
          <w:szCs w:val="20"/>
        </w:rPr>
      </w:pPr>
      <w:proofErr w:type="gramStart"/>
      <w:r w:rsidRPr="002630A1">
        <w:rPr>
          <w:rFonts w:ascii="Consolas" w:hAnsi="Consolas" w:cs="Consolas"/>
          <w:sz w:val="20"/>
          <w:szCs w:val="20"/>
        </w:rPr>
        <w:t>along</w:t>
      </w:r>
      <w:proofErr w:type="gramEnd"/>
      <w:r w:rsidRPr="002630A1">
        <w:rPr>
          <w:rFonts w:ascii="Consolas" w:hAnsi="Consolas" w:cs="Consolas"/>
          <w:sz w:val="20"/>
          <w:szCs w:val="20"/>
        </w:rPr>
        <w:t xml:space="preserve"> with their patch number:</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APPLICATION/VERSION                                   PATCH</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SCHEDULING (SD) V. 5.3                                SD*5.3*679</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CONSULT/REQUEST TRACKING (GMRC) V. 3.0                GMRC*3.0*98</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lastRenderedPageBreak/>
        <w:t>Patch Components</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Files &amp; Fields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File Name (#)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Sub-file Name (#)   Field Name (Number)                   Deleted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Bulletins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Bulletin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Dialogs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Dialog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Forms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Form Name                    File Name (Number)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Functions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Function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HL Logical Link:</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HL Logical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HL7 Application Parameters:</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HL7 Parameter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lastRenderedPageBreak/>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HLO Application Registry:</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HLO Registry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Help Frames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Help Frame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Mail Groups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Mail Group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Options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Option Name                  Type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Parameter Definitions:</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Parameter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Parameter Template:</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Template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Protocols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lastRenderedPageBreak/>
        <w:t xml:space="preserve">Protocol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Remote Procedures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Remote Procedure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Security Keys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Security Key Name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proofErr w:type="gramStart"/>
      <w:r w:rsidRPr="002630A1">
        <w:rPr>
          <w:rFonts w:ascii="Consolas" w:hAnsi="Consolas" w:cs="Consolas"/>
          <w:sz w:val="20"/>
          <w:szCs w:val="20"/>
        </w:rPr>
        <w:t>Templates,</w:t>
      </w:r>
      <w:proofErr w:type="gramEnd"/>
      <w:r w:rsidRPr="002630A1">
        <w:rPr>
          <w:rFonts w:ascii="Consolas" w:hAnsi="Consolas" w:cs="Consolas"/>
          <w:sz w:val="20"/>
          <w:szCs w:val="20"/>
        </w:rPr>
        <w:t xml:space="preserve"> Input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Template Name      Type      File Name (Number)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Templates, List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Template Name      Type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proofErr w:type="gramStart"/>
      <w:r w:rsidRPr="002630A1">
        <w:rPr>
          <w:rFonts w:ascii="Consolas" w:hAnsi="Consolas" w:cs="Consolas"/>
          <w:sz w:val="20"/>
          <w:szCs w:val="20"/>
        </w:rPr>
        <w:t>Templates,</w:t>
      </w:r>
      <w:proofErr w:type="gramEnd"/>
      <w:r w:rsidRPr="002630A1">
        <w:rPr>
          <w:rFonts w:ascii="Consolas" w:hAnsi="Consolas" w:cs="Consolas"/>
          <w:sz w:val="20"/>
          <w:szCs w:val="20"/>
        </w:rPr>
        <w:t xml:space="preserve"> Print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Template Name      Type      File Name (Number)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Templates, Sort Associated: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New/Modified/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Template Name      Type      File Name (Number)             Deleted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      ------------------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Additional Information:</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lastRenderedPageBreak/>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New Service Requests (NSRs)</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Patient Safety Issues (PSIs)</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N/A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Service Desk Manager (SDM) Ticket(s) &amp; Overview</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1. I16857061FY18 Consults are showing activities out of order in CPRS;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roofErr w:type="spellStart"/>
      <w:r w:rsidRPr="002630A1">
        <w:rPr>
          <w:rFonts w:ascii="Consolas" w:hAnsi="Consolas" w:cs="Consolas"/>
          <w:sz w:val="20"/>
          <w:szCs w:val="20"/>
        </w:rPr>
        <w:t>VistA</w:t>
      </w:r>
      <w:proofErr w:type="spellEnd"/>
      <w:r w:rsidRPr="002630A1">
        <w:rPr>
          <w:rFonts w:ascii="Consolas" w:hAnsi="Consolas" w:cs="Consolas"/>
          <w:sz w:val="20"/>
          <w:szCs w:val="20"/>
        </w:rPr>
        <w:t xml:space="preserve"> FM shows activities in correct chronological order</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Problem:</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Our site is experiencing issues with Consults where the activities being </w:t>
      </w:r>
    </w:p>
    <w:p w:rsidR="002630A1" w:rsidRPr="002630A1" w:rsidRDefault="002630A1" w:rsidP="002630A1">
      <w:pPr>
        <w:autoSpaceDE w:val="0"/>
        <w:autoSpaceDN w:val="0"/>
        <w:adjustRightInd w:val="0"/>
        <w:rPr>
          <w:rFonts w:ascii="Consolas" w:hAnsi="Consolas" w:cs="Consolas"/>
          <w:sz w:val="20"/>
          <w:szCs w:val="20"/>
        </w:rPr>
      </w:pPr>
      <w:proofErr w:type="gramStart"/>
      <w:r w:rsidRPr="002630A1">
        <w:rPr>
          <w:rFonts w:ascii="Consolas" w:hAnsi="Consolas" w:cs="Consolas"/>
          <w:sz w:val="20"/>
          <w:szCs w:val="20"/>
        </w:rPr>
        <w:t>recorded</w:t>
      </w:r>
      <w:proofErr w:type="gramEnd"/>
      <w:r w:rsidRPr="002630A1">
        <w:rPr>
          <w:rFonts w:ascii="Consolas" w:hAnsi="Consolas" w:cs="Consolas"/>
          <w:sz w:val="20"/>
          <w:szCs w:val="20"/>
        </w:rPr>
        <w:t xml:space="preserve"> are out of order. I originally thought this was a result of the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CONSULT TOOLBOX tool, but there are multiple sites reporting this issue, </w:t>
      </w:r>
    </w:p>
    <w:p w:rsidR="002630A1" w:rsidRPr="002630A1" w:rsidRDefault="002630A1" w:rsidP="002630A1">
      <w:pPr>
        <w:autoSpaceDE w:val="0"/>
        <w:autoSpaceDN w:val="0"/>
        <w:adjustRightInd w:val="0"/>
        <w:rPr>
          <w:rFonts w:ascii="Consolas" w:hAnsi="Consolas" w:cs="Consolas"/>
          <w:sz w:val="20"/>
          <w:szCs w:val="20"/>
        </w:rPr>
      </w:pPr>
      <w:proofErr w:type="gramStart"/>
      <w:r w:rsidRPr="002630A1">
        <w:rPr>
          <w:rFonts w:ascii="Consolas" w:hAnsi="Consolas" w:cs="Consolas"/>
          <w:sz w:val="20"/>
          <w:szCs w:val="20"/>
        </w:rPr>
        <w:t>and</w:t>
      </w:r>
      <w:proofErr w:type="gramEnd"/>
      <w:r w:rsidRPr="002630A1">
        <w:rPr>
          <w:rFonts w:ascii="Consolas" w:hAnsi="Consolas" w:cs="Consolas"/>
          <w:sz w:val="20"/>
          <w:szCs w:val="20"/>
        </w:rPr>
        <w:t xml:space="preserve"> the consensus is that this is being caused by VSE.</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Resolution:</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The code that saves the SCHEDULED or STATUS CHANGE event when the appointment</w:t>
      </w:r>
    </w:p>
    <w:p w:rsidR="002630A1" w:rsidRPr="002630A1" w:rsidRDefault="002630A1" w:rsidP="002630A1">
      <w:pPr>
        <w:autoSpaceDE w:val="0"/>
        <w:autoSpaceDN w:val="0"/>
        <w:adjustRightInd w:val="0"/>
        <w:rPr>
          <w:rFonts w:ascii="Consolas" w:hAnsi="Consolas" w:cs="Consolas"/>
          <w:sz w:val="20"/>
          <w:szCs w:val="20"/>
        </w:rPr>
      </w:pPr>
      <w:proofErr w:type="gramStart"/>
      <w:r w:rsidRPr="002630A1">
        <w:rPr>
          <w:rFonts w:ascii="Consolas" w:hAnsi="Consolas" w:cs="Consolas"/>
          <w:sz w:val="20"/>
          <w:szCs w:val="20"/>
        </w:rPr>
        <w:t>is</w:t>
      </w:r>
      <w:proofErr w:type="gramEnd"/>
      <w:r w:rsidRPr="002630A1">
        <w:rPr>
          <w:rFonts w:ascii="Consolas" w:hAnsi="Consolas" w:cs="Consolas"/>
          <w:sz w:val="20"/>
          <w:szCs w:val="20"/>
        </w:rPr>
        <w:t xml:space="preserve"> scheduled or canceled was corrected to save the timestamp correctly.</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Test Sites:</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TBA</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Documentation Retrieval Instructions</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Updated documentation describing the new functionality introduced by this </w:t>
      </w:r>
    </w:p>
    <w:p w:rsidR="002630A1" w:rsidRPr="002630A1" w:rsidRDefault="002630A1" w:rsidP="002630A1">
      <w:pPr>
        <w:autoSpaceDE w:val="0"/>
        <w:autoSpaceDN w:val="0"/>
        <w:adjustRightInd w:val="0"/>
        <w:rPr>
          <w:rFonts w:ascii="Consolas" w:hAnsi="Consolas" w:cs="Consolas"/>
          <w:sz w:val="20"/>
          <w:szCs w:val="20"/>
        </w:rPr>
      </w:pPr>
      <w:proofErr w:type="gramStart"/>
      <w:r w:rsidRPr="002630A1">
        <w:rPr>
          <w:rFonts w:ascii="Consolas" w:hAnsi="Consolas" w:cs="Consolas"/>
          <w:sz w:val="20"/>
          <w:szCs w:val="20"/>
        </w:rPr>
        <w:t>patch</w:t>
      </w:r>
      <w:proofErr w:type="gramEnd"/>
      <w:r w:rsidRPr="002630A1">
        <w:rPr>
          <w:rFonts w:ascii="Consolas" w:hAnsi="Consolas" w:cs="Consolas"/>
          <w:sz w:val="20"/>
          <w:szCs w:val="20"/>
        </w:rPr>
        <w:t xml:space="preserve"> is available.</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The preferred method is to FTP the files from ftp://download.vista.med.va.gov/.</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This transmits the files from the first available FTP server. Sites may </w:t>
      </w:r>
    </w:p>
    <w:p w:rsidR="002630A1" w:rsidRPr="002630A1" w:rsidRDefault="002630A1" w:rsidP="002630A1">
      <w:pPr>
        <w:autoSpaceDE w:val="0"/>
        <w:autoSpaceDN w:val="0"/>
        <w:adjustRightInd w:val="0"/>
        <w:rPr>
          <w:rFonts w:ascii="Consolas" w:hAnsi="Consolas" w:cs="Consolas"/>
          <w:sz w:val="20"/>
          <w:szCs w:val="20"/>
        </w:rPr>
      </w:pPr>
      <w:proofErr w:type="gramStart"/>
      <w:r w:rsidRPr="002630A1">
        <w:rPr>
          <w:rFonts w:ascii="Consolas" w:hAnsi="Consolas" w:cs="Consolas"/>
          <w:sz w:val="20"/>
          <w:szCs w:val="20"/>
        </w:rPr>
        <w:t>also</w:t>
      </w:r>
      <w:proofErr w:type="gramEnd"/>
      <w:r w:rsidRPr="002630A1">
        <w:rPr>
          <w:rFonts w:ascii="Consolas" w:hAnsi="Consolas" w:cs="Consolas"/>
          <w:sz w:val="20"/>
          <w:szCs w:val="20"/>
        </w:rPr>
        <w:t xml:space="preserve"> elect to retrieve software directly from a specific server as follows:</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Hines          ftp.fo-hines.med.va.gov   &lt;ftp://ftp.fo-hines.med.va.gov&gt;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Salt Lake City ftp.fo-slc.med.va.gov     &lt;ftp://ftp.fo-slc.med.va.gov&gt;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Documentation can also be found on the VA Software Documentation Library at: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http://www4.va.gov/vdl/</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Title                                          File Name          FTP Mode</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proofErr w:type="spellStart"/>
      <w:r w:rsidRPr="002630A1">
        <w:rPr>
          <w:rFonts w:ascii="Consolas" w:hAnsi="Consolas" w:cs="Consolas"/>
          <w:sz w:val="20"/>
          <w:szCs w:val="20"/>
        </w:rPr>
        <w:t>VistA</w:t>
      </w:r>
      <w:proofErr w:type="spellEnd"/>
      <w:r w:rsidRPr="002630A1">
        <w:rPr>
          <w:rFonts w:ascii="Consolas" w:hAnsi="Consolas" w:cs="Consolas"/>
          <w:sz w:val="20"/>
          <w:szCs w:val="20"/>
        </w:rPr>
        <w:t xml:space="preserve"> Scheduling Enhancements GUI User Guide   VSE_VA_GUI_</w:t>
      </w:r>
      <w:proofErr w:type="gramStart"/>
      <w:r w:rsidRPr="002630A1">
        <w:rPr>
          <w:rFonts w:ascii="Consolas" w:hAnsi="Consolas" w:cs="Consolas"/>
          <w:sz w:val="20"/>
          <w:szCs w:val="20"/>
        </w:rPr>
        <w:t>UG.PDF  Binary</w:t>
      </w:r>
      <w:proofErr w:type="gramEnd"/>
    </w:p>
    <w:p w:rsidR="002630A1" w:rsidRPr="002630A1" w:rsidRDefault="002630A1" w:rsidP="002630A1">
      <w:pPr>
        <w:autoSpaceDE w:val="0"/>
        <w:autoSpaceDN w:val="0"/>
        <w:adjustRightInd w:val="0"/>
        <w:rPr>
          <w:rFonts w:ascii="Consolas" w:hAnsi="Consolas" w:cs="Consolas"/>
          <w:sz w:val="20"/>
          <w:szCs w:val="20"/>
        </w:rPr>
      </w:pPr>
      <w:proofErr w:type="spellStart"/>
      <w:r w:rsidRPr="002630A1">
        <w:rPr>
          <w:rFonts w:ascii="Consolas" w:hAnsi="Consolas" w:cs="Consolas"/>
          <w:sz w:val="20"/>
          <w:szCs w:val="20"/>
        </w:rPr>
        <w:lastRenderedPageBreak/>
        <w:t>VistA</w:t>
      </w:r>
      <w:proofErr w:type="spellEnd"/>
      <w:r w:rsidRPr="002630A1">
        <w:rPr>
          <w:rFonts w:ascii="Consolas" w:hAnsi="Consolas" w:cs="Consolas"/>
          <w:sz w:val="20"/>
          <w:szCs w:val="20"/>
        </w:rPr>
        <w:t xml:space="preserve"> Scheduling Enhancements Technical Manual VSE_TM.PDF         Binary</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Patch Installation:</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Pre/Post Installation Overview</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The components sent with this patch GMRC*3.0*98 have been included in the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Host File SD_GMRC_VSE_BUNDLE_1_5.KID. Please follow the instructions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roofErr w:type="gramStart"/>
      <w:r w:rsidRPr="002630A1">
        <w:rPr>
          <w:rFonts w:ascii="Consolas" w:hAnsi="Consolas" w:cs="Consolas"/>
          <w:sz w:val="20"/>
          <w:szCs w:val="20"/>
        </w:rPr>
        <w:t>listed</w:t>
      </w:r>
      <w:proofErr w:type="gramEnd"/>
      <w:r w:rsidRPr="002630A1">
        <w:rPr>
          <w:rFonts w:ascii="Consolas" w:hAnsi="Consolas" w:cs="Consolas"/>
          <w:sz w:val="20"/>
          <w:szCs w:val="20"/>
        </w:rPr>
        <w:t xml:space="preserve"> in the INSTALLATION INSTRUCTIONS section of the patch description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roofErr w:type="gramStart"/>
      <w:r w:rsidRPr="002630A1">
        <w:rPr>
          <w:rFonts w:ascii="Consolas" w:hAnsi="Consolas" w:cs="Consolas"/>
          <w:sz w:val="20"/>
          <w:szCs w:val="20"/>
        </w:rPr>
        <w:t>for</w:t>
      </w:r>
      <w:proofErr w:type="gramEnd"/>
      <w:r w:rsidRPr="002630A1">
        <w:rPr>
          <w:rFonts w:ascii="Consolas" w:hAnsi="Consolas" w:cs="Consolas"/>
          <w:sz w:val="20"/>
          <w:szCs w:val="20"/>
        </w:rPr>
        <w:t xml:space="preserve"> patch SD*5.3*679.</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Installation Instructions</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The components sent with this patch GMRC*3.0*98 have been included in the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Host File SD_GMRC_VSE_BUNDLE_1_5.KID. Please follow the instructions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roofErr w:type="gramStart"/>
      <w:r w:rsidRPr="002630A1">
        <w:rPr>
          <w:rFonts w:ascii="Consolas" w:hAnsi="Consolas" w:cs="Consolas"/>
          <w:sz w:val="20"/>
          <w:szCs w:val="20"/>
        </w:rPr>
        <w:t>listed</w:t>
      </w:r>
      <w:proofErr w:type="gramEnd"/>
      <w:r w:rsidRPr="002630A1">
        <w:rPr>
          <w:rFonts w:ascii="Consolas" w:hAnsi="Consolas" w:cs="Consolas"/>
          <w:sz w:val="20"/>
          <w:szCs w:val="20"/>
        </w:rPr>
        <w:t xml:space="preserve"> in the INSTALLATION INSTRUCTIONS section of the patch description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roofErr w:type="gramStart"/>
      <w:r w:rsidRPr="002630A1">
        <w:rPr>
          <w:rFonts w:ascii="Consolas" w:hAnsi="Consolas" w:cs="Consolas"/>
          <w:sz w:val="20"/>
          <w:szCs w:val="20"/>
        </w:rPr>
        <w:t>for</w:t>
      </w:r>
      <w:proofErr w:type="gramEnd"/>
      <w:r w:rsidRPr="002630A1">
        <w:rPr>
          <w:rFonts w:ascii="Consolas" w:hAnsi="Consolas" w:cs="Consolas"/>
          <w:sz w:val="20"/>
          <w:szCs w:val="20"/>
        </w:rPr>
        <w:t xml:space="preserve"> patch SD*5.3*679.</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
    <w:p w:rsidR="002630A1" w:rsidRPr="002630A1" w:rsidRDefault="002630A1" w:rsidP="002630A1">
      <w:pPr>
        <w:autoSpaceDE w:val="0"/>
        <w:autoSpaceDN w:val="0"/>
        <w:adjustRightInd w:val="0"/>
        <w:rPr>
          <w:rFonts w:ascii="Consolas" w:hAnsi="Consolas" w:cs="Consolas"/>
          <w:sz w:val="20"/>
          <w:szCs w:val="20"/>
        </w:rPr>
      </w:pPr>
    </w:p>
    <w:p w:rsidR="002630A1" w:rsidRPr="002630A1" w:rsidRDefault="002630A1" w:rsidP="002630A1">
      <w:pPr>
        <w:autoSpaceDE w:val="0"/>
        <w:autoSpaceDN w:val="0"/>
        <w:adjustRightInd w:val="0"/>
        <w:rPr>
          <w:rFonts w:ascii="Consolas" w:hAnsi="Consolas" w:cs="Consolas"/>
          <w:sz w:val="20"/>
          <w:szCs w:val="20"/>
        </w:rPr>
      </w:pP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Routine Information:</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p>
    <w:p w:rsidR="002630A1" w:rsidRPr="002630A1" w:rsidRDefault="002630A1" w:rsidP="002630A1">
      <w:pPr>
        <w:autoSpaceDE w:val="0"/>
        <w:autoSpaceDN w:val="0"/>
        <w:adjustRightInd w:val="0"/>
        <w:rPr>
          <w:rFonts w:ascii="Consolas" w:hAnsi="Consolas" w:cs="Consolas"/>
          <w:sz w:val="20"/>
          <w:szCs w:val="20"/>
        </w:rPr>
      </w:pP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The second line of each of these routines now looks like:</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roofErr w:type="gramStart"/>
      <w:r w:rsidRPr="002630A1">
        <w:rPr>
          <w:rFonts w:ascii="Consolas" w:hAnsi="Consolas" w:cs="Consolas"/>
          <w:sz w:val="20"/>
          <w:szCs w:val="20"/>
        </w:rPr>
        <w:t>;3.0</w:t>
      </w:r>
      <w:proofErr w:type="gramEnd"/>
      <w:r w:rsidRPr="002630A1">
        <w:rPr>
          <w:rFonts w:ascii="Consolas" w:hAnsi="Consolas" w:cs="Consolas"/>
          <w:sz w:val="20"/>
          <w:szCs w:val="20"/>
        </w:rPr>
        <w:t>;CONSULT/REQUEST TRACKING;**[Patch List]**;;Build 5</w:t>
      </w:r>
    </w:p>
    <w:p w:rsidR="002630A1" w:rsidRPr="002630A1" w:rsidRDefault="002630A1" w:rsidP="002630A1">
      <w:pPr>
        <w:autoSpaceDE w:val="0"/>
        <w:autoSpaceDN w:val="0"/>
        <w:adjustRightInd w:val="0"/>
        <w:rPr>
          <w:rFonts w:ascii="Consolas" w:hAnsi="Consolas" w:cs="Consolas"/>
          <w:sz w:val="20"/>
          <w:szCs w:val="20"/>
        </w:rPr>
      </w:pP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The checksums below are new checksums, and</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w:t>
      </w:r>
      <w:proofErr w:type="gramStart"/>
      <w:r w:rsidRPr="002630A1">
        <w:rPr>
          <w:rFonts w:ascii="Consolas" w:hAnsi="Consolas" w:cs="Consolas"/>
          <w:sz w:val="20"/>
          <w:szCs w:val="20"/>
        </w:rPr>
        <w:t>can</w:t>
      </w:r>
      <w:proofErr w:type="gramEnd"/>
      <w:r w:rsidRPr="002630A1">
        <w:rPr>
          <w:rFonts w:ascii="Consolas" w:hAnsi="Consolas" w:cs="Consolas"/>
          <w:sz w:val="20"/>
          <w:szCs w:val="20"/>
        </w:rPr>
        <w:t xml:space="preserve"> be checked with CHECK1^XTSUMBLD.</w:t>
      </w:r>
    </w:p>
    <w:p w:rsidR="002630A1" w:rsidRPr="002630A1" w:rsidRDefault="002630A1" w:rsidP="002630A1">
      <w:pPr>
        <w:autoSpaceDE w:val="0"/>
        <w:autoSpaceDN w:val="0"/>
        <w:adjustRightInd w:val="0"/>
        <w:rPr>
          <w:rFonts w:ascii="Consolas" w:hAnsi="Consolas" w:cs="Consolas"/>
          <w:sz w:val="20"/>
          <w:szCs w:val="20"/>
        </w:rPr>
      </w:pP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Routine Name: GMRCP98</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Before:       n/a   After:  </w:t>
      </w:r>
      <w:proofErr w:type="gramStart"/>
      <w:r w:rsidRPr="002630A1">
        <w:rPr>
          <w:rFonts w:ascii="Consolas" w:hAnsi="Consolas" w:cs="Consolas"/>
          <w:sz w:val="20"/>
          <w:szCs w:val="20"/>
        </w:rPr>
        <w:t>B4638919  *</w:t>
      </w:r>
      <w:proofErr w:type="gramEnd"/>
      <w:r w:rsidRPr="002630A1">
        <w:rPr>
          <w:rFonts w:ascii="Consolas" w:hAnsi="Consolas" w:cs="Consolas"/>
          <w:sz w:val="20"/>
          <w:szCs w:val="20"/>
        </w:rPr>
        <w:t>*98**</w:t>
      </w:r>
    </w:p>
    <w:p w:rsidR="002630A1" w:rsidRPr="002630A1" w:rsidRDefault="002630A1" w:rsidP="002630A1">
      <w:pPr>
        <w:autoSpaceDE w:val="0"/>
        <w:autoSpaceDN w:val="0"/>
        <w:adjustRightInd w:val="0"/>
        <w:rPr>
          <w:rFonts w:ascii="Consolas" w:hAnsi="Consolas" w:cs="Consolas"/>
          <w:sz w:val="20"/>
          <w:szCs w:val="20"/>
        </w:rPr>
      </w:pPr>
    </w:p>
    <w:p w:rsidR="002630A1" w:rsidRPr="002630A1" w:rsidRDefault="002630A1" w:rsidP="002630A1">
      <w:pPr>
        <w:autoSpaceDE w:val="0"/>
        <w:autoSpaceDN w:val="0"/>
        <w:adjustRightInd w:val="0"/>
        <w:rPr>
          <w:rFonts w:ascii="Consolas" w:hAnsi="Consolas" w:cs="Consolas"/>
          <w:sz w:val="20"/>
          <w:szCs w:val="20"/>
        </w:rPr>
      </w:pP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User Information: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Entered </w:t>
      </w:r>
      <w:proofErr w:type="gramStart"/>
      <w:r w:rsidRPr="002630A1">
        <w:rPr>
          <w:rFonts w:ascii="Consolas" w:hAnsi="Consolas" w:cs="Consolas"/>
          <w:sz w:val="20"/>
          <w:szCs w:val="20"/>
        </w:rPr>
        <w:t>By  :</w:t>
      </w:r>
      <w:proofErr w:type="gramEnd"/>
      <w:r w:rsidRPr="002630A1">
        <w:rPr>
          <w:rFonts w:ascii="Consolas" w:hAnsi="Consolas" w:cs="Consolas"/>
          <w:sz w:val="20"/>
          <w:szCs w:val="20"/>
        </w:rPr>
        <w:t xml:space="preserve">   LORD,BRIAN           Date Entered  :   DEC 14,2017</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Completed By:                        Date Completed:   </w:t>
      </w:r>
    </w:p>
    <w:p w:rsidR="002630A1" w:rsidRPr="002630A1" w:rsidRDefault="002630A1" w:rsidP="002630A1">
      <w:pPr>
        <w:autoSpaceDE w:val="0"/>
        <w:autoSpaceDN w:val="0"/>
        <w:adjustRightInd w:val="0"/>
        <w:rPr>
          <w:rFonts w:ascii="Consolas" w:hAnsi="Consolas" w:cs="Consolas"/>
          <w:sz w:val="20"/>
          <w:szCs w:val="20"/>
        </w:rPr>
      </w:pPr>
      <w:r w:rsidRPr="002630A1">
        <w:rPr>
          <w:rFonts w:ascii="Consolas" w:hAnsi="Consolas" w:cs="Consolas"/>
          <w:sz w:val="20"/>
          <w:szCs w:val="20"/>
        </w:rPr>
        <w:t xml:space="preserve">  Released </w:t>
      </w:r>
      <w:proofErr w:type="gramStart"/>
      <w:r w:rsidRPr="002630A1">
        <w:rPr>
          <w:rFonts w:ascii="Consolas" w:hAnsi="Consolas" w:cs="Consolas"/>
          <w:sz w:val="20"/>
          <w:szCs w:val="20"/>
        </w:rPr>
        <w:t>By :</w:t>
      </w:r>
      <w:proofErr w:type="gramEnd"/>
      <w:r w:rsidRPr="002630A1">
        <w:rPr>
          <w:rFonts w:ascii="Consolas" w:hAnsi="Consolas" w:cs="Consolas"/>
          <w:sz w:val="20"/>
          <w:szCs w:val="20"/>
        </w:rPr>
        <w:t xml:space="preserve">                        Date Released :   </w:t>
      </w:r>
    </w:p>
    <w:p w:rsidR="000B2570" w:rsidRPr="002630A1" w:rsidRDefault="002630A1" w:rsidP="002630A1">
      <w:pPr>
        <w:pStyle w:val="BodyText"/>
        <w:rPr>
          <w:rFonts w:ascii="Consolas" w:hAnsi="Consolas" w:cs="Consolas"/>
        </w:rPr>
      </w:pPr>
      <w:r w:rsidRPr="002630A1">
        <w:rPr>
          <w:rFonts w:ascii="Consolas" w:hAnsi="Consolas" w:cs="Consolas"/>
          <w:sz w:val="20"/>
        </w:rPr>
        <w:t>=============================================================================</w:t>
      </w:r>
    </w:p>
    <w:p w:rsidR="000B2570" w:rsidRDefault="000B2570" w:rsidP="000B2570">
      <w:pPr>
        <w:pStyle w:val="BodyText"/>
      </w:pPr>
    </w:p>
    <w:p w:rsidR="000B2570" w:rsidRDefault="000B2570" w:rsidP="000B2570">
      <w:pPr>
        <w:pStyle w:val="BodyText"/>
      </w:pPr>
    </w:p>
    <w:p w:rsidR="000B2570" w:rsidRDefault="000B2570" w:rsidP="000B2570">
      <w:pPr>
        <w:pStyle w:val="BodyText"/>
      </w:pPr>
    </w:p>
    <w:p w:rsidR="00032831" w:rsidRDefault="00032831" w:rsidP="000B2570">
      <w:pPr>
        <w:pStyle w:val="BodyText"/>
      </w:pPr>
    </w:p>
    <w:p w:rsidR="00032831" w:rsidRDefault="00032831" w:rsidP="000B2570">
      <w:pPr>
        <w:pStyle w:val="BodyText"/>
      </w:pPr>
    </w:p>
    <w:p w:rsidR="00032831" w:rsidRDefault="00032831" w:rsidP="000B2570">
      <w:pPr>
        <w:pStyle w:val="BodyText"/>
      </w:pPr>
    </w:p>
    <w:p w:rsidR="000B2570" w:rsidRDefault="000B2570" w:rsidP="000B2570">
      <w:pPr>
        <w:pStyle w:val="BodyText"/>
      </w:pPr>
    </w:p>
    <w:p w:rsidR="000B2570" w:rsidRPr="00132B56" w:rsidRDefault="000B2570" w:rsidP="000B2570">
      <w:pPr>
        <w:pStyle w:val="BodyText"/>
      </w:pPr>
    </w:p>
    <w:p w:rsidR="003C234F" w:rsidRDefault="00AD7B8A" w:rsidP="002630A1">
      <w:pPr>
        <w:pStyle w:val="Heading2"/>
      </w:pPr>
      <w:r>
        <w:t xml:space="preserve"> </w:t>
      </w:r>
      <w:bookmarkStart w:id="177" w:name="_Toc506372378"/>
      <w:r w:rsidR="000B1F7F">
        <w:t>Deployment Locations</w:t>
      </w:r>
      <w:bookmarkEnd w:id="177"/>
    </w:p>
    <w:p w:rsidR="00D85447" w:rsidRPr="00BB2C60" w:rsidRDefault="00D85447" w:rsidP="00D85447">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994C8A">
        <w:rPr>
          <w:rFonts w:ascii="Times New Roman" w:hAnsi="Times New Roman" w:cs="Times New Roman"/>
          <w:noProof/>
          <w:sz w:val="24"/>
          <w:szCs w:val="24"/>
        </w:rPr>
        <w:t>6</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xml:space="preserve">: </w:t>
      </w:r>
      <w:r>
        <w:rPr>
          <w:rFonts w:ascii="Times New Roman" w:hAnsi="Times New Roman" w:cs="Times New Roman"/>
          <w:sz w:val="24"/>
          <w:szCs w:val="24"/>
        </w:rPr>
        <w:t>Deployment Locations</w:t>
      </w:r>
    </w:p>
    <w:tbl>
      <w:tblPr>
        <w:tblW w:w="8660" w:type="dxa"/>
        <w:tblLook w:val="04A0" w:firstRow="1" w:lastRow="0" w:firstColumn="1" w:lastColumn="0" w:noHBand="0" w:noVBand="1"/>
      </w:tblPr>
      <w:tblGrid>
        <w:gridCol w:w="460"/>
        <w:gridCol w:w="760"/>
        <w:gridCol w:w="7440"/>
      </w:tblGrid>
      <w:tr w:rsidR="007336F4" w:rsidRPr="007336F4" w:rsidTr="007336F4">
        <w:trPr>
          <w:trHeight w:val="780"/>
          <w:tblHeader/>
        </w:trPr>
        <w:tc>
          <w:tcPr>
            <w:tcW w:w="460" w:type="dxa"/>
            <w:tcBorders>
              <w:top w:val="single" w:sz="8" w:space="0" w:color="auto"/>
              <w:left w:val="nil"/>
              <w:bottom w:val="nil"/>
              <w:right w:val="single" w:sz="8" w:space="0" w:color="auto"/>
            </w:tcBorders>
            <w:shd w:val="clear" w:color="000000" w:fill="002060"/>
            <w:vAlign w:val="center"/>
            <w:hideMark/>
          </w:tcPr>
          <w:p w:rsidR="007336F4" w:rsidRPr="007336F4" w:rsidRDefault="007336F4" w:rsidP="007336F4">
            <w:pPr>
              <w:jc w:val="center"/>
              <w:rPr>
                <w:b/>
                <w:bCs/>
                <w:color w:val="FFFFFF"/>
                <w:sz w:val="18"/>
                <w:szCs w:val="18"/>
              </w:rPr>
            </w:pPr>
            <w:r w:rsidRPr="007336F4">
              <w:rPr>
                <w:b/>
                <w:bCs/>
                <w:color w:val="FFFFFF"/>
                <w:sz w:val="18"/>
                <w:szCs w:val="18"/>
              </w:rPr>
              <w:t>R</w:t>
            </w:r>
          </w:p>
        </w:tc>
        <w:tc>
          <w:tcPr>
            <w:tcW w:w="760" w:type="dxa"/>
            <w:tcBorders>
              <w:top w:val="single" w:sz="8" w:space="0" w:color="auto"/>
              <w:left w:val="nil"/>
              <w:bottom w:val="nil"/>
              <w:right w:val="single" w:sz="8" w:space="0" w:color="auto"/>
            </w:tcBorders>
            <w:shd w:val="clear" w:color="000000" w:fill="002060"/>
            <w:vAlign w:val="center"/>
            <w:hideMark/>
          </w:tcPr>
          <w:p w:rsidR="007336F4" w:rsidRPr="007336F4" w:rsidRDefault="007336F4" w:rsidP="007336F4">
            <w:pPr>
              <w:jc w:val="center"/>
              <w:rPr>
                <w:b/>
                <w:bCs/>
                <w:color w:val="FFFFFF"/>
                <w:sz w:val="18"/>
                <w:szCs w:val="18"/>
              </w:rPr>
            </w:pPr>
            <w:r w:rsidRPr="007336F4">
              <w:rPr>
                <w:b/>
                <w:bCs/>
                <w:color w:val="FFFFFF"/>
                <w:sz w:val="18"/>
                <w:szCs w:val="18"/>
              </w:rPr>
              <w:t>VISN</w:t>
            </w:r>
          </w:p>
        </w:tc>
        <w:tc>
          <w:tcPr>
            <w:tcW w:w="7440" w:type="dxa"/>
            <w:tcBorders>
              <w:top w:val="single" w:sz="8" w:space="0" w:color="auto"/>
              <w:left w:val="nil"/>
              <w:bottom w:val="nil"/>
              <w:right w:val="single" w:sz="8" w:space="0" w:color="auto"/>
            </w:tcBorders>
            <w:shd w:val="clear" w:color="000000" w:fill="002060"/>
            <w:vAlign w:val="center"/>
            <w:hideMark/>
          </w:tcPr>
          <w:p w:rsidR="007336F4" w:rsidRPr="007336F4" w:rsidRDefault="007336F4" w:rsidP="007336F4">
            <w:pPr>
              <w:rPr>
                <w:b/>
                <w:bCs/>
                <w:color w:val="FFFFFF"/>
                <w:sz w:val="18"/>
                <w:szCs w:val="18"/>
              </w:rPr>
            </w:pPr>
            <w:r w:rsidRPr="007336F4">
              <w:rPr>
                <w:b/>
                <w:bCs/>
                <w:color w:val="FFFFFF"/>
                <w:sz w:val="18"/>
                <w:szCs w:val="18"/>
              </w:rPr>
              <w:t>VAMC</w:t>
            </w:r>
          </w:p>
        </w:tc>
      </w:tr>
      <w:tr w:rsidR="007336F4" w:rsidRPr="007336F4" w:rsidTr="007336F4">
        <w:trPr>
          <w:trHeight w:val="300"/>
        </w:trPr>
        <w:tc>
          <w:tcPr>
            <w:tcW w:w="460" w:type="dxa"/>
            <w:tcBorders>
              <w:top w:val="single" w:sz="8" w:space="0" w:color="auto"/>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single" w:sz="8" w:space="0" w:color="auto"/>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single" w:sz="8" w:space="0" w:color="auto"/>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proofErr w:type="spellStart"/>
            <w:r w:rsidRPr="007336F4">
              <w:rPr>
                <w:color w:val="000000"/>
                <w:sz w:val="18"/>
                <w:szCs w:val="18"/>
              </w:rPr>
              <w:t>Togus</w:t>
            </w:r>
            <w:proofErr w:type="spellEnd"/>
            <w:r w:rsidRPr="007336F4">
              <w:rPr>
                <w:color w:val="000000"/>
                <w:sz w:val="18"/>
                <w:szCs w:val="18"/>
              </w:rPr>
              <w:t xml:space="preserv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White River Junction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 xml:space="preserve">Edith </w:t>
            </w:r>
            <w:proofErr w:type="spellStart"/>
            <w:r w:rsidRPr="007336F4">
              <w:rPr>
                <w:color w:val="000000"/>
                <w:sz w:val="18"/>
                <w:szCs w:val="18"/>
              </w:rPr>
              <w:t>Nourse</w:t>
            </w:r>
            <w:proofErr w:type="spellEnd"/>
            <w:r w:rsidRPr="007336F4">
              <w:rPr>
                <w:color w:val="000000"/>
                <w:sz w:val="18"/>
                <w:szCs w:val="18"/>
              </w:rPr>
              <w:t xml:space="preserve"> Rogers Memorial Veterans Hospital</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Boston Healthcare System - Jamaica Plain Campus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West Roxbury</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Brockton</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Manchester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VA Central Western Massachusetts Healthcare System (Edward P. Boland)</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Providence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VA Connecticut Healthcare System, West Haven Campus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 xml:space="preserve">Newington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VA Western New York Healthcare System at Buffalo</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Batavia</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Canandaigua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Bath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Syracuse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Samuel S. Stratton Albany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James J. Peters VA Medical Center - Bronx</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VA New Jersey Health Care System East Orange Campus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Lyons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VA Hudson Valley Health Care System - Franklin Delano Roosevelt Campus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 xml:space="preserve">Castle Point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 xml:space="preserve">VA NY Harbor Healthcare System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 xml:space="preserve">Brooklyn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 xml:space="preserve">St. Albans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Northport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Wilmington VA Medical Center</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242555" w:rsidRDefault="007336F4" w:rsidP="007336F4">
            <w:pPr>
              <w:rPr>
                <w:color w:val="000000"/>
                <w:sz w:val="18"/>
                <w:szCs w:val="18"/>
                <w:lang w:val="es-ES"/>
              </w:rPr>
            </w:pPr>
            <w:r w:rsidRPr="00242555">
              <w:rPr>
                <w:color w:val="000000"/>
                <w:sz w:val="18"/>
                <w:szCs w:val="18"/>
                <w:lang w:val="es-ES"/>
              </w:rPr>
              <w:t xml:space="preserve">James E. Van </w:t>
            </w:r>
            <w:proofErr w:type="spellStart"/>
            <w:r w:rsidRPr="00242555">
              <w:rPr>
                <w:color w:val="000000"/>
                <w:sz w:val="18"/>
                <w:szCs w:val="18"/>
                <w:lang w:val="es-ES"/>
              </w:rPr>
              <w:t>Zandt</w:t>
            </w:r>
            <w:proofErr w:type="spellEnd"/>
            <w:r w:rsidRPr="00242555">
              <w:rPr>
                <w:color w:val="000000"/>
                <w:sz w:val="18"/>
                <w:szCs w:val="18"/>
                <w:lang w:val="es-ES"/>
              </w:rPr>
              <w:t xml:space="preserv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VA Butler Healthcare</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Coatesville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Erie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Lebanon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Philadelphia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VA Pittsburgh Healthcare System, University Drive Campus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Heinz</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242555" w:rsidRDefault="007336F4" w:rsidP="007336F4">
            <w:pPr>
              <w:rPr>
                <w:color w:val="000000"/>
                <w:sz w:val="18"/>
                <w:szCs w:val="18"/>
                <w:lang w:val="es-ES"/>
              </w:rPr>
            </w:pPr>
            <w:r w:rsidRPr="00242555">
              <w:rPr>
                <w:color w:val="000000"/>
                <w:sz w:val="18"/>
                <w:szCs w:val="18"/>
                <w:lang w:val="es-ES"/>
              </w:rPr>
              <w:t>Wilkes-Barre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Baltimore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Perry Point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Beckley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Louis A. Johnson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Huntington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7336F4" w:rsidRDefault="007336F4" w:rsidP="007336F4">
            <w:pPr>
              <w:rPr>
                <w:color w:val="000000"/>
                <w:sz w:val="18"/>
                <w:szCs w:val="18"/>
              </w:rPr>
            </w:pPr>
            <w:r w:rsidRPr="007336F4">
              <w:rPr>
                <w:color w:val="000000"/>
                <w:sz w:val="18"/>
                <w:szCs w:val="18"/>
              </w:rPr>
              <w:t>Martinsburg VA Medical Center</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rsidR="007336F4" w:rsidRPr="00242555" w:rsidRDefault="007336F4" w:rsidP="007336F4">
            <w:pPr>
              <w:rPr>
                <w:color w:val="000000"/>
                <w:sz w:val="18"/>
                <w:szCs w:val="18"/>
                <w:lang w:val="es-ES"/>
              </w:rPr>
            </w:pPr>
            <w:r w:rsidRPr="00242555">
              <w:rPr>
                <w:color w:val="000000"/>
                <w:sz w:val="18"/>
                <w:szCs w:val="18"/>
                <w:lang w:val="es-ES"/>
              </w:rPr>
              <w:t>Washington DC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Durham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Fayetteville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Hampton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Asheville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Hunter Holmes McGuire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Salem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rsidR="007336F4" w:rsidRPr="007336F4" w:rsidRDefault="007336F4" w:rsidP="007336F4">
            <w:pPr>
              <w:rPr>
                <w:color w:val="000000"/>
                <w:sz w:val="18"/>
                <w:szCs w:val="18"/>
              </w:rPr>
            </w:pPr>
            <w:r w:rsidRPr="007336F4">
              <w:rPr>
                <w:color w:val="000000"/>
                <w:sz w:val="18"/>
                <w:szCs w:val="18"/>
              </w:rPr>
              <w:t>Salisbury - W.G. "Bill" Hefner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Atlanta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Carrollton</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Charlie Norwood VA Medical Center -Augusta Downtown</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Augusta Uptown</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Birmingham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Ralph H. Johnson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Wm. Jennings Bryan Dorn VA Medical Center</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242555" w:rsidRDefault="007336F4" w:rsidP="007336F4">
            <w:pPr>
              <w:rPr>
                <w:color w:val="000000"/>
                <w:sz w:val="18"/>
                <w:szCs w:val="18"/>
                <w:lang w:val="es-ES"/>
              </w:rPr>
            </w:pPr>
            <w:r w:rsidRPr="00242555">
              <w:rPr>
                <w:color w:val="000000"/>
                <w:sz w:val="18"/>
                <w:szCs w:val="18"/>
                <w:lang w:val="es-ES"/>
              </w:rPr>
              <w:t xml:space="preserve">Carl </w:t>
            </w:r>
            <w:proofErr w:type="spellStart"/>
            <w:r w:rsidRPr="00242555">
              <w:rPr>
                <w:color w:val="000000"/>
                <w:sz w:val="18"/>
                <w:szCs w:val="18"/>
                <w:lang w:val="es-ES"/>
              </w:rPr>
              <w:t>Vinson</w:t>
            </w:r>
            <w:proofErr w:type="spellEnd"/>
            <w:r w:rsidRPr="00242555">
              <w:rPr>
                <w:color w:val="000000"/>
                <w:sz w:val="18"/>
                <w:szCs w:val="18"/>
                <w:lang w:val="es-ES"/>
              </w:rPr>
              <w:t xml:space="preserve"> VA Medical Center -  </w:t>
            </w:r>
            <w:proofErr w:type="spellStart"/>
            <w:r w:rsidRPr="00242555">
              <w:rPr>
                <w:color w:val="000000"/>
                <w:sz w:val="18"/>
                <w:szCs w:val="18"/>
                <w:lang w:val="es-ES"/>
              </w:rPr>
              <w:t>Dublin</w:t>
            </w:r>
            <w:proofErr w:type="spellEnd"/>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Central Alabama Veterans Health Care System, West Campus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Tuskegee</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Tuscaloosa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rsidR="007336F4" w:rsidRPr="007336F4" w:rsidRDefault="007336F4" w:rsidP="007336F4">
            <w:pPr>
              <w:rPr>
                <w:color w:val="000000"/>
                <w:sz w:val="18"/>
                <w:szCs w:val="18"/>
              </w:rPr>
            </w:pPr>
            <w:r w:rsidRPr="007336F4">
              <w:rPr>
                <w:color w:val="000000"/>
                <w:sz w:val="18"/>
                <w:szCs w:val="18"/>
              </w:rPr>
              <w:t>Bay Pines VA Health Care System (</w:t>
            </w:r>
            <w:proofErr w:type="spellStart"/>
            <w:r w:rsidRPr="007336F4">
              <w:rPr>
                <w:color w:val="000000"/>
                <w:sz w:val="18"/>
                <w:szCs w:val="18"/>
              </w:rPr>
              <w:t>C.W.Bill</w:t>
            </w:r>
            <w:proofErr w:type="spellEnd"/>
            <w:r w:rsidRPr="007336F4">
              <w:rPr>
                <w:color w:val="000000"/>
                <w:sz w:val="18"/>
                <w:szCs w:val="18"/>
              </w:rPr>
              <w:t xml:space="preserve"> Young)</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rsidR="007336F4" w:rsidRPr="00242555" w:rsidRDefault="007336F4" w:rsidP="007336F4">
            <w:pPr>
              <w:rPr>
                <w:color w:val="000000"/>
                <w:sz w:val="18"/>
                <w:szCs w:val="18"/>
                <w:lang w:val="es-ES"/>
              </w:rPr>
            </w:pPr>
            <w:r w:rsidRPr="00242555">
              <w:rPr>
                <w:color w:val="000000"/>
                <w:sz w:val="18"/>
                <w:szCs w:val="18"/>
                <w:lang w:val="es-ES"/>
              </w:rPr>
              <w:t>Miami VA Medical Center (Bruce W. Carter)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rsidR="007336F4" w:rsidRPr="007336F4" w:rsidRDefault="007336F4" w:rsidP="007336F4">
            <w:pPr>
              <w:rPr>
                <w:color w:val="000000"/>
                <w:sz w:val="18"/>
                <w:szCs w:val="18"/>
              </w:rPr>
            </w:pPr>
            <w:r w:rsidRPr="007336F4">
              <w:rPr>
                <w:color w:val="000000"/>
                <w:sz w:val="18"/>
                <w:szCs w:val="18"/>
              </w:rPr>
              <w:t>West Palm Beach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rsidR="007336F4" w:rsidRPr="007336F4" w:rsidRDefault="007336F4" w:rsidP="007336F4">
            <w:pPr>
              <w:rPr>
                <w:color w:val="000000"/>
                <w:sz w:val="18"/>
                <w:szCs w:val="18"/>
              </w:rPr>
            </w:pPr>
            <w:r w:rsidRPr="007336F4">
              <w:rPr>
                <w:color w:val="000000"/>
                <w:sz w:val="18"/>
                <w:szCs w:val="18"/>
              </w:rPr>
              <w:t>Malcom Randall VA Medical Center &amp; N FL S GA VHS - Gainesville</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rsidR="007336F4" w:rsidRPr="007336F4" w:rsidRDefault="007336F4" w:rsidP="007336F4">
            <w:pPr>
              <w:rPr>
                <w:color w:val="000000"/>
                <w:sz w:val="18"/>
                <w:szCs w:val="18"/>
              </w:rPr>
            </w:pPr>
            <w:r w:rsidRPr="007336F4">
              <w:rPr>
                <w:color w:val="000000"/>
                <w:sz w:val="18"/>
                <w:szCs w:val="18"/>
              </w:rPr>
              <w:t>Lake City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rsidR="007336F4" w:rsidRPr="007336F4" w:rsidRDefault="007336F4" w:rsidP="007336F4">
            <w:pPr>
              <w:rPr>
                <w:color w:val="000000"/>
                <w:sz w:val="18"/>
                <w:szCs w:val="18"/>
              </w:rPr>
            </w:pPr>
            <w:r w:rsidRPr="007336F4">
              <w:rPr>
                <w:color w:val="000000"/>
                <w:sz w:val="18"/>
                <w:szCs w:val="18"/>
              </w:rPr>
              <w:t xml:space="preserve">VA Caribbean Healthcare System (San Juan)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rsidR="007336F4" w:rsidRPr="007336F4" w:rsidRDefault="007336F4" w:rsidP="007336F4">
            <w:pPr>
              <w:rPr>
                <w:color w:val="000000"/>
                <w:sz w:val="18"/>
                <w:szCs w:val="18"/>
              </w:rPr>
            </w:pPr>
            <w:r w:rsidRPr="007336F4">
              <w:rPr>
                <w:color w:val="000000"/>
                <w:sz w:val="18"/>
                <w:szCs w:val="18"/>
              </w:rPr>
              <w:t>Mayaguez Outpatient Clinic</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2</w:t>
            </w:r>
          </w:p>
        </w:tc>
        <w:tc>
          <w:tcPr>
            <w:tcW w:w="760" w:type="dxa"/>
            <w:tcBorders>
              <w:top w:val="nil"/>
              <w:left w:val="nil"/>
              <w:bottom w:val="single" w:sz="8" w:space="0" w:color="auto"/>
              <w:right w:val="single" w:sz="8" w:space="0" w:color="auto"/>
            </w:tcBorders>
            <w:shd w:val="clear" w:color="000000" w:fill="E4DFEC"/>
            <w:noWrap/>
            <w:vAlign w:val="center"/>
            <w:hideMark/>
          </w:tcPr>
          <w:p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rsidR="007336F4" w:rsidRPr="00242555" w:rsidRDefault="007336F4" w:rsidP="007336F4">
            <w:pPr>
              <w:rPr>
                <w:color w:val="000000"/>
                <w:sz w:val="18"/>
                <w:szCs w:val="18"/>
                <w:lang w:val="es-ES"/>
              </w:rPr>
            </w:pPr>
            <w:r w:rsidRPr="00242555">
              <w:rPr>
                <w:color w:val="000000"/>
                <w:sz w:val="18"/>
                <w:szCs w:val="18"/>
                <w:lang w:val="es-ES"/>
              </w:rPr>
              <w:t xml:space="preserve">James A. </w:t>
            </w:r>
            <w:proofErr w:type="spellStart"/>
            <w:r w:rsidRPr="00242555">
              <w:rPr>
                <w:color w:val="000000"/>
                <w:sz w:val="18"/>
                <w:szCs w:val="18"/>
                <w:lang w:val="es-ES"/>
              </w:rPr>
              <w:t>Haley</w:t>
            </w:r>
            <w:proofErr w:type="spellEnd"/>
            <w:r w:rsidRPr="00242555">
              <w:rPr>
                <w:color w:val="000000"/>
                <w:sz w:val="18"/>
                <w:szCs w:val="18"/>
                <w:lang w:val="es-ES"/>
              </w:rPr>
              <w:t> VA Medical Center</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rsidR="007336F4" w:rsidRPr="00242555" w:rsidRDefault="007336F4" w:rsidP="007336F4">
            <w:pPr>
              <w:rPr>
                <w:color w:val="000000"/>
                <w:sz w:val="18"/>
                <w:szCs w:val="18"/>
                <w:lang w:val="es-ES"/>
              </w:rPr>
            </w:pPr>
            <w:r w:rsidRPr="00242555">
              <w:rPr>
                <w:color w:val="000000"/>
                <w:sz w:val="18"/>
                <w:szCs w:val="18"/>
                <w:lang w:val="es-ES"/>
              </w:rPr>
              <w:t>Orlando VA Medical Center (Lake Nona)</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242555" w:rsidRDefault="007336F4" w:rsidP="007336F4">
            <w:pPr>
              <w:rPr>
                <w:color w:val="000000"/>
                <w:sz w:val="18"/>
                <w:szCs w:val="18"/>
                <w:lang w:val="es-ES"/>
              </w:rPr>
            </w:pPr>
            <w:r w:rsidRPr="00242555">
              <w:rPr>
                <w:color w:val="000000"/>
                <w:sz w:val="18"/>
                <w:szCs w:val="18"/>
                <w:lang w:val="es-ES"/>
              </w:rPr>
              <w:t>Lexington VA Medical Center -</w:t>
            </w:r>
            <w:proofErr w:type="spellStart"/>
            <w:r w:rsidRPr="00242555">
              <w:rPr>
                <w:color w:val="000000"/>
                <w:sz w:val="18"/>
                <w:szCs w:val="18"/>
                <w:lang w:val="es-ES"/>
              </w:rPr>
              <w:t>Leestown</w:t>
            </w:r>
            <w:proofErr w:type="spellEnd"/>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Lexington - Cooper</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242555" w:rsidRDefault="007336F4" w:rsidP="007336F4">
            <w:pPr>
              <w:rPr>
                <w:color w:val="000000"/>
                <w:sz w:val="18"/>
                <w:szCs w:val="18"/>
                <w:lang w:val="es-ES"/>
              </w:rPr>
            </w:pPr>
            <w:proofErr w:type="spellStart"/>
            <w:r w:rsidRPr="00242555">
              <w:rPr>
                <w:color w:val="000000"/>
                <w:sz w:val="18"/>
                <w:szCs w:val="18"/>
                <w:lang w:val="es-ES"/>
              </w:rPr>
              <w:t>Robley</w:t>
            </w:r>
            <w:proofErr w:type="spellEnd"/>
            <w:r w:rsidRPr="00242555">
              <w:rPr>
                <w:color w:val="000000"/>
                <w:sz w:val="18"/>
                <w:szCs w:val="18"/>
                <w:lang w:val="es-ES"/>
              </w:rPr>
              <w:t xml:space="preserve"> </w:t>
            </w:r>
            <w:proofErr w:type="spellStart"/>
            <w:r w:rsidRPr="00242555">
              <w:rPr>
                <w:color w:val="000000"/>
                <w:sz w:val="18"/>
                <w:szCs w:val="18"/>
                <w:lang w:val="es-ES"/>
              </w:rPr>
              <w:t>Rex</w:t>
            </w:r>
            <w:proofErr w:type="spellEnd"/>
            <w:r w:rsidRPr="00242555">
              <w:rPr>
                <w:color w:val="000000"/>
                <w:sz w:val="18"/>
                <w:szCs w:val="18"/>
                <w:lang w:val="es-ES"/>
              </w:rPr>
              <w:t>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Memphis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 xml:space="preserve">Mountain Home VA Medical Center/Johnson City (James H. </w:t>
            </w:r>
            <w:proofErr w:type="spellStart"/>
            <w:r w:rsidRPr="007336F4">
              <w:rPr>
                <w:color w:val="000000"/>
                <w:sz w:val="18"/>
                <w:szCs w:val="18"/>
              </w:rPr>
              <w:t>Quillen</w:t>
            </w:r>
            <w:proofErr w:type="spellEnd"/>
            <w:r w:rsidRPr="007336F4">
              <w:rPr>
                <w:color w:val="000000"/>
                <w:sz w:val="18"/>
                <w:szCs w:val="18"/>
              </w:rPr>
              <w:t>)</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Tennessee Valley Healthcare System - Nashville Campus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rsidR="007336F4" w:rsidRPr="007336F4" w:rsidRDefault="007336F4" w:rsidP="007336F4">
            <w:pPr>
              <w:rPr>
                <w:color w:val="000000"/>
                <w:sz w:val="18"/>
                <w:szCs w:val="18"/>
              </w:rPr>
            </w:pPr>
            <w:r w:rsidRPr="007336F4">
              <w:rPr>
                <w:color w:val="000000"/>
                <w:sz w:val="18"/>
                <w:szCs w:val="18"/>
              </w:rPr>
              <w:t>Murfreesboro</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Chillicothe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Cincinnati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Cincinnati - Fort Thomas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Louis Stokes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Dayton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Chalmers P. Wylie Ambulatory Care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Ann Arbor VA Healthcare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Battle Creek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John D. Dingell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 xml:space="preserve">Richard L. </w:t>
            </w:r>
            <w:proofErr w:type="spellStart"/>
            <w:r w:rsidRPr="007336F4">
              <w:rPr>
                <w:color w:val="000000"/>
                <w:sz w:val="18"/>
                <w:szCs w:val="18"/>
              </w:rPr>
              <w:t>Roudebush</w:t>
            </w:r>
            <w:proofErr w:type="spellEnd"/>
            <w:r w:rsidRPr="007336F4">
              <w:rPr>
                <w:color w:val="000000"/>
                <w:sz w:val="18"/>
                <w:szCs w:val="18"/>
              </w:rPr>
              <w:t>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 xml:space="preserve">VA Northern Indiana Health Care System - Marion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Fort Wayne</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w:t>
            </w:r>
            <w:r w:rsidR="00ED065C">
              <w:rPr>
                <w:color w:val="000000"/>
                <w:sz w:val="18"/>
                <w:szCs w:val="18"/>
              </w:rPr>
              <w:t>0</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242555" w:rsidRDefault="007336F4" w:rsidP="007336F4">
            <w:pPr>
              <w:rPr>
                <w:color w:val="000000"/>
                <w:sz w:val="18"/>
                <w:szCs w:val="18"/>
                <w:lang w:val="es-ES"/>
              </w:rPr>
            </w:pPr>
            <w:r w:rsidRPr="00242555">
              <w:rPr>
                <w:color w:val="000000"/>
                <w:sz w:val="18"/>
                <w:szCs w:val="18"/>
                <w:lang w:val="es-ES"/>
              </w:rPr>
              <w:t xml:space="preserve">Aleda E. </w:t>
            </w:r>
            <w:proofErr w:type="spellStart"/>
            <w:r w:rsidRPr="00242555">
              <w:rPr>
                <w:color w:val="000000"/>
                <w:sz w:val="18"/>
                <w:szCs w:val="18"/>
                <w:lang w:val="es-ES"/>
              </w:rPr>
              <w:t>Lutz</w:t>
            </w:r>
            <w:proofErr w:type="spellEnd"/>
            <w:r w:rsidRPr="00242555">
              <w:rPr>
                <w:color w:val="000000"/>
                <w:sz w:val="18"/>
                <w:szCs w:val="18"/>
                <w:lang w:val="es-ES"/>
              </w:rPr>
              <w:t>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Jesse Brown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Danville VA (</w:t>
            </w:r>
            <w:proofErr w:type="spellStart"/>
            <w:r w:rsidRPr="007336F4">
              <w:rPr>
                <w:color w:val="000000"/>
                <w:sz w:val="18"/>
                <w:szCs w:val="18"/>
              </w:rPr>
              <w:t>Illiana</w:t>
            </w:r>
            <w:proofErr w:type="spellEnd"/>
            <w:r w:rsidRPr="007336F4">
              <w:rPr>
                <w:color w:val="000000"/>
                <w:sz w:val="18"/>
                <w:szCs w:val="18"/>
              </w:rPr>
              <w:t>)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Captain James A. Lovell Federal Health Care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Edward Hines, Jr., VA Hospital</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242555" w:rsidRDefault="007336F4" w:rsidP="007336F4">
            <w:pPr>
              <w:rPr>
                <w:color w:val="000000"/>
                <w:sz w:val="18"/>
                <w:szCs w:val="18"/>
                <w:lang w:val="es-ES"/>
              </w:rPr>
            </w:pPr>
            <w:r w:rsidRPr="00242555">
              <w:rPr>
                <w:color w:val="000000"/>
                <w:sz w:val="18"/>
                <w:szCs w:val="18"/>
                <w:lang w:val="es-ES"/>
              </w:rPr>
              <w:t>Oscar G. Johnson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William S. Middleton Memorial Veterans Hospital</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Tomah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 xml:space="preserve">Clement J. </w:t>
            </w:r>
            <w:proofErr w:type="spellStart"/>
            <w:r w:rsidRPr="007336F4">
              <w:rPr>
                <w:color w:val="000000"/>
                <w:sz w:val="18"/>
                <w:szCs w:val="18"/>
              </w:rPr>
              <w:t>Zablocki</w:t>
            </w:r>
            <w:proofErr w:type="spellEnd"/>
            <w:r w:rsidRPr="007336F4">
              <w:rPr>
                <w:color w:val="000000"/>
                <w:sz w:val="18"/>
                <w:szCs w:val="18"/>
              </w:rPr>
              <w:t>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Kansas City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Harry S. Truman Memorial Veterans’ Hospital</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 xml:space="preserve">Topeka - VA Eastern Kansas Health Care System - </w:t>
            </w:r>
            <w:proofErr w:type="spellStart"/>
            <w:r w:rsidRPr="007336F4">
              <w:rPr>
                <w:color w:val="000000"/>
                <w:sz w:val="18"/>
                <w:szCs w:val="18"/>
              </w:rPr>
              <w:t>Colmery</w:t>
            </w:r>
            <w:proofErr w:type="spellEnd"/>
            <w:r w:rsidRPr="007336F4">
              <w:rPr>
                <w:color w:val="000000"/>
                <w:sz w:val="18"/>
                <w:szCs w:val="18"/>
              </w:rPr>
              <w:t>-O'Neil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Leavenworth</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Wichita - Robert J. Dole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proofErr w:type="spellStart"/>
            <w:r w:rsidRPr="007336F4">
              <w:rPr>
                <w:color w:val="000000"/>
                <w:sz w:val="18"/>
                <w:szCs w:val="18"/>
              </w:rPr>
              <w:t>St.Louis</w:t>
            </w:r>
            <w:proofErr w:type="spellEnd"/>
            <w:r w:rsidRPr="007336F4">
              <w:rPr>
                <w:color w:val="000000"/>
                <w:sz w:val="18"/>
                <w:szCs w:val="18"/>
              </w:rPr>
              <w:t xml:space="preserve"> - VA St. Louis Health Care System - John Cochran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proofErr w:type="spellStart"/>
            <w:r w:rsidRPr="007336F4">
              <w:rPr>
                <w:color w:val="000000"/>
                <w:sz w:val="18"/>
                <w:szCs w:val="18"/>
              </w:rPr>
              <w:t>St.Louis</w:t>
            </w:r>
            <w:proofErr w:type="spellEnd"/>
            <w:r w:rsidRPr="007336F4">
              <w:rPr>
                <w:color w:val="000000"/>
                <w:sz w:val="18"/>
                <w:szCs w:val="18"/>
              </w:rPr>
              <w:t>-Jefferson Barracks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John J. Pershing VA Medical Center - Poplar Bluff</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rsidR="007336F4" w:rsidRPr="007336F4" w:rsidRDefault="007336F4" w:rsidP="007336F4">
            <w:pPr>
              <w:rPr>
                <w:color w:val="000000"/>
                <w:sz w:val="18"/>
                <w:szCs w:val="18"/>
              </w:rPr>
            </w:pPr>
            <w:r w:rsidRPr="007336F4">
              <w:rPr>
                <w:color w:val="000000"/>
                <w:sz w:val="18"/>
                <w:szCs w:val="18"/>
              </w:rPr>
              <w:t>Marion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 xml:space="preserve">Fargo VA Health Care </w:t>
            </w:r>
            <w:proofErr w:type="spellStart"/>
            <w:r w:rsidRPr="007336F4">
              <w:rPr>
                <w:color w:val="000000"/>
                <w:sz w:val="18"/>
                <w:szCs w:val="18"/>
              </w:rPr>
              <w:t>Syste</w:t>
            </w:r>
            <w:proofErr w:type="spellEnd"/>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Royal C. Johnson Veterans Memorial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VA Black Hills Health Care System - Fort Meade Campus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Hot Springs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Minneapolis VA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Omaha - VA Nebraska-Western Iowa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Lincoln - VA Nebraska-Western Iowa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Grand Island</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Des Moines - VA Central Iowa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Iowa City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rsidR="007336F4" w:rsidRPr="007336F4" w:rsidRDefault="007336F4" w:rsidP="007336F4">
            <w:pPr>
              <w:rPr>
                <w:color w:val="000000"/>
                <w:sz w:val="18"/>
                <w:szCs w:val="18"/>
              </w:rPr>
            </w:pPr>
            <w:r w:rsidRPr="007336F4">
              <w:rPr>
                <w:color w:val="000000"/>
                <w:sz w:val="18"/>
                <w:szCs w:val="18"/>
              </w:rPr>
              <w:t>St. Cloud VA Health Care System</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242555" w:rsidRDefault="007336F4" w:rsidP="007336F4">
            <w:pPr>
              <w:rPr>
                <w:color w:val="000000"/>
                <w:sz w:val="18"/>
                <w:szCs w:val="18"/>
                <w:lang w:val="es-ES"/>
              </w:rPr>
            </w:pPr>
            <w:r w:rsidRPr="00242555">
              <w:rPr>
                <w:color w:val="000000"/>
                <w:sz w:val="18"/>
                <w:szCs w:val="18"/>
                <w:lang w:val="es-ES"/>
              </w:rPr>
              <w:t>Alexandria- Pineville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Biloxi - Gulf Coast Veterans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Fayetteville VA Medical Center - Ozarks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 xml:space="preserve">Houston - Michael E. </w:t>
            </w:r>
            <w:proofErr w:type="spellStart"/>
            <w:r w:rsidRPr="007336F4">
              <w:rPr>
                <w:color w:val="000000"/>
                <w:sz w:val="18"/>
                <w:szCs w:val="18"/>
              </w:rPr>
              <w:t>DeBakey</w:t>
            </w:r>
            <w:proofErr w:type="spellEnd"/>
            <w:r w:rsidRPr="007336F4">
              <w:rPr>
                <w:color w:val="000000"/>
                <w:sz w:val="18"/>
                <w:szCs w:val="18"/>
              </w:rPr>
              <w:t xml:space="preserv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G.V. "Sonny" Montgomery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Central Arkansas Veterans Healthcare System, John L. McClellan Memorial Veterans Hospital</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North Little Rock</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New Orleans - Southeast Louisiana Veterans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Shreveport - Overton Brooks VA Medical Center</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rsidR="007336F4" w:rsidRPr="00242555" w:rsidRDefault="007336F4" w:rsidP="007336F4">
            <w:pPr>
              <w:rPr>
                <w:color w:val="000000"/>
                <w:sz w:val="18"/>
                <w:szCs w:val="18"/>
                <w:lang w:val="es-ES"/>
              </w:rPr>
            </w:pPr>
            <w:r w:rsidRPr="00242555">
              <w:rPr>
                <w:color w:val="000000"/>
                <w:sz w:val="18"/>
                <w:szCs w:val="18"/>
                <w:lang w:val="es-ES"/>
              </w:rPr>
              <w:t>Amarillo - Thomas E. Creek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rsidR="007336F4" w:rsidRPr="007336F4" w:rsidRDefault="007336F4" w:rsidP="007336F4">
            <w:pPr>
              <w:rPr>
                <w:color w:val="000000"/>
                <w:sz w:val="18"/>
                <w:szCs w:val="18"/>
              </w:rPr>
            </w:pPr>
            <w:r w:rsidRPr="007336F4">
              <w:rPr>
                <w:color w:val="000000"/>
                <w:sz w:val="18"/>
                <w:szCs w:val="18"/>
              </w:rPr>
              <w:t xml:space="preserve">Big Spring - George </w:t>
            </w:r>
            <w:proofErr w:type="spellStart"/>
            <w:r w:rsidRPr="007336F4">
              <w:rPr>
                <w:color w:val="000000"/>
                <w:sz w:val="18"/>
                <w:szCs w:val="18"/>
              </w:rPr>
              <w:t>O'brien</w:t>
            </w:r>
            <w:proofErr w:type="spellEnd"/>
            <w:r w:rsidRPr="007336F4">
              <w:rPr>
                <w:color w:val="000000"/>
                <w:sz w:val="18"/>
                <w:szCs w:val="18"/>
              </w:rPr>
              <w:t xml:space="preserve"> Jr./West Texas HCS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rsidR="007336F4" w:rsidRPr="007336F4" w:rsidRDefault="007336F4" w:rsidP="007336F4">
            <w:pPr>
              <w:rPr>
                <w:color w:val="000000"/>
                <w:sz w:val="18"/>
                <w:szCs w:val="18"/>
              </w:rPr>
            </w:pPr>
            <w:r w:rsidRPr="007336F4">
              <w:rPr>
                <w:color w:val="000000"/>
                <w:sz w:val="18"/>
                <w:szCs w:val="18"/>
              </w:rPr>
              <w:t>Dallas VA Medical Center &amp; VA North Texas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rsidR="007336F4" w:rsidRPr="007336F4" w:rsidRDefault="007336F4" w:rsidP="007336F4">
            <w:pPr>
              <w:rPr>
                <w:color w:val="000000"/>
                <w:sz w:val="18"/>
                <w:szCs w:val="18"/>
              </w:rPr>
            </w:pPr>
            <w:r w:rsidRPr="007336F4">
              <w:rPr>
                <w:color w:val="000000"/>
                <w:sz w:val="18"/>
                <w:szCs w:val="18"/>
              </w:rPr>
              <w:t>Sam Rayburn Memorial Veterans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rsidR="007336F4" w:rsidRPr="007336F4" w:rsidRDefault="007336F4" w:rsidP="007336F4">
            <w:pPr>
              <w:rPr>
                <w:color w:val="000000"/>
                <w:sz w:val="18"/>
                <w:szCs w:val="18"/>
              </w:rPr>
            </w:pPr>
            <w:r w:rsidRPr="007336F4">
              <w:rPr>
                <w:color w:val="000000"/>
                <w:sz w:val="18"/>
                <w:szCs w:val="18"/>
              </w:rPr>
              <w:t>South Texas Veterans Health Care System / Audie L. Murphy Memorial VA Hospital</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rsidR="007336F4" w:rsidRPr="007336F4" w:rsidRDefault="007336F4" w:rsidP="007336F4">
            <w:pPr>
              <w:rPr>
                <w:color w:val="000000"/>
                <w:sz w:val="18"/>
                <w:szCs w:val="18"/>
              </w:rPr>
            </w:pPr>
            <w:r w:rsidRPr="007336F4">
              <w:rPr>
                <w:color w:val="000000"/>
                <w:sz w:val="18"/>
                <w:szCs w:val="18"/>
              </w:rPr>
              <w:t>Kerrville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rsidR="007336F4" w:rsidRPr="007336F4" w:rsidRDefault="007336F4" w:rsidP="007336F4">
            <w:pPr>
              <w:rPr>
                <w:color w:val="000000"/>
                <w:sz w:val="18"/>
                <w:szCs w:val="18"/>
              </w:rPr>
            </w:pPr>
            <w:r w:rsidRPr="007336F4">
              <w:rPr>
                <w:color w:val="000000"/>
                <w:sz w:val="18"/>
                <w:szCs w:val="18"/>
              </w:rPr>
              <w:t>Temple - Central Texas Veterans Health Care System / Olin E. Teague Veterans'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rsidR="007336F4" w:rsidRPr="007336F4" w:rsidRDefault="007336F4" w:rsidP="007336F4">
            <w:pPr>
              <w:rPr>
                <w:color w:val="000000"/>
                <w:sz w:val="18"/>
                <w:szCs w:val="18"/>
              </w:rPr>
            </w:pPr>
            <w:r w:rsidRPr="007336F4">
              <w:rPr>
                <w:color w:val="000000"/>
                <w:sz w:val="18"/>
                <w:szCs w:val="18"/>
              </w:rPr>
              <w:t>Waco</w:t>
            </w:r>
          </w:p>
        </w:tc>
      </w:tr>
      <w:tr w:rsidR="007336F4" w:rsidRPr="007336F4" w:rsidTr="007336F4">
        <w:trPr>
          <w:trHeight w:val="492"/>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rsidR="007336F4" w:rsidRPr="007336F4" w:rsidRDefault="007336F4" w:rsidP="007336F4">
            <w:pPr>
              <w:rPr>
                <w:color w:val="000000"/>
                <w:sz w:val="18"/>
                <w:szCs w:val="18"/>
              </w:rPr>
            </w:pPr>
            <w:r w:rsidRPr="007336F4">
              <w:rPr>
                <w:color w:val="000000"/>
                <w:sz w:val="18"/>
                <w:szCs w:val="18"/>
              </w:rPr>
              <w:t xml:space="preserve">Harlingen VA Health Care Center  &amp; </w:t>
            </w:r>
            <w:r w:rsidRPr="007336F4">
              <w:rPr>
                <w:color w:val="000000"/>
                <w:sz w:val="18"/>
                <w:szCs w:val="18"/>
              </w:rPr>
              <w:br/>
              <w:t>VA Texas Valley Coastal Bend Health Care System</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rsidR="007336F4" w:rsidRPr="00242555" w:rsidRDefault="007336F4" w:rsidP="007336F4">
            <w:pPr>
              <w:rPr>
                <w:color w:val="000000"/>
                <w:sz w:val="18"/>
                <w:szCs w:val="18"/>
                <w:lang w:val="es-ES"/>
              </w:rPr>
            </w:pPr>
            <w:r w:rsidRPr="00242555">
              <w:rPr>
                <w:color w:val="000000"/>
                <w:sz w:val="18"/>
                <w:szCs w:val="18"/>
                <w:lang w:val="es-ES"/>
              </w:rPr>
              <w:t>El Paso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Fort Harrison - VA Montana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Miles City</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Billings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Cheyenne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Denver-  Eastern Colorado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Grand Junction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Jack C. Montgomery VA Medical Center - Muskogee</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242555" w:rsidRDefault="007336F4" w:rsidP="007336F4">
            <w:pPr>
              <w:rPr>
                <w:color w:val="000000"/>
                <w:sz w:val="18"/>
                <w:szCs w:val="18"/>
                <w:lang w:val="es-ES"/>
              </w:rPr>
            </w:pPr>
            <w:r w:rsidRPr="00242555">
              <w:rPr>
                <w:color w:val="000000"/>
                <w:sz w:val="18"/>
                <w:szCs w:val="18"/>
                <w:lang w:val="es-ES"/>
              </w:rPr>
              <w:t>Oklahoma City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 xml:space="preserve">Salt Lake City Health Care System / George E. </w:t>
            </w:r>
            <w:proofErr w:type="spellStart"/>
            <w:r w:rsidRPr="007336F4">
              <w:rPr>
                <w:color w:val="000000"/>
                <w:sz w:val="18"/>
                <w:szCs w:val="18"/>
              </w:rPr>
              <w:t>Wahlen</w:t>
            </w:r>
            <w:proofErr w:type="spellEnd"/>
            <w:r w:rsidRPr="007336F4">
              <w:rPr>
                <w:color w:val="000000"/>
                <w:sz w:val="18"/>
                <w:szCs w:val="18"/>
              </w:rPr>
              <w:t>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rsidR="007336F4" w:rsidRPr="007336F4" w:rsidRDefault="007336F4" w:rsidP="007336F4">
            <w:pPr>
              <w:rPr>
                <w:color w:val="000000"/>
                <w:sz w:val="18"/>
                <w:szCs w:val="18"/>
              </w:rPr>
            </w:pPr>
            <w:r w:rsidRPr="007336F4">
              <w:rPr>
                <w:color w:val="000000"/>
                <w:sz w:val="18"/>
                <w:szCs w:val="18"/>
              </w:rPr>
              <w:t>Sheridan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proofErr w:type="spellStart"/>
            <w:r w:rsidRPr="007336F4">
              <w:rPr>
                <w:color w:val="000000"/>
                <w:sz w:val="18"/>
                <w:szCs w:val="18"/>
              </w:rPr>
              <w:t>Albequerque</w:t>
            </w:r>
            <w:proofErr w:type="spellEnd"/>
            <w:r w:rsidRPr="007336F4">
              <w:rPr>
                <w:color w:val="000000"/>
                <w:sz w:val="18"/>
                <w:szCs w:val="18"/>
              </w:rPr>
              <w:t xml:space="preserve"> - New Mexico VA Health Care System (Raymond G. Murphy)</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242555" w:rsidRDefault="007336F4" w:rsidP="007336F4">
            <w:pPr>
              <w:rPr>
                <w:color w:val="000000"/>
                <w:sz w:val="18"/>
                <w:szCs w:val="18"/>
                <w:lang w:val="es-ES"/>
              </w:rPr>
            </w:pPr>
            <w:r w:rsidRPr="00242555">
              <w:rPr>
                <w:color w:val="000000"/>
                <w:sz w:val="18"/>
                <w:szCs w:val="18"/>
                <w:lang w:val="es-ES"/>
              </w:rPr>
              <w:t xml:space="preserve">Carl T. </w:t>
            </w:r>
            <w:proofErr w:type="spellStart"/>
            <w:r w:rsidRPr="00242555">
              <w:rPr>
                <w:color w:val="000000"/>
                <w:sz w:val="18"/>
                <w:szCs w:val="18"/>
                <w:lang w:val="es-ES"/>
              </w:rPr>
              <w:t>Hayden</w:t>
            </w:r>
            <w:proofErr w:type="spellEnd"/>
            <w:r w:rsidRPr="00242555">
              <w:rPr>
                <w:color w:val="000000"/>
                <w:sz w:val="18"/>
                <w:szCs w:val="18"/>
                <w:lang w:val="es-ES"/>
              </w:rPr>
              <w:t>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Prescott - Northern Arizona VA Health Care System (Bob Stump)</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 xml:space="preserve">Tucson - Southern Arizona VA Health Care System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Anchorage - Alaska VA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Boise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Portland VA Medical Center &amp; HCS 7 Vancouver Campus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Portland - Vancouver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VA Roseburg Healthcare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 xml:space="preserve">Seattle - Puget Sound VA Health Care System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American Lake</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Spokane - Mann-</w:t>
            </w:r>
            <w:proofErr w:type="spellStart"/>
            <w:r w:rsidRPr="007336F4">
              <w:rPr>
                <w:color w:val="000000"/>
                <w:sz w:val="18"/>
                <w:szCs w:val="18"/>
              </w:rPr>
              <w:t>Grandstaff</w:t>
            </w:r>
            <w:proofErr w:type="spellEnd"/>
            <w:r w:rsidRPr="007336F4">
              <w:rPr>
                <w:color w:val="000000"/>
                <w:sz w:val="18"/>
                <w:szCs w:val="18"/>
              </w:rPr>
              <w:t xml:space="preserve">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Walla Walla - Jonathan M. Wainwright Memorial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White City VA Medical Center- Southern Oregon Rehabilitation Center &amp; Clinics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Honolulu - VA Pacific Islands Health Care System (Spark M Matsunaga)</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Fresno - VA Central California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Las Vegas - VA Southern Nevada Health 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 xml:space="preserve">VA Northern California Health Care System -  Martinez/East Bay Division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Sacramento</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 xml:space="preserve">Palo Alto Health Care System </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Palo Alto- Menlo Park</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Palo Alto- Livermore</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 xml:space="preserve">Reno - </w:t>
            </w:r>
            <w:proofErr w:type="spellStart"/>
            <w:r w:rsidRPr="007336F4">
              <w:rPr>
                <w:color w:val="000000"/>
                <w:sz w:val="18"/>
                <w:szCs w:val="18"/>
              </w:rPr>
              <w:t>Ioannis</w:t>
            </w:r>
            <w:proofErr w:type="spellEnd"/>
            <w:r w:rsidRPr="007336F4">
              <w:rPr>
                <w:color w:val="000000"/>
                <w:sz w:val="18"/>
                <w:szCs w:val="18"/>
              </w:rPr>
              <w:t xml:space="preserve"> A. </w:t>
            </w:r>
            <w:proofErr w:type="spellStart"/>
            <w:r w:rsidRPr="007336F4">
              <w:rPr>
                <w:color w:val="000000"/>
                <w:sz w:val="18"/>
                <w:szCs w:val="18"/>
              </w:rPr>
              <w:t>Lougaris</w:t>
            </w:r>
            <w:proofErr w:type="spellEnd"/>
            <w:r w:rsidRPr="007336F4">
              <w:rPr>
                <w:color w:val="000000"/>
                <w:sz w:val="18"/>
                <w:szCs w:val="18"/>
              </w:rPr>
              <w:t xml:space="preserve"> Medical Center, VA Sierra Nevada Health Care System</w:t>
            </w:r>
          </w:p>
        </w:tc>
      </w:tr>
      <w:tr w:rsidR="007336F4" w:rsidRPr="00FD6FB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242555" w:rsidRDefault="007336F4" w:rsidP="007336F4">
            <w:pPr>
              <w:rPr>
                <w:color w:val="000000"/>
                <w:sz w:val="18"/>
                <w:szCs w:val="18"/>
                <w:lang w:val="es-ES"/>
              </w:rPr>
            </w:pPr>
            <w:r w:rsidRPr="00242555">
              <w:rPr>
                <w:color w:val="000000"/>
                <w:sz w:val="18"/>
                <w:szCs w:val="18"/>
                <w:lang w:val="es-ES"/>
              </w:rPr>
              <w:t>San Francisco VA Medical Center</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rsidR="007336F4" w:rsidRPr="007336F4" w:rsidRDefault="007336F4" w:rsidP="007336F4">
            <w:pPr>
              <w:rPr>
                <w:color w:val="000000"/>
                <w:sz w:val="18"/>
                <w:szCs w:val="18"/>
              </w:rPr>
            </w:pPr>
            <w:r w:rsidRPr="007336F4">
              <w:rPr>
                <w:color w:val="000000"/>
                <w:sz w:val="18"/>
                <w:szCs w:val="18"/>
              </w:rPr>
              <w:t>Philippines</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VA Long Beach Healthcare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VA Loma Linda Healthcare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VA San Diego Healthcare System</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VA Greater Los Angeles Healthcare System (GLA) / West LA</w:t>
            </w:r>
          </w:p>
        </w:tc>
      </w:tr>
      <w:tr w:rsidR="007336F4" w:rsidRPr="007336F4"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rsidR="007336F4" w:rsidRPr="007336F4" w:rsidRDefault="007336F4" w:rsidP="007336F4">
            <w:pPr>
              <w:rPr>
                <w:color w:val="000000"/>
                <w:sz w:val="18"/>
                <w:szCs w:val="18"/>
              </w:rPr>
            </w:pPr>
            <w:r w:rsidRPr="007336F4">
              <w:rPr>
                <w:color w:val="000000"/>
                <w:sz w:val="18"/>
                <w:szCs w:val="18"/>
              </w:rPr>
              <w:t>Sepulveda</w:t>
            </w:r>
          </w:p>
        </w:tc>
      </w:tr>
    </w:tbl>
    <w:p w:rsidR="007336F4" w:rsidRPr="00566DC0" w:rsidRDefault="007336F4" w:rsidP="003C234F">
      <w:pPr>
        <w:pStyle w:val="BodyText"/>
        <w:sectPr w:rsidR="007336F4" w:rsidRPr="00566DC0" w:rsidSect="0066022A">
          <w:pgSz w:w="12240" w:h="15840" w:code="1"/>
          <w:pgMar w:top="1440" w:right="1440" w:bottom="1440" w:left="1440" w:header="720" w:footer="720" w:gutter="0"/>
          <w:pgNumType w:start="1"/>
          <w:cols w:space="720"/>
          <w:docGrid w:linePitch="360"/>
        </w:sectPr>
      </w:pPr>
    </w:p>
    <w:p w:rsidR="00F866E3" w:rsidRPr="00566DC0" w:rsidRDefault="00F866E3" w:rsidP="00F866E3">
      <w:pPr>
        <w:pStyle w:val="Title2"/>
        <w:rPr>
          <w:color w:val="auto"/>
        </w:rPr>
      </w:pPr>
      <w:r w:rsidRPr="00566DC0">
        <w:rPr>
          <w:color w:val="auto"/>
        </w:rP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66DC0" w:rsidTr="00D56F05">
        <w:trPr>
          <w:cantSplit/>
          <w:trHeight w:val="449"/>
          <w:tblHeader/>
        </w:trPr>
        <w:tc>
          <w:tcPr>
            <w:tcW w:w="940" w:type="pct"/>
            <w:shd w:val="clear" w:color="auto" w:fill="F2F2F2"/>
          </w:tcPr>
          <w:p w:rsidR="00F866E3" w:rsidRPr="00566DC0" w:rsidRDefault="00F866E3" w:rsidP="00F866E3">
            <w:pPr>
              <w:pStyle w:val="TableHeading"/>
            </w:pPr>
            <w:bookmarkStart w:id="178" w:name="ColumnTitle_01"/>
            <w:bookmarkEnd w:id="178"/>
            <w:r w:rsidRPr="00566DC0">
              <w:t>Date</w:t>
            </w:r>
          </w:p>
        </w:tc>
        <w:tc>
          <w:tcPr>
            <w:tcW w:w="534" w:type="pct"/>
            <w:shd w:val="clear" w:color="auto" w:fill="F2F2F2"/>
          </w:tcPr>
          <w:p w:rsidR="00F866E3" w:rsidRPr="00566DC0" w:rsidRDefault="00F866E3" w:rsidP="00F866E3">
            <w:pPr>
              <w:pStyle w:val="TableHeading"/>
            </w:pPr>
            <w:r w:rsidRPr="00566DC0">
              <w:t>Version</w:t>
            </w:r>
          </w:p>
        </w:tc>
        <w:tc>
          <w:tcPr>
            <w:tcW w:w="2273" w:type="pct"/>
            <w:shd w:val="clear" w:color="auto" w:fill="F2F2F2"/>
          </w:tcPr>
          <w:p w:rsidR="00F866E3" w:rsidRPr="00566DC0" w:rsidRDefault="00F866E3" w:rsidP="00F866E3">
            <w:pPr>
              <w:pStyle w:val="TableHeading"/>
            </w:pPr>
            <w:r w:rsidRPr="00566DC0">
              <w:t>Description</w:t>
            </w:r>
          </w:p>
        </w:tc>
        <w:tc>
          <w:tcPr>
            <w:tcW w:w="1253" w:type="pct"/>
            <w:shd w:val="clear" w:color="auto" w:fill="F2F2F2"/>
          </w:tcPr>
          <w:p w:rsidR="00F866E3" w:rsidRPr="00566DC0" w:rsidRDefault="00F866E3" w:rsidP="00F866E3">
            <w:pPr>
              <w:pStyle w:val="TableHeading"/>
            </w:pPr>
            <w:r w:rsidRPr="00566DC0">
              <w:t>Author</w:t>
            </w:r>
          </w:p>
        </w:tc>
      </w:tr>
      <w:tr w:rsidR="00ED4C8B" w:rsidRPr="00566DC0" w:rsidTr="00F07689">
        <w:trPr>
          <w:cantSplit/>
        </w:trPr>
        <w:tc>
          <w:tcPr>
            <w:tcW w:w="940" w:type="pct"/>
          </w:tcPr>
          <w:p w:rsidR="00ED4C8B" w:rsidRPr="00566DC0" w:rsidRDefault="00D43555" w:rsidP="00D43555">
            <w:pPr>
              <w:pStyle w:val="TableText"/>
            </w:pPr>
            <w:r w:rsidRPr="00566DC0">
              <w:t>March</w:t>
            </w:r>
            <w:r w:rsidR="00ED4C8B" w:rsidRPr="00566DC0">
              <w:t xml:space="preserve"> 2016</w:t>
            </w:r>
          </w:p>
        </w:tc>
        <w:tc>
          <w:tcPr>
            <w:tcW w:w="534" w:type="pct"/>
          </w:tcPr>
          <w:p w:rsidR="00ED4C8B" w:rsidRPr="00566DC0" w:rsidRDefault="00D56F05" w:rsidP="00C87EDC">
            <w:pPr>
              <w:pStyle w:val="TableText"/>
            </w:pPr>
            <w:r w:rsidRPr="00566DC0">
              <w:t>2.2</w:t>
            </w:r>
          </w:p>
        </w:tc>
        <w:tc>
          <w:tcPr>
            <w:tcW w:w="2273" w:type="pct"/>
          </w:tcPr>
          <w:p w:rsidR="00ED4C8B" w:rsidRPr="00566DC0" w:rsidRDefault="00D56F05" w:rsidP="00D43555">
            <w:pPr>
              <w:pStyle w:val="TableText"/>
            </w:pPr>
            <w:r w:rsidRPr="00566DC0">
              <w:t>Changed the title from Installation, Back-Out, and Rollback Guide to Deployment and Installation Guide, with the understanding that Back-Out and Rollback belong with Installation.</w:t>
            </w:r>
            <w:r w:rsidR="00D43555" w:rsidRPr="00566DC0">
              <w:t xml:space="preserve"> </w:t>
            </w:r>
          </w:p>
        </w:tc>
        <w:tc>
          <w:tcPr>
            <w:tcW w:w="1253" w:type="pct"/>
          </w:tcPr>
          <w:p w:rsidR="00ED4C8B" w:rsidRPr="00566DC0" w:rsidRDefault="004B37EC" w:rsidP="00C87EDC">
            <w:pPr>
              <w:pStyle w:val="TableText"/>
            </w:pPr>
            <w:r w:rsidRPr="00566DC0">
              <w:t>VIP Team</w:t>
            </w:r>
          </w:p>
        </w:tc>
      </w:tr>
      <w:tr w:rsidR="00ED4C8B" w:rsidRPr="00FD6FB4" w:rsidTr="00F07689">
        <w:trPr>
          <w:cantSplit/>
        </w:trPr>
        <w:tc>
          <w:tcPr>
            <w:tcW w:w="940" w:type="pct"/>
          </w:tcPr>
          <w:p w:rsidR="00ED4C8B" w:rsidRPr="00566DC0" w:rsidRDefault="00ED4C8B" w:rsidP="00C87EDC">
            <w:pPr>
              <w:pStyle w:val="TableText"/>
            </w:pPr>
            <w:r w:rsidRPr="00566DC0">
              <w:t>February 2016</w:t>
            </w:r>
          </w:p>
        </w:tc>
        <w:tc>
          <w:tcPr>
            <w:tcW w:w="534" w:type="pct"/>
          </w:tcPr>
          <w:p w:rsidR="00ED4C8B" w:rsidRPr="00566DC0" w:rsidRDefault="00ED4C8B" w:rsidP="00C87EDC">
            <w:pPr>
              <w:pStyle w:val="TableText"/>
            </w:pPr>
            <w:r w:rsidRPr="00566DC0">
              <w:t>2.1</w:t>
            </w:r>
          </w:p>
        </w:tc>
        <w:tc>
          <w:tcPr>
            <w:tcW w:w="2273" w:type="pct"/>
          </w:tcPr>
          <w:p w:rsidR="00ED4C8B" w:rsidRPr="00566DC0" w:rsidRDefault="00ED4C8B" w:rsidP="00685E4D">
            <w:pPr>
              <w:pStyle w:val="TableText"/>
            </w:pPr>
            <w:r w:rsidRPr="00566DC0">
              <w:t>Changed title from Installation, Back-Out, and Rollback Plan to Installation, Back-Out, and Rollback Guide as recommended by OI&amp;T Documentation Standards Committee</w:t>
            </w:r>
          </w:p>
        </w:tc>
        <w:tc>
          <w:tcPr>
            <w:tcW w:w="1253" w:type="pct"/>
          </w:tcPr>
          <w:p w:rsidR="00ED4C8B" w:rsidRPr="00242555" w:rsidRDefault="00ED4C8B" w:rsidP="00C87EDC">
            <w:pPr>
              <w:pStyle w:val="TableText"/>
              <w:rPr>
                <w:lang w:val="fr-FR"/>
              </w:rPr>
            </w:pPr>
            <w:r w:rsidRPr="00242555">
              <w:rPr>
                <w:lang w:val="fr-FR"/>
              </w:rPr>
              <w:t xml:space="preserve">OI&amp;T Documentation Standards </w:t>
            </w:r>
            <w:proofErr w:type="spellStart"/>
            <w:r w:rsidRPr="00242555">
              <w:rPr>
                <w:lang w:val="fr-FR"/>
              </w:rPr>
              <w:t>Committee</w:t>
            </w:r>
            <w:proofErr w:type="spellEnd"/>
          </w:p>
        </w:tc>
      </w:tr>
      <w:tr w:rsidR="00ED4C8B" w:rsidRPr="00FD6FB4" w:rsidTr="00F07689">
        <w:trPr>
          <w:cantSplit/>
        </w:trPr>
        <w:tc>
          <w:tcPr>
            <w:tcW w:w="940" w:type="pct"/>
          </w:tcPr>
          <w:p w:rsidR="00ED4C8B" w:rsidRPr="00566DC0" w:rsidRDefault="00ED4C8B" w:rsidP="00C87EDC">
            <w:pPr>
              <w:pStyle w:val="TableText"/>
            </w:pPr>
            <w:r w:rsidRPr="00566DC0">
              <w:t>December 2015</w:t>
            </w:r>
          </w:p>
        </w:tc>
        <w:tc>
          <w:tcPr>
            <w:tcW w:w="534" w:type="pct"/>
          </w:tcPr>
          <w:p w:rsidR="00ED4C8B" w:rsidRPr="00566DC0" w:rsidRDefault="00ED4C8B" w:rsidP="00C87EDC">
            <w:pPr>
              <w:pStyle w:val="TableText"/>
            </w:pPr>
            <w:r w:rsidRPr="00566DC0">
              <w:t>2.0</w:t>
            </w:r>
          </w:p>
        </w:tc>
        <w:tc>
          <w:tcPr>
            <w:tcW w:w="2273" w:type="pct"/>
          </w:tcPr>
          <w:p w:rsidR="00ED4C8B" w:rsidRPr="00566DC0" w:rsidRDefault="00ED4C8B" w:rsidP="00A7554B">
            <w:pPr>
              <w:pStyle w:val="TableText"/>
            </w:pPr>
            <w:r w:rsidRPr="00566DC0">
              <w:t xml:space="preserve">The OI&amp;T Documentation Standards Committee merged the existing </w:t>
            </w:r>
            <w:r w:rsidRPr="00566DC0">
              <w:rPr>
                <w:i/>
              </w:rPr>
              <w:t>“</w:t>
            </w:r>
            <w:r w:rsidRPr="00566DC0">
              <w:rPr>
                <w:bCs/>
                <w:i/>
              </w:rPr>
              <w:t>Installation, Back-Out, Rollback Plan”</w:t>
            </w:r>
            <w:r w:rsidRPr="00566DC0">
              <w:t xml:space="preserve"> temp</w:t>
            </w:r>
            <w:r w:rsidRPr="00566DC0">
              <w:rPr>
                <w:szCs w:val="22"/>
              </w:rPr>
              <w:t xml:space="preserve">late with the content requirements in the OI&amp;T </w:t>
            </w:r>
            <w:r w:rsidRPr="00566DC0">
              <w:rPr>
                <w:bCs/>
                <w:szCs w:val="22"/>
              </w:rPr>
              <w:t xml:space="preserve">End-user Documentation Standards </w:t>
            </w:r>
            <w:r w:rsidRPr="00566DC0">
              <w:rPr>
                <w:szCs w:val="22"/>
              </w:rPr>
              <w:t>fo</w:t>
            </w:r>
            <w:r w:rsidRPr="00566DC0">
              <w:t>r a more comprehensive Installation Plan.</w:t>
            </w:r>
          </w:p>
        </w:tc>
        <w:tc>
          <w:tcPr>
            <w:tcW w:w="1253" w:type="pct"/>
          </w:tcPr>
          <w:p w:rsidR="00ED4C8B" w:rsidRPr="00242555" w:rsidRDefault="00ED4C8B" w:rsidP="00C87EDC">
            <w:pPr>
              <w:pStyle w:val="TableText"/>
              <w:rPr>
                <w:lang w:val="fr-FR"/>
              </w:rPr>
            </w:pPr>
            <w:r w:rsidRPr="00242555">
              <w:rPr>
                <w:lang w:val="fr-FR"/>
              </w:rPr>
              <w:t xml:space="preserve">OI&amp;T Documentation Standards </w:t>
            </w:r>
            <w:proofErr w:type="spellStart"/>
            <w:r w:rsidRPr="00242555">
              <w:rPr>
                <w:lang w:val="fr-FR"/>
              </w:rPr>
              <w:t>Committee</w:t>
            </w:r>
            <w:proofErr w:type="spellEnd"/>
          </w:p>
        </w:tc>
      </w:tr>
      <w:tr w:rsidR="00ED4C8B" w:rsidRPr="00566DC0" w:rsidTr="009976DD">
        <w:trPr>
          <w:cantSplit/>
        </w:trPr>
        <w:tc>
          <w:tcPr>
            <w:tcW w:w="940" w:type="pct"/>
          </w:tcPr>
          <w:p w:rsidR="00ED4C8B" w:rsidRPr="00566DC0" w:rsidRDefault="00ED4C8B" w:rsidP="00C87EDC">
            <w:pPr>
              <w:pStyle w:val="TableText"/>
            </w:pPr>
            <w:r w:rsidRPr="00566DC0">
              <w:t>February 2015</w:t>
            </w:r>
          </w:p>
        </w:tc>
        <w:tc>
          <w:tcPr>
            <w:tcW w:w="534" w:type="pct"/>
          </w:tcPr>
          <w:p w:rsidR="00ED4C8B" w:rsidRPr="00566DC0" w:rsidRDefault="00ED4C8B" w:rsidP="00C87EDC">
            <w:pPr>
              <w:pStyle w:val="TableText"/>
            </w:pPr>
            <w:r w:rsidRPr="00566DC0">
              <w:t>1.0</w:t>
            </w:r>
          </w:p>
        </w:tc>
        <w:tc>
          <w:tcPr>
            <w:tcW w:w="2273" w:type="pct"/>
          </w:tcPr>
          <w:p w:rsidR="00ED4C8B" w:rsidRPr="00566DC0" w:rsidRDefault="00ED4C8B" w:rsidP="00C87EDC">
            <w:pPr>
              <w:pStyle w:val="TableText"/>
            </w:pPr>
            <w:r w:rsidRPr="00566DC0">
              <w:t>Initial Draft</w:t>
            </w:r>
          </w:p>
        </w:tc>
        <w:tc>
          <w:tcPr>
            <w:tcW w:w="1253" w:type="pct"/>
          </w:tcPr>
          <w:p w:rsidR="00ED4C8B" w:rsidRPr="00566DC0" w:rsidRDefault="00ED4C8B" w:rsidP="00C87EDC">
            <w:pPr>
              <w:pStyle w:val="TableText"/>
            </w:pPr>
            <w:r w:rsidRPr="00566DC0">
              <w:t>Lifecycle and Release Management</w:t>
            </w:r>
          </w:p>
        </w:tc>
      </w:tr>
    </w:tbl>
    <w:p w:rsidR="00FA1BF4" w:rsidRPr="00566DC0" w:rsidRDefault="00F866E3" w:rsidP="00FD6DC0">
      <w:pPr>
        <w:pStyle w:val="InstructionalText1"/>
        <w:rPr>
          <w:color w:val="auto"/>
        </w:rPr>
      </w:pPr>
      <w:r w:rsidRPr="00566DC0">
        <w:rPr>
          <w:color w:val="auto"/>
        </w:rPr>
        <w:t>The Template Revision History pertains only to the format of the template. It does not apply to the content of the document or any changes or updates to the content of the document after distribution.</w:t>
      </w:r>
      <w:r w:rsidR="005E1DA8" w:rsidRPr="00566DC0">
        <w:rPr>
          <w:color w:val="auto"/>
        </w:rPr>
        <w:t xml:space="preserve"> It</w:t>
      </w:r>
      <w:r w:rsidRPr="00566DC0">
        <w:rPr>
          <w:color w:val="auto"/>
        </w:rPr>
        <w:t xml:space="preserve"> can be removed at the discretio</w:t>
      </w:r>
      <w:r w:rsidR="005E1DA8" w:rsidRPr="00566DC0">
        <w:rPr>
          <w:color w:val="auto"/>
        </w:rPr>
        <w:t>n of the author of the document.</w:t>
      </w:r>
    </w:p>
    <w:sectPr w:rsidR="00FA1BF4" w:rsidRPr="00566DC0" w:rsidSect="00922D5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Department of Veterans Affairs" w:date="2018-04-20T11:01:00Z" w:initials="DoVA">
    <w:p w:rsidR="00AC2083" w:rsidRDefault="00AC2083">
      <w:pPr>
        <w:pStyle w:val="CommentText"/>
      </w:pPr>
      <w:r>
        <w:rPr>
          <w:rStyle w:val="CommentReference"/>
        </w:rPr>
        <w:annotationRef/>
      </w:r>
      <w:r>
        <w:t>This date needs to be updated.</w:t>
      </w:r>
    </w:p>
  </w:comment>
  <w:comment w:id="45" w:author="Department of Veterans Affairs" w:date="2018-04-20T14:08:00Z" w:initials="DoVA">
    <w:p w:rsidR="00AC2083" w:rsidRDefault="00AC2083">
      <w:pPr>
        <w:pStyle w:val="CommentText"/>
      </w:pPr>
      <w:r>
        <w:rPr>
          <w:rStyle w:val="CommentReference"/>
        </w:rPr>
        <w:annotationRef/>
      </w:r>
      <w:r>
        <w:t>The PDF version of the schedule cuts off the patch number so it’s hard to determine what the dates are linked to.</w:t>
      </w:r>
    </w:p>
  </w:comment>
  <w:comment w:id="49" w:author="Department of Veterans Affairs" w:date="2018-04-20T14:08:00Z" w:initials="DoVA">
    <w:p w:rsidR="00AC2083" w:rsidRDefault="00AC2083">
      <w:pPr>
        <w:pStyle w:val="CommentText"/>
      </w:pPr>
      <w:r>
        <w:rPr>
          <w:rStyle w:val="CommentReference"/>
        </w:rPr>
        <w:annotationRef/>
      </w:r>
      <w:r>
        <w:t>Date needs to be revised</w:t>
      </w:r>
    </w:p>
  </w:comment>
  <w:comment w:id="52" w:author="Department of Veterans Affairs" w:date="2018-04-20T14:09:00Z" w:initials="DoVA">
    <w:p w:rsidR="00AC2083" w:rsidRDefault="00AC2083">
      <w:pPr>
        <w:pStyle w:val="CommentText"/>
      </w:pPr>
      <w:r>
        <w:rPr>
          <w:rStyle w:val="CommentReference"/>
        </w:rPr>
        <w:annotationRef/>
      </w:r>
      <w:r>
        <w:t>Date needs to be revised</w:t>
      </w:r>
    </w:p>
  </w:comment>
  <w:comment w:id="79" w:author="Department of Veterans Affairs" w:date="2018-04-20T14:14:00Z" w:initials="DoVA">
    <w:p w:rsidR="00AC2083" w:rsidRDefault="00AC2083">
      <w:pPr>
        <w:pStyle w:val="CommentText"/>
      </w:pPr>
      <w:r>
        <w:rPr>
          <w:rStyle w:val="CommentReference"/>
        </w:rPr>
        <w:annotationRef/>
      </w:r>
      <w:r>
        <w:t xml:space="preserve">Would user need to be on the daily </w:t>
      </w:r>
      <w:proofErr w:type="gramStart"/>
      <w:r>
        <w:t>call ?</w:t>
      </w:r>
      <w:proofErr w:type="gramEnd"/>
      <w:r>
        <w:t xml:space="preserve">  I’m not clearly understanding what this is saying.</w:t>
      </w:r>
    </w:p>
  </w:comment>
  <w:comment w:id="116" w:author="Department of Veterans Affairs" w:date="2018-05-08T14:22:00Z" w:initials="DoVA">
    <w:p w:rsidR="00AC2083" w:rsidRDefault="00AC2083">
      <w:pPr>
        <w:pStyle w:val="CommentText"/>
      </w:pPr>
      <w:r>
        <w:rPr>
          <w:rStyle w:val="CommentReference"/>
        </w:rPr>
        <w:annotationRef/>
      </w:r>
      <w:r>
        <w:t>Ensure this patch description matches the final edited version.</w:t>
      </w:r>
    </w:p>
    <w:p w:rsidR="00AC2083" w:rsidRDefault="00AC2083">
      <w:pPr>
        <w:pStyle w:val="CommentText"/>
      </w:pPr>
    </w:p>
    <w:p w:rsidR="00AC2083" w:rsidRDefault="00AC2083">
      <w:pPr>
        <w:pStyle w:val="CommentText"/>
      </w:pPr>
      <w:r>
        <w:t>Patch descriptions synchronized.</w:t>
      </w:r>
    </w:p>
  </w:comment>
  <w:comment w:id="176" w:author="Department of Veterans Affairs" w:date="2018-05-08T14:22:00Z" w:initials="DoVA">
    <w:p w:rsidR="00AC2083" w:rsidRDefault="00AC2083">
      <w:pPr>
        <w:pStyle w:val="CommentText"/>
      </w:pPr>
      <w:r>
        <w:rPr>
          <w:rStyle w:val="CommentReference"/>
        </w:rPr>
        <w:annotationRef/>
      </w:r>
      <w:r>
        <w:t>Ensure patch description matches the final reviewed version.</w:t>
      </w:r>
    </w:p>
    <w:p w:rsidR="00AC2083" w:rsidRDefault="00AC2083">
      <w:pPr>
        <w:pStyle w:val="CommentText"/>
      </w:pPr>
    </w:p>
    <w:p w:rsidR="00AC2083" w:rsidRDefault="00AC2083">
      <w:pPr>
        <w:pStyle w:val="CommentText"/>
      </w:pPr>
      <w:r>
        <w:t>Patch descriptions synchronized.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10E" w:rsidRDefault="0006210E">
      <w:r>
        <w:separator/>
      </w:r>
    </w:p>
    <w:p w:rsidR="0006210E" w:rsidRDefault="0006210E"/>
  </w:endnote>
  <w:endnote w:type="continuationSeparator" w:id="0">
    <w:p w:rsidR="0006210E" w:rsidRDefault="0006210E">
      <w:r>
        <w:continuationSeparator/>
      </w:r>
    </w:p>
    <w:p w:rsidR="0006210E" w:rsidRDefault="000621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083" w:rsidRPr="00721F7D" w:rsidRDefault="00AC2083" w:rsidP="007222EF">
    <w:pPr>
      <w:autoSpaceDE w:val="0"/>
      <w:autoSpaceDN w:val="0"/>
      <w:adjustRightInd w:val="0"/>
      <w:spacing w:after="360"/>
      <w:rPr>
        <w:rStyle w:val="FooterChar"/>
      </w:rPr>
    </w:pPr>
    <w:proofErr w:type="spellStart"/>
    <w:r w:rsidRPr="007222EF">
      <w:rPr>
        <w:rStyle w:val="FooterChar"/>
        <w:sz w:val="20"/>
      </w:rPr>
      <w:t>VistA</w:t>
    </w:r>
    <w:proofErr w:type="spellEnd"/>
    <w:r w:rsidRPr="007222EF">
      <w:rPr>
        <w:rStyle w:val="FooterChar"/>
        <w:sz w:val="20"/>
      </w:rPr>
      <w:t xml:space="preserve"> Scheduling Enhancements (VSE</w:t>
    </w:r>
    <w:proofErr w:type="gramStart"/>
    <w:r w:rsidRPr="007222EF">
      <w:rPr>
        <w:rStyle w:val="FooterChar"/>
        <w:sz w:val="20"/>
      </w:rPr>
      <w:t>)</w:t>
    </w:r>
    <w:proofErr w:type="gramEnd"/>
    <w:r>
      <w:rPr>
        <w:rStyle w:val="FooterChar"/>
        <w:sz w:val="20"/>
      </w:rPr>
      <w:br/>
    </w: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AB1AE3">
      <w:rPr>
        <w:rStyle w:val="FooterChar"/>
        <w:noProof/>
      </w:rPr>
      <w:t>ii</w:t>
    </w:r>
    <w:r w:rsidRPr="00721F7D">
      <w:rPr>
        <w:rStyle w:val="FooterChar"/>
      </w:rPr>
      <w:fldChar w:fldCharType="end"/>
    </w:r>
    <w:r w:rsidRPr="00721F7D">
      <w:rPr>
        <w:rStyle w:val="FooterChar"/>
      </w:rPr>
      <w:tab/>
    </w:r>
    <w:r>
      <w:rPr>
        <w:rStyle w:val="FooterChar"/>
      </w:rPr>
      <w:tab/>
    </w:r>
    <w:r>
      <w:rPr>
        <w:rStyle w:val="FooterChar"/>
      </w:rPr>
      <w:tab/>
    </w:r>
    <w:del w:id="16" w:author="Department of Veterans Affairs" w:date="2018-05-08T14:24:00Z">
      <w:r w:rsidDel="00805A1B">
        <w:rPr>
          <w:rStyle w:val="FooterChar"/>
        </w:rPr>
        <w:delText>February</w:delText>
      </w:r>
    </w:del>
    <w:ins w:id="17" w:author="Department of Veterans Affairs" w:date="2018-05-08T14:24:00Z">
      <w:r w:rsidR="00805A1B">
        <w:rPr>
          <w:rStyle w:val="FooterChar"/>
        </w:rPr>
        <w:t>May</w:t>
      </w:r>
    </w:ins>
    <w:r>
      <w:rPr>
        <w:rStyle w:val="FooterChar"/>
      </w:rPr>
      <w:t xml:space="preserve">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10E" w:rsidRDefault="0006210E">
      <w:r>
        <w:separator/>
      </w:r>
    </w:p>
    <w:p w:rsidR="0006210E" w:rsidRDefault="0006210E"/>
  </w:footnote>
  <w:footnote w:type="continuationSeparator" w:id="0">
    <w:p w:rsidR="0006210E" w:rsidRDefault="0006210E">
      <w:r>
        <w:continuationSeparator/>
      </w:r>
    </w:p>
    <w:p w:rsidR="0006210E" w:rsidRDefault="0006210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44E4E88"/>
    <w:lvl w:ilvl="0">
      <w:start w:val="1"/>
      <w:numFmt w:val="bullet"/>
      <w:pStyle w:val="ListBullet2"/>
      <w:lvlText w:val=""/>
      <w:lvlJc w:val="left"/>
      <w:pPr>
        <w:tabs>
          <w:tab w:val="num" w:pos="3600"/>
        </w:tabs>
        <w:ind w:left="3600" w:hanging="360"/>
      </w:pPr>
      <w:rPr>
        <w:rFonts w:ascii="Symbol" w:hAnsi="Symbol" w:hint="default"/>
      </w:rPr>
    </w:lvl>
  </w:abstractNum>
  <w:abstractNum w:abstractNumId="1">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892C0B"/>
    <w:multiLevelType w:val="hybridMultilevel"/>
    <w:tmpl w:val="A084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3266591"/>
    <w:multiLevelType w:val="hybridMultilevel"/>
    <w:tmpl w:val="680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D2428F"/>
    <w:multiLevelType w:val="hybridMultilevel"/>
    <w:tmpl w:val="44EE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772ED5"/>
    <w:multiLevelType w:val="multilevel"/>
    <w:tmpl w:val="C972C42E"/>
    <w:lvl w:ilvl="0">
      <w:start w:val="1"/>
      <w:numFmt w:val="decimal"/>
      <w:lvlText w:val="%1."/>
      <w:lvlJc w:val="left"/>
      <w:pPr>
        <w:ind w:left="972" w:hanging="432"/>
      </w:pPr>
      <w:rPr>
        <w:rFonts w:hint="default"/>
      </w:rPr>
    </w:lvl>
    <w:lvl w:ilvl="1">
      <w:start w:val="1"/>
      <w:numFmt w:val="decimal"/>
      <w:lvlText w:val="%1.%2"/>
      <w:lvlJc w:val="left"/>
      <w:pPr>
        <w:ind w:left="1206" w:hanging="576"/>
      </w:pPr>
      <w:rPr>
        <w:rFonts w:ascii="Arial" w:hAnsi="Arial" w:cs="Arial" w:hint="default"/>
        <w:sz w:val="32"/>
        <w:szCs w:val="32"/>
      </w:rPr>
    </w:lvl>
    <w:lvl w:ilvl="2">
      <w:start w:val="1"/>
      <w:numFmt w:val="decimal"/>
      <w:lvlText w:val="%1.%2.%3"/>
      <w:lvlJc w:val="left"/>
      <w:pPr>
        <w:ind w:left="1260" w:hanging="720"/>
      </w:pPr>
      <w:rPr>
        <w:rFonts w:hint="default"/>
      </w:rPr>
    </w:lvl>
    <w:lvl w:ilvl="3">
      <w:start w:val="1"/>
      <w:numFmt w:val="decimal"/>
      <w:lvlText w:val="%1.%2.%3.%4"/>
      <w:lvlJc w:val="left"/>
      <w:pPr>
        <w:ind w:left="1404" w:hanging="864"/>
      </w:pPr>
      <w:rPr>
        <w:rFonts w:hint="default"/>
      </w:rPr>
    </w:lvl>
    <w:lvl w:ilvl="4">
      <w:start w:val="1"/>
      <w:numFmt w:val="decimal"/>
      <w:lvlText w:val="%1.%2.%3.%4.%5"/>
      <w:lvlJc w:val="left"/>
      <w:pPr>
        <w:ind w:left="1548" w:hanging="1008"/>
      </w:pPr>
      <w:rPr>
        <w:rFonts w:hint="default"/>
      </w:rPr>
    </w:lvl>
    <w:lvl w:ilvl="5">
      <w:start w:val="1"/>
      <w:numFmt w:val="decimal"/>
      <w:lvlText w:val="%1.%2.%3.%4.%5.%6"/>
      <w:lvlJc w:val="left"/>
      <w:pPr>
        <w:ind w:left="1692" w:hanging="1152"/>
      </w:pPr>
      <w:rPr>
        <w:rFonts w:hint="default"/>
      </w:rPr>
    </w:lvl>
    <w:lvl w:ilvl="6">
      <w:start w:val="1"/>
      <w:numFmt w:val="decimal"/>
      <w:lvlText w:val="%1.%2.%3.%4.%5.%6.%7"/>
      <w:lvlJc w:val="left"/>
      <w:pPr>
        <w:ind w:left="1836" w:hanging="1296"/>
      </w:pPr>
      <w:rPr>
        <w:rFonts w:hint="default"/>
      </w:rPr>
    </w:lvl>
    <w:lvl w:ilvl="7">
      <w:start w:val="1"/>
      <w:numFmt w:val="decimal"/>
      <w:lvlText w:val="%1.%2.%3.%4.%5.%6.%7.%8"/>
      <w:lvlJc w:val="left"/>
      <w:pPr>
        <w:ind w:left="1980" w:hanging="1440"/>
      </w:pPr>
      <w:rPr>
        <w:rFonts w:hint="default"/>
      </w:rPr>
    </w:lvl>
    <w:lvl w:ilvl="8">
      <w:start w:val="1"/>
      <w:numFmt w:val="decimal"/>
      <w:lvlText w:val="%1.%2.%3.%4.%5.%6.%7.%8.%9"/>
      <w:lvlJc w:val="left"/>
      <w:pPr>
        <w:ind w:left="2124" w:hanging="1584"/>
      </w:pPr>
      <w:rPr>
        <w:rFonts w:hint="default"/>
      </w:rPr>
    </w:lvl>
  </w:abstractNum>
  <w:abstractNum w:abstractNumId="7">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3C81919"/>
    <w:multiLevelType w:val="hybridMultilevel"/>
    <w:tmpl w:val="20D87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39371C"/>
    <w:multiLevelType w:val="hybridMultilevel"/>
    <w:tmpl w:val="E8C0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4B7775"/>
    <w:multiLevelType w:val="multilevel"/>
    <w:tmpl w:val="8B2ED662"/>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BEF4BA9"/>
    <w:multiLevelType w:val="hybridMultilevel"/>
    <w:tmpl w:val="9B88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1E7D6151"/>
    <w:multiLevelType w:val="hybridMultilevel"/>
    <w:tmpl w:val="70E6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FD492D"/>
    <w:multiLevelType w:val="hybridMultilevel"/>
    <w:tmpl w:val="50B0D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03137E"/>
    <w:multiLevelType w:val="hybridMultilevel"/>
    <w:tmpl w:val="E1A407B8"/>
    <w:lvl w:ilvl="0" w:tplc="1FEAAE48">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1112644E" w:tentative="1">
      <w:start w:val="1"/>
      <w:numFmt w:val="bullet"/>
      <w:lvlText w:val="•"/>
      <w:lvlJc w:val="left"/>
      <w:pPr>
        <w:tabs>
          <w:tab w:val="num" w:pos="2160"/>
        </w:tabs>
        <w:ind w:left="2160" w:hanging="360"/>
      </w:pPr>
      <w:rPr>
        <w:rFonts w:ascii="Arial" w:hAnsi="Arial" w:hint="default"/>
      </w:rPr>
    </w:lvl>
    <w:lvl w:ilvl="3" w:tplc="6CE890F4" w:tentative="1">
      <w:start w:val="1"/>
      <w:numFmt w:val="bullet"/>
      <w:lvlText w:val="•"/>
      <w:lvlJc w:val="left"/>
      <w:pPr>
        <w:tabs>
          <w:tab w:val="num" w:pos="2880"/>
        </w:tabs>
        <w:ind w:left="2880" w:hanging="360"/>
      </w:pPr>
      <w:rPr>
        <w:rFonts w:ascii="Arial" w:hAnsi="Arial" w:hint="default"/>
      </w:rPr>
    </w:lvl>
    <w:lvl w:ilvl="4" w:tplc="650AAAD6" w:tentative="1">
      <w:start w:val="1"/>
      <w:numFmt w:val="bullet"/>
      <w:lvlText w:val="•"/>
      <w:lvlJc w:val="left"/>
      <w:pPr>
        <w:tabs>
          <w:tab w:val="num" w:pos="3600"/>
        </w:tabs>
        <w:ind w:left="3600" w:hanging="360"/>
      </w:pPr>
      <w:rPr>
        <w:rFonts w:ascii="Arial" w:hAnsi="Arial" w:hint="default"/>
      </w:rPr>
    </w:lvl>
    <w:lvl w:ilvl="5" w:tplc="6C186326" w:tentative="1">
      <w:start w:val="1"/>
      <w:numFmt w:val="bullet"/>
      <w:lvlText w:val="•"/>
      <w:lvlJc w:val="left"/>
      <w:pPr>
        <w:tabs>
          <w:tab w:val="num" w:pos="4320"/>
        </w:tabs>
        <w:ind w:left="4320" w:hanging="360"/>
      </w:pPr>
      <w:rPr>
        <w:rFonts w:ascii="Arial" w:hAnsi="Arial" w:hint="default"/>
      </w:rPr>
    </w:lvl>
    <w:lvl w:ilvl="6" w:tplc="490E2A42" w:tentative="1">
      <w:start w:val="1"/>
      <w:numFmt w:val="bullet"/>
      <w:lvlText w:val="•"/>
      <w:lvlJc w:val="left"/>
      <w:pPr>
        <w:tabs>
          <w:tab w:val="num" w:pos="5040"/>
        </w:tabs>
        <w:ind w:left="5040" w:hanging="360"/>
      </w:pPr>
      <w:rPr>
        <w:rFonts w:ascii="Arial" w:hAnsi="Arial" w:hint="default"/>
      </w:rPr>
    </w:lvl>
    <w:lvl w:ilvl="7" w:tplc="6BAC12F2" w:tentative="1">
      <w:start w:val="1"/>
      <w:numFmt w:val="bullet"/>
      <w:lvlText w:val="•"/>
      <w:lvlJc w:val="left"/>
      <w:pPr>
        <w:tabs>
          <w:tab w:val="num" w:pos="5760"/>
        </w:tabs>
        <w:ind w:left="5760" w:hanging="360"/>
      </w:pPr>
      <w:rPr>
        <w:rFonts w:ascii="Arial" w:hAnsi="Arial" w:hint="default"/>
      </w:rPr>
    </w:lvl>
    <w:lvl w:ilvl="8" w:tplc="365496F8" w:tentative="1">
      <w:start w:val="1"/>
      <w:numFmt w:val="bullet"/>
      <w:lvlText w:val="•"/>
      <w:lvlJc w:val="left"/>
      <w:pPr>
        <w:tabs>
          <w:tab w:val="num" w:pos="6480"/>
        </w:tabs>
        <w:ind w:left="6480" w:hanging="360"/>
      </w:pPr>
      <w:rPr>
        <w:rFonts w:ascii="Arial" w:hAnsi="Arial" w:hint="default"/>
      </w:rPr>
    </w:lvl>
  </w:abstractNum>
  <w:abstractNum w:abstractNumId="1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nsid w:val="2EB049A4"/>
    <w:multiLevelType w:val="hybridMultilevel"/>
    <w:tmpl w:val="BE22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nsid w:val="345E2A78"/>
    <w:multiLevelType w:val="hybridMultilevel"/>
    <w:tmpl w:val="F52E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DA2719"/>
    <w:multiLevelType w:val="hybridMultilevel"/>
    <w:tmpl w:val="43B2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B20B81"/>
    <w:multiLevelType w:val="hybridMultilevel"/>
    <w:tmpl w:val="26F0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6A59E4"/>
    <w:multiLevelType w:val="multilevel"/>
    <w:tmpl w:val="71B4A448"/>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44C9161E"/>
    <w:multiLevelType w:val="hybridMultilevel"/>
    <w:tmpl w:val="735AA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nsid w:val="4D700A9C"/>
    <w:multiLevelType w:val="hybridMultilevel"/>
    <w:tmpl w:val="8BE08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915E55"/>
    <w:multiLevelType w:val="multilevel"/>
    <w:tmpl w:val="F85680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1FB438C"/>
    <w:multiLevelType w:val="hybridMultilevel"/>
    <w:tmpl w:val="4750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B11BD3"/>
    <w:multiLevelType w:val="hybridMultilevel"/>
    <w:tmpl w:val="5BF2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483603"/>
    <w:multiLevelType w:val="hybridMultilevel"/>
    <w:tmpl w:val="8E06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D022F6"/>
    <w:multiLevelType w:val="hybridMultilevel"/>
    <w:tmpl w:val="E33C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CD7A7E"/>
    <w:multiLevelType w:val="hybridMultilevel"/>
    <w:tmpl w:val="2CAAE0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4">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nsid w:val="764E606D"/>
    <w:multiLevelType w:val="hybridMultilevel"/>
    <w:tmpl w:val="15B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FD7EA4"/>
    <w:multiLevelType w:val="hybridMultilevel"/>
    <w:tmpl w:val="6DC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EC58C5"/>
    <w:multiLevelType w:val="hybridMultilevel"/>
    <w:tmpl w:val="65004D08"/>
    <w:lvl w:ilvl="0" w:tplc="81D8B1A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9B1BDF"/>
    <w:multiLevelType w:val="hybridMultilevel"/>
    <w:tmpl w:val="9A6A51C4"/>
    <w:lvl w:ilvl="0" w:tplc="4EC8B6C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2F361B"/>
    <w:multiLevelType w:val="hybridMultilevel"/>
    <w:tmpl w:val="B128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7"/>
  </w:num>
  <w:num w:numId="4">
    <w:abstractNumId w:val="37"/>
  </w:num>
  <w:num w:numId="5">
    <w:abstractNumId w:val="43"/>
  </w:num>
  <w:num w:numId="6">
    <w:abstractNumId w:val="29"/>
  </w:num>
  <w:num w:numId="7">
    <w:abstractNumId w:val="16"/>
  </w:num>
  <w:num w:numId="8">
    <w:abstractNumId w:val="12"/>
  </w:num>
  <w:num w:numId="9">
    <w:abstractNumId w:val="19"/>
  </w:num>
  <w:num w:numId="10">
    <w:abstractNumId w:val="25"/>
  </w:num>
  <w:num w:numId="11">
    <w:abstractNumId w:val="18"/>
  </w:num>
  <w:num w:numId="12">
    <w:abstractNumId w:val="34"/>
  </w:num>
  <w:num w:numId="13">
    <w:abstractNumId w:val="3"/>
  </w:num>
  <w:num w:numId="14">
    <w:abstractNumId w:val="1"/>
  </w:num>
  <w:num w:numId="15">
    <w:abstractNumId w:val="0"/>
  </w:num>
  <w:num w:numId="16">
    <w:abstractNumId w:val="10"/>
  </w:num>
  <w:num w:numId="17">
    <w:abstractNumId w:val="14"/>
  </w:num>
  <w:num w:numId="18">
    <w:abstractNumId w:val="41"/>
  </w:num>
  <w:num w:numId="19">
    <w:abstractNumId w:val="10"/>
  </w:num>
  <w:num w:numId="20">
    <w:abstractNumId w:val="31"/>
  </w:num>
  <w:num w:numId="21">
    <w:abstractNumId w:val="13"/>
  </w:num>
  <w:num w:numId="22">
    <w:abstractNumId w:val="39"/>
  </w:num>
  <w:num w:numId="23">
    <w:abstractNumId w:val="33"/>
  </w:num>
  <w:num w:numId="24">
    <w:abstractNumId w:val="23"/>
  </w:num>
  <w:num w:numId="25">
    <w:abstractNumId w:val="27"/>
  </w:num>
  <w:num w:numId="26">
    <w:abstractNumId w:val="6"/>
  </w:num>
  <w:num w:numId="27">
    <w:abstractNumId w:val="20"/>
  </w:num>
  <w:num w:numId="28">
    <w:abstractNumId w:val="30"/>
  </w:num>
  <w:num w:numId="29">
    <w:abstractNumId w:val="22"/>
  </w:num>
  <w:num w:numId="30">
    <w:abstractNumId w:val="27"/>
  </w:num>
  <w:num w:numId="31">
    <w:abstractNumId w:val="15"/>
  </w:num>
  <w:num w:numId="32">
    <w:abstractNumId w:val="17"/>
  </w:num>
  <w:num w:numId="33">
    <w:abstractNumId w:val="4"/>
  </w:num>
  <w:num w:numId="34">
    <w:abstractNumId w:val="27"/>
  </w:num>
  <w:num w:numId="35">
    <w:abstractNumId w:val="27"/>
  </w:num>
  <w:num w:numId="36">
    <w:abstractNumId w:val="11"/>
  </w:num>
  <w:num w:numId="37">
    <w:abstractNumId w:val="28"/>
  </w:num>
  <w:num w:numId="38">
    <w:abstractNumId w:val="5"/>
  </w:num>
  <w:num w:numId="39">
    <w:abstractNumId w:val="38"/>
  </w:num>
  <w:num w:numId="40">
    <w:abstractNumId w:val="9"/>
  </w:num>
  <w:num w:numId="41">
    <w:abstractNumId w:val="2"/>
  </w:num>
  <w:num w:numId="42">
    <w:abstractNumId w:val="24"/>
  </w:num>
  <w:num w:numId="43">
    <w:abstractNumId w:val="26"/>
  </w:num>
  <w:num w:numId="44">
    <w:abstractNumId w:val="42"/>
  </w:num>
  <w:num w:numId="45">
    <w:abstractNumId w:val="40"/>
  </w:num>
  <w:num w:numId="46">
    <w:abstractNumId w:val="8"/>
  </w:num>
  <w:num w:numId="47">
    <w:abstractNumId w:val="32"/>
  </w:num>
  <w:num w:numId="48">
    <w:abstractNumId w:val="21"/>
  </w:num>
  <w:num w:numId="49">
    <w:abstractNumId w:val="27"/>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activeWritingStyle w:appName="MSWord" w:lang="fr-FR" w:vendorID="64" w:dllVersion="0" w:nlCheck="1" w:checkStyle="0"/>
  <w:activeWritingStyle w:appName="MSWord" w:lang="es-ES" w:vendorID="64" w:dllVersion="0" w:nlCheck="1" w:checkStyle="0"/>
  <w:activeWritingStyle w:appName="MSWord" w:lang="fr-FR" w:vendorID="64" w:dllVersion="6" w:nlCheck="1" w:checkStyle="1"/>
  <w:activeWritingStyle w:appName="MSWord" w:lang="es-ES" w:vendorID="64" w:dllVersion="6" w:nlCheck="1" w:checkStyle="1"/>
  <w:activeWritingStyle w:appName="MSWord" w:lang="en-US" w:vendorID="64" w:dllVersion="131078" w:nlCheck="1" w:checkStyle="1"/>
  <w:activeWritingStyle w:appName="MSWord" w:lang="en-AU"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3389"/>
    <w:rsid w:val="0000416C"/>
    <w:rsid w:val="000063A7"/>
    <w:rsid w:val="0000675B"/>
    <w:rsid w:val="00006DB8"/>
    <w:rsid w:val="00010140"/>
    <w:rsid w:val="000114B6"/>
    <w:rsid w:val="00011EE6"/>
    <w:rsid w:val="0001226E"/>
    <w:rsid w:val="000169A1"/>
    <w:rsid w:val="000171DA"/>
    <w:rsid w:val="0002115B"/>
    <w:rsid w:val="00024E67"/>
    <w:rsid w:val="000263BB"/>
    <w:rsid w:val="00030C06"/>
    <w:rsid w:val="00032831"/>
    <w:rsid w:val="00032DBC"/>
    <w:rsid w:val="00033AAA"/>
    <w:rsid w:val="00037CE1"/>
    <w:rsid w:val="00040DCD"/>
    <w:rsid w:val="000425FE"/>
    <w:rsid w:val="00044EE8"/>
    <w:rsid w:val="0004636C"/>
    <w:rsid w:val="00050D8A"/>
    <w:rsid w:val="000512B6"/>
    <w:rsid w:val="00051BC7"/>
    <w:rsid w:val="0005370A"/>
    <w:rsid w:val="0006210E"/>
    <w:rsid w:val="00064DB5"/>
    <w:rsid w:val="00067B11"/>
    <w:rsid w:val="000706FF"/>
    <w:rsid w:val="00070907"/>
    <w:rsid w:val="00071609"/>
    <w:rsid w:val="00072892"/>
    <w:rsid w:val="000732DE"/>
    <w:rsid w:val="00074784"/>
    <w:rsid w:val="000754A3"/>
    <w:rsid w:val="0007778C"/>
    <w:rsid w:val="00086617"/>
    <w:rsid w:val="00086D68"/>
    <w:rsid w:val="0009184E"/>
    <w:rsid w:val="000919CB"/>
    <w:rsid w:val="000946A6"/>
    <w:rsid w:val="00096010"/>
    <w:rsid w:val="000967A2"/>
    <w:rsid w:val="000A23AE"/>
    <w:rsid w:val="000A50D8"/>
    <w:rsid w:val="000B1F7F"/>
    <w:rsid w:val="000B23F8"/>
    <w:rsid w:val="000B2570"/>
    <w:rsid w:val="000B4B85"/>
    <w:rsid w:val="000B5ADB"/>
    <w:rsid w:val="000C048B"/>
    <w:rsid w:val="000C63BF"/>
    <w:rsid w:val="000C7FD9"/>
    <w:rsid w:val="000D2A67"/>
    <w:rsid w:val="000D665F"/>
    <w:rsid w:val="000E42C1"/>
    <w:rsid w:val="000E45C6"/>
    <w:rsid w:val="000E6977"/>
    <w:rsid w:val="000E7901"/>
    <w:rsid w:val="000F3438"/>
    <w:rsid w:val="000F546F"/>
    <w:rsid w:val="000F633B"/>
    <w:rsid w:val="000F69EC"/>
    <w:rsid w:val="00101B1F"/>
    <w:rsid w:val="0010320F"/>
    <w:rsid w:val="00104399"/>
    <w:rsid w:val="001043C1"/>
    <w:rsid w:val="0010664C"/>
    <w:rsid w:val="00107971"/>
    <w:rsid w:val="00112E5D"/>
    <w:rsid w:val="0012060D"/>
    <w:rsid w:val="00122129"/>
    <w:rsid w:val="00125C66"/>
    <w:rsid w:val="00132B56"/>
    <w:rsid w:val="00132D45"/>
    <w:rsid w:val="00141CDD"/>
    <w:rsid w:val="00142803"/>
    <w:rsid w:val="0014373A"/>
    <w:rsid w:val="001449CE"/>
    <w:rsid w:val="00151087"/>
    <w:rsid w:val="001529E7"/>
    <w:rsid w:val="001534A5"/>
    <w:rsid w:val="00153D37"/>
    <w:rsid w:val="0015445B"/>
    <w:rsid w:val="001569DB"/>
    <w:rsid w:val="001574A4"/>
    <w:rsid w:val="00160824"/>
    <w:rsid w:val="00161ED8"/>
    <w:rsid w:val="001624C3"/>
    <w:rsid w:val="001645B5"/>
    <w:rsid w:val="00165AB8"/>
    <w:rsid w:val="001671BC"/>
    <w:rsid w:val="00170E4B"/>
    <w:rsid w:val="00172D7F"/>
    <w:rsid w:val="00175C2D"/>
    <w:rsid w:val="00176A74"/>
    <w:rsid w:val="001771B4"/>
    <w:rsid w:val="00180235"/>
    <w:rsid w:val="00180860"/>
    <w:rsid w:val="00186009"/>
    <w:rsid w:val="00196684"/>
    <w:rsid w:val="001A0330"/>
    <w:rsid w:val="001A1826"/>
    <w:rsid w:val="001A3C5C"/>
    <w:rsid w:val="001A75D9"/>
    <w:rsid w:val="001B0B28"/>
    <w:rsid w:val="001B3B73"/>
    <w:rsid w:val="001B7C65"/>
    <w:rsid w:val="001C3960"/>
    <w:rsid w:val="001C3CE5"/>
    <w:rsid w:val="001C4583"/>
    <w:rsid w:val="001C6D26"/>
    <w:rsid w:val="001D1E7B"/>
    <w:rsid w:val="001D2505"/>
    <w:rsid w:val="001D3222"/>
    <w:rsid w:val="001D6650"/>
    <w:rsid w:val="001D79D0"/>
    <w:rsid w:val="001E03B4"/>
    <w:rsid w:val="001E0C0E"/>
    <w:rsid w:val="001E179E"/>
    <w:rsid w:val="001E4B39"/>
    <w:rsid w:val="001E581D"/>
    <w:rsid w:val="001F2E1D"/>
    <w:rsid w:val="002045CA"/>
    <w:rsid w:val="002079F9"/>
    <w:rsid w:val="0021144A"/>
    <w:rsid w:val="00213542"/>
    <w:rsid w:val="00217034"/>
    <w:rsid w:val="0021786A"/>
    <w:rsid w:val="00221E4D"/>
    <w:rsid w:val="00222831"/>
    <w:rsid w:val="00222FCD"/>
    <w:rsid w:val="002273CA"/>
    <w:rsid w:val="00227714"/>
    <w:rsid w:val="00230D11"/>
    <w:rsid w:val="00234111"/>
    <w:rsid w:val="00236972"/>
    <w:rsid w:val="00240182"/>
    <w:rsid w:val="00242555"/>
    <w:rsid w:val="00243CE7"/>
    <w:rsid w:val="00246789"/>
    <w:rsid w:val="0024772D"/>
    <w:rsid w:val="00250373"/>
    <w:rsid w:val="00252BD5"/>
    <w:rsid w:val="00256419"/>
    <w:rsid w:val="00256F04"/>
    <w:rsid w:val="00256F29"/>
    <w:rsid w:val="00262DDF"/>
    <w:rsid w:val="002630A1"/>
    <w:rsid w:val="00266366"/>
    <w:rsid w:val="00266D60"/>
    <w:rsid w:val="00271FF6"/>
    <w:rsid w:val="00273E31"/>
    <w:rsid w:val="00274BC6"/>
    <w:rsid w:val="00280A53"/>
    <w:rsid w:val="00281408"/>
    <w:rsid w:val="00281C97"/>
    <w:rsid w:val="00282CD4"/>
    <w:rsid w:val="00282EDE"/>
    <w:rsid w:val="0028784E"/>
    <w:rsid w:val="00292B10"/>
    <w:rsid w:val="00292F3D"/>
    <w:rsid w:val="0029309C"/>
    <w:rsid w:val="00293859"/>
    <w:rsid w:val="00295C9B"/>
    <w:rsid w:val="002A0C8C"/>
    <w:rsid w:val="002A2EE5"/>
    <w:rsid w:val="002A3C48"/>
    <w:rsid w:val="002A47C2"/>
    <w:rsid w:val="002A4907"/>
    <w:rsid w:val="002B6ED5"/>
    <w:rsid w:val="002B735E"/>
    <w:rsid w:val="002B78A0"/>
    <w:rsid w:val="002C1D37"/>
    <w:rsid w:val="002C2AD4"/>
    <w:rsid w:val="002C41E9"/>
    <w:rsid w:val="002C6335"/>
    <w:rsid w:val="002D0C49"/>
    <w:rsid w:val="002D14B4"/>
    <w:rsid w:val="002D1B52"/>
    <w:rsid w:val="002D44AC"/>
    <w:rsid w:val="002D5204"/>
    <w:rsid w:val="002D73F9"/>
    <w:rsid w:val="002E04F8"/>
    <w:rsid w:val="002E1C48"/>
    <w:rsid w:val="002E1D8C"/>
    <w:rsid w:val="002E541D"/>
    <w:rsid w:val="002E6D44"/>
    <w:rsid w:val="002E72E1"/>
    <w:rsid w:val="002E751D"/>
    <w:rsid w:val="002F0076"/>
    <w:rsid w:val="002F1948"/>
    <w:rsid w:val="002F1E2E"/>
    <w:rsid w:val="002F4D94"/>
    <w:rsid w:val="002F5410"/>
    <w:rsid w:val="002F74F6"/>
    <w:rsid w:val="003030DD"/>
    <w:rsid w:val="00303350"/>
    <w:rsid w:val="00303850"/>
    <w:rsid w:val="00305F50"/>
    <w:rsid w:val="003110DB"/>
    <w:rsid w:val="00314290"/>
    <w:rsid w:val="00314B90"/>
    <w:rsid w:val="0032198F"/>
    <w:rsid w:val="0032241E"/>
    <w:rsid w:val="003224BE"/>
    <w:rsid w:val="0032673E"/>
    <w:rsid w:val="00326966"/>
    <w:rsid w:val="00327D61"/>
    <w:rsid w:val="0033011B"/>
    <w:rsid w:val="00330235"/>
    <w:rsid w:val="00330D4E"/>
    <w:rsid w:val="00341534"/>
    <w:rsid w:val="003417C9"/>
    <w:rsid w:val="00342E0C"/>
    <w:rsid w:val="00346959"/>
    <w:rsid w:val="00353152"/>
    <w:rsid w:val="003565ED"/>
    <w:rsid w:val="00361BE2"/>
    <w:rsid w:val="003635CE"/>
    <w:rsid w:val="00372700"/>
    <w:rsid w:val="0037366A"/>
    <w:rsid w:val="00376DD4"/>
    <w:rsid w:val="0037716E"/>
    <w:rsid w:val="00390394"/>
    <w:rsid w:val="0039113A"/>
    <w:rsid w:val="00392B05"/>
    <w:rsid w:val="00396E2E"/>
    <w:rsid w:val="00397F2A"/>
    <w:rsid w:val="003A282F"/>
    <w:rsid w:val="003A5126"/>
    <w:rsid w:val="003B3BD6"/>
    <w:rsid w:val="003B5475"/>
    <w:rsid w:val="003B6DBA"/>
    <w:rsid w:val="003C234F"/>
    <w:rsid w:val="003C2662"/>
    <w:rsid w:val="003C7B01"/>
    <w:rsid w:val="003D59EF"/>
    <w:rsid w:val="003D752B"/>
    <w:rsid w:val="003D76CF"/>
    <w:rsid w:val="003D7EA1"/>
    <w:rsid w:val="003E00F1"/>
    <w:rsid w:val="003E1F9E"/>
    <w:rsid w:val="003E2274"/>
    <w:rsid w:val="003E4BA8"/>
    <w:rsid w:val="003E4F42"/>
    <w:rsid w:val="003F1B0E"/>
    <w:rsid w:val="003F30DB"/>
    <w:rsid w:val="003F4789"/>
    <w:rsid w:val="003F5ACD"/>
    <w:rsid w:val="0040401C"/>
    <w:rsid w:val="00405261"/>
    <w:rsid w:val="00412062"/>
    <w:rsid w:val="004145D9"/>
    <w:rsid w:val="0041600F"/>
    <w:rsid w:val="00417238"/>
    <w:rsid w:val="00423003"/>
    <w:rsid w:val="00423A58"/>
    <w:rsid w:val="004250FD"/>
    <w:rsid w:val="0043004F"/>
    <w:rsid w:val="00430CEF"/>
    <w:rsid w:val="00433816"/>
    <w:rsid w:val="00440998"/>
    <w:rsid w:val="00440A78"/>
    <w:rsid w:val="00441EB8"/>
    <w:rsid w:val="00445700"/>
    <w:rsid w:val="00445BF7"/>
    <w:rsid w:val="00451181"/>
    <w:rsid w:val="0045159D"/>
    <w:rsid w:val="00452DB6"/>
    <w:rsid w:val="00455CB4"/>
    <w:rsid w:val="00467F6F"/>
    <w:rsid w:val="00474BBC"/>
    <w:rsid w:val="00477181"/>
    <w:rsid w:val="0048016C"/>
    <w:rsid w:val="004801E6"/>
    <w:rsid w:val="0048455F"/>
    <w:rsid w:val="004849B1"/>
    <w:rsid w:val="00485F15"/>
    <w:rsid w:val="004909FA"/>
    <w:rsid w:val="0049295B"/>
    <w:rsid w:val="004929C8"/>
    <w:rsid w:val="00492BC7"/>
    <w:rsid w:val="004A15C6"/>
    <w:rsid w:val="004A28E1"/>
    <w:rsid w:val="004B06FC"/>
    <w:rsid w:val="004B0B12"/>
    <w:rsid w:val="004B37EC"/>
    <w:rsid w:val="004B64EC"/>
    <w:rsid w:val="004B6DDE"/>
    <w:rsid w:val="004C02B9"/>
    <w:rsid w:val="004C0C5E"/>
    <w:rsid w:val="004C1D9C"/>
    <w:rsid w:val="004C3661"/>
    <w:rsid w:val="004D1F3B"/>
    <w:rsid w:val="004D3CB7"/>
    <w:rsid w:val="004D3FB6"/>
    <w:rsid w:val="004D5CD2"/>
    <w:rsid w:val="004D68E8"/>
    <w:rsid w:val="004E1BCC"/>
    <w:rsid w:val="004E38A9"/>
    <w:rsid w:val="004E4E08"/>
    <w:rsid w:val="004F0FB3"/>
    <w:rsid w:val="004F31F1"/>
    <w:rsid w:val="004F3A80"/>
    <w:rsid w:val="004F455C"/>
    <w:rsid w:val="004F69F0"/>
    <w:rsid w:val="00504BC1"/>
    <w:rsid w:val="005100F6"/>
    <w:rsid w:val="00510914"/>
    <w:rsid w:val="00515F2A"/>
    <w:rsid w:val="00520223"/>
    <w:rsid w:val="00527B5C"/>
    <w:rsid w:val="00527D1E"/>
    <w:rsid w:val="00530D34"/>
    <w:rsid w:val="00531CD9"/>
    <w:rsid w:val="005327F9"/>
    <w:rsid w:val="00532B92"/>
    <w:rsid w:val="00543E06"/>
    <w:rsid w:val="0054509E"/>
    <w:rsid w:val="005458F1"/>
    <w:rsid w:val="00545E48"/>
    <w:rsid w:val="00546FAB"/>
    <w:rsid w:val="005538C8"/>
    <w:rsid w:val="00554B8F"/>
    <w:rsid w:val="00554C3A"/>
    <w:rsid w:val="00554DFE"/>
    <w:rsid w:val="00560721"/>
    <w:rsid w:val="00562FE2"/>
    <w:rsid w:val="005647C7"/>
    <w:rsid w:val="00564C8A"/>
    <w:rsid w:val="00565F10"/>
    <w:rsid w:val="00566D6A"/>
    <w:rsid w:val="00566DC0"/>
    <w:rsid w:val="005714E2"/>
    <w:rsid w:val="00575CFA"/>
    <w:rsid w:val="00576377"/>
    <w:rsid w:val="00577B5B"/>
    <w:rsid w:val="00580E6E"/>
    <w:rsid w:val="00584F2F"/>
    <w:rsid w:val="00585881"/>
    <w:rsid w:val="00594383"/>
    <w:rsid w:val="005A1C16"/>
    <w:rsid w:val="005A49F8"/>
    <w:rsid w:val="005A6B47"/>
    <w:rsid w:val="005A722B"/>
    <w:rsid w:val="005B166A"/>
    <w:rsid w:val="005B253C"/>
    <w:rsid w:val="005B3DE2"/>
    <w:rsid w:val="005B54B2"/>
    <w:rsid w:val="005B59C9"/>
    <w:rsid w:val="005B7CDD"/>
    <w:rsid w:val="005C09F2"/>
    <w:rsid w:val="005C4069"/>
    <w:rsid w:val="005C5ED2"/>
    <w:rsid w:val="005D10B1"/>
    <w:rsid w:val="005D18C5"/>
    <w:rsid w:val="005D3979"/>
    <w:rsid w:val="005D3B22"/>
    <w:rsid w:val="005E1DA8"/>
    <w:rsid w:val="005E2AF9"/>
    <w:rsid w:val="005F0F90"/>
    <w:rsid w:val="005F10A9"/>
    <w:rsid w:val="005F11F2"/>
    <w:rsid w:val="005F1A4B"/>
    <w:rsid w:val="005F3344"/>
    <w:rsid w:val="00600235"/>
    <w:rsid w:val="0060497A"/>
    <w:rsid w:val="0060549A"/>
    <w:rsid w:val="00606743"/>
    <w:rsid w:val="00611D2C"/>
    <w:rsid w:val="00614A5E"/>
    <w:rsid w:val="0061708A"/>
    <w:rsid w:val="00620BFA"/>
    <w:rsid w:val="00622A5A"/>
    <w:rsid w:val="00623F1A"/>
    <w:rsid w:val="006244C7"/>
    <w:rsid w:val="00624A23"/>
    <w:rsid w:val="00641DCC"/>
    <w:rsid w:val="00642203"/>
    <w:rsid w:val="00642849"/>
    <w:rsid w:val="006460A0"/>
    <w:rsid w:val="006460DD"/>
    <w:rsid w:val="0064769E"/>
    <w:rsid w:val="00647B03"/>
    <w:rsid w:val="00650E51"/>
    <w:rsid w:val="0065443F"/>
    <w:rsid w:val="0065756A"/>
    <w:rsid w:val="0066022A"/>
    <w:rsid w:val="00663B92"/>
    <w:rsid w:val="0066505D"/>
    <w:rsid w:val="00665BF6"/>
    <w:rsid w:val="0066611D"/>
    <w:rsid w:val="00666A2A"/>
    <w:rsid w:val="006670D2"/>
    <w:rsid w:val="00667E47"/>
    <w:rsid w:val="00676736"/>
    <w:rsid w:val="00677451"/>
    <w:rsid w:val="0068018E"/>
    <w:rsid w:val="00680463"/>
    <w:rsid w:val="00680563"/>
    <w:rsid w:val="006819D0"/>
    <w:rsid w:val="00685E4D"/>
    <w:rsid w:val="00691431"/>
    <w:rsid w:val="006924DF"/>
    <w:rsid w:val="006944C9"/>
    <w:rsid w:val="00694699"/>
    <w:rsid w:val="006954EE"/>
    <w:rsid w:val="00695E70"/>
    <w:rsid w:val="006962A8"/>
    <w:rsid w:val="006A0995"/>
    <w:rsid w:val="006A0FC5"/>
    <w:rsid w:val="006A20A1"/>
    <w:rsid w:val="006A7603"/>
    <w:rsid w:val="006B2283"/>
    <w:rsid w:val="006C2416"/>
    <w:rsid w:val="006C2A7B"/>
    <w:rsid w:val="006C3CAC"/>
    <w:rsid w:val="006C456A"/>
    <w:rsid w:val="006C5BE3"/>
    <w:rsid w:val="006C6DBA"/>
    <w:rsid w:val="006C74F4"/>
    <w:rsid w:val="006C7ACD"/>
    <w:rsid w:val="006D4142"/>
    <w:rsid w:val="006D68DA"/>
    <w:rsid w:val="006D7017"/>
    <w:rsid w:val="006E10FB"/>
    <w:rsid w:val="006E32E0"/>
    <w:rsid w:val="006E5523"/>
    <w:rsid w:val="006E5D2C"/>
    <w:rsid w:val="006F044F"/>
    <w:rsid w:val="006F2013"/>
    <w:rsid w:val="006F46F7"/>
    <w:rsid w:val="006F6D65"/>
    <w:rsid w:val="00700E4A"/>
    <w:rsid w:val="00702370"/>
    <w:rsid w:val="0070753F"/>
    <w:rsid w:val="00712DB8"/>
    <w:rsid w:val="00714730"/>
    <w:rsid w:val="00715F75"/>
    <w:rsid w:val="00716E8A"/>
    <w:rsid w:val="00721F7D"/>
    <w:rsid w:val="007222EF"/>
    <w:rsid w:val="007238FF"/>
    <w:rsid w:val="0072569B"/>
    <w:rsid w:val="00725C30"/>
    <w:rsid w:val="0073003B"/>
    <w:rsid w:val="0073044E"/>
    <w:rsid w:val="0073078F"/>
    <w:rsid w:val="00731105"/>
    <w:rsid w:val="007316E5"/>
    <w:rsid w:val="007336F4"/>
    <w:rsid w:val="00735B71"/>
    <w:rsid w:val="00736B0D"/>
    <w:rsid w:val="007409B6"/>
    <w:rsid w:val="00740CBB"/>
    <w:rsid w:val="00742D4B"/>
    <w:rsid w:val="00744273"/>
    <w:rsid w:val="00744F0F"/>
    <w:rsid w:val="0074778C"/>
    <w:rsid w:val="00750FDE"/>
    <w:rsid w:val="007537E2"/>
    <w:rsid w:val="00761DCB"/>
    <w:rsid w:val="00762B56"/>
    <w:rsid w:val="00763DBB"/>
    <w:rsid w:val="00764FF3"/>
    <w:rsid w:val="007654AB"/>
    <w:rsid w:val="00765E89"/>
    <w:rsid w:val="00767528"/>
    <w:rsid w:val="00770D11"/>
    <w:rsid w:val="00774254"/>
    <w:rsid w:val="0077445F"/>
    <w:rsid w:val="007809A2"/>
    <w:rsid w:val="00781144"/>
    <w:rsid w:val="00782046"/>
    <w:rsid w:val="00785EB7"/>
    <w:rsid w:val="007864FA"/>
    <w:rsid w:val="0078769E"/>
    <w:rsid w:val="00790159"/>
    <w:rsid w:val="007926DE"/>
    <w:rsid w:val="00792C8A"/>
    <w:rsid w:val="00793809"/>
    <w:rsid w:val="00795354"/>
    <w:rsid w:val="00797B1D"/>
    <w:rsid w:val="00797D2E"/>
    <w:rsid w:val="00797E89"/>
    <w:rsid w:val="007A11B7"/>
    <w:rsid w:val="007A39CC"/>
    <w:rsid w:val="007A4ECB"/>
    <w:rsid w:val="007A6696"/>
    <w:rsid w:val="007B38DA"/>
    <w:rsid w:val="007B3D18"/>
    <w:rsid w:val="007B5233"/>
    <w:rsid w:val="007B65D7"/>
    <w:rsid w:val="007B6C1E"/>
    <w:rsid w:val="007C2637"/>
    <w:rsid w:val="007D1C30"/>
    <w:rsid w:val="007D6783"/>
    <w:rsid w:val="007E017C"/>
    <w:rsid w:val="007E05D4"/>
    <w:rsid w:val="007E3F2F"/>
    <w:rsid w:val="007E4370"/>
    <w:rsid w:val="007E4B0A"/>
    <w:rsid w:val="007F3F50"/>
    <w:rsid w:val="007F767C"/>
    <w:rsid w:val="007F7EB6"/>
    <w:rsid w:val="00801B32"/>
    <w:rsid w:val="0080386B"/>
    <w:rsid w:val="00805A1B"/>
    <w:rsid w:val="00806CF9"/>
    <w:rsid w:val="00806E2E"/>
    <w:rsid w:val="00812CDB"/>
    <w:rsid w:val="008132A0"/>
    <w:rsid w:val="0081388D"/>
    <w:rsid w:val="0081501F"/>
    <w:rsid w:val="008159EE"/>
    <w:rsid w:val="00821FD9"/>
    <w:rsid w:val="008237CA"/>
    <w:rsid w:val="008241A1"/>
    <w:rsid w:val="008243FE"/>
    <w:rsid w:val="0082491E"/>
    <w:rsid w:val="008251F8"/>
    <w:rsid w:val="00825350"/>
    <w:rsid w:val="008308C2"/>
    <w:rsid w:val="00832EF6"/>
    <w:rsid w:val="00840145"/>
    <w:rsid w:val="008443B5"/>
    <w:rsid w:val="0084454F"/>
    <w:rsid w:val="0084477C"/>
    <w:rsid w:val="00845BB9"/>
    <w:rsid w:val="00847214"/>
    <w:rsid w:val="00847ED5"/>
    <w:rsid w:val="00851812"/>
    <w:rsid w:val="00854402"/>
    <w:rsid w:val="00854A54"/>
    <w:rsid w:val="00856A08"/>
    <w:rsid w:val="00861CA2"/>
    <w:rsid w:val="00863B21"/>
    <w:rsid w:val="00867416"/>
    <w:rsid w:val="00871B7C"/>
    <w:rsid w:val="00871E3C"/>
    <w:rsid w:val="0087388C"/>
    <w:rsid w:val="0088044F"/>
    <w:rsid w:val="00880C3D"/>
    <w:rsid w:val="008831EB"/>
    <w:rsid w:val="00884724"/>
    <w:rsid w:val="00886638"/>
    <w:rsid w:val="00887D77"/>
    <w:rsid w:val="00892A19"/>
    <w:rsid w:val="0089427A"/>
    <w:rsid w:val="00897437"/>
    <w:rsid w:val="008A1731"/>
    <w:rsid w:val="008A3E08"/>
    <w:rsid w:val="008A42F7"/>
    <w:rsid w:val="008A4AE4"/>
    <w:rsid w:val="008A7052"/>
    <w:rsid w:val="008A783A"/>
    <w:rsid w:val="008B07DD"/>
    <w:rsid w:val="008C1CA0"/>
    <w:rsid w:val="008C2304"/>
    <w:rsid w:val="008C4576"/>
    <w:rsid w:val="008C551A"/>
    <w:rsid w:val="008C6426"/>
    <w:rsid w:val="008D011D"/>
    <w:rsid w:val="008D191D"/>
    <w:rsid w:val="008D22E8"/>
    <w:rsid w:val="008D4F55"/>
    <w:rsid w:val="008D78EA"/>
    <w:rsid w:val="008E3EF4"/>
    <w:rsid w:val="008E661A"/>
    <w:rsid w:val="008F0CB6"/>
    <w:rsid w:val="008F298E"/>
    <w:rsid w:val="008F43AA"/>
    <w:rsid w:val="008F4877"/>
    <w:rsid w:val="008F63AD"/>
    <w:rsid w:val="008F7F54"/>
    <w:rsid w:val="009011D4"/>
    <w:rsid w:val="009016D5"/>
    <w:rsid w:val="009017F1"/>
    <w:rsid w:val="00901D12"/>
    <w:rsid w:val="00906711"/>
    <w:rsid w:val="009068FD"/>
    <w:rsid w:val="009071B9"/>
    <w:rsid w:val="009106C1"/>
    <w:rsid w:val="009123D8"/>
    <w:rsid w:val="00913512"/>
    <w:rsid w:val="00922D53"/>
    <w:rsid w:val="0092534A"/>
    <w:rsid w:val="0093024E"/>
    <w:rsid w:val="00931CD7"/>
    <w:rsid w:val="0093332B"/>
    <w:rsid w:val="00940C8F"/>
    <w:rsid w:val="00941056"/>
    <w:rsid w:val="00941C00"/>
    <w:rsid w:val="009453C1"/>
    <w:rsid w:val="00947A96"/>
    <w:rsid w:val="00947AE3"/>
    <w:rsid w:val="0095133D"/>
    <w:rsid w:val="0095200D"/>
    <w:rsid w:val="00954617"/>
    <w:rsid w:val="00961FED"/>
    <w:rsid w:val="0096728B"/>
    <w:rsid w:val="00967C1C"/>
    <w:rsid w:val="00967E52"/>
    <w:rsid w:val="0097262B"/>
    <w:rsid w:val="00975AC4"/>
    <w:rsid w:val="009763BD"/>
    <w:rsid w:val="00983035"/>
    <w:rsid w:val="00984DA0"/>
    <w:rsid w:val="00985426"/>
    <w:rsid w:val="00985EF6"/>
    <w:rsid w:val="0098694A"/>
    <w:rsid w:val="009872C3"/>
    <w:rsid w:val="009904D2"/>
    <w:rsid w:val="00991613"/>
    <w:rsid w:val="009917A8"/>
    <w:rsid w:val="009921F2"/>
    <w:rsid w:val="009932CA"/>
    <w:rsid w:val="00994C8A"/>
    <w:rsid w:val="00996E0A"/>
    <w:rsid w:val="009976DD"/>
    <w:rsid w:val="009A003E"/>
    <w:rsid w:val="009A0140"/>
    <w:rsid w:val="009A09A6"/>
    <w:rsid w:val="009A3206"/>
    <w:rsid w:val="009A4596"/>
    <w:rsid w:val="009B1957"/>
    <w:rsid w:val="009B3CD1"/>
    <w:rsid w:val="009C0B83"/>
    <w:rsid w:val="009C18A4"/>
    <w:rsid w:val="009C4C5F"/>
    <w:rsid w:val="009C53F3"/>
    <w:rsid w:val="009C5F3C"/>
    <w:rsid w:val="009D368C"/>
    <w:rsid w:val="009D4125"/>
    <w:rsid w:val="009E0B82"/>
    <w:rsid w:val="009E67B2"/>
    <w:rsid w:val="009F5E75"/>
    <w:rsid w:val="009F77D2"/>
    <w:rsid w:val="00A02274"/>
    <w:rsid w:val="00A028A5"/>
    <w:rsid w:val="00A04018"/>
    <w:rsid w:val="00A0550C"/>
    <w:rsid w:val="00A0557D"/>
    <w:rsid w:val="00A05CA6"/>
    <w:rsid w:val="00A066A3"/>
    <w:rsid w:val="00A136DC"/>
    <w:rsid w:val="00A138C7"/>
    <w:rsid w:val="00A149C0"/>
    <w:rsid w:val="00A17DC4"/>
    <w:rsid w:val="00A2007D"/>
    <w:rsid w:val="00A24CF9"/>
    <w:rsid w:val="00A26617"/>
    <w:rsid w:val="00A303CE"/>
    <w:rsid w:val="00A32DEE"/>
    <w:rsid w:val="00A3457E"/>
    <w:rsid w:val="00A36B37"/>
    <w:rsid w:val="00A43AA1"/>
    <w:rsid w:val="00A50396"/>
    <w:rsid w:val="00A52375"/>
    <w:rsid w:val="00A57890"/>
    <w:rsid w:val="00A6455D"/>
    <w:rsid w:val="00A655D4"/>
    <w:rsid w:val="00A72A1B"/>
    <w:rsid w:val="00A72EBA"/>
    <w:rsid w:val="00A753C8"/>
    <w:rsid w:val="00A7554B"/>
    <w:rsid w:val="00A801CF"/>
    <w:rsid w:val="00A806C7"/>
    <w:rsid w:val="00A83D56"/>
    <w:rsid w:val="00A83EB5"/>
    <w:rsid w:val="00A87F24"/>
    <w:rsid w:val="00A92A77"/>
    <w:rsid w:val="00A944F4"/>
    <w:rsid w:val="00A9601B"/>
    <w:rsid w:val="00A97024"/>
    <w:rsid w:val="00AA0F64"/>
    <w:rsid w:val="00AA337E"/>
    <w:rsid w:val="00AA6982"/>
    <w:rsid w:val="00AA7363"/>
    <w:rsid w:val="00AB1194"/>
    <w:rsid w:val="00AB173C"/>
    <w:rsid w:val="00AB177C"/>
    <w:rsid w:val="00AB1AE3"/>
    <w:rsid w:val="00AB2C7C"/>
    <w:rsid w:val="00AB535A"/>
    <w:rsid w:val="00AB627D"/>
    <w:rsid w:val="00AC2083"/>
    <w:rsid w:val="00AC2B97"/>
    <w:rsid w:val="00AC594A"/>
    <w:rsid w:val="00AC7E45"/>
    <w:rsid w:val="00AD074D"/>
    <w:rsid w:val="00AD1151"/>
    <w:rsid w:val="00AD2556"/>
    <w:rsid w:val="00AD4E85"/>
    <w:rsid w:val="00AD50AE"/>
    <w:rsid w:val="00AD7B8A"/>
    <w:rsid w:val="00AE0630"/>
    <w:rsid w:val="00AE5904"/>
    <w:rsid w:val="00AF1119"/>
    <w:rsid w:val="00B02EC6"/>
    <w:rsid w:val="00B0338D"/>
    <w:rsid w:val="00B04771"/>
    <w:rsid w:val="00B05348"/>
    <w:rsid w:val="00B140A4"/>
    <w:rsid w:val="00B254C3"/>
    <w:rsid w:val="00B2683C"/>
    <w:rsid w:val="00B324E7"/>
    <w:rsid w:val="00B3250F"/>
    <w:rsid w:val="00B363BC"/>
    <w:rsid w:val="00B43397"/>
    <w:rsid w:val="00B470C6"/>
    <w:rsid w:val="00B63092"/>
    <w:rsid w:val="00B667B2"/>
    <w:rsid w:val="00B66F83"/>
    <w:rsid w:val="00B6706C"/>
    <w:rsid w:val="00B725E5"/>
    <w:rsid w:val="00B7436C"/>
    <w:rsid w:val="00B76CD4"/>
    <w:rsid w:val="00B811B1"/>
    <w:rsid w:val="00B81C96"/>
    <w:rsid w:val="00B8218C"/>
    <w:rsid w:val="00B83F9C"/>
    <w:rsid w:val="00B84656"/>
    <w:rsid w:val="00B84AAD"/>
    <w:rsid w:val="00B8597F"/>
    <w:rsid w:val="00B859DB"/>
    <w:rsid w:val="00B8745A"/>
    <w:rsid w:val="00B92868"/>
    <w:rsid w:val="00B934A1"/>
    <w:rsid w:val="00B938EC"/>
    <w:rsid w:val="00B959D1"/>
    <w:rsid w:val="00B95E0E"/>
    <w:rsid w:val="00BA5FF5"/>
    <w:rsid w:val="00BA788C"/>
    <w:rsid w:val="00BB2C60"/>
    <w:rsid w:val="00BB52EE"/>
    <w:rsid w:val="00BB5D9D"/>
    <w:rsid w:val="00BC2D41"/>
    <w:rsid w:val="00BE065D"/>
    <w:rsid w:val="00BE7AD9"/>
    <w:rsid w:val="00BF1EB7"/>
    <w:rsid w:val="00BF2C5A"/>
    <w:rsid w:val="00BF34FE"/>
    <w:rsid w:val="00C033C1"/>
    <w:rsid w:val="00C0346C"/>
    <w:rsid w:val="00C03950"/>
    <w:rsid w:val="00C06ACB"/>
    <w:rsid w:val="00C06D0B"/>
    <w:rsid w:val="00C13654"/>
    <w:rsid w:val="00C206A5"/>
    <w:rsid w:val="00C24579"/>
    <w:rsid w:val="00C2503A"/>
    <w:rsid w:val="00C27658"/>
    <w:rsid w:val="00C3000C"/>
    <w:rsid w:val="00C33EE1"/>
    <w:rsid w:val="00C364BF"/>
    <w:rsid w:val="00C36612"/>
    <w:rsid w:val="00C36ED5"/>
    <w:rsid w:val="00C3721E"/>
    <w:rsid w:val="00C37EB4"/>
    <w:rsid w:val="00C40A90"/>
    <w:rsid w:val="00C42975"/>
    <w:rsid w:val="00C44C32"/>
    <w:rsid w:val="00C44E3B"/>
    <w:rsid w:val="00C54796"/>
    <w:rsid w:val="00C5724B"/>
    <w:rsid w:val="00C613B6"/>
    <w:rsid w:val="00C70C47"/>
    <w:rsid w:val="00C71D62"/>
    <w:rsid w:val="00C730AB"/>
    <w:rsid w:val="00C73281"/>
    <w:rsid w:val="00C77AAC"/>
    <w:rsid w:val="00C82EAB"/>
    <w:rsid w:val="00C84F82"/>
    <w:rsid w:val="00C87EDC"/>
    <w:rsid w:val="00C90D3C"/>
    <w:rsid w:val="00C92154"/>
    <w:rsid w:val="00C93BF9"/>
    <w:rsid w:val="00C9421A"/>
    <w:rsid w:val="00C946FE"/>
    <w:rsid w:val="00C95C25"/>
    <w:rsid w:val="00C95CAB"/>
    <w:rsid w:val="00C9664C"/>
    <w:rsid w:val="00C96FD1"/>
    <w:rsid w:val="00CA1477"/>
    <w:rsid w:val="00CA5DF5"/>
    <w:rsid w:val="00CA7B67"/>
    <w:rsid w:val="00CB2A72"/>
    <w:rsid w:val="00CB5113"/>
    <w:rsid w:val="00CB68D6"/>
    <w:rsid w:val="00CC0FFA"/>
    <w:rsid w:val="00CC439B"/>
    <w:rsid w:val="00CD4F2E"/>
    <w:rsid w:val="00CE29A8"/>
    <w:rsid w:val="00CE3E9F"/>
    <w:rsid w:val="00CE61F4"/>
    <w:rsid w:val="00CE6C85"/>
    <w:rsid w:val="00CF08BF"/>
    <w:rsid w:val="00CF5A24"/>
    <w:rsid w:val="00CF686C"/>
    <w:rsid w:val="00CF6D25"/>
    <w:rsid w:val="00D008F5"/>
    <w:rsid w:val="00D070E7"/>
    <w:rsid w:val="00D139F1"/>
    <w:rsid w:val="00D3172E"/>
    <w:rsid w:val="00D31A82"/>
    <w:rsid w:val="00D32163"/>
    <w:rsid w:val="00D3642C"/>
    <w:rsid w:val="00D368DB"/>
    <w:rsid w:val="00D41E05"/>
    <w:rsid w:val="00D43555"/>
    <w:rsid w:val="00D43638"/>
    <w:rsid w:val="00D43937"/>
    <w:rsid w:val="00D4529D"/>
    <w:rsid w:val="00D45493"/>
    <w:rsid w:val="00D47751"/>
    <w:rsid w:val="00D47972"/>
    <w:rsid w:val="00D51FA7"/>
    <w:rsid w:val="00D53307"/>
    <w:rsid w:val="00D56F05"/>
    <w:rsid w:val="00D57B72"/>
    <w:rsid w:val="00D600C3"/>
    <w:rsid w:val="00D60C86"/>
    <w:rsid w:val="00D61DC5"/>
    <w:rsid w:val="00D61FF5"/>
    <w:rsid w:val="00D6461B"/>
    <w:rsid w:val="00D64FBC"/>
    <w:rsid w:val="00D672E7"/>
    <w:rsid w:val="00D713C8"/>
    <w:rsid w:val="00D71B75"/>
    <w:rsid w:val="00D81F00"/>
    <w:rsid w:val="00D83562"/>
    <w:rsid w:val="00D85000"/>
    <w:rsid w:val="00D85447"/>
    <w:rsid w:val="00D87C5B"/>
    <w:rsid w:val="00D87E85"/>
    <w:rsid w:val="00D927A9"/>
    <w:rsid w:val="00D93822"/>
    <w:rsid w:val="00D942CA"/>
    <w:rsid w:val="00D946F7"/>
    <w:rsid w:val="00D957C8"/>
    <w:rsid w:val="00D96C98"/>
    <w:rsid w:val="00DA1781"/>
    <w:rsid w:val="00DA2261"/>
    <w:rsid w:val="00DA7E40"/>
    <w:rsid w:val="00DB10AF"/>
    <w:rsid w:val="00DB4A3F"/>
    <w:rsid w:val="00DB6877"/>
    <w:rsid w:val="00DC13CA"/>
    <w:rsid w:val="00DC3FD5"/>
    <w:rsid w:val="00DC49E2"/>
    <w:rsid w:val="00DC5861"/>
    <w:rsid w:val="00DC5A31"/>
    <w:rsid w:val="00DD565E"/>
    <w:rsid w:val="00DD6972"/>
    <w:rsid w:val="00DE0518"/>
    <w:rsid w:val="00DE2CD8"/>
    <w:rsid w:val="00DE341A"/>
    <w:rsid w:val="00DE37FC"/>
    <w:rsid w:val="00DE5769"/>
    <w:rsid w:val="00DF0C18"/>
    <w:rsid w:val="00DF4400"/>
    <w:rsid w:val="00DF6735"/>
    <w:rsid w:val="00DF6B4A"/>
    <w:rsid w:val="00E00550"/>
    <w:rsid w:val="00E011B1"/>
    <w:rsid w:val="00E0140B"/>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6080"/>
    <w:rsid w:val="00E47040"/>
    <w:rsid w:val="00E47D1B"/>
    <w:rsid w:val="00E53A40"/>
    <w:rsid w:val="00E54302"/>
    <w:rsid w:val="00E5459E"/>
    <w:rsid w:val="00E54E10"/>
    <w:rsid w:val="00E57819"/>
    <w:rsid w:val="00E57CF1"/>
    <w:rsid w:val="00E62FC4"/>
    <w:rsid w:val="00E648C4"/>
    <w:rsid w:val="00E6750E"/>
    <w:rsid w:val="00E70DE7"/>
    <w:rsid w:val="00E71388"/>
    <w:rsid w:val="00E758D7"/>
    <w:rsid w:val="00E773E8"/>
    <w:rsid w:val="00E816F6"/>
    <w:rsid w:val="00E83002"/>
    <w:rsid w:val="00E8378E"/>
    <w:rsid w:val="00E8761A"/>
    <w:rsid w:val="00E9007C"/>
    <w:rsid w:val="00E9424D"/>
    <w:rsid w:val="00E95968"/>
    <w:rsid w:val="00E96B4B"/>
    <w:rsid w:val="00E97FC9"/>
    <w:rsid w:val="00EA1C70"/>
    <w:rsid w:val="00EA333E"/>
    <w:rsid w:val="00EA4782"/>
    <w:rsid w:val="00EA480A"/>
    <w:rsid w:val="00EA4B53"/>
    <w:rsid w:val="00EA4F01"/>
    <w:rsid w:val="00EA6E32"/>
    <w:rsid w:val="00EB1439"/>
    <w:rsid w:val="00EB4190"/>
    <w:rsid w:val="00EB45EC"/>
    <w:rsid w:val="00EB4A1D"/>
    <w:rsid w:val="00EB771E"/>
    <w:rsid w:val="00EB7F5F"/>
    <w:rsid w:val="00EC0144"/>
    <w:rsid w:val="00EC0593"/>
    <w:rsid w:val="00EC32C2"/>
    <w:rsid w:val="00EC51AF"/>
    <w:rsid w:val="00ED065C"/>
    <w:rsid w:val="00ED4712"/>
    <w:rsid w:val="00ED4C8B"/>
    <w:rsid w:val="00ED526B"/>
    <w:rsid w:val="00ED699D"/>
    <w:rsid w:val="00ED6B28"/>
    <w:rsid w:val="00EE08BA"/>
    <w:rsid w:val="00EE4B6A"/>
    <w:rsid w:val="00EE4C2A"/>
    <w:rsid w:val="00EE62B8"/>
    <w:rsid w:val="00EF0C86"/>
    <w:rsid w:val="00EF1DFE"/>
    <w:rsid w:val="00EF5D68"/>
    <w:rsid w:val="00EF6A64"/>
    <w:rsid w:val="00F01925"/>
    <w:rsid w:val="00F07689"/>
    <w:rsid w:val="00F11DC6"/>
    <w:rsid w:val="00F12358"/>
    <w:rsid w:val="00F204D0"/>
    <w:rsid w:val="00F20671"/>
    <w:rsid w:val="00F20B8D"/>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59A9"/>
    <w:rsid w:val="00F6698D"/>
    <w:rsid w:val="00F7216E"/>
    <w:rsid w:val="00F741A0"/>
    <w:rsid w:val="00F81B3D"/>
    <w:rsid w:val="00F83681"/>
    <w:rsid w:val="00F8617D"/>
    <w:rsid w:val="00F866E3"/>
    <w:rsid w:val="00F879AC"/>
    <w:rsid w:val="00F91A26"/>
    <w:rsid w:val="00F93F9E"/>
    <w:rsid w:val="00F94C8A"/>
    <w:rsid w:val="00F9610B"/>
    <w:rsid w:val="00F9794C"/>
    <w:rsid w:val="00FA1BF4"/>
    <w:rsid w:val="00FA25B6"/>
    <w:rsid w:val="00FA5B5C"/>
    <w:rsid w:val="00FA5EDC"/>
    <w:rsid w:val="00FB03C9"/>
    <w:rsid w:val="00FB0839"/>
    <w:rsid w:val="00FB15D6"/>
    <w:rsid w:val="00FB2171"/>
    <w:rsid w:val="00FB396D"/>
    <w:rsid w:val="00FB59A3"/>
    <w:rsid w:val="00FC38C3"/>
    <w:rsid w:val="00FC5F3C"/>
    <w:rsid w:val="00FC6722"/>
    <w:rsid w:val="00FD2649"/>
    <w:rsid w:val="00FD5ADD"/>
    <w:rsid w:val="00FD60FE"/>
    <w:rsid w:val="00FD6DC0"/>
    <w:rsid w:val="00FD6FB4"/>
    <w:rsid w:val="00FD7CA6"/>
    <w:rsid w:val="00FE0067"/>
    <w:rsid w:val="00FE092C"/>
    <w:rsid w:val="00FE0A33"/>
    <w:rsid w:val="00FE1601"/>
    <w:rsid w:val="00FE2946"/>
    <w:rsid w:val="00FE2F6D"/>
    <w:rsid w:val="00FE37C8"/>
    <w:rsid w:val="00FE3863"/>
    <w:rsid w:val="00FE4E0E"/>
    <w:rsid w:val="00FE7202"/>
    <w:rsid w:val="00FF21FD"/>
    <w:rsid w:val="00FF2324"/>
    <w:rsid w:val="00FF26FB"/>
    <w:rsid w:val="00FF3E44"/>
    <w:rsid w:val="00FF3FE2"/>
    <w:rsid w:val="00FF71C7"/>
    <w:rsid w:val="00FF7842"/>
    <w:rsid w:val="00FF795F"/>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25"/>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2630A1"/>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1E581D"/>
    <w:pPr>
      <w:numPr>
        <w:ilvl w:val="2"/>
        <w:numId w:val="0"/>
      </w:numPr>
      <w:tabs>
        <w:tab w:val="clear" w:pos="720"/>
        <w:tab w:val="left" w:pos="900"/>
      </w:tabs>
      <w:spacing w:before="120" w:after="60"/>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hanging="900"/>
      <w:outlineLvl w:val="3"/>
    </w:pPr>
    <w:rPr>
      <w:sz w:val="24"/>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aliases w:val="table Body Text,tt,table text,TableText,Table Text1,table Body Text1,tt1"/>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C5F3C"/>
    <w:pPr>
      <w:tabs>
        <w:tab w:val="left" w:pos="990"/>
        <w:tab w:val="right" w:leader="dot" w:pos="9350"/>
      </w:tabs>
      <w:spacing w:before="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aliases w:val="table Body Text Char,tt Char,table text Char,Table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uiPriority w:val="99"/>
    <w:rsid w:val="004E38A9"/>
    <w:rPr>
      <w:sz w:val="20"/>
      <w:szCs w:val="20"/>
    </w:rPr>
  </w:style>
  <w:style w:type="character" w:customStyle="1" w:styleId="CommentTextChar">
    <w:name w:val="Comment Text Char"/>
    <w:basedOn w:val="DefaultParagraphFont"/>
    <w:link w:val="CommentText"/>
    <w:uiPriority w:val="99"/>
    <w:rsid w:val="004E38A9"/>
  </w:style>
  <w:style w:type="paragraph" w:styleId="CommentSubject">
    <w:name w:val="annotation subject"/>
    <w:basedOn w:val="CommentText"/>
    <w:next w:val="CommentText"/>
    <w:link w:val="CommentSubjectChar"/>
    <w:uiPriority w:val="99"/>
    <w:rsid w:val="004E38A9"/>
    <w:rPr>
      <w:b/>
      <w:bCs/>
    </w:rPr>
  </w:style>
  <w:style w:type="character" w:customStyle="1" w:styleId="CommentSubjectChar">
    <w:name w:val="Comment Subject Char"/>
    <w:link w:val="CommentSubject"/>
    <w:uiPriority w:val="99"/>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customStyle="1" w:styleId="Caption-ScreenCapture">
    <w:name w:val="Caption- Screen Capture"/>
    <w:basedOn w:val="Caption"/>
    <w:next w:val="Normal"/>
    <w:qFormat/>
    <w:rsid w:val="00072892"/>
    <w:pPr>
      <w:spacing w:before="120" w:after="120"/>
      <w:ind w:firstLine="720"/>
    </w:pPr>
  </w:style>
  <w:style w:type="character" w:styleId="Emphasis">
    <w:name w:val="Emphasis"/>
    <w:basedOn w:val="DefaultParagraphFont"/>
    <w:qFormat/>
    <w:rsid w:val="000F546F"/>
    <w:rPr>
      <w:i/>
      <w:iCs/>
    </w:rPr>
  </w:style>
  <w:style w:type="paragraph" w:styleId="ListParagraph">
    <w:name w:val="List Paragraph"/>
    <w:basedOn w:val="Normal"/>
    <w:uiPriority w:val="34"/>
    <w:qFormat/>
    <w:rsid w:val="0037716E"/>
    <w:pPr>
      <w:ind w:left="720"/>
    </w:pPr>
    <w:rPr>
      <w:rFonts w:ascii="Calibri" w:hAnsi="Calibri"/>
      <w:szCs w:val="22"/>
    </w:rPr>
  </w:style>
  <w:style w:type="paragraph" w:styleId="PlainText">
    <w:name w:val="Plain Text"/>
    <w:basedOn w:val="Normal"/>
    <w:link w:val="PlainTextChar"/>
    <w:uiPriority w:val="99"/>
    <w:unhideWhenUsed/>
    <w:rsid w:val="005D397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D3979"/>
    <w:rPr>
      <w:rFonts w:ascii="Consolas" w:eastAsiaTheme="minorHAnsi" w:hAnsi="Consolas" w:cstheme="minorBidi"/>
      <w:sz w:val="21"/>
      <w:szCs w:val="21"/>
      <w:lang w:bidi="ar-SA"/>
    </w:rPr>
  </w:style>
  <w:style w:type="paragraph" w:styleId="NoSpacing">
    <w:name w:val="No Spacing"/>
    <w:uiPriority w:val="1"/>
    <w:qFormat/>
    <w:rsid w:val="00C82EAB"/>
    <w:rPr>
      <w:rFonts w:asciiTheme="minorHAnsi" w:eastAsiaTheme="minorHAnsi" w:hAnsiTheme="minorHAnsi" w:cstheme="minorBidi"/>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25"/>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2630A1"/>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1E581D"/>
    <w:pPr>
      <w:numPr>
        <w:ilvl w:val="2"/>
        <w:numId w:val="0"/>
      </w:numPr>
      <w:tabs>
        <w:tab w:val="clear" w:pos="720"/>
        <w:tab w:val="left" w:pos="900"/>
      </w:tabs>
      <w:spacing w:before="120" w:after="60"/>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hanging="900"/>
      <w:outlineLvl w:val="3"/>
    </w:pPr>
    <w:rPr>
      <w:sz w:val="24"/>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aliases w:val="table Body Text,tt,table text,TableText,Table Text1,table Body Text1,tt1"/>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C5F3C"/>
    <w:pPr>
      <w:tabs>
        <w:tab w:val="left" w:pos="990"/>
        <w:tab w:val="right" w:leader="dot" w:pos="9350"/>
      </w:tabs>
      <w:spacing w:before="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aliases w:val="table Body Text Char,tt Char,table text Char,Table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uiPriority w:val="99"/>
    <w:rsid w:val="004E38A9"/>
    <w:rPr>
      <w:sz w:val="20"/>
      <w:szCs w:val="20"/>
    </w:rPr>
  </w:style>
  <w:style w:type="character" w:customStyle="1" w:styleId="CommentTextChar">
    <w:name w:val="Comment Text Char"/>
    <w:basedOn w:val="DefaultParagraphFont"/>
    <w:link w:val="CommentText"/>
    <w:uiPriority w:val="99"/>
    <w:rsid w:val="004E38A9"/>
  </w:style>
  <w:style w:type="paragraph" w:styleId="CommentSubject">
    <w:name w:val="annotation subject"/>
    <w:basedOn w:val="CommentText"/>
    <w:next w:val="CommentText"/>
    <w:link w:val="CommentSubjectChar"/>
    <w:uiPriority w:val="99"/>
    <w:rsid w:val="004E38A9"/>
    <w:rPr>
      <w:b/>
      <w:bCs/>
    </w:rPr>
  </w:style>
  <w:style w:type="character" w:customStyle="1" w:styleId="CommentSubjectChar">
    <w:name w:val="Comment Subject Char"/>
    <w:link w:val="CommentSubject"/>
    <w:uiPriority w:val="99"/>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customStyle="1" w:styleId="Caption-ScreenCapture">
    <w:name w:val="Caption- Screen Capture"/>
    <w:basedOn w:val="Caption"/>
    <w:next w:val="Normal"/>
    <w:qFormat/>
    <w:rsid w:val="00072892"/>
    <w:pPr>
      <w:spacing w:before="120" w:after="120"/>
      <w:ind w:firstLine="720"/>
    </w:pPr>
  </w:style>
  <w:style w:type="character" w:styleId="Emphasis">
    <w:name w:val="Emphasis"/>
    <w:basedOn w:val="DefaultParagraphFont"/>
    <w:qFormat/>
    <w:rsid w:val="000F546F"/>
    <w:rPr>
      <w:i/>
      <w:iCs/>
    </w:rPr>
  </w:style>
  <w:style w:type="paragraph" w:styleId="ListParagraph">
    <w:name w:val="List Paragraph"/>
    <w:basedOn w:val="Normal"/>
    <w:uiPriority w:val="34"/>
    <w:qFormat/>
    <w:rsid w:val="0037716E"/>
    <w:pPr>
      <w:ind w:left="720"/>
    </w:pPr>
    <w:rPr>
      <w:rFonts w:ascii="Calibri" w:hAnsi="Calibri"/>
      <w:szCs w:val="22"/>
    </w:rPr>
  </w:style>
  <w:style w:type="paragraph" w:styleId="PlainText">
    <w:name w:val="Plain Text"/>
    <w:basedOn w:val="Normal"/>
    <w:link w:val="PlainTextChar"/>
    <w:uiPriority w:val="99"/>
    <w:unhideWhenUsed/>
    <w:rsid w:val="005D397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D3979"/>
    <w:rPr>
      <w:rFonts w:ascii="Consolas" w:eastAsiaTheme="minorHAnsi" w:hAnsi="Consolas" w:cstheme="minorBidi"/>
      <w:sz w:val="21"/>
      <w:szCs w:val="21"/>
      <w:lang w:bidi="ar-SA"/>
    </w:rPr>
  </w:style>
  <w:style w:type="paragraph" w:styleId="NoSpacing">
    <w:name w:val="No Spacing"/>
    <w:uiPriority w:val="1"/>
    <w:qFormat/>
    <w:rsid w:val="00C82EAB"/>
    <w:rPr>
      <w:rFonts w:asciiTheme="minorHAnsi" w:eastAsia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556551445">
      <w:bodyDiv w:val="1"/>
      <w:marLeft w:val="0"/>
      <w:marRight w:val="0"/>
      <w:marTop w:val="0"/>
      <w:marBottom w:val="0"/>
      <w:divBdr>
        <w:top w:val="none" w:sz="0" w:space="0" w:color="auto"/>
        <w:left w:val="none" w:sz="0" w:space="0" w:color="auto"/>
        <w:bottom w:val="none" w:sz="0" w:space="0" w:color="auto"/>
        <w:right w:val="none" w:sz="0" w:space="0" w:color="auto"/>
      </w:divBdr>
    </w:div>
    <w:div w:id="569314317">
      <w:bodyDiv w:val="1"/>
      <w:marLeft w:val="0"/>
      <w:marRight w:val="0"/>
      <w:marTop w:val="0"/>
      <w:marBottom w:val="0"/>
      <w:divBdr>
        <w:top w:val="none" w:sz="0" w:space="0" w:color="auto"/>
        <w:left w:val="none" w:sz="0" w:space="0" w:color="auto"/>
        <w:bottom w:val="none" w:sz="0" w:space="0" w:color="auto"/>
        <w:right w:val="none" w:sz="0" w:space="0" w:color="auto"/>
      </w:divBdr>
    </w:div>
    <w:div w:id="571310025">
      <w:bodyDiv w:val="1"/>
      <w:marLeft w:val="0"/>
      <w:marRight w:val="0"/>
      <w:marTop w:val="0"/>
      <w:marBottom w:val="0"/>
      <w:divBdr>
        <w:top w:val="none" w:sz="0" w:space="0" w:color="auto"/>
        <w:left w:val="none" w:sz="0" w:space="0" w:color="auto"/>
        <w:bottom w:val="none" w:sz="0" w:space="0" w:color="auto"/>
        <w:right w:val="none" w:sz="0" w:space="0" w:color="auto"/>
      </w:divBdr>
    </w:div>
    <w:div w:id="737097435">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41510911">
      <w:bodyDiv w:val="1"/>
      <w:marLeft w:val="0"/>
      <w:marRight w:val="0"/>
      <w:marTop w:val="0"/>
      <w:marBottom w:val="0"/>
      <w:divBdr>
        <w:top w:val="none" w:sz="0" w:space="0" w:color="auto"/>
        <w:left w:val="none" w:sz="0" w:space="0" w:color="auto"/>
        <w:bottom w:val="none" w:sz="0" w:space="0" w:color="auto"/>
        <w:right w:val="none" w:sz="0" w:space="0" w:color="auto"/>
      </w:divBdr>
    </w:div>
    <w:div w:id="867570883">
      <w:bodyDiv w:val="1"/>
      <w:marLeft w:val="0"/>
      <w:marRight w:val="0"/>
      <w:marTop w:val="0"/>
      <w:marBottom w:val="0"/>
      <w:divBdr>
        <w:top w:val="none" w:sz="0" w:space="0" w:color="auto"/>
        <w:left w:val="none" w:sz="0" w:space="0" w:color="auto"/>
        <w:bottom w:val="none" w:sz="0" w:space="0" w:color="auto"/>
        <w:right w:val="none" w:sz="0" w:space="0" w:color="auto"/>
      </w:divBdr>
    </w:div>
    <w:div w:id="1014921870">
      <w:bodyDiv w:val="1"/>
      <w:marLeft w:val="0"/>
      <w:marRight w:val="0"/>
      <w:marTop w:val="0"/>
      <w:marBottom w:val="0"/>
      <w:divBdr>
        <w:top w:val="none" w:sz="0" w:space="0" w:color="auto"/>
        <w:left w:val="none" w:sz="0" w:space="0" w:color="auto"/>
        <w:bottom w:val="none" w:sz="0" w:space="0" w:color="auto"/>
        <w:right w:val="none" w:sz="0" w:space="0" w:color="auto"/>
      </w:divBdr>
    </w:div>
    <w:div w:id="102879370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865551936">
      <w:bodyDiv w:val="1"/>
      <w:marLeft w:val="0"/>
      <w:marRight w:val="0"/>
      <w:marTop w:val="0"/>
      <w:marBottom w:val="0"/>
      <w:divBdr>
        <w:top w:val="none" w:sz="0" w:space="0" w:color="auto"/>
        <w:left w:val="none" w:sz="0" w:space="0" w:color="auto"/>
        <w:bottom w:val="none" w:sz="0" w:space="0" w:color="auto"/>
        <w:right w:val="none" w:sz="0" w:space="0" w:color="auto"/>
      </w:divBdr>
    </w:div>
    <w:div w:id="1958368338">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70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vaww.oed.portal.va.gov/pm/iehr/vista_evolution/enhancements/Scheduling/Forms/AllItems.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657KNE7CTRDA-40237020-37</_dlc_DocId>
    <_dlc_DocIdUrl xmlns="cdd665a5-4d39-4c80-990a-8a3abca4f55f">
      <Url>https://vaww.oed.portal.va.gov/pm/iehr/vista_evolution/enhancements/_layouts/15/DocIdRedir.aspx?ID=657KNE7CTRDA-40237020-37</Url>
      <Description>657KNE7CTRDA-40237020-37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33BED240B5E346A65428BF8A33445D" ma:contentTypeVersion="0" ma:contentTypeDescription="Create a new document." ma:contentTypeScope="" ma:versionID="55b83d300a1d052920984be10199d175">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2C5A23DB-0D3E-4D3C-8B67-C5AE13C48FAE}">
  <ds:schemaRefs>
    <ds:schemaRef ds:uri="http://schemas.microsoft.com/sharepoint/events"/>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C8EBCD52-E439-4506-AF0A-6A5935E5C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5BA767F-AC0C-43A1-9EE6-F301AFB6D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35</Pages>
  <Words>9037</Words>
  <Characters>51515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60432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5</cp:revision>
  <cp:lastPrinted>2018-02-14T19:51:00Z</cp:lastPrinted>
  <dcterms:created xsi:type="dcterms:W3CDTF">2018-04-20T19:23:00Z</dcterms:created>
  <dcterms:modified xsi:type="dcterms:W3CDTF">2018-05-10T15:14:00Z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0x010100A933BED240B5E346A65428BF8A33445D</vt:lpwstr>
  </property>
</Properties>
</file>