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855EEE" w14:textId="77777777" w:rsidR="001529E7" w:rsidRPr="001529E7" w:rsidRDefault="001529E7" w:rsidP="001529E7">
      <w:pPr>
        <w:autoSpaceDE w:val="0"/>
        <w:autoSpaceDN w:val="0"/>
        <w:adjustRightInd w:val="0"/>
        <w:spacing w:after="360"/>
        <w:jc w:val="center"/>
        <w:rPr>
          <w:rFonts w:ascii="Arial" w:hAnsi="Arial" w:cs="Arial"/>
          <w:b/>
          <w:bCs/>
          <w:sz w:val="36"/>
          <w:szCs w:val="32"/>
        </w:rPr>
      </w:pPr>
      <w:bookmarkStart w:id="0" w:name="_Toc205632711"/>
      <w:bookmarkStart w:id="1" w:name="_GoBack"/>
      <w:bookmarkEnd w:id="1"/>
      <w:r w:rsidRPr="001529E7">
        <w:rPr>
          <w:rFonts w:ascii="Arial" w:hAnsi="Arial" w:cs="Arial"/>
          <w:b/>
          <w:bCs/>
          <w:sz w:val="36"/>
          <w:szCs w:val="32"/>
        </w:rPr>
        <w:t>VistA Scheduling Enhancements (VSE)</w:t>
      </w:r>
    </w:p>
    <w:p w14:paraId="3F97B2B1" w14:textId="77777777" w:rsidR="009917A8" w:rsidRPr="00566DC0" w:rsidRDefault="001529E7" w:rsidP="009917A8">
      <w:pPr>
        <w:pStyle w:val="Title"/>
        <w:rPr>
          <w:color w:val="auto"/>
        </w:rPr>
      </w:pPr>
      <w:r>
        <w:rPr>
          <w:color w:val="auto"/>
        </w:rPr>
        <w:t>Deployment,</w:t>
      </w:r>
      <w:r w:rsidR="00685E4D" w:rsidRPr="00566DC0">
        <w:rPr>
          <w:color w:val="auto"/>
        </w:rPr>
        <w:t xml:space="preserve"> Back-Out, and Rollback Guide</w:t>
      </w:r>
    </w:p>
    <w:p w14:paraId="39AF0F29" w14:textId="77777777" w:rsidR="004F3A80" w:rsidRPr="00566DC0" w:rsidRDefault="00281408" w:rsidP="004F3A80">
      <w:pPr>
        <w:pStyle w:val="CoverTitleInstructions"/>
        <w:rPr>
          <w:color w:val="auto"/>
        </w:rPr>
      </w:pPr>
      <w:r w:rsidRPr="00566DC0">
        <w:rPr>
          <w:noProof/>
          <w:color w:val="auto"/>
        </w:rPr>
        <w:drawing>
          <wp:inline distT="0" distB="0" distL="0" distR="0" wp14:anchorId="2F3A396B" wp14:editId="67B994B6">
            <wp:extent cx="2171700" cy="2171700"/>
            <wp:effectExtent l="0" t="0" r="0" b="0"/>
            <wp:docPr id="3"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artment of Veterans Affairs official seal" title="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0BE57017" w14:textId="77777777" w:rsidR="009976DD" w:rsidRPr="00566DC0" w:rsidRDefault="009976DD" w:rsidP="009976DD">
      <w:pPr>
        <w:pStyle w:val="Title"/>
        <w:rPr>
          <w:color w:val="auto"/>
        </w:rPr>
      </w:pPr>
    </w:p>
    <w:p w14:paraId="7C09CDCF" w14:textId="7BE40F78" w:rsidR="001529E7" w:rsidRDefault="00EA4F01" w:rsidP="001529E7">
      <w:pPr>
        <w:pStyle w:val="Title2"/>
        <w:rPr>
          <w:color w:val="auto"/>
        </w:rPr>
      </w:pPr>
      <w:r>
        <w:rPr>
          <w:color w:val="auto"/>
        </w:rPr>
        <w:t>December</w:t>
      </w:r>
      <w:r w:rsidRPr="001529E7">
        <w:rPr>
          <w:color w:val="auto"/>
        </w:rPr>
        <w:t xml:space="preserve"> </w:t>
      </w:r>
      <w:r w:rsidR="001529E7" w:rsidRPr="001529E7">
        <w:rPr>
          <w:color w:val="auto"/>
        </w:rPr>
        <w:t>2017</w:t>
      </w:r>
    </w:p>
    <w:p w14:paraId="1F298BE4" w14:textId="21C8382D" w:rsidR="00797E89" w:rsidRPr="001529E7" w:rsidRDefault="00797E89" w:rsidP="001529E7">
      <w:pPr>
        <w:pStyle w:val="Title2"/>
        <w:rPr>
          <w:color w:val="auto"/>
        </w:rPr>
      </w:pPr>
      <w:r>
        <w:rPr>
          <w:color w:val="auto"/>
        </w:rPr>
        <w:t xml:space="preserve">Version </w:t>
      </w:r>
      <w:r w:rsidR="003A282F">
        <w:rPr>
          <w:color w:val="auto"/>
        </w:rPr>
        <w:t>4</w:t>
      </w:r>
      <w:r>
        <w:rPr>
          <w:color w:val="auto"/>
        </w:rPr>
        <w:t>.0</w:t>
      </w:r>
    </w:p>
    <w:p w14:paraId="17E86FE4" w14:textId="77777777" w:rsidR="009976DD" w:rsidRPr="00566DC0" w:rsidRDefault="009976DD" w:rsidP="00FE4E0E">
      <w:pPr>
        <w:pStyle w:val="Title2"/>
        <w:rPr>
          <w:color w:val="auto"/>
        </w:rPr>
      </w:pPr>
      <w:r w:rsidRPr="00566DC0">
        <w:rPr>
          <w:color w:val="auto"/>
        </w:rPr>
        <w:t>Department of Veterans Affairs</w:t>
      </w:r>
    </w:p>
    <w:p w14:paraId="4B192AEF" w14:textId="77777777" w:rsidR="0028784E" w:rsidRPr="00566DC0" w:rsidRDefault="0028784E" w:rsidP="001529E7">
      <w:pPr>
        <w:pStyle w:val="Title2"/>
        <w:rPr>
          <w:color w:val="auto"/>
        </w:rPr>
      </w:pPr>
      <w:r w:rsidRPr="00566DC0">
        <w:rPr>
          <w:color w:val="auto"/>
        </w:rPr>
        <w:t>Office of Information and Technology (OI&amp;T)</w:t>
      </w:r>
    </w:p>
    <w:p w14:paraId="1F90FA01" w14:textId="77777777" w:rsidR="0028784E" w:rsidRPr="00566DC0" w:rsidRDefault="0028784E" w:rsidP="0028784E">
      <w:pPr>
        <w:pStyle w:val="InstructionalText1"/>
        <w:rPr>
          <w:color w:val="auto"/>
        </w:rPr>
      </w:pPr>
    </w:p>
    <w:p w14:paraId="17D3B06A" w14:textId="77777777" w:rsidR="00AD4E85" w:rsidRPr="00566DC0" w:rsidRDefault="00AD4E85" w:rsidP="005F0F90">
      <w:pPr>
        <w:pStyle w:val="InstructionalText1"/>
        <w:rPr>
          <w:color w:val="auto"/>
        </w:rPr>
        <w:sectPr w:rsidR="00AD4E85" w:rsidRPr="00566DC0" w:rsidSect="00FA1BF4">
          <w:pgSz w:w="12240" w:h="15840" w:code="1"/>
          <w:pgMar w:top="1440" w:right="1440" w:bottom="1440" w:left="1440" w:header="720" w:footer="720" w:gutter="0"/>
          <w:pgNumType w:fmt="lowerRoman" w:start="1"/>
          <w:cols w:space="720"/>
          <w:vAlign w:val="center"/>
          <w:docGrid w:linePitch="360"/>
        </w:sectPr>
      </w:pPr>
    </w:p>
    <w:p w14:paraId="2F2380E4" w14:textId="77777777" w:rsidR="00F64BE3" w:rsidRPr="00566DC0" w:rsidRDefault="00F64BE3" w:rsidP="00F64BE3">
      <w:pPr>
        <w:spacing w:before="120" w:after="120"/>
        <w:jc w:val="center"/>
        <w:rPr>
          <w:rFonts w:ascii="Arial" w:hAnsi="Arial" w:cs="Arial"/>
          <w:b/>
          <w:bCs/>
          <w:sz w:val="28"/>
          <w:szCs w:val="32"/>
        </w:rPr>
      </w:pPr>
      <w:r w:rsidRPr="00566DC0">
        <w:rPr>
          <w:rFonts w:ascii="Arial" w:hAnsi="Arial" w:cs="Arial"/>
          <w:b/>
          <w:bCs/>
          <w:sz w:val="28"/>
          <w:szCs w:val="32"/>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737"/>
        <w:gridCol w:w="1086"/>
        <w:gridCol w:w="4415"/>
        <w:gridCol w:w="2338"/>
      </w:tblGrid>
      <w:tr w:rsidR="001529E7" w:rsidRPr="00566DC0" w14:paraId="6BCD7220" w14:textId="77777777" w:rsidTr="00F07689">
        <w:trPr>
          <w:cantSplit/>
          <w:tblHeader/>
        </w:trPr>
        <w:tc>
          <w:tcPr>
            <w:tcW w:w="907" w:type="pct"/>
            <w:shd w:val="clear" w:color="auto" w:fill="F2F2F2"/>
          </w:tcPr>
          <w:p w14:paraId="00146F04" w14:textId="77777777" w:rsidR="00F64BE3" w:rsidRPr="00566DC0" w:rsidRDefault="00F64BE3" w:rsidP="00F64BE3">
            <w:pPr>
              <w:spacing w:before="60" w:after="60"/>
              <w:rPr>
                <w:rFonts w:ascii="Arial" w:hAnsi="Arial" w:cs="Arial"/>
                <w:b/>
                <w:szCs w:val="22"/>
              </w:rPr>
            </w:pPr>
            <w:r w:rsidRPr="00566DC0">
              <w:rPr>
                <w:rFonts w:ascii="Arial" w:hAnsi="Arial" w:cs="Arial"/>
                <w:b/>
                <w:szCs w:val="22"/>
              </w:rPr>
              <w:t>Date</w:t>
            </w:r>
          </w:p>
        </w:tc>
        <w:tc>
          <w:tcPr>
            <w:tcW w:w="567" w:type="pct"/>
            <w:shd w:val="clear" w:color="auto" w:fill="F2F2F2"/>
          </w:tcPr>
          <w:p w14:paraId="2AF3AB2B" w14:textId="77777777" w:rsidR="00F64BE3" w:rsidRPr="00566DC0" w:rsidRDefault="00F64BE3" w:rsidP="00F64BE3">
            <w:pPr>
              <w:spacing w:before="60" w:after="60"/>
              <w:rPr>
                <w:rFonts w:ascii="Arial" w:hAnsi="Arial" w:cs="Arial"/>
                <w:b/>
                <w:szCs w:val="22"/>
              </w:rPr>
            </w:pPr>
            <w:r w:rsidRPr="00566DC0">
              <w:rPr>
                <w:rFonts w:ascii="Arial" w:hAnsi="Arial" w:cs="Arial"/>
                <w:b/>
                <w:szCs w:val="22"/>
              </w:rPr>
              <w:t>Version</w:t>
            </w:r>
          </w:p>
        </w:tc>
        <w:tc>
          <w:tcPr>
            <w:tcW w:w="2305" w:type="pct"/>
            <w:shd w:val="clear" w:color="auto" w:fill="F2F2F2"/>
          </w:tcPr>
          <w:p w14:paraId="60FA6BBC" w14:textId="77777777" w:rsidR="00F64BE3" w:rsidRPr="00566DC0" w:rsidRDefault="00F64BE3" w:rsidP="00F64BE3">
            <w:pPr>
              <w:spacing w:before="60" w:after="60"/>
              <w:rPr>
                <w:rFonts w:ascii="Arial" w:hAnsi="Arial" w:cs="Arial"/>
                <w:b/>
                <w:szCs w:val="22"/>
              </w:rPr>
            </w:pPr>
            <w:r w:rsidRPr="00566DC0">
              <w:rPr>
                <w:rFonts w:ascii="Arial" w:hAnsi="Arial" w:cs="Arial"/>
                <w:b/>
                <w:szCs w:val="22"/>
              </w:rPr>
              <w:t>Description</w:t>
            </w:r>
          </w:p>
        </w:tc>
        <w:tc>
          <w:tcPr>
            <w:tcW w:w="1221" w:type="pct"/>
            <w:shd w:val="clear" w:color="auto" w:fill="F2F2F2"/>
          </w:tcPr>
          <w:p w14:paraId="0203EDFB" w14:textId="77777777" w:rsidR="00F64BE3" w:rsidRPr="00566DC0" w:rsidRDefault="00F64BE3" w:rsidP="00F64BE3">
            <w:pPr>
              <w:spacing w:before="60" w:after="60"/>
              <w:rPr>
                <w:rFonts w:ascii="Arial" w:hAnsi="Arial" w:cs="Arial"/>
                <w:b/>
                <w:szCs w:val="22"/>
              </w:rPr>
            </w:pPr>
            <w:r w:rsidRPr="00566DC0">
              <w:rPr>
                <w:rFonts w:ascii="Arial" w:hAnsi="Arial" w:cs="Arial"/>
                <w:b/>
                <w:szCs w:val="22"/>
              </w:rPr>
              <w:t>Author</w:t>
            </w:r>
          </w:p>
        </w:tc>
      </w:tr>
      <w:tr w:rsidR="00242555" w:rsidRPr="00566DC0" w14:paraId="227F3930" w14:textId="77777777" w:rsidTr="00F07689">
        <w:trPr>
          <w:cantSplit/>
        </w:trPr>
        <w:tc>
          <w:tcPr>
            <w:tcW w:w="907" w:type="pct"/>
          </w:tcPr>
          <w:p w14:paraId="301CDCAE" w14:textId="53B6D657" w:rsidR="00242555" w:rsidRDefault="00242555" w:rsidP="00242555">
            <w:pPr>
              <w:spacing w:before="60" w:after="60"/>
              <w:rPr>
                <w:sz w:val="24"/>
              </w:rPr>
            </w:pPr>
            <w:r>
              <w:rPr>
                <w:sz w:val="24"/>
              </w:rPr>
              <w:t>12/2017</w:t>
            </w:r>
          </w:p>
        </w:tc>
        <w:tc>
          <w:tcPr>
            <w:tcW w:w="567" w:type="pct"/>
          </w:tcPr>
          <w:p w14:paraId="5E4ACA5D" w14:textId="3A3F8056" w:rsidR="00242555" w:rsidRDefault="00242555" w:rsidP="00242555">
            <w:pPr>
              <w:spacing w:before="60" w:after="60"/>
              <w:rPr>
                <w:sz w:val="24"/>
              </w:rPr>
            </w:pPr>
            <w:r>
              <w:rPr>
                <w:sz w:val="24"/>
              </w:rPr>
              <w:t>4.0</w:t>
            </w:r>
          </w:p>
        </w:tc>
        <w:tc>
          <w:tcPr>
            <w:tcW w:w="2305" w:type="pct"/>
          </w:tcPr>
          <w:p w14:paraId="764232BD" w14:textId="41AB3C1A" w:rsidR="00242555" w:rsidRDefault="00242555" w:rsidP="00242555">
            <w:pPr>
              <w:pStyle w:val="TableText"/>
              <w:rPr>
                <w:rFonts w:ascii="Times New Roman" w:hAnsi="Times New Roman" w:cs="Times New Roman"/>
                <w:sz w:val="24"/>
                <w:szCs w:val="24"/>
              </w:rPr>
            </w:pPr>
            <w:r>
              <w:rPr>
                <w:rFonts w:ascii="Times New Roman" w:hAnsi="Times New Roman" w:cs="Times New Roman"/>
                <w:sz w:val="24"/>
                <w:szCs w:val="24"/>
              </w:rPr>
              <w:t>Updates for Release 1.4</w:t>
            </w:r>
          </w:p>
        </w:tc>
        <w:tc>
          <w:tcPr>
            <w:tcW w:w="1221" w:type="pct"/>
          </w:tcPr>
          <w:p w14:paraId="64A17E82" w14:textId="2C2967FD" w:rsidR="00242555" w:rsidRDefault="00242555" w:rsidP="00242555">
            <w:pPr>
              <w:pStyle w:val="TableText"/>
              <w:rPr>
                <w:rFonts w:ascii="Times New Roman" w:hAnsi="Times New Roman" w:cs="Times New Roman"/>
                <w:sz w:val="24"/>
                <w:szCs w:val="24"/>
              </w:rPr>
            </w:pPr>
            <w:r>
              <w:rPr>
                <w:rFonts w:ascii="Times New Roman" w:hAnsi="Times New Roman" w:cs="Times New Roman"/>
                <w:sz w:val="24"/>
                <w:szCs w:val="24"/>
              </w:rPr>
              <w:t>VSE Team</w:t>
            </w:r>
          </w:p>
        </w:tc>
      </w:tr>
      <w:tr w:rsidR="00242555" w:rsidRPr="00566DC0" w14:paraId="6DA19C5B" w14:textId="77777777" w:rsidTr="00F07689">
        <w:trPr>
          <w:cantSplit/>
        </w:trPr>
        <w:tc>
          <w:tcPr>
            <w:tcW w:w="907" w:type="pct"/>
          </w:tcPr>
          <w:p w14:paraId="227388FA" w14:textId="6BF8327C" w:rsidR="00242555" w:rsidRDefault="00242555" w:rsidP="00242555">
            <w:pPr>
              <w:spacing w:before="60" w:after="60"/>
              <w:rPr>
                <w:sz w:val="24"/>
              </w:rPr>
            </w:pPr>
            <w:r>
              <w:rPr>
                <w:sz w:val="24"/>
              </w:rPr>
              <w:t>11/2017</w:t>
            </w:r>
          </w:p>
        </w:tc>
        <w:tc>
          <w:tcPr>
            <w:tcW w:w="567" w:type="pct"/>
          </w:tcPr>
          <w:p w14:paraId="455A943F" w14:textId="2BB5C0C0" w:rsidR="00242555" w:rsidRDefault="00242555" w:rsidP="00242555">
            <w:pPr>
              <w:spacing w:before="60" w:after="60"/>
              <w:rPr>
                <w:sz w:val="24"/>
              </w:rPr>
            </w:pPr>
            <w:r>
              <w:rPr>
                <w:sz w:val="24"/>
              </w:rPr>
              <w:t>3.0</w:t>
            </w:r>
          </w:p>
        </w:tc>
        <w:tc>
          <w:tcPr>
            <w:tcW w:w="2305" w:type="pct"/>
          </w:tcPr>
          <w:p w14:paraId="3EF5FBEB" w14:textId="76B04968" w:rsidR="00242555" w:rsidRDefault="00242555" w:rsidP="00242555">
            <w:pPr>
              <w:pStyle w:val="TableText"/>
              <w:rPr>
                <w:rFonts w:ascii="Times New Roman" w:hAnsi="Times New Roman" w:cs="Times New Roman"/>
                <w:sz w:val="24"/>
                <w:szCs w:val="24"/>
              </w:rPr>
            </w:pPr>
            <w:r>
              <w:rPr>
                <w:rFonts w:ascii="Times New Roman" w:hAnsi="Times New Roman" w:cs="Times New Roman"/>
                <w:sz w:val="24"/>
                <w:szCs w:val="24"/>
              </w:rPr>
              <w:t>Updates for Release 1.3.2</w:t>
            </w:r>
          </w:p>
        </w:tc>
        <w:tc>
          <w:tcPr>
            <w:tcW w:w="1221" w:type="pct"/>
          </w:tcPr>
          <w:p w14:paraId="7DCE47B3" w14:textId="63FD1BCE" w:rsidR="00242555" w:rsidRDefault="00242555" w:rsidP="00242555">
            <w:pPr>
              <w:pStyle w:val="TableText"/>
              <w:rPr>
                <w:rFonts w:ascii="Times New Roman" w:hAnsi="Times New Roman" w:cs="Times New Roman"/>
                <w:sz w:val="24"/>
                <w:szCs w:val="24"/>
              </w:rPr>
            </w:pPr>
            <w:r>
              <w:rPr>
                <w:rFonts w:ascii="Times New Roman" w:hAnsi="Times New Roman" w:cs="Times New Roman"/>
                <w:sz w:val="24"/>
                <w:szCs w:val="24"/>
              </w:rPr>
              <w:t>VSE Team</w:t>
            </w:r>
          </w:p>
        </w:tc>
      </w:tr>
      <w:tr w:rsidR="00242555" w:rsidRPr="00566DC0" w14:paraId="27A49924" w14:textId="77777777" w:rsidTr="00F07689">
        <w:trPr>
          <w:cantSplit/>
        </w:trPr>
        <w:tc>
          <w:tcPr>
            <w:tcW w:w="907" w:type="pct"/>
          </w:tcPr>
          <w:p w14:paraId="43A01B74" w14:textId="77777777" w:rsidR="00242555" w:rsidRPr="00C05C44" w:rsidRDefault="00242555" w:rsidP="00242555">
            <w:pPr>
              <w:spacing w:before="60" w:after="60"/>
              <w:rPr>
                <w:sz w:val="24"/>
              </w:rPr>
            </w:pPr>
            <w:r>
              <w:rPr>
                <w:sz w:val="24"/>
              </w:rPr>
              <w:t>6/2017</w:t>
            </w:r>
          </w:p>
        </w:tc>
        <w:tc>
          <w:tcPr>
            <w:tcW w:w="567" w:type="pct"/>
          </w:tcPr>
          <w:p w14:paraId="704A1C36" w14:textId="77777777" w:rsidR="00242555" w:rsidRPr="00C05C44" w:rsidRDefault="00242555" w:rsidP="00242555">
            <w:pPr>
              <w:spacing w:before="60" w:after="60"/>
              <w:rPr>
                <w:sz w:val="24"/>
              </w:rPr>
            </w:pPr>
            <w:r>
              <w:rPr>
                <w:sz w:val="24"/>
              </w:rPr>
              <w:t>2.0</w:t>
            </w:r>
          </w:p>
        </w:tc>
        <w:tc>
          <w:tcPr>
            <w:tcW w:w="2305" w:type="pct"/>
          </w:tcPr>
          <w:p w14:paraId="6629331C" w14:textId="77777777" w:rsidR="00242555" w:rsidRPr="00C05C44" w:rsidRDefault="00242555" w:rsidP="00242555">
            <w:pPr>
              <w:pStyle w:val="TableText"/>
              <w:rPr>
                <w:rFonts w:ascii="Times New Roman" w:hAnsi="Times New Roman" w:cs="Times New Roman"/>
                <w:sz w:val="24"/>
                <w:szCs w:val="24"/>
              </w:rPr>
            </w:pPr>
            <w:r>
              <w:rPr>
                <w:rFonts w:ascii="Times New Roman" w:hAnsi="Times New Roman" w:cs="Times New Roman"/>
                <w:sz w:val="24"/>
                <w:szCs w:val="24"/>
              </w:rPr>
              <w:t>Updates for Release 1.3.1</w:t>
            </w:r>
          </w:p>
        </w:tc>
        <w:tc>
          <w:tcPr>
            <w:tcW w:w="1221" w:type="pct"/>
          </w:tcPr>
          <w:p w14:paraId="559A9DCD" w14:textId="77777777" w:rsidR="00242555" w:rsidRDefault="00242555" w:rsidP="00242555">
            <w:pPr>
              <w:pStyle w:val="TableText"/>
              <w:rPr>
                <w:rFonts w:ascii="Times New Roman" w:hAnsi="Times New Roman" w:cs="Times New Roman"/>
                <w:sz w:val="24"/>
                <w:szCs w:val="24"/>
              </w:rPr>
            </w:pPr>
            <w:r>
              <w:rPr>
                <w:rFonts w:ascii="Times New Roman" w:hAnsi="Times New Roman" w:cs="Times New Roman"/>
                <w:sz w:val="24"/>
                <w:szCs w:val="24"/>
              </w:rPr>
              <w:t>VSE PMO</w:t>
            </w:r>
          </w:p>
        </w:tc>
      </w:tr>
      <w:tr w:rsidR="00242555" w:rsidRPr="00566DC0" w14:paraId="1F9BC9A7" w14:textId="77777777" w:rsidTr="00F07689">
        <w:trPr>
          <w:cantSplit/>
        </w:trPr>
        <w:tc>
          <w:tcPr>
            <w:tcW w:w="907" w:type="pct"/>
          </w:tcPr>
          <w:p w14:paraId="7093C17B" w14:textId="77777777" w:rsidR="00242555" w:rsidRPr="00C05C44" w:rsidRDefault="00242555" w:rsidP="00242555">
            <w:pPr>
              <w:spacing w:before="60" w:after="60"/>
              <w:rPr>
                <w:sz w:val="24"/>
              </w:rPr>
            </w:pPr>
            <w:r w:rsidRPr="00C05C44">
              <w:rPr>
                <w:sz w:val="24"/>
              </w:rPr>
              <w:t>1/3/2017</w:t>
            </w:r>
          </w:p>
        </w:tc>
        <w:tc>
          <w:tcPr>
            <w:tcW w:w="567" w:type="pct"/>
          </w:tcPr>
          <w:p w14:paraId="6F728FDB" w14:textId="77777777" w:rsidR="00242555" w:rsidRPr="00C05C44" w:rsidRDefault="00242555" w:rsidP="00242555">
            <w:pPr>
              <w:spacing w:before="60" w:after="60"/>
              <w:rPr>
                <w:sz w:val="24"/>
              </w:rPr>
            </w:pPr>
            <w:r w:rsidRPr="00C05C44">
              <w:rPr>
                <w:sz w:val="24"/>
              </w:rPr>
              <w:t>1.0</w:t>
            </w:r>
          </w:p>
        </w:tc>
        <w:tc>
          <w:tcPr>
            <w:tcW w:w="2305" w:type="pct"/>
          </w:tcPr>
          <w:p w14:paraId="1905AE49" w14:textId="77777777" w:rsidR="00242555" w:rsidRPr="00C05C44" w:rsidRDefault="00242555" w:rsidP="00242555">
            <w:pPr>
              <w:pStyle w:val="TableText"/>
              <w:rPr>
                <w:rFonts w:ascii="Times New Roman" w:hAnsi="Times New Roman" w:cs="Times New Roman"/>
                <w:sz w:val="24"/>
                <w:szCs w:val="24"/>
              </w:rPr>
            </w:pPr>
            <w:r w:rsidRPr="00C05C44">
              <w:rPr>
                <w:rFonts w:ascii="Times New Roman" w:hAnsi="Times New Roman" w:cs="Times New Roman"/>
                <w:sz w:val="24"/>
                <w:szCs w:val="24"/>
              </w:rPr>
              <w:t>Initial Baseline</w:t>
            </w:r>
          </w:p>
        </w:tc>
        <w:tc>
          <w:tcPr>
            <w:tcW w:w="1221" w:type="pct"/>
          </w:tcPr>
          <w:p w14:paraId="09FBE563" w14:textId="77777777" w:rsidR="00242555" w:rsidRPr="00C05C44" w:rsidRDefault="00242555" w:rsidP="00242555">
            <w:pPr>
              <w:pStyle w:val="TableText"/>
              <w:rPr>
                <w:rFonts w:ascii="Times New Roman" w:hAnsi="Times New Roman" w:cs="Times New Roman"/>
                <w:sz w:val="24"/>
                <w:szCs w:val="24"/>
              </w:rPr>
            </w:pPr>
            <w:r>
              <w:rPr>
                <w:rFonts w:ascii="Times New Roman" w:hAnsi="Times New Roman" w:cs="Times New Roman"/>
                <w:sz w:val="24"/>
                <w:szCs w:val="24"/>
              </w:rPr>
              <w:t xml:space="preserve">Amy Smith </w:t>
            </w:r>
            <w:r w:rsidRPr="00C05C44">
              <w:rPr>
                <w:rFonts w:ascii="Times New Roman" w:hAnsi="Times New Roman" w:cs="Times New Roman"/>
                <w:sz w:val="24"/>
                <w:szCs w:val="24"/>
              </w:rPr>
              <w:t>VSE PMO</w:t>
            </w:r>
            <w:r>
              <w:rPr>
                <w:rFonts w:ascii="Times New Roman" w:hAnsi="Times New Roman" w:cs="Times New Roman"/>
                <w:sz w:val="24"/>
                <w:szCs w:val="24"/>
              </w:rPr>
              <w:t>, Robert Schmidt VA OI&amp;T PM</w:t>
            </w:r>
          </w:p>
        </w:tc>
      </w:tr>
    </w:tbl>
    <w:p w14:paraId="3693D878" w14:textId="77777777" w:rsidR="001529E7" w:rsidRDefault="001529E7" w:rsidP="00F64BE3">
      <w:pPr>
        <w:autoSpaceDE w:val="0"/>
        <w:autoSpaceDN w:val="0"/>
        <w:adjustRightInd w:val="0"/>
        <w:spacing w:after="360"/>
        <w:jc w:val="center"/>
        <w:rPr>
          <w:rFonts w:ascii="Arial" w:hAnsi="Arial" w:cs="Arial"/>
          <w:b/>
          <w:bCs/>
          <w:sz w:val="36"/>
          <w:szCs w:val="32"/>
        </w:rPr>
      </w:pPr>
    </w:p>
    <w:p w14:paraId="60E45466" w14:textId="77777777" w:rsidR="00F64BE3" w:rsidRPr="00566DC0" w:rsidRDefault="00F64BE3" w:rsidP="00F64BE3">
      <w:pPr>
        <w:autoSpaceDE w:val="0"/>
        <w:autoSpaceDN w:val="0"/>
        <w:adjustRightInd w:val="0"/>
        <w:spacing w:after="360"/>
        <w:jc w:val="center"/>
        <w:rPr>
          <w:rFonts w:ascii="Arial" w:hAnsi="Arial" w:cs="Arial"/>
          <w:b/>
          <w:bCs/>
          <w:sz w:val="36"/>
          <w:szCs w:val="32"/>
        </w:rPr>
      </w:pPr>
      <w:r w:rsidRPr="00566DC0">
        <w:rPr>
          <w:rFonts w:ascii="Arial" w:hAnsi="Arial" w:cs="Arial"/>
          <w:b/>
          <w:bCs/>
          <w:sz w:val="36"/>
          <w:szCs w:val="32"/>
        </w:rPr>
        <w:t xml:space="preserve">Artifact Rationale </w:t>
      </w:r>
    </w:p>
    <w:p w14:paraId="3286C0F8" w14:textId="77777777" w:rsidR="00F64BE3" w:rsidRPr="00566DC0" w:rsidRDefault="00F64BE3" w:rsidP="00F64BE3">
      <w:pPr>
        <w:spacing w:before="120" w:after="120"/>
        <w:rPr>
          <w:sz w:val="24"/>
          <w:szCs w:val="20"/>
        </w:rPr>
      </w:pPr>
      <w:r w:rsidRPr="00566DC0">
        <w:rPr>
          <w:sz w:val="24"/>
          <w:szCs w:val="20"/>
        </w:rPr>
        <w:t>Th</w:t>
      </w:r>
      <w:r w:rsidR="00F11DC6" w:rsidRPr="00566DC0">
        <w:rPr>
          <w:sz w:val="24"/>
          <w:szCs w:val="20"/>
        </w:rPr>
        <w:t xml:space="preserve">is document describes the </w:t>
      </w:r>
      <w:r w:rsidRPr="00566DC0">
        <w:rPr>
          <w:sz w:val="24"/>
          <w:szCs w:val="20"/>
        </w:rPr>
        <w:t>Deployment</w:t>
      </w:r>
      <w:r w:rsidR="00F11DC6" w:rsidRPr="00566DC0">
        <w:rPr>
          <w:sz w:val="24"/>
          <w:szCs w:val="20"/>
        </w:rPr>
        <w:t>, Installation, Back-out, and Rollback</w:t>
      </w:r>
      <w:r w:rsidRPr="00566DC0">
        <w:rPr>
          <w:sz w:val="24"/>
          <w:szCs w:val="20"/>
        </w:rPr>
        <w:t xml:space="preserve"> </w:t>
      </w:r>
      <w:r w:rsidR="001F2E1D" w:rsidRPr="00566DC0">
        <w:rPr>
          <w:sz w:val="24"/>
          <w:szCs w:val="20"/>
        </w:rPr>
        <w:t>Plan</w:t>
      </w:r>
      <w:r w:rsidR="00F11DC6" w:rsidRPr="00566DC0">
        <w:rPr>
          <w:sz w:val="24"/>
          <w:szCs w:val="20"/>
        </w:rPr>
        <w:t xml:space="preserve"> for new products going into the VA Enterprise</w:t>
      </w:r>
      <w:r w:rsidRPr="00566DC0">
        <w:rPr>
          <w:sz w:val="24"/>
          <w:szCs w:val="20"/>
        </w:rPr>
        <w:t xml:space="preserve">. The plan includes information about system support, issue tracking, escalation processes, and roles and responsibilities </w:t>
      </w:r>
      <w:r w:rsidR="00F11DC6" w:rsidRPr="00566DC0">
        <w:rPr>
          <w:sz w:val="24"/>
          <w:szCs w:val="20"/>
        </w:rPr>
        <w:t>involved in all those activities</w:t>
      </w:r>
      <w:r w:rsidRPr="00566DC0">
        <w:rPr>
          <w:sz w:val="24"/>
          <w:szCs w:val="20"/>
        </w:rPr>
        <w:t>. Its purpose is to provide clients, stakeholders</w:t>
      </w:r>
      <w:r w:rsidR="00F11DC6" w:rsidRPr="00566DC0">
        <w:rPr>
          <w:sz w:val="24"/>
          <w:szCs w:val="20"/>
        </w:rPr>
        <w:t>,</w:t>
      </w:r>
      <w:r w:rsidRPr="00566DC0">
        <w:rPr>
          <w:sz w:val="24"/>
          <w:szCs w:val="20"/>
        </w:rPr>
        <w:t xml:space="preserve"> and support personnel with a smooth transition to the new product or software</w:t>
      </w:r>
      <w:r w:rsidR="00F11DC6" w:rsidRPr="00566DC0">
        <w:rPr>
          <w:sz w:val="24"/>
          <w:szCs w:val="20"/>
        </w:rPr>
        <w:t xml:space="preserve">, and </w:t>
      </w:r>
      <w:r w:rsidRPr="00566DC0">
        <w:rPr>
          <w:sz w:val="24"/>
          <w:szCs w:val="20"/>
        </w:rPr>
        <w:t xml:space="preserve">should be structured appropriately, to reflect </w:t>
      </w:r>
      <w:r w:rsidR="00F11DC6" w:rsidRPr="00566DC0">
        <w:rPr>
          <w:sz w:val="24"/>
          <w:szCs w:val="20"/>
        </w:rPr>
        <w:t>particulars of these procedures at a single or at</w:t>
      </w:r>
      <w:r w:rsidRPr="00566DC0">
        <w:rPr>
          <w:sz w:val="24"/>
          <w:szCs w:val="20"/>
        </w:rPr>
        <w:t xml:space="preserve"> multiple locations.</w:t>
      </w:r>
    </w:p>
    <w:p w14:paraId="76A5C3DB" w14:textId="17C83D20" w:rsidR="00D43555" w:rsidRPr="00566DC0" w:rsidRDefault="00D43555" w:rsidP="00D43555">
      <w:pPr>
        <w:pStyle w:val="BodyText"/>
      </w:pPr>
      <w:r w:rsidRPr="00566DC0">
        <w:t>Per the Veteran-focused Integrated Process (VIP) Guide, the Deployment, Installation, Back-out, and Rollback Plan is required to be completed</w:t>
      </w:r>
      <w:r w:rsidR="00A9601B">
        <w:t xml:space="preserve"> </w:t>
      </w:r>
      <w:r w:rsidRPr="00566DC0">
        <w:t xml:space="preserve">prior to Critical Decision Point #2 (CD #2), with the expectation that it will be updated throughout the lifecycle of the project for each build, as needed. </w:t>
      </w:r>
    </w:p>
    <w:p w14:paraId="505799A0" w14:textId="77777777" w:rsidR="00D43555" w:rsidRPr="00566DC0" w:rsidRDefault="00D43555" w:rsidP="00F64BE3">
      <w:pPr>
        <w:spacing w:before="120" w:after="120"/>
        <w:rPr>
          <w:sz w:val="24"/>
          <w:szCs w:val="20"/>
        </w:rPr>
      </w:pPr>
    </w:p>
    <w:p w14:paraId="4BAD6CB6" w14:textId="77777777" w:rsidR="00C27658" w:rsidRPr="00566DC0" w:rsidRDefault="00C27658" w:rsidP="00F64BE3">
      <w:pPr>
        <w:spacing w:before="120" w:after="120"/>
        <w:rPr>
          <w:sz w:val="24"/>
          <w:szCs w:val="20"/>
        </w:rPr>
      </w:pPr>
    </w:p>
    <w:p w14:paraId="573056EF" w14:textId="77777777" w:rsidR="00F64BE3" w:rsidRPr="00566DC0" w:rsidRDefault="00F64BE3" w:rsidP="00F64BE3">
      <w:pPr>
        <w:pStyle w:val="BodyText"/>
      </w:pPr>
    </w:p>
    <w:p w14:paraId="74840056" w14:textId="77777777" w:rsidR="00F64BE3" w:rsidRPr="00566DC0" w:rsidRDefault="00F64BE3" w:rsidP="0028784E">
      <w:pPr>
        <w:pStyle w:val="InstructionalText1"/>
        <w:rPr>
          <w:i w:val="0"/>
          <w:iCs w:val="0"/>
          <w:color w:val="auto"/>
        </w:rPr>
        <w:sectPr w:rsidR="00F64BE3" w:rsidRPr="00566DC0" w:rsidSect="0028784E">
          <w:footerReference w:type="default" r:id="rId12"/>
          <w:pgSz w:w="12240" w:h="15840" w:code="1"/>
          <w:pgMar w:top="1440" w:right="1440" w:bottom="1440" w:left="1440" w:header="720" w:footer="720" w:gutter="0"/>
          <w:pgNumType w:fmt="lowerRoman"/>
          <w:cols w:space="720"/>
          <w:docGrid w:linePitch="360"/>
        </w:sectPr>
      </w:pPr>
    </w:p>
    <w:p w14:paraId="070DEA91" w14:textId="77777777" w:rsidR="004F3A80" w:rsidRPr="00566DC0" w:rsidRDefault="004F3A80" w:rsidP="00647B03">
      <w:pPr>
        <w:pStyle w:val="Title2"/>
        <w:rPr>
          <w:color w:val="auto"/>
        </w:rPr>
      </w:pPr>
      <w:r w:rsidRPr="00566DC0">
        <w:rPr>
          <w:color w:val="auto"/>
        </w:rPr>
        <w:lastRenderedPageBreak/>
        <w:t>Table of Contents</w:t>
      </w:r>
    </w:p>
    <w:p w14:paraId="07BBC44E" w14:textId="6422F603" w:rsidR="008A42F7" w:rsidRPr="009C5F3C" w:rsidRDefault="003224BE">
      <w:pPr>
        <w:pStyle w:val="TOC1"/>
        <w:rPr>
          <w:rFonts w:asciiTheme="minorHAnsi" w:eastAsiaTheme="minorEastAsia" w:hAnsiTheme="minorHAnsi" w:cstheme="minorBidi"/>
          <w:b w:val="0"/>
          <w:noProof/>
          <w:szCs w:val="28"/>
        </w:rPr>
      </w:pPr>
      <w:r w:rsidRPr="00566DC0">
        <w:fldChar w:fldCharType="begin"/>
      </w:r>
      <w:r w:rsidRPr="00566DC0">
        <w:instrText xml:space="preserve"> TOC \o \h \z \t "Appendix 1,1" </w:instrText>
      </w:r>
      <w:r w:rsidRPr="00566DC0">
        <w:fldChar w:fldCharType="separate"/>
      </w:r>
      <w:hyperlink w:anchor="_Toc497399076" w:history="1">
        <w:r w:rsidR="008A42F7" w:rsidRPr="009C5F3C">
          <w:rPr>
            <w:rStyle w:val="Hyperlink"/>
            <w:noProof/>
            <w:szCs w:val="28"/>
          </w:rPr>
          <w:t>1</w:t>
        </w:r>
        <w:r w:rsidR="008A42F7" w:rsidRPr="009C5F3C">
          <w:rPr>
            <w:rFonts w:asciiTheme="minorHAnsi" w:eastAsiaTheme="minorEastAsia" w:hAnsiTheme="minorHAnsi" w:cstheme="minorBidi"/>
            <w:b w:val="0"/>
            <w:noProof/>
            <w:szCs w:val="28"/>
          </w:rPr>
          <w:tab/>
        </w:r>
        <w:r w:rsidR="008A42F7" w:rsidRPr="009C5F3C">
          <w:rPr>
            <w:rStyle w:val="Hyperlink"/>
            <w:noProof/>
            <w:szCs w:val="28"/>
          </w:rPr>
          <w:t>Introduction</w:t>
        </w:r>
        <w:r w:rsidR="008A42F7" w:rsidRPr="009C5F3C">
          <w:rPr>
            <w:noProof/>
            <w:webHidden/>
            <w:szCs w:val="28"/>
          </w:rPr>
          <w:tab/>
        </w:r>
        <w:r w:rsidR="008A42F7" w:rsidRPr="009C5F3C">
          <w:rPr>
            <w:noProof/>
            <w:webHidden/>
            <w:szCs w:val="28"/>
          </w:rPr>
          <w:fldChar w:fldCharType="begin"/>
        </w:r>
        <w:r w:rsidR="008A42F7" w:rsidRPr="009C5F3C">
          <w:rPr>
            <w:noProof/>
            <w:webHidden/>
            <w:szCs w:val="28"/>
          </w:rPr>
          <w:instrText xml:space="preserve"> PAGEREF _Toc497399076 \h </w:instrText>
        </w:r>
        <w:r w:rsidR="008A42F7" w:rsidRPr="009C5F3C">
          <w:rPr>
            <w:noProof/>
            <w:webHidden/>
            <w:szCs w:val="28"/>
          </w:rPr>
        </w:r>
        <w:r w:rsidR="008A42F7" w:rsidRPr="009C5F3C">
          <w:rPr>
            <w:noProof/>
            <w:webHidden/>
            <w:szCs w:val="28"/>
          </w:rPr>
          <w:fldChar w:fldCharType="separate"/>
        </w:r>
        <w:r w:rsidR="001E03B4">
          <w:rPr>
            <w:noProof/>
            <w:webHidden/>
            <w:szCs w:val="28"/>
          </w:rPr>
          <w:t>1</w:t>
        </w:r>
        <w:r w:rsidR="008A42F7" w:rsidRPr="009C5F3C">
          <w:rPr>
            <w:noProof/>
            <w:webHidden/>
            <w:szCs w:val="28"/>
          </w:rPr>
          <w:fldChar w:fldCharType="end"/>
        </w:r>
      </w:hyperlink>
    </w:p>
    <w:p w14:paraId="4966871A" w14:textId="7F59BDE5" w:rsidR="008A42F7" w:rsidRPr="009C5F3C" w:rsidRDefault="002E72E1">
      <w:pPr>
        <w:pStyle w:val="TOC1"/>
        <w:rPr>
          <w:rFonts w:asciiTheme="minorHAnsi" w:eastAsiaTheme="minorEastAsia" w:hAnsiTheme="minorHAnsi" w:cstheme="minorBidi"/>
          <w:b w:val="0"/>
          <w:noProof/>
          <w:szCs w:val="28"/>
        </w:rPr>
      </w:pPr>
      <w:hyperlink w:anchor="_Toc497399077" w:history="1">
        <w:r w:rsidR="008A42F7" w:rsidRPr="009C5F3C">
          <w:rPr>
            <w:rStyle w:val="Hyperlink"/>
            <w:noProof/>
            <w:szCs w:val="28"/>
          </w:rPr>
          <w:t>2</w:t>
        </w:r>
        <w:r w:rsidR="008A42F7" w:rsidRPr="009C5F3C">
          <w:rPr>
            <w:rFonts w:asciiTheme="minorHAnsi" w:eastAsiaTheme="minorEastAsia" w:hAnsiTheme="minorHAnsi" w:cstheme="minorBidi"/>
            <w:b w:val="0"/>
            <w:noProof/>
            <w:szCs w:val="28"/>
          </w:rPr>
          <w:tab/>
        </w:r>
        <w:r w:rsidR="008A42F7" w:rsidRPr="009C5F3C">
          <w:rPr>
            <w:rStyle w:val="Hyperlink"/>
            <w:noProof/>
            <w:szCs w:val="28"/>
          </w:rPr>
          <w:t>Background</w:t>
        </w:r>
        <w:r w:rsidR="008A42F7" w:rsidRPr="009C5F3C">
          <w:rPr>
            <w:noProof/>
            <w:webHidden/>
            <w:szCs w:val="28"/>
          </w:rPr>
          <w:tab/>
        </w:r>
        <w:r w:rsidR="008A42F7" w:rsidRPr="009C5F3C">
          <w:rPr>
            <w:noProof/>
            <w:webHidden/>
            <w:szCs w:val="28"/>
          </w:rPr>
          <w:fldChar w:fldCharType="begin"/>
        </w:r>
        <w:r w:rsidR="008A42F7" w:rsidRPr="009C5F3C">
          <w:rPr>
            <w:noProof/>
            <w:webHidden/>
            <w:szCs w:val="28"/>
          </w:rPr>
          <w:instrText xml:space="preserve"> PAGEREF _Toc497399077 \h </w:instrText>
        </w:r>
        <w:r w:rsidR="008A42F7" w:rsidRPr="009C5F3C">
          <w:rPr>
            <w:noProof/>
            <w:webHidden/>
            <w:szCs w:val="28"/>
          </w:rPr>
        </w:r>
        <w:r w:rsidR="008A42F7" w:rsidRPr="009C5F3C">
          <w:rPr>
            <w:noProof/>
            <w:webHidden/>
            <w:szCs w:val="28"/>
          </w:rPr>
          <w:fldChar w:fldCharType="separate"/>
        </w:r>
        <w:r w:rsidR="001E03B4">
          <w:rPr>
            <w:noProof/>
            <w:webHidden/>
            <w:szCs w:val="28"/>
          </w:rPr>
          <w:t>1</w:t>
        </w:r>
        <w:r w:rsidR="008A42F7" w:rsidRPr="009C5F3C">
          <w:rPr>
            <w:noProof/>
            <w:webHidden/>
            <w:szCs w:val="28"/>
          </w:rPr>
          <w:fldChar w:fldCharType="end"/>
        </w:r>
      </w:hyperlink>
    </w:p>
    <w:p w14:paraId="7D59D512" w14:textId="30D6EE1B" w:rsidR="008A42F7" w:rsidRPr="009C5F3C" w:rsidRDefault="002E72E1" w:rsidP="009C5F3C">
      <w:pPr>
        <w:pStyle w:val="TOC2"/>
        <w:rPr>
          <w:rFonts w:asciiTheme="minorHAnsi" w:eastAsiaTheme="minorEastAsia" w:hAnsiTheme="minorHAnsi" w:cstheme="minorBidi"/>
          <w:noProof/>
          <w:sz w:val="28"/>
          <w:szCs w:val="28"/>
        </w:rPr>
      </w:pPr>
      <w:r>
        <w:fldChar w:fldCharType="begin"/>
      </w:r>
      <w:r>
        <w:instrText xml:space="preserve"> HYPERLINK \l "_Toc497399078" </w:instrText>
      </w:r>
      <w:r>
        <w:fldChar w:fldCharType="separate"/>
      </w:r>
      <w:r w:rsidR="008A42F7" w:rsidRPr="009C5F3C">
        <w:rPr>
          <w:rStyle w:val="Hyperlink"/>
          <w:noProof/>
          <w:sz w:val="28"/>
          <w:szCs w:val="28"/>
        </w:rPr>
        <w:t>3</w:t>
      </w:r>
      <w:r w:rsidR="009C5F3C">
        <w:rPr>
          <w:rFonts w:asciiTheme="minorHAnsi" w:eastAsiaTheme="minorEastAsia" w:hAnsiTheme="minorHAnsi" w:cstheme="minorBidi"/>
          <w:noProof/>
          <w:sz w:val="28"/>
          <w:szCs w:val="28"/>
        </w:rPr>
        <w:t xml:space="preserve">      </w:t>
      </w:r>
      <w:r w:rsidR="008A42F7" w:rsidRPr="009C5F3C">
        <w:rPr>
          <w:rStyle w:val="Hyperlink"/>
          <w:noProof/>
          <w:sz w:val="28"/>
          <w:szCs w:val="28"/>
        </w:rPr>
        <w:t>Dependencies</w:t>
      </w:r>
      <w:r w:rsidR="008A42F7" w:rsidRPr="009C5F3C">
        <w:rPr>
          <w:noProof/>
          <w:webHidden/>
          <w:sz w:val="28"/>
          <w:szCs w:val="28"/>
        </w:rPr>
        <w:tab/>
      </w:r>
      <w:r w:rsidR="008A42F7" w:rsidRPr="009C5F3C">
        <w:rPr>
          <w:noProof/>
          <w:webHidden/>
          <w:sz w:val="28"/>
          <w:szCs w:val="28"/>
        </w:rPr>
        <w:fldChar w:fldCharType="begin"/>
      </w:r>
      <w:r w:rsidR="008A42F7" w:rsidRPr="009C5F3C">
        <w:rPr>
          <w:noProof/>
          <w:webHidden/>
          <w:sz w:val="28"/>
          <w:szCs w:val="28"/>
        </w:rPr>
        <w:instrText xml:space="preserve"> PAGEREF _Toc497399078 \h </w:instrText>
      </w:r>
      <w:r w:rsidR="008A42F7" w:rsidRPr="009C5F3C">
        <w:rPr>
          <w:noProof/>
          <w:webHidden/>
          <w:sz w:val="28"/>
          <w:szCs w:val="28"/>
        </w:rPr>
      </w:r>
      <w:r w:rsidR="008A42F7" w:rsidRPr="009C5F3C">
        <w:rPr>
          <w:noProof/>
          <w:webHidden/>
          <w:sz w:val="28"/>
          <w:szCs w:val="28"/>
        </w:rPr>
        <w:fldChar w:fldCharType="separate"/>
      </w:r>
      <w:ins w:id="2" w:author="Andrew Gill" w:date="2018-01-12T09:07:00Z">
        <w:r w:rsidR="001E03B4">
          <w:rPr>
            <w:noProof/>
            <w:webHidden/>
            <w:sz w:val="28"/>
            <w:szCs w:val="28"/>
          </w:rPr>
          <w:t>2</w:t>
        </w:r>
      </w:ins>
      <w:del w:id="3" w:author="Andrew Gill" w:date="2018-01-12T09:07:00Z">
        <w:r w:rsidR="008A42F7" w:rsidRPr="009C5F3C" w:rsidDel="001E03B4">
          <w:rPr>
            <w:noProof/>
            <w:webHidden/>
            <w:sz w:val="28"/>
            <w:szCs w:val="28"/>
          </w:rPr>
          <w:delText>4</w:delText>
        </w:r>
      </w:del>
      <w:r w:rsidR="008A42F7" w:rsidRPr="009C5F3C">
        <w:rPr>
          <w:noProof/>
          <w:webHidden/>
          <w:sz w:val="28"/>
          <w:szCs w:val="28"/>
        </w:rPr>
        <w:fldChar w:fldCharType="end"/>
      </w:r>
      <w:r>
        <w:rPr>
          <w:noProof/>
          <w:sz w:val="28"/>
          <w:szCs w:val="28"/>
        </w:rPr>
        <w:fldChar w:fldCharType="end"/>
      </w:r>
    </w:p>
    <w:p w14:paraId="7A501191" w14:textId="40795BA6" w:rsidR="008A42F7" w:rsidRPr="009C5F3C" w:rsidRDefault="002E72E1" w:rsidP="009C5F3C">
      <w:pPr>
        <w:pStyle w:val="TOC2"/>
        <w:rPr>
          <w:rFonts w:asciiTheme="minorHAnsi" w:eastAsiaTheme="minorEastAsia" w:hAnsiTheme="minorHAnsi" w:cstheme="minorBidi"/>
          <w:noProof/>
          <w:sz w:val="28"/>
          <w:szCs w:val="28"/>
        </w:rPr>
      </w:pPr>
      <w:r>
        <w:fldChar w:fldCharType="begin"/>
      </w:r>
      <w:r>
        <w:instrText xml:space="preserve"> HYPERLINK \l "_Toc497399079" </w:instrText>
      </w:r>
      <w:r>
        <w:fldChar w:fldCharType="separate"/>
      </w:r>
      <w:r w:rsidR="008A42F7" w:rsidRPr="009C5F3C">
        <w:rPr>
          <w:rStyle w:val="Hyperlink"/>
          <w:noProof/>
          <w:sz w:val="28"/>
          <w:szCs w:val="28"/>
        </w:rPr>
        <w:t>4</w:t>
      </w:r>
      <w:r w:rsidR="009C5F3C">
        <w:rPr>
          <w:rFonts w:asciiTheme="minorHAnsi" w:eastAsiaTheme="minorEastAsia" w:hAnsiTheme="minorHAnsi" w:cstheme="minorBidi"/>
          <w:noProof/>
          <w:sz w:val="28"/>
          <w:szCs w:val="28"/>
        </w:rPr>
        <w:t xml:space="preserve">      </w:t>
      </w:r>
      <w:r w:rsidR="008A42F7" w:rsidRPr="009C5F3C">
        <w:rPr>
          <w:rStyle w:val="Hyperlink"/>
          <w:noProof/>
          <w:sz w:val="28"/>
          <w:szCs w:val="28"/>
        </w:rPr>
        <w:t>Constraints</w:t>
      </w:r>
      <w:r w:rsidR="008A42F7" w:rsidRPr="009C5F3C">
        <w:rPr>
          <w:noProof/>
          <w:webHidden/>
          <w:sz w:val="28"/>
          <w:szCs w:val="28"/>
        </w:rPr>
        <w:tab/>
      </w:r>
      <w:r w:rsidR="008A42F7" w:rsidRPr="009C5F3C">
        <w:rPr>
          <w:noProof/>
          <w:webHidden/>
          <w:sz w:val="28"/>
          <w:szCs w:val="28"/>
        </w:rPr>
        <w:fldChar w:fldCharType="begin"/>
      </w:r>
      <w:r w:rsidR="008A42F7" w:rsidRPr="009C5F3C">
        <w:rPr>
          <w:noProof/>
          <w:webHidden/>
          <w:sz w:val="28"/>
          <w:szCs w:val="28"/>
        </w:rPr>
        <w:instrText xml:space="preserve"> PAGEREF _Toc497399079 \h </w:instrText>
      </w:r>
      <w:r w:rsidR="008A42F7" w:rsidRPr="009C5F3C">
        <w:rPr>
          <w:noProof/>
          <w:webHidden/>
          <w:sz w:val="28"/>
          <w:szCs w:val="28"/>
        </w:rPr>
      </w:r>
      <w:r w:rsidR="008A42F7" w:rsidRPr="009C5F3C">
        <w:rPr>
          <w:noProof/>
          <w:webHidden/>
          <w:sz w:val="28"/>
          <w:szCs w:val="28"/>
        </w:rPr>
        <w:fldChar w:fldCharType="separate"/>
      </w:r>
      <w:ins w:id="4" w:author="Andrew Gill" w:date="2018-01-12T09:07:00Z">
        <w:r w:rsidR="001E03B4">
          <w:rPr>
            <w:noProof/>
            <w:webHidden/>
            <w:sz w:val="28"/>
            <w:szCs w:val="28"/>
          </w:rPr>
          <w:t>2</w:t>
        </w:r>
      </w:ins>
      <w:del w:id="5" w:author="Andrew Gill" w:date="2018-01-12T09:07:00Z">
        <w:r w:rsidR="008A42F7" w:rsidRPr="009C5F3C" w:rsidDel="001E03B4">
          <w:rPr>
            <w:noProof/>
            <w:webHidden/>
            <w:sz w:val="28"/>
            <w:szCs w:val="28"/>
          </w:rPr>
          <w:delText>4</w:delText>
        </w:r>
      </w:del>
      <w:r w:rsidR="008A42F7" w:rsidRPr="009C5F3C">
        <w:rPr>
          <w:noProof/>
          <w:webHidden/>
          <w:sz w:val="28"/>
          <w:szCs w:val="28"/>
        </w:rPr>
        <w:fldChar w:fldCharType="end"/>
      </w:r>
      <w:r>
        <w:rPr>
          <w:noProof/>
          <w:sz w:val="28"/>
          <w:szCs w:val="28"/>
        </w:rPr>
        <w:fldChar w:fldCharType="end"/>
      </w:r>
    </w:p>
    <w:p w14:paraId="6CBED598" w14:textId="0ABDC0FB" w:rsidR="008A42F7" w:rsidRPr="009C5F3C" w:rsidRDefault="002E72E1">
      <w:pPr>
        <w:pStyle w:val="TOC1"/>
        <w:rPr>
          <w:rFonts w:asciiTheme="minorHAnsi" w:eastAsiaTheme="minorEastAsia" w:hAnsiTheme="minorHAnsi" w:cstheme="minorBidi"/>
          <w:b w:val="0"/>
          <w:noProof/>
          <w:szCs w:val="28"/>
        </w:rPr>
      </w:pPr>
      <w:r>
        <w:fldChar w:fldCharType="begin"/>
      </w:r>
      <w:r>
        <w:instrText xml:space="preserve"> HYPERLINK \l "_Toc497399080" </w:instrText>
      </w:r>
      <w:r>
        <w:fldChar w:fldCharType="separate"/>
      </w:r>
      <w:r w:rsidR="008A42F7" w:rsidRPr="009C5F3C">
        <w:rPr>
          <w:rStyle w:val="Hyperlink"/>
          <w:noProof/>
          <w:szCs w:val="28"/>
        </w:rPr>
        <w:t>5</w:t>
      </w:r>
      <w:r w:rsidR="008A42F7" w:rsidRPr="009C5F3C">
        <w:rPr>
          <w:rFonts w:asciiTheme="minorHAnsi" w:eastAsiaTheme="minorEastAsia" w:hAnsiTheme="minorHAnsi" w:cstheme="minorBidi"/>
          <w:b w:val="0"/>
          <w:noProof/>
          <w:szCs w:val="28"/>
        </w:rPr>
        <w:tab/>
      </w:r>
      <w:r w:rsidR="008A42F7" w:rsidRPr="009C5F3C">
        <w:rPr>
          <w:rStyle w:val="Hyperlink"/>
          <w:noProof/>
          <w:szCs w:val="28"/>
        </w:rPr>
        <w:t>Roles and Responsibilities</w:t>
      </w:r>
      <w:r w:rsidR="008A42F7" w:rsidRPr="009C5F3C">
        <w:rPr>
          <w:noProof/>
          <w:webHidden/>
          <w:szCs w:val="28"/>
        </w:rPr>
        <w:tab/>
      </w:r>
      <w:r w:rsidR="008A42F7" w:rsidRPr="009C5F3C">
        <w:rPr>
          <w:noProof/>
          <w:webHidden/>
          <w:szCs w:val="28"/>
        </w:rPr>
        <w:fldChar w:fldCharType="begin"/>
      </w:r>
      <w:r w:rsidR="008A42F7" w:rsidRPr="009C5F3C">
        <w:rPr>
          <w:noProof/>
          <w:webHidden/>
          <w:szCs w:val="28"/>
        </w:rPr>
        <w:instrText xml:space="preserve"> PAGEREF _Toc497399080 \h </w:instrText>
      </w:r>
      <w:r w:rsidR="008A42F7" w:rsidRPr="009C5F3C">
        <w:rPr>
          <w:noProof/>
          <w:webHidden/>
          <w:szCs w:val="28"/>
        </w:rPr>
      </w:r>
      <w:r w:rsidR="008A42F7" w:rsidRPr="009C5F3C">
        <w:rPr>
          <w:noProof/>
          <w:webHidden/>
          <w:szCs w:val="28"/>
        </w:rPr>
        <w:fldChar w:fldCharType="separate"/>
      </w:r>
      <w:ins w:id="6" w:author="Andrew Gill" w:date="2018-01-12T09:07:00Z">
        <w:r w:rsidR="001E03B4">
          <w:rPr>
            <w:noProof/>
            <w:webHidden/>
            <w:szCs w:val="28"/>
          </w:rPr>
          <w:t>3</w:t>
        </w:r>
      </w:ins>
      <w:del w:id="7" w:author="Andrew Gill" w:date="2018-01-12T09:07:00Z">
        <w:r w:rsidR="008A42F7" w:rsidRPr="009C5F3C" w:rsidDel="001E03B4">
          <w:rPr>
            <w:noProof/>
            <w:webHidden/>
            <w:szCs w:val="28"/>
          </w:rPr>
          <w:delText>5</w:delText>
        </w:r>
      </w:del>
      <w:r w:rsidR="008A42F7" w:rsidRPr="009C5F3C">
        <w:rPr>
          <w:noProof/>
          <w:webHidden/>
          <w:szCs w:val="28"/>
        </w:rPr>
        <w:fldChar w:fldCharType="end"/>
      </w:r>
      <w:r>
        <w:rPr>
          <w:noProof/>
          <w:szCs w:val="28"/>
        </w:rPr>
        <w:fldChar w:fldCharType="end"/>
      </w:r>
    </w:p>
    <w:p w14:paraId="7015140A" w14:textId="2CA11036" w:rsidR="008A42F7" w:rsidRPr="009C5F3C" w:rsidRDefault="002E72E1">
      <w:pPr>
        <w:pStyle w:val="TOC1"/>
        <w:rPr>
          <w:rFonts w:asciiTheme="minorHAnsi" w:eastAsiaTheme="minorEastAsia" w:hAnsiTheme="minorHAnsi" w:cstheme="minorBidi"/>
          <w:b w:val="0"/>
          <w:noProof/>
          <w:szCs w:val="28"/>
        </w:rPr>
      </w:pPr>
      <w:r>
        <w:fldChar w:fldCharType="begin"/>
      </w:r>
      <w:r>
        <w:instrText xml:space="preserve"> HYPERLINK \l "_Toc497399081" </w:instrText>
      </w:r>
      <w:r>
        <w:fldChar w:fldCharType="separate"/>
      </w:r>
      <w:r w:rsidR="008A42F7" w:rsidRPr="009C5F3C">
        <w:rPr>
          <w:rStyle w:val="Hyperlink"/>
          <w:noProof/>
          <w:szCs w:val="28"/>
        </w:rPr>
        <w:t>6</w:t>
      </w:r>
      <w:r w:rsidR="008A42F7" w:rsidRPr="009C5F3C">
        <w:rPr>
          <w:rFonts w:asciiTheme="minorHAnsi" w:eastAsiaTheme="minorEastAsia" w:hAnsiTheme="minorHAnsi" w:cstheme="minorBidi"/>
          <w:b w:val="0"/>
          <w:noProof/>
          <w:szCs w:val="28"/>
        </w:rPr>
        <w:tab/>
      </w:r>
      <w:r w:rsidR="008A42F7" w:rsidRPr="009C5F3C">
        <w:rPr>
          <w:rStyle w:val="Hyperlink"/>
          <w:noProof/>
          <w:szCs w:val="28"/>
        </w:rPr>
        <w:t>Deployment</w:t>
      </w:r>
      <w:r w:rsidR="008A42F7" w:rsidRPr="009C5F3C">
        <w:rPr>
          <w:noProof/>
          <w:webHidden/>
          <w:szCs w:val="28"/>
        </w:rPr>
        <w:tab/>
      </w:r>
      <w:r w:rsidR="008A42F7" w:rsidRPr="009C5F3C">
        <w:rPr>
          <w:noProof/>
          <w:webHidden/>
          <w:szCs w:val="28"/>
        </w:rPr>
        <w:fldChar w:fldCharType="begin"/>
      </w:r>
      <w:r w:rsidR="008A42F7" w:rsidRPr="009C5F3C">
        <w:rPr>
          <w:noProof/>
          <w:webHidden/>
          <w:szCs w:val="28"/>
        </w:rPr>
        <w:instrText xml:space="preserve"> PAGEREF _Toc497399081 \h </w:instrText>
      </w:r>
      <w:r w:rsidR="008A42F7" w:rsidRPr="009C5F3C">
        <w:rPr>
          <w:noProof/>
          <w:webHidden/>
          <w:szCs w:val="28"/>
        </w:rPr>
      </w:r>
      <w:r w:rsidR="008A42F7" w:rsidRPr="009C5F3C">
        <w:rPr>
          <w:noProof/>
          <w:webHidden/>
          <w:szCs w:val="28"/>
        </w:rPr>
        <w:fldChar w:fldCharType="separate"/>
      </w:r>
      <w:ins w:id="8" w:author="Andrew Gill" w:date="2018-01-12T09:07:00Z">
        <w:r w:rsidR="001E03B4">
          <w:rPr>
            <w:noProof/>
            <w:webHidden/>
            <w:szCs w:val="28"/>
          </w:rPr>
          <w:t>3</w:t>
        </w:r>
      </w:ins>
      <w:del w:id="9" w:author="Andrew Gill" w:date="2018-01-12T09:07:00Z">
        <w:r w:rsidR="008A42F7" w:rsidRPr="009C5F3C" w:rsidDel="001E03B4">
          <w:rPr>
            <w:noProof/>
            <w:webHidden/>
            <w:szCs w:val="28"/>
          </w:rPr>
          <w:delText>5</w:delText>
        </w:r>
      </w:del>
      <w:r w:rsidR="008A42F7" w:rsidRPr="009C5F3C">
        <w:rPr>
          <w:noProof/>
          <w:webHidden/>
          <w:szCs w:val="28"/>
        </w:rPr>
        <w:fldChar w:fldCharType="end"/>
      </w:r>
      <w:r>
        <w:rPr>
          <w:noProof/>
          <w:szCs w:val="28"/>
        </w:rPr>
        <w:fldChar w:fldCharType="end"/>
      </w:r>
    </w:p>
    <w:p w14:paraId="73AEAC28" w14:textId="39F7B5D8" w:rsidR="008A42F7" w:rsidRPr="009C5F3C" w:rsidRDefault="002E72E1">
      <w:pPr>
        <w:pStyle w:val="TOC1"/>
        <w:rPr>
          <w:rFonts w:asciiTheme="minorHAnsi" w:eastAsiaTheme="minorEastAsia" w:hAnsiTheme="minorHAnsi" w:cstheme="minorBidi"/>
          <w:b w:val="0"/>
          <w:noProof/>
          <w:szCs w:val="28"/>
        </w:rPr>
      </w:pPr>
      <w:r>
        <w:fldChar w:fldCharType="begin"/>
      </w:r>
      <w:r>
        <w:instrText xml:space="preserve"> HYPERLINK \l "_Toc497399082" </w:instrText>
      </w:r>
      <w:r>
        <w:fldChar w:fldCharType="separate"/>
      </w:r>
      <w:r w:rsidR="008A42F7" w:rsidRPr="009C5F3C">
        <w:rPr>
          <w:rStyle w:val="Hyperlink"/>
          <w:noProof/>
          <w:szCs w:val="28"/>
        </w:rPr>
        <w:t>7</w:t>
      </w:r>
      <w:r w:rsidR="008A42F7" w:rsidRPr="009C5F3C">
        <w:rPr>
          <w:rFonts w:asciiTheme="minorHAnsi" w:eastAsiaTheme="minorEastAsia" w:hAnsiTheme="minorHAnsi" w:cstheme="minorBidi"/>
          <w:b w:val="0"/>
          <w:noProof/>
          <w:szCs w:val="28"/>
        </w:rPr>
        <w:tab/>
      </w:r>
      <w:r w:rsidR="008A42F7" w:rsidRPr="009C5F3C">
        <w:rPr>
          <w:rStyle w:val="Hyperlink"/>
          <w:noProof/>
          <w:szCs w:val="28"/>
        </w:rPr>
        <w:t>Timeline</w:t>
      </w:r>
      <w:r w:rsidR="008A42F7" w:rsidRPr="009C5F3C">
        <w:rPr>
          <w:noProof/>
          <w:webHidden/>
          <w:szCs w:val="28"/>
        </w:rPr>
        <w:tab/>
      </w:r>
      <w:r w:rsidR="008A42F7" w:rsidRPr="009C5F3C">
        <w:rPr>
          <w:noProof/>
          <w:webHidden/>
          <w:szCs w:val="28"/>
        </w:rPr>
        <w:fldChar w:fldCharType="begin"/>
      </w:r>
      <w:r w:rsidR="008A42F7" w:rsidRPr="009C5F3C">
        <w:rPr>
          <w:noProof/>
          <w:webHidden/>
          <w:szCs w:val="28"/>
        </w:rPr>
        <w:instrText xml:space="preserve"> PAGEREF _Toc497399082 \h </w:instrText>
      </w:r>
      <w:r w:rsidR="008A42F7" w:rsidRPr="009C5F3C">
        <w:rPr>
          <w:noProof/>
          <w:webHidden/>
          <w:szCs w:val="28"/>
        </w:rPr>
      </w:r>
      <w:r w:rsidR="008A42F7" w:rsidRPr="009C5F3C">
        <w:rPr>
          <w:noProof/>
          <w:webHidden/>
          <w:szCs w:val="28"/>
        </w:rPr>
        <w:fldChar w:fldCharType="separate"/>
      </w:r>
      <w:ins w:id="10" w:author="Andrew Gill" w:date="2018-01-12T09:07:00Z">
        <w:r w:rsidR="001E03B4">
          <w:rPr>
            <w:noProof/>
            <w:webHidden/>
            <w:szCs w:val="28"/>
          </w:rPr>
          <w:t>4</w:t>
        </w:r>
      </w:ins>
      <w:del w:id="11" w:author="Andrew Gill" w:date="2018-01-12T09:07:00Z">
        <w:r w:rsidR="008A42F7" w:rsidRPr="009C5F3C" w:rsidDel="001E03B4">
          <w:rPr>
            <w:noProof/>
            <w:webHidden/>
            <w:szCs w:val="28"/>
          </w:rPr>
          <w:delText>6</w:delText>
        </w:r>
      </w:del>
      <w:r w:rsidR="008A42F7" w:rsidRPr="009C5F3C">
        <w:rPr>
          <w:noProof/>
          <w:webHidden/>
          <w:szCs w:val="28"/>
        </w:rPr>
        <w:fldChar w:fldCharType="end"/>
      </w:r>
      <w:r>
        <w:rPr>
          <w:noProof/>
          <w:szCs w:val="28"/>
        </w:rPr>
        <w:fldChar w:fldCharType="end"/>
      </w:r>
    </w:p>
    <w:p w14:paraId="0F0F635C" w14:textId="6F07EB38" w:rsidR="008A42F7" w:rsidRDefault="002E72E1">
      <w:pPr>
        <w:pStyle w:val="TOC1"/>
        <w:rPr>
          <w:rFonts w:asciiTheme="minorHAnsi" w:eastAsiaTheme="minorEastAsia" w:hAnsiTheme="minorHAnsi" w:cstheme="minorBidi"/>
          <w:b w:val="0"/>
          <w:noProof/>
          <w:sz w:val="22"/>
          <w:szCs w:val="22"/>
        </w:rPr>
      </w:pPr>
      <w:r>
        <w:fldChar w:fldCharType="begin"/>
      </w:r>
      <w:r>
        <w:instrText xml:space="preserve"> HYPERLINK \l "_Toc497399083" </w:instrText>
      </w:r>
      <w:r>
        <w:fldChar w:fldCharType="separate"/>
      </w:r>
      <w:r w:rsidR="008A42F7" w:rsidRPr="009C5F3C">
        <w:rPr>
          <w:rStyle w:val="Hyperlink"/>
          <w:noProof/>
          <w:szCs w:val="28"/>
        </w:rPr>
        <w:t>8</w:t>
      </w:r>
      <w:r w:rsidR="008A42F7" w:rsidRPr="009C5F3C">
        <w:rPr>
          <w:rFonts w:asciiTheme="minorHAnsi" w:eastAsiaTheme="minorEastAsia" w:hAnsiTheme="minorHAnsi" w:cstheme="minorBidi"/>
          <w:b w:val="0"/>
          <w:noProof/>
          <w:szCs w:val="28"/>
        </w:rPr>
        <w:tab/>
      </w:r>
      <w:r w:rsidR="008A42F7" w:rsidRPr="009C5F3C">
        <w:rPr>
          <w:rStyle w:val="Hyperlink"/>
          <w:noProof/>
          <w:szCs w:val="28"/>
        </w:rPr>
        <w:t>Site Readiness Assessment</w:t>
      </w:r>
      <w:r w:rsidR="008A42F7" w:rsidRPr="009C5F3C">
        <w:rPr>
          <w:noProof/>
          <w:webHidden/>
          <w:szCs w:val="28"/>
        </w:rPr>
        <w:tab/>
      </w:r>
      <w:r w:rsidR="008A42F7" w:rsidRPr="009C5F3C">
        <w:rPr>
          <w:noProof/>
          <w:webHidden/>
          <w:szCs w:val="28"/>
        </w:rPr>
        <w:fldChar w:fldCharType="begin"/>
      </w:r>
      <w:r w:rsidR="008A42F7" w:rsidRPr="009C5F3C">
        <w:rPr>
          <w:noProof/>
          <w:webHidden/>
          <w:szCs w:val="28"/>
        </w:rPr>
        <w:instrText xml:space="preserve"> PAGEREF _Toc497399083 \h </w:instrText>
      </w:r>
      <w:r w:rsidR="008A42F7" w:rsidRPr="009C5F3C">
        <w:rPr>
          <w:noProof/>
          <w:webHidden/>
          <w:szCs w:val="28"/>
        </w:rPr>
      </w:r>
      <w:r w:rsidR="008A42F7" w:rsidRPr="009C5F3C">
        <w:rPr>
          <w:noProof/>
          <w:webHidden/>
          <w:szCs w:val="28"/>
        </w:rPr>
        <w:fldChar w:fldCharType="separate"/>
      </w:r>
      <w:ins w:id="12" w:author="Andrew Gill" w:date="2018-01-12T09:07:00Z">
        <w:r w:rsidR="001E03B4">
          <w:rPr>
            <w:noProof/>
            <w:webHidden/>
            <w:szCs w:val="28"/>
          </w:rPr>
          <w:t>4</w:t>
        </w:r>
      </w:ins>
      <w:del w:id="13" w:author="Andrew Gill" w:date="2018-01-12T09:07:00Z">
        <w:r w:rsidR="008A42F7" w:rsidRPr="009C5F3C" w:rsidDel="001E03B4">
          <w:rPr>
            <w:noProof/>
            <w:webHidden/>
            <w:szCs w:val="28"/>
          </w:rPr>
          <w:delText>6</w:delText>
        </w:r>
      </w:del>
      <w:r w:rsidR="008A42F7" w:rsidRPr="009C5F3C">
        <w:rPr>
          <w:noProof/>
          <w:webHidden/>
          <w:szCs w:val="28"/>
        </w:rPr>
        <w:fldChar w:fldCharType="end"/>
      </w:r>
      <w:r>
        <w:rPr>
          <w:noProof/>
          <w:szCs w:val="28"/>
        </w:rPr>
        <w:fldChar w:fldCharType="end"/>
      </w:r>
    </w:p>
    <w:p w14:paraId="5C637864" w14:textId="1DD7B5B0" w:rsidR="008A42F7" w:rsidRDefault="009C5F3C" w:rsidP="009C5F3C">
      <w:pPr>
        <w:pStyle w:val="TOC2"/>
        <w:rPr>
          <w:rFonts w:asciiTheme="minorHAnsi" w:eastAsiaTheme="minorEastAsia" w:hAnsiTheme="minorHAnsi" w:cstheme="minorBidi"/>
          <w:noProof/>
          <w:sz w:val="22"/>
          <w:szCs w:val="22"/>
        </w:rPr>
      </w:pPr>
      <w:r>
        <w:t xml:space="preserve">     </w:t>
      </w:r>
      <w:r w:rsidR="002E72E1">
        <w:fldChar w:fldCharType="begin"/>
      </w:r>
      <w:r w:rsidR="002E72E1">
        <w:instrText xml:space="preserve"> HYPERLINK \l "_Toc497399084" </w:instrText>
      </w:r>
      <w:r w:rsidR="002E72E1">
        <w:fldChar w:fldCharType="separate"/>
      </w:r>
      <w:r w:rsidR="008A42F7" w:rsidRPr="00276100">
        <w:rPr>
          <w:rStyle w:val="Hyperlink"/>
          <w:noProof/>
        </w:rPr>
        <w:t>8.1</w:t>
      </w:r>
      <w:r w:rsidR="008A42F7">
        <w:rPr>
          <w:rFonts w:asciiTheme="minorHAnsi" w:eastAsiaTheme="minorEastAsia" w:hAnsiTheme="minorHAnsi" w:cstheme="minorBidi"/>
          <w:noProof/>
          <w:sz w:val="22"/>
          <w:szCs w:val="22"/>
        </w:rPr>
        <w:tab/>
      </w:r>
      <w:r w:rsidR="008A42F7" w:rsidRPr="00276100">
        <w:rPr>
          <w:rStyle w:val="Hyperlink"/>
          <w:noProof/>
        </w:rPr>
        <w:t>Deployment Topology (Targeted Architecture)</w:t>
      </w:r>
      <w:r w:rsidR="008A42F7">
        <w:rPr>
          <w:noProof/>
          <w:webHidden/>
        </w:rPr>
        <w:tab/>
      </w:r>
      <w:r w:rsidR="008A42F7">
        <w:rPr>
          <w:noProof/>
          <w:webHidden/>
        </w:rPr>
        <w:fldChar w:fldCharType="begin"/>
      </w:r>
      <w:r w:rsidR="008A42F7">
        <w:rPr>
          <w:noProof/>
          <w:webHidden/>
        </w:rPr>
        <w:instrText xml:space="preserve"> PAGEREF _Toc497399084 \h </w:instrText>
      </w:r>
      <w:r w:rsidR="008A42F7">
        <w:rPr>
          <w:noProof/>
          <w:webHidden/>
        </w:rPr>
      </w:r>
      <w:r w:rsidR="008A42F7">
        <w:rPr>
          <w:noProof/>
          <w:webHidden/>
        </w:rPr>
        <w:fldChar w:fldCharType="separate"/>
      </w:r>
      <w:ins w:id="14" w:author="Andrew Gill" w:date="2018-01-12T09:07:00Z">
        <w:r w:rsidR="001E03B4">
          <w:rPr>
            <w:noProof/>
            <w:webHidden/>
          </w:rPr>
          <w:t>4</w:t>
        </w:r>
      </w:ins>
      <w:del w:id="15" w:author="Andrew Gill" w:date="2018-01-12T09:07:00Z">
        <w:r w:rsidR="008A42F7" w:rsidDel="001E03B4">
          <w:rPr>
            <w:noProof/>
            <w:webHidden/>
          </w:rPr>
          <w:delText>6</w:delText>
        </w:r>
      </w:del>
      <w:r w:rsidR="008A42F7">
        <w:rPr>
          <w:noProof/>
          <w:webHidden/>
        </w:rPr>
        <w:fldChar w:fldCharType="end"/>
      </w:r>
      <w:r w:rsidR="002E72E1">
        <w:rPr>
          <w:noProof/>
        </w:rPr>
        <w:fldChar w:fldCharType="end"/>
      </w:r>
    </w:p>
    <w:p w14:paraId="6F0E8877" w14:textId="7761DB9A" w:rsidR="008A42F7" w:rsidRDefault="009C5F3C" w:rsidP="009C5F3C">
      <w:pPr>
        <w:pStyle w:val="TOC2"/>
        <w:rPr>
          <w:rFonts w:asciiTheme="minorHAnsi" w:eastAsiaTheme="minorEastAsia" w:hAnsiTheme="minorHAnsi" w:cstheme="minorBidi"/>
          <w:noProof/>
          <w:sz w:val="22"/>
          <w:szCs w:val="22"/>
        </w:rPr>
      </w:pPr>
      <w:r>
        <w:t xml:space="preserve">     </w:t>
      </w:r>
      <w:r w:rsidR="002E72E1">
        <w:fldChar w:fldCharType="begin"/>
      </w:r>
      <w:r w:rsidR="002E72E1">
        <w:instrText xml:space="preserve"> H</w:instrText>
      </w:r>
      <w:r w:rsidR="002E72E1">
        <w:instrText xml:space="preserve">YPERLINK \l "_Toc497399085" </w:instrText>
      </w:r>
      <w:r w:rsidR="002E72E1">
        <w:fldChar w:fldCharType="separate"/>
      </w:r>
      <w:r w:rsidR="008A42F7" w:rsidRPr="00276100">
        <w:rPr>
          <w:rStyle w:val="Hyperlink"/>
          <w:noProof/>
        </w:rPr>
        <w:t>8.2</w:t>
      </w:r>
      <w:r w:rsidR="008A42F7">
        <w:rPr>
          <w:rFonts w:asciiTheme="minorHAnsi" w:eastAsiaTheme="minorEastAsia" w:hAnsiTheme="minorHAnsi" w:cstheme="minorBidi"/>
          <w:noProof/>
          <w:sz w:val="22"/>
          <w:szCs w:val="22"/>
        </w:rPr>
        <w:tab/>
      </w:r>
      <w:r w:rsidR="008A42F7" w:rsidRPr="00276100">
        <w:rPr>
          <w:rStyle w:val="Hyperlink"/>
          <w:noProof/>
        </w:rPr>
        <w:t>Site Information (Locations, Deployment Recipients)</w:t>
      </w:r>
      <w:r w:rsidR="008A42F7">
        <w:rPr>
          <w:noProof/>
          <w:webHidden/>
        </w:rPr>
        <w:tab/>
      </w:r>
      <w:r w:rsidR="008A42F7">
        <w:rPr>
          <w:noProof/>
          <w:webHidden/>
        </w:rPr>
        <w:fldChar w:fldCharType="begin"/>
      </w:r>
      <w:r w:rsidR="008A42F7">
        <w:rPr>
          <w:noProof/>
          <w:webHidden/>
        </w:rPr>
        <w:instrText xml:space="preserve"> PAGEREF _Toc497399085 \h </w:instrText>
      </w:r>
      <w:r w:rsidR="008A42F7">
        <w:rPr>
          <w:noProof/>
          <w:webHidden/>
        </w:rPr>
      </w:r>
      <w:r w:rsidR="008A42F7">
        <w:rPr>
          <w:noProof/>
          <w:webHidden/>
        </w:rPr>
        <w:fldChar w:fldCharType="separate"/>
      </w:r>
      <w:ins w:id="16" w:author="Andrew Gill" w:date="2018-01-12T09:07:00Z">
        <w:r w:rsidR="001E03B4">
          <w:rPr>
            <w:noProof/>
            <w:webHidden/>
          </w:rPr>
          <w:t>5</w:t>
        </w:r>
      </w:ins>
      <w:del w:id="17" w:author="Andrew Gill" w:date="2018-01-12T09:07:00Z">
        <w:r w:rsidR="008A42F7" w:rsidDel="001E03B4">
          <w:rPr>
            <w:noProof/>
            <w:webHidden/>
          </w:rPr>
          <w:delText>6</w:delText>
        </w:r>
      </w:del>
      <w:r w:rsidR="008A42F7">
        <w:rPr>
          <w:noProof/>
          <w:webHidden/>
        </w:rPr>
        <w:fldChar w:fldCharType="end"/>
      </w:r>
      <w:r w:rsidR="002E72E1">
        <w:rPr>
          <w:noProof/>
        </w:rPr>
        <w:fldChar w:fldCharType="end"/>
      </w:r>
    </w:p>
    <w:p w14:paraId="1B962BE7" w14:textId="0032ABC5" w:rsidR="008A42F7" w:rsidRDefault="009C5F3C" w:rsidP="009C5F3C">
      <w:pPr>
        <w:pStyle w:val="TOC2"/>
        <w:rPr>
          <w:rFonts w:asciiTheme="minorHAnsi" w:eastAsiaTheme="minorEastAsia" w:hAnsiTheme="minorHAnsi" w:cstheme="minorBidi"/>
          <w:noProof/>
          <w:sz w:val="22"/>
          <w:szCs w:val="22"/>
        </w:rPr>
      </w:pPr>
      <w:r>
        <w:t xml:space="preserve">     </w:t>
      </w:r>
      <w:r w:rsidR="002E72E1">
        <w:fldChar w:fldCharType="begin"/>
      </w:r>
      <w:r w:rsidR="002E72E1">
        <w:instrText xml:space="preserve"> HYPERLINK \l "_Toc497399086" </w:instrText>
      </w:r>
      <w:r w:rsidR="002E72E1">
        <w:fldChar w:fldCharType="separate"/>
      </w:r>
      <w:r w:rsidR="008A42F7" w:rsidRPr="00276100">
        <w:rPr>
          <w:rStyle w:val="Hyperlink"/>
          <w:noProof/>
        </w:rPr>
        <w:t>8.3</w:t>
      </w:r>
      <w:r w:rsidR="008A42F7">
        <w:rPr>
          <w:rFonts w:asciiTheme="minorHAnsi" w:eastAsiaTheme="minorEastAsia" w:hAnsiTheme="minorHAnsi" w:cstheme="minorBidi"/>
          <w:noProof/>
          <w:sz w:val="22"/>
          <w:szCs w:val="22"/>
        </w:rPr>
        <w:tab/>
      </w:r>
      <w:r w:rsidR="008A42F7" w:rsidRPr="00276100">
        <w:rPr>
          <w:rStyle w:val="Hyperlink"/>
          <w:noProof/>
        </w:rPr>
        <w:t>Site Preparation</w:t>
      </w:r>
      <w:r w:rsidR="008A42F7">
        <w:rPr>
          <w:noProof/>
          <w:webHidden/>
        </w:rPr>
        <w:tab/>
      </w:r>
      <w:r w:rsidR="008A42F7">
        <w:rPr>
          <w:noProof/>
          <w:webHidden/>
        </w:rPr>
        <w:fldChar w:fldCharType="begin"/>
      </w:r>
      <w:r w:rsidR="008A42F7">
        <w:rPr>
          <w:noProof/>
          <w:webHidden/>
        </w:rPr>
        <w:instrText xml:space="preserve"> PAGEREF _Toc497399086 \h </w:instrText>
      </w:r>
      <w:r w:rsidR="008A42F7">
        <w:rPr>
          <w:noProof/>
          <w:webHidden/>
        </w:rPr>
      </w:r>
      <w:r w:rsidR="008A42F7">
        <w:rPr>
          <w:noProof/>
          <w:webHidden/>
        </w:rPr>
        <w:fldChar w:fldCharType="separate"/>
      </w:r>
      <w:ins w:id="18" w:author="Andrew Gill" w:date="2018-01-12T09:07:00Z">
        <w:r w:rsidR="001E03B4">
          <w:rPr>
            <w:noProof/>
            <w:webHidden/>
          </w:rPr>
          <w:t>5</w:t>
        </w:r>
      </w:ins>
      <w:del w:id="19" w:author="Andrew Gill" w:date="2018-01-12T09:07:00Z">
        <w:r w:rsidR="008A42F7" w:rsidDel="001E03B4">
          <w:rPr>
            <w:noProof/>
            <w:webHidden/>
          </w:rPr>
          <w:delText>7</w:delText>
        </w:r>
      </w:del>
      <w:r w:rsidR="008A42F7">
        <w:rPr>
          <w:noProof/>
          <w:webHidden/>
        </w:rPr>
        <w:fldChar w:fldCharType="end"/>
      </w:r>
      <w:r w:rsidR="002E72E1">
        <w:rPr>
          <w:noProof/>
        </w:rPr>
        <w:fldChar w:fldCharType="end"/>
      </w:r>
    </w:p>
    <w:p w14:paraId="6B1EFB55" w14:textId="32F44BC1" w:rsidR="008A42F7" w:rsidRDefault="009C5F3C" w:rsidP="009C5F3C">
      <w:pPr>
        <w:pStyle w:val="TOC2"/>
        <w:rPr>
          <w:rFonts w:asciiTheme="minorHAnsi" w:eastAsiaTheme="minorEastAsia" w:hAnsiTheme="minorHAnsi" w:cstheme="minorBidi"/>
          <w:noProof/>
          <w:sz w:val="22"/>
          <w:szCs w:val="22"/>
        </w:rPr>
      </w:pPr>
      <w:r>
        <w:t xml:space="preserve">     </w:t>
      </w:r>
      <w:r w:rsidR="002E72E1">
        <w:fldChar w:fldCharType="begin"/>
      </w:r>
      <w:r w:rsidR="002E72E1">
        <w:instrText xml:space="preserve"> HYPERLINK \l "_Toc497399087" </w:instrText>
      </w:r>
      <w:r w:rsidR="002E72E1">
        <w:fldChar w:fldCharType="separate"/>
      </w:r>
      <w:r w:rsidR="008A42F7" w:rsidRPr="00276100">
        <w:rPr>
          <w:rStyle w:val="Hyperlink"/>
          <w:noProof/>
        </w:rPr>
        <w:t>8.4</w:t>
      </w:r>
      <w:r w:rsidR="008A42F7">
        <w:rPr>
          <w:rFonts w:asciiTheme="minorHAnsi" w:eastAsiaTheme="minorEastAsia" w:hAnsiTheme="minorHAnsi" w:cstheme="minorBidi"/>
          <w:noProof/>
          <w:sz w:val="22"/>
          <w:szCs w:val="22"/>
        </w:rPr>
        <w:tab/>
      </w:r>
      <w:r w:rsidR="008A42F7" w:rsidRPr="00276100">
        <w:rPr>
          <w:rStyle w:val="Hyperlink"/>
          <w:noProof/>
        </w:rPr>
        <w:t>Resources</w:t>
      </w:r>
      <w:r w:rsidR="008A42F7">
        <w:rPr>
          <w:noProof/>
          <w:webHidden/>
        </w:rPr>
        <w:tab/>
      </w:r>
      <w:r w:rsidR="008A42F7">
        <w:rPr>
          <w:noProof/>
          <w:webHidden/>
        </w:rPr>
        <w:fldChar w:fldCharType="begin"/>
      </w:r>
      <w:r w:rsidR="008A42F7">
        <w:rPr>
          <w:noProof/>
          <w:webHidden/>
        </w:rPr>
        <w:instrText xml:space="preserve"> PAGEREF _Toc497399087 \h </w:instrText>
      </w:r>
      <w:r w:rsidR="008A42F7">
        <w:rPr>
          <w:noProof/>
          <w:webHidden/>
        </w:rPr>
      </w:r>
      <w:r w:rsidR="008A42F7">
        <w:rPr>
          <w:noProof/>
          <w:webHidden/>
        </w:rPr>
        <w:fldChar w:fldCharType="separate"/>
      </w:r>
      <w:ins w:id="20" w:author="Andrew Gill" w:date="2018-01-12T09:07:00Z">
        <w:r w:rsidR="001E03B4">
          <w:rPr>
            <w:noProof/>
            <w:webHidden/>
          </w:rPr>
          <w:t>5</w:t>
        </w:r>
      </w:ins>
      <w:del w:id="21" w:author="Andrew Gill" w:date="2018-01-12T09:07:00Z">
        <w:r w:rsidR="008A42F7" w:rsidDel="001E03B4">
          <w:rPr>
            <w:noProof/>
            <w:webHidden/>
          </w:rPr>
          <w:delText>7</w:delText>
        </w:r>
      </w:del>
      <w:r w:rsidR="008A42F7">
        <w:rPr>
          <w:noProof/>
          <w:webHidden/>
        </w:rPr>
        <w:fldChar w:fldCharType="end"/>
      </w:r>
      <w:r w:rsidR="002E72E1">
        <w:rPr>
          <w:noProof/>
        </w:rPr>
        <w:fldChar w:fldCharType="end"/>
      </w:r>
    </w:p>
    <w:p w14:paraId="1E9CD17C" w14:textId="610B04E1" w:rsidR="008A42F7" w:rsidRDefault="002E72E1">
      <w:pPr>
        <w:pStyle w:val="TOC1"/>
        <w:rPr>
          <w:rFonts w:asciiTheme="minorHAnsi" w:eastAsiaTheme="minorEastAsia" w:hAnsiTheme="minorHAnsi" w:cstheme="minorBidi"/>
          <w:b w:val="0"/>
          <w:noProof/>
          <w:sz w:val="22"/>
          <w:szCs w:val="22"/>
        </w:rPr>
      </w:pPr>
      <w:r>
        <w:fldChar w:fldCharType="begin"/>
      </w:r>
      <w:r>
        <w:instrText xml:space="preserve"> HYPERLINK \l "_Toc497399088" </w:instrText>
      </w:r>
      <w:r>
        <w:fldChar w:fldCharType="separate"/>
      </w:r>
      <w:r w:rsidR="008A42F7" w:rsidRPr="00276100">
        <w:rPr>
          <w:rStyle w:val="Hyperlink"/>
          <w:noProof/>
        </w:rPr>
        <w:t>9</w:t>
      </w:r>
      <w:r w:rsidR="008A42F7">
        <w:rPr>
          <w:rFonts w:asciiTheme="minorHAnsi" w:eastAsiaTheme="minorEastAsia" w:hAnsiTheme="minorHAnsi" w:cstheme="minorBidi"/>
          <w:b w:val="0"/>
          <w:noProof/>
          <w:sz w:val="22"/>
          <w:szCs w:val="22"/>
        </w:rPr>
        <w:tab/>
      </w:r>
      <w:r w:rsidR="008A42F7" w:rsidRPr="00276100">
        <w:rPr>
          <w:rStyle w:val="Hyperlink"/>
          <w:noProof/>
        </w:rPr>
        <w:t>VistA Server Requirements</w:t>
      </w:r>
      <w:r w:rsidR="008A42F7">
        <w:rPr>
          <w:noProof/>
          <w:webHidden/>
        </w:rPr>
        <w:tab/>
      </w:r>
      <w:r w:rsidR="008A42F7">
        <w:rPr>
          <w:noProof/>
          <w:webHidden/>
        </w:rPr>
        <w:fldChar w:fldCharType="begin"/>
      </w:r>
      <w:r w:rsidR="008A42F7">
        <w:rPr>
          <w:noProof/>
          <w:webHidden/>
        </w:rPr>
        <w:instrText xml:space="preserve"> PAGEREF _Toc497399088 \h </w:instrText>
      </w:r>
      <w:r w:rsidR="008A42F7">
        <w:rPr>
          <w:noProof/>
          <w:webHidden/>
        </w:rPr>
      </w:r>
      <w:r w:rsidR="008A42F7">
        <w:rPr>
          <w:noProof/>
          <w:webHidden/>
        </w:rPr>
        <w:fldChar w:fldCharType="separate"/>
      </w:r>
      <w:ins w:id="22" w:author="Andrew Gill" w:date="2018-01-12T09:07:00Z">
        <w:r w:rsidR="001E03B4">
          <w:rPr>
            <w:noProof/>
            <w:webHidden/>
          </w:rPr>
          <w:t>5</w:t>
        </w:r>
      </w:ins>
      <w:del w:id="23" w:author="Andrew Gill" w:date="2018-01-12T09:07:00Z">
        <w:r w:rsidR="008A42F7" w:rsidDel="001E03B4">
          <w:rPr>
            <w:noProof/>
            <w:webHidden/>
          </w:rPr>
          <w:delText>7</w:delText>
        </w:r>
      </w:del>
      <w:r w:rsidR="008A42F7">
        <w:rPr>
          <w:noProof/>
          <w:webHidden/>
        </w:rPr>
        <w:fldChar w:fldCharType="end"/>
      </w:r>
      <w:r>
        <w:rPr>
          <w:noProof/>
        </w:rPr>
        <w:fldChar w:fldCharType="end"/>
      </w:r>
    </w:p>
    <w:p w14:paraId="011D4137" w14:textId="7EC704D3" w:rsidR="008A42F7" w:rsidRDefault="002E72E1">
      <w:pPr>
        <w:pStyle w:val="TOC1"/>
        <w:rPr>
          <w:rFonts w:asciiTheme="minorHAnsi" w:eastAsiaTheme="minorEastAsia" w:hAnsiTheme="minorHAnsi" w:cstheme="minorBidi"/>
          <w:b w:val="0"/>
          <w:noProof/>
          <w:sz w:val="22"/>
          <w:szCs w:val="22"/>
        </w:rPr>
      </w:pPr>
      <w:r>
        <w:fldChar w:fldCharType="begin"/>
      </w:r>
      <w:r>
        <w:instrText xml:space="preserve"> HYPERLINK \l "_Toc497399089" </w:instrText>
      </w:r>
      <w:r>
        <w:fldChar w:fldCharType="separate"/>
      </w:r>
      <w:r w:rsidR="008A42F7" w:rsidRPr="00276100">
        <w:rPr>
          <w:rStyle w:val="Hyperlink"/>
          <w:noProof/>
        </w:rPr>
        <w:t>10</w:t>
      </w:r>
      <w:r w:rsidR="008A42F7">
        <w:rPr>
          <w:rFonts w:asciiTheme="minorHAnsi" w:eastAsiaTheme="minorEastAsia" w:hAnsiTheme="minorHAnsi" w:cstheme="minorBidi"/>
          <w:b w:val="0"/>
          <w:noProof/>
          <w:sz w:val="22"/>
          <w:szCs w:val="22"/>
        </w:rPr>
        <w:tab/>
      </w:r>
      <w:r w:rsidR="008A42F7" w:rsidRPr="00276100">
        <w:rPr>
          <w:rStyle w:val="Hyperlink"/>
          <w:noProof/>
        </w:rPr>
        <w:t>Client PC Requirements</w:t>
      </w:r>
      <w:r w:rsidR="008A42F7">
        <w:rPr>
          <w:noProof/>
          <w:webHidden/>
        </w:rPr>
        <w:tab/>
      </w:r>
      <w:r w:rsidR="008A42F7">
        <w:rPr>
          <w:noProof/>
          <w:webHidden/>
        </w:rPr>
        <w:fldChar w:fldCharType="begin"/>
      </w:r>
      <w:r w:rsidR="008A42F7">
        <w:rPr>
          <w:noProof/>
          <w:webHidden/>
        </w:rPr>
        <w:instrText xml:space="preserve"> PAGEREF _Toc497399089 \h </w:instrText>
      </w:r>
      <w:r w:rsidR="008A42F7">
        <w:rPr>
          <w:noProof/>
          <w:webHidden/>
        </w:rPr>
      </w:r>
      <w:r w:rsidR="008A42F7">
        <w:rPr>
          <w:noProof/>
          <w:webHidden/>
        </w:rPr>
        <w:fldChar w:fldCharType="separate"/>
      </w:r>
      <w:ins w:id="24" w:author="Andrew Gill" w:date="2018-01-12T09:07:00Z">
        <w:r w:rsidR="001E03B4">
          <w:rPr>
            <w:noProof/>
            <w:webHidden/>
          </w:rPr>
          <w:t>5</w:t>
        </w:r>
      </w:ins>
      <w:del w:id="25" w:author="Andrew Gill" w:date="2018-01-12T09:07:00Z">
        <w:r w:rsidR="008A42F7" w:rsidDel="001E03B4">
          <w:rPr>
            <w:noProof/>
            <w:webHidden/>
          </w:rPr>
          <w:delText>7</w:delText>
        </w:r>
      </w:del>
      <w:r w:rsidR="008A42F7">
        <w:rPr>
          <w:noProof/>
          <w:webHidden/>
        </w:rPr>
        <w:fldChar w:fldCharType="end"/>
      </w:r>
      <w:r>
        <w:rPr>
          <w:noProof/>
        </w:rPr>
        <w:fldChar w:fldCharType="end"/>
      </w:r>
    </w:p>
    <w:p w14:paraId="5A5B932D" w14:textId="341111BB" w:rsidR="008A42F7" w:rsidRDefault="002E72E1">
      <w:pPr>
        <w:pStyle w:val="TOC1"/>
        <w:rPr>
          <w:rFonts w:asciiTheme="minorHAnsi" w:eastAsiaTheme="minorEastAsia" w:hAnsiTheme="minorHAnsi" w:cstheme="minorBidi"/>
          <w:b w:val="0"/>
          <w:noProof/>
          <w:sz w:val="22"/>
          <w:szCs w:val="22"/>
        </w:rPr>
      </w:pPr>
      <w:r>
        <w:fldChar w:fldCharType="begin"/>
      </w:r>
      <w:r>
        <w:instrText xml:space="preserve"> HYPERLINK \l "_Toc497399090" </w:instrText>
      </w:r>
      <w:r>
        <w:fldChar w:fldCharType="separate"/>
      </w:r>
      <w:r w:rsidR="008A42F7" w:rsidRPr="00276100">
        <w:rPr>
          <w:rStyle w:val="Hyperlink"/>
          <w:noProof/>
        </w:rPr>
        <w:t>11</w:t>
      </w:r>
      <w:r w:rsidR="008A42F7">
        <w:rPr>
          <w:rFonts w:asciiTheme="minorHAnsi" w:eastAsiaTheme="minorEastAsia" w:hAnsiTheme="minorHAnsi" w:cstheme="minorBidi"/>
          <w:b w:val="0"/>
          <w:noProof/>
          <w:sz w:val="22"/>
          <w:szCs w:val="22"/>
        </w:rPr>
        <w:tab/>
      </w:r>
      <w:r w:rsidR="008A42F7" w:rsidRPr="00276100">
        <w:rPr>
          <w:rStyle w:val="Hyperlink"/>
          <w:noProof/>
        </w:rPr>
        <w:t>Communications</w:t>
      </w:r>
      <w:r w:rsidR="008A42F7">
        <w:rPr>
          <w:noProof/>
          <w:webHidden/>
        </w:rPr>
        <w:tab/>
      </w:r>
      <w:r w:rsidR="008A42F7">
        <w:rPr>
          <w:noProof/>
          <w:webHidden/>
        </w:rPr>
        <w:fldChar w:fldCharType="begin"/>
      </w:r>
      <w:r w:rsidR="008A42F7">
        <w:rPr>
          <w:noProof/>
          <w:webHidden/>
        </w:rPr>
        <w:instrText xml:space="preserve"> PAGEREF _Toc497399090 \h </w:instrText>
      </w:r>
      <w:r w:rsidR="008A42F7">
        <w:rPr>
          <w:noProof/>
          <w:webHidden/>
        </w:rPr>
      </w:r>
      <w:r w:rsidR="008A42F7">
        <w:rPr>
          <w:noProof/>
          <w:webHidden/>
        </w:rPr>
        <w:fldChar w:fldCharType="separate"/>
      </w:r>
      <w:ins w:id="26" w:author="Andrew Gill" w:date="2018-01-12T09:07:00Z">
        <w:r w:rsidR="001E03B4">
          <w:rPr>
            <w:noProof/>
            <w:webHidden/>
          </w:rPr>
          <w:t>6</w:t>
        </w:r>
      </w:ins>
      <w:del w:id="27" w:author="Andrew Gill" w:date="2018-01-12T09:07:00Z">
        <w:r w:rsidR="008A42F7" w:rsidDel="001E03B4">
          <w:rPr>
            <w:noProof/>
            <w:webHidden/>
          </w:rPr>
          <w:delText>7</w:delText>
        </w:r>
      </w:del>
      <w:r w:rsidR="008A42F7">
        <w:rPr>
          <w:noProof/>
          <w:webHidden/>
        </w:rPr>
        <w:fldChar w:fldCharType="end"/>
      </w:r>
      <w:r>
        <w:rPr>
          <w:noProof/>
        </w:rPr>
        <w:fldChar w:fldCharType="end"/>
      </w:r>
    </w:p>
    <w:p w14:paraId="062A0809" w14:textId="0DE20F2C" w:rsidR="008A42F7" w:rsidRDefault="002E72E1">
      <w:pPr>
        <w:pStyle w:val="TOC1"/>
        <w:rPr>
          <w:rFonts w:asciiTheme="minorHAnsi" w:eastAsiaTheme="minorEastAsia" w:hAnsiTheme="minorHAnsi" w:cstheme="minorBidi"/>
          <w:b w:val="0"/>
          <w:noProof/>
          <w:sz w:val="22"/>
          <w:szCs w:val="22"/>
        </w:rPr>
      </w:pPr>
      <w:r>
        <w:fldChar w:fldCharType="begin"/>
      </w:r>
      <w:r>
        <w:instrText xml:space="preserve"> HYPERLINK \l "_Toc497399091" </w:instrText>
      </w:r>
      <w:r>
        <w:fldChar w:fldCharType="separate"/>
      </w:r>
      <w:r w:rsidR="008A42F7" w:rsidRPr="00276100">
        <w:rPr>
          <w:rStyle w:val="Hyperlink"/>
          <w:noProof/>
        </w:rPr>
        <w:t>12</w:t>
      </w:r>
      <w:r w:rsidR="008A42F7">
        <w:rPr>
          <w:rFonts w:asciiTheme="minorHAnsi" w:eastAsiaTheme="minorEastAsia" w:hAnsiTheme="minorHAnsi" w:cstheme="minorBidi"/>
          <w:b w:val="0"/>
          <w:noProof/>
          <w:sz w:val="22"/>
          <w:szCs w:val="22"/>
        </w:rPr>
        <w:tab/>
      </w:r>
      <w:r w:rsidR="008A42F7" w:rsidRPr="00276100">
        <w:rPr>
          <w:rStyle w:val="Hyperlink"/>
          <w:noProof/>
        </w:rPr>
        <w:t>Back-Out Procedure</w:t>
      </w:r>
      <w:r w:rsidR="008A42F7">
        <w:rPr>
          <w:noProof/>
          <w:webHidden/>
        </w:rPr>
        <w:tab/>
      </w:r>
      <w:r w:rsidR="008A42F7">
        <w:rPr>
          <w:noProof/>
          <w:webHidden/>
        </w:rPr>
        <w:fldChar w:fldCharType="begin"/>
      </w:r>
      <w:r w:rsidR="008A42F7">
        <w:rPr>
          <w:noProof/>
          <w:webHidden/>
        </w:rPr>
        <w:instrText xml:space="preserve"> PAGEREF _Toc497399091 \h </w:instrText>
      </w:r>
      <w:r w:rsidR="008A42F7">
        <w:rPr>
          <w:noProof/>
          <w:webHidden/>
        </w:rPr>
      </w:r>
      <w:r w:rsidR="008A42F7">
        <w:rPr>
          <w:noProof/>
          <w:webHidden/>
        </w:rPr>
        <w:fldChar w:fldCharType="separate"/>
      </w:r>
      <w:ins w:id="28" w:author="Andrew Gill" w:date="2018-01-12T09:07:00Z">
        <w:r w:rsidR="001E03B4">
          <w:rPr>
            <w:noProof/>
            <w:webHidden/>
          </w:rPr>
          <w:t>7</w:t>
        </w:r>
      </w:ins>
      <w:del w:id="29" w:author="Andrew Gill" w:date="2018-01-12T09:07:00Z">
        <w:r w:rsidR="008A42F7" w:rsidDel="001E03B4">
          <w:rPr>
            <w:noProof/>
            <w:webHidden/>
          </w:rPr>
          <w:delText>9</w:delText>
        </w:r>
      </w:del>
      <w:r w:rsidR="008A42F7">
        <w:rPr>
          <w:noProof/>
          <w:webHidden/>
        </w:rPr>
        <w:fldChar w:fldCharType="end"/>
      </w:r>
      <w:r>
        <w:rPr>
          <w:noProof/>
        </w:rPr>
        <w:fldChar w:fldCharType="end"/>
      </w:r>
    </w:p>
    <w:p w14:paraId="1582E251" w14:textId="346CD577" w:rsidR="008A42F7" w:rsidRDefault="009C5F3C" w:rsidP="009C5F3C">
      <w:pPr>
        <w:pStyle w:val="TOC2"/>
        <w:rPr>
          <w:rFonts w:asciiTheme="minorHAnsi" w:eastAsiaTheme="minorEastAsia" w:hAnsiTheme="minorHAnsi" w:cstheme="minorBidi"/>
          <w:noProof/>
          <w:sz w:val="22"/>
          <w:szCs w:val="22"/>
        </w:rPr>
      </w:pPr>
      <w:r>
        <w:t xml:space="preserve">    </w:t>
      </w:r>
      <w:r w:rsidR="002E72E1">
        <w:fldChar w:fldCharType="begin"/>
      </w:r>
      <w:r w:rsidR="002E72E1">
        <w:instrText xml:space="preserve"> HYPERLINK \l "_Toc497399092" </w:instrText>
      </w:r>
      <w:r w:rsidR="002E72E1">
        <w:fldChar w:fldCharType="separate"/>
      </w:r>
      <w:r w:rsidR="008A42F7" w:rsidRPr="00276100">
        <w:rPr>
          <w:rStyle w:val="Hyperlink"/>
          <w:noProof/>
        </w:rPr>
        <w:t>12.1</w:t>
      </w:r>
      <w:r w:rsidR="008A42F7">
        <w:rPr>
          <w:rFonts w:asciiTheme="minorHAnsi" w:eastAsiaTheme="minorEastAsia" w:hAnsiTheme="minorHAnsi" w:cstheme="minorBidi"/>
          <w:noProof/>
          <w:sz w:val="22"/>
          <w:szCs w:val="22"/>
        </w:rPr>
        <w:tab/>
      </w:r>
      <w:r w:rsidR="008A42F7" w:rsidRPr="00276100">
        <w:rPr>
          <w:rStyle w:val="Hyperlink"/>
          <w:noProof/>
        </w:rPr>
        <w:t>Back-Out Strategy</w:t>
      </w:r>
      <w:r w:rsidR="008A42F7">
        <w:rPr>
          <w:noProof/>
          <w:webHidden/>
        </w:rPr>
        <w:tab/>
      </w:r>
      <w:r w:rsidR="008A42F7">
        <w:rPr>
          <w:noProof/>
          <w:webHidden/>
        </w:rPr>
        <w:fldChar w:fldCharType="begin"/>
      </w:r>
      <w:r w:rsidR="008A42F7">
        <w:rPr>
          <w:noProof/>
          <w:webHidden/>
        </w:rPr>
        <w:instrText xml:space="preserve"> PAGEREF _Toc497399092 \h </w:instrText>
      </w:r>
      <w:r w:rsidR="008A42F7">
        <w:rPr>
          <w:noProof/>
          <w:webHidden/>
        </w:rPr>
      </w:r>
      <w:r w:rsidR="008A42F7">
        <w:rPr>
          <w:noProof/>
          <w:webHidden/>
        </w:rPr>
        <w:fldChar w:fldCharType="separate"/>
      </w:r>
      <w:ins w:id="30" w:author="Andrew Gill" w:date="2018-01-12T09:07:00Z">
        <w:r w:rsidR="001E03B4">
          <w:rPr>
            <w:noProof/>
            <w:webHidden/>
          </w:rPr>
          <w:t>7</w:t>
        </w:r>
      </w:ins>
      <w:del w:id="31" w:author="Andrew Gill" w:date="2018-01-12T09:07:00Z">
        <w:r w:rsidR="008A42F7" w:rsidDel="001E03B4">
          <w:rPr>
            <w:noProof/>
            <w:webHidden/>
          </w:rPr>
          <w:delText>9</w:delText>
        </w:r>
      </w:del>
      <w:r w:rsidR="008A42F7">
        <w:rPr>
          <w:noProof/>
          <w:webHidden/>
        </w:rPr>
        <w:fldChar w:fldCharType="end"/>
      </w:r>
      <w:r w:rsidR="002E72E1">
        <w:rPr>
          <w:noProof/>
        </w:rPr>
        <w:fldChar w:fldCharType="end"/>
      </w:r>
    </w:p>
    <w:p w14:paraId="5930F4DF" w14:textId="4E45FED6" w:rsidR="008A42F7" w:rsidRDefault="009C5F3C" w:rsidP="009C5F3C">
      <w:pPr>
        <w:pStyle w:val="TOC2"/>
        <w:rPr>
          <w:rFonts w:asciiTheme="minorHAnsi" w:eastAsiaTheme="minorEastAsia" w:hAnsiTheme="minorHAnsi" w:cstheme="minorBidi"/>
          <w:noProof/>
          <w:sz w:val="22"/>
          <w:szCs w:val="22"/>
        </w:rPr>
      </w:pPr>
      <w:r>
        <w:t xml:space="preserve">    </w:t>
      </w:r>
      <w:r w:rsidR="002E72E1">
        <w:fldChar w:fldCharType="begin"/>
      </w:r>
      <w:r w:rsidR="002E72E1">
        <w:instrText xml:space="preserve"> HYPERLINK \l "_Toc497399093" </w:instrText>
      </w:r>
      <w:r w:rsidR="002E72E1">
        <w:fldChar w:fldCharType="separate"/>
      </w:r>
      <w:r w:rsidR="008A42F7" w:rsidRPr="00276100">
        <w:rPr>
          <w:rStyle w:val="Hyperlink"/>
          <w:noProof/>
        </w:rPr>
        <w:t>12.2</w:t>
      </w:r>
      <w:r w:rsidR="008A42F7">
        <w:rPr>
          <w:rFonts w:asciiTheme="minorHAnsi" w:eastAsiaTheme="minorEastAsia" w:hAnsiTheme="minorHAnsi" w:cstheme="minorBidi"/>
          <w:noProof/>
          <w:sz w:val="22"/>
          <w:szCs w:val="22"/>
        </w:rPr>
        <w:tab/>
      </w:r>
      <w:r w:rsidR="008A42F7" w:rsidRPr="00276100">
        <w:rPr>
          <w:rStyle w:val="Hyperlink"/>
          <w:noProof/>
        </w:rPr>
        <w:t>Back-Out Considerations</w:t>
      </w:r>
      <w:r w:rsidR="008A42F7">
        <w:rPr>
          <w:noProof/>
          <w:webHidden/>
        </w:rPr>
        <w:tab/>
      </w:r>
      <w:r w:rsidR="008A42F7">
        <w:rPr>
          <w:noProof/>
          <w:webHidden/>
        </w:rPr>
        <w:fldChar w:fldCharType="begin"/>
      </w:r>
      <w:r w:rsidR="008A42F7">
        <w:rPr>
          <w:noProof/>
          <w:webHidden/>
        </w:rPr>
        <w:instrText xml:space="preserve"> PAGEREF _Toc497399093 \h </w:instrText>
      </w:r>
      <w:r w:rsidR="008A42F7">
        <w:rPr>
          <w:noProof/>
          <w:webHidden/>
        </w:rPr>
      </w:r>
      <w:r w:rsidR="008A42F7">
        <w:rPr>
          <w:noProof/>
          <w:webHidden/>
        </w:rPr>
        <w:fldChar w:fldCharType="separate"/>
      </w:r>
      <w:ins w:id="32" w:author="Andrew Gill" w:date="2018-01-12T09:07:00Z">
        <w:r w:rsidR="001E03B4">
          <w:rPr>
            <w:noProof/>
            <w:webHidden/>
          </w:rPr>
          <w:t>7</w:t>
        </w:r>
      </w:ins>
      <w:del w:id="33" w:author="Andrew Gill" w:date="2018-01-12T09:07:00Z">
        <w:r w:rsidR="008A42F7" w:rsidDel="001E03B4">
          <w:rPr>
            <w:noProof/>
            <w:webHidden/>
          </w:rPr>
          <w:delText>9</w:delText>
        </w:r>
      </w:del>
      <w:r w:rsidR="008A42F7">
        <w:rPr>
          <w:noProof/>
          <w:webHidden/>
        </w:rPr>
        <w:fldChar w:fldCharType="end"/>
      </w:r>
      <w:r w:rsidR="002E72E1">
        <w:rPr>
          <w:noProof/>
        </w:rPr>
        <w:fldChar w:fldCharType="end"/>
      </w:r>
    </w:p>
    <w:p w14:paraId="462EF8BC" w14:textId="6E4E31F4" w:rsidR="008A42F7" w:rsidRDefault="009C5F3C" w:rsidP="009C5F3C">
      <w:pPr>
        <w:pStyle w:val="TOC2"/>
        <w:rPr>
          <w:rFonts w:asciiTheme="minorHAnsi" w:eastAsiaTheme="minorEastAsia" w:hAnsiTheme="minorHAnsi" w:cstheme="minorBidi"/>
          <w:noProof/>
          <w:sz w:val="22"/>
          <w:szCs w:val="22"/>
        </w:rPr>
      </w:pPr>
      <w:r>
        <w:t xml:space="preserve">    </w:t>
      </w:r>
      <w:r w:rsidR="002E72E1">
        <w:fldChar w:fldCharType="begin"/>
      </w:r>
      <w:r w:rsidR="002E72E1">
        <w:instrText xml:space="preserve"> HYPERLINK \l "_Toc4973</w:instrText>
      </w:r>
      <w:r w:rsidR="002E72E1">
        <w:instrText xml:space="preserve">99094" </w:instrText>
      </w:r>
      <w:r w:rsidR="002E72E1">
        <w:fldChar w:fldCharType="separate"/>
      </w:r>
      <w:r w:rsidR="008A42F7" w:rsidRPr="00276100">
        <w:rPr>
          <w:rStyle w:val="Hyperlink"/>
          <w:noProof/>
        </w:rPr>
        <w:t>12.3</w:t>
      </w:r>
      <w:r w:rsidR="008A42F7">
        <w:rPr>
          <w:rFonts w:asciiTheme="minorHAnsi" w:eastAsiaTheme="minorEastAsia" w:hAnsiTheme="minorHAnsi" w:cstheme="minorBidi"/>
          <w:noProof/>
          <w:sz w:val="22"/>
          <w:szCs w:val="22"/>
        </w:rPr>
        <w:tab/>
      </w:r>
      <w:r w:rsidR="008A42F7" w:rsidRPr="00276100">
        <w:rPr>
          <w:rStyle w:val="Hyperlink"/>
          <w:noProof/>
        </w:rPr>
        <w:t>Load Testing</w:t>
      </w:r>
      <w:r w:rsidR="008A42F7">
        <w:rPr>
          <w:noProof/>
          <w:webHidden/>
        </w:rPr>
        <w:tab/>
      </w:r>
      <w:r w:rsidR="008A42F7">
        <w:rPr>
          <w:noProof/>
          <w:webHidden/>
        </w:rPr>
        <w:fldChar w:fldCharType="begin"/>
      </w:r>
      <w:r w:rsidR="008A42F7">
        <w:rPr>
          <w:noProof/>
          <w:webHidden/>
        </w:rPr>
        <w:instrText xml:space="preserve"> PAGEREF _Toc497399094 \h </w:instrText>
      </w:r>
      <w:r w:rsidR="008A42F7">
        <w:rPr>
          <w:noProof/>
          <w:webHidden/>
        </w:rPr>
      </w:r>
      <w:r w:rsidR="008A42F7">
        <w:rPr>
          <w:noProof/>
          <w:webHidden/>
        </w:rPr>
        <w:fldChar w:fldCharType="separate"/>
      </w:r>
      <w:ins w:id="34" w:author="Andrew Gill" w:date="2018-01-12T09:07:00Z">
        <w:r w:rsidR="001E03B4">
          <w:rPr>
            <w:noProof/>
            <w:webHidden/>
          </w:rPr>
          <w:t>7</w:t>
        </w:r>
      </w:ins>
      <w:del w:id="35" w:author="Andrew Gill" w:date="2018-01-12T09:07:00Z">
        <w:r w:rsidR="008A42F7" w:rsidDel="001E03B4">
          <w:rPr>
            <w:noProof/>
            <w:webHidden/>
          </w:rPr>
          <w:delText>9</w:delText>
        </w:r>
      </w:del>
      <w:r w:rsidR="008A42F7">
        <w:rPr>
          <w:noProof/>
          <w:webHidden/>
        </w:rPr>
        <w:fldChar w:fldCharType="end"/>
      </w:r>
      <w:r w:rsidR="002E72E1">
        <w:rPr>
          <w:noProof/>
        </w:rPr>
        <w:fldChar w:fldCharType="end"/>
      </w:r>
    </w:p>
    <w:p w14:paraId="13092974" w14:textId="48DF5227" w:rsidR="008A42F7" w:rsidRDefault="009C5F3C" w:rsidP="009C5F3C">
      <w:pPr>
        <w:pStyle w:val="TOC2"/>
        <w:rPr>
          <w:rFonts w:asciiTheme="minorHAnsi" w:eastAsiaTheme="minorEastAsia" w:hAnsiTheme="minorHAnsi" w:cstheme="minorBidi"/>
          <w:noProof/>
          <w:sz w:val="22"/>
          <w:szCs w:val="22"/>
        </w:rPr>
      </w:pPr>
      <w:r>
        <w:t xml:space="preserve">    </w:t>
      </w:r>
      <w:r w:rsidR="002E72E1">
        <w:fldChar w:fldCharType="begin"/>
      </w:r>
      <w:r w:rsidR="002E72E1">
        <w:instrText xml:space="preserve"> HYPERLINK \l "_Toc497399095" </w:instrText>
      </w:r>
      <w:r w:rsidR="002E72E1">
        <w:fldChar w:fldCharType="separate"/>
      </w:r>
      <w:r w:rsidR="008A42F7" w:rsidRPr="00276100">
        <w:rPr>
          <w:rStyle w:val="Hyperlink"/>
          <w:noProof/>
        </w:rPr>
        <w:t>12.4</w:t>
      </w:r>
      <w:r w:rsidR="008A42F7">
        <w:rPr>
          <w:rFonts w:asciiTheme="minorHAnsi" w:eastAsiaTheme="minorEastAsia" w:hAnsiTheme="minorHAnsi" w:cstheme="minorBidi"/>
          <w:noProof/>
          <w:sz w:val="22"/>
          <w:szCs w:val="22"/>
        </w:rPr>
        <w:tab/>
      </w:r>
      <w:r w:rsidR="008A42F7" w:rsidRPr="00276100">
        <w:rPr>
          <w:rStyle w:val="Hyperlink"/>
          <w:noProof/>
        </w:rPr>
        <w:t>Back-Out Criteria</w:t>
      </w:r>
      <w:r w:rsidR="008A42F7">
        <w:rPr>
          <w:noProof/>
          <w:webHidden/>
        </w:rPr>
        <w:tab/>
      </w:r>
      <w:r w:rsidR="008A42F7">
        <w:rPr>
          <w:noProof/>
          <w:webHidden/>
        </w:rPr>
        <w:fldChar w:fldCharType="begin"/>
      </w:r>
      <w:r w:rsidR="008A42F7">
        <w:rPr>
          <w:noProof/>
          <w:webHidden/>
        </w:rPr>
        <w:instrText xml:space="preserve"> PAGEREF _Toc497399095 \h </w:instrText>
      </w:r>
      <w:r w:rsidR="008A42F7">
        <w:rPr>
          <w:noProof/>
          <w:webHidden/>
        </w:rPr>
      </w:r>
      <w:r w:rsidR="008A42F7">
        <w:rPr>
          <w:noProof/>
          <w:webHidden/>
        </w:rPr>
        <w:fldChar w:fldCharType="separate"/>
      </w:r>
      <w:ins w:id="36" w:author="Andrew Gill" w:date="2018-01-12T09:07:00Z">
        <w:r w:rsidR="001E03B4">
          <w:rPr>
            <w:noProof/>
            <w:webHidden/>
          </w:rPr>
          <w:t>7</w:t>
        </w:r>
      </w:ins>
      <w:del w:id="37" w:author="Andrew Gill" w:date="2018-01-12T09:07:00Z">
        <w:r w:rsidR="008A42F7" w:rsidDel="001E03B4">
          <w:rPr>
            <w:noProof/>
            <w:webHidden/>
          </w:rPr>
          <w:delText>9</w:delText>
        </w:r>
      </w:del>
      <w:r w:rsidR="008A42F7">
        <w:rPr>
          <w:noProof/>
          <w:webHidden/>
        </w:rPr>
        <w:fldChar w:fldCharType="end"/>
      </w:r>
      <w:r w:rsidR="002E72E1">
        <w:rPr>
          <w:noProof/>
        </w:rPr>
        <w:fldChar w:fldCharType="end"/>
      </w:r>
    </w:p>
    <w:p w14:paraId="618802DB" w14:textId="3A5F8D64" w:rsidR="008A42F7" w:rsidRDefault="009C5F3C" w:rsidP="009C5F3C">
      <w:pPr>
        <w:pStyle w:val="TOC2"/>
        <w:rPr>
          <w:rFonts w:asciiTheme="minorHAnsi" w:eastAsiaTheme="minorEastAsia" w:hAnsiTheme="minorHAnsi" w:cstheme="minorBidi"/>
          <w:noProof/>
          <w:sz w:val="22"/>
          <w:szCs w:val="22"/>
        </w:rPr>
      </w:pPr>
      <w:r>
        <w:t xml:space="preserve">    </w:t>
      </w:r>
      <w:r w:rsidR="002E72E1">
        <w:fldChar w:fldCharType="begin"/>
      </w:r>
      <w:r w:rsidR="002E72E1">
        <w:instrText xml:space="preserve"> HYPERLINK \l "_Toc497399096" </w:instrText>
      </w:r>
      <w:r w:rsidR="002E72E1">
        <w:fldChar w:fldCharType="separate"/>
      </w:r>
      <w:r w:rsidR="008A42F7" w:rsidRPr="00276100">
        <w:rPr>
          <w:rStyle w:val="Hyperlink"/>
          <w:noProof/>
        </w:rPr>
        <w:t>12.5</w:t>
      </w:r>
      <w:r w:rsidR="008A42F7">
        <w:rPr>
          <w:rFonts w:asciiTheme="minorHAnsi" w:eastAsiaTheme="minorEastAsia" w:hAnsiTheme="minorHAnsi" w:cstheme="minorBidi"/>
          <w:noProof/>
          <w:sz w:val="22"/>
          <w:szCs w:val="22"/>
        </w:rPr>
        <w:tab/>
      </w:r>
      <w:r w:rsidR="008A42F7" w:rsidRPr="00276100">
        <w:rPr>
          <w:rStyle w:val="Hyperlink"/>
          <w:noProof/>
        </w:rPr>
        <w:t>Back-Out Risks</w:t>
      </w:r>
      <w:r w:rsidR="008A42F7">
        <w:rPr>
          <w:noProof/>
          <w:webHidden/>
        </w:rPr>
        <w:tab/>
      </w:r>
      <w:r w:rsidR="008A42F7">
        <w:rPr>
          <w:noProof/>
          <w:webHidden/>
        </w:rPr>
        <w:fldChar w:fldCharType="begin"/>
      </w:r>
      <w:r w:rsidR="008A42F7">
        <w:rPr>
          <w:noProof/>
          <w:webHidden/>
        </w:rPr>
        <w:instrText xml:space="preserve"> PAGEREF _Toc497399096 \h </w:instrText>
      </w:r>
      <w:r w:rsidR="008A42F7">
        <w:rPr>
          <w:noProof/>
          <w:webHidden/>
        </w:rPr>
      </w:r>
      <w:r w:rsidR="008A42F7">
        <w:rPr>
          <w:noProof/>
          <w:webHidden/>
        </w:rPr>
        <w:fldChar w:fldCharType="separate"/>
      </w:r>
      <w:ins w:id="38" w:author="Andrew Gill" w:date="2018-01-12T09:07:00Z">
        <w:r w:rsidR="001E03B4">
          <w:rPr>
            <w:noProof/>
            <w:webHidden/>
          </w:rPr>
          <w:t>7</w:t>
        </w:r>
      </w:ins>
      <w:del w:id="39" w:author="Andrew Gill" w:date="2018-01-12T09:07:00Z">
        <w:r w:rsidR="008A42F7" w:rsidDel="001E03B4">
          <w:rPr>
            <w:noProof/>
            <w:webHidden/>
          </w:rPr>
          <w:delText>9</w:delText>
        </w:r>
      </w:del>
      <w:r w:rsidR="008A42F7">
        <w:rPr>
          <w:noProof/>
          <w:webHidden/>
        </w:rPr>
        <w:fldChar w:fldCharType="end"/>
      </w:r>
      <w:r w:rsidR="002E72E1">
        <w:rPr>
          <w:noProof/>
        </w:rPr>
        <w:fldChar w:fldCharType="end"/>
      </w:r>
    </w:p>
    <w:p w14:paraId="39E282D8" w14:textId="7EC00C64" w:rsidR="008A42F7" w:rsidRDefault="009C5F3C" w:rsidP="009C5F3C">
      <w:pPr>
        <w:pStyle w:val="TOC2"/>
        <w:rPr>
          <w:rFonts w:asciiTheme="minorHAnsi" w:eastAsiaTheme="minorEastAsia" w:hAnsiTheme="minorHAnsi" w:cstheme="minorBidi"/>
          <w:noProof/>
          <w:sz w:val="22"/>
          <w:szCs w:val="22"/>
        </w:rPr>
      </w:pPr>
      <w:r>
        <w:t xml:space="preserve">    </w:t>
      </w:r>
      <w:r w:rsidR="002E72E1">
        <w:fldChar w:fldCharType="begin"/>
      </w:r>
      <w:r w:rsidR="002E72E1">
        <w:instrText xml:space="preserve"> HYPERLINK \l "_Toc497399097" </w:instrText>
      </w:r>
      <w:r w:rsidR="002E72E1">
        <w:fldChar w:fldCharType="separate"/>
      </w:r>
      <w:r w:rsidR="008A42F7" w:rsidRPr="00276100">
        <w:rPr>
          <w:rStyle w:val="Hyperlink"/>
          <w:noProof/>
        </w:rPr>
        <w:t>12.6</w:t>
      </w:r>
      <w:r w:rsidR="008A42F7">
        <w:rPr>
          <w:rFonts w:asciiTheme="minorHAnsi" w:eastAsiaTheme="minorEastAsia" w:hAnsiTheme="minorHAnsi" w:cstheme="minorBidi"/>
          <w:noProof/>
          <w:sz w:val="22"/>
          <w:szCs w:val="22"/>
        </w:rPr>
        <w:tab/>
      </w:r>
      <w:r w:rsidR="008A42F7" w:rsidRPr="00276100">
        <w:rPr>
          <w:rStyle w:val="Hyperlink"/>
          <w:noProof/>
        </w:rPr>
        <w:t>Authority for Back-Out</w:t>
      </w:r>
      <w:r w:rsidR="008A42F7">
        <w:rPr>
          <w:noProof/>
          <w:webHidden/>
        </w:rPr>
        <w:tab/>
      </w:r>
      <w:r w:rsidR="008A42F7">
        <w:rPr>
          <w:noProof/>
          <w:webHidden/>
        </w:rPr>
        <w:fldChar w:fldCharType="begin"/>
      </w:r>
      <w:r w:rsidR="008A42F7">
        <w:rPr>
          <w:noProof/>
          <w:webHidden/>
        </w:rPr>
        <w:instrText xml:space="preserve"> PAGEREF _Toc497399097 \h </w:instrText>
      </w:r>
      <w:r w:rsidR="008A42F7">
        <w:rPr>
          <w:noProof/>
          <w:webHidden/>
        </w:rPr>
      </w:r>
      <w:r w:rsidR="008A42F7">
        <w:rPr>
          <w:noProof/>
          <w:webHidden/>
        </w:rPr>
        <w:fldChar w:fldCharType="separate"/>
      </w:r>
      <w:ins w:id="40" w:author="Andrew Gill" w:date="2018-01-12T09:07:00Z">
        <w:r w:rsidR="001E03B4">
          <w:rPr>
            <w:noProof/>
            <w:webHidden/>
          </w:rPr>
          <w:t>8</w:t>
        </w:r>
      </w:ins>
      <w:del w:id="41" w:author="Andrew Gill" w:date="2018-01-12T09:07:00Z">
        <w:r w:rsidR="008A42F7" w:rsidDel="001E03B4">
          <w:rPr>
            <w:noProof/>
            <w:webHidden/>
          </w:rPr>
          <w:delText>10</w:delText>
        </w:r>
      </w:del>
      <w:r w:rsidR="008A42F7">
        <w:rPr>
          <w:noProof/>
          <w:webHidden/>
        </w:rPr>
        <w:fldChar w:fldCharType="end"/>
      </w:r>
      <w:r w:rsidR="002E72E1">
        <w:rPr>
          <w:noProof/>
        </w:rPr>
        <w:fldChar w:fldCharType="end"/>
      </w:r>
    </w:p>
    <w:p w14:paraId="41C278E7" w14:textId="28A85B14" w:rsidR="008A42F7" w:rsidRDefault="009C5F3C" w:rsidP="009C5F3C">
      <w:pPr>
        <w:pStyle w:val="TOC2"/>
        <w:rPr>
          <w:rFonts w:asciiTheme="minorHAnsi" w:eastAsiaTheme="minorEastAsia" w:hAnsiTheme="minorHAnsi" w:cstheme="minorBidi"/>
          <w:noProof/>
          <w:sz w:val="22"/>
          <w:szCs w:val="22"/>
        </w:rPr>
      </w:pPr>
      <w:r>
        <w:t xml:space="preserve">    </w:t>
      </w:r>
      <w:r w:rsidR="002E72E1">
        <w:fldChar w:fldCharType="begin"/>
      </w:r>
      <w:r w:rsidR="002E72E1">
        <w:instrText xml:space="preserve"> HYPERLINK \l "_Toc4973</w:instrText>
      </w:r>
      <w:r w:rsidR="002E72E1">
        <w:instrText xml:space="preserve">99098" </w:instrText>
      </w:r>
      <w:r w:rsidR="002E72E1">
        <w:fldChar w:fldCharType="separate"/>
      </w:r>
      <w:r w:rsidR="008A42F7" w:rsidRPr="00276100">
        <w:rPr>
          <w:rStyle w:val="Hyperlink"/>
          <w:noProof/>
        </w:rPr>
        <w:t>12.7</w:t>
      </w:r>
      <w:r w:rsidR="008A42F7">
        <w:rPr>
          <w:rFonts w:asciiTheme="minorHAnsi" w:eastAsiaTheme="minorEastAsia" w:hAnsiTheme="minorHAnsi" w:cstheme="minorBidi"/>
          <w:noProof/>
          <w:sz w:val="22"/>
          <w:szCs w:val="22"/>
        </w:rPr>
        <w:tab/>
      </w:r>
      <w:r w:rsidR="008A42F7" w:rsidRPr="00276100">
        <w:rPr>
          <w:rStyle w:val="Hyperlink"/>
          <w:noProof/>
        </w:rPr>
        <w:t>Back-Out Procedure</w:t>
      </w:r>
      <w:r w:rsidR="008A42F7">
        <w:rPr>
          <w:noProof/>
          <w:webHidden/>
        </w:rPr>
        <w:tab/>
      </w:r>
      <w:r w:rsidR="008A42F7">
        <w:rPr>
          <w:noProof/>
          <w:webHidden/>
        </w:rPr>
        <w:fldChar w:fldCharType="begin"/>
      </w:r>
      <w:r w:rsidR="008A42F7">
        <w:rPr>
          <w:noProof/>
          <w:webHidden/>
        </w:rPr>
        <w:instrText xml:space="preserve"> PAGEREF _Toc497399098 \h </w:instrText>
      </w:r>
      <w:r w:rsidR="008A42F7">
        <w:rPr>
          <w:noProof/>
          <w:webHidden/>
        </w:rPr>
      </w:r>
      <w:r w:rsidR="008A42F7">
        <w:rPr>
          <w:noProof/>
          <w:webHidden/>
        </w:rPr>
        <w:fldChar w:fldCharType="separate"/>
      </w:r>
      <w:ins w:id="42" w:author="Andrew Gill" w:date="2018-01-12T09:07:00Z">
        <w:r w:rsidR="001E03B4">
          <w:rPr>
            <w:noProof/>
            <w:webHidden/>
          </w:rPr>
          <w:t>8</w:t>
        </w:r>
      </w:ins>
      <w:del w:id="43" w:author="Andrew Gill" w:date="2018-01-12T09:07:00Z">
        <w:r w:rsidR="008A42F7" w:rsidDel="001E03B4">
          <w:rPr>
            <w:noProof/>
            <w:webHidden/>
          </w:rPr>
          <w:delText>10</w:delText>
        </w:r>
      </w:del>
      <w:r w:rsidR="008A42F7">
        <w:rPr>
          <w:noProof/>
          <w:webHidden/>
        </w:rPr>
        <w:fldChar w:fldCharType="end"/>
      </w:r>
      <w:r w:rsidR="002E72E1">
        <w:rPr>
          <w:noProof/>
        </w:rPr>
        <w:fldChar w:fldCharType="end"/>
      </w:r>
    </w:p>
    <w:p w14:paraId="5CA506FD" w14:textId="5DBAE6C1" w:rsidR="008A42F7" w:rsidRDefault="009C5F3C" w:rsidP="009C5F3C">
      <w:pPr>
        <w:pStyle w:val="TOC2"/>
        <w:rPr>
          <w:rFonts w:asciiTheme="minorHAnsi" w:eastAsiaTheme="minorEastAsia" w:hAnsiTheme="minorHAnsi" w:cstheme="minorBidi"/>
          <w:noProof/>
          <w:sz w:val="22"/>
          <w:szCs w:val="22"/>
        </w:rPr>
      </w:pPr>
      <w:r>
        <w:t xml:space="preserve">    </w:t>
      </w:r>
      <w:r w:rsidR="002E72E1">
        <w:fldChar w:fldCharType="begin"/>
      </w:r>
      <w:r w:rsidR="002E72E1">
        <w:instrText xml:space="preserve"> HYPERLINK \l "_Toc497399099" </w:instrText>
      </w:r>
      <w:r w:rsidR="002E72E1">
        <w:fldChar w:fldCharType="separate"/>
      </w:r>
      <w:r w:rsidR="008A42F7" w:rsidRPr="00276100">
        <w:rPr>
          <w:rStyle w:val="Hyperlink"/>
          <w:noProof/>
        </w:rPr>
        <w:t>12.8</w:t>
      </w:r>
      <w:r w:rsidR="008A42F7">
        <w:rPr>
          <w:rFonts w:asciiTheme="minorHAnsi" w:eastAsiaTheme="minorEastAsia" w:hAnsiTheme="minorHAnsi" w:cstheme="minorBidi"/>
          <w:noProof/>
          <w:sz w:val="22"/>
          <w:szCs w:val="22"/>
        </w:rPr>
        <w:tab/>
      </w:r>
      <w:r w:rsidR="008A42F7" w:rsidRPr="00276100">
        <w:rPr>
          <w:rStyle w:val="Hyperlink"/>
          <w:noProof/>
        </w:rPr>
        <w:t>Back-out Verification Procedure</w:t>
      </w:r>
      <w:r w:rsidR="008A42F7">
        <w:rPr>
          <w:noProof/>
          <w:webHidden/>
        </w:rPr>
        <w:tab/>
      </w:r>
      <w:r w:rsidR="008A42F7">
        <w:rPr>
          <w:noProof/>
          <w:webHidden/>
        </w:rPr>
        <w:fldChar w:fldCharType="begin"/>
      </w:r>
      <w:r w:rsidR="008A42F7">
        <w:rPr>
          <w:noProof/>
          <w:webHidden/>
        </w:rPr>
        <w:instrText xml:space="preserve"> PAGEREF _Toc497399099 \h </w:instrText>
      </w:r>
      <w:r w:rsidR="008A42F7">
        <w:rPr>
          <w:noProof/>
          <w:webHidden/>
        </w:rPr>
      </w:r>
      <w:r w:rsidR="008A42F7">
        <w:rPr>
          <w:noProof/>
          <w:webHidden/>
        </w:rPr>
        <w:fldChar w:fldCharType="separate"/>
      </w:r>
      <w:ins w:id="44" w:author="Andrew Gill" w:date="2018-01-12T09:07:00Z">
        <w:r w:rsidR="001E03B4">
          <w:rPr>
            <w:noProof/>
            <w:webHidden/>
          </w:rPr>
          <w:t>8</w:t>
        </w:r>
      </w:ins>
      <w:del w:id="45" w:author="Andrew Gill" w:date="2018-01-12T09:07:00Z">
        <w:r w:rsidR="008A42F7" w:rsidDel="001E03B4">
          <w:rPr>
            <w:noProof/>
            <w:webHidden/>
          </w:rPr>
          <w:delText>10</w:delText>
        </w:r>
      </w:del>
      <w:r w:rsidR="008A42F7">
        <w:rPr>
          <w:noProof/>
          <w:webHidden/>
        </w:rPr>
        <w:fldChar w:fldCharType="end"/>
      </w:r>
      <w:r w:rsidR="002E72E1">
        <w:rPr>
          <w:noProof/>
        </w:rPr>
        <w:fldChar w:fldCharType="end"/>
      </w:r>
    </w:p>
    <w:p w14:paraId="420A0648" w14:textId="663367CE" w:rsidR="008A42F7" w:rsidRDefault="002E72E1">
      <w:pPr>
        <w:pStyle w:val="TOC1"/>
        <w:rPr>
          <w:rFonts w:asciiTheme="minorHAnsi" w:eastAsiaTheme="minorEastAsia" w:hAnsiTheme="minorHAnsi" w:cstheme="minorBidi"/>
          <w:b w:val="0"/>
          <w:noProof/>
          <w:sz w:val="22"/>
          <w:szCs w:val="22"/>
        </w:rPr>
      </w:pPr>
      <w:r>
        <w:fldChar w:fldCharType="begin"/>
      </w:r>
      <w:r>
        <w:instrText xml:space="preserve"> HYPERLINK \l "_Toc497399100" </w:instrText>
      </w:r>
      <w:r>
        <w:fldChar w:fldCharType="separate"/>
      </w:r>
      <w:r w:rsidR="008A42F7" w:rsidRPr="00276100">
        <w:rPr>
          <w:rStyle w:val="Hyperlink"/>
          <w:noProof/>
        </w:rPr>
        <w:t>13</w:t>
      </w:r>
      <w:r w:rsidR="008A42F7">
        <w:rPr>
          <w:rFonts w:asciiTheme="minorHAnsi" w:eastAsiaTheme="minorEastAsia" w:hAnsiTheme="minorHAnsi" w:cstheme="minorBidi"/>
          <w:b w:val="0"/>
          <w:noProof/>
          <w:sz w:val="22"/>
          <w:szCs w:val="22"/>
        </w:rPr>
        <w:tab/>
      </w:r>
      <w:r w:rsidR="008A42F7" w:rsidRPr="00276100">
        <w:rPr>
          <w:rStyle w:val="Hyperlink"/>
          <w:noProof/>
        </w:rPr>
        <w:t>Rollback Procedure</w:t>
      </w:r>
      <w:r w:rsidR="008A42F7">
        <w:rPr>
          <w:noProof/>
          <w:webHidden/>
        </w:rPr>
        <w:tab/>
      </w:r>
      <w:r w:rsidR="008A42F7">
        <w:rPr>
          <w:noProof/>
          <w:webHidden/>
        </w:rPr>
        <w:fldChar w:fldCharType="begin"/>
      </w:r>
      <w:r w:rsidR="008A42F7">
        <w:rPr>
          <w:noProof/>
          <w:webHidden/>
        </w:rPr>
        <w:instrText xml:space="preserve"> PAGEREF _Toc497399100 \h </w:instrText>
      </w:r>
      <w:r w:rsidR="008A42F7">
        <w:rPr>
          <w:noProof/>
          <w:webHidden/>
        </w:rPr>
      </w:r>
      <w:r w:rsidR="008A42F7">
        <w:rPr>
          <w:noProof/>
          <w:webHidden/>
        </w:rPr>
        <w:fldChar w:fldCharType="separate"/>
      </w:r>
      <w:ins w:id="46" w:author="Andrew Gill" w:date="2018-01-12T09:07:00Z">
        <w:r w:rsidR="001E03B4">
          <w:rPr>
            <w:noProof/>
            <w:webHidden/>
          </w:rPr>
          <w:t>9</w:t>
        </w:r>
      </w:ins>
      <w:del w:id="47" w:author="Andrew Gill" w:date="2018-01-12T09:07:00Z">
        <w:r w:rsidR="008A42F7" w:rsidDel="001E03B4">
          <w:rPr>
            <w:noProof/>
            <w:webHidden/>
          </w:rPr>
          <w:delText>11</w:delText>
        </w:r>
      </w:del>
      <w:r w:rsidR="008A42F7">
        <w:rPr>
          <w:noProof/>
          <w:webHidden/>
        </w:rPr>
        <w:fldChar w:fldCharType="end"/>
      </w:r>
      <w:r>
        <w:rPr>
          <w:noProof/>
        </w:rPr>
        <w:fldChar w:fldCharType="end"/>
      </w:r>
    </w:p>
    <w:p w14:paraId="159FC0FD" w14:textId="5D22470A" w:rsidR="008A42F7" w:rsidRDefault="009C5F3C" w:rsidP="009C5F3C">
      <w:pPr>
        <w:pStyle w:val="TOC2"/>
        <w:rPr>
          <w:rFonts w:asciiTheme="minorHAnsi" w:eastAsiaTheme="minorEastAsia" w:hAnsiTheme="minorHAnsi" w:cstheme="minorBidi"/>
          <w:noProof/>
          <w:sz w:val="22"/>
          <w:szCs w:val="22"/>
        </w:rPr>
      </w:pPr>
      <w:r>
        <w:t xml:space="preserve">    </w:t>
      </w:r>
      <w:r w:rsidR="002E72E1">
        <w:fldChar w:fldCharType="begin"/>
      </w:r>
      <w:r w:rsidR="002E72E1">
        <w:instrText xml:space="preserve"> HYPERLINK \l "_Toc497399101" </w:instrText>
      </w:r>
      <w:r w:rsidR="002E72E1">
        <w:fldChar w:fldCharType="separate"/>
      </w:r>
      <w:r w:rsidR="008A42F7" w:rsidRPr="00276100">
        <w:rPr>
          <w:rStyle w:val="Hyperlink"/>
          <w:noProof/>
        </w:rPr>
        <w:t>13.1</w:t>
      </w:r>
      <w:r w:rsidR="008A42F7">
        <w:rPr>
          <w:rFonts w:asciiTheme="minorHAnsi" w:eastAsiaTheme="minorEastAsia" w:hAnsiTheme="minorHAnsi" w:cstheme="minorBidi"/>
          <w:noProof/>
          <w:sz w:val="22"/>
          <w:szCs w:val="22"/>
        </w:rPr>
        <w:tab/>
      </w:r>
      <w:r w:rsidR="008A42F7" w:rsidRPr="00276100">
        <w:rPr>
          <w:rStyle w:val="Hyperlink"/>
          <w:noProof/>
        </w:rPr>
        <w:t>Rollback Considerations</w:t>
      </w:r>
      <w:r w:rsidR="008A42F7">
        <w:rPr>
          <w:noProof/>
          <w:webHidden/>
        </w:rPr>
        <w:tab/>
      </w:r>
      <w:r w:rsidR="008A42F7">
        <w:rPr>
          <w:noProof/>
          <w:webHidden/>
        </w:rPr>
        <w:fldChar w:fldCharType="begin"/>
      </w:r>
      <w:r w:rsidR="008A42F7">
        <w:rPr>
          <w:noProof/>
          <w:webHidden/>
        </w:rPr>
        <w:instrText xml:space="preserve"> PAGEREF _Toc497399101 \h </w:instrText>
      </w:r>
      <w:r w:rsidR="008A42F7">
        <w:rPr>
          <w:noProof/>
          <w:webHidden/>
        </w:rPr>
      </w:r>
      <w:r w:rsidR="008A42F7">
        <w:rPr>
          <w:noProof/>
          <w:webHidden/>
        </w:rPr>
        <w:fldChar w:fldCharType="separate"/>
      </w:r>
      <w:ins w:id="48" w:author="Andrew Gill" w:date="2018-01-12T09:07:00Z">
        <w:r w:rsidR="001E03B4">
          <w:rPr>
            <w:noProof/>
            <w:webHidden/>
          </w:rPr>
          <w:t>9</w:t>
        </w:r>
      </w:ins>
      <w:del w:id="49" w:author="Andrew Gill" w:date="2018-01-12T09:07:00Z">
        <w:r w:rsidR="008A42F7" w:rsidDel="001E03B4">
          <w:rPr>
            <w:noProof/>
            <w:webHidden/>
          </w:rPr>
          <w:delText>11</w:delText>
        </w:r>
      </w:del>
      <w:r w:rsidR="008A42F7">
        <w:rPr>
          <w:noProof/>
          <w:webHidden/>
        </w:rPr>
        <w:fldChar w:fldCharType="end"/>
      </w:r>
      <w:r w:rsidR="002E72E1">
        <w:rPr>
          <w:noProof/>
        </w:rPr>
        <w:fldChar w:fldCharType="end"/>
      </w:r>
    </w:p>
    <w:p w14:paraId="2CBB72AB" w14:textId="070C387B" w:rsidR="008A42F7" w:rsidRDefault="009C5F3C" w:rsidP="009C5F3C">
      <w:pPr>
        <w:pStyle w:val="TOC2"/>
        <w:rPr>
          <w:rFonts w:asciiTheme="minorHAnsi" w:eastAsiaTheme="minorEastAsia" w:hAnsiTheme="minorHAnsi" w:cstheme="minorBidi"/>
          <w:noProof/>
          <w:sz w:val="22"/>
          <w:szCs w:val="22"/>
        </w:rPr>
      </w:pPr>
      <w:r>
        <w:t xml:space="preserve">    </w:t>
      </w:r>
      <w:r w:rsidR="002E72E1">
        <w:fldChar w:fldCharType="begin"/>
      </w:r>
      <w:r w:rsidR="002E72E1">
        <w:instrText xml:space="preserve"> HYPERLINK \l "_Toc497399102" </w:instrText>
      </w:r>
      <w:r w:rsidR="002E72E1">
        <w:fldChar w:fldCharType="separate"/>
      </w:r>
      <w:r w:rsidR="008A42F7" w:rsidRPr="00276100">
        <w:rPr>
          <w:rStyle w:val="Hyperlink"/>
          <w:noProof/>
        </w:rPr>
        <w:t>13.2</w:t>
      </w:r>
      <w:r w:rsidR="008A42F7">
        <w:rPr>
          <w:rFonts w:asciiTheme="minorHAnsi" w:eastAsiaTheme="minorEastAsia" w:hAnsiTheme="minorHAnsi" w:cstheme="minorBidi"/>
          <w:noProof/>
          <w:sz w:val="22"/>
          <w:szCs w:val="22"/>
        </w:rPr>
        <w:tab/>
      </w:r>
      <w:r w:rsidR="008A42F7" w:rsidRPr="00276100">
        <w:rPr>
          <w:rStyle w:val="Hyperlink"/>
          <w:noProof/>
        </w:rPr>
        <w:t>Rollback Criteria</w:t>
      </w:r>
      <w:r w:rsidR="008A42F7">
        <w:rPr>
          <w:noProof/>
          <w:webHidden/>
        </w:rPr>
        <w:tab/>
      </w:r>
      <w:r w:rsidR="008A42F7">
        <w:rPr>
          <w:noProof/>
          <w:webHidden/>
        </w:rPr>
        <w:fldChar w:fldCharType="begin"/>
      </w:r>
      <w:r w:rsidR="008A42F7">
        <w:rPr>
          <w:noProof/>
          <w:webHidden/>
        </w:rPr>
        <w:instrText xml:space="preserve"> PAGEREF _Toc497399102 \h </w:instrText>
      </w:r>
      <w:r w:rsidR="008A42F7">
        <w:rPr>
          <w:noProof/>
          <w:webHidden/>
        </w:rPr>
      </w:r>
      <w:r w:rsidR="008A42F7">
        <w:rPr>
          <w:noProof/>
          <w:webHidden/>
        </w:rPr>
        <w:fldChar w:fldCharType="separate"/>
      </w:r>
      <w:ins w:id="50" w:author="Andrew Gill" w:date="2018-01-12T09:07:00Z">
        <w:r w:rsidR="001E03B4">
          <w:rPr>
            <w:noProof/>
            <w:webHidden/>
          </w:rPr>
          <w:t>9</w:t>
        </w:r>
      </w:ins>
      <w:del w:id="51" w:author="Andrew Gill" w:date="2018-01-12T09:07:00Z">
        <w:r w:rsidR="008A42F7" w:rsidDel="001E03B4">
          <w:rPr>
            <w:noProof/>
            <w:webHidden/>
          </w:rPr>
          <w:delText>11</w:delText>
        </w:r>
      </w:del>
      <w:r w:rsidR="008A42F7">
        <w:rPr>
          <w:noProof/>
          <w:webHidden/>
        </w:rPr>
        <w:fldChar w:fldCharType="end"/>
      </w:r>
      <w:r w:rsidR="002E72E1">
        <w:rPr>
          <w:noProof/>
        </w:rPr>
        <w:fldChar w:fldCharType="end"/>
      </w:r>
    </w:p>
    <w:p w14:paraId="2E2ACBE9" w14:textId="7ADF8518" w:rsidR="008A42F7" w:rsidRDefault="009C5F3C" w:rsidP="009C5F3C">
      <w:pPr>
        <w:pStyle w:val="TOC2"/>
        <w:rPr>
          <w:rFonts w:asciiTheme="minorHAnsi" w:eastAsiaTheme="minorEastAsia" w:hAnsiTheme="minorHAnsi" w:cstheme="minorBidi"/>
          <w:noProof/>
          <w:sz w:val="22"/>
          <w:szCs w:val="22"/>
        </w:rPr>
      </w:pPr>
      <w:r>
        <w:t xml:space="preserve">    </w:t>
      </w:r>
      <w:r w:rsidR="002E72E1">
        <w:fldChar w:fldCharType="begin"/>
      </w:r>
      <w:r w:rsidR="002E72E1">
        <w:instrText xml:space="preserve"> HYPERLINK \l "_Toc497399103" </w:instrText>
      </w:r>
      <w:r w:rsidR="002E72E1">
        <w:fldChar w:fldCharType="separate"/>
      </w:r>
      <w:r w:rsidR="008A42F7" w:rsidRPr="00276100">
        <w:rPr>
          <w:rStyle w:val="Hyperlink"/>
          <w:noProof/>
        </w:rPr>
        <w:t>13.3</w:t>
      </w:r>
      <w:r w:rsidR="008A42F7">
        <w:rPr>
          <w:rFonts w:asciiTheme="minorHAnsi" w:eastAsiaTheme="minorEastAsia" w:hAnsiTheme="minorHAnsi" w:cstheme="minorBidi"/>
          <w:noProof/>
          <w:sz w:val="22"/>
          <w:szCs w:val="22"/>
        </w:rPr>
        <w:tab/>
      </w:r>
      <w:r w:rsidR="008A42F7" w:rsidRPr="00276100">
        <w:rPr>
          <w:rStyle w:val="Hyperlink"/>
          <w:noProof/>
        </w:rPr>
        <w:t>Rollback Risks</w:t>
      </w:r>
      <w:r w:rsidR="008A42F7">
        <w:rPr>
          <w:noProof/>
          <w:webHidden/>
        </w:rPr>
        <w:tab/>
      </w:r>
      <w:r w:rsidR="008A42F7">
        <w:rPr>
          <w:noProof/>
          <w:webHidden/>
        </w:rPr>
        <w:fldChar w:fldCharType="begin"/>
      </w:r>
      <w:r w:rsidR="008A42F7">
        <w:rPr>
          <w:noProof/>
          <w:webHidden/>
        </w:rPr>
        <w:instrText xml:space="preserve"> PAGEREF _Toc497399103 \h </w:instrText>
      </w:r>
      <w:r w:rsidR="008A42F7">
        <w:rPr>
          <w:noProof/>
          <w:webHidden/>
        </w:rPr>
      </w:r>
      <w:r w:rsidR="008A42F7">
        <w:rPr>
          <w:noProof/>
          <w:webHidden/>
        </w:rPr>
        <w:fldChar w:fldCharType="separate"/>
      </w:r>
      <w:ins w:id="52" w:author="Andrew Gill" w:date="2018-01-12T09:07:00Z">
        <w:r w:rsidR="001E03B4">
          <w:rPr>
            <w:noProof/>
            <w:webHidden/>
          </w:rPr>
          <w:t>9</w:t>
        </w:r>
      </w:ins>
      <w:del w:id="53" w:author="Andrew Gill" w:date="2018-01-12T09:07:00Z">
        <w:r w:rsidR="008A42F7" w:rsidDel="001E03B4">
          <w:rPr>
            <w:noProof/>
            <w:webHidden/>
          </w:rPr>
          <w:delText>11</w:delText>
        </w:r>
      </w:del>
      <w:r w:rsidR="008A42F7">
        <w:rPr>
          <w:noProof/>
          <w:webHidden/>
        </w:rPr>
        <w:fldChar w:fldCharType="end"/>
      </w:r>
      <w:r w:rsidR="002E72E1">
        <w:rPr>
          <w:noProof/>
        </w:rPr>
        <w:fldChar w:fldCharType="end"/>
      </w:r>
    </w:p>
    <w:p w14:paraId="3ADD6F8E" w14:textId="6C01F5AF" w:rsidR="008A42F7" w:rsidRDefault="009C5F3C" w:rsidP="009C5F3C">
      <w:pPr>
        <w:pStyle w:val="TOC2"/>
        <w:rPr>
          <w:rFonts w:asciiTheme="minorHAnsi" w:eastAsiaTheme="minorEastAsia" w:hAnsiTheme="minorHAnsi" w:cstheme="minorBidi"/>
          <w:noProof/>
          <w:sz w:val="22"/>
          <w:szCs w:val="22"/>
        </w:rPr>
      </w:pPr>
      <w:r>
        <w:t xml:space="preserve">    </w:t>
      </w:r>
      <w:r w:rsidR="002E72E1">
        <w:fldChar w:fldCharType="begin"/>
      </w:r>
      <w:r w:rsidR="002E72E1">
        <w:instrText xml:space="preserve"> HYPERLINK \l "_Toc497399104" </w:instrText>
      </w:r>
      <w:r w:rsidR="002E72E1">
        <w:fldChar w:fldCharType="separate"/>
      </w:r>
      <w:r w:rsidR="008A42F7" w:rsidRPr="00276100">
        <w:rPr>
          <w:rStyle w:val="Hyperlink"/>
          <w:noProof/>
        </w:rPr>
        <w:t>13.4</w:t>
      </w:r>
      <w:r w:rsidR="008A42F7">
        <w:rPr>
          <w:rFonts w:asciiTheme="minorHAnsi" w:eastAsiaTheme="minorEastAsia" w:hAnsiTheme="minorHAnsi" w:cstheme="minorBidi"/>
          <w:noProof/>
          <w:sz w:val="22"/>
          <w:szCs w:val="22"/>
        </w:rPr>
        <w:tab/>
      </w:r>
      <w:r w:rsidR="008A42F7" w:rsidRPr="00276100">
        <w:rPr>
          <w:rStyle w:val="Hyperlink"/>
          <w:noProof/>
        </w:rPr>
        <w:t>Authority for Rollback</w:t>
      </w:r>
      <w:r w:rsidR="008A42F7">
        <w:rPr>
          <w:noProof/>
          <w:webHidden/>
        </w:rPr>
        <w:tab/>
      </w:r>
      <w:r w:rsidR="008A42F7">
        <w:rPr>
          <w:noProof/>
          <w:webHidden/>
        </w:rPr>
        <w:fldChar w:fldCharType="begin"/>
      </w:r>
      <w:r w:rsidR="008A42F7">
        <w:rPr>
          <w:noProof/>
          <w:webHidden/>
        </w:rPr>
        <w:instrText xml:space="preserve"> PAGEREF _Toc497399104 \h </w:instrText>
      </w:r>
      <w:r w:rsidR="008A42F7">
        <w:rPr>
          <w:noProof/>
          <w:webHidden/>
        </w:rPr>
      </w:r>
      <w:r w:rsidR="008A42F7">
        <w:rPr>
          <w:noProof/>
          <w:webHidden/>
        </w:rPr>
        <w:fldChar w:fldCharType="separate"/>
      </w:r>
      <w:ins w:id="54" w:author="Andrew Gill" w:date="2018-01-12T09:07:00Z">
        <w:r w:rsidR="001E03B4">
          <w:rPr>
            <w:noProof/>
            <w:webHidden/>
          </w:rPr>
          <w:t>9</w:t>
        </w:r>
      </w:ins>
      <w:del w:id="55" w:author="Andrew Gill" w:date="2018-01-12T09:07:00Z">
        <w:r w:rsidR="008A42F7" w:rsidDel="001E03B4">
          <w:rPr>
            <w:noProof/>
            <w:webHidden/>
          </w:rPr>
          <w:delText>11</w:delText>
        </w:r>
      </w:del>
      <w:r w:rsidR="008A42F7">
        <w:rPr>
          <w:noProof/>
          <w:webHidden/>
        </w:rPr>
        <w:fldChar w:fldCharType="end"/>
      </w:r>
      <w:r w:rsidR="002E72E1">
        <w:rPr>
          <w:noProof/>
        </w:rPr>
        <w:fldChar w:fldCharType="end"/>
      </w:r>
    </w:p>
    <w:p w14:paraId="5C0D601E" w14:textId="223B201B" w:rsidR="008A42F7" w:rsidRDefault="009C5F3C" w:rsidP="009C5F3C">
      <w:pPr>
        <w:pStyle w:val="TOC2"/>
        <w:rPr>
          <w:rFonts w:asciiTheme="minorHAnsi" w:eastAsiaTheme="minorEastAsia" w:hAnsiTheme="minorHAnsi" w:cstheme="minorBidi"/>
          <w:noProof/>
          <w:sz w:val="22"/>
          <w:szCs w:val="22"/>
        </w:rPr>
      </w:pPr>
      <w:r>
        <w:t xml:space="preserve">    </w:t>
      </w:r>
      <w:r w:rsidR="002E72E1">
        <w:fldChar w:fldCharType="begin"/>
      </w:r>
      <w:r w:rsidR="002E72E1">
        <w:instrText xml:space="preserve"> HYPERLINK \l "_Toc497399105" </w:instrText>
      </w:r>
      <w:r w:rsidR="002E72E1">
        <w:fldChar w:fldCharType="separate"/>
      </w:r>
      <w:r w:rsidR="008A42F7" w:rsidRPr="00276100">
        <w:rPr>
          <w:rStyle w:val="Hyperlink"/>
          <w:noProof/>
        </w:rPr>
        <w:t>13.5</w:t>
      </w:r>
      <w:r w:rsidR="008A42F7">
        <w:rPr>
          <w:rFonts w:asciiTheme="minorHAnsi" w:eastAsiaTheme="minorEastAsia" w:hAnsiTheme="minorHAnsi" w:cstheme="minorBidi"/>
          <w:noProof/>
          <w:sz w:val="22"/>
          <w:szCs w:val="22"/>
        </w:rPr>
        <w:tab/>
      </w:r>
      <w:r w:rsidR="008A42F7" w:rsidRPr="00276100">
        <w:rPr>
          <w:rStyle w:val="Hyperlink"/>
          <w:noProof/>
        </w:rPr>
        <w:t>Rollback Procedure</w:t>
      </w:r>
      <w:r w:rsidR="008A42F7">
        <w:rPr>
          <w:noProof/>
          <w:webHidden/>
        </w:rPr>
        <w:tab/>
      </w:r>
      <w:r w:rsidR="008A42F7">
        <w:rPr>
          <w:noProof/>
          <w:webHidden/>
        </w:rPr>
        <w:fldChar w:fldCharType="begin"/>
      </w:r>
      <w:r w:rsidR="008A42F7">
        <w:rPr>
          <w:noProof/>
          <w:webHidden/>
        </w:rPr>
        <w:instrText xml:space="preserve"> PAGEREF _Toc497399105 \h </w:instrText>
      </w:r>
      <w:r w:rsidR="008A42F7">
        <w:rPr>
          <w:noProof/>
          <w:webHidden/>
        </w:rPr>
      </w:r>
      <w:r w:rsidR="008A42F7">
        <w:rPr>
          <w:noProof/>
          <w:webHidden/>
        </w:rPr>
        <w:fldChar w:fldCharType="separate"/>
      </w:r>
      <w:ins w:id="56" w:author="Andrew Gill" w:date="2018-01-12T09:07:00Z">
        <w:r w:rsidR="001E03B4">
          <w:rPr>
            <w:noProof/>
            <w:webHidden/>
          </w:rPr>
          <w:t>9</w:t>
        </w:r>
      </w:ins>
      <w:del w:id="57" w:author="Andrew Gill" w:date="2018-01-12T09:07:00Z">
        <w:r w:rsidR="008A42F7" w:rsidDel="001E03B4">
          <w:rPr>
            <w:noProof/>
            <w:webHidden/>
          </w:rPr>
          <w:delText>11</w:delText>
        </w:r>
      </w:del>
      <w:r w:rsidR="008A42F7">
        <w:rPr>
          <w:noProof/>
          <w:webHidden/>
        </w:rPr>
        <w:fldChar w:fldCharType="end"/>
      </w:r>
      <w:r w:rsidR="002E72E1">
        <w:rPr>
          <w:noProof/>
        </w:rPr>
        <w:fldChar w:fldCharType="end"/>
      </w:r>
    </w:p>
    <w:p w14:paraId="082D4E52" w14:textId="514B6414" w:rsidR="008A42F7" w:rsidRDefault="009C5F3C" w:rsidP="009C5F3C">
      <w:pPr>
        <w:pStyle w:val="TOC2"/>
        <w:rPr>
          <w:rFonts w:asciiTheme="minorHAnsi" w:eastAsiaTheme="minorEastAsia" w:hAnsiTheme="minorHAnsi" w:cstheme="minorBidi"/>
          <w:noProof/>
          <w:sz w:val="22"/>
          <w:szCs w:val="22"/>
        </w:rPr>
      </w:pPr>
      <w:r>
        <w:t xml:space="preserve">    </w:t>
      </w:r>
      <w:r w:rsidR="002E72E1">
        <w:fldChar w:fldCharType="begin"/>
      </w:r>
      <w:r w:rsidR="002E72E1">
        <w:instrText xml:space="preserve"> HYPERLINK \l "_Toc497399106" </w:instrText>
      </w:r>
      <w:r w:rsidR="002E72E1">
        <w:fldChar w:fldCharType="separate"/>
      </w:r>
      <w:r w:rsidR="008A42F7" w:rsidRPr="00276100">
        <w:rPr>
          <w:rStyle w:val="Hyperlink"/>
          <w:rFonts w:eastAsia="Calibri"/>
          <w:noProof/>
        </w:rPr>
        <w:t>13.6</w:t>
      </w:r>
      <w:r w:rsidR="008A42F7">
        <w:rPr>
          <w:rFonts w:asciiTheme="minorHAnsi" w:eastAsiaTheme="minorEastAsia" w:hAnsiTheme="minorHAnsi" w:cstheme="minorBidi"/>
          <w:noProof/>
          <w:sz w:val="22"/>
          <w:szCs w:val="22"/>
        </w:rPr>
        <w:tab/>
      </w:r>
      <w:r w:rsidR="008A42F7" w:rsidRPr="00276100">
        <w:rPr>
          <w:rStyle w:val="Hyperlink"/>
          <w:noProof/>
        </w:rPr>
        <w:t>Rollback Verification Procedure</w:t>
      </w:r>
      <w:r w:rsidR="008A42F7">
        <w:rPr>
          <w:noProof/>
          <w:webHidden/>
        </w:rPr>
        <w:tab/>
      </w:r>
      <w:r w:rsidR="008A42F7">
        <w:rPr>
          <w:noProof/>
          <w:webHidden/>
        </w:rPr>
        <w:fldChar w:fldCharType="begin"/>
      </w:r>
      <w:r w:rsidR="008A42F7">
        <w:rPr>
          <w:noProof/>
          <w:webHidden/>
        </w:rPr>
        <w:instrText xml:space="preserve"> PAGEREF _Toc497399106 \h </w:instrText>
      </w:r>
      <w:r w:rsidR="008A42F7">
        <w:rPr>
          <w:noProof/>
          <w:webHidden/>
        </w:rPr>
      </w:r>
      <w:r w:rsidR="008A42F7">
        <w:rPr>
          <w:noProof/>
          <w:webHidden/>
        </w:rPr>
        <w:fldChar w:fldCharType="separate"/>
      </w:r>
      <w:ins w:id="58" w:author="Andrew Gill" w:date="2018-01-12T09:07:00Z">
        <w:r w:rsidR="001E03B4">
          <w:rPr>
            <w:noProof/>
            <w:webHidden/>
          </w:rPr>
          <w:t>10</w:t>
        </w:r>
      </w:ins>
      <w:del w:id="59" w:author="Andrew Gill" w:date="2018-01-12T09:07:00Z">
        <w:r w:rsidR="008A42F7" w:rsidDel="001E03B4">
          <w:rPr>
            <w:noProof/>
            <w:webHidden/>
          </w:rPr>
          <w:delText>12</w:delText>
        </w:r>
      </w:del>
      <w:r w:rsidR="008A42F7">
        <w:rPr>
          <w:noProof/>
          <w:webHidden/>
        </w:rPr>
        <w:fldChar w:fldCharType="end"/>
      </w:r>
      <w:r w:rsidR="002E72E1">
        <w:rPr>
          <w:noProof/>
        </w:rPr>
        <w:fldChar w:fldCharType="end"/>
      </w:r>
    </w:p>
    <w:p w14:paraId="4D225716" w14:textId="544B3CEA" w:rsidR="008A42F7" w:rsidRDefault="002E72E1">
      <w:pPr>
        <w:pStyle w:val="TOC1"/>
        <w:rPr>
          <w:rFonts w:asciiTheme="minorHAnsi" w:eastAsiaTheme="minorEastAsia" w:hAnsiTheme="minorHAnsi" w:cstheme="minorBidi"/>
          <w:b w:val="0"/>
          <w:noProof/>
          <w:sz w:val="22"/>
          <w:szCs w:val="22"/>
        </w:rPr>
      </w:pPr>
      <w:r>
        <w:fldChar w:fldCharType="begin"/>
      </w:r>
      <w:r>
        <w:instrText xml:space="preserve"> HYPERLINK \l "_Toc497399107" </w:instrText>
      </w:r>
      <w:r>
        <w:fldChar w:fldCharType="separate"/>
      </w:r>
      <w:r w:rsidR="008A42F7" w:rsidRPr="00276100">
        <w:rPr>
          <w:rStyle w:val="Hyperlink"/>
          <w:noProof/>
        </w:rPr>
        <w:t>14</w:t>
      </w:r>
      <w:r w:rsidR="008A42F7">
        <w:rPr>
          <w:rFonts w:asciiTheme="minorHAnsi" w:eastAsiaTheme="minorEastAsia" w:hAnsiTheme="minorHAnsi" w:cstheme="minorBidi"/>
          <w:b w:val="0"/>
          <w:noProof/>
          <w:sz w:val="22"/>
          <w:szCs w:val="22"/>
        </w:rPr>
        <w:tab/>
      </w:r>
      <w:r w:rsidR="008A42F7" w:rsidRPr="00276100">
        <w:rPr>
          <w:rStyle w:val="Hyperlink"/>
          <w:noProof/>
        </w:rPr>
        <w:t>Appendix</w:t>
      </w:r>
      <w:r w:rsidR="008A42F7">
        <w:rPr>
          <w:noProof/>
          <w:webHidden/>
        </w:rPr>
        <w:tab/>
      </w:r>
      <w:r w:rsidR="008A42F7">
        <w:rPr>
          <w:noProof/>
          <w:webHidden/>
        </w:rPr>
        <w:fldChar w:fldCharType="begin"/>
      </w:r>
      <w:r w:rsidR="008A42F7">
        <w:rPr>
          <w:noProof/>
          <w:webHidden/>
        </w:rPr>
        <w:instrText xml:space="preserve"> PAGEREF _Toc497399107 \h </w:instrText>
      </w:r>
      <w:r w:rsidR="008A42F7">
        <w:rPr>
          <w:noProof/>
          <w:webHidden/>
        </w:rPr>
      </w:r>
      <w:r w:rsidR="008A42F7">
        <w:rPr>
          <w:noProof/>
          <w:webHidden/>
        </w:rPr>
        <w:fldChar w:fldCharType="separate"/>
      </w:r>
      <w:ins w:id="60" w:author="Andrew Gill" w:date="2018-01-12T09:07:00Z">
        <w:r w:rsidR="001E03B4">
          <w:rPr>
            <w:noProof/>
            <w:webHidden/>
          </w:rPr>
          <w:t>11</w:t>
        </w:r>
      </w:ins>
      <w:del w:id="61" w:author="Andrew Gill" w:date="2018-01-12T09:07:00Z">
        <w:r w:rsidR="008A42F7" w:rsidDel="001E03B4">
          <w:rPr>
            <w:noProof/>
            <w:webHidden/>
          </w:rPr>
          <w:delText>13</w:delText>
        </w:r>
      </w:del>
      <w:r w:rsidR="008A42F7">
        <w:rPr>
          <w:noProof/>
          <w:webHidden/>
        </w:rPr>
        <w:fldChar w:fldCharType="end"/>
      </w:r>
      <w:r>
        <w:rPr>
          <w:noProof/>
        </w:rPr>
        <w:fldChar w:fldCharType="end"/>
      </w:r>
    </w:p>
    <w:p w14:paraId="3973C2C8" w14:textId="656CBB31" w:rsidR="008A42F7" w:rsidRDefault="009C5F3C" w:rsidP="009C5F3C">
      <w:pPr>
        <w:pStyle w:val="TOC2"/>
        <w:rPr>
          <w:rFonts w:asciiTheme="minorHAnsi" w:eastAsiaTheme="minorEastAsia" w:hAnsiTheme="minorHAnsi" w:cstheme="minorBidi"/>
          <w:noProof/>
          <w:sz w:val="22"/>
          <w:szCs w:val="22"/>
        </w:rPr>
      </w:pPr>
      <w:r>
        <w:t xml:space="preserve">    </w:t>
      </w:r>
      <w:r w:rsidR="002E72E1">
        <w:fldChar w:fldCharType="begin"/>
      </w:r>
      <w:r w:rsidR="002E72E1">
        <w:instrText xml:space="preserve"> HYPERLINK \l "_Toc497399109" </w:instrText>
      </w:r>
      <w:r w:rsidR="002E72E1">
        <w:fldChar w:fldCharType="separate"/>
      </w:r>
      <w:r w:rsidR="008A42F7" w:rsidRPr="00276100">
        <w:rPr>
          <w:rStyle w:val="Hyperlink"/>
          <w:noProof/>
        </w:rPr>
        <w:t>14.1</w:t>
      </w:r>
      <w:r w:rsidR="008A42F7">
        <w:rPr>
          <w:rFonts w:asciiTheme="minorHAnsi" w:eastAsiaTheme="minorEastAsia" w:hAnsiTheme="minorHAnsi" w:cstheme="minorBidi"/>
          <w:noProof/>
          <w:sz w:val="22"/>
          <w:szCs w:val="22"/>
        </w:rPr>
        <w:tab/>
      </w:r>
      <w:r w:rsidR="008A42F7" w:rsidRPr="00276100">
        <w:rPr>
          <w:rStyle w:val="Hyperlink"/>
          <w:noProof/>
        </w:rPr>
        <w:t>SD*5.3*669 Patch Description</w:t>
      </w:r>
      <w:r w:rsidR="008A42F7">
        <w:rPr>
          <w:noProof/>
          <w:webHidden/>
        </w:rPr>
        <w:tab/>
      </w:r>
      <w:r w:rsidR="008A42F7">
        <w:rPr>
          <w:noProof/>
          <w:webHidden/>
        </w:rPr>
        <w:fldChar w:fldCharType="begin"/>
      </w:r>
      <w:r w:rsidR="008A42F7">
        <w:rPr>
          <w:noProof/>
          <w:webHidden/>
        </w:rPr>
        <w:instrText xml:space="preserve"> PAGEREF _Toc497399109 \h </w:instrText>
      </w:r>
      <w:r w:rsidR="008A42F7">
        <w:rPr>
          <w:noProof/>
          <w:webHidden/>
        </w:rPr>
      </w:r>
      <w:r w:rsidR="008A42F7">
        <w:rPr>
          <w:noProof/>
          <w:webHidden/>
        </w:rPr>
        <w:fldChar w:fldCharType="separate"/>
      </w:r>
      <w:ins w:id="62" w:author="Andrew Gill" w:date="2018-01-12T09:07:00Z">
        <w:r w:rsidR="001E03B4">
          <w:rPr>
            <w:noProof/>
            <w:webHidden/>
          </w:rPr>
          <w:t>18</w:t>
        </w:r>
      </w:ins>
      <w:del w:id="63" w:author="Andrew Gill" w:date="2018-01-12T09:07:00Z">
        <w:r w:rsidR="008A42F7" w:rsidDel="001E03B4">
          <w:rPr>
            <w:noProof/>
            <w:webHidden/>
          </w:rPr>
          <w:delText>13</w:delText>
        </w:r>
      </w:del>
      <w:r w:rsidR="008A42F7">
        <w:rPr>
          <w:noProof/>
          <w:webHidden/>
        </w:rPr>
        <w:fldChar w:fldCharType="end"/>
      </w:r>
      <w:r w:rsidR="002E72E1">
        <w:rPr>
          <w:noProof/>
        </w:rPr>
        <w:fldChar w:fldCharType="end"/>
      </w:r>
    </w:p>
    <w:p w14:paraId="290439B1" w14:textId="17562D01" w:rsidR="008A42F7" w:rsidRDefault="009C5F3C" w:rsidP="009C5F3C">
      <w:pPr>
        <w:pStyle w:val="TOC2"/>
        <w:rPr>
          <w:rFonts w:asciiTheme="minorHAnsi" w:eastAsiaTheme="minorEastAsia" w:hAnsiTheme="minorHAnsi" w:cstheme="minorBidi"/>
          <w:noProof/>
          <w:sz w:val="22"/>
          <w:szCs w:val="22"/>
        </w:rPr>
      </w:pPr>
      <w:r>
        <w:t xml:space="preserve">    </w:t>
      </w:r>
      <w:r w:rsidR="002E72E1">
        <w:fldChar w:fldCharType="begin"/>
      </w:r>
      <w:r w:rsidR="002E72E1">
        <w:instrText xml:space="preserve"> HYPERLINK \l "_Toc497399110" </w:instrText>
      </w:r>
      <w:r w:rsidR="002E72E1">
        <w:fldChar w:fldCharType="separate"/>
      </w:r>
      <w:r w:rsidR="008A42F7" w:rsidRPr="00276100">
        <w:rPr>
          <w:rStyle w:val="Hyperlink"/>
          <w:noProof/>
        </w:rPr>
        <w:t>14.2</w:t>
      </w:r>
      <w:r w:rsidR="008A42F7">
        <w:rPr>
          <w:rFonts w:asciiTheme="minorHAnsi" w:eastAsiaTheme="minorEastAsia" w:hAnsiTheme="minorHAnsi" w:cstheme="minorBidi"/>
          <w:noProof/>
          <w:sz w:val="22"/>
          <w:szCs w:val="22"/>
        </w:rPr>
        <w:tab/>
      </w:r>
      <w:r w:rsidR="008A42F7" w:rsidRPr="00276100">
        <w:rPr>
          <w:rStyle w:val="Hyperlink"/>
          <w:noProof/>
        </w:rPr>
        <w:t>SD*5.3*671 Patch Description</w:t>
      </w:r>
      <w:r w:rsidR="008A42F7">
        <w:rPr>
          <w:noProof/>
          <w:webHidden/>
        </w:rPr>
        <w:tab/>
      </w:r>
      <w:r w:rsidR="008A42F7">
        <w:rPr>
          <w:noProof/>
          <w:webHidden/>
        </w:rPr>
        <w:fldChar w:fldCharType="begin"/>
      </w:r>
      <w:r w:rsidR="008A42F7">
        <w:rPr>
          <w:noProof/>
          <w:webHidden/>
        </w:rPr>
        <w:instrText xml:space="preserve"> PAGEREF _Toc497399110 \h </w:instrText>
      </w:r>
      <w:r w:rsidR="008A42F7">
        <w:rPr>
          <w:noProof/>
          <w:webHidden/>
        </w:rPr>
      </w:r>
      <w:r w:rsidR="008A42F7">
        <w:rPr>
          <w:noProof/>
          <w:webHidden/>
        </w:rPr>
        <w:fldChar w:fldCharType="separate"/>
      </w:r>
      <w:ins w:id="64" w:author="Andrew Gill" w:date="2018-01-12T09:07:00Z">
        <w:r w:rsidR="001E03B4">
          <w:rPr>
            <w:noProof/>
            <w:webHidden/>
          </w:rPr>
          <w:t>11</w:t>
        </w:r>
      </w:ins>
      <w:del w:id="65" w:author="Andrew Gill" w:date="2018-01-12T09:07:00Z">
        <w:r w:rsidR="008A42F7" w:rsidDel="001E03B4">
          <w:rPr>
            <w:noProof/>
            <w:webHidden/>
          </w:rPr>
          <w:delText>21</w:delText>
        </w:r>
      </w:del>
      <w:r w:rsidR="008A42F7">
        <w:rPr>
          <w:noProof/>
          <w:webHidden/>
        </w:rPr>
        <w:fldChar w:fldCharType="end"/>
      </w:r>
      <w:r w:rsidR="002E72E1">
        <w:rPr>
          <w:noProof/>
        </w:rPr>
        <w:fldChar w:fldCharType="end"/>
      </w:r>
    </w:p>
    <w:p w14:paraId="2225F646" w14:textId="60094FE9" w:rsidR="008A42F7" w:rsidRDefault="002E72E1" w:rsidP="009C5F3C">
      <w:pPr>
        <w:pStyle w:val="TOC2"/>
        <w:rPr>
          <w:rFonts w:asciiTheme="minorHAnsi" w:eastAsiaTheme="minorEastAsia" w:hAnsiTheme="minorHAnsi" w:cstheme="minorBidi"/>
          <w:noProof/>
          <w:sz w:val="22"/>
          <w:szCs w:val="22"/>
        </w:rPr>
      </w:pPr>
      <w:r>
        <w:lastRenderedPageBreak/>
        <w:fldChar w:fldCharType="begin"/>
      </w:r>
      <w:r>
        <w:instrText xml:space="preserve"> HYPERLINK \l "_Toc497399111" </w:instrText>
      </w:r>
      <w:r>
        <w:fldChar w:fldCharType="separate"/>
      </w:r>
      <w:r w:rsidR="008A42F7" w:rsidRPr="00276100">
        <w:rPr>
          <w:rStyle w:val="Hyperlink"/>
          <w:noProof/>
        </w:rPr>
        <w:t>14.3Deployment Locations</w:t>
      </w:r>
      <w:r w:rsidR="008A42F7">
        <w:rPr>
          <w:noProof/>
          <w:webHidden/>
        </w:rPr>
        <w:tab/>
      </w:r>
      <w:r w:rsidR="008A42F7">
        <w:rPr>
          <w:noProof/>
          <w:webHidden/>
        </w:rPr>
        <w:fldChar w:fldCharType="begin"/>
      </w:r>
      <w:r w:rsidR="008A42F7">
        <w:rPr>
          <w:noProof/>
          <w:webHidden/>
        </w:rPr>
        <w:instrText xml:space="preserve"> PAGEREF _Toc497399111 \h </w:instrText>
      </w:r>
      <w:r w:rsidR="008A42F7">
        <w:rPr>
          <w:noProof/>
          <w:webHidden/>
        </w:rPr>
      </w:r>
      <w:r w:rsidR="008A42F7">
        <w:rPr>
          <w:noProof/>
          <w:webHidden/>
        </w:rPr>
        <w:fldChar w:fldCharType="separate"/>
      </w:r>
      <w:ins w:id="66" w:author="Andrew Gill" w:date="2018-01-12T09:07:00Z">
        <w:r w:rsidR="001E03B4">
          <w:rPr>
            <w:noProof/>
            <w:webHidden/>
          </w:rPr>
          <w:t>28</w:t>
        </w:r>
      </w:ins>
      <w:del w:id="67" w:author="Andrew Gill" w:date="2018-01-12T09:07:00Z">
        <w:r w:rsidR="008A42F7" w:rsidDel="001E03B4">
          <w:rPr>
            <w:noProof/>
            <w:webHidden/>
          </w:rPr>
          <w:delText>29</w:delText>
        </w:r>
      </w:del>
      <w:r w:rsidR="008A42F7">
        <w:rPr>
          <w:noProof/>
          <w:webHidden/>
        </w:rPr>
        <w:fldChar w:fldCharType="end"/>
      </w:r>
      <w:r>
        <w:rPr>
          <w:noProof/>
        </w:rPr>
        <w:fldChar w:fldCharType="end"/>
      </w:r>
    </w:p>
    <w:p w14:paraId="7B73A0D3" w14:textId="77777777" w:rsidR="004F3A80" w:rsidRPr="00566DC0" w:rsidRDefault="003224BE" w:rsidP="00F866E3">
      <w:pPr>
        <w:pStyle w:val="TOC1"/>
        <w:sectPr w:rsidR="004F3A80" w:rsidRPr="00566DC0" w:rsidSect="0028784E">
          <w:pgSz w:w="12240" w:h="15840" w:code="1"/>
          <w:pgMar w:top="1440" w:right="1440" w:bottom="1440" w:left="1440" w:header="720" w:footer="720" w:gutter="0"/>
          <w:pgNumType w:fmt="lowerRoman"/>
          <w:cols w:space="720"/>
          <w:docGrid w:linePitch="360"/>
        </w:sectPr>
      </w:pPr>
      <w:r w:rsidRPr="00566DC0">
        <w:fldChar w:fldCharType="end"/>
      </w:r>
    </w:p>
    <w:p w14:paraId="1DEDA8C1" w14:textId="77777777" w:rsidR="0037716E" w:rsidRPr="00C05C44" w:rsidRDefault="0037716E" w:rsidP="0037716E">
      <w:pPr>
        <w:pStyle w:val="Heading1"/>
      </w:pPr>
      <w:bookmarkStart w:id="68" w:name="_Toc421540852"/>
      <w:bookmarkStart w:id="69" w:name="_Toc472486403"/>
      <w:bookmarkStart w:id="70" w:name="_Toc497399076"/>
      <w:bookmarkEnd w:id="0"/>
      <w:r w:rsidRPr="00C05C44">
        <w:lastRenderedPageBreak/>
        <w:t>Introduction</w:t>
      </w:r>
      <w:bookmarkEnd w:id="68"/>
      <w:bookmarkEnd w:id="69"/>
      <w:bookmarkEnd w:id="70"/>
    </w:p>
    <w:p w14:paraId="416FAF62" w14:textId="7E669A4A" w:rsidR="0037716E" w:rsidRPr="00C05C44" w:rsidRDefault="0037716E" w:rsidP="0037716E">
      <w:pPr>
        <w:spacing w:before="120" w:after="120"/>
        <w:rPr>
          <w:sz w:val="24"/>
        </w:rPr>
      </w:pPr>
      <w:r w:rsidRPr="00C05C44">
        <w:rPr>
          <w:sz w:val="24"/>
        </w:rPr>
        <w:t>This document describes how</w:t>
      </w:r>
      <w:r>
        <w:rPr>
          <w:sz w:val="24"/>
        </w:rPr>
        <w:t xml:space="preserve"> to deploy, </w:t>
      </w:r>
      <w:r w:rsidRPr="00C05C44">
        <w:rPr>
          <w:sz w:val="24"/>
        </w:rPr>
        <w:t>install</w:t>
      </w:r>
      <w:r>
        <w:rPr>
          <w:sz w:val="24"/>
        </w:rPr>
        <w:t>, back</w:t>
      </w:r>
      <w:r w:rsidR="00246789">
        <w:rPr>
          <w:sz w:val="24"/>
        </w:rPr>
        <w:t>-out</w:t>
      </w:r>
      <w:r>
        <w:rPr>
          <w:sz w:val="24"/>
        </w:rPr>
        <w:t xml:space="preserve"> and roll back</w:t>
      </w:r>
      <w:r w:rsidRPr="00C05C44">
        <w:rPr>
          <w:sz w:val="24"/>
        </w:rPr>
        <w:t xml:space="preserve"> the </w:t>
      </w:r>
      <w:r w:rsidRPr="00EB3874">
        <w:rPr>
          <w:sz w:val="24"/>
        </w:rPr>
        <w:t>Veterans Health Information System and Technology Architecture (VistA) Scheduling (VS) Graphical User Interface (GUI)</w:t>
      </w:r>
      <w:r>
        <w:rPr>
          <w:sz w:val="24"/>
        </w:rPr>
        <w:t xml:space="preserve"> and associated patches</w:t>
      </w:r>
      <w:r w:rsidR="005538C8">
        <w:rPr>
          <w:sz w:val="24"/>
        </w:rPr>
        <w:t xml:space="preserve"> for VSE Release 1.</w:t>
      </w:r>
      <w:r w:rsidR="00242555">
        <w:rPr>
          <w:sz w:val="24"/>
        </w:rPr>
        <w:t>4</w:t>
      </w:r>
      <w:r w:rsidRPr="00EB3874">
        <w:rPr>
          <w:sz w:val="24"/>
        </w:rPr>
        <w:t xml:space="preserve">. </w:t>
      </w:r>
      <w:r w:rsidRPr="00C05C44">
        <w:rPr>
          <w:sz w:val="24"/>
        </w:rPr>
        <w:t>This document is a companion to the Project Charter and Management Plan, User and Installation Guide for this effort.</w:t>
      </w:r>
    </w:p>
    <w:p w14:paraId="74A81013" w14:textId="77777777" w:rsidR="0037716E" w:rsidRPr="0037716E" w:rsidRDefault="0037716E" w:rsidP="0037716E">
      <w:pPr>
        <w:pStyle w:val="Heading1"/>
      </w:pPr>
      <w:bookmarkStart w:id="71" w:name="_Toc472486404"/>
      <w:bookmarkStart w:id="72" w:name="_Toc497399077"/>
      <w:r>
        <w:t>Background</w:t>
      </w:r>
      <w:bookmarkEnd w:id="71"/>
      <w:bookmarkEnd w:id="72"/>
    </w:p>
    <w:p w14:paraId="6E7DA20F" w14:textId="77777777" w:rsidR="0037716E" w:rsidRPr="00C05C44" w:rsidRDefault="0037716E" w:rsidP="0037716E">
      <w:pPr>
        <w:spacing w:before="120" w:after="120"/>
        <w:rPr>
          <w:sz w:val="24"/>
        </w:rPr>
      </w:pPr>
      <w:r w:rsidRPr="00C05C44">
        <w:rPr>
          <w:sz w:val="24"/>
        </w:rPr>
        <w:t xml:space="preserve">The VistA Scheduling Enhancements (VSE) project provides critical, near-term enhancements to </w:t>
      </w:r>
      <w:r w:rsidR="00A9601B">
        <w:rPr>
          <w:sz w:val="24"/>
        </w:rPr>
        <w:t xml:space="preserve">the </w:t>
      </w:r>
      <w:r w:rsidRPr="00C05C44">
        <w:rPr>
          <w:sz w:val="24"/>
        </w:rPr>
        <w:t xml:space="preserve">existing </w:t>
      </w:r>
      <w:r w:rsidR="00A9601B">
        <w:rPr>
          <w:sz w:val="24"/>
        </w:rPr>
        <w:t xml:space="preserve">VA </w:t>
      </w:r>
      <w:r w:rsidRPr="00C05C44">
        <w:rPr>
          <w:sz w:val="24"/>
        </w:rPr>
        <w:t xml:space="preserve">scheduling system </w:t>
      </w:r>
      <w:r w:rsidR="00A9601B">
        <w:rPr>
          <w:sz w:val="24"/>
        </w:rPr>
        <w:t xml:space="preserve">while allowing the VA time to </w:t>
      </w:r>
      <w:r w:rsidR="0032198F">
        <w:rPr>
          <w:sz w:val="24"/>
        </w:rPr>
        <w:t>integrate the</w:t>
      </w:r>
      <w:r w:rsidR="00A9601B">
        <w:rPr>
          <w:sz w:val="24"/>
        </w:rPr>
        <w:t xml:space="preserve"> long-term</w:t>
      </w:r>
      <w:r w:rsidRPr="00C05C44">
        <w:rPr>
          <w:sz w:val="24"/>
        </w:rPr>
        <w:t xml:space="preserve"> Commercial </w:t>
      </w:r>
      <w:r w:rsidR="00246789" w:rsidRPr="00C05C44">
        <w:rPr>
          <w:sz w:val="24"/>
        </w:rPr>
        <w:t>off</w:t>
      </w:r>
      <w:r w:rsidRPr="00C05C44">
        <w:rPr>
          <w:sz w:val="24"/>
        </w:rPr>
        <w:t xml:space="preserve"> the Shelf (COTS) enterprise solution.</w:t>
      </w:r>
      <w:r w:rsidR="00A9601B">
        <w:rPr>
          <w:sz w:val="24"/>
        </w:rPr>
        <w:t xml:space="preserve"> </w:t>
      </w:r>
      <w:r w:rsidRPr="00C05C44">
        <w:rPr>
          <w:sz w:val="24"/>
        </w:rPr>
        <w:t xml:space="preserve">The purpose of VSE is to provide immediate relief </w:t>
      </w:r>
      <w:r>
        <w:rPr>
          <w:sz w:val="24"/>
        </w:rPr>
        <w:t xml:space="preserve">to </w:t>
      </w:r>
      <w:r w:rsidRPr="00C05C44">
        <w:rPr>
          <w:sz w:val="24"/>
        </w:rPr>
        <w:t>the scheduling clerks by improving how information is presented.</w:t>
      </w:r>
      <w:r w:rsidR="00A9601B">
        <w:rPr>
          <w:sz w:val="24"/>
        </w:rPr>
        <w:t xml:space="preserve"> VSE provides</w:t>
      </w:r>
      <w:r w:rsidRPr="00C05C44">
        <w:rPr>
          <w:sz w:val="24"/>
        </w:rPr>
        <w:t xml:space="preserve"> a GUI developed in C# and installed on </w:t>
      </w:r>
      <w:r>
        <w:rPr>
          <w:sz w:val="24"/>
        </w:rPr>
        <w:t xml:space="preserve">every </w:t>
      </w:r>
      <w:r w:rsidRPr="00C05C44">
        <w:rPr>
          <w:sz w:val="24"/>
        </w:rPr>
        <w:t xml:space="preserve">desktop (thick client) </w:t>
      </w:r>
      <w:r w:rsidR="00246789">
        <w:rPr>
          <w:sz w:val="24"/>
        </w:rPr>
        <w:t xml:space="preserve">and </w:t>
      </w:r>
      <w:r w:rsidRPr="00C05C44">
        <w:rPr>
          <w:sz w:val="24"/>
        </w:rPr>
        <w:t>interface</w:t>
      </w:r>
      <w:r w:rsidR="00A9601B">
        <w:rPr>
          <w:sz w:val="24"/>
        </w:rPr>
        <w:t>s</w:t>
      </w:r>
      <w:r w:rsidRPr="00C05C44">
        <w:rPr>
          <w:sz w:val="24"/>
        </w:rPr>
        <w:t xml:space="preserve"> with Legacy VistA.</w:t>
      </w:r>
      <w:r w:rsidR="00A9601B">
        <w:rPr>
          <w:sz w:val="24"/>
        </w:rPr>
        <w:t xml:space="preserve"> The</w:t>
      </w:r>
      <w:r w:rsidRPr="00C05C44">
        <w:rPr>
          <w:sz w:val="24"/>
        </w:rPr>
        <w:t xml:space="preserve"> VSE project will </w:t>
      </w:r>
      <w:r w:rsidR="00A9601B">
        <w:rPr>
          <w:sz w:val="24"/>
        </w:rPr>
        <w:t xml:space="preserve">continue to </w:t>
      </w:r>
      <w:r w:rsidRPr="00C05C44">
        <w:rPr>
          <w:sz w:val="24"/>
        </w:rPr>
        <w:t>deliver a series of enhancements to legacy VistA Scheduling v5.3.</w:t>
      </w:r>
    </w:p>
    <w:p w14:paraId="64BF0EB6" w14:textId="54453246" w:rsidR="00A97024" w:rsidRDefault="0037716E" w:rsidP="00A97024">
      <w:pPr>
        <w:pStyle w:val="BodyText"/>
        <w:rPr>
          <w:szCs w:val="24"/>
        </w:rPr>
      </w:pPr>
      <w:r w:rsidRPr="00C05C44">
        <w:rPr>
          <w:szCs w:val="24"/>
        </w:rPr>
        <w:t xml:space="preserve">The </w:t>
      </w:r>
      <w:r w:rsidR="005538C8">
        <w:rPr>
          <w:szCs w:val="24"/>
        </w:rPr>
        <w:t xml:space="preserve">VS </w:t>
      </w:r>
      <w:r w:rsidRPr="00C05C44">
        <w:rPr>
          <w:szCs w:val="24"/>
        </w:rPr>
        <w:t xml:space="preserve">GUI </w:t>
      </w:r>
      <w:r w:rsidR="005538C8">
        <w:rPr>
          <w:szCs w:val="24"/>
        </w:rPr>
        <w:t>Release 1.</w:t>
      </w:r>
      <w:r w:rsidR="00242555">
        <w:rPr>
          <w:szCs w:val="24"/>
        </w:rPr>
        <w:t>4</w:t>
      </w:r>
      <w:r w:rsidR="004F69F0">
        <w:rPr>
          <w:szCs w:val="24"/>
        </w:rPr>
        <w:t xml:space="preserve"> </w:t>
      </w:r>
      <w:r w:rsidR="005538C8">
        <w:rPr>
          <w:szCs w:val="24"/>
        </w:rPr>
        <w:t xml:space="preserve">includes the </w:t>
      </w:r>
      <w:r w:rsidR="00792C8A">
        <w:rPr>
          <w:szCs w:val="24"/>
        </w:rPr>
        <w:t>Personal Identity Verification (</w:t>
      </w:r>
      <w:r w:rsidR="00242555">
        <w:rPr>
          <w:szCs w:val="24"/>
        </w:rPr>
        <w:t>PIV</w:t>
      </w:r>
      <w:r w:rsidR="00EA4782">
        <w:rPr>
          <w:szCs w:val="24"/>
        </w:rPr>
        <w:t>)</w:t>
      </w:r>
      <w:r w:rsidR="004F69F0">
        <w:rPr>
          <w:szCs w:val="24"/>
        </w:rPr>
        <w:t xml:space="preserve"> functionality along with </w:t>
      </w:r>
      <w:r w:rsidR="008251F8">
        <w:rPr>
          <w:szCs w:val="24"/>
        </w:rPr>
        <w:t>11</w:t>
      </w:r>
      <w:r w:rsidR="005538C8">
        <w:rPr>
          <w:szCs w:val="24"/>
        </w:rPr>
        <w:t xml:space="preserve"> </w:t>
      </w:r>
      <w:r w:rsidR="00242555">
        <w:rPr>
          <w:szCs w:val="24"/>
        </w:rPr>
        <w:t>sustainment</w:t>
      </w:r>
      <w:r w:rsidR="004F69F0">
        <w:rPr>
          <w:szCs w:val="24"/>
        </w:rPr>
        <w:t xml:space="preserve"> patch</w:t>
      </w:r>
      <w:r w:rsidR="00A36B37">
        <w:rPr>
          <w:szCs w:val="24"/>
        </w:rPr>
        <w:t xml:space="preserve"> </w:t>
      </w:r>
      <w:r w:rsidR="005538C8">
        <w:rPr>
          <w:szCs w:val="24"/>
        </w:rPr>
        <w:t>ticket fixes</w:t>
      </w:r>
      <w:r w:rsidR="00A36B37">
        <w:rPr>
          <w:szCs w:val="24"/>
        </w:rPr>
        <w:t xml:space="preserve">. </w:t>
      </w:r>
      <w:r w:rsidR="009A4596">
        <w:rPr>
          <w:szCs w:val="24"/>
        </w:rPr>
        <w:t>The table below provide</w:t>
      </w:r>
      <w:r w:rsidR="00003389">
        <w:rPr>
          <w:szCs w:val="24"/>
        </w:rPr>
        <w:t>s</w:t>
      </w:r>
      <w:r w:rsidR="009A4596">
        <w:rPr>
          <w:szCs w:val="24"/>
        </w:rPr>
        <w:t xml:space="preserve"> summary data for the tickets.</w:t>
      </w:r>
    </w:p>
    <w:p w14:paraId="10A4404D" w14:textId="2AA1D4DB" w:rsidR="00A36B37" w:rsidRPr="00A36B37" w:rsidRDefault="00A36B37" w:rsidP="00A36B37">
      <w:pPr>
        <w:pStyle w:val="BodyText"/>
        <w:jc w:val="center"/>
        <w:rPr>
          <w:b/>
          <w:sz w:val="28"/>
          <w:szCs w:val="28"/>
          <w:u w:val="single"/>
        </w:rPr>
      </w:pPr>
      <w:r w:rsidRPr="00A36B37">
        <w:rPr>
          <w:b/>
          <w:sz w:val="28"/>
          <w:szCs w:val="28"/>
          <w:u w:val="single"/>
        </w:rPr>
        <w:t>VSE 1.</w:t>
      </w:r>
      <w:r w:rsidR="00242555">
        <w:rPr>
          <w:b/>
          <w:sz w:val="28"/>
          <w:szCs w:val="28"/>
          <w:u w:val="single"/>
        </w:rPr>
        <w:t>4</w:t>
      </w:r>
      <w:r w:rsidR="004F69F0" w:rsidRPr="00A36B37">
        <w:rPr>
          <w:b/>
          <w:sz w:val="28"/>
          <w:szCs w:val="28"/>
          <w:u w:val="single"/>
        </w:rPr>
        <w:t xml:space="preserve"> </w:t>
      </w:r>
      <w:r w:rsidRPr="00A36B37">
        <w:rPr>
          <w:b/>
          <w:sz w:val="28"/>
          <w:szCs w:val="28"/>
          <w:u w:val="single"/>
        </w:rPr>
        <w:t>Sustainment Tickets</w:t>
      </w:r>
      <w:r w:rsidR="0073044E">
        <w:rPr>
          <w:b/>
          <w:sz w:val="28"/>
          <w:szCs w:val="28"/>
          <w:u w:val="single"/>
        </w:rPr>
        <w:t xml:space="preserve"> </w:t>
      </w:r>
    </w:p>
    <w:tbl>
      <w:tblPr>
        <w:tblW w:w="10458" w:type="dxa"/>
        <w:tblLayout w:type="fixed"/>
        <w:tblLook w:val="04A0" w:firstRow="1" w:lastRow="0" w:firstColumn="1" w:lastColumn="0" w:noHBand="0" w:noVBand="1"/>
      </w:tblPr>
      <w:tblGrid>
        <w:gridCol w:w="1998"/>
        <w:gridCol w:w="8460"/>
      </w:tblGrid>
      <w:tr w:rsidR="00A36B37" w:rsidRPr="009244B1" w14:paraId="2F9BED5E" w14:textId="77777777" w:rsidTr="0066505D">
        <w:trPr>
          <w:trHeight w:val="332"/>
          <w:tblHeader/>
        </w:trPr>
        <w:tc>
          <w:tcPr>
            <w:tcW w:w="1998" w:type="dxa"/>
            <w:tcBorders>
              <w:top w:val="single" w:sz="4" w:space="0" w:color="auto"/>
              <w:left w:val="single" w:sz="4" w:space="0" w:color="auto"/>
              <w:bottom w:val="single" w:sz="4" w:space="0" w:color="auto"/>
              <w:right w:val="single" w:sz="4" w:space="0" w:color="auto"/>
            </w:tcBorders>
            <w:shd w:val="clear" w:color="000000" w:fill="C0C0C0"/>
            <w:hideMark/>
          </w:tcPr>
          <w:p w14:paraId="084377D5" w14:textId="77777777" w:rsidR="00A36B37" w:rsidRPr="009244B1" w:rsidRDefault="00A36B37" w:rsidP="009A4596">
            <w:pPr>
              <w:jc w:val="center"/>
              <w:rPr>
                <w:rFonts w:ascii="Arial" w:hAnsi="Arial" w:cs="Arial"/>
                <w:b/>
                <w:bCs/>
                <w:sz w:val="20"/>
                <w:szCs w:val="20"/>
              </w:rPr>
            </w:pPr>
            <w:r w:rsidRPr="009244B1">
              <w:rPr>
                <w:rFonts w:ascii="Arial" w:hAnsi="Arial" w:cs="Arial"/>
                <w:b/>
                <w:bCs/>
                <w:sz w:val="20"/>
                <w:szCs w:val="20"/>
              </w:rPr>
              <w:t>Incident #</w:t>
            </w:r>
          </w:p>
        </w:tc>
        <w:tc>
          <w:tcPr>
            <w:tcW w:w="8460" w:type="dxa"/>
            <w:tcBorders>
              <w:top w:val="single" w:sz="4" w:space="0" w:color="auto"/>
              <w:left w:val="nil"/>
              <w:bottom w:val="single" w:sz="4" w:space="0" w:color="auto"/>
              <w:right w:val="single" w:sz="4" w:space="0" w:color="auto"/>
            </w:tcBorders>
            <w:shd w:val="clear" w:color="000000" w:fill="C0C0C0"/>
            <w:hideMark/>
          </w:tcPr>
          <w:p w14:paraId="1F58E027" w14:textId="77777777" w:rsidR="00A36B37" w:rsidRPr="009244B1" w:rsidRDefault="00A36B37" w:rsidP="009A4596">
            <w:pPr>
              <w:jc w:val="center"/>
              <w:rPr>
                <w:rFonts w:ascii="Arial" w:hAnsi="Arial" w:cs="Arial"/>
                <w:b/>
                <w:bCs/>
                <w:sz w:val="20"/>
                <w:szCs w:val="20"/>
              </w:rPr>
            </w:pPr>
            <w:r w:rsidRPr="009244B1">
              <w:rPr>
                <w:rFonts w:ascii="Arial" w:hAnsi="Arial" w:cs="Arial"/>
                <w:b/>
                <w:bCs/>
                <w:sz w:val="20"/>
                <w:szCs w:val="20"/>
              </w:rPr>
              <w:t>Summary</w:t>
            </w:r>
          </w:p>
        </w:tc>
      </w:tr>
      <w:tr w:rsidR="00242555" w:rsidRPr="00A97024" w14:paraId="552BF27C" w14:textId="77777777" w:rsidTr="0066505D">
        <w:trPr>
          <w:trHeight w:val="215"/>
        </w:trPr>
        <w:tc>
          <w:tcPr>
            <w:tcW w:w="1998" w:type="dxa"/>
            <w:tcBorders>
              <w:top w:val="nil"/>
              <w:left w:val="single" w:sz="4" w:space="0" w:color="auto"/>
              <w:bottom w:val="single" w:sz="4" w:space="0" w:color="auto"/>
              <w:right w:val="single" w:sz="4" w:space="0" w:color="auto"/>
            </w:tcBorders>
            <w:shd w:val="clear" w:color="auto" w:fill="auto"/>
          </w:tcPr>
          <w:p w14:paraId="0BEE07A4" w14:textId="7820537F" w:rsidR="00242555" w:rsidRPr="009A4596" w:rsidRDefault="008251F8" w:rsidP="00242555">
            <w:pPr>
              <w:rPr>
                <w:rFonts w:ascii="Arial" w:hAnsi="Arial" w:cs="Arial"/>
                <w:sz w:val="20"/>
                <w:szCs w:val="20"/>
              </w:rPr>
            </w:pPr>
            <w:r w:rsidRPr="008251F8">
              <w:rPr>
                <w:rFonts w:ascii="Arial" w:hAnsi="Arial" w:cs="Arial"/>
                <w:sz w:val="20"/>
                <w:szCs w:val="20"/>
              </w:rPr>
              <w:t>I10959194FY17</w:t>
            </w:r>
          </w:p>
        </w:tc>
        <w:tc>
          <w:tcPr>
            <w:tcW w:w="8460" w:type="dxa"/>
            <w:tcBorders>
              <w:top w:val="nil"/>
              <w:left w:val="single" w:sz="8" w:space="0" w:color="auto"/>
              <w:bottom w:val="single" w:sz="8" w:space="0" w:color="auto"/>
              <w:right w:val="single" w:sz="8" w:space="0" w:color="auto"/>
            </w:tcBorders>
            <w:vAlign w:val="bottom"/>
          </w:tcPr>
          <w:p w14:paraId="45A7E5E9" w14:textId="75F83217" w:rsidR="00242555" w:rsidRPr="009A4596" w:rsidRDefault="00D57B72" w:rsidP="00D57B72">
            <w:pPr>
              <w:rPr>
                <w:rFonts w:ascii="Arial" w:hAnsi="Arial" w:cs="Arial"/>
                <w:sz w:val="20"/>
                <w:szCs w:val="20"/>
              </w:rPr>
            </w:pPr>
            <w:r w:rsidRPr="00D57B72">
              <w:rPr>
                <w:rFonts w:ascii="Arial" w:hAnsi="Arial" w:cs="Arial"/>
                <w:sz w:val="20"/>
                <w:szCs w:val="20"/>
              </w:rPr>
              <w:t>Clinic Group would not dis</w:t>
            </w:r>
            <w:r w:rsidR="000F633B">
              <w:rPr>
                <w:rFonts w:ascii="Arial" w:hAnsi="Arial" w:cs="Arial"/>
                <w:sz w:val="20"/>
                <w:szCs w:val="20"/>
              </w:rPr>
              <w:t>play for second patient without s</w:t>
            </w:r>
            <w:r w:rsidRPr="00D57B72">
              <w:rPr>
                <w:rFonts w:ascii="Arial" w:hAnsi="Arial" w:cs="Arial"/>
                <w:sz w:val="20"/>
                <w:szCs w:val="20"/>
              </w:rPr>
              <w:t xml:space="preserve">earching for </w:t>
            </w:r>
            <w:r w:rsidR="000F633B">
              <w:rPr>
                <w:rFonts w:ascii="Arial" w:hAnsi="Arial" w:cs="Arial"/>
                <w:sz w:val="20"/>
                <w:szCs w:val="20"/>
              </w:rPr>
              <w:t>a different clinic group first.</w:t>
            </w:r>
          </w:p>
        </w:tc>
      </w:tr>
      <w:tr w:rsidR="00242555" w:rsidRPr="009244B1" w14:paraId="79195EE8" w14:textId="77777777" w:rsidTr="0066505D">
        <w:trPr>
          <w:trHeight w:val="61"/>
        </w:trPr>
        <w:tc>
          <w:tcPr>
            <w:tcW w:w="1998" w:type="dxa"/>
            <w:tcBorders>
              <w:top w:val="nil"/>
              <w:left w:val="single" w:sz="4" w:space="0" w:color="auto"/>
              <w:bottom w:val="single" w:sz="4" w:space="0" w:color="auto"/>
              <w:right w:val="single" w:sz="4" w:space="0" w:color="auto"/>
            </w:tcBorders>
            <w:shd w:val="clear" w:color="auto" w:fill="auto"/>
          </w:tcPr>
          <w:p w14:paraId="12026CE5" w14:textId="6E06EAED" w:rsidR="00242555" w:rsidRPr="009244B1" w:rsidRDefault="008251F8" w:rsidP="00242555">
            <w:pPr>
              <w:rPr>
                <w:rFonts w:ascii="Arial" w:hAnsi="Arial" w:cs="Arial"/>
                <w:sz w:val="20"/>
                <w:szCs w:val="20"/>
              </w:rPr>
            </w:pPr>
            <w:r w:rsidRPr="008251F8">
              <w:rPr>
                <w:rFonts w:ascii="Arial" w:hAnsi="Arial" w:cs="Arial"/>
                <w:sz w:val="20"/>
                <w:szCs w:val="20"/>
              </w:rPr>
              <w:t>I11259063FY17</w:t>
            </w:r>
          </w:p>
        </w:tc>
        <w:tc>
          <w:tcPr>
            <w:tcW w:w="8460" w:type="dxa"/>
            <w:tcBorders>
              <w:top w:val="nil"/>
              <w:left w:val="single" w:sz="8" w:space="0" w:color="auto"/>
              <w:bottom w:val="single" w:sz="8" w:space="0" w:color="auto"/>
              <w:right w:val="single" w:sz="8" w:space="0" w:color="auto"/>
            </w:tcBorders>
            <w:vAlign w:val="bottom"/>
          </w:tcPr>
          <w:p w14:paraId="02184B9C" w14:textId="7875A499" w:rsidR="00242555" w:rsidRPr="009244B1" w:rsidRDefault="000F633B" w:rsidP="000F633B">
            <w:pPr>
              <w:rPr>
                <w:rFonts w:ascii="Arial" w:hAnsi="Arial" w:cs="Arial"/>
                <w:sz w:val="20"/>
                <w:szCs w:val="20"/>
              </w:rPr>
            </w:pPr>
            <w:r w:rsidRPr="000F633B">
              <w:rPr>
                <w:rFonts w:ascii="Arial" w:hAnsi="Arial" w:cs="Arial"/>
                <w:sz w:val="20"/>
                <w:szCs w:val="20"/>
              </w:rPr>
              <w:t>Unable to disp</w:t>
            </w:r>
            <w:r>
              <w:rPr>
                <w:rFonts w:ascii="Arial" w:hAnsi="Arial" w:cs="Arial"/>
                <w:sz w:val="20"/>
                <w:szCs w:val="20"/>
              </w:rPr>
              <w:t>osition Wait List from RM Grid.</w:t>
            </w:r>
          </w:p>
        </w:tc>
      </w:tr>
      <w:tr w:rsidR="00242555" w:rsidRPr="009244B1" w14:paraId="56333379" w14:textId="77777777" w:rsidTr="0066505D">
        <w:trPr>
          <w:trHeight w:val="79"/>
        </w:trPr>
        <w:tc>
          <w:tcPr>
            <w:tcW w:w="1998" w:type="dxa"/>
            <w:tcBorders>
              <w:top w:val="nil"/>
              <w:left w:val="single" w:sz="4" w:space="0" w:color="auto"/>
              <w:bottom w:val="single" w:sz="4" w:space="0" w:color="auto"/>
              <w:right w:val="single" w:sz="4" w:space="0" w:color="auto"/>
            </w:tcBorders>
            <w:shd w:val="clear" w:color="auto" w:fill="auto"/>
          </w:tcPr>
          <w:p w14:paraId="5D5AF62C" w14:textId="1E5FCE56" w:rsidR="00242555" w:rsidRPr="009244B1" w:rsidRDefault="008251F8" w:rsidP="00242555">
            <w:pPr>
              <w:rPr>
                <w:rFonts w:ascii="Arial" w:hAnsi="Arial" w:cs="Arial"/>
                <w:sz w:val="20"/>
                <w:szCs w:val="20"/>
              </w:rPr>
            </w:pPr>
            <w:r w:rsidRPr="008251F8">
              <w:rPr>
                <w:rFonts w:ascii="Arial" w:hAnsi="Arial" w:cs="Arial"/>
                <w:sz w:val="20"/>
                <w:szCs w:val="20"/>
              </w:rPr>
              <w:t>I12362398FY17</w:t>
            </w:r>
          </w:p>
        </w:tc>
        <w:tc>
          <w:tcPr>
            <w:tcW w:w="8460" w:type="dxa"/>
            <w:tcBorders>
              <w:top w:val="nil"/>
              <w:left w:val="single" w:sz="8" w:space="0" w:color="auto"/>
              <w:bottom w:val="single" w:sz="8" w:space="0" w:color="auto"/>
              <w:right w:val="single" w:sz="8" w:space="0" w:color="auto"/>
            </w:tcBorders>
            <w:vAlign w:val="bottom"/>
          </w:tcPr>
          <w:p w14:paraId="05A2EB8D" w14:textId="43717C33" w:rsidR="00242555" w:rsidRPr="009244B1" w:rsidRDefault="000F633B" w:rsidP="000F633B">
            <w:pPr>
              <w:rPr>
                <w:rFonts w:ascii="Arial" w:hAnsi="Arial" w:cs="Arial"/>
                <w:sz w:val="20"/>
                <w:szCs w:val="20"/>
              </w:rPr>
            </w:pPr>
            <w:r w:rsidRPr="000F633B">
              <w:rPr>
                <w:rFonts w:ascii="Arial" w:hAnsi="Arial" w:cs="Arial"/>
                <w:sz w:val="20"/>
                <w:szCs w:val="20"/>
              </w:rPr>
              <w:t>Scheduling Grid continues to display O</w:t>
            </w:r>
            <w:r>
              <w:rPr>
                <w:rFonts w:ascii="Arial" w:hAnsi="Arial" w:cs="Arial"/>
                <w:sz w:val="20"/>
                <w:szCs w:val="20"/>
              </w:rPr>
              <w:t xml:space="preserve">VERBOOK capability </w:t>
            </w:r>
            <w:r w:rsidRPr="000F633B">
              <w:rPr>
                <w:rFonts w:ascii="Arial" w:hAnsi="Arial" w:cs="Arial"/>
                <w:sz w:val="20"/>
                <w:szCs w:val="20"/>
              </w:rPr>
              <w:t>(TEAL color) when a FULL DA</w:t>
            </w:r>
            <w:r>
              <w:rPr>
                <w:rFonts w:ascii="Arial" w:hAnsi="Arial" w:cs="Arial"/>
                <w:sz w:val="20"/>
                <w:szCs w:val="20"/>
              </w:rPr>
              <w:t>Y cancelation has been entered.</w:t>
            </w:r>
          </w:p>
        </w:tc>
      </w:tr>
      <w:tr w:rsidR="00242555" w:rsidRPr="009244B1" w14:paraId="7C35257C" w14:textId="77777777" w:rsidTr="0066505D">
        <w:trPr>
          <w:trHeight w:val="48"/>
        </w:trPr>
        <w:tc>
          <w:tcPr>
            <w:tcW w:w="1998" w:type="dxa"/>
            <w:tcBorders>
              <w:top w:val="nil"/>
              <w:left w:val="single" w:sz="4" w:space="0" w:color="auto"/>
              <w:bottom w:val="single" w:sz="4" w:space="0" w:color="auto"/>
              <w:right w:val="single" w:sz="4" w:space="0" w:color="auto"/>
            </w:tcBorders>
            <w:shd w:val="clear" w:color="auto" w:fill="auto"/>
          </w:tcPr>
          <w:p w14:paraId="054A8C17" w14:textId="3A3E4999" w:rsidR="00242555" w:rsidRPr="009244B1" w:rsidRDefault="008251F8" w:rsidP="00242555">
            <w:pPr>
              <w:rPr>
                <w:rFonts w:ascii="Arial" w:hAnsi="Arial" w:cs="Arial"/>
                <w:sz w:val="20"/>
                <w:szCs w:val="20"/>
              </w:rPr>
            </w:pPr>
            <w:r w:rsidRPr="008251F8">
              <w:rPr>
                <w:rFonts w:ascii="Arial" w:hAnsi="Arial" w:cs="Arial"/>
                <w:sz w:val="20"/>
                <w:szCs w:val="20"/>
              </w:rPr>
              <w:t>I12487403FY17</w:t>
            </w:r>
          </w:p>
        </w:tc>
        <w:tc>
          <w:tcPr>
            <w:tcW w:w="8460" w:type="dxa"/>
            <w:tcBorders>
              <w:top w:val="nil"/>
              <w:left w:val="single" w:sz="8" w:space="0" w:color="auto"/>
              <w:bottom w:val="single" w:sz="8" w:space="0" w:color="auto"/>
              <w:right w:val="single" w:sz="8" w:space="0" w:color="auto"/>
            </w:tcBorders>
            <w:vAlign w:val="bottom"/>
          </w:tcPr>
          <w:p w14:paraId="17ED0DBF" w14:textId="4264D9E7" w:rsidR="00242555" w:rsidRPr="009244B1" w:rsidRDefault="000F633B" w:rsidP="000F633B">
            <w:pPr>
              <w:rPr>
                <w:rFonts w:ascii="Arial" w:hAnsi="Arial" w:cs="Arial"/>
                <w:sz w:val="20"/>
                <w:szCs w:val="20"/>
              </w:rPr>
            </w:pPr>
            <w:r w:rsidRPr="000F633B">
              <w:rPr>
                <w:rFonts w:ascii="Arial" w:hAnsi="Arial" w:cs="Arial"/>
                <w:sz w:val="20"/>
                <w:szCs w:val="20"/>
              </w:rPr>
              <w:t>An Unhandled Exception occu</w:t>
            </w:r>
            <w:r>
              <w:rPr>
                <w:rFonts w:ascii="Arial" w:hAnsi="Arial" w:cs="Arial"/>
                <w:sz w:val="20"/>
                <w:szCs w:val="20"/>
              </w:rPr>
              <w:t xml:space="preserve">rs in VS GUI when attempting to </w:t>
            </w:r>
            <w:r w:rsidRPr="000F633B">
              <w:rPr>
                <w:rFonts w:ascii="Arial" w:hAnsi="Arial" w:cs="Arial"/>
                <w:sz w:val="20"/>
                <w:szCs w:val="20"/>
              </w:rPr>
              <w:t xml:space="preserve">use drag and </w:t>
            </w:r>
            <w:r>
              <w:rPr>
                <w:rFonts w:ascii="Arial" w:hAnsi="Arial" w:cs="Arial"/>
                <w:sz w:val="20"/>
                <w:szCs w:val="20"/>
              </w:rPr>
              <w:t>drop for a consult appointment.</w:t>
            </w:r>
          </w:p>
        </w:tc>
      </w:tr>
      <w:tr w:rsidR="00242555" w:rsidRPr="009244B1" w14:paraId="3F954443" w14:textId="77777777" w:rsidTr="0066505D">
        <w:trPr>
          <w:trHeight w:val="48"/>
        </w:trPr>
        <w:tc>
          <w:tcPr>
            <w:tcW w:w="1998" w:type="dxa"/>
            <w:tcBorders>
              <w:top w:val="nil"/>
              <w:left w:val="single" w:sz="4" w:space="0" w:color="auto"/>
              <w:bottom w:val="single" w:sz="4" w:space="0" w:color="auto"/>
              <w:right w:val="single" w:sz="4" w:space="0" w:color="auto"/>
            </w:tcBorders>
            <w:shd w:val="clear" w:color="auto" w:fill="auto"/>
          </w:tcPr>
          <w:p w14:paraId="1DEC02BB" w14:textId="71E0821C" w:rsidR="00242555" w:rsidRPr="009244B1" w:rsidRDefault="008251F8" w:rsidP="00242555">
            <w:pPr>
              <w:rPr>
                <w:rFonts w:ascii="Arial" w:hAnsi="Arial" w:cs="Arial"/>
                <w:sz w:val="20"/>
                <w:szCs w:val="20"/>
              </w:rPr>
            </w:pPr>
            <w:r w:rsidRPr="008251F8">
              <w:rPr>
                <w:rFonts w:ascii="Arial" w:hAnsi="Arial" w:cs="Arial"/>
                <w:sz w:val="20"/>
                <w:szCs w:val="20"/>
              </w:rPr>
              <w:t>I12529073FY17</w:t>
            </w:r>
          </w:p>
        </w:tc>
        <w:tc>
          <w:tcPr>
            <w:tcW w:w="8460" w:type="dxa"/>
            <w:tcBorders>
              <w:top w:val="nil"/>
              <w:left w:val="single" w:sz="8" w:space="0" w:color="auto"/>
              <w:bottom w:val="single" w:sz="8" w:space="0" w:color="auto"/>
              <w:right w:val="single" w:sz="8" w:space="0" w:color="auto"/>
            </w:tcBorders>
            <w:vAlign w:val="bottom"/>
          </w:tcPr>
          <w:p w14:paraId="02317D01" w14:textId="664BD157" w:rsidR="00242555" w:rsidRPr="009244B1" w:rsidRDefault="000F633B" w:rsidP="000F633B">
            <w:pPr>
              <w:rPr>
                <w:rFonts w:ascii="Arial" w:hAnsi="Arial" w:cs="Arial"/>
                <w:sz w:val="20"/>
                <w:szCs w:val="20"/>
              </w:rPr>
            </w:pPr>
            <w:r w:rsidRPr="000F633B">
              <w:rPr>
                <w:rFonts w:ascii="Arial" w:hAnsi="Arial" w:cs="Arial"/>
                <w:sz w:val="20"/>
                <w:szCs w:val="20"/>
              </w:rPr>
              <w:t>In VS GUI, Slots in the Grid and the Available Slot</w:t>
            </w:r>
            <w:r>
              <w:rPr>
                <w:rFonts w:ascii="Arial" w:hAnsi="Arial" w:cs="Arial"/>
                <w:sz w:val="20"/>
                <w:szCs w:val="20"/>
              </w:rPr>
              <w:t xml:space="preserve"> </w:t>
            </w:r>
            <w:r w:rsidRPr="000F633B">
              <w:rPr>
                <w:rFonts w:ascii="Arial" w:hAnsi="Arial" w:cs="Arial"/>
                <w:sz w:val="20"/>
                <w:szCs w:val="20"/>
              </w:rPr>
              <w:t xml:space="preserve">Numbers Change Depending </w:t>
            </w:r>
            <w:r>
              <w:rPr>
                <w:rFonts w:ascii="Arial" w:hAnsi="Arial" w:cs="Arial"/>
                <w:sz w:val="20"/>
                <w:szCs w:val="20"/>
              </w:rPr>
              <w:t>on Where I Clicked on the Grid.</w:t>
            </w:r>
          </w:p>
        </w:tc>
      </w:tr>
      <w:tr w:rsidR="00242555" w:rsidRPr="009244B1" w14:paraId="1DA0EDF4" w14:textId="77777777" w:rsidTr="0066505D">
        <w:trPr>
          <w:trHeight w:val="48"/>
        </w:trPr>
        <w:tc>
          <w:tcPr>
            <w:tcW w:w="1998" w:type="dxa"/>
            <w:tcBorders>
              <w:top w:val="nil"/>
              <w:left w:val="single" w:sz="4" w:space="0" w:color="auto"/>
              <w:bottom w:val="single" w:sz="4" w:space="0" w:color="auto"/>
              <w:right w:val="single" w:sz="4" w:space="0" w:color="auto"/>
            </w:tcBorders>
            <w:shd w:val="clear" w:color="auto" w:fill="auto"/>
          </w:tcPr>
          <w:p w14:paraId="5C68A152" w14:textId="72B78B88" w:rsidR="00242555" w:rsidRPr="009244B1" w:rsidRDefault="008251F8" w:rsidP="00242555">
            <w:pPr>
              <w:rPr>
                <w:rFonts w:ascii="Arial" w:hAnsi="Arial" w:cs="Arial"/>
                <w:sz w:val="20"/>
                <w:szCs w:val="20"/>
              </w:rPr>
            </w:pPr>
            <w:r w:rsidRPr="008251F8">
              <w:rPr>
                <w:rFonts w:ascii="Arial" w:hAnsi="Arial" w:cs="Arial"/>
                <w:sz w:val="20"/>
                <w:szCs w:val="20"/>
              </w:rPr>
              <w:t>I12602010FY17</w:t>
            </w:r>
          </w:p>
        </w:tc>
        <w:tc>
          <w:tcPr>
            <w:tcW w:w="8460" w:type="dxa"/>
            <w:tcBorders>
              <w:top w:val="nil"/>
              <w:left w:val="single" w:sz="8" w:space="0" w:color="auto"/>
              <w:bottom w:val="single" w:sz="8" w:space="0" w:color="auto"/>
              <w:right w:val="single" w:sz="8" w:space="0" w:color="auto"/>
            </w:tcBorders>
            <w:vAlign w:val="bottom"/>
          </w:tcPr>
          <w:p w14:paraId="3501B59C" w14:textId="4EB8FB45" w:rsidR="00242555" w:rsidRPr="009244B1" w:rsidRDefault="000F633B" w:rsidP="000F633B">
            <w:pPr>
              <w:rPr>
                <w:rFonts w:ascii="Arial" w:hAnsi="Arial" w:cs="Arial"/>
                <w:sz w:val="20"/>
                <w:szCs w:val="20"/>
              </w:rPr>
            </w:pPr>
            <w:r w:rsidRPr="000F633B">
              <w:rPr>
                <w:rFonts w:ascii="Arial" w:hAnsi="Arial" w:cs="Arial"/>
                <w:sz w:val="20"/>
                <w:szCs w:val="20"/>
              </w:rPr>
              <w:t>Patient with a Date of Death can add a new Appointment</w:t>
            </w:r>
            <w:r>
              <w:rPr>
                <w:rFonts w:ascii="Arial" w:hAnsi="Arial" w:cs="Arial"/>
                <w:sz w:val="20"/>
                <w:szCs w:val="20"/>
              </w:rPr>
              <w:t xml:space="preserve"> Request.</w:t>
            </w:r>
          </w:p>
        </w:tc>
      </w:tr>
      <w:tr w:rsidR="00242555" w:rsidRPr="009244B1" w14:paraId="4AD4C875" w14:textId="77777777" w:rsidTr="000F633B">
        <w:trPr>
          <w:trHeight w:val="232"/>
        </w:trPr>
        <w:tc>
          <w:tcPr>
            <w:tcW w:w="1998" w:type="dxa"/>
            <w:tcBorders>
              <w:top w:val="nil"/>
              <w:left w:val="single" w:sz="4" w:space="0" w:color="auto"/>
              <w:bottom w:val="single" w:sz="4" w:space="0" w:color="auto"/>
              <w:right w:val="single" w:sz="4" w:space="0" w:color="auto"/>
            </w:tcBorders>
            <w:shd w:val="clear" w:color="auto" w:fill="auto"/>
          </w:tcPr>
          <w:p w14:paraId="41D559AB" w14:textId="66EC8CA0" w:rsidR="00242555" w:rsidRPr="009244B1" w:rsidRDefault="00D57B72" w:rsidP="00242555">
            <w:pPr>
              <w:rPr>
                <w:rFonts w:ascii="Arial" w:hAnsi="Arial" w:cs="Arial"/>
                <w:sz w:val="20"/>
                <w:szCs w:val="20"/>
              </w:rPr>
            </w:pPr>
            <w:r w:rsidRPr="00D57B72">
              <w:rPr>
                <w:rFonts w:ascii="Arial" w:hAnsi="Arial" w:cs="Arial"/>
                <w:sz w:val="20"/>
                <w:szCs w:val="20"/>
              </w:rPr>
              <w:t>I12748395FY17</w:t>
            </w:r>
          </w:p>
        </w:tc>
        <w:tc>
          <w:tcPr>
            <w:tcW w:w="8460" w:type="dxa"/>
            <w:tcBorders>
              <w:top w:val="nil"/>
              <w:left w:val="single" w:sz="8" w:space="0" w:color="auto"/>
              <w:bottom w:val="single" w:sz="8" w:space="0" w:color="auto"/>
              <w:right w:val="single" w:sz="8" w:space="0" w:color="auto"/>
            </w:tcBorders>
            <w:vAlign w:val="bottom"/>
          </w:tcPr>
          <w:p w14:paraId="30DDDF85" w14:textId="343531E4" w:rsidR="00242555" w:rsidRPr="009244B1" w:rsidRDefault="000F633B" w:rsidP="000F633B">
            <w:pPr>
              <w:rPr>
                <w:rFonts w:ascii="Arial" w:hAnsi="Arial" w:cs="Arial"/>
                <w:sz w:val="20"/>
                <w:szCs w:val="20"/>
              </w:rPr>
            </w:pPr>
            <w:r w:rsidRPr="000F633B">
              <w:rPr>
                <w:rFonts w:ascii="Arial" w:hAnsi="Arial" w:cs="Arial"/>
                <w:sz w:val="20"/>
                <w:szCs w:val="20"/>
              </w:rPr>
              <w:t>Cancel by clinic in VS GU</w:t>
            </w:r>
            <w:r>
              <w:rPr>
                <w:rFonts w:ascii="Arial" w:hAnsi="Arial" w:cs="Arial"/>
                <w:sz w:val="20"/>
                <w:szCs w:val="20"/>
              </w:rPr>
              <w:t>I allows the CID/Preferred date to be changed.</w:t>
            </w:r>
          </w:p>
        </w:tc>
      </w:tr>
      <w:tr w:rsidR="00242555" w:rsidRPr="009244B1" w14:paraId="66492C14" w14:textId="77777777" w:rsidTr="0066505D">
        <w:trPr>
          <w:trHeight w:val="48"/>
        </w:trPr>
        <w:tc>
          <w:tcPr>
            <w:tcW w:w="1998" w:type="dxa"/>
            <w:tcBorders>
              <w:top w:val="nil"/>
              <w:left w:val="single" w:sz="4" w:space="0" w:color="auto"/>
              <w:bottom w:val="single" w:sz="4" w:space="0" w:color="auto"/>
              <w:right w:val="single" w:sz="4" w:space="0" w:color="auto"/>
            </w:tcBorders>
            <w:shd w:val="clear" w:color="auto" w:fill="auto"/>
          </w:tcPr>
          <w:p w14:paraId="601B13DB" w14:textId="1D5C6421" w:rsidR="00242555" w:rsidRPr="009244B1" w:rsidRDefault="00D57B72" w:rsidP="00242555">
            <w:pPr>
              <w:rPr>
                <w:rFonts w:ascii="Arial" w:hAnsi="Arial" w:cs="Arial"/>
                <w:sz w:val="20"/>
                <w:szCs w:val="20"/>
              </w:rPr>
            </w:pPr>
            <w:r w:rsidRPr="00D57B72">
              <w:rPr>
                <w:rFonts w:ascii="Arial" w:hAnsi="Arial" w:cs="Arial"/>
                <w:sz w:val="20"/>
                <w:szCs w:val="20"/>
              </w:rPr>
              <w:t>I12871937FY17</w:t>
            </w:r>
          </w:p>
        </w:tc>
        <w:tc>
          <w:tcPr>
            <w:tcW w:w="8460" w:type="dxa"/>
            <w:tcBorders>
              <w:top w:val="nil"/>
              <w:left w:val="single" w:sz="8" w:space="0" w:color="auto"/>
              <w:bottom w:val="single" w:sz="8" w:space="0" w:color="auto"/>
              <w:right w:val="single" w:sz="8" w:space="0" w:color="auto"/>
            </w:tcBorders>
            <w:vAlign w:val="bottom"/>
          </w:tcPr>
          <w:p w14:paraId="09D5B338" w14:textId="14D38579" w:rsidR="00242555" w:rsidRPr="009244B1" w:rsidRDefault="000F633B" w:rsidP="000F633B">
            <w:pPr>
              <w:rPr>
                <w:rFonts w:ascii="Arial" w:hAnsi="Arial" w:cs="Arial"/>
                <w:sz w:val="20"/>
                <w:szCs w:val="20"/>
              </w:rPr>
            </w:pPr>
            <w:r w:rsidRPr="000F633B">
              <w:rPr>
                <w:rFonts w:ascii="Arial" w:hAnsi="Arial" w:cs="Arial"/>
                <w:sz w:val="20"/>
                <w:szCs w:val="20"/>
              </w:rPr>
              <w:t>VS GUI Audit Report has con</w:t>
            </w:r>
            <w:r>
              <w:rPr>
                <w:rFonts w:ascii="Arial" w:hAnsi="Arial" w:cs="Arial"/>
                <w:sz w:val="20"/>
                <w:szCs w:val="20"/>
              </w:rPr>
              <w:t xml:space="preserve">flicting counts when displaying </w:t>
            </w:r>
            <w:r w:rsidRPr="000F633B">
              <w:rPr>
                <w:rFonts w:ascii="Arial" w:hAnsi="Arial" w:cs="Arial"/>
                <w:sz w:val="20"/>
                <w:szCs w:val="20"/>
              </w:rPr>
              <w:t>b</w:t>
            </w:r>
            <w:r>
              <w:rPr>
                <w:rFonts w:ascii="Arial" w:hAnsi="Arial" w:cs="Arial"/>
                <w:sz w:val="20"/>
                <w:szCs w:val="20"/>
              </w:rPr>
              <w:t>y user vs displaying ALL users.</w:t>
            </w:r>
          </w:p>
        </w:tc>
      </w:tr>
      <w:tr w:rsidR="00242555" w:rsidRPr="009244B1" w14:paraId="7C885997" w14:textId="77777777" w:rsidTr="0066505D">
        <w:trPr>
          <w:trHeight w:val="48"/>
        </w:trPr>
        <w:tc>
          <w:tcPr>
            <w:tcW w:w="1998" w:type="dxa"/>
            <w:tcBorders>
              <w:top w:val="nil"/>
              <w:left w:val="single" w:sz="4" w:space="0" w:color="auto"/>
              <w:bottom w:val="single" w:sz="4" w:space="0" w:color="auto"/>
              <w:right w:val="single" w:sz="4" w:space="0" w:color="auto"/>
            </w:tcBorders>
            <w:shd w:val="clear" w:color="auto" w:fill="auto"/>
          </w:tcPr>
          <w:p w14:paraId="202CF913" w14:textId="53EEEA9E" w:rsidR="00242555" w:rsidRPr="009244B1" w:rsidRDefault="00D57B72" w:rsidP="00242555">
            <w:pPr>
              <w:rPr>
                <w:rFonts w:ascii="Arial" w:hAnsi="Arial" w:cs="Arial"/>
                <w:sz w:val="20"/>
                <w:szCs w:val="20"/>
              </w:rPr>
            </w:pPr>
            <w:r w:rsidRPr="00D57B72">
              <w:rPr>
                <w:rFonts w:ascii="Arial" w:hAnsi="Arial" w:cs="Arial"/>
                <w:sz w:val="20"/>
                <w:szCs w:val="20"/>
              </w:rPr>
              <w:t>I13212697FY17</w:t>
            </w:r>
          </w:p>
        </w:tc>
        <w:tc>
          <w:tcPr>
            <w:tcW w:w="8460" w:type="dxa"/>
            <w:tcBorders>
              <w:top w:val="nil"/>
              <w:left w:val="single" w:sz="8" w:space="0" w:color="auto"/>
              <w:bottom w:val="single" w:sz="8" w:space="0" w:color="auto"/>
              <w:right w:val="single" w:sz="8" w:space="0" w:color="auto"/>
            </w:tcBorders>
            <w:vAlign w:val="bottom"/>
          </w:tcPr>
          <w:p w14:paraId="785C0067" w14:textId="063AFB34" w:rsidR="00242555" w:rsidRPr="009244B1" w:rsidRDefault="000F633B" w:rsidP="000F633B">
            <w:pPr>
              <w:rPr>
                <w:rFonts w:ascii="Arial" w:hAnsi="Arial" w:cs="Arial"/>
                <w:sz w:val="20"/>
                <w:szCs w:val="20"/>
              </w:rPr>
            </w:pPr>
            <w:r w:rsidRPr="000F633B">
              <w:rPr>
                <w:rFonts w:ascii="Arial" w:hAnsi="Arial" w:cs="Arial"/>
                <w:sz w:val="20"/>
                <w:szCs w:val="20"/>
              </w:rPr>
              <w:t>Appointments scheduled in VS GUI with past date do not</w:t>
            </w:r>
            <w:r>
              <w:rPr>
                <w:rFonts w:ascii="Arial" w:hAnsi="Arial" w:cs="Arial"/>
                <w:sz w:val="20"/>
                <w:szCs w:val="20"/>
              </w:rPr>
              <w:t xml:space="preserve"> </w:t>
            </w:r>
            <w:r w:rsidRPr="000F633B">
              <w:rPr>
                <w:rFonts w:ascii="Arial" w:hAnsi="Arial" w:cs="Arial"/>
                <w:sz w:val="20"/>
                <w:szCs w:val="20"/>
              </w:rPr>
              <w:t>display in CPRS coversheet.</w:t>
            </w:r>
          </w:p>
        </w:tc>
      </w:tr>
      <w:tr w:rsidR="00242555" w:rsidRPr="009244B1" w14:paraId="74BDCFDA" w14:textId="77777777" w:rsidTr="0066505D">
        <w:trPr>
          <w:trHeight w:val="48"/>
        </w:trPr>
        <w:tc>
          <w:tcPr>
            <w:tcW w:w="1998" w:type="dxa"/>
            <w:tcBorders>
              <w:top w:val="nil"/>
              <w:left w:val="single" w:sz="4" w:space="0" w:color="auto"/>
              <w:bottom w:val="single" w:sz="4" w:space="0" w:color="auto"/>
              <w:right w:val="single" w:sz="4" w:space="0" w:color="auto"/>
            </w:tcBorders>
            <w:shd w:val="clear" w:color="auto" w:fill="auto"/>
          </w:tcPr>
          <w:p w14:paraId="15E1DE88" w14:textId="340BCEE2" w:rsidR="00242555" w:rsidRPr="009244B1" w:rsidRDefault="00D57B72" w:rsidP="00242555">
            <w:pPr>
              <w:rPr>
                <w:rFonts w:ascii="Arial" w:hAnsi="Arial" w:cs="Arial"/>
                <w:sz w:val="20"/>
                <w:szCs w:val="20"/>
              </w:rPr>
            </w:pPr>
            <w:r w:rsidRPr="00D57B72">
              <w:rPr>
                <w:rFonts w:ascii="Arial" w:hAnsi="Arial" w:cs="Arial"/>
                <w:sz w:val="20"/>
                <w:szCs w:val="20"/>
              </w:rPr>
              <w:t>I13233499FY17</w:t>
            </w:r>
          </w:p>
        </w:tc>
        <w:tc>
          <w:tcPr>
            <w:tcW w:w="8460" w:type="dxa"/>
            <w:tcBorders>
              <w:top w:val="nil"/>
              <w:left w:val="single" w:sz="8" w:space="0" w:color="auto"/>
              <w:bottom w:val="single" w:sz="8" w:space="0" w:color="auto"/>
              <w:right w:val="single" w:sz="8" w:space="0" w:color="auto"/>
            </w:tcBorders>
            <w:vAlign w:val="bottom"/>
          </w:tcPr>
          <w:p w14:paraId="1522D7CF" w14:textId="105B55AD" w:rsidR="00242555" w:rsidRPr="009244B1" w:rsidRDefault="000F633B" w:rsidP="000F633B">
            <w:pPr>
              <w:rPr>
                <w:rFonts w:ascii="Arial" w:hAnsi="Arial" w:cs="Arial"/>
                <w:sz w:val="20"/>
                <w:szCs w:val="20"/>
              </w:rPr>
            </w:pPr>
            <w:r w:rsidRPr="000F633B">
              <w:rPr>
                <w:rFonts w:ascii="Arial" w:hAnsi="Arial" w:cs="Arial"/>
                <w:sz w:val="20"/>
                <w:szCs w:val="20"/>
              </w:rPr>
              <w:t>Issue in VS GUI when se</w:t>
            </w:r>
            <w:r>
              <w:rPr>
                <w:rFonts w:ascii="Arial" w:hAnsi="Arial" w:cs="Arial"/>
                <w:sz w:val="20"/>
                <w:szCs w:val="20"/>
              </w:rPr>
              <w:t>lecting 'Follow-up Needed' when checking out an appointment.</w:t>
            </w:r>
          </w:p>
        </w:tc>
      </w:tr>
      <w:tr w:rsidR="00242555" w:rsidRPr="009244B1" w14:paraId="56A76B82" w14:textId="77777777" w:rsidTr="000F633B">
        <w:trPr>
          <w:trHeight w:val="48"/>
        </w:trPr>
        <w:tc>
          <w:tcPr>
            <w:tcW w:w="1998" w:type="dxa"/>
            <w:tcBorders>
              <w:top w:val="nil"/>
              <w:left w:val="single" w:sz="4" w:space="0" w:color="auto"/>
              <w:bottom w:val="single" w:sz="4" w:space="0" w:color="auto"/>
              <w:right w:val="single" w:sz="4" w:space="0" w:color="auto"/>
            </w:tcBorders>
            <w:shd w:val="clear" w:color="auto" w:fill="auto"/>
          </w:tcPr>
          <w:p w14:paraId="30DBCC1E" w14:textId="12D76A22" w:rsidR="00242555" w:rsidRPr="009244B1" w:rsidRDefault="00D57B72" w:rsidP="000F633B">
            <w:pPr>
              <w:rPr>
                <w:rFonts w:ascii="Arial" w:hAnsi="Arial" w:cs="Arial"/>
                <w:sz w:val="20"/>
                <w:szCs w:val="20"/>
              </w:rPr>
            </w:pPr>
            <w:r w:rsidRPr="00D57B72">
              <w:rPr>
                <w:rFonts w:ascii="Arial" w:hAnsi="Arial" w:cs="Arial"/>
                <w:sz w:val="20"/>
                <w:szCs w:val="20"/>
              </w:rPr>
              <w:t>R14380532FY17</w:t>
            </w:r>
          </w:p>
        </w:tc>
        <w:tc>
          <w:tcPr>
            <w:tcW w:w="8460" w:type="dxa"/>
            <w:tcBorders>
              <w:top w:val="nil"/>
              <w:left w:val="single" w:sz="8" w:space="0" w:color="auto"/>
              <w:bottom w:val="single" w:sz="8" w:space="0" w:color="auto"/>
              <w:right w:val="single" w:sz="8" w:space="0" w:color="auto"/>
            </w:tcBorders>
            <w:vAlign w:val="bottom"/>
          </w:tcPr>
          <w:p w14:paraId="7B32605B" w14:textId="6C50FBC7" w:rsidR="00242555" w:rsidRPr="009244B1" w:rsidRDefault="000F633B" w:rsidP="000F633B">
            <w:pPr>
              <w:rPr>
                <w:rFonts w:ascii="Arial" w:hAnsi="Arial" w:cs="Arial"/>
                <w:sz w:val="20"/>
                <w:szCs w:val="20"/>
              </w:rPr>
            </w:pPr>
            <w:r w:rsidRPr="000F633B">
              <w:rPr>
                <w:rFonts w:ascii="Arial" w:hAnsi="Arial" w:cs="Arial"/>
                <w:sz w:val="20"/>
                <w:szCs w:val="20"/>
              </w:rPr>
              <w:t>SDRR CLINIC LETTER REPORT o</w:t>
            </w:r>
            <w:r>
              <w:rPr>
                <w:rFonts w:ascii="Arial" w:hAnsi="Arial" w:cs="Arial"/>
                <w:sz w:val="20"/>
                <w:szCs w:val="20"/>
              </w:rPr>
              <w:t>ption will not run properly due</w:t>
            </w:r>
            <w:r w:rsidRPr="000F633B">
              <w:rPr>
                <w:rFonts w:ascii="Arial" w:hAnsi="Arial" w:cs="Arial"/>
                <w:sz w:val="20"/>
                <w:szCs w:val="20"/>
              </w:rPr>
              <w:t xml:space="preserve"> to bad data.</w:t>
            </w:r>
          </w:p>
        </w:tc>
      </w:tr>
    </w:tbl>
    <w:p w14:paraId="6C81EB8B" w14:textId="77777777" w:rsidR="00A36B37" w:rsidRDefault="00A36B37" w:rsidP="00A36B37">
      <w:pPr>
        <w:autoSpaceDE w:val="0"/>
        <w:autoSpaceDN w:val="0"/>
        <w:adjustRightInd w:val="0"/>
        <w:rPr>
          <w:rFonts w:ascii="Arial" w:hAnsi="Arial" w:cs="Arial"/>
          <w:sz w:val="18"/>
          <w:szCs w:val="18"/>
        </w:rPr>
      </w:pPr>
    </w:p>
    <w:p w14:paraId="4F362DDA" w14:textId="1D7AA1B2" w:rsidR="00A36B37" w:rsidRDefault="00A36B37" w:rsidP="00A36B37">
      <w:pPr>
        <w:rPr>
          <w:rFonts w:ascii="Arial" w:hAnsi="Arial" w:cs="Arial"/>
          <w:sz w:val="18"/>
          <w:szCs w:val="18"/>
        </w:rPr>
      </w:pPr>
      <w:r>
        <w:rPr>
          <w:rFonts w:ascii="Arial" w:hAnsi="Arial" w:cs="Arial"/>
          <w:sz w:val="18"/>
          <w:szCs w:val="18"/>
        </w:rPr>
        <w:br w:type="page"/>
      </w:r>
    </w:p>
    <w:p w14:paraId="6C89F5DC" w14:textId="77777777" w:rsidR="0037716E" w:rsidRPr="00C05C44" w:rsidRDefault="0037716E" w:rsidP="0037716E">
      <w:pPr>
        <w:spacing w:before="120" w:after="120"/>
        <w:rPr>
          <w:sz w:val="24"/>
        </w:rPr>
      </w:pPr>
    </w:p>
    <w:p w14:paraId="03A9E7D2" w14:textId="77777777" w:rsidR="0037716E" w:rsidRPr="00C05C44" w:rsidRDefault="0037716E" w:rsidP="0037716E">
      <w:pPr>
        <w:pStyle w:val="Heading2"/>
        <w:numPr>
          <w:ilvl w:val="0"/>
          <w:numId w:val="25"/>
        </w:numPr>
        <w:tabs>
          <w:tab w:val="clear" w:pos="720"/>
          <w:tab w:val="left" w:pos="900"/>
        </w:tabs>
        <w:spacing w:before="120" w:after="60"/>
        <w:ind w:left="360" w:hanging="360"/>
      </w:pPr>
      <w:bookmarkStart w:id="73" w:name="_Toc411336918"/>
      <w:bookmarkStart w:id="74" w:name="_Toc421540857"/>
      <w:bookmarkStart w:id="75" w:name="_Toc472486405"/>
      <w:bookmarkStart w:id="76" w:name="_Toc497399078"/>
      <w:r w:rsidRPr="00C05C44">
        <w:t>Dependencies</w:t>
      </w:r>
      <w:bookmarkEnd w:id="73"/>
      <w:bookmarkEnd w:id="74"/>
      <w:bookmarkEnd w:id="75"/>
      <w:bookmarkEnd w:id="76"/>
    </w:p>
    <w:p w14:paraId="282F102C" w14:textId="77777777" w:rsidR="0037716E" w:rsidRDefault="0037716E" w:rsidP="0037716E">
      <w:pPr>
        <w:keepLines/>
        <w:autoSpaceDE w:val="0"/>
        <w:autoSpaceDN w:val="0"/>
        <w:adjustRightInd w:val="0"/>
        <w:spacing w:before="60" w:after="120" w:line="240" w:lineRule="atLeast"/>
        <w:rPr>
          <w:sz w:val="24"/>
        </w:rPr>
      </w:pPr>
      <w:r>
        <w:rPr>
          <w:sz w:val="24"/>
        </w:rPr>
        <w:t>The following activities are dependencies for the VSE project:</w:t>
      </w:r>
    </w:p>
    <w:p w14:paraId="308C3A42" w14:textId="5FE81664" w:rsidR="00562FE2" w:rsidRPr="008251F8" w:rsidRDefault="00562FE2" w:rsidP="0037716E">
      <w:pPr>
        <w:pStyle w:val="ListParagraph"/>
        <w:keepLines/>
        <w:numPr>
          <w:ilvl w:val="0"/>
          <w:numId w:val="33"/>
        </w:numPr>
        <w:autoSpaceDE w:val="0"/>
        <w:autoSpaceDN w:val="0"/>
        <w:adjustRightInd w:val="0"/>
        <w:spacing w:before="60" w:after="120" w:line="240" w:lineRule="atLeast"/>
        <w:rPr>
          <w:rFonts w:ascii="Times New Roman" w:hAnsi="Times New Roman"/>
          <w:sz w:val="24"/>
          <w:szCs w:val="24"/>
        </w:rPr>
      </w:pPr>
      <w:r w:rsidRPr="008251F8">
        <w:rPr>
          <w:rFonts w:ascii="Times New Roman" w:hAnsi="Times New Roman"/>
          <w:sz w:val="24"/>
          <w:szCs w:val="24"/>
        </w:rPr>
        <w:t>Sites should have VSE Release 1.</w:t>
      </w:r>
      <w:r w:rsidR="00B84656" w:rsidRPr="008251F8">
        <w:rPr>
          <w:rFonts w:ascii="Times New Roman" w:hAnsi="Times New Roman"/>
          <w:sz w:val="24"/>
          <w:szCs w:val="24"/>
        </w:rPr>
        <w:t>3.</w:t>
      </w:r>
      <w:r w:rsidR="00774254" w:rsidRPr="008251F8">
        <w:rPr>
          <w:rFonts w:ascii="Times New Roman" w:hAnsi="Times New Roman"/>
          <w:sz w:val="24"/>
          <w:szCs w:val="24"/>
        </w:rPr>
        <w:t>2</w:t>
      </w:r>
      <w:r w:rsidR="00B84656" w:rsidRPr="008251F8">
        <w:rPr>
          <w:rFonts w:ascii="Times New Roman" w:hAnsi="Times New Roman"/>
          <w:sz w:val="24"/>
          <w:szCs w:val="24"/>
        </w:rPr>
        <w:t xml:space="preserve"> </w:t>
      </w:r>
      <w:r w:rsidRPr="008251F8">
        <w:rPr>
          <w:rFonts w:ascii="Times New Roman" w:hAnsi="Times New Roman"/>
          <w:sz w:val="24"/>
          <w:szCs w:val="24"/>
        </w:rPr>
        <w:t>deployed on the machines upgrading to this release or they will need to do so prior.</w:t>
      </w:r>
    </w:p>
    <w:p w14:paraId="0EA3BA64" w14:textId="65AFDB49" w:rsidR="008C1CA0" w:rsidRDefault="0037716E" w:rsidP="00562FE2">
      <w:pPr>
        <w:keepLines/>
        <w:autoSpaceDE w:val="0"/>
        <w:autoSpaceDN w:val="0"/>
        <w:adjustRightInd w:val="0"/>
        <w:spacing w:before="60" w:after="120" w:line="240" w:lineRule="atLeast"/>
        <w:rPr>
          <w:sz w:val="24"/>
        </w:rPr>
      </w:pPr>
      <w:r w:rsidRPr="00C05C44">
        <w:rPr>
          <w:sz w:val="24"/>
        </w:rPr>
        <w:t xml:space="preserve">The table below contains the VistA Patch dependencies for </w:t>
      </w:r>
      <w:r>
        <w:rPr>
          <w:sz w:val="24"/>
        </w:rPr>
        <w:t xml:space="preserve">GUI </w:t>
      </w:r>
      <w:r w:rsidRPr="00C05C44">
        <w:rPr>
          <w:sz w:val="24"/>
        </w:rPr>
        <w:t>Release 2.0.0.</w:t>
      </w:r>
      <w:r w:rsidR="00B84656">
        <w:rPr>
          <w:sz w:val="24"/>
        </w:rPr>
        <w:t>1</w:t>
      </w:r>
      <w:r w:rsidR="0066505D">
        <w:rPr>
          <w:sz w:val="24"/>
        </w:rPr>
        <w:t>4</w:t>
      </w:r>
      <w:r w:rsidRPr="00C05C44">
        <w:rPr>
          <w:sz w:val="24"/>
        </w:rPr>
        <w:t>.</w:t>
      </w:r>
    </w:p>
    <w:tbl>
      <w:tblPr>
        <w:tblW w:w="401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0"/>
        <w:gridCol w:w="2142"/>
        <w:gridCol w:w="3582"/>
      </w:tblGrid>
      <w:tr w:rsidR="005538C8" w:rsidRPr="00C05C44" w14:paraId="0F9D73CC" w14:textId="77777777" w:rsidTr="005538C8">
        <w:trPr>
          <w:cantSplit/>
          <w:tblHeader/>
        </w:trPr>
        <w:tc>
          <w:tcPr>
            <w:tcW w:w="1275" w:type="pct"/>
            <w:shd w:val="clear" w:color="auto" w:fill="D9D9D9" w:themeFill="background1" w:themeFillShade="D9"/>
          </w:tcPr>
          <w:p w14:paraId="3A323B96" w14:textId="77777777" w:rsidR="005538C8" w:rsidRPr="00C05C44" w:rsidRDefault="005538C8" w:rsidP="0002115B">
            <w:pPr>
              <w:spacing w:before="60" w:after="60"/>
              <w:rPr>
                <w:b/>
                <w:sz w:val="24"/>
              </w:rPr>
            </w:pPr>
            <w:r w:rsidRPr="00C05C44">
              <w:rPr>
                <w:b/>
                <w:sz w:val="24"/>
              </w:rPr>
              <w:t>Patch Name</w:t>
            </w:r>
          </w:p>
        </w:tc>
        <w:tc>
          <w:tcPr>
            <w:tcW w:w="1394" w:type="pct"/>
            <w:shd w:val="clear" w:color="auto" w:fill="D9D9D9" w:themeFill="background1" w:themeFillShade="D9"/>
          </w:tcPr>
          <w:p w14:paraId="3424B83E" w14:textId="77777777" w:rsidR="005538C8" w:rsidRPr="00C05C44" w:rsidRDefault="005538C8" w:rsidP="0002115B">
            <w:pPr>
              <w:spacing w:before="60" w:after="60"/>
              <w:rPr>
                <w:b/>
                <w:sz w:val="24"/>
              </w:rPr>
            </w:pPr>
            <w:r w:rsidRPr="00C05C44">
              <w:rPr>
                <w:b/>
                <w:sz w:val="24"/>
              </w:rPr>
              <w:t>Application Name</w:t>
            </w:r>
          </w:p>
        </w:tc>
        <w:tc>
          <w:tcPr>
            <w:tcW w:w="2331" w:type="pct"/>
            <w:shd w:val="clear" w:color="auto" w:fill="D9D9D9" w:themeFill="background1" w:themeFillShade="D9"/>
          </w:tcPr>
          <w:p w14:paraId="7FBCF8B0" w14:textId="77777777" w:rsidR="005538C8" w:rsidRPr="00C05C44" w:rsidRDefault="005538C8" w:rsidP="0002115B">
            <w:pPr>
              <w:spacing w:before="60" w:after="60"/>
              <w:rPr>
                <w:b/>
                <w:sz w:val="24"/>
              </w:rPr>
            </w:pPr>
            <w:r w:rsidRPr="00C05C44">
              <w:rPr>
                <w:b/>
                <w:sz w:val="24"/>
              </w:rPr>
              <w:t>Purpose or Need</w:t>
            </w:r>
          </w:p>
        </w:tc>
      </w:tr>
      <w:tr w:rsidR="005538C8" w:rsidRPr="00C05C44" w14:paraId="349564E4" w14:textId="77777777" w:rsidTr="005538C8">
        <w:trPr>
          <w:cantSplit/>
        </w:trPr>
        <w:tc>
          <w:tcPr>
            <w:tcW w:w="1275" w:type="pct"/>
          </w:tcPr>
          <w:p w14:paraId="26701654" w14:textId="267C5B02" w:rsidR="005538C8" w:rsidRPr="00C05C44" w:rsidRDefault="005538C8" w:rsidP="00B84656">
            <w:pPr>
              <w:spacing w:before="60" w:after="60"/>
              <w:rPr>
                <w:sz w:val="24"/>
              </w:rPr>
            </w:pPr>
            <w:r w:rsidRPr="00C05C44">
              <w:rPr>
                <w:sz w:val="24"/>
              </w:rPr>
              <w:t>SD*5.3*</w:t>
            </w:r>
            <w:r w:rsidR="00B84656">
              <w:rPr>
                <w:sz w:val="24"/>
              </w:rPr>
              <w:t>6</w:t>
            </w:r>
            <w:r w:rsidR="00774254">
              <w:rPr>
                <w:sz w:val="24"/>
              </w:rPr>
              <w:t>71</w:t>
            </w:r>
          </w:p>
        </w:tc>
        <w:tc>
          <w:tcPr>
            <w:tcW w:w="1394" w:type="pct"/>
          </w:tcPr>
          <w:p w14:paraId="3515575A" w14:textId="77777777" w:rsidR="005538C8" w:rsidRPr="00C05C44" w:rsidRDefault="005538C8" w:rsidP="0002115B">
            <w:pPr>
              <w:spacing w:before="60" w:after="60"/>
              <w:rPr>
                <w:sz w:val="24"/>
              </w:rPr>
            </w:pPr>
            <w:r w:rsidRPr="00C05C44">
              <w:rPr>
                <w:sz w:val="24"/>
              </w:rPr>
              <w:t>VistA Scheduling</w:t>
            </w:r>
          </w:p>
        </w:tc>
        <w:tc>
          <w:tcPr>
            <w:tcW w:w="2331" w:type="pct"/>
          </w:tcPr>
          <w:p w14:paraId="0EC4F270" w14:textId="4D20BBB4" w:rsidR="005538C8" w:rsidRPr="00C05C44" w:rsidRDefault="00B84656" w:rsidP="0002115B">
            <w:pPr>
              <w:spacing w:before="60" w:after="60"/>
              <w:rPr>
                <w:sz w:val="24"/>
              </w:rPr>
            </w:pPr>
            <w:r>
              <w:rPr>
                <w:sz w:val="24"/>
              </w:rPr>
              <w:t>Needs to be installed prior to 6</w:t>
            </w:r>
            <w:r w:rsidR="00774254">
              <w:rPr>
                <w:sz w:val="24"/>
              </w:rPr>
              <w:t>72</w:t>
            </w:r>
          </w:p>
        </w:tc>
      </w:tr>
      <w:tr w:rsidR="005538C8" w:rsidRPr="00C05C44" w14:paraId="03F94FB8" w14:textId="77777777" w:rsidTr="009A4596">
        <w:trPr>
          <w:cantSplit/>
          <w:trHeight w:val="287"/>
        </w:trPr>
        <w:tc>
          <w:tcPr>
            <w:tcW w:w="1275" w:type="pct"/>
          </w:tcPr>
          <w:p w14:paraId="624C4D20" w14:textId="7BCDBEDB" w:rsidR="005538C8" w:rsidRPr="00C05C44" w:rsidRDefault="005538C8" w:rsidP="000F69EC">
            <w:pPr>
              <w:spacing w:before="60" w:after="60"/>
              <w:rPr>
                <w:sz w:val="24"/>
              </w:rPr>
            </w:pPr>
            <w:r w:rsidRPr="00C05C44">
              <w:rPr>
                <w:sz w:val="24"/>
              </w:rPr>
              <w:t>SD*5.3*</w:t>
            </w:r>
            <w:r w:rsidR="000F69EC">
              <w:rPr>
                <w:sz w:val="24"/>
              </w:rPr>
              <w:t>67</w:t>
            </w:r>
            <w:r w:rsidR="00774254">
              <w:rPr>
                <w:sz w:val="24"/>
              </w:rPr>
              <w:t>2</w:t>
            </w:r>
          </w:p>
        </w:tc>
        <w:tc>
          <w:tcPr>
            <w:tcW w:w="1394" w:type="pct"/>
          </w:tcPr>
          <w:p w14:paraId="2437BDB6" w14:textId="77777777" w:rsidR="005538C8" w:rsidRPr="00C05C44" w:rsidRDefault="005538C8" w:rsidP="0002115B">
            <w:pPr>
              <w:spacing w:before="60" w:after="60"/>
              <w:rPr>
                <w:sz w:val="24"/>
              </w:rPr>
            </w:pPr>
            <w:r w:rsidRPr="00C05C44">
              <w:rPr>
                <w:sz w:val="24"/>
              </w:rPr>
              <w:t>VistA Scheduling</w:t>
            </w:r>
          </w:p>
        </w:tc>
        <w:tc>
          <w:tcPr>
            <w:tcW w:w="2331" w:type="pct"/>
          </w:tcPr>
          <w:p w14:paraId="0975B6FA" w14:textId="1F1FC8ED" w:rsidR="005538C8" w:rsidRPr="00C05C44" w:rsidRDefault="009904D2" w:rsidP="000F69EC">
            <w:pPr>
              <w:spacing w:before="60" w:after="60"/>
              <w:rPr>
                <w:sz w:val="24"/>
              </w:rPr>
            </w:pPr>
            <w:r>
              <w:rPr>
                <w:sz w:val="24"/>
              </w:rPr>
              <w:t xml:space="preserve">Supports the </w:t>
            </w:r>
            <w:r w:rsidR="008251F8">
              <w:rPr>
                <w:sz w:val="24"/>
              </w:rPr>
              <w:t>11</w:t>
            </w:r>
            <w:r w:rsidR="000F69EC">
              <w:rPr>
                <w:sz w:val="24"/>
              </w:rPr>
              <w:t xml:space="preserve"> tickets</w:t>
            </w:r>
          </w:p>
        </w:tc>
      </w:tr>
    </w:tbl>
    <w:p w14:paraId="0E73F07B" w14:textId="77777777" w:rsidR="0037716E" w:rsidRPr="00C05C44" w:rsidRDefault="0037716E" w:rsidP="0037716E">
      <w:pPr>
        <w:keepLines/>
        <w:autoSpaceDE w:val="0"/>
        <w:autoSpaceDN w:val="0"/>
        <w:adjustRightInd w:val="0"/>
        <w:spacing w:before="60" w:after="120" w:line="240" w:lineRule="atLeast"/>
        <w:rPr>
          <w:sz w:val="24"/>
        </w:rPr>
      </w:pPr>
    </w:p>
    <w:p w14:paraId="10DD5FB9" w14:textId="77777777" w:rsidR="0037716E" w:rsidRPr="00C05C44" w:rsidRDefault="0037716E" w:rsidP="0037716E">
      <w:pPr>
        <w:pStyle w:val="Heading2"/>
        <w:numPr>
          <w:ilvl w:val="0"/>
          <w:numId w:val="25"/>
        </w:numPr>
        <w:tabs>
          <w:tab w:val="clear" w:pos="720"/>
          <w:tab w:val="left" w:pos="900"/>
        </w:tabs>
        <w:spacing w:before="120" w:after="60"/>
        <w:ind w:left="360" w:hanging="360"/>
      </w:pPr>
      <w:bookmarkStart w:id="77" w:name="_Toc411336919"/>
      <w:bookmarkStart w:id="78" w:name="_Toc421540858"/>
      <w:bookmarkStart w:id="79" w:name="_Toc472486406"/>
      <w:bookmarkStart w:id="80" w:name="_Toc497399079"/>
      <w:r w:rsidRPr="00C05C44">
        <w:t>Constraints</w:t>
      </w:r>
      <w:bookmarkEnd w:id="77"/>
      <w:bookmarkEnd w:id="78"/>
      <w:bookmarkEnd w:id="79"/>
      <w:bookmarkEnd w:id="80"/>
    </w:p>
    <w:p w14:paraId="17AE0929" w14:textId="77777777" w:rsidR="0037716E" w:rsidRPr="001E581D" w:rsidRDefault="0037716E" w:rsidP="0037716E">
      <w:pPr>
        <w:spacing w:before="120" w:after="120"/>
        <w:rPr>
          <w:b/>
          <w:sz w:val="24"/>
        </w:rPr>
      </w:pPr>
      <w:r w:rsidRPr="001E581D">
        <w:rPr>
          <w:b/>
          <w:sz w:val="24"/>
        </w:rPr>
        <w:t>Section 508 Requirements</w:t>
      </w:r>
    </w:p>
    <w:p w14:paraId="0AA23247" w14:textId="77777777" w:rsidR="0037716E" w:rsidRPr="00E7183C" w:rsidRDefault="0037716E" w:rsidP="0037716E">
      <w:pPr>
        <w:pStyle w:val="BodyText"/>
        <w:rPr>
          <w:szCs w:val="24"/>
        </w:rPr>
      </w:pPr>
      <w:r w:rsidRPr="00E7183C">
        <w:rPr>
          <w:szCs w:val="24"/>
        </w:rPr>
        <w:t>VS GUI complies with all Section 508 requirements. The Veterans Health Administration (VHA) recognizes that these cross-cutting legal requirements apply across the Enterprise for all developed Electronic and Information Technology (IT). Enterprise-level requirements maintained by VHA Health IT, Software Engineering and Integration, and Enterprise Requirements Management ensure the compliance of these requirements.</w:t>
      </w:r>
    </w:p>
    <w:p w14:paraId="0B6F931B" w14:textId="77777777" w:rsidR="0037716E" w:rsidRPr="00C05C44" w:rsidRDefault="0037716E" w:rsidP="0037716E">
      <w:pPr>
        <w:spacing w:before="120" w:after="120"/>
        <w:rPr>
          <w:sz w:val="24"/>
        </w:rPr>
      </w:pPr>
    </w:p>
    <w:p w14:paraId="2DD3772B" w14:textId="77777777" w:rsidR="009872C3" w:rsidRDefault="009872C3">
      <w:pPr>
        <w:rPr>
          <w:rFonts w:ascii="Arial" w:hAnsi="Arial" w:cs="Arial"/>
          <w:b/>
          <w:bCs/>
          <w:kern w:val="32"/>
          <w:sz w:val="36"/>
          <w:szCs w:val="32"/>
        </w:rPr>
      </w:pPr>
      <w:bookmarkStart w:id="81" w:name="_Toc411336920"/>
      <w:bookmarkStart w:id="82" w:name="_Toc421540859"/>
      <w:bookmarkStart w:id="83" w:name="_Ref444173896"/>
      <w:bookmarkStart w:id="84" w:name="_Ref444173917"/>
      <w:bookmarkStart w:id="85" w:name="_Toc472486407"/>
      <w:r>
        <w:br w:type="page"/>
      </w:r>
    </w:p>
    <w:p w14:paraId="526B26F5" w14:textId="1527AAE3" w:rsidR="0037716E" w:rsidRPr="00C05C44" w:rsidRDefault="0037716E" w:rsidP="0037716E">
      <w:pPr>
        <w:pStyle w:val="Heading1"/>
      </w:pPr>
      <w:bookmarkStart w:id="86" w:name="_Toc497399080"/>
      <w:r w:rsidRPr="00C05C44">
        <w:lastRenderedPageBreak/>
        <w:t>Roles and Responsibilities</w:t>
      </w:r>
      <w:bookmarkEnd w:id="81"/>
      <w:bookmarkEnd w:id="82"/>
      <w:bookmarkEnd w:id="83"/>
      <w:bookmarkEnd w:id="84"/>
      <w:bookmarkEnd w:id="85"/>
      <w:bookmarkEnd w:id="86"/>
    </w:p>
    <w:p w14:paraId="73C26F06" w14:textId="77777777" w:rsidR="0037716E" w:rsidRPr="00E7183C" w:rsidRDefault="0037716E" w:rsidP="0037716E">
      <w:pPr>
        <w:pStyle w:val="BodyText"/>
        <w:rPr>
          <w:szCs w:val="24"/>
        </w:rPr>
      </w:pPr>
      <w:r w:rsidRPr="00E7183C">
        <w:rPr>
          <w:szCs w:val="24"/>
        </w:rPr>
        <w:t>Deployment and installation activities are performed by representatives from the teams listed in the following table. This phase begins after the solution design.</w:t>
      </w:r>
    </w:p>
    <w:p w14:paraId="052A3A36" w14:textId="46262067" w:rsidR="0037716E" w:rsidRPr="00E7183C" w:rsidRDefault="0037716E" w:rsidP="0037716E">
      <w:pPr>
        <w:pStyle w:val="Caption"/>
        <w:rPr>
          <w:rFonts w:ascii="Times New Roman" w:hAnsi="Times New Roman" w:cs="Times New Roman"/>
          <w:sz w:val="24"/>
          <w:szCs w:val="24"/>
        </w:rPr>
      </w:pPr>
      <w:r w:rsidRPr="00E7183C">
        <w:rPr>
          <w:rFonts w:ascii="Times New Roman" w:hAnsi="Times New Roman" w:cs="Times New Roman"/>
          <w:sz w:val="24"/>
          <w:szCs w:val="24"/>
        </w:rPr>
        <w:t xml:space="preserve">Table </w:t>
      </w:r>
      <w:r w:rsidRPr="00E7183C">
        <w:rPr>
          <w:rFonts w:ascii="Times New Roman" w:hAnsi="Times New Roman" w:cs="Times New Roman"/>
          <w:sz w:val="24"/>
          <w:szCs w:val="24"/>
        </w:rPr>
        <w:fldChar w:fldCharType="begin"/>
      </w:r>
      <w:r w:rsidRPr="00E7183C">
        <w:rPr>
          <w:rFonts w:ascii="Times New Roman" w:hAnsi="Times New Roman" w:cs="Times New Roman"/>
          <w:sz w:val="24"/>
          <w:szCs w:val="24"/>
        </w:rPr>
        <w:instrText xml:space="preserve"> SEQ Table \* ARABIC </w:instrText>
      </w:r>
      <w:r w:rsidRPr="00E7183C">
        <w:rPr>
          <w:rFonts w:ascii="Times New Roman" w:hAnsi="Times New Roman" w:cs="Times New Roman"/>
          <w:sz w:val="24"/>
          <w:szCs w:val="24"/>
        </w:rPr>
        <w:fldChar w:fldCharType="separate"/>
      </w:r>
      <w:r w:rsidR="001E03B4">
        <w:rPr>
          <w:rFonts w:ascii="Times New Roman" w:hAnsi="Times New Roman" w:cs="Times New Roman"/>
          <w:noProof/>
          <w:sz w:val="24"/>
          <w:szCs w:val="24"/>
        </w:rPr>
        <w:t>1</w:t>
      </w:r>
      <w:r w:rsidRPr="00E7183C">
        <w:rPr>
          <w:rFonts w:ascii="Times New Roman" w:hAnsi="Times New Roman" w:cs="Times New Roman"/>
          <w:noProof/>
          <w:sz w:val="24"/>
          <w:szCs w:val="24"/>
        </w:rPr>
        <w:fldChar w:fldCharType="end"/>
      </w:r>
      <w:r w:rsidRPr="00E7183C">
        <w:rPr>
          <w:rFonts w:ascii="Times New Roman" w:hAnsi="Times New Roman" w:cs="Times New Roman"/>
          <w:sz w:val="24"/>
          <w:szCs w:val="24"/>
        </w:rPr>
        <w:t>: Roles and Responsibilities</w:t>
      </w:r>
    </w:p>
    <w:tbl>
      <w:tblPr>
        <w:tblStyle w:val="TableGrid"/>
        <w:tblW w:w="0" w:type="auto"/>
        <w:tblLook w:val="04A0" w:firstRow="1" w:lastRow="0" w:firstColumn="1" w:lastColumn="0" w:noHBand="0" w:noVBand="1"/>
        <w:tblCaption w:val="Roles and Responsibilities"/>
        <w:tblDescription w:val="This table has three columns. They are Team, Phase/Role, and Tasks.  The table is used to list the roles of various team members."/>
      </w:tblPr>
      <w:tblGrid>
        <w:gridCol w:w="2949"/>
        <w:gridCol w:w="1403"/>
        <w:gridCol w:w="4479"/>
      </w:tblGrid>
      <w:tr w:rsidR="004C3661" w:rsidRPr="00E7183C" w14:paraId="33D99B71" w14:textId="77777777" w:rsidTr="004C3661">
        <w:trPr>
          <w:trHeight w:val="691"/>
          <w:tblHeader/>
        </w:trPr>
        <w:tc>
          <w:tcPr>
            <w:tcW w:w="2949" w:type="dxa"/>
            <w:shd w:val="clear" w:color="auto" w:fill="D9D9D9" w:themeFill="background1" w:themeFillShade="D9"/>
          </w:tcPr>
          <w:p w14:paraId="0783415D" w14:textId="77777777" w:rsidR="004C3661" w:rsidRPr="00E7183C" w:rsidRDefault="004C3661" w:rsidP="0002115B">
            <w:pPr>
              <w:pStyle w:val="TableHeading"/>
              <w:rPr>
                <w:rFonts w:ascii="Times New Roman" w:hAnsi="Times New Roman" w:cs="Times New Roman"/>
                <w:sz w:val="24"/>
                <w:szCs w:val="24"/>
              </w:rPr>
            </w:pPr>
            <w:r w:rsidRPr="00E7183C">
              <w:rPr>
                <w:rFonts w:ascii="Times New Roman" w:hAnsi="Times New Roman" w:cs="Times New Roman"/>
                <w:sz w:val="24"/>
                <w:szCs w:val="24"/>
              </w:rPr>
              <w:t>Team</w:t>
            </w:r>
          </w:p>
        </w:tc>
        <w:tc>
          <w:tcPr>
            <w:tcW w:w="1403" w:type="dxa"/>
            <w:shd w:val="clear" w:color="auto" w:fill="D9D9D9" w:themeFill="background1" w:themeFillShade="D9"/>
          </w:tcPr>
          <w:p w14:paraId="516F3086" w14:textId="77777777" w:rsidR="004C3661" w:rsidRPr="00E7183C" w:rsidRDefault="004C3661" w:rsidP="0002115B">
            <w:pPr>
              <w:pStyle w:val="TableHeading"/>
              <w:rPr>
                <w:rFonts w:ascii="Times New Roman" w:hAnsi="Times New Roman" w:cs="Times New Roman"/>
                <w:sz w:val="24"/>
                <w:szCs w:val="24"/>
              </w:rPr>
            </w:pPr>
            <w:r w:rsidRPr="00E7183C">
              <w:rPr>
                <w:rFonts w:ascii="Times New Roman" w:hAnsi="Times New Roman" w:cs="Times New Roman"/>
                <w:sz w:val="24"/>
                <w:szCs w:val="24"/>
              </w:rPr>
              <w:t>Phase / Role</w:t>
            </w:r>
          </w:p>
        </w:tc>
        <w:tc>
          <w:tcPr>
            <w:tcW w:w="4479" w:type="dxa"/>
            <w:shd w:val="clear" w:color="auto" w:fill="D9D9D9" w:themeFill="background1" w:themeFillShade="D9"/>
          </w:tcPr>
          <w:p w14:paraId="31A5772C" w14:textId="77777777" w:rsidR="004C3661" w:rsidRPr="00E7183C" w:rsidRDefault="004C3661" w:rsidP="0002115B">
            <w:pPr>
              <w:pStyle w:val="TableHeading"/>
              <w:rPr>
                <w:rFonts w:ascii="Times New Roman" w:hAnsi="Times New Roman" w:cs="Times New Roman"/>
                <w:sz w:val="24"/>
                <w:szCs w:val="24"/>
              </w:rPr>
            </w:pPr>
            <w:r w:rsidRPr="00E7183C">
              <w:rPr>
                <w:rFonts w:ascii="Times New Roman" w:hAnsi="Times New Roman" w:cs="Times New Roman"/>
                <w:sz w:val="24"/>
                <w:szCs w:val="24"/>
              </w:rPr>
              <w:t>Tasks</w:t>
            </w:r>
          </w:p>
        </w:tc>
      </w:tr>
      <w:tr w:rsidR="004C3661" w:rsidRPr="00E7183C" w14:paraId="2689460D" w14:textId="77777777" w:rsidTr="004C3661">
        <w:trPr>
          <w:trHeight w:val="675"/>
        </w:trPr>
        <w:tc>
          <w:tcPr>
            <w:tcW w:w="2949" w:type="dxa"/>
          </w:tcPr>
          <w:p w14:paraId="60F20EE8" w14:textId="77777777" w:rsidR="004C3661" w:rsidRPr="00E7183C" w:rsidRDefault="004C3661" w:rsidP="00246789">
            <w:pPr>
              <w:pStyle w:val="TableText"/>
              <w:rPr>
                <w:rFonts w:ascii="Times New Roman" w:hAnsi="Times New Roman" w:cs="Times New Roman"/>
                <w:sz w:val="24"/>
                <w:szCs w:val="24"/>
              </w:rPr>
            </w:pPr>
            <w:r w:rsidRPr="00E7183C">
              <w:rPr>
                <w:rFonts w:ascii="Times New Roman" w:hAnsi="Times New Roman" w:cs="Times New Roman"/>
                <w:sz w:val="24"/>
                <w:szCs w:val="24"/>
              </w:rPr>
              <w:t xml:space="preserve">VSE </w:t>
            </w:r>
            <w:r>
              <w:rPr>
                <w:rFonts w:ascii="Times New Roman" w:hAnsi="Times New Roman" w:cs="Times New Roman"/>
                <w:sz w:val="24"/>
                <w:szCs w:val="24"/>
              </w:rPr>
              <w:t>Project Manager (</w:t>
            </w:r>
            <w:r w:rsidRPr="00E7183C">
              <w:rPr>
                <w:rFonts w:ascii="Times New Roman" w:hAnsi="Times New Roman" w:cs="Times New Roman"/>
                <w:sz w:val="24"/>
                <w:szCs w:val="24"/>
              </w:rPr>
              <w:t>PM</w:t>
            </w:r>
            <w:r>
              <w:rPr>
                <w:rFonts w:ascii="Times New Roman" w:hAnsi="Times New Roman" w:cs="Times New Roman"/>
                <w:sz w:val="24"/>
                <w:szCs w:val="24"/>
              </w:rPr>
              <w:t>)</w:t>
            </w:r>
          </w:p>
        </w:tc>
        <w:tc>
          <w:tcPr>
            <w:tcW w:w="1403" w:type="dxa"/>
          </w:tcPr>
          <w:p w14:paraId="4132C4AE" w14:textId="77777777" w:rsidR="004C3661" w:rsidRPr="00E7183C" w:rsidRDefault="004C3661" w:rsidP="0002115B">
            <w:pPr>
              <w:pStyle w:val="TableText"/>
              <w:rPr>
                <w:rFonts w:ascii="Times New Roman" w:hAnsi="Times New Roman" w:cs="Times New Roman"/>
                <w:sz w:val="24"/>
                <w:szCs w:val="24"/>
              </w:rPr>
            </w:pPr>
            <w:r w:rsidRPr="00E7183C">
              <w:rPr>
                <w:rFonts w:ascii="Times New Roman" w:hAnsi="Times New Roman" w:cs="Times New Roman"/>
                <w:sz w:val="24"/>
                <w:szCs w:val="24"/>
              </w:rPr>
              <w:t>Deployment</w:t>
            </w:r>
          </w:p>
        </w:tc>
        <w:tc>
          <w:tcPr>
            <w:tcW w:w="4479" w:type="dxa"/>
          </w:tcPr>
          <w:p w14:paraId="53B01E5A" w14:textId="77777777" w:rsidR="004C3661" w:rsidRPr="00E7183C" w:rsidRDefault="004C3661" w:rsidP="0002115B">
            <w:pPr>
              <w:pStyle w:val="TableText"/>
              <w:rPr>
                <w:rFonts w:ascii="Times New Roman" w:hAnsi="Times New Roman" w:cs="Times New Roman"/>
                <w:sz w:val="24"/>
                <w:szCs w:val="24"/>
              </w:rPr>
            </w:pPr>
            <w:r w:rsidRPr="00E7183C">
              <w:rPr>
                <w:rFonts w:ascii="Times New Roman" w:hAnsi="Times New Roman" w:cs="Times New Roman"/>
                <w:sz w:val="24"/>
                <w:szCs w:val="24"/>
                <w:lang w:val="en-AU"/>
              </w:rPr>
              <w:t>Plan and schedule deployment (including orchestration with vendors)</w:t>
            </w:r>
          </w:p>
        </w:tc>
      </w:tr>
      <w:tr w:rsidR="004C3661" w:rsidRPr="00E7183C" w14:paraId="2BB9ACD4" w14:textId="77777777" w:rsidTr="004C3661">
        <w:trPr>
          <w:trHeight w:val="675"/>
        </w:trPr>
        <w:tc>
          <w:tcPr>
            <w:tcW w:w="2949" w:type="dxa"/>
          </w:tcPr>
          <w:p w14:paraId="756BC18D" w14:textId="77777777" w:rsidR="004C3661" w:rsidRPr="00E7183C" w:rsidRDefault="004C3661" w:rsidP="00246789">
            <w:pPr>
              <w:pStyle w:val="TableText"/>
              <w:rPr>
                <w:rFonts w:ascii="Times New Roman" w:hAnsi="Times New Roman" w:cs="Times New Roman"/>
                <w:sz w:val="24"/>
                <w:szCs w:val="24"/>
              </w:rPr>
            </w:pPr>
            <w:r w:rsidRPr="00E7183C">
              <w:rPr>
                <w:rFonts w:ascii="Times New Roman" w:hAnsi="Times New Roman" w:cs="Times New Roman"/>
                <w:sz w:val="24"/>
                <w:szCs w:val="24"/>
              </w:rPr>
              <w:t xml:space="preserve">Test Sites </w:t>
            </w:r>
          </w:p>
        </w:tc>
        <w:tc>
          <w:tcPr>
            <w:tcW w:w="1403" w:type="dxa"/>
          </w:tcPr>
          <w:p w14:paraId="41ED3C07" w14:textId="77777777" w:rsidR="004C3661" w:rsidRPr="00E7183C" w:rsidRDefault="004C3661" w:rsidP="0002115B">
            <w:pPr>
              <w:pStyle w:val="TableText"/>
              <w:rPr>
                <w:rFonts w:ascii="Times New Roman" w:hAnsi="Times New Roman" w:cs="Times New Roman"/>
                <w:sz w:val="24"/>
                <w:szCs w:val="24"/>
              </w:rPr>
            </w:pPr>
            <w:r w:rsidRPr="00E7183C">
              <w:rPr>
                <w:rFonts w:ascii="Times New Roman" w:hAnsi="Times New Roman" w:cs="Times New Roman"/>
                <w:sz w:val="24"/>
                <w:szCs w:val="24"/>
              </w:rPr>
              <w:t>Production Testing</w:t>
            </w:r>
          </w:p>
        </w:tc>
        <w:tc>
          <w:tcPr>
            <w:tcW w:w="4479" w:type="dxa"/>
          </w:tcPr>
          <w:p w14:paraId="4524B17C" w14:textId="77777777" w:rsidR="004C3661" w:rsidRPr="00E7183C" w:rsidRDefault="004C3661" w:rsidP="0002115B">
            <w:pPr>
              <w:pStyle w:val="TableText"/>
              <w:rPr>
                <w:rFonts w:ascii="Times New Roman" w:hAnsi="Times New Roman" w:cs="Times New Roman"/>
                <w:sz w:val="24"/>
                <w:szCs w:val="24"/>
              </w:rPr>
            </w:pPr>
            <w:r w:rsidRPr="00E7183C">
              <w:rPr>
                <w:rFonts w:ascii="Times New Roman" w:hAnsi="Times New Roman" w:cs="Times New Roman"/>
                <w:sz w:val="24"/>
                <w:szCs w:val="24"/>
                <w:lang w:val="en-AU"/>
              </w:rPr>
              <w:t>Test for operational readiness and provide concurrence</w:t>
            </w:r>
          </w:p>
        </w:tc>
      </w:tr>
      <w:tr w:rsidR="004C3661" w:rsidRPr="00E7183C" w14:paraId="3D4911F6" w14:textId="77777777" w:rsidTr="004C3661">
        <w:trPr>
          <w:trHeight w:val="691"/>
        </w:trPr>
        <w:tc>
          <w:tcPr>
            <w:tcW w:w="2949" w:type="dxa"/>
          </w:tcPr>
          <w:p w14:paraId="52738515" w14:textId="05F1E859" w:rsidR="004C3661" w:rsidRPr="00E7183C" w:rsidRDefault="00792C8A" w:rsidP="0002115B">
            <w:pPr>
              <w:pStyle w:val="TableText"/>
              <w:rPr>
                <w:rFonts w:ascii="Times New Roman" w:hAnsi="Times New Roman" w:cs="Times New Roman"/>
                <w:sz w:val="24"/>
                <w:szCs w:val="24"/>
              </w:rPr>
            </w:pPr>
            <w:r w:rsidRPr="00792C8A">
              <w:rPr>
                <w:rFonts w:ascii="Times New Roman" w:hAnsi="Times New Roman" w:cs="Times New Roman"/>
                <w:color w:val="000000"/>
                <w:sz w:val="24"/>
                <w:szCs w:val="24"/>
              </w:rPr>
              <w:t>Veteran-focused Integration Process (</w:t>
            </w:r>
            <w:r w:rsidR="004C3661" w:rsidRPr="00792C8A">
              <w:rPr>
                <w:rFonts w:ascii="Times New Roman" w:hAnsi="Times New Roman" w:cs="Times New Roman"/>
                <w:sz w:val="24"/>
                <w:szCs w:val="24"/>
              </w:rPr>
              <w:t>VIP</w:t>
            </w:r>
            <w:r>
              <w:rPr>
                <w:rFonts w:ascii="Times New Roman" w:hAnsi="Times New Roman" w:cs="Times New Roman"/>
                <w:sz w:val="24"/>
                <w:szCs w:val="24"/>
              </w:rPr>
              <w:t>)</w:t>
            </w:r>
            <w:r w:rsidR="004C3661" w:rsidRPr="00E7183C">
              <w:rPr>
                <w:rFonts w:ascii="Times New Roman" w:hAnsi="Times New Roman" w:cs="Times New Roman"/>
                <w:sz w:val="24"/>
                <w:szCs w:val="24"/>
              </w:rPr>
              <w:t xml:space="preserve"> Release Readiness Team</w:t>
            </w:r>
          </w:p>
        </w:tc>
        <w:tc>
          <w:tcPr>
            <w:tcW w:w="1403" w:type="dxa"/>
          </w:tcPr>
          <w:p w14:paraId="34C54647" w14:textId="77777777" w:rsidR="004C3661" w:rsidRPr="00E7183C" w:rsidRDefault="004C3661" w:rsidP="0002115B">
            <w:pPr>
              <w:pStyle w:val="TableText"/>
              <w:rPr>
                <w:rFonts w:ascii="Times New Roman" w:hAnsi="Times New Roman" w:cs="Times New Roman"/>
                <w:sz w:val="24"/>
                <w:szCs w:val="24"/>
              </w:rPr>
            </w:pPr>
            <w:r w:rsidRPr="00E7183C">
              <w:rPr>
                <w:rFonts w:ascii="Times New Roman" w:hAnsi="Times New Roman" w:cs="Times New Roman"/>
                <w:sz w:val="24"/>
                <w:szCs w:val="24"/>
              </w:rPr>
              <w:t>Deployment</w:t>
            </w:r>
          </w:p>
        </w:tc>
        <w:tc>
          <w:tcPr>
            <w:tcW w:w="4479" w:type="dxa"/>
          </w:tcPr>
          <w:p w14:paraId="0F25EEDB" w14:textId="77777777" w:rsidR="004C3661" w:rsidRPr="00E7183C" w:rsidRDefault="004C3661" w:rsidP="0002115B">
            <w:pPr>
              <w:pStyle w:val="TableText"/>
              <w:rPr>
                <w:rFonts w:ascii="Times New Roman" w:hAnsi="Times New Roman" w:cs="Times New Roman"/>
                <w:sz w:val="24"/>
                <w:szCs w:val="24"/>
              </w:rPr>
            </w:pPr>
            <w:r w:rsidRPr="00E7183C">
              <w:rPr>
                <w:rFonts w:ascii="Times New Roman" w:hAnsi="Times New Roman" w:cs="Times New Roman"/>
                <w:sz w:val="24"/>
                <w:szCs w:val="24"/>
              </w:rPr>
              <w:t>Ensure collection of artifacts required for deployment</w:t>
            </w:r>
          </w:p>
        </w:tc>
      </w:tr>
      <w:tr w:rsidR="004C3661" w:rsidRPr="00E7183C" w14:paraId="25A0F1B6" w14:textId="77777777" w:rsidTr="004C3661">
        <w:trPr>
          <w:trHeight w:val="675"/>
        </w:trPr>
        <w:tc>
          <w:tcPr>
            <w:tcW w:w="2949" w:type="dxa"/>
          </w:tcPr>
          <w:p w14:paraId="1E58DE7C" w14:textId="77777777" w:rsidR="004C3661" w:rsidRPr="00E7183C" w:rsidRDefault="004C3661" w:rsidP="0002115B">
            <w:pPr>
              <w:pStyle w:val="TableText"/>
              <w:rPr>
                <w:rFonts w:ascii="Times New Roman" w:hAnsi="Times New Roman" w:cs="Times New Roman"/>
                <w:sz w:val="24"/>
                <w:szCs w:val="24"/>
              </w:rPr>
            </w:pPr>
            <w:r w:rsidRPr="00E7183C">
              <w:rPr>
                <w:rFonts w:ascii="Times New Roman" w:hAnsi="Times New Roman" w:cs="Times New Roman"/>
                <w:sz w:val="24"/>
                <w:szCs w:val="24"/>
              </w:rPr>
              <w:t xml:space="preserve">VSE </w:t>
            </w:r>
            <w:r>
              <w:rPr>
                <w:rFonts w:ascii="Times New Roman" w:hAnsi="Times New Roman" w:cs="Times New Roman"/>
                <w:sz w:val="24"/>
                <w:szCs w:val="24"/>
              </w:rPr>
              <w:t>Implementation Manager (</w:t>
            </w:r>
            <w:r w:rsidRPr="00E7183C">
              <w:rPr>
                <w:rFonts w:ascii="Times New Roman" w:hAnsi="Times New Roman" w:cs="Times New Roman"/>
                <w:sz w:val="24"/>
                <w:szCs w:val="24"/>
              </w:rPr>
              <w:t>IM</w:t>
            </w:r>
            <w:r>
              <w:rPr>
                <w:rFonts w:ascii="Times New Roman" w:hAnsi="Times New Roman" w:cs="Times New Roman"/>
                <w:sz w:val="24"/>
                <w:szCs w:val="24"/>
              </w:rPr>
              <w:t>)</w:t>
            </w:r>
          </w:p>
        </w:tc>
        <w:tc>
          <w:tcPr>
            <w:tcW w:w="1403" w:type="dxa"/>
          </w:tcPr>
          <w:p w14:paraId="525C08D2" w14:textId="77777777" w:rsidR="004C3661" w:rsidRPr="00E7183C" w:rsidRDefault="004C3661" w:rsidP="0002115B">
            <w:pPr>
              <w:pStyle w:val="TableText"/>
              <w:rPr>
                <w:rFonts w:ascii="Times New Roman" w:hAnsi="Times New Roman" w:cs="Times New Roman"/>
                <w:sz w:val="24"/>
                <w:szCs w:val="24"/>
              </w:rPr>
            </w:pPr>
            <w:r w:rsidRPr="00E7183C">
              <w:rPr>
                <w:rFonts w:ascii="Times New Roman" w:hAnsi="Times New Roman" w:cs="Times New Roman"/>
                <w:sz w:val="24"/>
                <w:szCs w:val="24"/>
              </w:rPr>
              <w:t>Deployment</w:t>
            </w:r>
          </w:p>
        </w:tc>
        <w:tc>
          <w:tcPr>
            <w:tcW w:w="4479" w:type="dxa"/>
          </w:tcPr>
          <w:p w14:paraId="2FCB4EF6" w14:textId="77777777" w:rsidR="004C3661" w:rsidRPr="00E7183C" w:rsidRDefault="004C3661" w:rsidP="0002115B">
            <w:pPr>
              <w:pStyle w:val="TableText"/>
              <w:rPr>
                <w:rFonts w:ascii="Times New Roman" w:hAnsi="Times New Roman" w:cs="Times New Roman"/>
                <w:sz w:val="24"/>
                <w:szCs w:val="24"/>
              </w:rPr>
            </w:pPr>
            <w:r w:rsidRPr="00E7183C">
              <w:rPr>
                <w:rFonts w:ascii="Times New Roman" w:hAnsi="Times New Roman" w:cs="Times New Roman"/>
                <w:sz w:val="24"/>
                <w:szCs w:val="24"/>
              </w:rPr>
              <w:t>Confirm project is ready for national release</w:t>
            </w:r>
          </w:p>
        </w:tc>
      </w:tr>
      <w:tr w:rsidR="004C3661" w:rsidRPr="00E7183C" w14:paraId="1D943069" w14:textId="77777777" w:rsidTr="004C3661">
        <w:trPr>
          <w:trHeight w:val="414"/>
        </w:trPr>
        <w:tc>
          <w:tcPr>
            <w:tcW w:w="2949" w:type="dxa"/>
          </w:tcPr>
          <w:p w14:paraId="14A13E9E" w14:textId="77777777" w:rsidR="004C3661" w:rsidRPr="00E7183C" w:rsidRDefault="004C3661" w:rsidP="0002115B">
            <w:pPr>
              <w:pStyle w:val="TableText"/>
              <w:rPr>
                <w:rFonts w:ascii="Times New Roman" w:hAnsi="Times New Roman" w:cs="Times New Roman"/>
                <w:sz w:val="24"/>
                <w:szCs w:val="24"/>
              </w:rPr>
            </w:pPr>
            <w:r w:rsidRPr="00E7183C">
              <w:rPr>
                <w:rFonts w:ascii="Times New Roman" w:hAnsi="Times New Roman" w:cs="Times New Roman"/>
                <w:sz w:val="24"/>
                <w:szCs w:val="24"/>
              </w:rPr>
              <w:t>Facility OI&amp;T Staff</w:t>
            </w:r>
          </w:p>
        </w:tc>
        <w:tc>
          <w:tcPr>
            <w:tcW w:w="1403" w:type="dxa"/>
          </w:tcPr>
          <w:p w14:paraId="08EBEB39" w14:textId="77777777" w:rsidR="004C3661" w:rsidRPr="00E7183C" w:rsidRDefault="004C3661" w:rsidP="0002115B">
            <w:pPr>
              <w:pStyle w:val="TableText"/>
              <w:rPr>
                <w:rFonts w:ascii="Times New Roman" w:hAnsi="Times New Roman" w:cs="Times New Roman"/>
                <w:sz w:val="24"/>
                <w:szCs w:val="24"/>
              </w:rPr>
            </w:pPr>
            <w:r w:rsidRPr="00E7183C">
              <w:rPr>
                <w:rFonts w:ascii="Times New Roman" w:hAnsi="Times New Roman" w:cs="Times New Roman"/>
                <w:sz w:val="24"/>
                <w:szCs w:val="24"/>
              </w:rPr>
              <w:t>Installation</w:t>
            </w:r>
          </w:p>
        </w:tc>
        <w:tc>
          <w:tcPr>
            <w:tcW w:w="4479" w:type="dxa"/>
          </w:tcPr>
          <w:p w14:paraId="5DABA98B" w14:textId="77777777" w:rsidR="004C3661" w:rsidRPr="00E7183C" w:rsidRDefault="004C3661" w:rsidP="0002115B">
            <w:pPr>
              <w:pStyle w:val="TableText"/>
              <w:rPr>
                <w:rFonts w:ascii="Times New Roman" w:hAnsi="Times New Roman" w:cs="Times New Roman"/>
                <w:sz w:val="24"/>
                <w:szCs w:val="24"/>
              </w:rPr>
            </w:pPr>
            <w:r w:rsidRPr="00E7183C">
              <w:rPr>
                <w:rFonts w:ascii="Times New Roman" w:hAnsi="Times New Roman" w:cs="Times New Roman"/>
                <w:sz w:val="24"/>
                <w:szCs w:val="24"/>
              </w:rPr>
              <w:t xml:space="preserve">Facilities will install the associated patches that pair with the VS GUI. In some instances they may install the VS GUI on users’ Desktops as well. </w:t>
            </w:r>
          </w:p>
        </w:tc>
      </w:tr>
      <w:tr w:rsidR="004C3661" w:rsidRPr="00E7183C" w14:paraId="33166B52" w14:textId="77777777" w:rsidTr="004C3661">
        <w:trPr>
          <w:trHeight w:val="147"/>
        </w:trPr>
        <w:tc>
          <w:tcPr>
            <w:tcW w:w="2949" w:type="dxa"/>
          </w:tcPr>
          <w:p w14:paraId="1F40B6FA" w14:textId="77777777" w:rsidR="004C3661" w:rsidRPr="00E7183C" w:rsidRDefault="004C3661" w:rsidP="001D79D0">
            <w:pPr>
              <w:pStyle w:val="TableText"/>
              <w:rPr>
                <w:rFonts w:ascii="Times New Roman" w:hAnsi="Times New Roman" w:cs="Times New Roman"/>
                <w:sz w:val="24"/>
                <w:szCs w:val="24"/>
              </w:rPr>
            </w:pPr>
            <w:r>
              <w:rPr>
                <w:rFonts w:ascii="Times New Roman" w:hAnsi="Times New Roman" w:cs="Times New Roman"/>
                <w:sz w:val="24"/>
                <w:szCs w:val="24"/>
              </w:rPr>
              <w:t>Enterprise Services Engineering (</w:t>
            </w:r>
            <w:r w:rsidRPr="00E7183C">
              <w:rPr>
                <w:rFonts w:ascii="Times New Roman" w:hAnsi="Times New Roman" w:cs="Times New Roman"/>
                <w:sz w:val="24"/>
                <w:szCs w:val="24"/>
              </w:rPr>
              <w:t>ESE</w:t>
            </w:r>
            <w:r>
              <w:rPr>
                <w:rFonts w:ascii="Times New Roman" w:hAnsi="Times New Roman" w:cs="Times New Roman"/>
                <w:sz w:val="24"/>
                <w:szCs w:val="24"/>
              </w:rPr>
              <w:t xml:space="preserve">) and Desktop Device Engineering Client Services Group </w:t>
            </w:r>
          </w:p>
        </w:tc>
        <w:tc>
          <w:tcPr>
            <w:tcW w:w="1403" w:type="dxa"/>
          </w:tcPr>
          <w:p w14:paraId="10B85AF5" w14:textId="77777777" w:rsidR="004C3661" w:rsidRPr="00E7183C" w:rsidRDefault="004C3661" w:rsidP="0002115B">
            <w:pPr>
              <w:pStyle w:val="TableText"/>
              <w:rPr>
                <w:rFonts w:ascii="Times New Roman" w:hAnsi="Times New Roman" w:cs="Times New Roman"/>
                <w:sz w:val="24"/>
                <w:szCs w:val="24"/>
              </w:rPr>
            </w:pPr>
            <w:r w:rsidRPr="00E7183C">
              <w:rPr>
                <w:rFonts w:ascii="Times New Roman" w:hAnsi="Times New Roman" w:cs="Times New Roman"/>
                <w:sz w:val="24"/>
                <w:szCs w:val="24"/>
              </w:rPr>
              <w:t>Installation</w:t>
            </w:r>
          </w:p>
        </w:tc>
        <w:tc>
          <w:tcPr>
            <w:tcW w:w="4479" w:type="dxa"/>
          </w:tcPr>
          <w:p w14:paraId="0B861D15" w14:textId="77777777" w:rsidR="004C3661" w:rsidRPr="00E7183C" w:rsidRDefault="004C3661" w:rsidP="0002115B">
            <w:pPr>
              <w:pStyle w:val="TableText"/>
              <w:rPr>
                <w:rFonts w:ascii="Times New Roman" w:hAnsi="Times New Roman" w:cs="Times New Roman"/>
                <w:sz w:val="24"/>
                <w:szCs w:val="24"/>
              </w:rPr>
            </w:pPr>
            <w:r w:rsidRPr="00E7183C">
              <w:rPr>
                <w:rFonts w:ascii="Times New Roman" w:hAnsi="Times New Roman" w:cs="Times New Roman"/>
                <w:sz w:val="24"/>
                <w:szCs w:val="24"/>
              </w:rPr>
              <w:t>Prepare the SCCM package for VS GUI installation</w:t>
            </w:r>
          </w:p>
        </w:tc>
      </w:tr>
      <w:tr w:rsidR="004C3661" w:rsidRPr="00E7183C" w14:paraId="6B9CC17E" w14:textId="77777777" w:rsidTr="004C3661">
        <w:trPr>
          <w:trHeight w:val="147"/>
        </w:trPr>
        <w:tc>
          <w:tcPr>
            <w:tcW w:w="2949" w:type="dxa"/>
          </w:tcPr>
          <w:p w14:paraId="2DCF63A0" w14:textId="77777777" w:rsidR="004C3661" w:rsidRPr="00E7183C" w:rsidRDefault="004C3661" w:rsidP="0002115B">
            <w:pPr>
              <w:pStyle w:val="TableText"/>
              <w:rPr>
                <w:rFonts w:ascii="Times New Roman" w:hAnsi="Times New Roman" w:cs="Times New Roman"/>
                <w:sz w:val="24"/>
                <w:szCs w:val="24"/>
              </w:rPr>
            </w:pPr>
            <w:r w:rsidRPr="00E7183C">
              <w:rPr>
                <w:rFonts w:ascii="Times New Roman" w:hAnsi="Times New Roman" w:cs="Times New Roman"/>
                <w:sz w:val="24"/>
                <w:szCs w:val="24"/>
              </w:rPr>
              <w:t>Office of Veteran Access to Care (OVAC)</w:t>
            </w:r>
          </w:p>
        </w:tc>
        <w:tc>
          <w:tcPr>
            <w:tcW w:w="1403" w:type="dxa"/>
          </w:tcPr>
          <w:p w14:paraId="082DC712" w14:textId="0FE68D57" w:rsidR="004C3661" w:rsidRPr="00E7183C" w:rsidRDefault="004C3661" w:rsidP="0002115B">
            <w:pPr>
              <w:pStyle w:val="TableText"/>
              <w:rPr>
                <w:rFonts w:ascii="Times New Roman" w:hAnsi="Times New Roman" w:cs="Times New Roman"/>
                <w:sz w:val="24"/>
                <w:szCs w:val="24"/>
              </w:rPr>
            </w:pPr>
            <w:r w:rsidRPr="00E7183C">
              <w:rPr>
                <w:rFonts w:ascii="Times New Roman" w:hAnsi="Times New Roman" w:cs="Times New Roman"/>
                <w:sz w:val="24"/>
                <w:szCs w:val="24"/>
              </w:rPr>
              <w:t>Installation</w:t>
            </w:r>
          </w:p>
        </w:tc>
        <w:tc>
          <w:tcPr>
            <w:tcW w:w="4479" w:type="dxa"/>
          </w:tcPr>
          <w:p w14:paraId="5F3ABE20" w14:textId="77777777" w:rsidR="004C3661" w:rsidRPr="00E7183C" w:rsidRDefault="004C3661" w:rsidP="0002115B">
            <w:pPr>
              <w:pStyle w:val="TableText"/>
              <w:rPr>
                <w:rFonts w:ascii="Times New Roman" w:hAnsi="Times New Roman" w:cs="Times New Roman"/>
                <w:sz w:val="24"/>
                <w:szCs w:val="24"/>
              </w:rPr>
            </w:pPr>
            <w:r w:rsidRPr="00E7183C">
              <w:rPr>
                <w:rFonts w:ascii="Times New Roman" w:hAnsi="Times New Roman" w:cs="Times New Roman"/>
                <w:sz w:val="24"/>
                <w:szCs w:val="24"/>
              </w:rPr>
              <w:t xml:space="preserve">Coordinate training </w:t>
            </w:r>
          </w:p>
        </w:tc>
      </w:tr>
    </w:tbl>
    <w:p w14:paraId="77B7DFE1" w14:textId="77777777" w:rsidR="0037716E" w:rsidRPr="00C05C44" w:rsidRDefault="0037716E" w:rsidP="0037716E">
      <w:pPr>
        <w:keepLines/>
        <w:autoSpaceDE w:val="0"/>
        <w:autoSpaceDN w:val="0"/>
        <w:adjustRightInd w:val="0"/>
        <w:spacing w:before="60" w:after="120" w:line="240" w:lineRule="atLeast"/>
        <w:rPr>
          <w:i/>
          <w:iCs/>
          <w:color w:val="0000FF"/>
          <w:sz w:val="24"/>
        </w:rPr>
      </w:pPr>
    </w:p>
    <w:p w14:paraId="6414A429" w14:textId="77777777" w:rsidR="0037716E" w:rsidRPr="00C05C44" w:rsidRDefault="0037716E" w:rsidP="0037716E">
      <w:pPr>
        <w:pStyle w:val="Heading1"/>
      </w:pPr>
      <w:bookmarkStart w:id="87" w:name="_Toc472486408"/>
      <w:bookmarkStart w:id="88" w:name="_Toc497399081"/>
      <w:bookmarkStart w:id="89" w:name="_Toc421540860"/>
      <w:r w:rsidRPr="00C05C44">
        <w:t>Deployment</w:t>
      </w:r>
      <w:bookmarkEnd w:id="87"/>
      <w:bookmarkEnd w:id="88"/>
      <w:r w:rsidRPr="00C05C44">
        <w:t xml:space="preserve"> </w:t>
      </w:r>
      <w:bookmarkEnd w:id="89"/>
    </w:p>
    <w:p w14:paraId="06EAA89E" w14:textId="2D562C27" w:rsidR="0037716E" w:rsidRDefault="0037716E" w:rsidP="0037716E">
      <w:pPr>
        <w:rPr>
          <w:sz w:val="24"/>
        </w:rPr>
      </w:pPr>
      <w:r w:rsidRPr="00E7183C">
        <w:rPr>
          <w:sz w:val="24"/>
        </w:rPr>
        <w:t xml:space="preserve">This deployment plan describes the VS GUI and associated patches to successfully deploy and install the software. The scope of this deployment consists of VistA Scheduling (VS) patch and the VistA Scheduling GUI. The patch descriptions can be found in Appendix A. </w:t>
      </w:r>
    </w:p>
    <w:p w14:paraId="73856621" w14:textId="77777777" w:rsidR="00840145" w:rsidRPr="00E7183C" w:rsidRDefault="00840145" w:rsidP="0037716E">
      <w:pPr>
        <w:rPr>
          <w:sz w:val="24"/>
        </w:rPr>
      </w:pPr>
    </w:p>
    <w:p w14:paraId="2B90005D" w14:textId="27E62E9D" w:rsidR="009872C3" w:rsidRPr="00F9610B" w:rsidRDefault="0037716E" w:rsidP="009872C3">
      <w:pPr>
        <w:rPr>
          <w:color w:val="1F497D"/>
          <w:sz w:val="24"/>
        </w:rPr>
      </w:pPr>
      <w:r w:rsidRPr="00F9610B">
        <w:rPr>
          <w:sz w:val="24"/>
        </w:rPr>
        <w:t xml:space="preserve">Deployment of the patch, along with the VS GUI, is planned as a national release </w:t>
      </w:r>
      <w:r w:rsidR="000F69EC" w:rsidRPr="00F9610B">
        <w:rPr>
          <w:sz w:val="24"/>
        </w:rPr>
        <w:t xml:space="preserve">roll out </w:t>
      </w:r>
      <w:r w:rsidRPr="00F9610B">
        <w:rPr>
          <w:sz w:val="24"/>
        </w:rPr>
        <w:t xml:space="preserve">with the release of the VistA patch for Legacy VistA via FORUM and the GUI executable via Systems Center Configuration Manager (SCCM) process. </w:t>
      </w:r>
      <w:r w:rsidR="00A138C7" w:rsidRPr="00F9610B">
        <w:rPr>
          <w:sz w:val="24"/>
        </w:rPr>
        <w:t xml:space="preserve">Load time will vary by location ranging from minutes to a few hours. </w:t>
      </w:r>
      <w:r w:rsidR="009872C3" w:rsidRPr="00F9610B">
        <w:rPr>
          <w:sz w:val="24"/>
        </w:rPr>
        <w:t xml:space="preserve">IT Operations and Service (ITOPS) will </w:t>
      </w:r>
      <w:r w:rsidR="006C456A" w:rsidRPr="00F9610B">
        <w:rPr>
          <w:sz w:val="24"/>
        </w:rPr>
        <w:t xml:space="preserve">provide </w:t>
      </w:r>
      <w:r w:rsidR="009872C3" w:rsidRPr="00F9610B">
        <w:rPr>
          <w:sz w:val="24"/>
        </w:rPr>
        <w:t xml:space="preserve">support </w:t>
      </w:r>
      <w:r w:rsidR="006C456A" w:rsidRPr="00F9610B">
        <w:rPr>
          <w:sz w:val="24"/>
        </w:rPr>
        <w:t xml:space="preserve">to </w:t>
      </w:r>
      <w:r w:rsidR="009872C3" w:rsidRPr="00F9610B">
        <w:rPr>
          <w:sz w:val="24"/>
        </w:rPr>
        <w:t>the local sites.</w:t>
      </w:r>
    </w:p>
    <w:p w14:paraId="73536234" w14:textId="7B448020" w:rsidR="0037716E" w:rsidRPr="00E7183C" w:rsidRDefault="0037716E" w:rsidP="0037716E">
      <w:pPr>
        <w:pStyle w:val="BodyText"/>
        <w:rPr>
          <w:szCs w:val="24"/>
        </w:rPr>
      </w:pPr>
      <w:r w:rsidRPr="00E7183C">
        <w:rPr>
          <w:szCs w:val="24"/>
        </w:rPr>
        <w:lastRenderedPageBreak/>
        <w:t xml:space="preserve">The deployment of this release will be supported by a compliance </w:t>
      </w:r>
      <w:r w:rsidRPr="00F9610B">
        <w:rPr>
          <w:szCs w:val="24"/>
        </w:rPr>
        <w:t xml:space="preserve">period </w:t>
      </w:r>
      <w:r w:rsidR="00D53307">
        <w:rPr>
          <w:szCs w:val="24"/>
        </w:rPr>
        <w:t>no later than (</w:t>
      </w:r>
      <w:r w:rsidRPr="00F9610B">
        <w:rPr>
          <w:szCs w:val="24"/>
        </w:rPr>
        <w:t>NLT</w:t>
      </w:r>
      <w:r w:rsidR="00D53307">
        <w:rPr>
          <w:szCs w:val="24"/>
        </w:rPr>
        <w:t>)</w:t>
      </w:r>
      <w:r w:rsidRPr="00F9610B">
        <w:rPr>
          <w:szCs w:val="24"/>
        </w:rPr>
        <w:t xml:space="preserve"> </w:t>
      </w:r>
      <w:del w:id="90" w:author="Andrew Gill" w:date="2018-01-12T09:05:00Z">
        <w:r w:rsidR="00D51FA7" w:rsidDel="00FD6FB4">
          <w:delText>20</w:delText>
        </w:r>
        <w:r w:rsidR="00F9610B" w:rsidRPr="00F9610B" w:rsidDel="00FD6FB4">
          <w:delText xml:space="preserve"> </w:delText>
        </w:r>
      </w:del>
      <w:ins w:id="91" w:author="Andrew Gill" w:date="2018-01-12T09:05:00Z">
        <w:r w:rsidR="00FD6FB4">
          <w:t>8</w:t>
        </w:r>
        <w:r w:rsidR="00FD6FB4" w:rsidRPr="00F9610B">
          <w:t xml:space="preserve"> </w:t>
        </w:r>
      </w:ins>
      <w:del w:id="92" w:author="Andrew Gill" w:date="2018-01-12T09:05:00Z">
        <w:r w:rsidR="00D51FA7" w:rsidDel="00FD6FB4">
          <w:delText>January</w:delText>
        </w:r>
        <w:r w:rsidR="00F9610B" w:rsidRPr="00F9610B" w:rsidDel="00FD6FB4">
          <w:delText xml:space="preserve"> </w:delText>
        </w:r>
      </w:del>
      <w:ins w:id="93" w:author="Andrew Gill" w:date="2018-01-12T09:05:00Z">
        <w:r w:rsidR="00FD6FB4">
          <w:t>February</w:t>
        </w:r>
        <w:r w:rsidR="00FD6FB4" w:rsidRPr="00F9610B">
          <w:t xml:space="preserve"> </w:t>
        </w:r>
      </w:ins>
      <w:r w:rsidR="00F9610B" w:rsidRPr="00F9610B">
        <w:t>2018</w:t>
      </w:r>
      <w:r w:rsidRPr="00E7183C">
        <w:rPr>
          <w:szCs w:val="24"/>
        </w:rPr>
        <w:t xml:space="preserve">. </w:t>
      </w:r>
    </w:p>
    <w:p w14:paraId="60EB568E" w14:textId="77777777" w:rsidR="0037716E" w:rsidRPr="00C05C44" w:rsidRDefault="0037716E" w:rsidP="0037716E">
      <w:pPr>
        <w:spacing w:before="120" w:after="120"/>
        <w:rPr>
          <w:color w:val="FF0000"/>
          <w:sz w:val="24"/>
        </w:rPr>
      </w:pPr>
      <w:r w:rsidRPr="00E7183C">
        <w:rPr>
          <w:sz w:val="24"/>
        </w:rPr>
        <w:t xml:space="preserve">The VSE schedule and milestones for the deployment can be found on the VSE SharePoint site: </w:t>
      </w:r>
      <w:hyperlink r:id="rId13" w:history="1">
        <w:r w:rsidRPr="00C05C44">
          <w:rPr>
            <w:rStyle w:val="Hyperlink"/>
            <w:sz w:val="24"/>
          </w:rPr>
          <w:t>http://</w:t>
        </w:r>
      </w:hyperlink>
      <w:hyperlink r:id="rId14" w:history="1">
        <w:r w:rsidRPr="00C05C44">
          <w:rPr>
            <w:rStyle w:val="Hyperlink"/>
            <w:sz w:val="24"/>
          </w:rPr>
          <w:t>vaww.oed.portal.va.gov/pm/iehr/vista_evolution/enhancements/Scheduling/Forms/AllItems.aspx</w:t>
        </w:r>
      </w:hyperlink>
    </w:p>
    <w:p w14:paraId="3F64748E" w14:textId="77777777" w:rsidR="0037716E" w:rsidRPr="00C05C44" w:rsidRDefault="0037716E" w:rsidP="0037716E">
      <w:pPr>
        <w:spacing w:before="120" w:after="120"/>
        <w:rPr>
          <w:i/>
          <w:iCs/>
          <w:color w:val="FF0000"/>
          <w:sz w:val="24"/>
        </w:rPr>
      </w:pPr>
    </w:p>
    <w:p w14:paraId="0BD845CE" w14:textId="77777777" w:rsidR="0037716E" w:rsidRPr="001E581D" w:rsidRDefault="0037716E" w:rsidP="001E581D">
      <w:pPr>
        <w:pStyle w:val="Heading1"/>
      </w:pPr>
      <w:bookmarkStart w:id="94" w:name="_Toc421540861"/>
      <w:bookmarkStart w:id="95" w:name="_Toc472486409"/>
      <w:bookmarkStart w:id="96" w:name="_Toc497399082"/>
      <w:r w:rsidRPr="001E581D">
        <w:t>Timeline</w:t>
      </w:r>
      <w:bookmarkEnd w:id="94"/>
      <w:bookmarkEnd w:id="95"/>
      <w:bookmarkEnd w:id="96"/>
      <w:r w:rsidRPr="001E581D">
        <w:t xml:space="preserve"> </w:t>
      </w:r>
    </w:p>
    <w:p w14:paraId="02FA97A0" w14:textId="220D0FD1" w:rsidR="0037716E" w:rsidRPr="00B76CD4" w:rsidRDefault="0037716E" w:rsidP="0037716E">
      <w:pPr>
        <w:spacing w:before="120" w:after="120"/>
        <w:rPr>
          <w:sz w:val="24"/>
        </w:rPr>
      </w:pPr>
      <w:r w:rsidRPr="00F9610B">
        <w:rPr>
          <w:sz w:val="24"/>
        </w:rPr>
        <w:t>The deployment and installation is scheduled to run for</w:t>
      </w:r>
      <w:r w:rsidR="008C551A" w:rsidRPr="00F9610B">
        <w:rPr>
          <w:sz w:val="24"/>
        </w:rPr>
        <w:t xml:space="preserve"> </w:t>
      </w:r>
      <w:r w:rsidR="003E00F1" w:rsidRPr="00F9610B">
        <w:rPr>
          <w:sz w:val="24"/>
        </w:rPr>
        <w:t xml:space="preserve">approximately </w:t>
      </w:r>
      <w:r w:rsidR="000F69EC" w:rsidRPr="00F9610B">
        <w:rPr>
          <w:sz w:val="24"/>
        </w:rPr>
        <w:t xml:space="preserve">4 </w:t>
      </w:r>
      <w:r w:rsidR="009A4596" w:rsidRPr="00F9610B">
        <w:rPr>
          <w:sz w:val="24"/>
        </w:rPr>
        <w:t xml:space="preserve">weeks </w:t>
      </w:r>
      <w:r w:rsidRPr="00F9610B">
        <w:rPr>
          <w:sz w:val="24"/>
        </w:rPr>
        <w:t>as depicted in the project schedule. The patch</w:t>
      </w:r>
      <w:r w:rsidR="000F69EC" w:rsidRPr="00F9610B">
        <w:rPr>
          <w:sz w:val="24"/>
        </w:rPr>
        <w:t xml:space="preserve"> and GUI </w:t>
      </w:r>
      <w:r w:rsidR="001E0C0E" w:rsidRPr="001E0C0E">
        <w:rPr>
          <w:sz w:val="24"/>
        </w:rPr>
        <w:t xml:space="preserve">identified earlier should be installed in the pre-production environment first. Once the site has successfully installed and deployed the software in the pre-production environment and user desktops, the location should start installing the software in their production environment. </w:t>
      </w:r>
      <w:r w:rsidR="00AB627D" w:rsidRPr="00F9610B">
        <w:rPr>
          <w:sz w:val="24"/>
        </w:rPr>
        <w:t xml:space="preserve">The plan is </w:t>
      </w:r>
      <w:r w:rsidR="000F69EC" w:rsidRPr="00F9610B">
        <w:rPr>
          <w:sz w:val="24"/>
        </w:rPr>
        <w:t>for sites to actively request deployment of the new GUI and</w:t>
      </w:r>
      <w:r w:rsidR="00D53307">
        <w:rPr>
          <w:sz w:val="24"/>
        </w:rPr>
        <w:t xml:space="preserve"> </w:t>
      </w:r>
      <w:r w:rsidR="001E0C0E">
        <w:rPr>
          <w:sz w:val="24"/>
        </w:rPr>
        <w:t>patch; t</w:t>
      </w:r>
      <w:r w:rsidR="00AB627D" w:rsidRPr="00F9610B">
        <w:rPr>
          <w:sz w:val="24"/>
        </w:rPr>
        <w:t>his will require coordination with the regional E</w:t>
      </w:r>
      <w:r w:rsidR="00D53307">
        <w:rPr>
          <w:sz w:val="24"/>
        </w:rPr>
        <w:t xml:space="preserve">nterprise </w:t>
      </w:r>
      <w:r w:rsidR="00AB627D" w:rsidRPr="00F9610B">
        <w:rPr>
          <w:sz w:val="24"/>
        </w:rPr>
        <w:t>S</w:t>
      </w:r>
      <w:r w:rsidR="00D53307">
        <w:rPr>
          <w:sz w:val="24"/>
        </w:rPr>
        <w:t xml:space="preserve">ervice </w:t>
      </w:r>
      <w:r w:rsidR="00AB627D" w:rsidRPr="00F9610B">
        <w:rPr>
          <w:sz w:val="24"/>
        </w:rPr>
        <w:t>L</w:t>
      </w:r>
      <w:r w:rsidR="00D53307">
        <w:rPr>
          <w:sz w:val="24"/>
        </w:rPr>
        <w:t>ine (ESL)</w:t>
      </w:r>
      <w:r w:rsidR="00AB627D" w:rsidRPr="00F9610B">
        <w:rPr>
          <w:sz w:val="24"/>
        </w:rPr>
        <w:t xml:space="preserve"> team and the SCCM deployment team. </w:t>
      </w:r>
      <w:r w:rsidR="000F69EC" w:rsidRPr="00F9610B">
        <w:rPr>
          <w:sz w:val="24"/>
        </w:rPr>
        <w:t>All</w:t>
      </w:r>
      <w:r w:rsidRPr="00F9610B">
        <w:rPr>
          <w:sz w:val="24"/>
        </w:rPr>
        <w:t xml:space="preserve"> location</w:t>
      </w:r>
      <w:r w:rsidR="00AB627D" w:rsidRPr="00F9610B">
        <w:rPr>
          <w:sz w:val="24"/>
        </w:rPr>
        <w:t>s</w:t>
      </w:r>
      <w:r w:rsidRPr="00F9610B">
        <w:rPr>
          <w:sz w:val="24"/>
        </w:rPr>
        <w:t xml:space="preserve"> should </w:t>
      </w:r>
      <w:r w:rsidRPr="00564C8A">
        <w:rPr>
          <w:sz w:val="24"/>
        </w:rPr>
        <w:t xml:space="preserve">have the VS GUI and </w:t>
      </w:r>
      <w:r w:rsidR="000F69EC" w:rsidRPr="00564C8A">
        <w:rPr>
          <w:sz w:val="24"/>
        </w:rPr>
        <w:t xml:space="preserve">the </w:t>
      </w:r>
      <w:r w:rsidRPr="00564C8A">
        <w:rPr>
          <w:sz w:val="24"/>
        </w:rPr>
        <w:t xml:space="preserve">associated patch installed in </w:t>
      </w:r>
      <w:r w:rsidRPr="00B76CD4">
        <w:rPr>
          <w:sz w:val="24"/>
        </w:rPr>
        <w:t xml:space="preserve">their production environments NLT </w:t>
      </w:r>
      <w:ins w:id="97" w:author="Andrew Gill" w:date="2018-01-12T09:04:00Z">
        <w:r w:rsidR="00FD6FB4">
          <w:rPr>
            <w:sz w:val="24"/>
          </w:rPr>
          <w:t>8</w:t>
        </w:r>
      </w:ins>
      <w:del w:id="98" w:author="Andrew Gill" w:date="2018-01-12T09:02:00Z">
        <w:r w:rsidR="00B76CD4" w:rsidRPr="00B76CD4" w:rsidDel="00FD6FB4">
          <w:rPr>
            <w:sz w:val="24"/>
          </w:rPr>
          <w:delText>20</w:delText>
        </w:r>
      </w:del>
      <w:r w:rsidR="00B76CD4" w:rsidRPr="00B76CD4">
        <w:rPr>
          <w:sz w:val="24"/>
        </w:rPr>
        <w:t xml:space="preserve"> </w:t>
      </w:r>
      <w:ins w:id="99" w:author="Andrew Gill" w:date="2018-01-12T09:04:00Z">
        <w:r w:rsidR="00FD6FB4">
          <w:rPr>
            <w:sz w:val="24"/>
          </w:rPr>
          <w:t>February</w:t>
        </w:r>
      </w:ins>
      <w:del w:id="100" w:author="Andrew Gill" w:date="2018-01-12T09:04:00Z">
        <w:r w:rsidR="00B76CD4" w:rsidRPr="00B76CD4" w:rsidDel="00FD6FB4">
          <w:rPr>
            <w:sz w:val="24"/>
          </w:rPr>
          <w:delText>January</w:delText>
        </w:r>
      </w:del>
      <w:r w:rsidR="00564C8A" w:rsidRPr="00B76CD4">
        <w:rPr>
          <w:sz w:val="24"/>
        </w:rPr>
        <w:t xml:space="preserve"> 2018</w:t>
      </w:r>
      <w:r w:rsidRPr="00B76CD4">
        <w:rPr>
          <w:sz w:val="24"/>
        </w:rPr>
        <w:t>.</w:t>
      </w:r>
    </w:p>
    <w:p w14:paraId="629799E8" w14:textId="77777777" w:rsidR="0037716E" w:rsidRPr="00E7183C" w:rsidRDefault="0037716E" w:rsidP="0037716E">
      <w:pPr>
        <w:pStyle w:val="BodyText"/>
        <w:rPr>
          <w:b/>
          <w:szCs w:val="24"/>
          <w:u w:val="single"/>
        </w:rPr>
      </w:pPr>
      <w:r w:rsidRPr="00E7183C">
        <w:rPr>
          <w:b/>
          <w:szCs w:val="24"/>
          <w:u w:val="single"/>
        </w:rPr>
        <w:t>Assumptions</w:t>
      </w:r>
    </w:p>
    <w:p w14:paraId="6CF84FBE" w14:textId="126FC911" w:rsidR="0037716E" w:rsidRPr="00E7183C" w:rsidRDefault="0037716E" w:rsidP="0037716E">
      <w:pPr>
        <w:pStyle w:val="BodyText"/>
        <w:rPr>
          <w:szCs w:val="24"/>
        </w:rPr>
      </w:pPr>
      <w:r w:rsidRPr="00E7183C">
        <w:rPr>
          <w:szCs w:val="24"/>
        </w:rPr>
        <w:t>The following conditions will be assumed for the VSE Release 2.0.0.</w:t>
      </w:r>
      <w:r w:rsidR="0066505D">
        <w:rPr>
          <w:szCs w:val="24"/>
        </w:rPr>
        <w:t>14</w:t>
      </w:r>
      <w:r w:rsidRPr="00E7183C">
        <w:rPr>
          <w:szCs w:val="24"/>
        </w:rPr>
        <w:t>:</w:t>
      </w:r>
    </w:p>
    <w:p w14:paraId="0D18238A" w14:textId="77777777" w:rsidR="0037716E" w:rsidRPr="00E7183C" w:rsidRDefault="0037716E" w:rsidP="0037716E">
      <w:pPr>
        <w:pStyle w:val="BodyTextBullet1"/>
        <w:rPr>
          <w:szCs w:val="24"/>
        </w:rPr>
      </w:pPr>
      <w:r w:rsidRPr="00E7183C">
        <w:rPr>
          <w:szCs w:val="24"/>
        </w:rPr>
        <w:t>All facilities deploying this application will have a fully patched VistA account.</w:t>
      </w:r>
    </w:p>
    <w:p w14:paraId="72180DD1" w14:textId="7CE382E1" w:rsidR="0037716E" w:rsidRPr="00E7183C" w:rsidRDefault="0037716E" w:rsidP="0037716E">
      <w:pPr>
        <w:pStyle w:val="BodyTextBullet1"/>
        <w:rPr>
          <w:szCs w:val="24"/>
        </w:rPr>
      </w:pPr>
      <w:r w:rsidRPr="00E7183C">
        <w:rPr>
          <w:szCs w:val="24"/>
        </w:rPr>
        <w:t xml:space="preserve">VSE Release patches will be installed by the </w:t>
      </w:r>
      <w:r w:rsidR="00797E89" w:rsidRPr="00E7183C">
        <w:t xml:space="preserve">NLT </w:t>
      </w:r>
      <w:ins w:id="101" w:author="Andrew Gill" w:date="2018-01-12T09:04:00Z">
        <w:r w:rsidR="00FD6FB4">
          <w:t>8</w:t>
        </w:r>
      </w:ins>
      <w:del w:id="102" w:author="Andrew Gill" w:date="2018-01-12T09:04:00Z">
        <w:r w:rsidR="00B76CD4" w:rsidDel="00FD6FB4">
          <w:delText>20</w:delText>
        </w:r>
      </w:del>
      <w:r w:rsidR="00564C8A" w:rsidRPr="00F9610B">
        <w:t xml:space="preserve"> </w:t>
      </w:r>
      <w:ins w:id="103" w:author="Andrew Gill" w:date="2018-01-12T09:04:00Z">
        <w:r w:rsidR="00FD6FB4">
          <w:t>February</w:t>
        </w:r>
      </w:ins>
      <w:del w:id="104" w:author="Andrew Gill" w:date="2018-01-12T09:04:00Z">
        <w:r w:rsidR="00B76CD4" w:rsidDel="00FD6FB4">
          <w:delText>January</w:delText>
        </w:r>
      </w:del>
      <w:r w:rsidR="00564C8A">
        <w:t xml:space="preserve"> 2</w:t>
      </w:r>
      <w:r w:rsidR="00F9610B" w:rsidRPr="00F9610B">
        <w:t>018</w:t>
      </w:r>
      <w:r w:rsidR="00F9610B">
        <w:t xml:space="preserve"> </w:t>
      </w:r>
      <w:r w:rsidRPr="00E7183C">
        <w:rPr>
          <w:szCs w:val="24"/>
        </w:rPr>
        <w:t xml:space="preserve">compliance date. </w:t>
      </w:r>
    </w:p>
    <w:p w14:paraId="1FD6FCF8" w14:textId="77777777" w:rsidR="0037716E" w:rsidRPr="00E7183C" w:rsidRDefault="0037716E" w:rsidP="0037716E">
      <w:pPr>
        <w:pStyle w:val="BodyTextBullet1"/>
        <w:rPr>
          <w:szCs w:val="24"/>
        </w:rPr>
      </w:pPr>
      <w:r w:rsidRPr="00E7183C">
        <w:rPr>
          <w:szCs w:val="24"/>
        </w:rPr>
        <w:t>ESE will provide the SCCM package needed for VS GUI release</w:t>
      </w:r>
    </w:p>
    <w:p w14:paraId="15B37B41" w14:textId="77777777" w:rsidR="0037716E" w:rsidRPr="00E7183C" w:rsidRDefault="0037716E" w:rsidP="0037716E">
      <w:pPr>
        <w:pStyle w:val="BodyTextBullet1"/>
        <w:rPr>
          <w:szCs w:val="24"/>
        </w:rPr>
      </w:pPr>
      <w:r w:rsidRPr="00E7183C">
        <w:rPr>
          <w:szCs w:val="24"/>
        </w:rPr>
        <w:t>OVAC will provide a training plan prior to deployment.</w:t>
      </w:r>
    </w:p>
    <w:p w14:paraId="218C3931" w14:textId="77777777" w:rsidR="0037716E" w:rsidRPr="00C05C44" w:rsidRDefault="0037716E" w:rsidP="0037716E">
      <w:pPr>
        <w:spacing w:before="120" w:after="120"/>
        <w:rPr>
          <w:sz w:val="24"/>
        </w:rPr>
      </w:pPr>
    </w:p>
    <w:p w14:paraId="1B7AD8B5" w14:textId="77777777" w:rsidR="0037716E" w:rsidRPr="00C05C44" w:rsidRDefault="0037716E" w:rsidP="001E581D">
      <w:pPr>
        <w:pStyle w:val="Heading1"/>
      </w:pPr>
      <w:bookmarkStart w:id="105" w:name="_Toc421540862"/>
      <w:bookmarkStart w:id="106" w:name="_Toc472486410"/>
      <w:bookmarkStart w:id="107" w:name="_Toc497399083"/>
      <w:r w:rsidRPr="00C05C44">
        <w:t>Site Readiness Assessment</w:t>
      </w:r>
      <w:bookmarkEnd w:id="105"/>
      <w:bookmarkEnd w:id="106"/>
      <w:bookmarkEnd w:id="107"/>
      <w:r w:rsidRPr="00C05C44">
        <w:t xml:space="preserve"> </w:t>
      </w:r>
    </w:p>
    <w:p w14:paraId="52D84B4E" w14:textId="390929D9" w:rsidR="0037716E" w:rsidRPr="00E7183C" w:rsidRDefault="0037716E" w:rsidP="0037716E">
      <w:pPr>
        <w:pStyle w:val="BodyText"/>
        <w:rPr>
          <w:szCs w:val="24"/>
        </w:rPr>
      </w:pPr>
      <w:r w:rsidRPr="00E7183C">
        <w:rPr>
          <w:szCs w:val="24"/>
        </w:rPr>
        <w:t xml:space="preserve">All field locations will receive the Vista Scheduling patches from FORUM and the GUI executable via </w:t>
      </w:r>
      <w:r w:rsidR="001D79D0">
        <w:rPr>
          <w:szCs w:val="24"/>
        </w:rPr>
        <w:t xml:space="preserve">the </w:t>
      </w:r>
      <w:r w:rsidRPr="00E7183C">
        <w:rPr>
          <w:szCs w:val="24"/>
        </w:rPr>
        <w:t>SCCM process.</w:t>
      </w:r>
      <w:r w:rsidR="00405261">
        <w:rPr>
          <w:szCs w:val="24"/>
        </w:rPr>
        <w:t xml:space="preserve"> </w:t>
      </w:r>
    </w:p>
    <w:p w14:paraId="4ECDC7FA" w14:textId="77777777" w:rsidR="0037716E" w:rsidRPr="00C05C44" w:rsidRDefault="0037716E" w:rsidP="0037716E">
      <w:pPr>
        <w:spacing w:before="60" w:after="60"/>
        <w:rPr>
          <w:i/>
          <w:color w:val="0000FF"/>
          <w:sz w:val="24"/>
        </w:rPr>
      </w:pPr>
    </w:p>
    <w:p w14:paraId="477D9717" w14:textId="77777777" w:rsidR="0037716E" w:rsidRPr="00C05C44" w:rsidRDefault="0037716E" w:rsidP="001E581D">
      <w:pPr>
        <w:pStyle w:val="Heading2"/>
      </w:pPr>
      <w:bookmarkStart w:id="108" w:name="_Toc421540863"/>
      <w:bookmarkStart w:id="109" w:name="_Toc472486411"/>
      <w:bookmarkStart w:id="110" w:name="_Toc497399084"/>
      <w:r w:rsidRPr="00C05C44">
        <w:t>Deployment Topology (Targeted Architecture)</w:t>
      </w:r>
      <w:bookmarkEnd w:id="108"/>
      <w:bookmarkEnd w:id="109"/>
      <w:bookmarkEnd w:id="110"/>
    </w:p>
    <w:p w14:paraId="381A1BF5" w14:textId="2CEB588E" w:rsidR="0037716E" w:rsidRPr="00E7183C" w:rsidRDefault="0037716E" w:rsidP="0037716E">
      <w:pPr>
        <w:pStyle w:val="BodyText"/>
        <w:rPr>
          <w:szCs w:val="24"/>
        </w:rPr>
      </w:pPr>
      <w:r w:rsidRPr="00E7183C">
        <w:rPr>
          <w:szCs w:val="24"/>
        </w:rPr>
        <w:t>The VistA Scheduling GUI v2.0.0.</w:t>
      </w:r>
      <w:r w:rsidR="0066505D">
        <w:rPr>
          <w:szCs w:val="24"/>
        </w:rPr>
        <w:t>14</w:t>
      </w:r>
      <w:r w:rsidR="00F83681" w:rsidRPr="00E7183C">
        <w:rPr>
          <w:szCs w:val="24"/>
        </w:rPr>
        <w:t xml:space="preserve"> </w:t>
      </w:r>
      <w:r w:rsidRPr="00E7183C">
        <w:rPr>
          <w:szCs w:val="24"/>
        </w:rPr>
        <w:t>package consists of both VistA M code and Windows workstation executable files.</w:t>
      </w:r>
    </w:p>
    <w:p w14:paraId="5CAF4E3C" w14:textId="11B19659" w:rsidR="0037716E" w:rsidRPr="00E7183C" w:rsidRDefault="0037716E" w:rsidP="0037716E">
      <w:pPr>
        <w:pStyle w:val="BodyText"/>
        <w:rPr>
          <w:szCs w:val="24"/>
        </w:rPr>
      </w:pPr>
      <w:r w:rsidRPr="00E7183C">
        <w:rPr>
          <w:szCs w:val="24"/>
        </w:rPr>
        <w:t xml:space="preserve">The Windows executable, which will become the graphical front-end of the legacy VistA Scheduling application, will be automatically installed via </w:t>
      </w:r>
      <w:r w:rsidRPr="00E97FC9">
        <w:rPr>
          <w:szCs w:val="24"/>
        </w:rPr>
        <w:t>SCCM</w:t>
      </w:r>
      <w:r w:rsidRPr="00E7183C">
        <w:rPr>
          <w:szCs w:val="24"/>
        </w:rPr>
        <w:t xml:space="preserve"> on each end-users’ workstation. The distribution of access to the executable is the responsibility of the OI&amp;</w:t>
      </w:r>
      <w:r w:rsidR="00EA4F01">
        <w:rPr>
          <w:szCs w:val="24"/>
        </w:rPr>
        <w:t>I</w:t>
      </w:r>
      <w:r w:rsidRPr="00E7183C">
        <w:rPr>
          <w:szCs w:val="24"/>
        </w:rPr>
        <w:t>T leadership at the VistA parent facility.</w:t>
      </w:r>
    </w:p>
    <w:p w14:paraId="4C593188" w14:textId="77777777" w:rsidR="0037716E" w:rsidRPr="00C05C44" w:rsidRDefault="0037716E" w:rsidP="0037716E">
      <w:pPr>
        <w:keepLines/>
        <w:autoSpaceDE w:val="0"/>
        <w:autoSpaceDN w:val="0"/>
        <w:adjustRightInd w:val="0"/>
        <w:spacing w:before="60" w:after="120" w:line="240" w:lineRule="atLeast"/>
        <w:rPr>
          <w:i/>
          <w:iCs/>
          <w:color w:val="0000FF"/>
          <w:sz w:val="24"/>
        </w:rPr>
      </w:pPr>
    </w:p>
    <w:p w14:paraId="14CE112A" w14:textId="77777777" w:rsidR="0037716E" w:rsidRPr="00C05C44" w:rsidRDefault="0037716E" w:rsidP="001E581D">
      <w:pPr>
        <w:pStyle w:val="Heading2"/>
      </w:pPr>
      <w:bookmarkStart w:id="111" w:name="_Toc421540864"/>
      <w:bookmarkStart w:id="112" w:name="_Toc472486412"/>
      <w:bookmarkStart w:id="113" w:name="_Toc497399085"/>
      <w:r w:rsidRPr="00C05C44">
        <w:lastRenderedPageBreak/>
        <w:t>Site Information (Locations, Deployment Recipients)</w:t>
      </w:r>
      <w:bookmarkEnd w:id="111"/>
      <w:bookmarkEnd w:id="112"/>
      <w:bookmarkEnd w:id="113"/>
      <w:r w:rsidRPr="00C05C44">
        <w:t xml:space="preserve"> </w:t>
      </w:r>
    </w:p>
    <w:p w14:paraId="40753B2B" w14:textId="379987B7" w:rsidR="0037716E" w:rsidRPr="001E581D" w:rsidRDefault="0037716E" w:rsidP="0037716E">
      <w:pPr>
        <w:pStyle w:val="CommentText"/>
        <w:rPr>
          <w:sz w:val="24"/>
          <w:szCs w:val="24"/>
        </w:rPr>
      </w:pPr>
      <w:r w:rsidRPr="001E581D">
        <w:rPr>
          <w:sz w:val="24"/>
          <w:szCs w:val="24"/>
        </w:rPr>
        <w:t>Site information such as the I</w:t>
      </w:r>
      <w:r w:rsidR="00D53307">
        <w:rPr>
          <w:sz w:val="24"/>
          <w:szCs w:val="24"/>
        </w:rPr>
        <w:t xml:space="preserve">nternet </w:t>
      </w:r>
      <w:r w:rsidRPr="001E581D">
        <w:rPr>
          <w:sz w:val="24"/>
          <w:szCs w:val="24"/>
        </w:rPr>
        <w:t>P</w:t>
      </w:r>
      <w:r w:rsidR="00D53307">
        <w:rPr>
          <w:sz w:val="24"/>
          <w:szCs w:val="24"/>
        </w:rPr>
        <w:t>rotocol (IP)</w:t>
      </w:r>
      <w:r w:rsidRPr="001E581D">
        <w:rPr>
          <w:sz w:val="24"/>
          <w:szCs w:val="24"/>
        </w:rPr>
        <w:t xml:space="preserve"> address, port number, and namespace of the production environment will be different at each VistA instance.</w:t>
      </w:r>
      <w:r w:rsidR="00A9601B">
        <w:rPr>
          <w:sz w:val="24"/>
          <w:szCs w:val="24"/>
        </w:rPr>
        <w:t xml:space="preserve"> </w:t>
      </w:r>
      <w:r w:rsidRPr="001E581D">
        <w:rPr>
          <w:sz w:val="24"/>
          <w:szCs w:val="24"/>
        </w:rPr>
        <w:t xml:space="preserve">Local site </w:t>
      </w:r>
      <w:r w:rsidR="00D53307">
        <w:rPr>
          <w:sz w:val="24"/>
          <w:szCs w:val="24"/>
        </w:rPr>
        <w:t>OI&amp;</w:t>
      </w:r>
      <w:r w:rsidRPr="001E581D">
        <w:rPr>
          <w:sz w:val="24"/>
          <w:szCs w:val="24"/>
        </w:rPr>
        <w:t xml:space="preserve">T personnel, working with local </w:t>
      </w:r>
      <w:r w:rsidR="00C33EE1">
        <w:rPr>
          <w:sz w:val="24"/>
          <w:szCs w:val="24"/>
        </w:rPr>
        <w:t>s</w:t>
      </w:r>
      <w:r w:rsidRPr="001E581D">
        <w:rPr>
          <w:sz w:val="24"/>
          <w:szCs w:val="24"/>
        </w:rPr>
        <w:t xml:space="preserve">cheduling representatives, will determine the recipients of the VS GUI software. </w:t>
      </w:r>
      <w:r w:rsidR="00C33EE1">
        <w:rPr>
          <w:sz w:val="24"/>
          <w:szCs w:val="24"/>
        </w:rPr>
        <w:t xml:space="preserve">The expectation is for the VSE software to be deployed to all scheduling representative computers at each facility. A list of the local sites can be found in the Appendix. </w:t>
      </w:r>
    </w:p>
    <w:p w14:paraId="6C6BC253" w14:textId="77777777" w:rsidR="0037716E" w:rsidRPr="00C05C44" w:rsidRDefault="0037716E" w:rsidP="0037716E">
      <w:pPr>
        <w:pStyle w:val="BodyText"/>
        <w:rPr>
          <w:color w:val="FF0000"/>
          <w:szCs w:val="24"/>
        </w:rPr>
      </w:pPr>
    </w:p>
    <w:p w14:paraId="7D0AE4F5" w14:textId="77777777" w:rsidR="0037716E" w:rsidRPr="00C05C44" w:rsidRDefault="0037716E" w:rsidP="001E581D">
      <w:pPr>
        <w:pStyle w:val="Heading2"/>
      </w:pPr>
      <w:bookmarkStart w:id="114" w:name="_Toc421540865"/>
      <w:bookmarkStart w:id="115" w:name="_Toc472486413"/>
      <w:bookmarkStart w:id="116" w:name="_Toc497399086"/>
      <w:r w:rsidRPr="00C05C44">
        <w:t>Site Preparation</w:t>
      </w:r>
      <w:bookmarkEnd w:id="114"/>
      <w:bookmarkEnd w:id="115"/>
      <w:bookmarkEnd w:id="116"/>
      <w:r w:rsidRPr="00C05C44">
        <w:t xml:space="preserve"> </w:t>
      </w:r>
    </w:p>
    <w:p w14:paraId="1717733B" w14:textId="70269217" w:rsidR="0037716E" w:rsidRPr="00E7183C" w:rsidRDefault="00E5459E" w:rsidP="0037716E">
      <w:pPr>
        <w:pStyle w:val="BodyText"/>
        <w:rPr>
          <w:szCs w:val="24"/>
        </w:rPr>
      </w:pPr>
      <w:r>
        <w:rPr>
          <w:szCs w:val="24"/>
        </w:rPr>
        <w:t>T</w:t>
      </w:r>
      <w:r w:rsidR="0037716E" w:rsidRPr="00E7183C">
        <w:rPr>
          <w:szCs w:val="24"/>
        </w:rPr>
        <w:t xml:space="preserve">he </w:t>
      </w:r>
      <w:r>
        <w:rPr>
          <w:szCs w:val="24"/>
        </w:rPr>
        <w:t>Release 1.</w:t>
      </w:r>
      <w:r w:rsidR="00F9610B">
        <w:rPr>
          <w:szCs w:val="24"/>
        </w:rPr>
        <w:t xml:space="preserve">4 </w:t>
      </w:r>
      <w:r w:rsidR="0037716E" w:rsidRPr="00E7183C">
        <w:rPr>
          <w:szCs w:val="24"/>
        </w:rPr>
        <w:t xml:space="preserve">Patch Descriptions and Release Notes, which includes a list of the patch and a summary of the Installation Order, will prepare </w:t>
      </w:r>
      <w:r>
        <w:rPr>
          <w:szCs w:val="24"/>
        </w:rPr>
        <w:t xml:space="preserve">each </w:t>
      </w:r>
      <w:r w:rsidR="0037716E" w:rsidRPr="00E7183C">
        <w:rPr>
          <w:szCs w:val="24"/>
        </w:rPr>
        <w:t>site for installation. Patches will be released on the same day and in the installation order stated in the Release Notes document. A list of pre-requisites for the VistA Scheduling GUI v2.0.0.</w:t>
      </w:r>
      <w:r w:rsidR="0066505D">
        <w:rPr>
          <w:szCs w:val="24"/>
        </w:rPr>
        <w:t>14</w:t>
      </w:r>
      <w:r w:rsidR="00F83681">
        <w:rPr>
          <w:szCs w:val="24"/>
        </w:rPr>
        <w:t xml:space="preserve"> </w:t>
      </w:r>
      <w:r w:rsidR="0037716E" w:rsidRPr="00E7183C">
        <w:rPr>
          <w:szCs w:val="24"/>
        </w:rPr>
        <w:t>installation are listed in the VistA Scheduling GUI v2.0.0.</w:t>
      </w:r>
      <w:r w:rsidR="0066505D">
        <w:rPr>
          <w:szCs w:val="24"/>
        </w:rPr>
        <w:t>14</w:t>
      </w:r>
      <w:r w:rsidR="00F83681">
        <w:rPr>
          <w:szCs w:val="24"/>
        </w:rPr>
        <w:t xml:space="preserve"> </w:t>
      </w:r>
      <w:r w:rsidR="0037716E" w:rsidRPr="00E7183C">
        <w:rPr>
          <w:szCs w:val="24"/>
        </w:rPr>
        <w:t xml:space="preserve">Installation Guide which will be distributed to appropriate site staff prior to the deployment date. The Release Notes document will be posted on the </w:t>
      </w:r>
      <w:r w:rsidR="002C41E9">
        <w:rPr>
          <w:szCs w:val="24"/>
        </w:rPr>
        <w:t xml:space="preserve">VA </w:t>
      </w:r>
      <w:r w:rsidR="00F204D0">
        <w:rPr>
          <w:szCs w:val="24"/>
        </w:rPr>
        <w:t xml:space="preserve">Software </w:t>
      </w:r>
      <w:r w:rsidR="002C41E9">
        <w:rPr>
          <w:szCs w:val="24"/>
        </w:rPr>
        <w:t>Document Library (</w:t>
      </w:r>
      <w:r w:rsidR="0037716E" w:rsidRPr="00E7183C">
        <w:rPr>
          <w:szCs w:val="24"/>
        </w:rPr>
        <w:t>VDL</w:t>
      </w:r>
      <w:r w:rsidR="002C41E9">
        <w:rPr>
          <w:szCs w:val="24"/>
        </w:rPr>
        <w:t>)</w:t>
      </w:r>
      <w:r w:rsidR="0037716E" w:rsidRPr="00E7183C">
        <w:rPr>
          <w:szCs w:val="24"/>
        </w:rPr>
        <w:t>.</w:t>
      </w:r>
      <w:r w:rsidR="00CE29A8">
        <w:rPr>
          <w:szCs w:val="24"/>
        </w:rPr>
        <w:t xml:space="preserve"> </w:t>
      </w:r>
    </w:p>
    <w:p w14:paraId="79AC4BB0" w14:textId="77777777" w:rsidR="0037716E" w:rsidRPr="00C05C44" w:rsidRDefault="0037716E" w:rsidP="0037716E">
      <w:pPr>
        <w:keepLines/>
        <w:autoSpaceDE w:val="0"/>
        <w:autoSpaceDN w:val="0"/>
        <w:adjustRightInd w:val="0"/>
        <w:spacing w:before="60" w:after="120" w:line="240" w:lineRule="atLeast"/>
        <w:rPr>
          <w:i/>
          <w:iCs/>
          <w:color w:val="0000FF"/>
          <w:sz w:val="24"/>
        </w:rPr>
      </w:pPr>
    </w:p>
    <w:p w14:paraId="61E0940C" w14:textId="77777777" w:rsidR="0037716E" w:rsidRPr="00C05C44" w:rsidRDefault="0037716E" w:rsidP="001E581D">
      <w:pPr>
        <w:pStyle w:val="Heading2"/>
      </w:pPr>
      <w:bookmarkStart w:id="117" w:name="ColumnTitle_04"/>
      <w:bookmarkStart w:id="118" w:name="_Toc421540866"/>
      <w:bookmarkStart w:id="119" w:name="_Toc472486414"/>
      <w:bookmarkStart w:id="120" w:name="_Toc497399087"/>
      <w:bookmarkEnd w:id="117"/>
      <w:r w:rsidRPr="00C05C44">
        <w:t>Resources</w:t>
      </w:r>
      <w:bookmarkEnd w:id="118"/>
      <w:bookmarkEnd w:id="119"/>
      <w:bookmarkEnd w:id="120"/>
    </w:p>
    <w:p w14:paraId="7F9C8CF6" w14:textId="33D70180" w:rsidR="0037716E" w:rsidRDefault="0037716E" w:rsidP="0037716E">
      <w:pPr>
        <w:spacing w:before="120" w:after="120"/>
        <w:rPr>
          <w:sz w:val="24"/>
        </w:rPr>
      </w:pPr>
      <w:r>
        <w:rPr>
          <w:sz w:val="24"/>
        </w:rPr>
        <w:t>There will be a daily call setup for site</w:t>
      </w:r>
      <w:r w:rsidR="002C41E9">
        <w:rPr>
          <w:sz w:val="24"/>
        </w:rPr>
        <w:t>s</w:t>
      </w:r>
      <w:r>
        <w:rPr>
          <w:sz w:val="24"/>
        </w:rPr>
        <w:t xml:space="preserve"> that are having install/deployment issues. If a site experiences issues, </w:t>
      </w:r>
      <w:r w:rsidR="002C41E9">
        <w:rPr>
          <w:sz w:val="24"/>
        </w:rPr>
        <w:t>a</w:t>
      </w:r>
      <w:r w:rsidR="00F204D0">
        <w:rPr>
          <w:sz w:val="24"/>
        </w:rPr>
        <w:t>n</w:t>
      </w:r>
      <w:r>
        <w:rPr>
          <w:sz w:val="24"/>
        </w:rPr>
        <w:t xml:space="preserve"> </w:t>
      </w:r>
      <w:r w:rsidR="00F204D0">
        <w:rPr>
          <w:sz w:val="24"/>
        </w:rPr>
        <w:t xml:space="preserve">Enterprise Service Desk (ESD) </w:t>
      </w:r>
      <w:r>
        <w:rPr>
          <w:sz w:val="24"/>
        </w:rPr>
        <w:t xml:space="preserve">ticket must be submitted. Once that ticket is submitted, the vendor will be able to support with troubleshooting during the daily call. The call will be scheduled for 3pm EST. </w:t>
      </w:r>
    </w:p>
    <w:p w14:paraId="33D8BC31" w14:textId="77777777" w:rsidR="0037716E" w:rsidRPr="00C05C44" w:rsidRDefault="0037716E" w:rsidP="0037716E">
      <w:pPr>
        <w:spacing w:before="120" w:after="120"/>
        <w:rPr>
          <w:sz w:val="24"/>
        </w:rPr>
      </w:pPr>
    </w:p>
    <w:p w14:paraId="1CB88356" w14:textId="77777777" w:rsidR="0037716E" w:rsidRPr="00C05C44" w:rsidRDefault="0037716E" w:rsidP="00C77AAC">
      <w:pPr>
        <w:pStyle w:val="Heading1"/>
      </w:pPr>
      <w:bookmarkStart w:id="121" w:name="_Toc470164683"/>
      <w:bookmarkStart w:id="122" w:name="_Toc472486415"/>
      <w:bookmarkStart w:id="123" w:name="_Toc497399088"/>
      <w:r w:rsidRPr="00C05C44">
        <w:t>VistA Server Requirements</w:t>
      </w:r>
      <w:bookmarkEnd w:id="121"/>
      <w:bookmarkEnd w:id="122"/>
      <w:bookmarkEnd w:id="123"/>
    </w:p>
    <w:p w14:paraId="6D93446B" w14:textId="77777777" w:rsidR="0037716E" w:rsidRPr="00C05C44" w:rsidRDefault="0037716E" w:rsidP="0037716E">
      <w:pPr>
        <w:pStyle w:val="BodyTextBullet1"/>
        <w:rPr>
          <w:szCs w:val="24"/>
        </w:rPr>
      </w:pPr>
      <w:r w:rsidRPr="00C05C44">
        <w:rPr>
          <w:szCs w:val="24"/>
        </w:rPr>
        <w:t>Cache version 5.0</w:t>
      </w:r>
    </w:p>
    <w:p w14:paraId="45B4B654" w14:textId="77777777" w:rsidR="0037716E" w:rsidRPr="00C05C44" w:rsidRDefault="0037716E" w:rsidP="0037716E">
      <w:pPr>
        <w:pStyle w:val="BodyTextBullet1"/>
        <w:rPr>
          <w:szCs w:val="24"/>
        </w:rPr>
      </w:pPr>
      <w:r w:rsidRPr="00C05C44">
        <w:rPr>
          <w:szCs w:val="24"/>
        </w:rPr>
        <w:t>Kernel version 8</w:t>
      </w:r>
    </w:p>
    <w:p w14:paraId="40C39F4A" w14:textId="77777777" w:rsidR="0037716E" w:rsidRPr="00C05C44" w:rsidRDefault="0037716E" w:rsidP="0037716E">
      <w:pPr>
        <w:pStyle w:val="BodyTextBullet1"/>
        <w:rPr>
          <w:szCs w:val="24"/>
        </w:rPr>
      </w:pPr>
      <w:r w:rsidRPr="00C05C44">
        <w:rPr>
          <w:szCs w:val="24"/>
        </w:rPr>
        <w:t>Patient Information Management System (PIMS) version 5.3 patch 1012</w:t>
      </w:r>
    </w:p>
    <w:p w14:paraId="2BC2AD81" w14:textId="77777777" w:rsidR="0037716E" w:rsidRPr="00C05C44" w:rsidRDefault="0037716E" w:rsidP="001E581D">
      <w:pPr>
        <w:pStyle w:val="Heading3"/>
      </w:pPr>
      <w:bookmarkStart w:id="124" w:name="_Toc421540869"/>
    </w:p>
    <w:p w14:paraId="6686FC9C" w14:textId="77777777" w:rsidR="0037716E" w:rsidRPr="00C05C44" w:rsidRDefault="00A9601B" w:rsidP="00C77AAC">
      <w:pPr>
        <w:pStyle w:val="Heading1"/>
      </w:pPr>
      <w:bookmarkStart w:id="125" w:name="_Toc470164684"/>
      <w:bookmarkStart w:id="126" w:name="_Toc472486416"/>
      <w:bookmarkEnd w:id="124"/>
      <w:r>
        <w:t xml:space="preserve"> </w:t>
      </w:r>
      <w:bookmarkStart w:id="127" w:name="_Toc497399089"/>
      <w:r w:rsidR="0037716E" w:rsidRPr="00C05C44">
        <w:t>Client PC Requirements</w:t>
      </w:r>
      <w:bookmarkEnd w:id="125"/>
      <w:bookmarkEnd w:id="126"/>
      <w:bookmarkEnd w:id="127"/>
    </w:p>
    <w:p w14:paraId="6395E933" w14:textId="77777777" w:rsidR="0037716E" w:rsidRPr="00C05C44" w:rsidRDefault="0037716E" w:rsidP="0037716E">
      <w:pPr>
        <w:pStyle w:val="BodyTextBullet1"/>
        <w:rPr>
          <w:szCs w:val="24"/>
        </w:rPr>
      </w:pPr>
      <w:r w:rsidRPr="00C05C44">
        <w:rPr>
          <w:szCs w:val="24"/>
        </w:rPr>
        <w:t>Microsoft Windows XP or Windows 7</w:t>
      </w:r>
    </w:p>
    <w:p w14:paraId="09204563" w14:textId="77777777" w:rsidR="0037716E" w:rsidRPr="00C05C44" w:rsidRDefault="0037716E" w:rsidP="0037716E">
      <w:pPr>
        <w:pStyle w:val="BodyTextBullet1"/>
        <w:rPr>
          <w:szCs w:val="24"/>
        </w:rPr>
      </w:pPr>
      <w:r w:rsidRPr="00C05C44">
        <w:rPr>
          <w:szCs w:val="24"/>
        </w:rPr>
        <w:t xml:space="preserve">Microsoft .NET Framework 4.0 </w:t>
      </w:r>
    </w:p>
    <w:p w14:paraId="3612A41B" w14:textId="77777777" w:rsidR="0037716E" w:rsidRPr="00C05C44" w:rsidRDefault="0037716E" w:rsidP="0037716E">
      <w:pPr>
        <w:pStyle w:val="BodyTextBullet1"/>
        <w:rPr>
          <w:szCs w:val="24"/>
        </w:rPr>
      </w:pPr>
      <w:r w:rsidRPr="00C05C44">
        <w:rPr>
          <w:szCs w:val="24"/>
        </w:rPr>
        <w:t>Microsoft Data Access Components (MDAC) current version</w:t>
      </w:r>
    </w:p>
    <w:p w14:paraId="042E820B" w14:textId="77777777" w:rsidR="0037716E" w:rsidRPr="00C05C44" w:rsidRDefault="0037716E" w:rsidP="001E581D">
      <w:pPr>
        <w:pStyle w:val="Heading3"/>
      </w:pPr>
      <w:r w:rsidRPr="00C05C44">
        <w:lastRenderedPageBreak/>
        <w:t xml:space="preserve"> </w:t>
      </w:r>
    </w:p>
    <w:p w14:paraId="073F987F" w14:textId="77777777" w:rsidR="0037716E" w:rsidRPr="00C05C44" w:rsidRDefault="00A9601B" w:rsidP="00C77AAC">
      <w:pPr>
        <w:pStyle w:val="Heading1"/>
      </w:pPr>
      <w:bookmarkStart w:id="128" w:name="_Toc421540871"/>
      <w:bookmarkStart w:id="129" w:name="_Toc472486417"/>
      <w:r>
        <w:t xml:space="preserve"> </w:t>
      </w:r>
      <w:bookmarkStart w:id="130" w:name="_Toc497399090"/>
      <w:r w:rsidR="0037716E" w:rsidRPr="00C05C44">
        <w:t>Communications</w:t>
      </w:r>
      <w:bookmarkEnd w:id="128"/>
      <w:bookmarkEnd w:id="129"/>
      <w:bookmarkEnd w:id="130"/>
      <w:r w:rsidR="0037716E" w:rsidRPr="00C05C44">
        <w:t xml:space="preserve"> </w:t>
      </w:r>
    </w:p>
    <w:p w14:paraId="2DC9F1F7" w14:textId="77777777" w:rsidR="0037716E" w:rsidRPr="00C05C44" w:rsidRDefault="0037716E" w:rsidP="0037716E">
      <w:pPr>
        <w:keepLines/>
        <w:autoSpaceDE w:val="0"/>
        <w:autoSpaceDN w:val="0"/>
        <w:adjustRightInd w:val="0"/>
        <w:spacing w:before="60" w:after="120" w:line="240" w:lineRule="atLeast"/>
        <w:rPr>
          <w:sz w:val="24"/>
        </w:rPr>
      </w:pPr>
      <w:r w:rsidRPr="00C05C44">
        <w:rPr>
          <w:sz w:val="24"/>
        </w:rPr>
        <w:t xml:space="preserve">The primary objective of the communication plan is to ensure timely information is disseminated across the VSE team and </w:t>
      </w:r>
      <w:r>
        <w:rPr>
          <w:sz w:val="24"/>
        </w:rPr>
        <w:t>our</w:t>
      </w:r>
      <w:r w:rsidRPr="00C05C44">
        <w:rPr>
          <w:sz w:val="24"/>
        </w:rPr>
        <w:t xml:space="preserve"> stakeholders. Communication is needed to ensure schedules are </w:t>
      </w:r>
      <w:r>
        <w:rPr>
          <w:sz w:val="24"/>
        </w:rPr>
        <w:t>aligned</w:t>
      </w:r>
      <w:r w:rsidRPr="00C05C44">
        <w:rPr>
          <w:sz w:val="24"/>
        </w:rPr>
        <w:t xml:space="preserve"> and project milestones are met. </w:t>
      </w:r>
    </w:p>
    <w:p w14:paraId="3754628E" w14:textId="77777777" w:rsidR="0037716E" w:rsidRPr="00C05C44" w:rsidRDefault="0037716E" w:rsidP="0037716E">
      <w:pPr>
        <w:keepLines/>
        <w:autoSpaceDE w:val="0"/>
        <w:autoSpaceDN w:val="0"/>
        <w:adjustRightInd w:val="0"/>
        <w:spacing w:before="60" w:after="120" w:line="240" w:lineRule="atLeast"/>
        <w:rPr>
          <w:sz w:val="24"/>
        </w:rPr>
      </w:pPr>
      <w:r w:rsidRPr="00C05C44">
        <w:rPr>
          <w:sz w:val="24"/>
        </w:rPr>
        <w:t>Project milestones and information is also required to be shared with VA executives and external organizations. The goal is to notify the right audience, at the right time, using the appropriate communication method(s).</w:t>
      </w:r>
    </w:p>
    <w:p w14:paraId="3B55A28D" w14:textId="77777777" w:rsidR="0037716E" w:rsidRDefault="0037716E" w:rsidP="0037716E">
      <w:pPr>
        <w:keepLines/>
        <w:autoSpaceDE w:val="0"/>
        <w:autoSpaceDN w:val="0"/>
        <w:adjustRightInd w:val="0"/>
        <w:spacing w:before="60" w:after="120" w:line="240" w:lineRule="atLeast"/>
        <w:rPr>
          <w:sz w:val="24"/>
        </w:rPr>
      </w:pPr>
      <w:r w:rsidRPr="00C05C44">
        <w:rPr>
          <w:sz w:val="24"/>
        </w:rPr>
        <w:t xml:space="preserve">The following table identifies key project communication along with the owner, communication recipients and the method(s) to disseminate the information. </w:t>
      </w:r>
    </w:p>
    <w:tbl>
      <w:tblPr>
        <w:tblW w:w="9868" w:type="dxa"/>
        <w:tblInd w:w="93" w:type="dxa"/>
        <w:tblLook w:val="04A0" w:firstRow="1" w:lastRow="0" w:firstColumn="1" w:lastColumn="0" w:noHBand="0" w:noVBand="1"/>
      </w:tblPr>
      <w:tblGrid>
        <w:gridCol w:w="1893"/>
        <w:gridCol w:w="2261"/>
        <w:gridCol w:w="1673"/>
        <w:gridCol w:w="2008"/>
        <w:gridCol w:w="2033"/>
      </w:tblGrid>
      <w:tr w:rsidR="00125C66" w:rsidRPr="00125C66" w14:paraId="3C32B29C" w14:textId="77777777" w:rsidTr="00F83681">
        <w:trPr>
          <w:trHeight w:val="562"/>
          <w:tblHeader/>
        </w:trPr>
        <w:tc>
          <w:tcPr>
            <w:tcW w:w="1893" w:type="dxa"/>
            <w:tcBorders>
              <w:top w:val="single" w:sz="4" w:space="0" w:color="auto"/>
              <w:left w:val="single" w:sz="4" w:space="0" w:color="auto"/>
              <w:bottom w:val="single" w:sz="4" w:space="0" w:color="auto"/>
              <w:right w:val="single" w:sz="4" w:space="0" w:color="auto"/>
            </w:tcBorders>
            <w:shd w:val="clear" w:color="000000" w:fill="5B9BD5"/>
            <w:vAlign w:val="center"/>
            <w:hideMark/>
          </w:tcPr>
          <w:p w14:paraId="5F49C134" w14:textId="77777777" w:rsidR="00125C66" w:rsidRPr="00125C66" w:rsidRDefault="00125C66" w:rsidP="00125C66">
            <w:pPr>
              <w:jc w:val="center"/>
              <w:rPr>
                <w:rFonts w:ascii="Calibri" w:hAnsi="Calibri"/>
                <w:b/>
                <w:bCs/>
                <w:color w:val="000000"/>
                <w:szCs w:val="22"/>
              </w:rPr>
            </w:pPr>
            <w:r w:rsidRPr="00125C66">
              <w:rPr>
                <w:rFonts w:ascii="Calibri" w:hAnsi="Calibri"/>
                <w:b/>
                <w:bCs/>
                <w:color w:val="000000"/>
                <w:szCs w:val="22"/>
              </w:rPr>
              <w:t>Key Communication</w:t>
            </w:r>
          </w:p>
        </w:tc>
        <w:tc>
          <w:tcPr>
            <w:tcW w:w="2261" w:type="dxa"/>
            <w:tcBorders>
              <w:top w:val="single" w:sz="4" w:space="0" w:color="auto"/>
              <w:left w:val="nil"/>
              <w:bottom w:val="single" w:sz="4" w:space="0" w:color="auto"/>
              <w:right w:val="single" w:sz="4" w:space="0" w:color="auto"/>
            </w:tcBorders>
            <w:shd w:val="clear" w:color="000000" w:fill="5B9BD5"/>
            <w:vAlign w:val="center"/>
            <w:hideMark/>
          </w:tcPr>
          <w:p w14:paraId="2B85DAC2" w14:textId="77777777" w:rsidR="00125C66" w:rsidRPr="00125C66" w:rsidRDefault="00125C66" w:rsidP="00125C66">
            <w:pPr>
              <w:jc w:val="center"/>
              <w:rPr>
                <w:rFonts w:ascii="Calibri" w:hAnsi="Calibri"/>
                <w:b/>
                <w:bCs/>
                <w:color w:val="000000"/>
                <w:szCs w:val="22"/>
              </w:rPr>
            </w:pPr>
            <w:r w:rsidRPr="00125C66">
              <w:rPr>
                <w:rFonts w:ascii="Calibri" w:hAnsi="Calibri"/>
                <w:b/>
                <w:bCs/>
                <w:color w:val="000000"/>
                <w:szCs w:val="22"/>
              </w:rPr>
              <w:t>Goal/Description</w:t>
            </w:r>
          </w:p>
        </w:tc>
        <w:tc>
          <w:tcPr>
            <w:tcW w:w="1673" w:type="dxa"/>
            <w:tcBorders>
              <w:top w:val="single" w:sz="4" w:space="0" w:color="auto"/>
              <w:left w:val="nil"/>
              <w:bottom w:val="single" w:sz="4" w:space="0" w:color="auto"/>
              <w:right w:val="single" w:sz="4" w:space="0" w:color="auto"/>
            </w:tcBorders>
            <w:shd w:val="clear" w:color="000000" w:fill="5B9BD5"/>
            <w:vAlign w:val="center"/>
            <w:hideMark/>
          </w:tcPr>
          <w:p w14:paraId="49260969" w14:textId="77777777" w:rsidR="00125C66" w:rsidRPr="00125C66" w:rsidRDefault="00125C66" w:rsidP="00125C66">
            <w:pPr>
              <w:jc w:val="center"/>
              <w:rPr>
                <w:rFonts w:ascii="Calibri" w:hAnsi="Calibri"/>
                <w:b/>
                <w:bCs/>
                <w:color w:val="000000"/>
                <w:szCs w:val="22"/>
              </w:rPr>
            </w:pPr>
            <w:r w:rsidRPr="00125C66">
              <w:rPr>
                <w:rFonts w:ascii="Calibri" w:hAnsi="Calibri"/>
                <w:b/>
                <w:bCs/>
                <w:color w:val="000000"/>
                <w:szCs w:val="22"/>
              </w:rPr>
              <w:t>Initiator/Owner</w:t>
            </w:r>
          </w:p>
        </w:tc>
        <w:tc>
          <w:tcPr>
            <w:tcW w:w="2008" w:type="dxa"/>
            <w:tcBorders>
              <w:top w:val="single" w:sz="4" w:space="0" w:color="auto"/>
              <w:left w:val="nil"/>
              <w:bottom w:val="single" w:sz="4" w:space="0" w:color="auto"/>
              <w:right w:val="single" w:sz="4" w:space="0" w:color="auto"/>
            </w:tcBorders>
            <w:shd w:val="clear" w:color="000000" w:fill="5B9BD5"/>
            <w:vAlign w:val="center"/>
            <w:hideMark/>
          </w:tcPr>
          <w:p w14:paraId="5343DF2E" w14:textId="77777777" w:rsidR="00125C66" w:rsidRPr="00125C66" w:rsidRDefault="00125C66" w:rsidP="00125C66">
            <w:pPr>
              <w:jc w:val="center"/>
              <w:rPr>
                <w:rFonts w:ascii="Calibri" w:hAnsi="Calibri"/>
                <w:b/>
                <w:bCs/>
                <w:color w:val="000000"/>
                <w:szCs w:val="22"/>
              </w:rPr>
            </w:pPr>
            <w:r w:rsidRPr="00125C66">
              <w:rPr>
                <w:rFonts w:ascii="Calibri" w:hAnsi="Calibri"/>
                <w:b/>
                <w:bCs/>
                <w:color w:val="000000"/>
                <w:szCs w:val="22"/>
              </w:rPr>
              <w:t>Audience</w:t>
            </w:r>
          </w:p>
        </w:tc>
        <w:tc>
          <w:tcPr>
            <w:tcW w:w="2033" w:type="dxa"/>
            <w:tcBorders>
              <w:top w:val="single" w:sz="4" w:space="0" w:color="auto"/>
              <w:left w:val="nil"/>
              <w:bottom w:val="single" w:sz="4" w:space="0" w:color="auto"/>
              <w:right w:val="single" w:sz="4" w:space="0" w:color="auto"/>
            </w:tcBorders>
            <w:shd w:val="clear" w:color="000000" w:fill="5B9BD5"/>
            <w:vAlign w:val="center"/>
            <w:hideMark/>
          </w:tcPr>
          <w:p w14:paraId="6DD5BFF9" w14:textId="77777777" w:rsidR="00125C66" w:rsidRPr="00125C66" w:rsidRDefault="00125C66" w:rsidP="00125C66">
            <w:pPr>
              <w:jc w:val="center"/>
              <w:rPr>
                <w:rFonts w:ascii="Calibri" w:hAnsi="Calibri"/>
                <w:b/>
                <w:bCs/>
                <w:color w:val="000000"/>
                <w:szCs w:val="22"/>
              </w:rPr>
            </w:pPr>
            <w:r w:rsidRPr="00125C66">
              <w:rPr>
                <w:rFonts w:ascii="Calibri" w:hAnsi="Calibri"/>
                <w:b/>
                <w:bCs/>
                <w:color w:val="000000"/>
                <w:szCs w:val="22"/>
              </w:rPr>
              <w:t>Communication Method(s)</w:t>
            </w:r>
          </w:p>
        </w:tc>
      </w:tr>
      <w:tr w:rsidR="00125C66" w:rsidRPr="00125C66" w14:paraId="7D09EC51" w14:textId="77777777" w:rsidTr="00F83681">
        <w:trPr>
          <w:trHeight w:val="981"/>
        </w:trPr>
        <w:tc>
          <w:tcPr>
            <w:tcW w:w="1893" w:type="dxa"/>
            <w:tcBorders>
              <w:top w:val="nil"/>
              <w:left w:val="single" w:sz="4" w:space="0" w:color="auto"/>
              <w:bottom w:val="single" w:sz="4" w:space="0" w:color="auto"/>
              <w:right w:val="single" w:sz="4" w:space="0" w:color="auto"/>
            </w:tcBorders>
            <w:shd w:val="clear" w:color="auto" w:fill="auto"/>
            <w:hideMark/>
          </w:tcPr>
          <w:p w14:paraId="35463C72" w14:textId="77777777" w:rsidR="00125C66" w:rsidRPr="00125C66" w:rsidRDefault="00125C66" w:rsidP="00125C66">
            <w:pPr>
              <w:rPr>
                <w:rFonts w:ascii="Calibri" w:hAnsi="Calibri"/>
                <w:color w:val="000000"/>
                <w:szCs w:val="22"/>
              </w:rPr>
            </w:pPr>
            <w:r w:rsidRPr="00125C66">
              <w:rPr>
                <w:rFonts w:ascii="Calibri" w:hAnsi="Calibri"/>
                <w:color w:val="000000"/>
                <w:szCs w:val="22"/>
              </w:rPr>
              <w:t>Install Instructions &amp; Support</w:t>
            </w:r>
          </w:p>
        </w:tc>
        <w:tc>
          <w:tcPr>
            <w:tcW w:w="2261" w:type="dxa"/>
            <w:tcBorders>
              <w:top w:val="nil"/>
              <w:left w:val="nil"/>
              <w:bottom w:val="single" w:sz="4" w:space="0" w:color="auto"/>
              <w:right w:val="single" w:sz="4" w:space="0" w:color="auto"/>
            </w:tcBorders>
            <w:shd w:val="clear" w:color="auto" w:fill="auto"/>
            <w:hideMark/>
          </w:tcPr>
          <w:p w14:paraId="6289BF39" w14:textId="69C73B53" w:rsidR="00125C66" w:rsidRPr="00125C66" w:rsidRDefault="00125C66" w:rsidP="00125C66">
            <w:pPr>
              <w:rPr>
                <w:rFonts w:ascii="Calibri" w:hAnsi="Calibri"/>
                <w:color w:val="000000"/>
                <w:szCs w:val="22"/>
              </w:rPr>
            </w:pPr>
            <w:r w:rsidRPr="00125C66">
              <w:rPr>
                <w:rFonts w:ascii="Calibri" w:hAnsi="Calibri"/>
                <w:color w:val="000000"/>
                <w:szCs w:val="22"/>
              </w:rPr>
              <w:t>Provide site requirements, instructions &amp; install support (HW/SW/patches etc.)</w:t>
            </w:r>
          </w:p>
        </w:tc>
        <w:tc>
          <w:tcPr>
            <w:tcW w:w="1673" w:type="dxa"/>
            <w:tcBorders>
              <w:top w:val="nil"/>
              <w:left w:val="nil"/>
              <w:bottom w:val="single" w:sz="4" w:space="0" w:color="auto"/>
              <w:right w:val="single" w:sz="4" w:space="0" w:color="auto"/>
            </w:tcBorders>
            <w:shd w:val="clear" w:color="auto" w:fill="auto"/>
            <w:hideMark/>
          </w:tcPr>
          <w:p w14:paraId="5979D76E" w14:textId="36DFD4AC" w:rsidR="00125C66" w:rsidRPr="00125C66" w:rsidRDefault="00EB4190" w:rsidP="00125C66">
            <w:pPr>
              <w:rPr>
                <w:rFonts w:ascii="Calibri" w:hAnsi="Calibri"/>
                <w:color w:val="000000"/>
                <w:szCs w:val="22"/>
              </w:rPr>
            </w:pPr>
            <w:r>
              <w:rPr>
                <w:rFonts w:ascii="Calibri" w:hAnsi="Calibri"/>
                <w:color w:val="000000"/>
                <w:szCs w:val="22"/>
              </w:rPr>
              <w:t>AbleVets</w:t>
            </w:r>
            <w:r w:rsidR="00125C66" w:rsidRPr="00125C66">
              <w:rPr>
                <w:rFonts w:ascii="Calibri" w:hAnsi="Calibri"/>
                <w:color w:val="000000"/>
                <w:szCs w:val="22"/>
              </w:rPr>
              <w:t xml:space="preserve"> &amp; V</w:t>
            </w:r>
            <w:r w:rsidR="004909FA">
              <w:rPr>
                <w:rFonts w:ascii="Calibri" w:hAnsi="Calibri"/>
                <w:color w:val="000000"/>
                <w:szCs w:val="22"/>
              </w:rPr>
              <w:t>H</w:t>
            </w:r>
            <w:r w:rsidR="00125C66" w:rsidRPr="00125C66">
              <w:rPr>
                <w:rFonts w:ascii="Calibri" w:hAnsi="Calibri"/>
                <w:color w:val="000000"/>
                <w:szCs w:val="22"/>
              </w:rPr>
              <w:t>A developers</w:t>
            </w:r>
          </w:p>
        </w:tc>
        <w:tc>
          <w:tcPr>
            <w:tcW w:w="2008" w:type="dxa"/>
            <w:tcBorders>
              <w:top w:val="nil"/>
              <w:left w:val="nil"/>
              <w:bottom w:val="single" w:sz="4" w:space="0" w:color="auto"/>
              <w:right w:val="single" w:sz="4" w:space="0" w:color="auto"/>
            </w:tcBorders>
            <w:shd w:val="clear" w:color="auto" w:fill="auto"/>
            <w:hideMark/>
          </w:tcPr>
          <w:p w14:paraId="324A7C1E" w14:textId="77777777" w:rsidR="00125C66" w:rsidRPr="00125C66" w:rsidRDefault="00125C66" w:rsidP="00125C66">
            <w:pPr>
              <w:rPr>
                <w:rFonts w:ascii="Calibri" w:hAnsi="Calibri"/>
                <w:color w:val="000000"/>
                <w:szCs w:val="22"/>
              </w:rPr>
            </w:pPr>
            <w:r w:rsidRPr="00125C66">
              <w:rPr>
                <w:rFonts w:ascii="Calibri" w:hAnsi="Calibri"/>
                <w:color w:val="000000"/>
                <w:szCs w:val="22"/>
              </w:rPr>
              <w:t>IT/Operation site managers</w:t>
            </w:r>
          </w:p>
        </w:tc>
        <w:tc>
          <w:tcPr>
            <w:tcW w:w="2033" w:type="dxa"/>
            <w:tcBorders>
              <w:top w:val="nil"/>
              <w:left w:val="nil"/>
              <w:bottom w:val="single" w:sz="4" w:space="0" w:color="auto"/>
              <w:right w:val="single" w:sz="4" w:space="0" w:color="auto"/>
            </w:tcBorders>
            <w:shd w:val="clear" w:color="auto" w:fill="auto"/>
            <w:hideMark/>
          </w:tcPr>
          <w:p w14:paraId="6E88469D" w14:textId="2BCACF6A" w:rsidR="00125C66" w:rsidRPr="00125C66" w:rsidRDefault="00125C66" w:rsidP="00125C66">
            <w:pPr>
              <w:rPr>
                <w:rFonts w:ascii="Calibri" w:hAnsi="Calibri"/>
                <w:color w:val="000000"/>
                <w:szCs w:val="22"/>
              </w:rPr>
            </w:pPr>
            <w:r w:rsidRPr="00125C66">
              <w:rPr>
                <w:rFonts w:ascii="Calibri" w:hAnsi="Calibri"/>
                <w:color w:val="000000"/>
                <w:szCs w:val="22"/>
              </w:rPr>
              <w:t>VA Pulse</w:t>
            </w:r>
            <w:r w:rsidR="00797E89">
              <w:rPr>
                <w:rFonts w:ascii="Calibri" w:hAnsi="Calibri"/>
                <w:color w:val="000000"/>
                <w:szCs w:val="22"/>
              </w:rPr>
              <w:t xml:space="preserve">, </w:t>
            </w:r>
            <w:r w:rsidR="00797E89" w:rsidRPr="00125C66">
              <w:rPr>
                <w:rFonts w:ascii="Calibri" w:hAnsi="Calibri"/>
                <w:color w:val="000000"/>
                <w:szCs w:val="22"/>
              </w:rPr>
              <w:t xml:space="preserve">Daily </w:t>
            </w:r>
            <w:r w:rsidR="008F0CB6">
              <w:rPr>
                <w:rFonts w:ascii="Calibri" w:hAnsi="Calibri"/>
                <w:color w:val="000000"/>
                <w:szCs w:val="22"/>
              </w:rPr>
              <w:t>d</w:t>
            </w:r>
            <w:r w:rsidR="00EF6A64">
              <w:rPr>
                <w:rFonts w:ascii="Calibri" w:hAnsi="Calibri"/>
                <w:color w:val="000000"/>
                <w:szCs w:val="22"/>
              </w:rPr>
              <w:t>eployment call</w:t>
            </w:r>
            <w:r w:rsidR="00797E89">
              <w:rPr>
                <w:rFonts w:ascii="Calibri" w:hAnsi="Calibri"/>
                <w:color w:val="000000"/>
                <w:szCs w:val="22"/>
              </w:rPr>
              <w:t>, I</w:t>
            </w:r>
            <w:r w:rsidR="004909FA">
              <w:rPr>
                <w:rFonts w:ascii="Calibri" w:hAnsi="Calibri"/>
                <w:color w:val="000000"/>
                <w:szCs w:val="22"/>
              </w:rPr>
              <w:t xml:space="preserve">nitial </w:t>
            </w:r>
            <w:r w:rsidR="00797E89">
              <w:rPr>
                <w:rFonts w:ascii="Calibri" w:hAnsi="Calibri"/>
                <w:color w:val="000000"/>
                <w:szCs w:val="22"/>
              </w:rPr>
              <w:t>O</w:t>
            </w:r>
            <w:r w:rsidR="004909FA">
              <w:rPr>
                <w:rFonts w:ascii="Calibri" w:hAnsi="Calibri"/>
                <w:color w:val="000000"/>
                <w:szCs w:val="22"/>
              </w:rPr>
              <w:t xml:space="preserve">perating </w:t>
            </w:r>
            <w:r w:rsidR="00797E89">
              <w:rPr>
                <w:rFonts w:ascii="Calibri" w:hAnsi="Calibri"/>
                <w:color w:val="000000"/>
                <w:szCs w:val="22"/>
              </w:rPr>
              <w:t>C</w:t>
            </w:r>
            <w:r w:rsidR="004909FA">
              <w:rPr>
                <w:rFonts w:ascii="Calibri" w:hAnsi="Calibri"/>
                <w:color w:val="000000"/>
                <w:szCs w:val="22"/>
              </w:rPr>
              <w:t>apacity (IOC)</w:t>
            </w:r>
            <w:r w:rsidR="00797E89">
              <w:rPr>
                <w:rFonts w:ascii="Calibri" w:hAnsi="Calibri"/>
                <w:color w:val="000000"/>
                <w:szCs w:val="22"/>
              </w:rPr>
              <w:t xml:space="preserve"> email group</w:t>
            </w:r>
          </w:p>
        </w:tc>
      </w:tr>
      <w:tr w:rsidR="00125C66" w:rsidRPr="00125C66" w14:paraId="35CF5977" w14:textId="77777777" w:rsidTr="00F83681">
        <w:trPr>
          <w:trHeight w:val="1120"/>
        </w:trPr>
        <w:tc>
          <w:tcPr>
            <w:tcW w:w="1893" w:type="dxa"/>
            <w:tcBorders>
              <w:top w:val="nil"/>
              <w:left w:val="single" w:sz="4" w:space="0" w:color="auto"/>
              <w:bottom w:val="single" w:sz="4" w:space="0" w:color="auto"/>
              <w:right w:val="single" w:sz="4" w:space="0" w:color="auto"/>
            </w:tcBorders>
            <w:shd w:val="clear" w:color="auto" w:fill="auto"/>
            <w:hideMark/>
          </w:tcPr>
          <w:p w14:paraId="00BBE63A" w14:textId="77777777" w:rsidR="00125C66" w:rsidRPr="00125C66" w:rsidRDefault="00125C66" w:rsidP="00125C66">
            <w:pPr>
              <w:rPr>
                <w:rFonts w:ascii="Calibri" w:hAnsi="Calibri"/>
                <w:color w:val="000000"/>
                <w:szCs w:val="22"/>
              </w:rPr>
            </w:pPr>
            <w:r w:rsidRPr="00125C66">
              <w:rPr>
                <w:rFonts w:ascii="Calibri" w:hAnsi="Calibri"/>
                <w:color w:val="000000"/>
                <w:szCs w:val="22"/>
              </w:rPr>
              <w:t>Deployment schedule</w:t>
            </w:r>
          </w:p>
        </w:tc>
        <w:tc>
          <w:tcPr>
            <w:tcW w:w="2261" w:type="dxa"/>
            <w:tcBorders>
              <w:top w:val="nil"/>
              <w:left w:val="nil"/>
              <w:bottom w:val="single" w:sz="4" w:space="0" w:color="auto"/>
              <w:right w:val="single" w:sz="4" w:space="0" w:color="auto"/>
            </w:tcBorders>
            <w:shd w:val="clear" w:color="auto" w:fill="auto"/>
            <w:hideMark/>
          </w:tcPr>
          <w:p w14:paraId="437BE9DB" w14:textId="77777777" w:rsidR="00125C66" w:rsidRPr="00125C66" w:rsidRDefault="00125C66" w:rsidP="00125C66">
            <w:pPr>
              <w:rPr>
                <w:rFonts w:ascii="Calibri" w:hAnsi="Calibri"/>
                <w:color w:val="000000"/>
                <w:szCs w:val="22"/>
              </w:rPr>
            </w:pPr>
            <w:r w:rsidRPr="00125C66">
              <w:rPr>
                <w:rFonts w:ascii="Calibri" w:hAnsi="Calibri"/>
                <w:color w:val="000000"/>
                <w:szCs w:val="22"/>
              </w:rPr>
              <w:t>Identify by site key dates/milestones</w:t>
            </w:r>
          </w:p>
        </w:tc>
        <w:tc>
          <w:tcPr>
            <w:tcW w:w="1673" w:type="dxa"/>
            <w:tcBorders>
              <w:top w:val="nil"/>
              <w:left w:val="nil"/>
              <w:bottom w:val="single" w:sz="4" w:space="0" w:color="auto"/>
              <w:right w:val="single" w:sz="4" w:space="0" w:color="auto"/>
            </w:tcBorders>
            <w:shd w:val="clear" w:color="auto" w:fill="auto"/>
            <w:hideMark/>
          </w:tcPr>
          <w:p w14:paraId="03C7458A" w14:textId="77777777" w:rsidR="00125C66" w:rsidRPr="00125C66" w:rsidRDefault="00125C66" w:rsidP="00125C66">
            <w:pPr>
              <w:rPr>
                <w:rFonts w:ascii="Calibri" w:hAnsi="Calibri"/>
                <w:color w:val="000000"/>
                <w:szCs w:val="22"/>
              </w:rPr>
            </w:pPr>
            <w:r w:rsidRPr="00125C66">
              <w:rPr>
                <w:rFonts w:ascii="Calibri" w:hAnsi="Calibri"/>
                <w:color w:val="000000"/>
                <w:szCs w:val="22"/>
              </w:rPr>
              <w:t>OVAC</w:t>
            </w:r>
          </w:p>
        </w:tc>
        <w:tc>
          <w:tcPr>
            <w:tcW w:w="2008" w:type="dxa"/>
            <w:tcBorders>
              <w:top w:val="nil"/>
              <w:left w:val="nil"/>
              <w:bottom w:val="single" w:sz="4" w:space="0" w:color="auto"/>
              <w:right w:val="single" w:sz="4" w:space="0" w:color="auto"/>
            </w:tcBorders>
            <w:shd w:val="clear" w:color="auto" w:fill="auto"/>
            <w:hideMark/>
          </w:tcPr>
          <w:p w14:paraId="0EC368F2" w14:textId="77777777" w:rsidR="00125C66" w:rsidRPr="00125C66" w:rsidRDefault="00125C66" w:rsidP="00125C66">
            <w:pPr>
              <w:rPr>
                <w:rFonts w:ascii="Calibri" w:hAnsi="Calibri"/>
                <w:color w:val="000000"/>
                <w:szCs w:val="22"/>
              </w:rPr>
            </w:pPr>
            <w:r w:rsidRPr="00125C66">
              <w:rPr>
                <w:rFonts w:ascii="Calibri" w:hAnsi="Calibri"/>
                <w:color w:val="000000"/>
                <w:szCs w:val="22"/>
              </w:rPr>
              <w:t>Project team &amp; stakeholders</w:t>
            </w:r>
          </w:p>
        </w:tc>
        <w:tc>
          <w:tcPr>
            <w:tcW w:w="2033" w:type="dxa"/>
            <w:tcBorders>
              <w:top w:val="nil"/>
              <w:left w:val="nil"/>
              <w:bottom w:val="single" w:sz="4" w:space="0" w:color="auto"/>
              <w:right w:val="single" w:sz="4" w:space="0" w:color="auto"/>
            </w:tcBorders>
            <w:shd w:val="clear" w:color="auto" w:fill="auto"/>
            <w:hideMark/>
          </w:tcPr>
          <w:p w14:paraId="799DCD06" w14:textId="77777777" w:rsidR="00125C66" w:rsidRPr="00125C66" w:rsidRDefault="00125C66" w:rsidP="00125C66">
            <w:pPr>
              <w:rPr>
                <w:rFonts w:ascii="Calibri" w:hAnsi="Calibri"/>
                <w:color w:val="000000"/>
                <w:szCs w:val="22"/>
              </w:rPr>
            </w:pPr>
            <w:r w:rsidRPr="00125C66">
              <w:rPr>
                <w:rFonts w:ascii="Calibri" w:hAnsi="Calibri"/>
                <w:color w:val="000000"/>
                <w:szCs w:val="22"/>
              </w:rPr>
              <w:t>Update schedule online bi-weekly - dates are also discussed on daily deployment call</w:t>
            </w:r>
          </w:p>
        </w:tc>
      </w:tr>
      <w:tr w:rsidR="00125C66" w:rsidRPr="00125C66" w14:paraId="1BAE4D06" w14:textId="77777777" w:rsidTr="00F83681">
        <w:trPr>
          <w:trHeight w:val="839"/>
        </w:trPr>
        <w:tc>
          <w:tcPr>
            <w:tcW w:w="1893" w:type="dxa"/>
            <w:tcBorders>
              <w:top w:val="nil"/>
              <w:left w:val="single" w:sz="4" w:space="0" w:color="auto"/>
              <w:bottom w:val="single" w:sz="4" w:space="0" w:color="auto"/>
              <w:right w:val="single" w:sz="4" w:space="0" w:color="auto"/>
            </w:tcBorders>
            <w:shd w:val="clear" w:color="auto" w:fill="auto"/>
            <w:hideMark/>
          </w:tcPr>
          <w:p w14:paraId="6EA7EE7D" w14:textId="77777777" w:rsidR="00125C66" w:rsidRPr="00125C66" w:rsidRDefault="00125C66" w:rsidP="00125C66">
            <w:pPr>
              <w:rPr>
                <w:rFonts w:ascii="Calibri" w:hAnsi="Calibri"/>
                <w:color w:val="000000"/>
                <w:szCs w:val="22"/>
              </w:rPr>
            </w:pPr>
            <w:r w:rsidRPr="00125C66">
              <w:rPr>
                <w:rFonts w:ascii="Calibri" w:hAnsi="Calibri"/>
                <w:color w:val="000000"/>
                <w:szCs w:val="22"/>
              </w:rPr>
              <w:t>Training</w:t>
            </w:r>
          </w:p>
        </w:tc>
        <w:tc>
          <w:tcPr>
            <w:tcW w:w="2261" w:type="dxa"/>
            <w:tcBorders>
              <w:top w:val="nil"/>
              <w:left w:val="nil"/>
              <w:bottom w:val="single" w:sz="4" w:space="0" w:color="auto"/>
              <w:right w:val="single" w:sz="4" w:space="0" w:color="auto"/>
            </w:tcBorders>
            <w:shd w:val="clear" w:color="auto" w:fill="auto"/>
            <w:hideMark/>
          </w:tcPr>
          <w:p w14:paraId="3B751D75" w14:textId="77777777" w:rsidR="00125C66" w:rsidRPr="00125C66" w:rsidRDefault="00125C66" w:rsidP="00125C66">
            <w:pPr>
              <w:rPr>
                <w:rFonts w:ascii="Calibri" w:hAnsi="Calibri"/>
                <w:color w:val="000000"/>
                <w:szCs w:val="22"/>
              </w:rPr>
            </w:pPr>
            <w:r w:rsidRPr="00125C66">
              <w:rPr>
                <w:rFonts w:ascii="Calibri" w:hAnsi="Calibri"/>
                <w:color w:val="000000"/>
                <w:szCs w:val="22"/>
              </w:rPr>
              <w:t>Communicate status of training development, who is being trained and when.</w:t>
            </w:r>
          </w:p>
        </w:tc>
        <w:tc>
          <w:tcPr>
            <w:tcW w:w="1673" w:type="dxa"/>
            <w:tcBorders>
              <w:top w:val="nil"/>
              <w:left w:val="nil"/>
              <w:bottom w:val="single" w:sz="4" w:space="0" w:color="auto"/>
              <w:right w:val="single" w:sz="4" w:space="0" w:color="auto"/>
            </w:tcBorders>
            <w:shd w:val="clear" w:color="auto" w:fill="auto"/>
            <w:hideMark/>
          </w:tcPr>
          <w:p w14:paraId="16F7E8A6" w14:textId="77777777" w:rsidR="00125C66" w:rsidRPr="00125C66" w:rsidRDefault="00125C66" w:rsidP="00125C66">
            <w:pPr>
              <w:rPr>
                <w:rFonts w:ascii="Calibri" w:hAnsi="Calibri"/>
                <w:color w:val="000000"/>
                <w:szCs w:val="22"/>
              </w:rPr>
            </w:pPr>
            <w:r w:rsidRPr="00125C66">
              <w:rPr>
                <w:rFonts w:ascii="Calibri" w:hAnsi="Calibri"/>
                <w:color w:val="000000"/>
                <w:szCs w:val="22"/>
              </w:rPr>
              <w:t>OVAC</w:t>
            </w:r>
          </w:p>
        </w:tc>
        <w:tc>
          <w:tcPr>
            <w:tcW w:w="2008" w:type="dxa"/>
            <w:tcBorders>
              <w:top w:val="nil"/>
              <w:left w:val="nil"/>
              <w:bottom w:val="single" w:sz="4" w:space="0" w:color="auto"/>
              <w:right w:val="single" w:sz="4" w:space="0" w:color="auto"/>
            </w:tcBorders>
            <w:shd w:val="clear" w:color="auto" w:fill="auto"/>
            <w:hideMark/>
          </w:tcPr>
          <w:p w14:paraId="3FA4E54C" w14:textId="77777777" w:rsidR="00125C66" w:rsidRPr="00125C66" w:rsidRDefault="00125C66" w:rsidP="00125C66">
            <w:pPr>
              <w:rPr>
                <w:rFonts w:ascii="Calibri" w:hAnsi="Calibri"/>
                <w:color w:val="000000"/>
                <w:szCs w:val="22"/>
              </w:rPr>
            </w:pPr>
            <w:r w:rsidRPr="00125C66">
              <w:rPr>
                <w:rFonts w:ascii="Calibri" w:hAnsi="Calibri"/>
                <w:color w:val="000000"/>
                <w:szCs w:val="22"/>
              </w:rPr>
              <w:t>Project team &amp; stakeholders</w:t>
            </w:r>
          </w:p>
        </w:tc>
        <w:tc>
          <w:tcPr>
            <w:tcW w:w="2033" w:type="dxa"/>
            <w:tcBorders>
              <w:top w:val="nil"/>
              <w:left w:val="nil"/>
              <w:bottom w:val="single" w:sz="4" w:space="0" w:color="auto"/>
              <w:right w:val="single" w:sz="4" w:space="0" w:color="auto"/>
            </w:tcBorders>
            <w:shd w:val="clear" w:color="auto" w:fill="auto"/>
            <w:hideMark/>
          </w:tcPr>
          <w:p w14:paraId="33FD68E8" w14:textId="77777777" w:rsidR="00125C66" w:rsidRPr="00125C66" w:rsidRDefault="00125C66" w:rsidP="00125C66">
            <w:pPr>
              <w:rPr>
                <w:rFonts w:ascii="Calibri" w:hAnsi="Calibri"/>
                <w:color w:val="000000"/>
                <w:szCs w:val="22"/>
              </w:rPr>
            </w:pPr>
            <w:r w:rsidRPr="00125C66">
              <w:rPr>
                <w:rFonts w:ascii="Calibri" w:hAnsi="Calibri"/>
                <w:color w:val="000000"/>
                <w:szCs w:val="22"/>
              </w:rPr>
              <w:t>VA Pulse, daily deployment call, deployment schedule</w:t>
            </w:r>
          </w:p>
        </w:tc>
      </w:tr>
    </w:tbl>
    <w:p w14:paraId="3DC1B595" w14:textId="5DD50266" w:rsidR="006C456A" w:rsidRDefault="006C456A" w:rsidP="0037716E">
      <w:pPr>
        <w:keepLines/>
        <w:autoSpaceDE w:val="0"/>
        <w:autoSpaceDN w:val="0"/>
        <w:adjustRightInd w:val="0"/>
        <w:spacing w:before="60" w:after="120" w:line="240" w:lineRule="atLeast"/>
        <w:rPr>
          <w:sz w:val="24"/>
        </w:rPr>
      </w:pPr>
    </w:p>
    <w:p w14:paraId="4FC9EC1A" w14:textId="77777777" w:rsidR="006C456A" w:rsidRDefault="006C456A">
      <w:pPr>
        <w:rPr>
          <w:sz w:val="24"/>
        </w:rPr>
      </w:pPr>
      <w:r>
        <w:rPr>
          <w:sz w:val="24"/>
        </w:rPr>
        <w:br w:type="page"/>
      </w:r>
    </w:p>
    <w:p w14:paraId="125EE71D" w14:textId="77777777" w:rsidR="00125C66" w:rsidRPr="00C05C44" w:rsidRDefault="00125C66" w:rsidP="0037716E">
      <w:pPr>
        <w:keepLines/>
        <w:autoSpaceDE w:val="0"/>
        <w:autoSpaceDN w:val="0"/>
        <w:adjustRightInd w:val="0"/>
        <w:spacing w:before="60" w:after="120" w:line="240" w:lineRule="atLeast"/>
        <w:rPr>
          <w:sz w:val="24"/>
        </w:rPr>
      </w:pPr>
    </w:p>
    <w:p w14:paraId="28E50C74" w14:textId="77777777" w:rsidR="00AE5904" w:rsidRPr="00566DC0" w:rsidRDefault="00A9601B" w:rsidP="00740CBB">
      <w:pPr>
        <w:pStyle w:val="Heading1"/>
      </w:pPr>
      <w:r>
        <w:t xml:space="preserve"> </w:t>
      </w:r>
      <w:bookmarkStart w:id="131" w:name="_Toc497399091"/>
      <w:r w:rsidR="00685E4D" w:rsidRPr="00566DC0">
        <w:t>Back-Out</w:t>
      </w:r>
      <w:r w:rsidR="00AE5904" w:rsidRPr="00566DC0">
        <w:t xml:space="preserve"> Procedure</w:t>
      </w:r>
      <w:bookmarkEnd w:id="131"/>
    </w:p>
    <w:p w14:paraId="761B93A1" w14:textId="51004292" w:rsidR="00E46080" w:rsidRPr="00566DC0" w:rsidRDefault="00E46080" w:rsidP="00E46080">
      <w:pPr>
        <w:pStyle w:val="BodyText"/>
      </w:pPr>
      <w:r w:rsidRPr="00566DC0">
        <w:t>The VS GUI executable is the software component that</w:t>
      </w:r>
      <w:r w:rsidR="00125C66">
        <w:t xml:space="preserve"> requires a </w:t>
      </w:r>
      <w:r w:rsidRPr="00566DC0">
        <w:t>back out procedure</w:t>
      </w:r>
      <w:r w:rsidR="00125C66">
        <w:t>.</w:t>
      </w:r>
      <w:r w:rsidRPr="00566DC0">
        <w:t xml:space="preserve"> </w:t>
      </w:r>
      <w:r w:rsidR="00566DC0" w:rsidRPr="00566DC0">
        <w:t xml:space="preserve">Section </w:t>
      </w:r>
      <w:r w:rsidR="00125C66">
        <w:t>13</w:t>
      </w:r>
      <w:r w:rsidR="00125C66" w:rsidRPr="00566DC0">
        <w:t xml:space="preserve"> </w:t>
      </w:r>
      <w:r w:rsidR="00566DC0" w:rsidRPr="00566DC0">
        <w:t>-</w:t>
      </w:r>
      <w:r w:rsidRPr="00566DC0">
        <w:t xml:space="preserve"> Rollback plan address</w:t>
      </w:r>
      <w:r w:rsidR="00B8597F">
        <w:t>es</w:t>
      </w:r>
      <w:r w:rsidRPr="00566DC0">
        <w:t xml:space="preserve"> </w:t>
      </w:r>
      <w:r w:rsidR="00B8597F">
        <w:t>any</w:t>
      </w:r>
      <w:r w:rsidR="00847ED5" w:rsidRPr="00566DC0">
        <w:t xml:space="preserve"> data changes</w:t>
      </w:r>
      <w:r w:rsidR="007409B6" w:rsidRPr="00566DC0">
        <w:t xml:space="preserve"> that would </w:t>
      </w:r>
      <w:r w:rsidR="00847ED5" w:rsidRPr="00566DC0">
        <w:t>need</w:t>
      </w:r>
      <w:r w:rsidR="007409B6" w:rsidRPr="00566DC0">
        <w:t xml:space="preserve"> to occur</w:t>
      </w:r>
      <w:r w:rsidR="00847ED5" w:rsidRPr="00566DC0">
        <w:t xml:space="preserve"> for the</w:t>
      </w:r>
      <w:r w:rsidRPr="00566DC0">
        <w:t xml:space="preserve"> VistA patches.</w:t>
      </w:r>
      <w:r w:rsidR="007409B6" w:rsidRPr="00566DC0">
        <w:t xml:space="preserve"> The GUI can be installed via </w:t>
      </w:r>
      <w:r w:rsidR="007409B6" w:rsidRPr="00566DC0">
        <w:rPr>
          <w:szCs w:val="24"/>
        </w:rPr>
        <w:t>Systems Center Configuration Manager (</w:t>
      </w:r>
      <w:r w:rsidR="007409B6" w:rsidRPr="00566DC0">
        <w:t>SCCM)</w:t>
      </w:r>
      <w:r w:rsidR="00770D11">
        <w:t xml:space="preserve"> </w:t>
      </w:r>
      <w:del w:id="132" w:author="Department of Veterans Affairs" w:date="2017-12-14T09:33:00Z">
        <w:r w:rsidR="004909FA" w:rsidDel="00CE3E9F">
          <w:rPr>
            <w:szCs w:val="24"/>
          </w:rPr>
          <w:delText>a</w:delText>
        </w:r>
        <w:r w:rsidR="007409B6" w:rsidRPr="00566DC0" w:rsidDel="00CE3E9F">
          <w:delText xml:space="preserve"> </w:delText>
        </w:r>
      </w:del>
      <w:r w:rsidR="007409B6" w:rsidRPr="00566DC0">
        <w:t>deployment process or manually. This procedure covers the back out of the software via the manual process.</w:t>
      </w:r>
      <w:r w:rsidR="00A9601B">
        <w:t xml:space="preserve"> </w:t>
      </w:r>
      <w:r w:rsidRPr="00566DC0">
        <w:t>Schedulers who may have the GUI installed on their desktops and</w:t>
      </w:r>
      <w:r w:rsidR="007409B6" w:rsidRPr="00566DC0">
        <w:t xml:space="preserve"> want</w:t>
      </w:r>
      <w:r w:rsidRPr="00566DC0">
        <w:t xml:space="preserve"> it removed should follow the procedure set at their local facility for software removal. This may consist of submitting a ticket to the </w:t>
      </w:r>
      <w:r w:rsidR="00CA7B67">
        <w:t>ESD</w:t>
      </w:r>
      <w:r w:rsidRPr="00566DC0">
        <w:t>.</w:t>
      </w:r>
    </w:p>
    <w:p w14:paraId="1AFB915C" w14:textId="77777777" w:rsidR="00455CB4" w:rsidRPr="00566DC0" w:rsidRDefault="002C41E9" w:rsidP="00740CBB">
      <w:pPr>
        <w:pStyle w:val="Heading2"/>
      </w:pPr>
      <w:r>
        <w:t xml:space="preserve"> </w:t>
      </w:r>
      <w:bookmarkStart w:id="133" w:name="_Toc497399092"/>
      <w:r w:rsidR="00685E4D" w:rsidRPr="00566DC0">
        <w:t>Back-Out</w:t>
      </w:r>
      <w:r w:rsidR="00455CB4" w:rsidRPr="00566DC0">
        <w:t xml:space="preserve"> Strategy</w:t>
      </w:r>
      <w:bookmarkEnd w:id="133"/>
    </w:p>
    <w:p w14:paraId="4004324A" w14:textId="4A7FFBE2" w:rsidR="00180860" w:rsidRPr="00C77AAC" w:rsidRDefault="00E46080" w:rsidP="00C77AAC">
      <w:pPr>
        <w:pStyle w:val="Caption"/>
        <w:rPr>
          <w:rFonts w:ascii="Times New Roman" w:hAnsi="Times New Roman" w:cs="Times New Roman"/>
          <w:b w:val="0"/>
          <w:bCs w:val="0"/>
          <w:sz w:val="24"/>
        </w:rPr>
      </w:pPr>
      <w:r w:rsidRPr="00C77AAC">
        <w:rPr>
          <w:rFonts w:ascii="Times New Roman" w:hAnsi="Times New Roman" w:cs="Times New Roman"/>
          <w:b w:val="0"/>
          <w:bCs w:val="0"/>
          <w:sz w:val="24"/>
        </w:rPr>
        <w:t>There is no back-out strategy</w:t>
      </w:r>
      <w:r w:rsidR="00024E67" w:rsidRPr="00C77AAC">
        <w:rPr>
          <w:rFonts w:ascii="Times New Roman" w:hAnsi="Times New Roman" w:cs="Times New Roman"/>
          <w:b w:val="0"/>
          <w:bCs w:val="0"/>
          <w:sz w:val="24"/>
        </w:rPr>
        <w:t xml:space="preserve"> for the VS GUI </w:t>
      </w:r>
      <w:r w:rsidR="008C6426" w:rsidRPr="00C77AAC">
        <w:rPr>
          <w:rFonts w:ascii="Times New Roman" w:hAnsi="Times New Roman" w:cs="Times New Roman"/>
          <w:b w:val="0"/>
          <w:bCs w:val="0"/>
          <w:sz w:val="24"/>
        </w:rPr>
        <w:t>executable</w:t>
      </w:r>
      <w:r w:rsidRPr="00C77AAC">
        <w:rPr>
          <w:rFonts w:ascii="Times New Roman" w:hAnsi="Times New Roman" w:cs="Times New Roman"/>
          <w:b w:val="0"/>
          <w:bCs w:val="0"/>
          <w:sz w:val="24"/>
        </w:rPr>
        <w:t xml:space="preserve">. </w:t>
      </w:r>
      <w:r w:rsidR="008C6426" w:rsidRPr="00C77AAC">
        <w:rPr>
          <w:rFonts w:ascii="Times New Roman" w:hAnsi="Times New Roman" w:cs="Times New Roman"/>
          <w:b w:val="0"/>
          <w:bCs w:val="0"/>
          <w:sz w:val="24"/>
        </w:rPr>
        <w:t xml:space="preserve">Contact </w:t>
      </w:r>
      <w:r w:rsidR="00CA7B67">
        <w:rPr>
          <w:rFonts w:ascii="Times New Roman" w:hAnsi="Times New Roman" w:cs="Times New Roman"/>
          <w:b w:val="0"/>
          <w:bCs w:val="0"/>
          <w:sz w:val="24"/>
        </w:rPr>
        <w:t>ESD</w:t>
      </w:r>
      <w:r w:rsidR="00CA7B67" w:rsidRPr="00C77AAC">
        <w:rPr>
          <w:rFonts w:ascii="Times New Roman" w:hAnsi="Times New Roman" w:cs="Times New Roman"/>
          <w:b w:val="0"/>
          <w:bCs w:val="0"/>
          <w:sz w:val="24"/>
        </w:rPr>
        <w:t xml:space="preserve"> </w:t>
      </w:r>
      <w:r w:rsidR="000C7FD9" w:rsidRPr="00C77AAC">
        <w:rPr>
          <w:rFonts w:ascii="Times New Roman" w:hAnsi="Times New Roman" w:cs="Times New Roman"/>
          <w:b w:val="0"/>
          <w:bCs w:val="0"/>
          <w:sz w:val="24"/>
        </w:rPr>
        <w:t>and open a ticket for assistance.</w:t>
      </w:r>
    </w:p>
    <w:p w14:paraId="7C0A1FBD" w14:textId="77777777" w:rsidR="006C6DBA" w:rsidRPr="00566DC0" w:rsidRDefault="002C41E9" w:rsidP="00180860">
      <w:pPr>
        <w:pStyle w:val="Heading2"/>
      </w:pPr>
      <w:r>
        <w:t xml:space="preserve"> </w:t>
      </w:r>
      <w:bookmarkStart w:id="134" w:name="_Toc497399093"/>
      <w:r w:rsidR="00685E4D" w:rsidRPr="00566DC0">
        <w:t>Back-Out</w:t>
      </w:r>
      <w:r w:rsidR="006C6DBA" w:rsidRPr="00566DC0">
        <w:t xml:space="preserve"> Considerations</w:t>
      </w:r>
      <w:bookmarkEnd w:id="134"/>
    </w:p>
    <w:p w14:paraId="2B709437" w14:textId="77777777" w:rsidR="008C6426" w:rsidRPr="00566DC0" w:rsidRDefault="007409B6" w:rsidP="008C6426">
      <w:pPr>
        <w:pStyle w:val="BodyText"/>
      </w:pPr>
      <w:r w:rsidRPr="00566DC0">
        <w:t>Fol</w:t>
      </w:r>
      <w:r w:rsidR="001534A5" w:rsidRPr="00566DC0">
        <w:t>lowing are checkpoints to consider</w:t>
      </w:r>
      <w:r w:rsidRPr="00566DC0">
        <w:t xml:space="preserve"> </w:t>
      </w:r>
      <w:r w:rsidR="001534A5" w:rsidRPr="00566DC0">
        <w:t>when determining</w:t>
      </w:r>
      <w:r w:rsidRPr="00566DC0">
        <w:t xml:space="preserve"> if the software needs to be backed out:</w:t>
      </w:r>
    </w:p>
    <w:p w14:paraId="18F2D3E1" w14:textId="5AC5DE74" w:rsidR="008C6426" w:rsidRPr="00566DC0" w:rsidRDefault="007409B6" w:rsidP="001534A5">
      <w:pPr>
        <w:pStyle w:val="BodyText"/>
        <w:numPr>
          <w:ilvl w:val="0"/>
          <w:numId w:val="22"/>
        </w:numPr>
      </w:pPr>
      <w:r w:rsidRPr="00566DC0">
        <w:t xml:space="preserve">The software </w:t>
      </w:r>
      <w:r w:rsidR="001534A5" w:rsidRPr="00566DC0">
        <w:t>functionality</w:t>
      </w:r>
      <w:r w:rsidRPr="00566DC0">
        <w:t xml:space="preserve"> would be validated in pre-production (Mirror</w:t>
      </w:r>
      <w:r w:rsidR="00795354">
        <w:t>/Test</w:t>
      </w:r>
      <w:r w:rsidRPr="00566DC0">
        <w:t xml:space="preserve">) environment </w:t>
      </w:r>
      <w:r w:rsidR="008C6426" w:rsidRPr="00566DC0">
        <w:t>at</w:t>
      </w:r>
      <w:r w:rsidRPr="00566DC0">
        <w:t xml:space="preserve"> the</w:t>
      </w:r>
      <w:r w:rsidR="001534A5" w:rsidRPr="00566DC0">
        <w:t xml:space="preserve"> Initial Operating Capabilities (</w:t>
      </w:r>
      <w:r w:rsidR="008C6426" w:rsidRPr="00566DC0">
        <w:t>IOC</w:t>
      </w:r>
      <w:r w:rsidR="001534A5" w:rsidRPr="00566DC0">
        <w:t>)</w:t>
      </w:r>
      <w:r w:rsidR="008C6426" w:rsidRPr="00566DC0">
        <w:t xml:space="preserve"> sites. </w:t>
      </w:r>
    </w:p>
    <w:p w14:paraId="36B726AC" w14:textId="77777777" w:rsidR="008C6426" w:rsidRPr="00566DC0" w:rsidRDefault="001534A5" w:rsidP="007409B6">
      <w:pPr>
        <w:pStyle w:val="BodyText"/>
        <w:numPr>
          <w:ilvl w:val="0"/>
          <w:numId w:val="22"/>
        </w:numPr>
      </w:pPr>
      <w:r w:rsidRPr="00566DC0">
        <w:t>The software has to be validated in the p</w:t>
      </w:r>
      <w:r w:rsidR="008C6426" w:rsidRPr="00566DC0">
        <w:t>re-prod</w:t>
      </w:r>
      <w:r w:rsidRPr="00566DC0">
        <w:t>uction environments at the VA Medical centers</w:t>
      </w:r>
      <w:r w:rsidR="008C6426" w:rsidRPr="00566DC0">
        <w:t xml:space="preserve"> prior to production install</w:t>
      </w:r>
      <w:r w:rsidRPr="00566DC0">
        <w:t>.</w:t>
      </w:r>
    </w:p>
    <w:p w14:paraId="2B535659" w14:textId="77777777" w:rsidR="001534A5" w:rsidRPr="00566DC0" w:rsidRDefault="001534A5" w:rsidP="001534A5">
      <w:pPr>
        <w:pStyle w:val="BodyText"/>
        <w:numPr>
          <w:ilvl w:val="0"/>
          <w:numId w:val="22"/>
        </w:numPr>
      </w:pPr>
      <w:r w:rsidRPr="00566DC0">
        <w:t xml:space="preserve">Insure that the associated patch installations were conducted in the proper sequence. </w:t>
      </w:r>
    </w:p>
    <w:p w14:paraId="37246136" w14:textId="77777777" w:rsidR="008C6426" w:rsidRPr="00566DC0" w:rsidRDefault="001534A5" w:rsidP="007409B6">
      <w:pPr>
        <w:pStyle w:val="BodyText"/>
        <w:numPr>
          <w:ilvl w:val="0"/>
          <w:numId w:val="22"/>
        </w:numPr>
      </w:pPr>
      <w:r w:rsidRPr="00566DC0">
        <w:t>Review the s</w:t>
      </w:r>
      <w:r w:rsidR="008C6426" w:rsidRPr="00566DC0">
        <w:t>teps in install guide</w:t>
      </w:r>
      <w:r w:rsidRPr="00566DC0">
        <w:t xml:space="preserve"> to be sure that the software was installed correctly. </w:t>
      </w:r>
    </w:p>
    <w:p w14:paraId="09B21609" w14:textId="77777777" w:rsidR="008C6426" w:rsidRPr="00566DC0" w:rsidRDefault="001534A5" w:rsidP="007409B6">
      <w:pPr>
        <w:pStyle w:val="BodyText"/>
        <w:numPr>
          <w:ilvl w:val="0"/>
          <w:numId w:val="22"/>
        </w:numPr>
      </w:pPr>
      <w:r w:rsidRPr="00566DC0">
        <w:t xml:space="preserve">Review the </w:t>
      </w:r>
      <w:r w:rsidR="008C6426" w:rsidRPr="00566DC0">
        <w:t>Patch descriptions</w:t>
      </w:r>
      <w:r w:rsidRPr="00566DC0">
        <w:t xml:space="preserve">, Release notes and or the User Guide to determine if the software is functioning properly. </w:t>
      </w:r>
    </w:p>
    <w:p w14:paraId="1003FA57" w14:textId="77777777" w:rsidR="00DF6B4A" w:rsidRPr="00566DC0" w:rsidRDefault="00A9601B" w:rsidP="00180860">
      <w:pPr>
        <w:pStyle w:val="Heading2"/>
      </w:pPr>
      <w:r>
        <w:t xml:space="preserve"> </w:t>
      </w:r>
      <w:bookmarkStart w:id="135" w:name="_Toc497399094"/>
      <w:r w:rsidR="00DF6B4A" w:rsidRPr="00566DC0">
        <w:t>Load Testing</w:t>
      </w:r>
      <w:bookmarkEnd w:id="135"/>
    </w:p>
    <w:p w14:paraId="03A78F63" w14:textId="77777777" w:rsidR="00FF3E44" w:rsidRPr="00566DC0" w:rsidRDefault="00FF3E44" w:rsidP="00FF3E44">
      <w:pPr>
        <w:pStyle w:val="BodyText"/>
      </w:pPr>
      <w:r w:rsidRPr="00566DC0">
        <w:t xml:space="preserve">There was no load testing performed for the VS GUI. </w:t>
      </w:r>
      <w:r w:rsidR="000C7FD9">
        <w:t>Limited p</w:t>
      </w:r>
      <w:r w:rsidR="001671BC" w:rsidRPr="00566DC0">
        <w:t xml:space="preserve">erformance testing was included as part of the </w:t>
      </w:r>
      <w:r w:rsidR="003C234F" w:rsidRPr="00566DC0">
        <w:t xml:space="preserve">end user’s testing. </w:t>
      </w:r>
    </w:p>
    <w:p w14:paraId="1BBDC026" w14:textId="4DB0895E" w:rsidR="006C6DBA" w:rsidRPr="00566DC0" w:rsidRDefault="00795354" w:rsidP="00740CBB">
      <w:pPr>
        <w:pStyle w:val="Heading2"/>
      </w:pPr>
      <w:bookmarkStart w:id="136" w:name="_Toc497399095"/>
      <w:r>
        <w:t xml:space="preserve"> </w:t>
      </w:r>
      <w:r w:rsidR="00685E4D" w:rsidRPr="00566DC0">
        <w:t>Back-Out</w:t>
      </w:r>
      <w:r w:rsidR="00DF6B4A" w:rsidRPr="00566DC0">
        <w:t xml:space="preserve"> </w:t>
      </w:r>
      <w:r w:rsidR="006C6DBA" w:rsidRPr="00566DC0">
        <w:t>Criteria</w:t>
      </w:r>
      <w:bookmarkEnd w:id="136"/>
    </w:p>
    <w:p w14:paraId="59812893" w14:textId="36FB707E" w:rsidR="006C3CAC" w:rsidRPr="00566DC0" w:rsidRDefault="003C234F" w:rsidP="003C234F">
      <w:pPr>
        <w:pStyle w:val="BodyText"/>
        <w:ind w:left="720" w:hanging="720"/>
      </w:pPr>
      <w:r w:rsidRPr="00566DC0">
        <w:t>There is n</w:t>
      </w:r>
      <w:r w:rsidR="006C3CAC" w:rsidRPr="00566DC0">
        <w:t xml:space="preserve">o back out criteria due to the fact the software is mandated. See </w:t>
      </w:r>
      <w:r w:rsidR="00795354">
        <w:t>ESD</w:t>
      </w:r>
      <w:r w:rsidR="00EA4F01">
        <w:t xml:space="preserve"> </w:t>
      </w:r>
      <w:r w:rsidR="006C3CAC" w:rsidRPr="00566DC0">
        <w:t xml:space="preserve">for </w:t>
      </w:r>
      <w:r w:rsidR="001534A5" w:rsidRPr="00566DC0">
        <w:t>site support</w:t>
      </w:r>
      <w:r w:rsidR="006C3CAC" w:rsidRPr="00566DC0">
        <w:t xml:space="preserve"> to address any issues. </w:t>
      </w:r>
    </w:p>
    <w:p w14:paraId="4AFE8723" w14:textId="77777777" w:rsidR="006C6DBA" w:rsidRPr="00566DC0" w:rsidRDefault="00A9601B" w:rsidP="00740CBB">
      <w:pPr>
        <w:pStyle w:val="Heading2"/>
      </w:pPr>
      <w:r>
        <w:t xml:space="preserve"> </w:t>
      </w:r>
      <w:bookmarkStart w:id="137" w:name="_Toc497399096"/>
      <w:r w:rsidR="00685E4D" w:rsidRPr="00566DC0">
        <w:t>Back-Out</w:t>
      </w:r>
      <w:r w:rsidR="00DF6B4A" w:rsidRPr="00566DC0">
        <w:t xml:space="preserve"> </w:t>
      </w:r>
      <w:r w:rsidR="006C6DBA" w:rsidRPr="00566DC0">
        <w:t>Risks</w:t>
      </w:r>
      <w:bookmarkEnd w:id="137"/>
    </w:p>
    <w:p w14:paraId="21932D99" w14:textId="77777777" w:rsidR="00F20671" w:rsidRPr="00566DC0" w:rsidRDefault="001534A5" w:rsidP="006C3CAC">
      <w:pPr>
        <w:pStyle w:val="BodyText"/>
        <w:numPr>
          <w:ilvl w:val="0"/>
          <w:numId w:val="21"/>
        </w:numPr>
      </w:pPr>
      <w:r w:rsidRPr="00566DC0">
        <w:t>The following are the risks of backing out VS GUI:</w:t>
      </w:r>
      <w:r w:rsidR="007A4ECB">
        <w:t xml:space="preserve"> </w:t>
      </w:r>
      <w:r w:rsidR="000F546F" w:rsidRPr="00566DC0">
        <w:t>P</w:t>
      </w:r>
      <w:r w:rsidR="00F20671" w:rsidRPr="00566DC0">
        <w:t xml:space="preserve">revious versions of the GUI </w:t>
      </w:r>
      <w:r w:rsidR="000F546F" w:rsidRPr="00566DC0">
        <w:t>may not</w:t>
      </w:r>
      <w:r w:rsidR="00F20671" w:rsidRPr="00566DC0">
        <w:t xml:space="preserve"> remove all associated files and remains under the Add/Remove section of Windows</w:t>
      </w:r>
      <w:r w:rsidR="000F546F" w:rsidRPr="00566DC0">
        <w:t>.</w:t>
      </w:r>
    </w:p>
    <w:p w14:paraId="2648FEEE" w14:textId="051C02EE" w:rsidR="006C3CAC" w:rsidRPr="00566DC0" w:rsidRDefault="001534A5" w:rsidP="006C3CAC">
      <w:pPr>
        <w:pStyle w:val="BodyText"/>
        <w:numPr>
          <w:ilvl w:val="0"/>
          <w:numId w:val="21"/>
        </w:numPr>
      </w:pPr>
      <w:r w:rsidRPr="00566DC0">
        <w:lastRenderedPageBreak/>
        <w:t xml:space="preserve">Patch installation </w:t>
      </w:r>
      <w:r w:rsidR="006C3CAC" w:rsidRPr="00566DC0">
        <w:t>not conducted in the correct order</w:t>
      </w:r>
      <w:r w:rsidR="00A57890">
        <w:t>.</w:t>
      </w:r>
    </w:p>
    <w:p w14:paraId="5968BAB7" w14:textId="77777777" w:rsidR="006C6DBA" w:rsidRPr="00566DC0" w:rsidRDefault="00A9601B" w:rsidP="00740CBB">
      <w:pPr>
        <w:pStyle w:val="Heading2"/>
      </w:pPr>
      <w:r>
        <w:t xml:space="preserve"> </w:t>
      </w:r>
      <w:bookmarkStart w:id="138" w:name="_Toc497399097"/>
      <w:r w:rsidR="006C6DBA" w:rsidRPr="00566DC0">
        <w:t xml:space="preserve">Authority for </w:t>
      </w:r>
      <w:r w:rsidR="00685E4D" w:rsidRPr="00566DC0">
        <w:t>Back-Out</w:t>
      </w:r>
      <w:bookmarkEnd w:id="138"/>
    </w:p>
    <w:p w14:paraId="21CFD88C" w14:textId="56B81324" w:rsidR="00072892" w:rsidRPr="00566DC0" w:rsidRDefault="00072892" w:rsidP="00072892">
      <w:pPr>
        <w:pStyle w:val="BodyText"/>
      </w:pPr>
      <w:r w:rsidRPr="00566DC0">
        <w:t xml:space="preserve">Site local </w:t>
      </w:r>
      <w:r w:rsidR="00795354">
        <w:t>OI&amp;</w:t>
      </w:r>
      <w:r w:rsidRPr="00566DC0">
        <w:t xml:space="preserve">IT administrator has the credentials to uninstall the VS GUI for users’ desktops. </w:t>
      </w:r>
    </w:p>
    <w:p w14:paraId="3DB33313" w14:textId="77777777" w:rsidR="00AE5904" w:rsidRPr="00566DC0" w:rsidRDefault="00A9601B" w:rsidP="00740CBB">
      <w:pPr>
        <w:pStyle w:val="Heading2"/>
      </w:pPr>
      <w:r>
        <w:t xml:space="preserve"> </w:t>
      </w:r>
      <w:bookmarkStart w:id="139" w:name="_Toc497399098"/>
      <w:r w:rsidR="00685E4D" w:rsidRPr="00566DC0">
        <w:t>Back-Out</w:t>
      </w:r>
      <w:r w:rsidR="00AE5904" w:rsidRPr="00566DC0">
        <w:t xml:space="preserve"> Procedure</w:t>
      </w:r>
      <w:bookmarkEnd w:id="139"/>
    </w:p>
    <w:p w14:paraId="6EC33E6B" w14:textId="77777777" w:rsidR="00795354" w:rsidRDefault="00072892" w:rsidP="00795354">
      <w:pPr>
        <w:pStyle w:val="BodyText"/>
      </w:pPr>
      <w:r w:rsidRPr="00566DC0">
        <w:t>The VS GUI can be uninstalled</w:t>
      </w:r>
      <w:r w:rsidR="000F546F" w:rsidRPr="00566DC0">
        <w:t xml:space="preserve"> via the following step</w:t>
      </w:r>
      <w:r w:rsidR="008D22E8">
        <w:t>s</w:t>
      </w:r>
      <w:r w:rsidR="000F546F" w:rsidRPr="00566DC0">
        <w:t>:</w:t>
      </w:r>
      <w:r w:rsidR="00C77AAC">
        <w:t xml:space="preserve"> </w:t>
      </w:r>
    </w:p>
    <w:p w14:paraId="1EBB2CEE" w14:textId="3B135B44" w:rsidR="00C77AAC" w:rsidRDefault="00795354" w:rsidP="00795354">
      <w:pPr>
        <w:pStyle w:val="BodyText"/>
        <w:numPr>
          <w:ilvl w:val="0"/>
          <w:numId w:val="45"/>
        </w:numPr>
        <w:rPr>
          <w:bCs/>
        </w:rPr>
      </w:pPr>
      <w:r>
        <w:rPr>
          <w:bCs/>
        </w:rPr>
        <w:t>C</w:t>
      </w:r>
      <w:r w:rsidR="000F546F" w:rsidRPr="00C77AAC">
        <w:rPr>
          <w:bCs/>
        </w:rPr>
        <w:t>lick on Control Panel</w:t>
      </w:r>
      <w:r w:rsidR="00A9601B">
        <w:rPr>
          <w:bCs/>
        </w:rPr>
        <w:t xml:space="preserve"> </w:t>
      </w:r>
    </w:p>
    <w:p w14:paraId="0DB775D0" w14:textId="77777777" w:rsidR="00C77AAC" w:rsidRDefault="000F546F" w:rsidP="00C77AAC">
      <w:pPr>
        <w:pStyle w:val="BodyText"/>
        <w:numPr>
          <w:ilvl w:val="0"/>
          <w:numId w:val="45"/>
        </w:numPr>
        <w:rPr>
          <w:bCs/>
        </w:rPr>
      </w:pPr>
      <w:r w:rsidRPr="00C77AAC">
        <w:rPr>
          <w:bCs/>
        </w:rPr>
        <w:t>Click on Programs</w:t>
      </w:r>
      <w:r w:rsidR="00C77AAC">
        <w:rPr>
          <w:bCs/>
        </w:rPr>
        <w:t xml:space="preserve"> </w:t>
      </w:r>
    </w:p>
    <w:p w14:paraId="522F6DC0" w14:textId="77777777" w:rsidR="00C77AAC" w:rsidRDefault="000F546F" w:rsidP="00C77AAC">
      <w:pPr>
        <w:pStyle w:val="BodyText"/>
        <w:numPr>
          <w:ilvl w:val="0"/>
          <w:numId w:val="45"/>
        </w:numPr>
        <w:rPr>
          <w:bCs/>
        </w:rPr>
      </w:pPr>
      <w:r w:rsidRPr="00C77AAC">
        <w:rPr>
          <w:bCs/>
        </w:rPr>
        <w:t>Click on the uninstall program link</w:t>
      </w:r>
      <w:r w:rsidR="00C77AAC">
        <w:rPr>
          <w:bCs/>
        </w:rPr>
        <w:t xml:space="preserve"> </w:t>
      </w:r>
    </w:p>
    <w:p w14:paraId="009239A4" w14:textId="77777777" w:rsidR="00C77AAC" w:rsidRDefault="000F546F" w:rsidP="00C77AAC">
      <w:pPr>
        <w:pStyle w:val="BodyText"/>
        <w:numPr>
          <w:ilvl w:val="0"/>
          <w:numId w:val="45"/>
        </w:numPr>
        <w:rPr>
          <w:bCs/>
        </w:rPr>
      </w:pPr>
      <w:r w:rsidRPr="00C77AAC">
        <w:rPr>
          <w:bCs/>
        </w:rPr>
        <w:t>Find the VistA Scheduling GUI program</w:t>
      </w:r>
      <w:r w:rsidR="00A9601B">
        <w:rPr>
          <w:bCs/>
        </w:rPr>
        <w:t xml:space="preserve"> </w:t>
      </w:r>
    </w:p>
    <w:p w14:paraId="04BA08B8" w14:textId="77777777" w:rsidR="00C77AAC" w:rsidRDefault="000F546F" w:rsidP="00C77AAC">
      <w:pPr>
        <w:pStyle w:val="BodyText"/>
        <w:numPr>
          <w:ilvl w:val="0"/>
          <w:numId w:val="45"/>
        </w:numPr>
        <w:rPr>
          <w:bCs/>
        </w:rPr>
      </w:pPr>
      <w:r w:rsidRPr="00C77AAC">
        <w:rPr>
          <w:bCs/>
        </w:rPr>
        <w:t>Right click on the VistA Scheduling GUI</w:t>
      </w:r>
      <w:r w:rsidR="00A9601B">
        <w:rPr>
          <w:bCs/>
        </w:rPr>
        <w:t xml:space="preserve"> </w:t>
      </w:r>
    </w:p>
    <w:p w14:paraId="6FED40E6" w14:textId="77777777" w:rsidR="000F546F" w:rsidRPr="00C77AAC" w:rsidRDefault="000F546F" w:rsidP="00C77AAC">
      <w:pPr>
        <w:pStyle w:val="BodyText"/>
        <w:numPr>
          <w:ilvl w:val="0"/>
          <w:numId w:val="45"/>
        </w:numPr>
        <w:rPr>
          <w:bCs/>
        </w:rPr>
      </w:pPr>
      <w:r w:rsidRPr="00C77AAC">
        <w:rPr>
          <w:bCs/>
        </w:rPr>
        <w:t>Then select uninstall</w:t>
      </w:r>
    </w:p>
    <w:p w14:paraId="7BDFBCE2" w14:textId="77777777" w:rsidR="00DE0518" w:rsidRPr="00566DC0" w:rsidRDefault="00A9601B" w:rsidP="00740CBB">
      <w:pPr>
        <w:pStyle w:val="Heading2"/>
      </w:pPr>
      <w:r>
        <w:t xml:space="preserve"> </w:t>
      </w:r>
      <w:bookmarkStart w:id="140" w:name="_Toc497399099"/>
      <w:r w:rsidR="00DE0518" w:rsidRPr="00566DC0">
        <w:t>Back-out Verification Procedure</w:t>
      </w:r>
      <w:bookmarkEnd w:id="140"/>
    </w:p>
    <w:p w14:paraId="515E1852" w14:textId="52F118A4" w:rsidR="00072892" w:rsidRPr="00566DC0" w:rsidRDefault="00072892" w:rsidP="00072892">
      <w:pPr>
        <w:pStyle w:val="BodyTextNumbered1"/>
        <w:numPr>
          <w:ilvl w:val="0"/>
          <w:numId w:val="0"/>
        </w:numPr>
      </w:pPr>
      <w:r w:rsidRPr="00566DC0">
        <w:t xml:space="preserve">On the desktop, the VistA Scheduling - Shortcut icon will no longer be displayed. </w:t>
      </w:r>
      <w:r w:rsidR="00FF3E44" w:rsidRPr="00566DC0">
        <w:t xml:space="preserve">The image VistA Scheduling – Shortcut icon is show in figure </w:t>
      </w:r>
      <w:r w:rsidR="00AD1151">
        <w:t>1</w:t>
      </w:r>
      <w:r w:rsidR="00AD1151" w:rsidRPr="00566DC0">
        <w:t xml:space="preserve"> </w:t>
      </w:r>
      <w:r w:rsidR="00FF3E44" w:rsidRPr="00566DC0">
        <w:t>below.</w:t>
      </w:r>
    </w:p>
    <w:p w14:paraId="21D7E320" w14:textId="77777777" w:rsidR="00072892" w:rsidRPr="00566DC0" w:rsidRDefault="00072892" w:rsidP="00072892">
      <w:pPr>
        <w:pStyle w:val="BodyTextNumbered1"/>
        <w:numPr>
          <w:ilvl w:val="0"/>
          <w:numId w:val="0"/>
        </w:numPr>
      </w:pPr>
    </w:p>
    <w:p w14:paraId="7230F43A" w14:textId="5C3B55E4" w:rsidR="000F546F" w:rsidRPr="00566DC0" w:rsidRDefault="00072892" w:rsidP="000F546F">
      <w:pPr>
        <w:rPr>
          <w:b/>
        </w:rPr>
      </w:pPr>
      <w:bookmarkStart w:id="141" w:name="_Toc447005688"/>
      <w:r w:rsidRPr="00566DC0">
        <w:rPr>
          <w:b/>
        </w:rPr>
        <w:t xml:space="preserve">Figure </w:t>
      </w:r>
      <w:r w:rsidR="00AD1151">
        <w:rPr>
          <w:b/>
        </w:rPr>
        <w:t>1</w:t>
      </w:r>
      <w:r w:rsidR="00AD1151" w:rsidRPr="00566DC0">
        <w:rPr>
          <w:b/>
        </w:rPr>
        <w:t xml:space="preserve">: </w:t>
      </w:r>
      <w:r w:rsidRPr="00566DC0">
        <w:rPr>
          <w:b/>
        </w:rPr>
        <w:t>VistA Scheduling GUI – Shortcut</w:t>
      </w:r>
      <w:bookmarkEnd w:id="141"/>
    </w:p>
    <w:p w14:paraId="5B163859" w14:textId="77777777" w:rsidR="00072892" w:rsidRPr="00566DC0" w:rsidRDefault="00566DC0" w:rsidP="000F546F">
      <w:pPr>
        <w:pStyle w:val="Caption-ScreenCapture"/>
      </w:pPr>
      <w:r>
        <w:rPr>
          <w:noProof/>
        </w:rPr>
        <w:drawing>
          <wp:inline distT="0" distB="0" distL="0" distR="0" wp14:anchorId="558AF7F6" wp14:editId="22CA4C67">
            <wp:extent cx="1249680" cy="865505"/>
            <wp:effectExtent l="0" t="0" r="7620" b="0"/>
            <wp:docPr id="2" name="Picture 2" descr="A blue box with a GUI Icon and shortcut arrow that will go on your desktop.  It is named VistA Scheduling." title="VistA Scheduling GUI Shortc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49680" cy="865505"/>
                    </a:xfrm>
                    <a:prstGeom prst="rect">
                      <a:avLst/>
                    </a:prstGeom>
                    <a:noFill/>
                  </pic:spPr>
                </pic:pic>
              </a:graphicData>
            </a:graphic>
          </wp:inline>
        </w:drawing>
      </w:r>
    </w:p>
    <w:p w14:paraId="527109F6" w14:textId="77777777" w:rsidR="006C456A" w:rsidRDefault="006C456A">
      <w:pPr>
        <w:rPr>
          <w:rFonts w:ascii="Arial" w:hAnsi="Arial" w:cs="Arial"/>
          <w:b/>
          <w:bCs/>
          <w:kern w:val="32"/>
          <w:sz w:val="36"/>
          <w:szCs w:val="32"/>
        </w:rPr>
      </w:pPr>
      <w:r>
        <w:br w:type="page"/>
      </w:r>
    </w:p>
    <w:p w14:paraId="7E7CA218" w14:textId="2B32AF05" w:rsidR="00AE5904" w:rsidRPr="00566DC0" w:rsidRDefault="00A9601B" w:rsidP="00740CBB">
      <w:pPr>
        <w:pStyle w:val="Heading1"/>
      </w:pPr>
      <w:r>
        <w:lastRenderedPageBreak/>
        <w:t xml:space="preserve"> </w:t>
      </w:r>
      <w:bookmarkStart w:id="142" w:name="_Toc497399100"/>
      <w:r w:rsidR="00AE5904" w:rsidRPr="00566DC0">
        <w:t>Rollback Procedure</w:t>
      </w:r>
      <w:bookmarkEnd w:id="142"/>
    </w:p>
    <w:p w14:paraId="0E6364EA" w14:textId="728B5556" w:rsidR="00F20671" w:rsidRPr="00566DC0" w:rsidRDefault="00E758D7" w:rsidP="00E758D7">
      <w:pPr>
        <w:pStyle w:val="BodyText"/>
      </w:pPr>
      <w:r w:rsidRPr="00566DC0">
        <w:t>While a site can run the standard patch removal tool to back</w:t>
      </w:r>
      <w:r w:rsidR="00441EB8">
        <w:t>-out</w:t>
      </w:r>
      <w:r w:rsidRPr="00566DC0">
        <w:t xml:space="preserve"> the patches, these patches contain changes to a Data Dictionary which can’t be automatically backed out.</w:t>
      </w:r>
      <w:r w:rsidR="00A9601B">
        <w:t xml:space="preserve"> </w:t>
      </w:r>
      <w:r w:rsidRPr="00566DC0">
        <w:t xml:space="preserve">In the event that a site determines rollback is required, the site should submit a ticket with the </w:t>
      </w:r>
      <w:r w:rsidR="00795354">
        <w:t>E</w:t>
      </w:r>
      <w:r w:rsidRPr="00566DC0">
        <w:t>SD and have the development support team assist with the rollback.</w:t>
      </w:r>
      <w:r w:rsidR="00A9601B">
        <w:t xml:space="preserve"> </w:t>
      </w:r>
    </w:p>
    <w:p w14:paraId="16231198" w14:textId="77777777" w:rsidR="00E758D7" w:rsidRPr="00412062" w:rsidRDefault="00E758D7" w:rsidP="008D22E8">
      <w:pPr>
        <w:pStyle w:val="BodyText"/>
        <w:ind w:left="720"/>
        <w:rPr>
          <w:szCs w:val="24"/>
        </w:rPr>
      </w:pPr>
    </w:p>
    <w:p w14:paraId="5A66AA9E" w14:textId="77777777" w:rsidR="0029309C" w:rsidRPr="00566DC0" w:rsidRDefault="00A9601B" w:rsidP="00740CBB">
      <w:pPr>
        <w:pStyle w:val="Heading2"/>
      </w:pPr>
      <w:r>
        <w:t xml:space="preserve"> </w:t>
      </w:r>
      <w:bookmarkStart w:id="143" w:name="_Toc497399101"/>
      <w:r w:rsidR="0029309C" w:rsidRPr="00566DC0">
        <w:t>Rollback Considerations</w:t>
      </w:r>
      <w:bookmarkEnd w:id="143"/>
    </w:p>
    <w:p w14:paraId="2FAC444B" w14:textId="77777777" w:rsidR="00064DB5" w:rsidRPr="00566DC0" w:rsidRDefault="00064DB5" w:rsidP="00064DB5">
      <w:pPr>
        <w:pStyle w:val="BodyText"/>
      </w:pPr>
      <w:r w:rsidRPr="00566DC0">
        <w:t>Following are checkpoints to consider when determining if the software needs to be backed out:</w:t>
      </w:r>
    </w:p>
    <w:p w14:paraId="7EC4C35D" w14:textId="77777777" w:rsidR="006C3CAC" w:rsidRPr="00566DC0" w:rsidRDefault="00064DB5" w:rsidP="00064DB5">
      <w:pPr>
        <w:pStyle w:val="BodyText"/>
        <w:numPr>
          <w:ilvl w:val="0"/>
          <w:numId w:val="27"/>
        </w:numPr>
      </w:pPr>
      <w:r w:rsidRPr="00566DC0">
        <w:t xml:space="preserve">Conduct a check on the </w:t>
      </w:r>
      <w:r w:rsidR="006C3CAC" w:rsidRPr="00566DC0">
        <w:t>Trans</w:t>
      </w:r>
      <w:r w:rsidRPr="00566DC0">
        <w:t>port Global backup</w:t>
      </w:r>
    </w:p>
    <w:p w14:paraId="5D87C9FC" w14:textId="7B648425" w:rsidR="006C3CAC" w:rsidRPr="00566DC0" w:rsidRDefault="00064DB5" w:rsidP="00064DB5">
      <w:pPr>
        <w:pStyle w:val="BodyText"/>
        <w:numPr>
          <w:ilvl w:val="0"/>
          <w:numId w:val="27"/>
        </w:numPr>
      </w:pPr>
      <w:r w:rsidRPr="00566DC0">
        <w:t>Conduct a validation of the Check sum</w:t>
      </w:r>
      <w:r w:rsidR="00795354">
        <w:t>(s)</w:t>
      </w:r>
    </w:p>
    <w:p w14:paraId="3D5CA47C" w14:textId="1E699232" w:rsidR="006C3CAC" w:rsidRPr="00566DC0" w:rsidRDefault="00064DB5" w:rsidP="00064DB5">
      <w:pPr>
        <w:pStyle w:val="BodyText"/>
        <w:numPr>
          <w:ilvl w:val="0"/>
          <w:numId w:val="27"/>
        </w:numPr>
      </w:pPr>
      <w:r w:rsidRPr="00566DC0">
        <w:t>Check the CA S</w:t>
      </w:r>
      <w:r w:rsidR="00795354">
        <w:t xml:space="preserve">ervice </w:t>
      </w:r>
      <w:r w:rsidRPr="00566DC0">
        <w:t>D</w:t>
      </w:r>
      <w:r w:rsidR="00795354">
        <w:t xml:space="preserve">esk </w:t>
      </w:r>
      <w:r w:rsidRPr="00566DC0">
        <w:t>M</w:t>
      </w:r>
      <w:r w:rsidR="00795354">
        <w:t>anager (SDM)</w:t>
      </w:r>
      <w:r w:rsidR="00A9601B">
        <w:t xml:space="preserve"> </w:t>
      </w:r>
      <w:r w:rsidRPr="00566DC0">
        <w:t xml:space="preserve">for the submission of previous </w:t>
      </w:r>
      <w:r w:rsidR="00795354">
        <w:t>E</w:t>
      </w:r>
      <w:r w:rsidR="006C3CAC" w:rsidRPr="00566DC0">
        <w:t>SD ticket</w:t>
      </w:r>
      <w:r w:rsidRPr="00566DC0">
        <w:t xml:space="preserve"> resolutions</w:t>
      </w:r>
      <w:r w:rsidR="006C3CAC" w:rsidRPr="00566DC0">
        <w:t xml:space="preserve"> </w:t>
      </w:r>
    </w:p>
    <w:p w14:paraId="261EFE04" w14:textId="77777777" w:rsidR="0029309C" w:rsidRPr="00566DC0" w:rsidRDefault="00A9601B" w:rsidP="00740CBB">
      <w:pPr>
        <w:pStyle w:val="Heading2"/>
      </w:pPr>
      <w:r>
        <w:t xml:space="preserve"> </w:t>
      </w:r>
      <w:bookmarkStart w:id="144" w:name="_Toc497399102"/>
      <w:r w:rsidR="0029309C" w:rsidRPr="00566DC0">
        <w:t>Rollback Criteria</w:t>
      </w:r>
      <w:bookmarkEnd w:id="144"/>
    </w:p>
    <w:p w14:paraId="0E03B88C" w14:textId="77777777" w:rsidR="00064DB5" w:rsidRPr="00566DC0" w:rsidRDefault="00064DB5" w:rsidP="006C3CAC">
      <w:pPr>
        <w:pStyle w:val="BodyText"/>
      </w:pPr>
      <w:r w:rsidRPr="00566DC0">
        <w:t>The following are the rollback criteria:</w:t>
      </w:r>
    </w:p>
    <w:p w14:paraId="3FCB8536" w14:textId="77777777" w:rsidR="006C3CAC" w:rsidRPr="00566DC0" w:rsidRDefault="006C3CAC" w:rsidP="00064DB5">
      <w:pPr>
        <w:pStyle w:val="BodyText"/>
        <w:numPr>
          <w:ilvl w:val="0"/>
          <w:numId w:val="28"/>
        </w:numPr>
      </w:pPr>
      <w:r w:rsidRPr="00566DC0">
        <w:t>Transport Global check failures</w:t>
      </w:r>
    </w:p>
    <w:p w14:paraId="7DC244DA" w14:textId="269CA058" w:rsidR="006C3CAC" w:rsidRPr="00566DC0" w:rsidRDefault="006C3CAC" w:rsidP="00064DB5">
      <w:pPr>
        <w:pStyle w:val="BodyText"/>
        <w:numPr>
          <w:ilvl w:val="0"/>
          <w:numId w:val="28"/>
        </w:numPr>
      </w:pPr>
      <w:r w:rsidRPr="00566DC0">
        <w:t>Check sum</w:t>
      </w:r>
      <w:r w:rsidR="0097262B">
        <w:t>(s) c</w:t>
      </w:r>
      <w:r w:rsidRPr="00566DC0">
        <w:t>heck failures</w:t>
      </w:r>
    </w:p>
    <w:p w14:paraId="20D8500A" w14:textId="77777777" w:rsidR="00064DB5" w:rsidRPr="00566DC0" w:rsidRDefault="00064DB5" w:rsidP="00064DB5">
      <w:pPr>
        <w:pStyle w:val="BodyText"/>
        <w:numPr>
          <w:ilvl w:val="0"/>
          <w:numId w:val="28"/>
        </w:numPr>
      </w:pPr>
      <w:r w:rsidRPr="00566DC0">
        <w:t>Patch installations not conducted in the proper order</w:t>
      </w:r>
    </w:p>
    <w:p w14:paraId="25835864" w14:textId="77777777" w:rsidR="0029309C" w:rsidRPr="00566DC0" w:rsidRDefault="00A9601B" w:rsidP="00740CBB">
      <w:pPr>
        <w:pStyle w:val="Heading2"/>
      </w:pPr>
      <w:r>
        <w:t xml:space="preserve"> </w:t>
      </w:r>
      <w:bookmarkStart w:id="145" w:name="_Toc497399103"/>
      <w:r w:rsidR="0029309C" w:rsidRPr="00566DC0">
        <w:t>Rollback Risks</w:t>
      </w:r>
      <w:bookmarkEnd w:id="145"/>
    </w:p>
    <w:p w14:paraId="3AE2B61E" w14:textId="77777777" w:rsidR="00064DB5" w:rsidRPr="00566DC0" w:rsidRDefault="00064DB5" w:rsidP="00064DB5">
      <w:pPr>
        <w:pStyle w:val="BodyText"/>
      </w:pPr>
      <w:r w:rsidRPr="00566DC0">
        <w:t>The following are the rollback risks:</w:t>
      </w:r>
    </w:p>
    <w:p w14:paraId="267162CF" w14:textId="77777777" w:rsidR="00064DB5" w:rsidRPr="00566DC0" w:rsidRDefault="00064DB5" w:rsidP="00064DB5">
      <w:pPr>
        <w:pStyle w:val="BodyText"/>
        <w:numPr>
          <w:ilvl w:val="0"/>
          <w:numId w:val="29"/>
        </w:numPr>
      </w:pPr>
      <w:r w:rsidRPr="00566DC0">
        <w:t>Manually deleting the incorrect file(s)</w:t>
      </w:r>
    </w:p>
    <w:p w14:paraId="66E864BB" w14:textId="77777777" w:rsidR="00064DB5" w:rsidRPr="00566DC0" w:rsidRDefault="00064DB5" w:rsidP="00064DB5">
      <w:pPr>
        <w:pStyle w:val="BodyText"/>
        <w:numPr>
          <w:ilvl w:val="0"/>
          <w:numId w:val="29"/>
        </w:numPr>
      </w:pPr>
      <w:r w:rsidRPr="00566DC0">
        <w:t>Restoring the incorrect file(s)</w:t>
      </w:r>
    </w:p>
    <w:p w14:paraId="7C6D4959" w14:textId="77777777" w:rsidR="00064DB5" w:rsidRPr="00566DC0" w:rsidRDefault="00064DB5" w:rsidP="00064DB5">
      <w:pPr>
        <w:pStyle w:val="BodyText"/>
        <w:numPr>
          <w:ilvl w:val="0"/>
          <w:numId w:val="29"/>
        </w:numPr>
      </w:pPr>
      <w:r w:rsidRPr="00566DC0">
        <w:t>Housing used tables in the database</w:t>
      </w:r>
    </w:p>
    <w:p w14:paraId="07A3DF5C" w14:textId="77777777" w:rsidR="0029309C" w:rsidRPr="00566DC0" w:rsidRDefault="00A9601B" w:rsidP="00740CBB">
      <w:pPr>
        <w:pStyle w:val="Heading2"/>
      </w:pPr>
      <w:r>
        <w:t xml:space="preserve"> </w:t>
      </w:r>
      <w:bookmarkStart w:id="146" w:name="_Toc497399104"/>
      <w:r w:rsidR="0029309C" w:rsidRPr="00566DC0">
        <w:t>Authority for Rollback</w:t>
      </w:r>
      <w:bookmarkEnd w:id="146"/>
    </w:p>
    <w:p w14:paraId="34BC81FF" w14:textId="139654F7" w:rsidR="00D81F00" w:rsidRDefault="00D81F00" w:rsidP="00D81F00">
      <w:pPr>
        <w:rPr>
          <w:color w:val="1F497D"/>
        </w:rPr>
      </w:pPr>
      <w:r w:rsidRPr="007E4B0A">
        <w:t xml:space="preserve">The </w:t>
      </w:r>
      <w:r w:rsidR="00327D61" w:rsidRPr="007E4B0A">
        <w:t xml:space="preserve">site programmer </w:t>
      </w:r>
      <w:r w:rsidRPr="007E4B0A">
        <w:t>has the authority to conduct a roll b</w:t>
      </w:r>
      <w:r w:rsidR="00327D61" w:rsidRPr="007E4B0A">
        <w:t>ack. S</w:t>
      </w:r>
      <w:r w:rsidRPr="007E4B0A">
        <w:t xml:space="preserve">ites with no </w:t>
      </w:r>
      <w:r w:rsidR="00795354">
        <w:t>OI&amp;T</w:t>
      </w:r>
      <w:r w:rsidR="00795354" w:rsidRPr="007E4B0A">
        <w:t xml:space="preserve"> </w:t>
      </w:r>
      <w:r w:rsidRPr="007E4B0A">
        <w:t xml:space="preserve">programmer support should contact their regional </w:t>
      </w:r>
      <w:r w:rsidR="00795354">
        <w:t>OI&amp;T</w:t>
      </w:r>
      <w:r w:rsidRPr="007E4B0A">
        <w:t xml:space="preserve"> support person</w:t>
      </w:r>
      <w:r>
        <w:rPr>
          <w:color w:val="1F497D"/>
        </w:rPr>
        <w:t>.</w:t>
      </w:r>
    </w:p>
    <w:p w14:paraId="3ED3E89B" w14:textId="77777777" w:rsidR="00DF0C18" w:rsidRPr="00566DC0" w:rsidRDefault="00A9601B" w:rsidP="00740CBB">
      <w:pPr>
        <w:pStyle w:val="Heading2"/>
      </w:pPr>
      <w:r>
        <w:t xml:space="preserve"> </w:t>
      </w:r>
      <w:bookmarkStart w:id="147" w:name="_Toc497399105"/>
      <w:r w:rsidR="00DF0C18" w:rsidRPr="00566DC0">
        <w:t>Rollback Procedure</w:t>
      </w:r>
      <w:bookmarkEnd w:id="147"/>
    </w:p>
    <w:p w14:paraId="628F5B66" w14:textId="77777777" w:rsidR="00064DB5" w:rsidRPr="00566DC0" w:rsidRDefault="00064DB5" w:rsidP="00064DB5">
      <w:pPr>
        <w:pStyle w:val="BodyText"/>
      </w:pPr>
      <w:r w:rsidRPr="00566DC0">
        <w:t>The following are the steps to follow for the rollback procedure:</w:t>
      </w:r>
    </w:p>
    <w:p w14:paraId="30B230C5" w14:textId="4A569BE0" w:rsidR="00940C8F" w:rsidRPr="00566DC0" w:rsidRDefault="00940C8F" w:rsidP="00795354">
      <w:pPr>
        <w:pStyle w:val="BodyText"/>
        <w:numPr>
          <w:ilvl w:val="0"/>
          <w:numId w:val="18"/>
        </w:numPr>
      </w:pPr>
      <w:r w:rsidRPr="00566DC0">
        <w:t xml:space="preserve">Locate the results from your site’s Transport Global backup which was done prior to installing the patches. The Transport Global backup creates a backup message of any </w:t>
      </w:r>
      <w:r w:rsidRPr="00566DC0">
        <w:lastRenderedPageBreak/>
        <w:t>routines exported with the installed patches. It will not backup any other changes such as D</w:t>
      </w:r>
      <w:r w:rsidR="00FB396D">
        <w:t xml:space="preserve">ata </w:t>
      </w:r>
      <w:r w:rsidRPr="00566DC0">
        <w:t>D</w:t>
      </w:r>
      <w:r w:rsidR="00FB396D">
        <w:t>ictionaries (DD)</w:t>
      </w:r>
      <w:r w:rsidRPr="00566DC0">
        <w:t xml:space="preserve"> or templates.</w:t>
      </w:r>
    </w:p>
    <w:p w14:paraId="3F05D1CE" w14:textId="77777777" w:rsidR="00940C8F" w:rsidRPr="00566DC0" w:rsidRDefault="00940C8F" w:rsidP="004F455C">
      <w:pPr>
        <w:pStyle w:val="BodyText"/>
        <w:numPr>
          <w:ilvl w:val="0"/>
          <w:numId w:val="18"/>
        </w:numPr>
      </w:pPr>
      <w:r w:rsidRPr="00566DC0">
        <w:t>Locate the backup or copy of the modified files prior to the patch installations. The table below identifies all the databases that will be created, replaced, interfaced with, or whose structure will be modified (i.e., add or delete tables or add or delete columns to a table) as part of this effort.</w:t>
      </w:r>
    </w:p>
    <w:p w14:paraId="57958F1E" w14:textId="4DBE68B7" w:rsidR="00940C8F" w:rsidRPr="00566DC0" w:rsidRDefault="00940C8F" w:rsidP="00940C8F">
      <w:pPr>
        <w:pStyle w:val="Caption"/>
        <w:ind w:left="720"/>
      </w:pPr>
      <w:bookmarkStart w:id="148" w:name="_Toc441855227"/>
      <w:r w:rsidRPr="00566DC0">
        <w:t xml:space="preserve">Table </w:t>
      </w:r>
      <w:r w:rsidR="00EA480A">
        <w:t>1</w:t>
      </w:r>
      <w:r w:rsidR="00EA480A" w:rsidRPr="00566DC0">
        <w:t xml:space="preserve">: </w:t>
      </w:r>
      <w:r w:rsidRPr="00566DC0">
        <w:t>Database Inventory</w:t>
      </w:r>
      <w:bookmarkEnd w:id="148"/>
    </w:p>
    <w:tbl>
      <w:tblPr>
        <w:tblW w:w="972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5595"/>
        <w:gridCol w:w="1731"/>
      </w:tblGrid>
      <w:tr w:rsidR="00940C8F" w:rsidRPr="00566DC0" w14:paraId="0E60E67B" w14:textId="77777777" w:rsidTr="006924DF">
        <w:trPr>
          <w:cantSplit/>
          <w:tblHeader/>
        </w:trPr>
        <w:tc>
          <w:tcPr>
            <w:tcW w:w="2394" w:type="dxa"/>
            <w:shd w:val="clear" w:color="auto" w:fill="D9D9D9" w:themeFill="background1" w:themeFillShade="D9"/>
          </w:tcPr>
          <w:p w14:paraId="1FA0666A" w14:textId="77777777" w:rsidR="00940C8F" w:rsidRPr="00566DC0" w:rsidRDefault="00940C8F" w:rsidP="007409B6">
            <w:pPr>
              <w:pStyle w:val="TableHeading"/>
            </w:pPr>
            <w:bookmarkStart w:id="149" w:name="ColumnTitle_20"/>
            <w:bookmarkEnd w:id="149"/>
            <w:r w:rsidRPr="00566DC0">
              <w:t>FILE Name</w:t>
            </w:r>
          </w:p>
        </w:tc>
        <w:tc>
          <w:tcPr>
            <w:tcW w:w="5595" w:type="dxa"/>
            <w:shd w:val="clear" w:color="auto" w:fill="D9D9D9" w:themeFill="background1" w:themeFillShade="D9"/>
          </w:tcPr>
          <w:p w14:paraId="6785B54A" w14:textId="77777777" w:rsidR="00940C8F" w:rsidRPr="00566DC0" w:rsidRDefault="00940C8F" w:rsidP="007409B6">
            <w:pPr>
              <w:pStyle w:val="TableHeading"/>
            </w:pPr>
            <w:r w:rsidRPr="00566DC0">
              <w:t>Description</w:t>
            </w:r>
          </w:p>
        </w:tc>
        <w:tc>
          <w:tcPr>
            <w:tcW w:w="1731" w:type="dxa"/>
            <w:shd w:val="clear" w:color="auto" w:fill="D9D9D9" w:themeFill="background1" w:themeFillShade="D9"/>
          </w:tcPr>
          <w:p w14:paraId="0F88CE59" w14:textId="77777777" w:rsidR="00940C8F" w:rsidRPr="00566DC0" w:rsidRDefault="00940C8F" w:rsidP="007409B6">
            <w:pPr>
              <w:pStyle w:val="TableHeading"/>
            </w:pPr>
            <w:r w:rsidRPr="00566DC0">
              <w:t>Type</w:t>
            </w:r>
          </w:p>
        </w:tc>
      </w:tr>
      <w:tr w:rsidR="006924DF" w:rsidRPr="00566DC0" w14:paraId="49B2F0B4" w14:textId="77777777" w:rsidTr="006924DF">
        <w:trPr>
          <w:cantSplit/>
          <w:trHeight w:val="665"/>
        </w:trPr>
        <w:tc>
          <w:tcPr>
            <w:tcW w:w="2394" w:type="dxa"/>
            <w:shd w:val="clear" w:color="auto" w:fill="auto"/>
          </w:tcPr>
          <w:p w14:paraId="061F5380" w14:textId="77777777" w:rsidR="006924DF" w:rsidRPr="00566DC0" w:rsidRDefault="006924DF" w:rsidP="007409B6">
            <w:pPr>
              <w:pStyle w:val="TableText"/>
            </w:pPr>
            <w:r>
              <w:t>SDEC CONTACT</w:t>
            </w:r>
          </w:p>
        </w:tc>
        <w:tc>
          <w:tcPr>
            <w:tcW w:w="5595" w:type="dxa"/>
          </w:tcPr>
          <w:p w14:paraId="7AD317E2" w14:textId="5E7333CB" w:rsidR="006924DF" w:rsidRPr="00EA480A" w:rsidRDefault="006924DF" w:rsidP="006924DF">
            <w:r w:rsidRPr="00EA480A">
              <w:t>This file [409.86] is used by the VSE VS GUI. The file contains patient contact information regarding appo</w:t>
            </w:r>
            <w:r w:rsidR="00EA480A" w:rsidRPr="00EA480A">
              <w:t>i</w:t>
            </w:r>
            <w:r w:rsidRPr="00EA480A">
              <w:t xml:space="preserve">ntment follow up each time a patient is contacted. </w:t>
            </w:r>
          </w:p>
          <w:p w14:paraId="0F4836C2" w14:textId="77777777" w:rsidR="006924DF" w:rsidRPr="00566DC0" w:rsidRDefault="006924DF" w:rsidP="007409B6">
            <w:pPr>
              <w:pStyle w:val="TableText"/>
            </w:pPr>
          </w:p>
        </w:tc>
        <w:tc>
          <w:tcPr>
            <w:tcW w:w="1731" w:type="dxa"/>
            <w:shd w:val="clear" w:color="auto" w:fill="auto"/>
          </w:tcPr>
          <w:p w14:paraId="60697B7A" w14:textId="77777777" w:rsidR="006924DF" w:rsidRPr="00566DC0" w:rsidRDefault="006924DF" w:rsidP="007409B6">
            <w:pPr>
              <w:pStyle w:val="TableText"/>
            </w:pPr>
            <w:r w:rsidRPr="00566DC0">
              <w:t>CREATE</w:t>
            </w:r>
          </w:p>
        </w:tc>
      </w:tr>
    </w:tbl>
    <w:p w14:paraId="32D38298" w14:textId="03435506" w:rsidR="00940C8F" w:rsidRDefault="00940C8F" w:rsidP="004F455C">
      <w:pPr>
        <w:pStyle w:val="BodyText"/>
        <w:numPr>
          <w:ilvl w:val="0"/>
          <w:numId w:val="18"/>
        </w:numPr>
      </w:pPr>
      <w:r w:rsidRPr="00566DC0">
        <w:t>Once the backups are located the</w:t>
      </w:r>
      <w:r w:rsidR="004F455C" w:rsidRPr="00566DC0">
        <w:t xml:space="preserve"> </w:t>
      </w:r>
      <w:r w:rsidR="00FB396D">
        <w:t>OI&amp;T</w:t>
      </w:r>
      <w:r w:rsidR="004F455C" w:rsidRPr="00566DC0">
        <w:t xml:space="preserve"> programmer should extract and restore routines and modified files back to their pre-patch installations state. The modified files are listed in the table above. </w:t>
      </w:r>
    </w:p>
    <w:p w14:paraId="7745D446" w14:textId="77777777" w:rsidR="00D81F00" w:rsidRDefault="00D81F00" w:rsidP="00D81F00">
      <w:pPr>
        <w:pStyle w:val="BodyText"/>
        <w:numPr>
          <w:ilvl w:val="0"/>
          <w:numId w:val="18"/>
        </w:numPr>
      </w:pPr>
      <w:r w:rsidRPr="00D81F00">
        <w:t>All SDEC entries created in the REMOTE PROCEDURE</w:t>
      </w:r>
      <w:r w:rsidR="00FF795F">
        <w:t xml:space="preserve">: </w:t>
      </w:r>
      <w:r w:rsidRPr="00D81F00">
        <w:t>(#8994) file should be deleted.</w:t>
      </w:r>
    </w:p>
    <w:p w14:paraId="4CED7BD3" w14:textId="52CCCC48" w:rsidR="00D81F00" w:rsidRPr="00566DC0" w:rsidRDefault="00D81F00" w:rsidP="00D81F00">
      <w:pPr>
        <w:pStyle w:val="BodyText"/>
        <w:numPr>
          <w:ilvl w:val="0"/>
          <w:numId w:val="18"/>
        </w:numPr>
      </w:pPr>
      <w:r w:rsidRPr="00D81F00">
        <w:t xml:space="preserve">Delete all </w:t>
      </w:r>
      <w:r w:rsidR="00FC6722">
        <w:t>new routines associated with SD*5.3*</w:t>
      </w:r>
      <w:r w:rsidR="00FD60FE">
        <w:t>671</w:t>
      </w:r>
      <w:r w:rsidR="00FC6722">
        <w:t xml:space="preserve"> and SD*5.3*</w:t>
      </w:r>
      <w:r w:rsidR="00FD60FE">
        <w:t>672</w:t>
      </w:r>
      <w:r w:rsidRPr="00D81F00">
        <w:t>.</w:t>
      </w:r>
    </w:p>
    <w:p w14:paraId="4DB42F95" w14:textId="77777777" w:rsidR="00940C8F" w:rsidRPr="00566DC0" w:rsidRDefault="00940C8F" w:rsidP="00940C8F">
      <w:pPr>
        <w:pStyle w:val="BodyText"/>
      </w:pPr>
    </w:p>
    <w:p w14:paraId="1492507B" w14:textId="77777777" w:rsidR="00EE08BA" w:rsidRPr="00566DC0" w:rsidRDefault="00A9601B" w:rsidP="00740CBB">
      <w:pPr>
        <w:pStyle w:val="Heading2"/>
        <w:rPr>
          <w:rFonts w:ascii="Calibri" w:eastAsia="Calibri" w:hAnsi="Calibri"/>
          <w:sz w:val="22"/>
          <w:szCs w:val="22"/>
        </w:rPr>
      </w:pPr>
      <w:r>
        <w:t xml:space="preserve"> </w:t>
      </w:r>
      <w:bookmarkStart w:id="150" w:name="_Toc497399106"/>
      <w:r w:rsidR="00037CE1" w:rsidRPr="00566DC0">
        <w:t>Rollback Verification Procedure</w:t>
      </w:r>
      <w:bookmarkEnd w:id="150"/>
    </w:p>
    <w:p w14:paraId="4C2640FF" w14:textId="15CFCE4B" w:rsidR="004F455C" w:rsidRPr="00566DC0" w:rsidRDefault="004F455C" w:rsidP="004F455C">
      <w:pPr>
        <w:pStyle w:val="BodyText"/>
      </w:pPr>
      <w:r w:rsidRPr="00566DC0">
        <w:t xml:space="preserve">Once the roll back procedure has been completed, the </w:t>
      </w:r>
      <w:r w:rsidR="00FB396D">
        <w:t>OI&amp;T</w:t>
      </w:r>
      <w:r w:rsidRPr="00566DC0">
        <w:t xml:space="preserve"> programmer should manually verify that the data rollback has successfully taken place. This is can only be done by looking at each data element individually. </w:t>
      </w:r>
    </w:p>
    <w:p w14:paraId="729846F5" w14:textId="77777777" w:rsidR="003C234F" w:rsidRPr="00566DC0" w:rsidRDefault="003C234F" w:rsidP="004F455C">
      <w:pPr>
        <w:pStyle w:val="BodyText"/>
      </w:pPr>
    </w:p>
    <w:p w14:paraId="46A72167" w14:textId="77777777" w:rsidR="006C456A" w:rsidRDefault="006C456A">
      <w:pPr>
        <w:rPr>
          <w:rFonts w:ascii="Arial" w:hAnsi="Arial" w:cs="Arial"/>
          <w:b/>
          <w:bCs/>
          <w:kern w:val="32"/>
          <w:sz w:val="36"/>
          <w:szCs w:val="32"/>
        </w:rPr>
      </w:pPr>
      <w:r>
        <w:br w:type="page"/>
      </w:r>
    </w:p>
    <w:p w14:paraId="5D87365F" w14:textId="6EC697C5" w:rsidR="006A0995" w:rsidRPr="006A0995" w:rsidRDefault="005D3979" w:rsidP="00FD60FE">
      <w:pPr>
        <w:pStyle w:val="Heading1"/>
      </w:pPr>
      <w:bookmarkStart w:id="151" w:name="_Toc497399107"/>
      <w:r>
        <w:lastRenderedPageBreak/>
        <w:t>Appendix</w:t>
      </w:r>
      <w:bookmarkEnd w:id="151"/>
    </w:p>
    <w:p w14:paraId="6D5FB8F1" w14:textId="39AFB052" w:rsidR="00C82EAB" w:rsidRDefault="00FB396D" w:rsidP="00C82EAB">
      <w:pPr>
        <w:pStyle w:val="Heading2"/>
      </w:pPr>
      <w:bookmarkStart w:id="152" w:name="_Toc497399110"/>
      <w:r>
        <w:t xml:space="preserve"> </w:t>
      </w:r>
      <w:r w:rsidR="00C82EAB">
        <w:t>SD*5.3*671 Patch Description</w:t>
      </w:r>
      <w:bookmarkEnd w:id="152"/>
    </w:p>
    <w:p w14:paraId="67D21307" w14:textId="77777777" w:rsidR="003C234F" w:rsidRPr="00566DC0" w:rsidRDefault="003C234F" w:rsidP="003C234F">
      <w:pPr>
        <w:pStyle w:val="BodyText"/>
      </w:pPr>
    </w:p>
    <w:p w14:paraId="679D7ACB" w14:textId="77777777" w:rsidR="00C82EAB" w:rsidRDefault="00C82EAB" w:rsidP="00C82EAB">
      <w:pPr>
        <w:pStyle w:val="NoSpacing"/>
      </w:pPr>
      <w:r>
        <w:t>=============================================================================</w:t>
      </w:r>
    </w:p>
    <w:p w14:paraId="1F7CA97F" w14:textId="77777777" w:rsidR="00C82EAB" w:rsidRDefault="00C82EAB" w:rsidP="00C82EAB">
      <w:pPr>
        <w:pStyle w:val="NoSpacing"/>
      </w:pPr>
      <w:r>
        <w:t>Run Date: OCT 26, 2017                     Designation: SD*5.3*671</w:t>
      </w:r>
    </w:p>
    <w:p w14:paraId="0C7F33B9" w14:textId="77777777" w:rsidR="00C82EAB" w:rsidRDefault="00C82EAB" w:rsidP="00C82EAB">
      <w:pPr>
        <w:pStyle w:val="NoSpacing"/>
      </w:pPr>
      <w:r>
        <w:t>Package : SD - SCHEDULING                     Priority: Mandatory</w:t>
      </w:r>
    </w:p>
    <w:p w14:paraId="06EFF7BC" w14:textId="270DC4D9" w:rsidR="00C82EAB" w:rsidRDefault="00C82EAB" w:rsidP="00C82EAB">
      <w:pPr>
        <w:pStyle w:val="NoSpacing"/>
      </w:pPr>
      <w:r>
        <w:t xml:space="preserve">Version : 5.3                                   Status: </w:t>
      </w:r>
      <w:r w:rsidR="00D85000">
        <w:t>Released</w:t>
      </w:r>
    </w:p>
    <w:p w14:paraId="3EFF8B43" w14:textId="77777777" w:rsidR="00C82EAB" w:rsidRDefault="00C82EAB" w:rsidP="00C82EAB">
      <w:pPr>
        <w:pStyle w:val="NoSpacing"/>
      </w:pPr>
      <w:r>
        <w:t>=============================================================================</w:t>
      </w:r>
    </w:p>
    <w:p w14:paraId="6C8E6A5F" w14:textId="77777777" w:rsidR="00C82EAB" w:rsidRDefault="00C82EAB" w:rsidP="00C82EAB">
      <w:pPr>
        <w:pStyle w:val="NoSpacing"/>
      </w:pPr>
    </w:p>
    <w:p w14:paraId="2E93A0F8" w14:textId="77777777" w:rsidR="00C82EAB" w:rsidRDefault="00C82EAB" w:rsidP="00C82EAB">
      <w:pPr>
        <w:pStyle w:val="NoSpacing"/>
      </w:pPr>
      <w:r>
        <w:t>Associated patches: (v)SD*5.3*669  &lt;&lt;= must be installed BEFORE `SD*5.3*671'</w:t>
      </w:r>
    </w:p>
    <w:p w14:paraId="709317A4" w14:textId="77777777" w:rsidR="00C82EAB" w:rsidRDefault="00C82EAB" w:rsidP="00C82EAB">
      <w:pPr>
        <w:pStyle w:val="NoSpacing"/>
      </w:pPr>
    </w:p>
    <w:p w14:paraId="55FEEEB4" w14:textId="77777777" w:rsidR="00C82EAB" w:rsidRDefault="00C82EAB" w:rsidP="00C82EAB">
      <w:pPr>
        <w:pStyle w:val="NoSpacing"/>
      </w:pPr>
      <w:r>
        <w:t>Subject: VSE Return to Clinic</w:t>
      </w:r>
    </w:p>
    <w:p w14:paraId="3018609C" w14:textId="77777777" w:rsidR="00C82EAB" w:rsidRDefault="00C82EAB" w:rsidP="00C82EAB">
      <w:pPr>
        <w:pStyle w:val="NoSpacing"/>
      </w:pPr>
    </w:p>
    <w:p w14:paraId="323F05C2" w14:textId="77777777" w:rsidR="00C82EAB" w:rsidRDefault="00C82EAB" w:rsidP="00C82EAB">
      <w:pPr>
        <w:pStyle w:val="NoSpacing"/>
      </w:pPr>
      <w:r>
        <w:t>Category:</w:t>
      </w:r>
    </w:p>
    <w:p w14:paraId="36CCA916" w14:textId="77777777" w:rsidR="00C82EAB" w:rsidRDefault="00C82EAB" w:rsidP="00C82EAB">
      <w:pPr>
        <w:pStyle w:val="NoSpacing"/>
      </w:pPr>
      <w:r>
        <w:t xml:space="preserve">  - Routine</w:t>
      </w:r>
    </w:p>
    <w:p w14:paraId="647F8104" w14:textId="77777777" w:rsidR="00C82EAB" w:rsidRDefault="00C82EAB" w:rsidP="00C82EAB">
      <w:pPr>
        <w:pStyle w:val="NoSpacing"/>
      </w:pPr>
      <w:r>
        <w:t xml:space="preserve">  - Enhancement (Mandatory)</w:t>
      </w:r>
    </w:p>
    <w:p w14:paraId="0A854FFF" w14:textId="77777777" w:rsidR="00C82EAB" w:rsidRDefault="00C82EAB" w:rsidP="00C82EAB">
      <w:pPr>
        <w:pStyle w:val="NoSpacing"/>
      </w:pPr>
    </w:p>
    <w:p w14:paraId="375A9F70" w14:textId="77777777" w:rsidR="00C82EAB" w:rsidRDefault="00C82EAB" w:rsidP="00C82EAB">
      <w:pPr>
        <w:pStyle w:val="NoSpacing"/>
      </w:pPr>
      <w:r>
        <w:t>Description:</w:t>
      </w:r>
    </w:p>
    <w:p w14:paraId="2AA34F33" w14:textId="77777777" w:rsidR="00C82EAB" w:rsidRDefault="00C82EAB" w:rsidP="00C82EAB">
      <w:pPr>
        <w:pStyle w:val="NoSpacing"/>
      </w:pPr>
      <w:r>
        <w:t>============</w:t>
      </w:r>
    </w:p>
    <w:p w14:paraId="56222441" w14:textId="77777777" w:rsidR="00C82EAB" w:rsidRDefault="00C82EAB" w:rsidP="00C82EAB">
      <w:pPr>
        <w:pStyle w:val="NoSpacing"/>
      </w:pPr>
    </w:p>
    <w:p w14:paraId="76D5AB73" w14:textId="77777777" w:rsidR="00C82EAB" w:rsidRDefault="00C82EAB" w:rsidP="00C82EAB">
      <w:pPr>
        <w:pStyle w:val="NoSpacing"/>
      </w:pPr>
      <w:r>
        <w:t xml:space="preserve">  The Vista Scheduling (VS) Graphical User Interface GUI v2.0.0.13 and this</w:t>
      </w:r>
    </w:p>
    <w:p w14:paraId="7E1F52CF" w14:textId="77777777" w:rsidR="00C82EAB" w:rsidRDefault="00C82EAB" w:rsidP="00C82EAB">
      <w:pPr>
        <w:pStyle w:val="NoSpacing"/>
      </w:pPr>
      <w:r>
        <w:t xml:space="preserve">  patch provide additional enhancements to the (VS)(GUI) v2.0.0.8. This</w:t>
      </w:r>
    </w:p>
    <w:p w14:paraId="12B8CF1B" w14:textId="77777777" w:rsidR="00C82EAB" w:rsidRDefault="00C82EAB" w:rsidP="00C82EAB">
      <w:pPr>
        <w:pStyle w:val="NoSpacing"/>
      </w:pPr>
      <w:r>
        <w:t xml:space="preserve">  patch addresses the following issues:</w:t>
      </w:r>
    </w:p>
    <w:p w14:paraId="56EDF4AE" w14:textId="77777777" w:rsidR="00C82EAB" w:rsidRDefault="00C82EAB" w:rsidP="00C82EAB">
      <w:pPr>
        <w:pStyle w:val="NoSpacing"/>
      </w:pPr>
    </w:p>
    <w:p w14:paraId="01D0A80F" w14:textId="77777777" w:rsidR="00C82EAB" w:rsidRDefault="00C82EAB" w:rsidP="00C82EAB">
      <w:pPr>
        <w:pStyle w:val="NoSpacing"/>
      </w:pPr>
    </w:p>
    <w:p w14:paraId="3CCBE9B1" w14:textId="77777777" w:rsidR="00C82EAB" w:rsidRDefault="00C82EAB" w:rsidP="00C82EAB">
      <w:pPr>
        <w:pStyle w:val="NoSpacing"/>
      </w:pPr>
      <w:r>
        <w:t xml:space="preserve">      Return to Clinic - The GUI must auto-populate the Clinically</w:t>
      </w:r>
    </w:p>
    <w:p w14:paraId="75D10584" w14:textId="77777777" w:rsidR="00C82EAB" w:rsidRDefault="00C82EAB" w:rsidP="00C82EAB">
      <w:pPr>
        <w:pStyle w:val="NoSpacing"/>
      </w:pPr>
      <w:r>
        <w:t xml:space="preserve">      Indicated Date (CID) from the Return to Clinic (RTC) orders in CPRS.</w:t>
      </w:r>
    </w:p>
    <w:p w14:paraId="6ECD7E1B" w14:textId="77777777" w:rsidR="00C82EAB" w:rsidRDefault="00C82EAB" w:rsidP="00C82EAB">
      <w:pPr>
        <w:pStyle w:val="NoSpacing"/>
      </w:pPr>
    </w:p>
    <w:p w14:paraId="5C6BB40A" w14:textId="77777777" w:rsidR="00C82EAB" w:rsidRDefault="00C82EAB" w:rsidP="00C82EAB">
      <w:pPr>
        <w:pStyle w:val="NoSpacing"/>
      </w:pPr>
      <w:r>
        <w:t xml:space="preserve">      Mismatched grids/overwriting appointments instead of canceling</w:t>
      </w:r>
    </w:p>
    <w:p w14:paraId="2AE6C292" w14:textId="77777777" w:rsidR="00C82EAB" w:rsidRDefault="00C82EAB" w:rsidP="00C82EAB">
      <w:pPr>
        <w:pStyle w:val="NoSpacing"/>
      </w:pPr>
      <w:r>
        <w:t xml:space="preserve">      in Appointment Management.</w:t>
      </w:r>
    </w:p>
    <w:p w14:paraId="71C313D5" w14:textId="77777777" w:rsidR="00C82EAB" w:rsidRDefault="00C82EAB" w:rsidP="00C82EAB">
      <w:pPr>
        <w:pStyle w:val="NoSpacing"/>
      </w:pPr>
    </w:p>
    <w:p w14:paraId="63DCC671" w14:textId="77777777" w:rsidR="00C82EAB" w:rsidRDefault="00C82EAB" w:rsidP="00C82EAB">
      <w:pPr>
        <w:pStyle w:val="NoSpacing"/>
      </w:pPr>
      <w:r>
        <w:t xml:space="preserve">      Inactive patient flags showing as active in the VS GUI.</w:t>
      </w:r>
    </w:p>
    <w:p w14:paraId="27B5C4D4" w14:textId="77777777" w:rsidR="00C82EAB" w:rsidRDefault="00C82EAB" w:rsidP="00C82EAB">
      <w:pPr>
        <w:pStyle w:val="NoSpacing"/>
      </w:pPr>
    </w:p>
    <w:p w14:paraId="034CC273" w14:textId="2367FFD4" w:rsidR="00C82EAB" w:rsidRDefault="00C06ACB" w:rsidP="00C82EAB">
      <w:pPr>
        <w:pStyle w:val="NoSpacing"/>
      </w:pPr>
      <w:r>
        <w:t xml:space="preserve">      Delete check</w:t>
      </w:r>
      <w:r w:rsidR="00C82EAB">
        <w:t>out removes encounter info and not directly tied to</w:t>
      </w:r>
    </w:p>
    <w:p w14:paraId="32CC698E" w14:textId="77777777" w:rsidR="00C82EAB" w:rsidRDefault="00C82EAB" w:rsidP="00C82EAB">
      <w:pPr>
        <w:pStyle w:val="NoSpacing"/>
      </w:pPr>
      <w:r>
        <w:t xml:space="preserve">      SD SUPERVISOR key. User must have SD SUPERVISOR key to perform this</w:t>
      </w:r>
    </w:p>
    <w:p w14:paraId="66FA33C5" w14:textId="77777777" w:rsidR="00C82EAB" w:rsidRDefault="00C82EAB" w:rsidP="00C82EAB">
      <w:pPr>
        <w:pStyle w:val="NoSpacing"/>
      </w:pPr>
      <w:r>
        <w:t xml:space="preserve">      option.</w:t>
      </w:r>
    </w:p>
    <w:p w14:paraId="27A0EC7A" w14:textId="77777777" w:rsidR="00C82EAB" w:rsidRDefault="00C82EAB" w:rsidP="00C82EAB">
      <w:pPr>
        <w:pStyle w:val="NoSpacing"/>
      </w:pPr>
    </w:p>
    <w:p w14:paraId="639CCAFA" w14:textId="77777777" w:rsidR="00C82EAB" w:rsidRDefault="00C82EAB" w:rsidP="00C82EAB">
      <w:pPr>
        <w:pStyle w:val="NoSpacing"/>
      </w:pPr>
      <w:r>
        <w:t xml:space="preserve">  Note: This patch SD*5.3*671 and OR*3*434 are independent patches. The</w:t>
      </w:r>
    </w:p>
    <w:p w14:paraId="1123BDAD" w14:textId="77777777" w:rsidR="00C82EAB" w:rsidRDefault="00C82EAB" w:rsidP="00C82EAB">
      <w:pPr>
        <w:pStyle w:val="NoSpacing"/>
      </w:pPr>
      <w:r>
        <w:t xml:space="preserve">        patches do share functionality and it is recommended that they be</w:t>
      </w:r>
    </w:p>
    <w:p w14:paraId="23305C0F" w14:textId="77777777" w:rsidR="00C82EAB" w:rsidRDefault="00C82EAB" w:rsidP="00C82EAB">
      <w:pPr>
        <w:pStyle w:val="NoSpacing"/>
      </w:pPr>
      <w:r>
        <w:t xml:space="preserve">        installed together.</w:t>
      </w:r>
    </w:p>
    <w:p w14:paraId="1148667F" w14:textId="77777777" w:rsidR="00C82EAB" w:rsidRDefault="00C82EAB" w:rsidP="00C82EAB">
      <w:pPr>
        <w:pStyle w:val="NoSpacing"/>
      </w:pPr>
    </w:p>
    <w:p w14:paraId="2190CEB6" w14:textId="77777777" w:rsidR="00C82EAB" w:rsidRDefault="00C82EAB" w:rsidP="00C82EAB">
      <w:pPr>
        <w:pStyle w:val="NoSpacing"/>
      </w:pPr>
      <w:r>
        <w:t xml:space="preserve">  Patch Components:</w:t>
      </w:r>
    </w:p>
    <w:p w14:paraId="4B56D4EA" w14:textId="77777777" w:rsidR="00C82EAB" w:rsidRDefault="00C82EAB" w:rsidP="00C82EAB">
      <w:pPr>
        <w:pStyle w:val="NoSpacing"/>
      </w:pPr>
      <w:r>
        <w:t xml:space="preserve">  -----------------</w:t>
      </w:r>
    </w:p>
    <w:p w14:paraId="5D32E2B5" w14:textId="77777777" w:rsidR="00C82EAB" w:rsidRDefault="00C82EAB" w:rsidP="00C82EAB">
      <w:pPr>
        <w:pStyle w:val="NoSpacing"/>
      </w:pPr>
    </w:p>
    <w:p w14:paraId="04302175" w14:textId="77777777" w:rsidR="00C82EAB" w:rsidRDefault="00C82EAB" w:rsidP="00C82EAB">
      <w:pPr>
        <w:pStyle w:val="NoSpacing"/>
      </w:pPr>
      <w:r>
        <w:t xml:space="preserve">  Files &amp; Fields Associated:</w:t>
      </w:r>
    </w:p>
    <w:p w14:paraId="458047F7" w14:textId="77777777" w:rsidR="00C82EAB" w:rsidRDefault="00C82EAB" w:rsidP="00C82EAB">
      <w:pPr>
        <w:pStyle w:val="NoSpacing"/>
      </w:pPr>
    </w:p>
    <w:p w14:paraId="6555ACFD" w14:textId="77777777" w:rsidR="00C82EAB" w:rsidRDefault="00C82EAB" w:rsidP="00C82EAB">
      <w:pPr>
        <w:pStyle w:val="NoSpacing"/>
      </w:pPr>
      <w:r>
        <w:t xml:space="preserve">  File Name (#)                Field Name (#)  New/Modified/Deleted</w:t>
      </w:r>
    </w:p>
    <w:p w14:paraId="22DA5315" w14:textId="77777777" w:rsidR="00C82EAB" w:rsidRDefault="00C82EAB" w:rsidP="00C82EAB">
      <w:pPr>
        <w:pStyle w:val="NoSpacing"/>
      </w:pPr>
      <w:r>
        <w:t xml:space="preserve">  -------------                --------------  --------------------</w:t>
      </w:r>
    </w:p>
    <w:p w14:paraId="2CB2190F" w14:textId="77777777" w:rsidR="00C82EAB" w:rsidRDefault="00C82EAB" w:rsidP="00C82EAB">
      <w:pPr>
        <w:pStyle w:val="NoSpacing"/>
      </w:pPr>
      <w:r>
        <w:t xml:space="preserve">  SDEC APPT REQUEST (#409.85)  ORDER ID(#46)          New</w:t>
      </w:r>
    </w:p>
    <w:p w14:paraId="4778126A" w14:textId="77777777" w:rsidR="00C82EAB" w:rsidRDefault="00C82EAB" w:rsidP="00C82EAB">
      <w:pPr>
        <w:pStyle w:val="NoSpacing"/>
      </w:pPr>
      <w:r>
        <w:t xml:space="preserve">  SDEC APPT REQUEST (#409.85)  NO LATER THAN(#47)     New</w:t>
      </w:r>
    </w:p>
    <w:p w14:paraId="64674EA9" w14:textId="77777777" w:rsidR="00C82EAB" w:rsidRDefault="00C82EAB" w:rsidP="00C82EAB">
      <w:pPr>
        <w:pStyle w:val="NoSpacing"/>
      </w:pPr>
      <w:r>
        <w:t xml:space="preserve">  SDEC APPT REQUEST (#409.85)  PREREQUISITE(#48)      New</w:t>
      </w:r>
    </w:p>
    <w:p w14:paraId="6A41A7A5" w14:textId="77777777" w:rsidR="00C82EAB" w:rsidRDefault="00C82EAB" w:rsidP="00C82EAB">
      <w:pPr>
        <w:pStyle w:val="NoSpacing"/>
      </w:pPr>
    </w:p>
    <w:p w14:paraId="73C9679D" w14:textId="77777777" w:rsidR="00C82EAB" w:rsidRDefault="00C82EAB" w:rsidP="00C82EAB">
      <w:pPr>
        <w:pStyle w:val="NoSpacing"/>
      </w:pPr>
    </w:p>
    <w:p w14:paraId="1098E9D9" w14:textId="77777777" w:rsidR="00C82EAB" w:rsidRDefault="00C82EAB" w:rsidP="00C82EAB">
      <w:pPr>
        <w:pStyle w:val="NoSpacing"/>
      </w:pPr>
      <w:r>
        <w:t xml:space="preserve">  Forms Associated:</w:t>
      </w:r>
    </w:p>
    <w:p w14:paraId="554FEE64" w14:textId="77777777" w:rsidR="00C82EAB" w:rsidRDefault="00C82EAB" w:rsidP="00C82EAB">
      <w:pPr>
        <w:pStyle w:val="NoSpacing"/>
      </w:pPr>
    </w:p>
    <w:p w14:paraId="767953E2" w14:textId="77777777" w:rsidR="00C82EAB" w:rsidRDefault="00C82EAB" w:rsidP="00C82EAB">
      <w:pPr>
        <w:pStyle w:val="NoSpacing"/>
      </w:pPr>
      <w:r>
        <w:t xml:space="preserve">  Form Name                File #             New/Modified/Deleted</w:t>
      </w:r>
    </w:p>
    <w:p w14:paraId="2793F1F9" w14:textId="77777777" w:rsidR="00C82EAB" w:rsidRDefault="00C82EAB" w:rsidP="00C82EAB">
      <w:pPr>
        <w:pStyle w:val="NoSpacing"/>
      </w:pPr>
      <w:r>
        <w:t xml:space="preserve">  ---------                ------             --------------------</w:t>
      </w:r>
    </w:p>
    <w:p w14:paraId="71B6B472" w14:textId="77777777" w:rsidR="00C82EAB" w:rsidRDefault="00C82EAB" w:rsidP="00C82EAB">
      <w:pPr>
        <w:pStyle w:val="NoSpacing"/>
      </w:pPr>
      <w:r>
        <w:t xml:space="preserve">  N/A</w:t>
      </w:r>
    </w:p>
    <w:p w14:paraId="09357533" w14:textId="77777777" w:rsidR="00C82EAB" w:rsidRDefault="00C82EAB" w:rsidP="00C82EAB">
      <w:pPr>
        <w:pStyle w:val="NoSpacing"/>
      </w:pPr>
    </w:p>
    <w:p w14:paraId="62DDDBB3" w14:textId="77777777" w:rsidR="00C82EAB" w:rsidRDefault="00C82EAB" w:rsidP="00C82EAB">
      <w:pPr>
        <w:pStyle w:val="NoSpacing"/>
      </w:pPr>
      <w:r>
        <w:t xml:space="preserve">  Mail Groups Associated:</w:t>
      </w:r>
    </w:p>
    <w:p w14:paraId="74424860" w14:textId="77777777" w:rsidR="00C82EAB" w:rsidRDefault="00C82EAB" w:rsidP="00C82EAB">
      <w:pPr>
        <w:pStyle w:val="NoSpacing"/>
      </w:pPr>
    </w:p>
    <w:p w14:paraId="2DDF8FB9" w14:textId="77777777" w:rsidR="00C82EAB" w:rsidRDefault="00C82EAB" w:rsidP="00C82EAB">
      <w:pPr>
        <w:pStyle w:val="NoSpacing"/>
      </w:pPr>
      <w:r>
        <w:t xml:space="preserve">  Mail Group Name                             New/Modified/Deleted</w:t>
      </w:r>
    </w:p>
    <w:p w14:paraId="749987FE" w14:textId="77777777" w:rsidR="00C82EAB" w:rsidRDefault="00C82EAB" w:rsidP="00C82EAB">
      <w:pPr>
        <w:pStyle w:val="NoSpacing"/>
      </w:pPr>
      <w:r>
        <w:t xml:space="preserve">  ---------------                             --------------------</w:t>
      </w:r>
    </w:p>
    <w:p w14:paraId="410308AB" w14:textId="77777777" w:rsidR="00C82EAB" w:rsidRDefault="00C82EAB" w:rsidP="00C82EAB">
      <w:pPr>
        <w:pStyle w:val="NoSpacing"/>
      </w:pPr>
      <w:r>
        <w:t xml:space="preserve">  N/A</w:t>
      </w:r>
    </w:p>
    <w:p w14:paraId="2C706974" w14:textId="77777777" w:rsidR="00C82EAB" w:rsidRDefault="00C82EAB" w:rsidP="00C82EAB">
      <w:pPr>
        <w:pStyle w:val="NoSpacing"/>
      </w:pPr>
    </w:p>
    <w:p w14:paraId="6F8A5F1B" w14:textId="77777777" w:rsidR="00C82EAB" w:rsidRDefault="00C82EAB" w:rsidP="00C82EAB">
      <w:pPr>
        <w:pStyle w:val="NoSpacing"/>
      </w:pPr>
      <w:r>
        <w:t xml:space="preserve">  Options Associated:</w:t>
      </w:r>
    </w:p>
    <w:p w14:paraId="2A6F7217" w14:textId="77777777" w:rsidR="00C82EAB" w:rsidRDefault="00C82EAB" w:rsidP="00C82EAB">
      <w:pPr>
        <w:pStyle w:val="NoSpacing"/>
      </w:pPr>
    </w:p>
    <w:p w14:paraId="1078A9C2" w14:textId="77777777" w:rsidR="00C82EAB" w:rsidRDefault="00C82EAB" w:rsidP="00C82EAB">
      <w:pPr>
        <w:pStyle w:val="NoSpacing"/>
      </w:pPr>
      <w:r>
        <w:t xml:space="preserve">  Option Name               Type              New/Modified/Deleted</w:t>
      </w:r>
    </w:p>
    <w:p w14:paraId="0015434F" w14:textId="77777777" w:rsidR="00C82EAB" w:rsidRDefault="00C82EAB" w:rsidP="00C82EAB">
      <w:pPr>
        <w:pStyle w:val="NoSpacing"/>
      </w:pPr>
      <w:r>
        <w:t xml:space="preserve">  -----------               ----              --------------------</w:t>
      </w:r>
    </w:p>
    <w:p w14:paraId="4AC3DA48" w14:textId="77777777" w:rsidR="00C82EAB" w:rsidRDefault="00C82EAB" w:rsidP="00C82EAB">
      <w:pPr>
        <w:pStyle w:val="NoSpacing"/>
      </w:pPr>
      <w:r>
        <w:t xml:space="preserve">  SDECRPC           Broker (Client/Server)         Modified</w:t>
      </w:r>
    </w:p>
    <w:p w14:paraId="5699D8EB" w14:textId="77777777" w:rsidR="00C82EAB" w:rsidRDefault="00C82EAB" w:rsidP="00C82EAB">
      <w:pPr>
        <w:pStyle w:val="NoSpacing"/>
      </w:pPr>
    </w:p>
    <w:p w14:paraId="672391E6" w14:textId="77777777" w:rsidR="00C82EAB" w:rsidRDefault="00C82EAB" w:rsidP="00C82EAB">
      <w:pPr>
        <w:pStyle w:val="NoSpacing"/>
      </w:pPr>
      <w:r>
        <w:t xml:space="preserve">  Parameter Definitions Associated:</w:t>
      </w:r>
    </w:p>
    <w:p w14:paraId="5AA11F49" w14:textId="77777777" w:rsidR="00C82EAB" w:rsidRDefault="00C82EAB" w:rsidP="00C82EAB">
      <w:pPr>
        <w:pStyle w:val="NoSpacing"/>
      </w:pPr>
    </w:p>
    <w:p w14:paraId="723A2196" w14:textId="77777777" w:rsidR="00C82EAB" w:rsidRDefault="00C82EAB" w:rsidP="00C82EAB">
      <w:pPr>
        <w:pStyle w:val="NoSpacing"/>
      </w:pPr>
      <w:r>
        <w:t xml:space="preserve">  Parameter Name                              New/Modified/Deleted</w:t>
      </w:r>
    </w:p>
    <w:p w14:paraId="3B27712D" w14:textId="77777777" w:rsidR="00C82EAB" w:rsidRDefault="00C82EAB" w:rsidP="00C82EAB">
      <w:pPr>
        <w:pStyle w:val="NoSpacing"/>
      </w:pPr>
      <w:r>
        <w:t xml:space="preserve">  --------------                              --------------------</w:t>
      </w:r>
    </w:p>
    <w:p w14:paraId="732DA496" w14:textId="77777777" w:rsidR="00C82EAB" w:rsidRDefault="00C82EAB" w:rsidP="00C82EAB">
      <w:pPr>
        <w:pStyle w:val="NoSpacing"/>
      </w:pPr>
      <w:r>
        <w:t xml:space="preserve">  N/A</w:t>
      </w:r>
    </w:p>
    <w:p w14:paraId="390FF525" w14:textId="77777777" w:rsidR="00C82EAB" w:rsidRDefault="00C82EAB" w:rsidP="00C82EAB">
      <w:pPr>
        <w:pStyle w:val="NoSpacing"/>
      </w:pPr>
    </w:p>
    <w:p w14:paraId="343C6096" w14:textId="77777777" w:rsidR="00C82EAB" w:rsidRDefault="00C82EAB" w:rsidP="00C82EAB">
      <w:pPr>
        <w:pStyle w:val="NoSpacing"/>
      </w:pPr>
      <w:r>
        <w:t xml:space="preserve">  Protocols Associated:</w:t>
      </w:r>
    </w:p>
    <w:p w14:paraId="0B5233A9" w14:textId="77777777" w:rsidR="00C82EAB" w:rsidRDefault="00C82EAB" w:rsidP="00C82EAB">
      <w:pPr>
        <w:pStyle w:val="NoSpacing"/>
      </w:pPr>
    </w:p>
    <w:p w14:paraId="6B9493B6" w14:textId="77777777" w:rsidR="00C82EAB" w:rsidRDefault="00C82EAB" w:rsidP="00C82EAB">
      <w:pPr>
        <w:pStyle w:val="NoSpacing"/>
      </w:pPr>
      <w:r>
        <w:t xml:space="preserve">  Protocol Name                               New/Modified/Deleted</w:t>
      </w:r>
    </w:p>
    <w:p w14:paraId="3DF3AB99" w14:textId="77777777" w:rsidR="00C82EAB" w:rsidRDefault="00C82EAB" w:rsidP="00C82EAB">
      <w:pPr>
        <w:pStyle w:val="NoSpacing"/>
      </w:pPr>
      <w:r>
        <w:t xml:space="preserve">  -------------                               --------------------</w:t>
      </w:r>
    </w:p>
    <w:p w14:paraId="480AD76F" w14:textId="77777777" w:rsidR="00C82EAB" w:rsidRDefault="00C82EAB" w:rsidP="00C82EAB">
      <w:pPr>
        <w:pStyle w:val="NoSpacing"/>
      </w:pPr>
      <w:r>
        <w:t xml:space="preserve">  SD EVSEND OR                                        New</w:t>
      </w:r>
    </w:p>
    <w:p w14:paraId="62F7A8C5" w14:textId="77777777" w:rsidR="00C82EAB" w:rsidRDefault="00C82EAB" w:rsidP="00C82EAB">
      <w:pPr>
        <w:pStyle w:val="NoSpacing"/>
      </w:pPr>
      <w:r>
        <w:t xml:space="preserve">  SD RECEIVE OR                                       New</w:t>
      </w:r>
    </w:p>
    <w:p w14:paraId="5212798A" w14:textId="77777777" w:rsidR="00C82EAB" w:rsidRDefault="00C82EAB" w:rsidP="00C82EAB">
      <w:pPr>
        <w:pStyle w:val="NoSpacing"/>
      </w:pPr>
    </w:p>
    <w:p w14:paraId="29CD7328" w14:textId="77777777" w:rsidR="00C82EAB" w:rsidRDefault="00C82EAB" w:rsidP="00C82EAB">
      <w:pPr>
        <w:pStyle w:val="NoSpacing"/>
      </w:pPr>
      <w:r>
        <w:t xml:space="preserve">  Remote Procedures Associated:</w:t>
      </w:r>
    </w:p>
    <w:p w14:paraId="49C79F12" w14:textId="77777777" w:rsidR="00C82EAB" w:rsidRDefault="00C82EAB" w:rsidP="00C82EAB">
      <w:pPr>
        <w:pStyle w:val="NoSpacing"/>
      </w:pPr>
    </w:p>
    <w:p w14:paraId="0A2E51B4" w14:textId="77777777" w:rsidR="00C82EAB" w:rsidRDefault="00C82EAB" w:rsidP="00C82EAB">
      <w:pPr>
        <w:pStyle w:val="NoSpacing"/>
      </w:pPr>
      <w:r>
        <w:t xml:space="preserve">  RPC Name                                    New/Modified/Deleted</w:t>
      </w:r>
    </w:p>
    <w:p w14:paraId="2E0129E7" w14:textId="77777777" w:rsidR="00C82EAB" w:rsidRDefault="00C82EAB" w:rsidP="00C82EAB">
      <w:pPr>
        <w:pStyle w:val="NoSpacing"/>
      </w:pPr>
      <w:r>
        <w:t xml:space="preserve">  --------                                    --------------------</w:t>
      </w:r>
    </w:p>
    <w:p w14:paraId="7DB14FA4" w14:textId="77777777" w:rsidR="00C82EAB" w:rsidRDefault="00C82EAB" w:rsidP="00C82EAB">
      <w:pPr>
        <w:pStyle w:val="NoSpacing"/>
      </w:pPr>
      <w:r>
        <w:t xml:space="preserve">  SDEC GETPRER                                        New</w:t>
      </w:r>
    </w:p>
    <w:p w14:paraId="164946C9" w14:textId="77777777" w:rsidR="00C82EAB" w:rsidRDefault="00C82EAB" w:rsidP="00C82EAB">
      <w:pPr>
        <w:pStyle w:val="NoSpacing"/>
      </w:pPr>
      <w:r>
        <w:lastRenderedPageBreak/>
        <w:t xml:space="preserve">  SDEC EDIT RETURN                                    New</w:t>
      </w:r>
    </w:p>
    <w:p w14:paraId="142D3868" w14:textId="77777777" w:rsidR="00C82EAB" w:rsidRDefault="00C82EAB" w:rsidP="00C82EAB">
      <w:pPr>
        <w:pStyle w:val="NoSpacing"/>
      </w:pPr>
    </w:p>
    <w:p w14:paraId="25D9A7C7" w14:textId="77777777" w:rsidR="00C82EAB" w:rsidRDefault="00C82EAB" w:rsidP="00C82EAB">
      <w:pPr>
        <w:pStyle w:val="NoSpacing"/>
      </w:pPr>
      <w:r>
        <w:t xml:space="preserve">  Security Keys Associated:</w:t>
      </w:r>
    </w:p>
    <w:p w14:paraId="2A064766" w14:textId="77777777" w:rsidR="00C82EAB" w:rsidRDefault="00C82EAB" w:rsidP="00C82EAB">
      <w:pPr>
        <w:pStyle w:val="NoSpacing"/>
      </w:pPr>
    </w:p>
    <w:p w14:paraId="4DEDE02E" w14:textId="77777777" w:rsidR="00C82EAB" w:rsidRDefault="00C82EAB" w:rsidP="00C82EAB">
      <w:pPr>
        <w:pStyle w:val="NoSpacing"/>
      </w:pPr>
      <w:r>
        <w:t xml:space="preserve">  Security Key Name</w:t>
      </w:r>
    </w:p>
    <w:p w14:paraId="39BE3388" w14:textId="77777777" w:rsidR="00C82EAB" w:rsidRDefault="00C82EAB" w:rsidP="00C82EAB">
      <w:pPr>
        <w:pStyle w:val="NoSpacing"/>
      </w:pPr>
      <w:r>
        <w:t xml:space="preserve">  -----------------</w:t>
      </w:r>
    </w:p>
    <w:p w14:paraId="50CBB4AF" w14:textId="77777777" w:rsidR="00C82EAB" w:rsidRDefault="00C82EAB" w:rsidP="00C82EAB">
      <w:pPr>
        <w:pStyle w:val="NoSpacing"/>
      </w:pPr>
      <w:r>
        <w:t xml:space="preserve">  N/A</w:t>
      </w:r>
    </w:p>
    <w:p w14:paraId="31DF73F8" w14:textId="77777777" w:rsidR="00C82EAB" w:rsidRDefault="00C82EAB" w:rsidP="00C82EAB">
      <w:pPr>
        <w:pStyle w:val="NoSpacing"/>
      </w:pPr>
    </w:p>
    <w:p w14:paraId="6470B520" w14:textId="77777777" w:rsidR="00C82EAB" w:rsidRDefault="00C82EAB" w:rsidP="00C82EAB">
      <w:pPr>
        <w:pStyle w:val="NoSpacing"/>
      </w:pPr>
      <w:r>
        <w:t xml:space="preserve">  Templates Associated:</w:t>
      </w:r>
    </w:p>
    <w:p w14:paraId="52E18A21" w14:textId="77777777" w:rsidR="00C82EAB" w:rsidRDefault="00C82EAB" w:rsidP="00C82EAB">
      <w:pPr>
        <w:pStyle w:val="NoSpacing"/>
      </w:pPr>
    </w:p>
    <w:p w14:paraId="317CF758" w14:textId="77777777" w:rsidR="00C82EAB" w:rsidRDefault="00C82EAB" w:rsidP="00C82EAB">
      <w:pPr>
        <w:pStyle w:val="NoSpacing"/>
      </w:pPr>
      <w:r>
        <w:t xml:space="preserve">  Template Name     Type     File Name (#)     New/Modified/Deleted</w:t>
      </w:r>
    </w:p>
    <w:p w14:paraId="2229BF44" w14:textId="77777777" w:rsidR="00C82EAB" w:rsidRDefault="00C82EAB" w:rsidP="00C82EAB">
      <w:pPr>
        <w:pStyle w:val="NoSpacing"/>
      </w:pPr>
      <w:r>
        <w:t xml:space="preserve">  -------------     ----     -------------     --------------------</w:t>
      </w:r>
    </w:p>
    <w:p w14:paraId="369B5471" w14:textId="77777777" w:rsidR="00C82EAB" w:rsidRDefault="00C82EAB" w:rsidP="00C82EAB">
      <w:pPr>
        <w:pStyle w:val="NoSpacing"/>
      </w:pPr>
      <w:r>
        <w:t xml:space="preserve">  N/A</w:t>
      </w:r>
    </w:p>
    <w:p w14:paraId="00034A7F" w14:textId="77777777" w:rsidR="00C82EAB" w:rsidRDefault="00C82EAB" w:rsidP="00C82EAB">
      <w:pPr>
        <w:pStyle w:val="NoSpacing"/>
      </w:pPr>
    </w:p>
    <w:p w14:paraId="194D9CA4" w14:textId="77777777" w:rsidR="00C82EAB" w:rsidRDefault="00C82EAB" w:rsidP="00C82EAB">
      <w:pPr>
        <w:pStyle w:val="NoSpacing"/>
      </w:pPr>
      <w:r>
        <w:t xml:space="preserve">  New Service Requests (NSRs):</w:t>
      </w:r>
    </w:p>
    <w:p w14:paraId="517F0364" w14:textId="77777777" w:rsidR="00C82EAB" w:rsidRDefault="00C82EAB" w:rsidP="00C82EAB">
      <w:pPr>
        <w:pStyle w:val="NoSpacing"/>
      </w:pPr>
      <w:r>
        <w:t xml:space="preserve">  ----------------------------</w:t>
      </w:r>
    </w:p>
    <w:p w14:paraId="10B1E364" w14:textId="77777777" w:rsidR="00C82EAB" w:rsidRDefault="00C82EAB" w:rsidP="00C82EAB">
      <w:pPr>
        <w:pStyle w:val="NoSpacing"/>
      </w:pPr>
      <w:r>
        <w:t xml:space="preserve">  20141109 - National Return to Clinic Order</w:t>
      </w:r>
    </w:p>
    <w:p w14:paraId="136D3D36" w14:textId="77777777" w:rsidR="00C82EAB" w:rsidRDefault="00C82EAB" w:rsidP="00C82EAB">
      <w:pPr>
        <w:pStyle w:val="NoSpacing"/>
      </w:pPr>
    </w:p>
    <w:p w14:paraId="60D1F7D6" w14:textId="77777777" w:rsidR="00C82EAB" w:rsidRDefault="00C82EAB" w:rsidP="00C82EAB">
      <w:pPr>
        <w:pStyle w:val="NoSpacing"/>
      </w:pPr>
      <w:r>
        <w:t xml:space="preserve">  Additional Information:</w:t>
      </w:r>
    </w:p>
    <w:p w14:paraId="721DC7EC" w14:textId="77777777" w:rsidR="00C82EAB" w:rsidRDefault="00C82EAB" w:rsidP="00C82EAB">
      <w:pPr>
        <w:pStyle w:val="NoSpacing"/>
      </w:pPr>
      <w:r>
        <w:t xml:space="preserve">  -----------------------</w:t>
      </w:r>
    </w:p>
    <w:p w14:paraId="7B8B9A3F" w14:textId="77777777" w:rsidR="00C82EAB" w:rsidRDefault="00C82EAB" w:rsidP="00C82EAB">
      <w:pPr>
        <w:pStyle w:val="NoSpacing"/>
      </w:pPr>
      <w:r>
        <w:t xml:space="preserve">  N/A</w:t>
      </w:r>
    </w:p>
    <w:p w14:paraId="35A96A48" w14:textId="77777777" w:rsidR="00C82EAB" w:rsidRDefault="00C82EAB" w:rsidP="00C82EAB">
      <w:pPr>
        <w:pStyle w:val="NoSpacing"/>
      </w:pPr>
    </w:p>
    <w:p w14:paraId="3F5F2EB0" w14:textId="77777777" w:rsidR="00C82EAB" w:rsidRDefault="00C82EAB" w:rsidP="00C82EAB">
      <w:pPr>
        <w:pStyle w:val="NoSpacing"/>
      </w:pPr>
      <w:r>
        <w:t xml:space="preserve">  Patient Safety Issues (PSIs):</w:t>
      </w:r>
    </w:p>
    <w:p w14:paraId="418EEA4F" w14:textId="77777777" w:rsidR="00C82EAB" w:rsidRDefault="00C82EAB" w:rsidP="00C82EAB">
      <w:pPr>
        <w:pStyle w:val="NoSpacing"/>
      </w:pPr>
      <w:r>
        <w:t xml:space="preserve">  -----------------------------</w:t>
      </w:r>
    </w:p>
    <w:p w14:paraId="22BFA068" w14:textId="77777777" w:rsidR="00C82EAB" w:rsidRDefault="00C82EAB" w:rsidP="00C82EAB">
      <w:pPr>
        <w:pStyle w:val="NoSpacing"/>
      </w:pPr>
      <w:r>
        <w:t xml:space="preserve">  N/A</w:t>
      </w:r>
    </w:p>
    <w:p w14:paraId="2C79891A" w14:textId="77777777" w:rsidR="00C82EAB" w:rsidRDefault="00C82EAB" w:rsidP="00C82EAB">
      <w:pPr>
        <w:pStyle w:val="NoSpacing"/>
      </w:pPr>
    </w:p>
    <w:p w14:paraId="4D8D83AF" w14:textId="77777777" w:rsidR="00C82EAB" w:rsidRDefault="00C82EAB" w:rsidP="00C82EAB">
      <w:pPr>
        <w:pStyle w:val="NoSpacing"/>
      </w:pPr>
      <w:r>
        <w:t xml:space="preserve">  Defect Tracking System Ticket(s) &amp; Overview:</w:t>
      </w:r>
    </w:p>
    <w:p w14:paraId="4901B73A" w14:textId="77777777" w:rsidR="00C82EAB" w:rsidRDefault="00C82EAB" w:rsidP="00C82EAB">
      <w:pPr>
        <w:pStyle w:val="NoSpacing"/>
      </w:pPr>
      <w:r>
        <w:t xml:space="preserve">  --------------------------------------------</w:t>
      </w:r>
    </w:p>
    <w:p w14:paraId="61DF0010" w14:textId="77777777" w:rsidR="00C82EAB" w:rsidRDefault="00C82EAB" w:rsidP="00C82EAB">
      <w:pPr>
        <w:pStyle w:val="NoSpacing"/>
      </w:pPr>
      <w:r>
        <w:t xml:space="preserve">  I15863501FY17</w:t>
      </w:r>
    </w:p>
    <w:p w14:paraId="43125767" w14:textId="77777777" w:rsidR="00C82EAB" w:rsidRDefault="00C82EAB" w:rsidP="00C82EAB">
      <w:pPr>
        <w:pStyle w:val="NoSpacing"/>
      </w:pPr>
      <w:r>
        <w:t xml:space="preserve">  I12719561FY17</w:t>
      </w:r>
    </w:p>
    <w:p w14:paraId="31AFF258" w14:textId="77777777" w:rsidR="00C82EAB" w:rsidRDefault="00C82EAB" w:rsidP="00C82EAB">
      <w:pPr>
        <w:pStyle w:val="NoSpacing"/>
      </w:pPr>
      <w:r>
        <w:t xml:space="preserve">  R15961555FY17</w:t>
      </w:r>
    </w:p>
    <w:p w14:paraId="45F0F156" w14:textId="77777777" w:rsidR="00C82EAB" w:rsidRDefault="00C82EAB" w:rsidP="00C82EAB">
      <w:pPr>
        <w:pStyle w:val="NoSpacing"/>
      </w:pPr>
      <w:r>
        <w:t xml:space="preserve">  R15212234FY17</w:t>
      </w:r>
    </w:p>
    <w:p w14:paraId="47674224" w14:textId="77777777" w:rsidR="00C82EAB" w:rsidRDefault="00C82EAB" w:rsidP="00C82EAB">
      <w:pPr>
        <w:pStyle w:val="NoSpacing"/>
      </w:pPr>
      <w:r>
        <w:t xml:space="preserve">  R15563148FY17</w:t>
      </w:r>
    </w:p>
    <w:p w14:paraId="5F612702" w14:textId="77777777" w:rsidR="00C82EAB" w:rsidRDefault="00C82EAB" w:rsidP="00C82EAB">
      <w:pPr>
        <w:pStyle w:val="NoSpacing"/>
      </w:pPr>
    </w:p>
    <w:p w14:paraId="2D225FF4" w14:textId="77777777" w:rsidR="00C82EAB" w:rsidRDefault="00C82EAB" w:rsidP="00C82EAB">
      <w:pPr>
        <w:pStyle w:val="NoSpacing"/>
      </w:pPr>
      <w:r>
        <w:t xml:space="preserve">  Test Sites:</w:t>
      </w:r>
    </w:p>
    <w:p w14:paraId="1AC7E085" w14:textId="77777777" w:rsidR="00C82EAB" w:rsidRDefault="00C82EAB" w:rsidP="00C82EAB">
      <w:pPr>
        <w:pStyle w:val="NoSpacing"/>
      </w:pPr>
      <w:r>
        <w:t xml:space="preserve">  -----------</w:t>
      </w:r>
    </w:p>
    <w:p w14:paraId="536BC3ED" w14:textId="39121F78" w:rsidR="00C82EAB" w:rsidRDefault="00C82EAB" w:rsidP="00C82EAB">
      <w:pPr>
        <w:pStyle w:val="NoSpacing"/>
      </w:pPr>
      <w:r>
        <w:t xml:space="preserve">  Salt Lake City VA Medical Center</w:t>
      </w:r>
    </w:p>
    <w:p w14:paraId="78A6A3FA" w14:textId="3F75446E" w:rsidR="00C82EAB" w:rsidRDefault="00B02EC6" w:rsidP="00C82EAB">
      <w:pPr>
        <w:pStyle w:val="NoSpacing"/>
      </w:pPr>
      <w:r>
        <w:t xml:space="preserve">  Tomah VA Medical Center</w:t>
      </w:r>
    </w:p>
    <w:p w14:paraId="2BED96CC" w14:textId="77777777" w:rsidR="00C82EAB" w:rsidRDefault="00C82EAB" w:rsidP="00C82EAB">
      <w:pPr>
        <w:pStyle w:val="NoSpacing"/>
      </w:pPr>
    </w:p>
    <w:p w14:paraId="54BED604" w14:textId="77777777" w:rsidR="00C82EAB" w:rsidRDefault="00C82EAB" w:rsidP="00C82EAB">
      <w:pPr>
        <w:pStyle w:val="NoSpacing"/>
      </w:pPr>
      <w:r>
        <w:t xml:space="preserve">  Software and Documentation Retrieval Instructions:</w:t>
      </w:r>
    </w:p>
    <w:p w14:paraId="3825435A" w14:textId="77777777" w:rsidR="00C82EAB" w:rsidRDefault="00C82EAB" w:rsidP="00C82EAB">
      <w:pPr>
        <w:pStyle w:val="NoSpacing"/>
      </w:pPr>
      <w:r>
        <w:t xml:space="preserve">  ----------------------------------------------------</w:t>
      </w:r>
    </w:p>
    <w:p w14:paraId="08959CC1" w14:textId="77777777" w:rsidR="00C82EAB" w:rsidRDefault="00C82EAB" w:rsidP="00C82EAB">
      <w:pPr>
        <w:pStyle w:val="NoSpacing"/>
      </w:pPr>
      <w:r>
        <w:t xml:space="preserve">  Software being released as a host file and/or documentation describing</w:t>
      </w:r>
    </w:p>
    <w:p w14:paraId="6EAB4F68" w14:textId="77777777" w:rsidR="00C82EAB" w:rsidRDefault="00C82EAB" w:rsidP="00C82EAB">
      <w:pPr>
        <w:pStyle w:val="NoSpacing"/>
      </w:pPr>
      <w:r>
        <w:t xml:space="preserve">  the new functionality introduced by this patch are available.</w:t>
      </w:r>
    </w:p>
    <w:p w14:paraId="3D124AEF" w14:textId="77777777" w:rsidR="00C82EAB" w:rsidRDefault="00C82EAB" w:rsidP="00C82EAB">
      <w:pPr>
        <w:pStyle w:val="NoSpacing"/>
      </w:pPr>
    </w:p>
    <w:p w14:paraId="01D179EF" w14:textId="77777777" w:rsidR="00C82EAB" w:rsidRDefault="00C82EAB" w:rsidP="00C82EAB">
      <w:pPr>
        <w:pStyle w:val="NoSpacing"/>
      </w:pPr>
      <w:r>
        <w:t xml:space="preserve">  The preferred method is to retrieve files from download.vista.med.va.gov.</w:t>
      </w:r>
    </w:p>
    <w:p w14:paraId="5C3F87C2" w14:textId="77777777" w:rsidR="00C82EAB" w:rsidRDefault="00C82EAB" w:rsidP="00C82EAB">
      <w:pPr>
        <w:pStyle w:val="NoSpacing"/>
      </w:pPr>
      <w:r>
        <w:t xml:space="preserve">  This transmits the files from the first available server. Sites may</w:t>
      </w:r>
    </w:p>
    <w:p w14:paraId="0C4817B1" w14:textId="77777777" w:rsidR="00C82EAB" w:rsidRDefault="00C82EAB" w:rsidP="00C82EAB">
      <w:pPr>
        <w:pStyle w:val="NoSpacing"/>
      </w:pPr>
      <w:r>
        <w:lastRenderedPageBreak/>
        <w:t xml:space="preserve">  also elect to retrieve files directly from a specific server.</w:t>
      </w:r>
    </w:p>
    <w:p w14:paraId="44C18F3B" w14:textId="77777777" w:rsidR="00C82EAB" w:rsidRDefault="00C82EAB" w:rsidP="00C82EAB">
      <w:pPr>
        <w:pStyle w:val="NoSpacing"/>
      </w:pPr>
    </w:p>
    <w:p w14:paraId="50A0B189" w14:textId="77777777" w:rsidR="00C82EAB" w:rsidRDefault="00C82EAB" w:rsidP="00C82EAB">
      <w:pPr>
        <w:pStyle w:val="NoSpacing"/>
      </w:pPr>
    </w:p>
    <w:p w14:paraId="3FC7AC36" w14:textId="77777777" w:rsidR="00C82EAB" w:rsidRDefault="00C82EAB" w:rsidP="00C82EAB">
      <w:pPr>
        <w:pStyle w:val="NoSpacing"/>
      </w:pPr>
      <w:r>
        <w:t xml:space="preserve">  Sites may retrieve the software and/or documentation directly using</w:t>
      </w:r>
    </w:p>
    <w:p w14:paraId="6A266C7B" w14:textId="77777777" w:rsidR="00C82EAB" w:rsidRDefault="00C82EAB" w:rsidP="00C82EAB">
      <w:pPr>
        <w:pStyle w:val="NoSpacing"/>
      </w:pPr>
      <w:r>
        <w:t xml:space="preserve">  Secure File Transfer Protocol (SFTP) from the ANONYMOUS.SOFTWARE</w:t>
      </w:r>
    </w:p>
    <w:p w14:paraId="5F1C94DB" w14:textId="77777777" w:rsidR="00C82EAB" w:rsidRDefault="00C82EAB" w:rsidP="00C82EAB">
      <w:pPr>
        <w:pStyle w:val="NoSpacing"/>
      </w:pPr>
      <w:r>
        <w:t xml:space="preserve">  directory at the following OI Field Offices:</w:t>
      </w:r>
    </w:p>
    <w:p w14:paraId="66877E28" w14:textId="77777777" w:rsidR="00C82EAB" w:rsidRDefault="00C82EAB" w:rsidP="00C82EAB">
      <w:pPr>
        <w:pStyle w:val="NoSpacing"/>
      </w:pPr>
    </w:p>
    <w:p w14:paraId="76FFB43F" w14:textId="77777777" w:rsidR="00C82EAB" w:rsidRDefault="00C82EAB" w:rsidP="00C82EAB">
      <w:pPr>
        <w:pStyle w:val="NoSpacing"/>
      </w:pPr>
      <w:r>
        <w:t xml:space="preserve">  Hines:          fo-hines.med.va.gov</w:t>
      </w:r>
    </w:p>
    <w:p w14:paraId="4AB2CE6C" w14:textId="77777777" w:rsidR="00C82EAB" w:rsidRDefault="00C82EAB" w:rsidP="00C82EAB">
      <w:pPr>
        <w:pStyle w:val="NoSpacing"/>
      </w:pPr>
      <w:r>
        <w:t xml:space="preserve">  Salt Lake City: fo-slc.med.va.gov</w:t>
      </w:r>
    </w:p>
    <w:p w14:paraId="48A5D0B0" w14:textId="77777777" w:rsidR="00C82EAB" w:rsidRDefault="00C82EAB" w:rsidP="00C82EAB">
      <w:pPr>
        <w:pStyle w:val="NoSpacing"/>
      </w:pPr>
    </w:p>
    <w:p w14:paraId="1C43C668" w14:textId="77777777" w:rsidR="00C82EAB" w:rsidRDefault="00C82EAB" w:rsidP="00C82EAB">
      <w:pPr>
        <w:pStyle w:val="NoSpacing"/>
      </w:pPr>
      <w:r>
        <w:t xml:space="preserve">  Documentation can also be found on the VA Software Documentation Library</w:t>
      </w:r>
    </w:p>
    <w:p w14:paraId="6F1F4EC8" w14:textId="77777777" w:rsidR="00C82EAB" w:rsidRDefault="00C82EAB" w:rsidP="00C82EAB">
      <w:pPr>
        <w:pStyle w:val="NoSpacing"/>
      </w:pPr>
      <w:r>
        <w:t xml:space="preserve">  at:</w:t>
      </w:r>
    </w:p>
    <w:p w14:paraId="1F1E480B" w14:textId="77777777" w:rsidR="00C82EAB" w:rsidRDefault="00C82EAB" w:rsidP="00C82EAB">
      <w:pPr>
        <w:pStyle w:val="NoSpacing"/>
      </w:pPr>
      <w:r>
        <w:t xml:space="preserve">  http://www4.va.gov/vdl/</w:t>
      </w:r>
    </w:p>
    <w:p w14:paraId="67BE8B5C" w14:textId="77777777" w:rsidR="00C82EAB" w:rsidRDefault="00C82EAB" w:rsidP="00C82EAB">
      <w:pPr>
        <w:pStyle w:val="NoSpacing"/>
      </w:pPr>
    </w:p>
    <w:p w14:paraId="13F53F90" w14:textId="77777777" w:rsidR="00C82EAB" w:rsidRDefault="00C82EAB" w:rsidP="00C82EAB">
      <w:pPr>
        <w:pStyle w:val="NoSpacing"/>
      </w:pPr>
      <w:r>
        <w:t xml:space="preserve">  VS GUI 1.3.1 Technical Manual</w:t>
      </w:r>
    </w:p>
    <w:p w14:paraId="42942372" w14:textId="77777777" w:rsidR="00C82EAB" w:rsidRDefault="00C82EAB" w:rsidP="00C82EAB">
      <w:pPr>
        <w:pStyle w:val="NoSpacing"/>
      </w:pPr>
      <w:r>
        <w:t xml:space="preserve">  VS GUI 1.3.1 User Guide</w:t>
      </w:r>
    </w:p>
    <w:p w14:paraId="4820A5BA" w14:textId="77777777" w:rsidR="00C82EAB" w:rsidRDefault="00C82EAB" w:rsidP="00C82EAB">
      <w:pPr>
        <w:pStyle w:val="NoSpacing"/>
      </w:pPr>
    </w:p>
    <w:p w14:paraId="2782BE31" w14:textId="77777777" w:rsidR="00C82EAB" w:rsidRDefault="00C82EAB" w:rsidP="00C82EAB">
      <w:pPr>
        <w:pStyle w:val="NoSpacing"/>
      </w:pPr>
      <w:r>
        <w:t xml:space="preserve">  Patch Installation:</w:t>
      </w:r>
    </w:p>
    <w:p w14:paraId="5DC72DAC" w14:textId="77777777" w:rsidR="00C82EAB" w:rsidRDefault="00C82EAB" w:rsidP="00C82EAB">
      <w:pPr>
        <w:pStyle w:val="NoSpacing"/>
      </w:pPr>
      <w:r>
        <w:t xml:space="preserve">  -------------------</w:t>
      </w:r>
    </w:p>
    <w:p w14:paraId="3D301173" w14:textId="77777777" w:rsidR="00C82EAB" w:rsidRDefault="00C82EAB" w:rsidP="00C82EAB">
      <w:pPr>
        <w:pStyle w:val="NoSpacing"/>
      </w:pPr>
    </w:p>
    <w:p w14:paraId="781A4D2E" w14:textId="77777777" w:rsidR="00C82EAB" w:rsidRDefault="00C82EAB" w:rsidP="00C82EAB">
      <w:pPr>
        <w:pStyle w:val="NoSpacing"/>
      </w:pPr>
      <w:r>
        <w:t xml:space="preserve">  Post Installation Overview:</w:t>
      </w:r>
    </w:p>
    <w:p w14:paraId="240FC6D6" w14:textId="77777777" w:rsidR="00C82EAB" w:rsidRDefault="00C82EAB" w:rsidP="00C82EAB">
      <w:pPr>
        <w:pStyle w:val="NoSpacing"/>
      </w:pPr>
      <w:r>
        <w:t xml:space="preserve">  -------------------------------</w:t>
      </w:r>
    </w:p>
    <w:p w14:paraId="0C4BD397" w14:textId="77777777" w:rsidR="00C82EAB" w:rsidRDefault="00C82EAB" w:rsidP="00C82EAB">
      <w:pPr>
        <w:pStyle w:val="NoSpacing"/>
      </w:pPr>
      <w:r>
        <w:t xml:space="preserve">  The post-init routine SDEC671 will transfer from SDEC APPT REQUEST</w:t>
      </w:r>
    </w:p>
    <w:p w14:paraId="54010525" w14:textId="77777777" w:rsidR="00C82EAB" w:rsidRDefault="00C82EAB" w:rsidP="00C82EAB">
      <w:pPr>
        <w:pStyle w:val="NoSpacing"/>
      </w:pPr>
      <w:r>
        <w:t xml:space="preserve">  (#409.85) file the Patient Contact (#44) field multiple to the SDEC</w:t>
      </w:r>
    </w:p>
    <w:p w14:paraId="462F4C9C" w14:textId="77777777" w:rsidR="00C82EAB" w:rsidRDefault="00C82EAB" w:rsidP="00C82EAB">
      <w:pPr>
        <w:pStyle w:val="NoSpacing"/>
      </w:pPr>
      <w:r>
        <w:t xml:space="preserve">  CONTACT (#409.86). No data will be deleted or fields removed at this</w:t>
      </w:r>
    </w:p>
    <w:p w14:paraId="1F9AD34B" w14:textId="77777777" w:rsidR="00C82EAB" w:rsidRDefault="00C82EAB" w:rsidP="00C82EAB">
      <w:pPr>
        <w:pStyle w:val="NoSpacing"/>
      </w:pPr>
      <w:r>
        <w:t xml:space="preserve">  time.</w:t>
      </w:r>
    </w:p>
    <w:p w14:paraId="11A896D3" w14:textId="77777777" w:rsidR="00C82EAB" w:rsidRDefault="00C82EAB" w:rsidP="00C82EAB">
      <w:pPr>
        <w:pStyle w:val="NoSpacing"/>
      </w:pPr>
    </w:p>
    <w:p w14:paraId="0BAEE76F" w14:textId="77777777" w:rsidR="00C82EAB" w:rsidRDefault="00C82EAB" w:rsidP="00C82EAB">
      <w:pPr>
        <w:pStyle w:val="NoSpacing"/>
      </w:pPr>
      <w:r>
        <w:t xml:space="preserve">  IF RESTART IS REQUIRED:</w:t>
      </w:r>
    </w:p>
    <w:p w14:paraId="4FF14B70" w14:textId="77777777" w:rsidR="00C82EAB" w:rsidRDefault="00C82EAB" w:rsidP="00C82EAB">
      <w:pPr>
        <w:pStyle w:val="NoSpacing"/>
      </w:pPr>
    </w:p>
    <w:p w14:paraId="76E7F7C7" w14:textId="77777777" w:rsidR="00C82EAB" w:rsidRDefault="00C82EAB" w:rsidP="00C82EAB">
      <w:pPr>
        <w:pStyle w:val="NoSpacing"/>
      </w:pPr>
      <w:r>
        <w:t xml:space="preserve">  NOTE: The following procedures require someone with programmer access</w:t>
      </w:r>
    </w:p>
    <w:p w14:paraId="3C19834E" w14:textId="77777777" w:rsidR="00C82EAB" w:rsidRDefault="00C82EAB" w:rsidP="00C82EAB">
      <w:pPr>
        <w:pStyle w:val="NoSpacing"/>
      </w:pPr>
      <w:r>
        <w:t xml:space="preserve">        and knowledge.</w:t>
      </w:r>
    </w:p>
    <w:p w14:paraId="39CF2479" w14:textId="77777777" w:rsidR="00C82EAB" w:rsidRDefault="00C82EAB" w:rsidP="00C82EAB">
      <w:pPr>
        <w:pStyle w:val="NoSpacing"/>
      </w:pPr>
    </w:p>
    <w:p w14:paraId="5AB70754" w14:textId="77777777" w:rsidR="00C82EAB" w:rsidRDefault="00C82EAB" w:rsidP="00C82EAB">
      <w:pPr>
        <w:pStyle w:val="NoSpacing"/>
      </w:pPr>
      <w:r>
        <w:t xml:space="preserve">  The post-init routine sets the XTMP global, to record the last entry</w:t>
      </w:r>
    </w:p>
    <w:p w14:paraId="3AA10565" w14:textId="77777777" w:rsidR="00C82EAB" w:rsidRDefault="00C82EAB" w:rsidP="00C82EAB">
      <w:pPr>
        <w:pStyle w:val="NoSpacing"/>
      </w:pPr>
      <w:r>
        <w:t xml:space="preserve">  transferred. If the routine stops for any reason it can be re-started</w:t>
      </w:r>
    </w:p>
    <w:p w14:paraId="4E58D266" w14:textId="77777777" w:rsidR="00C82EAB" w:rsidRDefault="00C82EAB" w:rsidP="00C82EAB">
      <w:pPr>
        <w:pStyle w:val="NoSpacing"/>
      </w:pPr>
      <w:r>
        <w:t xml:space="preserve">  by doing the following:</w:t>
      </w:r>
    </w:p>
    <w:p w14:paraId="408C83AC" w14:textId="77777777" w:rsidR="00C82EAB" w:rsidRDefault="00C82EAB" w:rsidP="00C82EAB">
      <w:pPr>
        <w:pStyle w:val="NoSpacing"/>
      </w:pPr>
    </w:p>
    <w:p w14:paraId="69A4378C" w14:textId="77777777" w:rsidR="00C82EAB" w:rsidRDefault="00C82EAB" w:rsidP="00C82EAB">
      <w:pPr>
        <w:pStyle w:val="NoSpacing"/>
      </w:pPr>
      <w:r>
        <w:t xml:space="preserve">  D RESTART^SDEC671</w:t>
      </w:r>
    </w:p>
    <w:p w14:paraId="5BF3DC6F" w14:textId="77777777" w:rsidR="00C82EAB" w:rsidRDefault="00C82EAB" w:rsidP="00C82EAB">
      <w:pPr>
        <w:pStyle w:val="NoSpacing"/>
      </w:pPr>
    </w:p>
    <w:p w14:paraId="355C81B7" w14:textId="77777777" w:rsidR="00C82EAB" w:rsidRDefault="00C82EAB" w:rsidP="00C82EAB">
      <w:pPr>
        <w:pStyle w:val="NoSpacing"/>
      </w:pPr>
      <w:r>
        <w:t xml:space="preserve">  Also entries in the file SDEC APPOINTMENT (#409.84) that have</w:t>
      </w:r>
    </w:p>
    <w:p w14:paraId="38E918D5" w14:textId="77777777" w:rsidR="00C82EAB" w:rsidRDefault="00C82EAB" w:rsidP="00C82EAB">
      <w:pPr>
        <w:pStyle w:val="NoSpacing"/>
      </w:pPr>
      <w:r>
        <w:t xml:space="preserve">  no corresponding entry in the PATIENT (#2) will be displayed and deleted.</w:t>
      </w:r>
    </w:p>
    <w:p w14:paraId="616A6491" w14:textId="77777777" w:rsidR="00C82EAB" w:rsidRDefault="00C82EAB" w:rsidP="00C82EAB">
      <w:pPr>
        <w:pStyle w:val="NoSpacing"/>
      </w:pPr>
      <w:r>
        <w:t xml:space="preserve">  The entries are also saved in the XTMP("671SDEC") global.</w:t>
      </w:r>
    </w:p>
    <w:p w14:paraId="49A0E990" w14:textId="77777777" w:rsidR="00C82EAB" w:rsidRDefault="00C82EAB" w:rsidP="00C82EAB">
      <w:pPr>
        <w:pStyle w:val="NoSpacing"/>
      </w:pPr>
    </w:p>
    <w:p w14:paraId="3D2D1FD1" w14:textId="77777777" w:rsidR="00C82EAB" w:rsidRDefault="00C82EAB" w:rsidP="00C82EAB">
      <w:pPr>
        <w:pStyle w:val="NoSpacing"/>
      </w:pPr>
      <w:r>
        <w:t xml:space="preserve">  THIS PROCEDURE CAN BE RE-STARTED BY DOING THE FOLLOWING:</w:t>
      </w:r>
    </w:p>
    <w:p w14:paraId="072A5AFD" w14:textId="77777777" w:rsidR="00C82EAB" w:rsidRDefault="00C82EAB" w:rsidP="00C82EAB">
      <w:pPr>
        <w:pStyle w:val="NoSpacing"/>
      </w:pPr>
    </w:p>
    <w:p w14:paraId="7EF14903" w14:textId="77777777" w:rsidR="00C82EAB" w:rsidRPr="00242555" w:rsidRDefault="00C82EAB" w:rsidP="00C82EAB">
      <w:pPr>
        <w:pStyle w:val="NoSpacing"/>
        <w:rPr>
          <w:lang w:val="fr-FR"/>
        </w:rPr>
      </w:pPr>
      <w:r>
        <w:t xml:space="preserve">  </w:t>
      </w:r>
      <w:r w:rsidRPr="00242555">
        <w:rPr>
          <w:lang w:val="fr-FR"/>
        </w:rPr>
        <w:t>D PORT2^SDEC671</w:t>
      </w:r>
    </w:p>
    <w:p w14:paraId="098B05A2" w14:textId="77777777" w:rsidR="00C82EAB" w:rsidRPr="00242555" w:rsidRDefault="00C82EAB" w:rsidP="00C82EAB">
      <w:pPr>
        <w:pStyle w:val="NoSpacing"/>
        <w:rPr>
          <w:lang w:val="fr-FR"/>
        </w:rPr>
      </w:pPr>
    </w:p>
    <w:p w14:paraId="3563CFF9" w14:textId="77777777" w:rsidR="00C82EAB" w:rsidRPr="00242555" w:rsidRDefault="00C82EAB" w:rsidP="00C82EAB">
      <w:pPr>
        <w:pStyle w:val="NoSpacing"/>
        <w:rPr>
          <w:lang w:val="fr-FR"/>
        </w:rPr>
      </w:pPr>
      <w:r w:rsidRPr="00242555">
        <w:rPr>
          <w:lang w:val="fr-FR"/>
        </w:rPr>
        <w:lastRenderedPageBreak/>
        <w:t xml:space="preserve">  Pre-Installation Instructions:</w:t>
      </w:r>
    </w:p>
    <w:p w14:paraId="512E5F2B" w14:textId="77777777" w:rsidR="00C82EAB" w:rsidRDefault="00C82EAB" w:rsidP="00C82EAB">
      <w:pPr>
        <w:pStyle w:val="NoSpacing"/>
      </w:pPr>
      <w:r w:rsidRPr="00242555">
        <w:rPr>
          <w:lang w:val="fr-FR"/>
        </w:rPr>
        <w:t xml:space="preserve">  </w:t>
      </w:r>
      <w:r>
        <w:t>------------------------------</w:t>
      </w:r>
    </w:p>
    <w:p w14:paraId="7B05DB0B" w14:textId="77777777" w:rsidR="00C82EAB" w:rsidRDefault="00C82EAB" w:rsidP="00C82EAB">
      <w:pPr>
        <w:pStyle w:val="NoSpacing"/>
      </w:pPr>
    </w:p>
    <w:p w14:paraId="2AB140D0" w14:textId="77777777" w:rsidR="00C82EAB" w:rsidRDefault="00C82EAB" w:rsidP="00C82EAB">
      <w:pPr>
        <w:pStyle w:val="NoSpacing"/>
      </w:pPr>
      <w:r>
        <w:t xml:space="preserve">  This patch should not be installed with VistA Scheduling GUI users on the</w:t>
      </w:r>
    </w:p>
    <w:p w14:paraId="6D10434D" w14:textId="77777777" w:rsidR="00C82EAB" w:rsidRDefault="00C82EAB" w:rsidP="00C82EAB">
      <w:pPr>
        <w:pStyle w:val="NoSpacing"/>
      </w:pPr>
      <w:r>
        <w:t xml:space="preserve">  system and it is recommended that it be installed during non-peak hours</w:t>
      </w:r>
    </w:p>
    <w:p w14:paraId="23F2D5B7" w14:textId="77777777" w:rsidR="00C82EAB" w:rsidRDefault="00C82EAB" w:rsidP="00C82EAB">
      <w:pPr>
        <w:pStyle w:val="NoSpacing"/>
      </w:pPr>
      <w:r>
        <w:t xml:space="preserve">  to minimize potential disruption to other users. This patch should take</w:t>
      </w:r>
    </w:p>
    <w:p w14:paraId="35FD80F5" w14:textId="77777777" w:rsidR="00C82EAB" w:rsidRDefault="00C82EAB" w:rsidP="00C82EAB">
      <w:pPr>
        <w:pStyle w:val="NoSpacing"/>
      </w:pPr>
      <w:r>
        <w:t xml:space="preserve">  less than 5 minutes to install.</w:t>
      </w:r>
    </w:p>
    <w:p w14:paraId="594908AD" w14:textId="77777777" w:rsidR="00C82EAB" w:rsidRDefault="00C82EAB" w:rsidP="00C82EAB">
      <w:pPr>
        <w:pStyle w:val="NoSpacing"/>
      </w:pPr>
    </w:p>
    <w:p w14:paraId="61DEAE3C" w14:textId="77777777" w:rsidR="00C82EAB" w:rsidRDefault="00C82EAB" w:rsidP="00C82EAB">
      <w:pPr>
        <w:pStyle w:val="NoSpacing"/>
      </w:pPr>
      <w:r>
        <w:t xml:space="preserve">  The following options should be disabled to ensure that no processing</w:t>
      </w:r>
    </w:p>
    <w:p w14:paraId="36CF2863" w14:textId="77777777" w:rsidR="00C82EAB" w:rsidRDefault="00C82EAB" w:rsidP="00C82EAB">
      <w:pPr>
        <w:pStyle w:val="NoSpacing"/>
      </w:pPr>
      <w:r>
        <w:t xml:space="preserve">  takes place during the install:</w:t>
      </w:r>
    </w:p>
    <w:p w14:paraId="444D29B8" w14:textId="77777777" w:rsidR="00C82EAB" w:rsidRDefault="00C82EAB" w:rsidP="00C82EAB">
      <w:pPr>
        <w:pStyle w:val="NoSpacing"/>
      </w:pPr>
    </w:p>
    <w:p w14:paraId="5F4643D2" w14:textId="77777777" w:rsidR="00C82EAB" w:rsidRDefault="00C82EAB" w:rsidP="00C82EAB">
      <w:pPr>
        <w:pStyle w:val="NoSpacing"/>
      </w:pPr>
      <w:r>
        <w:t xml:space="preserve">    Clinical Scheduling Procedure Calls [SDECRPC]</w:t>
      </w:r>
    </w:p>
    <w:p w14:paraId="25A4B02C" w14:textId="77777777" w:rsidR="00C82EAB" w:rsidRDefault="00C82EAB" w:rsidP="00C82EAB">
      <w:pPr>
        <w:pStyle w:val="NoSpacing"/>
      </w:pPr>
      <w:r>
        <w:t xml:space="preserve">    Scheduling Manager's Menu           [SDMGR]</w:t>
      </w:r>
    </w:p>
    <w:p w14:paraId="3A075C81" w14:textId="77777777" w:rsidR="00C82EAB" w:rsidRDefault="00C82EAB" w:rsidP="00C82EAB">
      <w:pPr>
        <w:pStyle w:val="NoSpacing"/>
      </w:pPr>
      <w:r>
        <w:t xml:space="preserve">    Supervisor Menu                     [SDSUP]</w:t>
      </w:r>
    </w:p>
    <w:p w14:paraId="47749682" w14:textId="77777777" w:rsidR="00C82EAB" w:rsidRDefault="00C82EAB" w:rsidP="00C82EAB">
      <w:pPr>
        <w:pStyle w:val="NoSpacing"/>
      </w:pPr>
      <w:r>
        <w:t xml:space="preserve">    Scheduling Menu                     [SDUSER]</w:t>
      </w:r>
    </w:p>
    <w:p w14:paraId="5EBEC44E" w14:textId="77777777" w:rsidR="00C82EAB" w:rsidRDefault="00C82EAB" w:rsidP="00C82EAB">
      <w:pPr>
        <w:pStyle w:val="NoSpacing"/>
      </w:pPr>
      <w:r>
        <w:t xml:space="preserve">    Set up a Clinic                     [SDBUILD]</w:t>
      </w:r>
    </w:p>
    <w:p w14:paraId="577DBE53" w14:textId="77777777" w:rsidR="00C82EAB" w:rsidRDefault="00C82EAB" w:rsidP="00C82EAB">
      <w:pPr>
        <w:pStyle w:val="NoSpacing"/>
      </w:pPr>
    </w:p>
    <w:p w14:paraId="0DFB55C4" w14:textId="77777777" w:rsidR="00C82EAB" w:rsidRDefault="00C82EAB" w:rsidP="00C82EAB">
      <w:pPr>
        <w:pStyle w:val="NoSpacing"/>
      </w:pPr>
      <w:r>
        <w:t xml:space="preserve">  Installation Instructions:</w:t>
      </w:r>
    </w:p>
    <w:p w14:paraId="7E15EAFC" w14:textId="77777777" w:rsidR="00C82EAB" w:rsidRDefault="00C82EAB" w:rsidP="00C82EAB">
      <w:pPr>
        <w:pStyle w:val="NoSpacing"/>
      </w:pPr>
      <w:r>
        <w:t xml:space="preserve">  --------------------------</w:t>
      </w:r>
    </w:p>
    <w:p w14:paraId="29E4BAE3" w14:textId="77777777" w:rsidR="00C82EAB" w:rsidRDefault="00C82EAB" w:rsidP="00C82EAB">
      <w:pPr>
        <w:pStyle w:val="NoSpacing"/>
      </w:pPr>
    </w:p>
    <w:p w14:paraId="46E25B53" w14:textId="77777777" w:rsidR="00C82EAB" w:rsidRDefault="00C82EAB" w:rsidP="00C82EAB">
      <w:pPr>
        <w:pStyle w:val="NoSpacing"/>
      </w:pPr>
      <w:r>
        <w:t xml:space="preserve">  This installation will update routines that support VistA Scheduling GUI</w:t>
      </w:r>
    </w:p>
    <w:p w14:paraId="74D65637" w14:textId="77777777" w:rsidR="00C82EAB" w:rsidRDefault="00C82EAB" w:rsidP="00C82EAB">
      <w:pPr>
        <w:pStyle w:val="NoSpacing"/>
      </w:pPr>
      <w:r>
        <w:t xml:space="preserve">  APIs.</w:t>
      </w:r>
    </w:p>
    <w:p w14:paraId="5DB67EBB" w14:textId="77777777" w:rsidR="00C82EAB" w:rsidRDefault="00C82EAB" w:rsidP="00C82EAB">
      <w:pPr>
        <w:pStyle w:val="NoSpacing"/>
      </w:pPr>
    </w:p>
    <w:p w14:paraId="3D28A46D" w14:textId="77777777" w:rsidR="00C82EAB" w:rsidRDefault="00C82EAB" w:rsidP="00C82EAB">
      <w:pPr>
        <w:pStyle w:val="NoSpacing"/>
      </w:pPr>
      <w:r>
        <w:t xml:space="preserve">  1. Choose the PackMan message containing this patch.</w:t>
      </w:r>
    </w:p>
    <w:p w14:paraId="5B38B0EE" w14:textId="77777777" w:rsidR="00C82EAB" w:rsidRDefault="00C82EAB" w:rsidP="00C82EAB">
      <w:pPr>
        <w:pStyle w:val="NoSpacing"/>
      </w:pPr>
    </w:p>
    <w:p w14:paraId="28E8714E" w14:textId="77777777" w:rsidR="00C82EAB" w:rsidRDefault="00C82EAB" w:rsidP="00C82EAB">
      <w:pPr>
        <w:pStyle w:val="NoSpacing"/>
      </w:pPr>
      <w:r>
        <w:t xml:space="preserve">  2. Choose the INSTALL/CHECK MESSAGE PackMan option.</w:t>
      </w:r>
    </w:p>
    <w:p w14:paraId="784F84D0" w14:textId="77777777" w:rsidR="00C82EAB" w:rsidRDefault="00C82EAB" w:rsidP="00C82EAB">
      <w:pPr>
        <w:pStyle w:val="NoSpacing"/>
      </w:pPr>
    </w:p>
    <w:p w14:paraId="1DA72AB5" w14:textId="77777777" w:rsidR="00C82EAB" w:rsidRDefault="00C82EAB" w:rsidP="00C82EAB">
      <w:pPr>
        <w:pStyle w:val="NoSpacing"/>
      </w:pPr>
      <w:r>
        <w:t xml:space="preserve">  3. From the Kernel Installation and Distribution System Menu, select the</w:t>
      </w:r>
    </w:p>
    <w:p w14:paraId="311E2112" w14:textId="77777777" w:rsidR="00C82EAB" w:rsidRDefault="00C82EAB" w:rsidP="00C82EAB">
      <w:pPr>
        <w:pStyle w:val="NoSpacing"/>
      </w:pPr>
      <w:r>
        <w:t xml:space="preserve">      Installation Menu.  From this menu, you may elect to use the</w:t>
      </w:r>
    </w:p>
    <w:p w14:paraId="6BE775AB" w14:textId="77777777" w:rsidR="00C82EAB" w:rsidRDefault="00C82EAB" w:rsidP="00C82EAB">
      <w:pPr>
        <w:pStyle w:val="NoSpacing"/>
      </w:pPr>
      <w:r>
        <w:t xml:space="preserve">      following options. When prompted for the INSTALL NAME enter the patch</w:t>
      </w:r>
    </w:p>
    <w:p w14:paraId="299A21ED" w14:textId="77777777" w:rsidR="00C82EAB" w:rsidRDefault="00C82EAB" w:rsidP="00C82EAB">
      <w:pPr>
        <w:pStyle w:val="NoSpacing"/>
      </w:pPr>
      <w:r>
        <w:t xml:space="preserve">      SD*5.3*671</w:t>
      </w:r>
    </w:p>
    <w:p w14:paraId="19143DDE" w14:textId="77777777" w:rsidR="00C82EAB" w:rsidRDefault="00C82EAB" w:rsidP="00C82EAB">
      <w:pPr>
        <w:pStyle w:val="NoSpacing"/>
      </w:pPr>
    </w:p>
    <w:p w14:paraId="38962D0A" w14:textId="77777777" w:rsidR="00C82EAB" w:rsidRDefault="00C82EAB" w:rsidP="00C82EAB">
      <w:pPr>
        <w:pStyle w:val="NoSpacing"/>
      </w:pPr>
      <w:r>
        <w:t xml:space="preserve">    a. Backup a Transport Global - This option will create a backup message</w:t>
      </w:r>
    </w:p>
    <w:p w14:paraId="744AA5BB" w14:textId="77777777" w:rsidR="00C82EAB" w:rsidRDefault="00C82EAB" w:rsidP="00C82EAB">
      <w:pPr>
        <w:pStyle w:val="NoSpacing"/>
      </w:pPr>
      <w:r>
        <w:t xml:space="preserve">          of any routines exported with this patch. It will not backup any</w:t>
      </w:r>
    </w:p>
    <w:p w14:paraId="6EC4F39D" w14:textId="77777777" w:rsidR="00C82EAB" w:rsidRDefault="00C82EAB" w:rsidP="00C82EAB">
      <w:pPr>
        <w:pStyle w:val="NoSpacing"/>
      </w:pPr>
      <w:r>
        <w:t xml:space="preserve">          other changes such as DDs or templates.</w:t>
      </w:r>
    </w:p>
    <w:p w14:paraId="14C2B178" w14:textId="77777777" w:rsidR="00C82EAB" w:rsidRDefault="00C82EAB" w:rsidP="00C82EAB">
      <w:pPr>
        <w:pStyle w:val="NoSpacing"/>
      </w:pPr>
      <w:r>
        <w:t xml:space="preserve">    b. Compare Transport Global to Current System - This option will allow</w:t>
      </w:r>
    </w:p>
    <w:p w14:paraId="0C1EFD92" w14:textId="77777777" w:rsidR="00C82EAB" w:rsidRDefault="00C82EAB" w:rsidP="00C82EAB">
      <w:pPr>
        <w:pStyle w:val="NoSpacing"/>
      </w:pPr>
      <w:r>
        <w:t xml:space="preserve">          you to view all changes that will be made when this</w:t>
      </w:r>
    </w:p>
    <w:p w14:paraId="1BF28DA0" w14:textId="77777777" w:rsidR="00C82EAB" w:rsidRDefault="00C82EAB" w:rsidP="00C82EAB">
      <w:pPr>
        <w:pStyle w:val="NoSpacing"/>
      </w:pPr>
      <w:r>
        <w:t xml:space="preserve">          patch is installed.  It compares all components of this patch</w:t>
      </w:r>
    </w:p>
    <w:p w14:paraId="433006D2" w14:textId="77777777" w:rsidR="00C82EAB" w:rsidRDefault="00C82EAB" w:rsidP="00C82EAB">
      <w:pPr>
        <w:pStyle w:val="NoSpacing"/>
      </w:pPr>
      <w:r>
        <w:t xml:space="preserve">          (routines, DDs, templates, etc.).</w:t>
      </w:r>
    </w:p>
    <w:p w14:paraId="24827C02" w14:textId="77777777" w:rsidR="00C82EAB" w:rsidRDefault="00C82EAB" w:rsidP="00C82EAB">
      <w:pPr>
        <w:pStyle w:val="NoSpacing"/>
      </w:pPr>
      <w:r>
        <w:t xml:space="preserve">    c. Verify Checksums in Transport Global - This option will allow you to</w:t>
      </w:r>
    </w:p>
    <w:p w14:paraId="3CDC2AC6" w14:textId="77777777" w:rsidR="00C82EAB" w:rsidRDefault="00C82EAB" w:rsidP="00C82EAB">
      <w:pPr>
        <w:pStyle w:val="NoSpacing"/>
      </w:pPr>
      <w:r>
        <w:t xml:space="preserve">          ensure the integrity of the routines that are in</w:t>
      </w:r>
    </w:p>
    <w:p w14:paraId="6561C3CC" w14:textId="77777777" w:rsidR="00C82EAB" w:rsidRDefault="00C82EAB" w:rsidP="00C82EAB">
      <w:pPr>
        <w:pStyle w:val="NoSpacing"/>
      </w:pPr>
      <w:r>
        <w:t xml:space="preserve">          the transport global.</w:t>
      </w:r>
    </w:p>
    <w:p w14:paraId="72A14917" w14:textId="77777777" w:rsidR="00C82EAB" w:rsidRDefault="00C82EAB" w:rsidP="00C82EAB">
      <w:pPr>
        <w:pStyle w:val="NoSpacing"/>
      </w:pPr>
    </w:p>
    <w:p w14:paraId="307DEB59" w14:textId="77777777" w:rsidR="00C82EAB" w:rsidRDefault="00C82EAB" w:rsidP="00C82EAB">
      <w:pPr>
        <w:pStyle w:val="NoSpacing"/>
      </w:pPr>
      <w:r>
        <w:t xml:space="preserve">  4. From the Installation Menu, select the Install Package(s) option and</w:t>
      </w:r>
    </w:p>
    <w:p w14:paraId="69BA6FB3" w14:textId="77777777" w:rsidR="00C82EAB" w:rsidRDefault="00C82EAB" w:rsidP="00C82EAB">
      <w:pPr>
        <w:pStyle w:val="NoSpacing"/>
      </w:pPr>
      <w:r>
        <w:t xml:space="preserve">      choose the patch to install.</w:t>
      </w:r>
    </w:p>
    <w:p w14:paraId="305C12F9" w14:textId="77777777" w:rsidR="00C82EAB" w:rsidRDefault="00C82EAB" w:rsidP="00C82EAB">
      <w:pPr>
        <w:pStyle w:val="NoSpacing"/>
      </w:pPr>
    </w:p>
    <w:p w14:paraId="5750B857" w14:textId="77777777" w:rsidR="00C82EAB" w:rsidRDefault="00C82EAB" w:rsidP="00C82EAB">
      <w:pPr>
        <w:pStyle w:val="NoSpacing"/>
      </w:pPr>
      <w:r>
        <w:lastRenderedPageBreak/>
        <w:t xml:space="preserve">  5. When prompted 'Want KIDS to Rebuild Menu Trees Upon Completion of</w:t>
      </w:r>
    </w:p>
    <w:p w14:paraId="4EBCD24C" w14:textId="77777777" w:rsidR="00C82EAB" w:rsidRDefault="00C82EAB" w:rsidP="00C82EAB">
      <w:pPr>
        <w:pStyle w:val="NoSpacing"/>
      </w:pPr>
      <w:r>
        <w:t xml:space="preserve">     Install? NO//' Respond with 'NO'</w:t>
      </w:r>
    </w:p>
    <w:p w14:paraId="3CDC8EA4" w14:textId="77777777" w:rsidR="00C82EAB" w:rsidRDefault="00C82EAB" w:rsidP="00C82EAB">
      <w:pPr>
        <w:pStyle w:val="NoSpacing"/>
      </w:pPr>
    </w:p>
    <w:p w14:paraId="74590C08" w14:textId="77777777" w:rsidR="00C82EAB" w:rsidRDefault="00C82EAB" w:rsidP="00C82EAB">
      <w:pPr>
        <w:pStyle w:val="NoSpacing"/>
      </w:pPr>
      <w:r>
        <w:t xml:space="preserve">  6. When prompted 'Want KIDS to INHIBIT LOGONs during the install? NO//'</w:t>
      </w:r>
    </w:p>
    <w:p w14:paraId="172F82AC" w14:textId="77777777" w:rsidR="00C82EAB" w:rsidRDefault="00C82EAB" w:rsidP="00C82EAB">
      <w:pPr>
        <w:pStyle w:val="NoSpacing"/>
      </w:pPr>
      <w:r>
        <w:t xml:space="preserve">        Respond with 'NO'</w:t>
      </w:r>
    </w:p>
    <w:p w14:paraId="14B4CC64" w14:textId="77777777" w:rsidR="00C82EAB" w:rsidRDefault="00C82EAB" w:rsidP="00C82EAB">
      <w:pPr>
        <w:pStyle w:val="NoSpacing"/>
      </w:pPr>
    </w:p>
    <w:p w14:paraId="7711CBE0" w14:textId="77777777" w:rsidR="00C82EAB" w:rsidRDefault="00C82EAB" w:rsidP="00C82EAB">
      <w:pPr>
        <w:pStyle w:val="NoSpacing"/>
      </w:pPr>
      <w:r>
        <w:t xml:space="preserve">  7. When prompted 'Want to DISABLE Scheduled Options, Menu Options, and</w:t>
      </w:r>
    </w:p>
    <w:p w14:paraId="00C74F62" w14:textId="77777777" w:rsidR="00C82EAB" w:rsidRDefault="00C82EAB" w:rsidP="00C82EAB">
      <w:pPr>
        <w:pStyle w:val="NoSpacing"/>
      </w:pPr>
      <w:r>
        <w:t xml:space="preserve">      Protocols? NO//' Respond with 'YES' Option to mark as out of order:</w:t>
      </w:r>
    </w:p>
    <w:p w14:paraId="793D1194" w14:textId="77777777" w:rsidR="00C82EAB" w:rsidRDefault="00C82EAB" w:rsidP="00C82EAB">
      <w:pPr>
        <w:pStyle w:val="NoSpacing"/>
      </w:pPr>
    </w:p>
    <w:p w14:paraId="36D856B3" w14:textId="77777777" w:rsidR="00C82EAB" w:rsidRDefault="00C82EAB" w:rsidP="00C82EAB">
      <w:pPr>
        <w:pStyle w:val="NoSpacing"/>
      </w:pPr>
      <w:r>
        <w:t xml:space="preserve">          Clinical Scheduling Procedure Calls [SDECRPC]</w:t>
      </w:r>
    </w:p>
    <w:p w14:paraId="2482E0AE" w14:textId="77777777" w:rsidR="00C82EAB" w:rsidRDefault="00C82EAB" w:rsidP="00C82EAB">
      <w:pPr>
        <w:pStyle w:val="NoSpacing"/>
      </w:pPr>
      <w:r>
        <w:t xml:space="preserve">          Scheduling Manager's Menu           [SDMGR]</w:t>
      </w:r>
    </w:p>
    <w:p w14:paraId="4BF229E8" w14:textId="77777777" w:rsidR="00C82EAB" w:rsidRDefault="00C82EAB" w:rsidP="00C82EAB">
      <w:pPr>
        <w:pStyle w:val="NoSpacing"/>
      </w:pPr>
      <w:r>
        <w:t xml:space="preserve">          Supervisor Menu                     [SDSUP]</w:t>
      </w:r>
    </w:p>
    <w:p w14:paraId="243E9A0D" w14:textId="77777777" w:rsidR="00C82EAB" w:rsidRDefault="00C82EAB" w:rsidP="00C82EAB">
      <w:pPr>
        <w:pStyle w:val="NoSpacing"/>
      </w:pPr>
      <w:r>
        <w:t xml:space="preserve">          Scheduling Menu                     [SDUSER]</w:t>
      </w:r>
    </w:p>
    <w:p w14:paraId="10A8A65D" w14:textId="77777777" w:rsidR="00C82EAB" w:rsidRDefault="00C82EAB" w:rsidP="00C82EAB">
      <w:pPr>
        <w:pStyle w:val="NoSpacing"/>
      </w:pPr>
      <w:r>
        <w:t xml:space="preserve">          Set up a Clinic                     [SDBUILD]</w:t>
      </w:r>
    </w:p>
    <w:p w14:paraId="3102F5C2" w14:textId="77777777" w:rsidR="00C82EAB" w:rsidRDefault="00C82EAB" w:rsidP="00C82EAB">
      <w:pPr>
        <w:pStyle w:val="NoSpacing"/>
      </w:pPr>
    </w:p>
    <w:p w14:paraId="599AE140" w14:textId="77777777" w:rsidR="00C82EAB" w:rsidRDefault="00C82EAB" w:rsidP="00C82EAB">
      <w:pPr>
        <w:pStyle w:val="NoSpacing"/>
      </w:pPr>
      <w:r>
        <w:t>Routine Information:</w:t>
      </w:r>
    </w:p>
    <w:p w14:paraId="25C042EC" w14:textId="77777777" w:rsidR="00C82EAB" w:rsidRDefault="00C82EAB" w:rsidP="00C82EAB">
      <w:pPr>
        <w:pStyle w:val="NoSpacing"/>
      </w:pPr>
      <w:r>
        <w:t>====================</w:t>
      </w:r>
    </w:p>
    <w:p w14:paraId="5BD41613" w14:textId="77777777" w:rsidR="00C82EAB" w:rsidRDefault="00C82EAB" w:rsidP="00C82EAB">
      <w:pPr>
        <w:pStyle w:val="NoSpacing"/>
      </w:pPr>
      <w:r>
        <w:t>The second line of each of these routines now looks like:</w:t>
      </w:r>
    </w:p>
    <w:p w14:paraId="725FB589" w14:textId="77777777" w:rsidR="00C82EAB" w:rsidRDefault="00C82EAB" w:rsidP="00C82EAB">
      <w:pPr>
        <w:pStyle w:val="NoSpacing"/>
      </w:pPr>
      <w:r>
        <w:t xml:space="preserve"> ;;5.3;Scheduling;**[Patch List]**;Aug 13, 1993;Build 24</w:t>
      </w:r>
    </w:p>
    <w:p w14:paraId="5CC4326B" w14:textId="77777777" w:rsidR="00C82EAB" w:rsidRDefault="00C82EAB" w:rsidP="00C82EAB">
      <w:pPr>
        <w:pStyle w:val="NoSpacing"/>
      </w:pPr>
    </w:p>
    <w:p w14:paraId="6DCF1134" w14:textId="77777777" w:rsidR="00C82EAB" w:rsidRDefault="00C82EAB" w:rsidP="00C82EAB">
      <w:pPr>
        <w:pStyle w:val="NoSpacing"/>
      </w:pPr>
      <w:r>
        <w:t>The checksums below are new checksums, and</w:t>
      </w:r>
    </w:p>
    <w:p w14:paraId="3BD3EC08" w14:textId="77777777" w:rsidR="00C82EAB" w:rsidRDefault="00C82EAB" w:rsidP="00C82EAB">
      <w:pPr>
        <w:pStyle w:val="NoSpacing"/>
      </w:pPr>
      <w:r>
        <w:t xml:space="preserve"> can be checked with CHECK1^XTSUMBLD.</w:t>
      </w:r>
    </w:p>
    <w:p w14:paraId="4C12B75D" w14:textId="77777777" w:rsidR="00C82EAB" w:rsidRDefault="00C82EAB" w:rsidP="00C82EAB">
      <w:pPr>
        <w:pStyle w:val="NoSpacing"/>
      </w:pPr>
    </w:p>
    <w:p w14:paraId="05113711" w14:textId="77777777" w:rsidR="00C82EAB" w:rsidRDefault="00C82EAB" w:rsidP="00C82EAB">
      <w:pPr>
        <w:pStyle w:val="NoSpacing"/>
      </w:pPr>
      <w:r>
        <w:t>Routine Name: SDEC07</w:t>
      </w:r>
    </w:p>
    <w:p w14:paraId="007A3736" w14:textId="77777777" w:rsidR="00C82EAB" w:rsidRDefault="00C82EAB" w:rsidP="00C82EAB">
      <w:pPr>
        <w:pStyle w:val="NoSpacing"/>
      </w:pPr>
      <w:r>
        <w:t xml:space="preserve">    Before:B186068449   After:B187944035  **627,642,651,658,665,669,671**</w:t>
      </w:r>
    </w:p>
    <w:p w14:paraId="6BA4B049" w14:textId="77777777" w:rsidR="00C82EAB" w:rsidRDefault="00C82EAB" w:rsidP="00C82EAB">
      <w:pPr>
        <w:pStyle w:val="NoSpacing"/>
      </w:pPr>
      <w:r>
        <w:t>Routine Name: SDEC25</w:t>
      </w:r>
    </w:p>
    <w:p w14:paraId="280BDE07" w14:textId="77777777" w:rsidR="00C82EAB" w:rsidRDefault="00C82EAB" w:rsidP="00C82EAB">
      <w:pPr>
        <w:pStyle w:val="NoSpacing"/>
      </w:pPr>
      <w:r>
        <w:t xml:space="preserve">    Before:B108318139   After:B115273682  **627,665,671**</w:t>
      </w:r>
    </w:p>
    <w:p w14:paraId="6A517B25" w14:textId="77777777" w:rsidR="00C82EAB" w:rsidRDefault="00C82EAB" w:rsidP="00C82EAB">
      <w:pPr>
        <w:pStyle w:val="NoSpacing"/>
      </w:pPr>
      <w:r>
        <w:t>Routine Name: SDEC55A</w:t>
      </w:r>
    </w:p>
    <w:p w14:paraId="52EE3B04" w14:textId="77777777" w:rsidR="00C82EAB" w:rsidRDefault="00C82EAB" w:rsidP="00C82EAB">
      <w:pPr>
        <w:pStyle w:val="NoSpacing"/>
      </w:pPr>
      <w:r>
        <w:t xml:space="preserve">    Before: B79593054   After: B80956414  **627,671**</w:t>
      </w:r>
    </w:p>
    <w:p w14:paraId="185AFCF8" w14:textId="77777777" w:rsidR="00C82EAB" w:rsidRDefault="00C82EAB" w:rsidP="00C82EAB">
      <w:pPr>
        <w:pStyle w:val="NoSpacing"/>
      </w:pPr>
      <w:r>
        <w:t>Routine Name: SDEC671</w:t>
      </w:r>
    </w:p>
    <w:p w14:paraId="75A77AE0" w14:textId="77777777" w:rsidR="00C82EAB" w:rsidRDefault="00C82EAB" w:rsidP="00C82EAB">
      <w:pPr>
        <w:pStyle w:val="NoSpacing"/>
      </w:pPr>
      <w:r>
        <w:t xml:space="preserve">    Before:       n/a   After: B40695301  **671**</w:t>
      </w:r>
    </w:p>
    <w:p w14:paraId="3521D9D6" w14:textId="77777777" w:rsidR="00C82EAB" w:rsidRDefault="00C82EAB" w:rsidP="00C82EAB">
      <w:pPr>
        <w:pStyle w:val="NoSpacing"/>
      </w:pPr>
      <w:r>
        <w:t>Routine Name: SDECAR</w:t>
      </w:r>
    </w:p>
    <w:p w14:paraId="6EAEC752" w14:textId="77777777" w:rsidR="00C82EAB" w:rsidRDefault="00C82EAB" w:rsidP="00C82EAB">
      <w:pPr>
        <w:pStyle w:val="NoSpacing"/>
      </w:pPr>
      <w:r>
        <w:t xml:space="preserve">    Before: B92353393   After: B90430673  **627,642,671**</w:t>
      </w:r>
    </w:p>
    <w:p w14:paraId="42219A29" w14:textId="77777777" w:rsidR="00C82EAB" w:rsidRDefault="00C82EAB" w:rsidP="00C82EAB">
      <w:pPr>
        <w:pStyle w:val="NoSpacing"/>
      </w:pPr>
      <w:r>
        <w:t>Routine Name: SDECAR2</w:t>
      </w:r>
    </w:p>
    <w:p w14:paraId="1E23FD06" w14:textId="77777777" w:rsidR="00C82EAB" w:rsidRDefault="00C82EAB" w:rsidP="00C82EAB">
      <w:pPr>
        <w:pStyle w:val="NoSpacing"/>
      </w:pPr>
      <w:r>
        <w:t xml:space="preserve">    Before:B158474911   After:B191968590  **627,642,658,671**</w:t>
      </w:r>
    </w:p>
    <w:p w14:paraId="65AE98C2" w14:textId="77777777" w:rsidR="00C82EAB" w:rsidRDefault="00C82EAB" w:rsidP="00C82EAB">
      <w:pPr>
        <w:pStyle w:val="NoSpacing"/>
      </w:pPr>
      <w:r>
        <w:t>Routine Name: SDECELG</w:t>
      </w:r>
    </w:p>
    <w:p w14:paraId="7627328D" w14:textId="77777777" w:rsidR="00C82EAB" w:rsidRDefault="00C82EAB" w:rsidP="00C82EAB">
      <w:pPr>
        <w:pStyle w:val="NoSpacing"/>
      </w:pPr>
      <w:r>
        <w:t xml:space="preserve">    Before:  B1142489   After:  B3245996  **669,671**</w:t>
      </w:r>
    </w:p>
    <w:p w14:paraId="58CB3086" w14:textId="77777777" w:rsidR="00C82EAB" w:rsidRDefault="00C82EAB" w:rsidP="00C82EAB">
      <w:pPr>
        <w:pStyle w:val="NoSpacing"/>
      </w:pPr>
      <w:r>
        <w:t>Routine Name: SDECEPT</w:t>
      </w:r>
    </w:p>
    <w:p w14:paraId="061174B4" w14:textId="77777777" w:rsidR="00C82EAB" w:rsidRDefault="00C82EAB" w:rsidP="00C82EAB">
      <w:pPr>
        <w:pStyle w:val="NoSpacing"/>
      </w:pPr>
      <w:r>
        <w:t xml:space="preserve">    Before:B134242125   After:B129602604  **669,671**</w:t>
      </w:r>
    </w:p>
    <w:p w14:paraId="66B6BFB5" w14:textId="77777777" w:rsidR="00C82EAB" w:rsidRDefault="00C82EAB" w:rsidP="00C82EAB">
      <w:pPr>
        <w:pStyle w:val="NoSpacing"/>
      </w:pPr>
      <w:r>
        <w:t>Routine Name: SDECHL7</w:t>
      </w:r>
    </w:p>
    <w:p w14:paraId="0BE563F0" w14:textId="77777777" w:rsidR="00C82EAB" w:rsidRDefault="00C82EAB" w:rsidP="00C82EAB">
      <w:pPr>
        <w:pStyle w:val="NoSpacing"/>
      </w:pPr>
      <w:r>
        <w:t xml:space="preserve">    Before:       n/a   After:  B3330551  **671**</w:t>
      </w:r>
    </w:p>
    <w:p w14:paraId="7A37B837" w14:textId="77777777" w:rsidR="00C82EAB" w:rsidRDefault="00C82EAB" w:rsidP="00C82EAB">
      <w:pPr>
        <w:pStyle w:val="NoSpacing"/>
      </w:pPr>
      <w:r>
        <w:t>Routine Name: SDECU2</w:t>
      </w:r>
    </w:p>
    <w:p w14:paraId="46A30181" w14:textId="77777777" w:rsidR="00C82EAB" w:rsidRDefault="00C82EAB" w:rsidP="00C82EAB">
      <w:pPr>
        <w:pStyle w:val="NoSpacing"/>
      </w:pPr>
      <w:r>
        <w:t xml:space="preserve">    Before: B12359142   After: B12464546  **627,658,671**</w:t>
      </w:r>
    </w:p>
    <w:p w14:paraId="767D7E83" w14:textId="77777777" w:rsidR="00C82EAB" w:rsidRDefault="00C82EAB" w:rsidP="00C82EAB">
      <w:pPr>
        <w:pStyle w:val="NoSpacing"/>
      </w:pPr>
      <w:r>
        <w:t>Routine Name: SDHL7</w:t>
      </w:r>
    </w:p>
    <w:p w14:paraId="476B60D3" w14:textId="77777777" w:rsidR="00C82EAB" w:rsidRDefault="00C82EAB" w:rsidP="00C82EAB">
      <w:pPr>
        <w:pStyle w:val="NoSpacing"/>
      </w:pPr>
      <w:r>
        <w:t xml:space="preserve">    Before:       n/a   After:B103204707  **671**</w:t>
      </w:r>
    </w:p>
    <w:p w14:paraId="7D6E5497" w14:textId="77777777" w:rsidR="00C82EAB" w:rsidRDefault="00C82EAB" w:rsidP="00C82EAB">
      <w:pPr>
        <w:pStyle w:val="NoSpacing"/>
      </w:pPr>
      <w:r>
        <w:t>Routine Name: SDHL7BLD</w:t>
      </w:r>
    </w:p>
    <w:p w14:paraId="0CB0322C" w14:textId="77777777" w:rsidR="00C82EAB" w:rsidRDefault="00C82EAB" w:rsidP="00C82EAB">
      <w:pPr>
        <w:pStyle w:val="NoSpacing"/>
      </w:pPr>
      <w:r>
        <w:lastRenderedPageBreak/>
        <w:t xml:space="preserve">    Before:       n/a   After: B15632226  **671**</w:t>
      </w:r>
    </w:p>
    <w:p w14:paraId="5E818BA3" w14:textId="77777777" w:rsidR="00C82EAB" w:rsidRDefault="00C82EAB" w:rsidP="00C82EAB">
      <w:pPr>
        <w:pStyle w:val="NoSpacing"/>
      </w:pPr>
      <w:r>
        <w:t>Routine Name: SDM2</w:t>
      </w:r>
    </w:p>
    <w:p w14:paraId="2AD6DB43" w14:textId="77777777" w:rsidR="00C82EAB" w:rsidRDefault="00C82EAB" w:rsidP="00C82EAB">
      <w:pPr>
        <w:pStyle w:val="NoSpacing"/>
      </w:pPr>
      <w:r>
        <w:t xml:space="preserve">    Before: B24545266   After: B24069088  **32,132,168,356,434,467,478,671**</w:t>
      </w:r>
    </w:p>
    <w:p w14:paraId="0FA65429" w14:textId="77777777" w:rsidR="00C82EAB" w:rsidRDefault="00C82EAB" w:rsidP="00C82EAB">
      <w:pPr>
        <w:pStyle w:val="NoSpacing"/>
      </w:pPr>
    </w:p>
    <w:p w14:paraId="7AF772EC" w14:textId="77777777" w:rsidR="00C82EAB" w:rsidRDefault="00C82EAB" w:rsidP="00C82EAB">
      <w:pPr>
        <w:pStyle w:val="NoSpacing"/>
      </w:pPr>
      <w:r>
        <w:t>Routine list of preceding patches: 478, 669</w:t>
      </w:r>
    </w:p>
    <w:p w14:paraId="0200B343" w14:textId="77777777" w:rsidR="00C82EAB" w:rsidRDefault="00C82EAB" w:rsidP="00C82EAB">
      <w:pPr>
        <w:pStyle w:val="NoSpacing"/>
      </w:pPr>
    </w:p>
    <w:p w14:paraId="6FE9B7A0" w14:textId="77777777" w:rsidR="00C82EAB" w:rsidRDefault="00C82EAB" w:rsidP="00C82EAB">
      <w:pPr>
        <w:pStyle w:val="NoSpacing"/>
      </w:pPr>
      <w:r>
        <w:t>=============================================================================</w:t>
      </w:r>
    </w:p>
    <w:p w14:paraId="74366E5C" w14:textId="77777777" w:rsidR="00C82EAB" w:rsidRDefault="00C82EAB" w:rsidP="00C82EAB">
      <w:pPr>
        <w:pStyle w:val="NoSpacing"/>
      </w:pPr>
      <w:r>
        <w:t>User Information:</w:t>
      </w:r>
    </w:p>
    <w:p w14:paraId="6734AC4A" w14:textId="77777777" w:rsidR="00C82EAB" w:rsidRDefault="00C82EAB" w:rsidP="00C82EAB">
      <w:pPr>
        <w:pStyle w:val="NoSpacing"/>
      </w:pPr>
      <w:r>
        <w:t>Entered By  : REESE,DARRYL M                Date Entered  : MAY 25, 2017</w:t>
      </w:r>
    </w:p>
    <w:p w14:paraId="6AC2903C" w14:textId="77777777" w:rsidR="00C82EAB" w:rsidRDefault="00C82EAB" w:rsidP="00C82EAB">
      <w:pPr>
        <w:pStyle w:val="NoSpacing"/>
      </w:pPr>
      <w:r>
        <w:t>Completed By:                               Date Completed:</w:t>
      </w:r>
    </w:p>
    <w:p w14:paraId="45244994" w14:textId="77777777" w:rsidR="00C82EAB" w:rsidRDefault="00C82EAB" w:rsidP="00C82EAB">
      <w:pPr>
        <w:pStyle w:val="NoSpacing"/>
      </w:pPr>
      <w:r>
        <w:t>Released By :                               Date Released :</w:t>
      </w:r>
    </w:p>
    <w:p w14:paraId="1C278F4E" w14:textId="77777777" w:rsidR="00C82EAB" w:rsidRDefault="00C82EAB" w:rsidP="00C82EAB">
      <w:pPr>
        <w:pStyle w:val="NoSpacing"/>
      </w:pPr>
      <w:r>
        <w:t>=============================================================================</w:t>
      </w:r>
    </w:p>
    <w:p w14:paraId="34B16353" w14:textId="77777777" w:rsidR="00C82EAB" w:rsidRDefault="00C82EAB" w:rsidP="00C82EAB">
      <w:pPr>
        <w:pStyle w:val="NoSpacing"/>
      </w:pPr>
    </w:p>
    <w:p w14:paraId="143C45A4" w14:textId="77777777" w:rsidR="00C82EAB" w:rsidRDefault="00C82EAB" w:rsidP="00C82EAB">
      <w:pPr>
        <w:pStyle w:val="NoSpacing"/>
      </w:pPr>
    </w:p>
    <w:p w14:paraId="674859ED" w14:textId="77777777" w:rsidR="00C82EAB" w:rsidRDefault="00C82EAB" w:rsidP="00C82EAB">
      <w:pPr>
        <w:pStyle w:val="NoSpacing"/>
      </w:pPr>
      <w:r>
        <w:t>Packman Mail Message:</w:t>
      </w:r>
    </w:p>
    <w:p w14:paraId="5DAEBF86" w14:textId="77777777" w:rsidR="00C82EAB" w:rsidRDefault="00C82EAB" w:rsidP="00C82EAB">
      <w:pPr>
        <w:pStyle w:val="NoSpacing"/>
      </w:pPr>
      <w:r>
        <w:t>=====================</w:t>
      </w:r>
    </w:p>
    <w:p w14:paraId="5D5BA6BF" w14:textId="77777777" w:rsidR="00FD60FE" w:rsidRDefault="00FD60FE"/>
    <w:p w14:paraId="47FAC5C9" w14:textId="77777777" w:rsidR="00FD60FE" w:rsidRDefault="00FD60FE"/>
    <w:p w14:paraId="6AA24C8A" w14:textId="77777777" w:rsidR="00FD60FE" w:rsidRDefault="00FD60FE"/>
    <w:p w14:paraId="63C33407" w14:textId="77777777" w:rsidR="00FD60FE" w:rsidRDefault="00FD60FE"/>
    <w:p w14:paraId="131ED450" w14:textId="77777777" w:rsidR="00FD60FE" w:rsidRDefault="00FD60FE"/>
    <w:p w14:paraId="6099486C" w14:textId="77777777" w:rsidR="00FD60FE" w:rsidRDefault="00FD60FE"/>
    <w:p w14:paraId="0957B346" w14:textId="77777777" w:rsidR="00FD60FE" w:rsidRDefault="00FD60FE"/>
    <w:p w14:paraId="5E8787BA" w14:textId="77777777" w:rsidR="00FD60FE" w:rsidRDefault="00FD60FE"/>
    <w:p w14:paraId="08BE2E1F" w14:textId="77777777" w:rsidR="00FD60FE" w:rsidRDefault="00FD60FE"/>
    <w:p w14:paraId="750B33E8" w14:textId="77777777" w:rsidR="00FD60FE" w:rsidRDefault="00FD60FE"/>
    <w:p w14:paraId="55CF3959" w14:textId="77777777" w:rsidR="00FD60FE" w:rsidRDefault="00FD60FE"/>
    <w:p w14:paraId="404D76D1" w14:textId="77777777" w:rsidR="00FD60FE" w:rsidRDefault="00FD60FE"/>
    <w:p w14:paraId="634AE7F3" w14:textId="77777777" w:rsidR="00FD60FE" w:rsidRDefault="00FD60FE"/>
    <w:p w14:paraId="5B5E60DD" w14:textId="77777777" w:rsidR="00FD60FE" w:rsidRDefault="00FD60FE"/>
    <w:p w14:paraId="788C2148" w14:textId="77777777" w:rsidR="00FD60FE" w:rsidRDefault="00FD60FE"/>
    <w:p w14:paraId="7F916A3F" w14:textId="77777777" w:rsidR="00FD60FE" w:rsidRDefault="00FD60FE"/>
    <w:p w14:paraId="709252D6" w14:textId="77777777" w:rsidR="00FD60FE" w:rsidRDefault="00FD60FE"/>
    <w:p w14:paraId="35AFB859" w14:textId="77777777" w:rsidR="00FD60FE" w:rsidRDefault="00FD60FE"/>
    <w:p w14:paraId="4F24DDC6" w14:textId="77777777" w:rsidR="00FD60FE" w:rsidRDefault="00FD60FE"/>
    <w:p w14:paraId="304EE61B" w14:textId="77777777" w:rsidR="00FD60FE" w:rsidRDefault="00FD60FE"/>
    <w:p w14:paraId="0615FB68" w14:textId="77777777" w:rsidR="00FD60FE" w:rsidRDefault="00FD60FE"/>
    <w:p w14:paraId="6825867C" w14:textId="77777777" w:rsidR="00FD60FE" w:rsidRDefault="00FD60FE"/>
    <w:p w14:paraId="64E77EA9" w14:textId="77777777" w:rsidR="00FD60FE" w:rsidRDefault="00FD60FE"/>
    <w:p w14:paraId="08F0E6BA" w14:textId="46BBE525" w:rsidR="00FD60FE" w:rsidRDefault="00FD60FE"/>
    <w:p w14:paraId="31528D24" w14:textId="0CB9F2E0" w:rsidR="008D78EA" w:rsidRDefault="008D78EA"/>
    <w:p w14:paraId="54A74148" w14:textId="3560169A" w:rsidR="008D78EA" w:rsidRDefault="008D78EA"/>
    <w:p w14:paraId="424FD049" w14:textId="77777777" w:rsidR="008D78EA" w:rsidRDefault="008D78EA"/>
    <w:p w14:paraId="642B605D" w14:textId="77777777" w:rsidR="00FD60FE" w:rsidRDefault="00FD60FE"/>
    <w:p w14:paraId="0E1CA44B" w14:textId="77777777" w:rsidR="00FD60FE" w:rsidRDefault="00FD60FE"/>
    <w:p w14:paraId="7AB55F7E" w14:textId="63598BDB" w:rsidR="00FD60FE" w:rsidRDefault="00FD60FE" w:rsidP="00FD60FE">
      <w:pPr>
        <w:pStyle w:val="Heading2"/>
        <w:numPr>
          <w:ilvl w:val="1"/>
          <w:numId w:val="50"/>
        </w:numPr>
      </w:pPr>
      <w:bookmarkStart w:id="153" w:name="_Toc497399109"/>
      <w:r>
        <w:lastRenderedPageBreak/>
        <w:t>SD*5.3*672 Patch Description</w:t>
      </w:r>
      <w:bookmarkEnd w:id="153"/>
    </w:p>
    <w:p w14:paraId="33172007" w14:textId="3024AC4B" w:rsidR="000B2570" w:rsidRDefault="000B2570" w:rsidP="000B2570">
      <w:pPr>
        <w:pStyle w:val="BodyText"/>
        <w:contextualSpacing/>
      </w:pPr>
      <w:r>
        <w:t>=====================================================================</w:t>
      </w:r>
    </w:p>
    <w:p w14:paraId="19346B1C" w14:textId="77777777" w:rsidR="000B2570" w:rsidRDefault="000B2570" w:rsidP="000B2570">
      <w:pPr>
        <w:pStyle w:val="BodyText"/>
        <w:contextualSpacing/>
      </w:pPr>
      <w:r>
        <w:t>Run Date: SEP 26, 2017                     Designation: SD*5.3*672</w:t>
      </w:r>
    </w:p>
    <w:p w14:paraId="0AFDDE5A" w14:textId="77777777" w:rsidR="000B2570" w:rsidRDefault="000B2570" w:rsidP="000B2570">
      <w:pPr>
        <w:pStyle w:val="BodyText"/>
        <w:contextualSpacing/>
      </w:pPr>
      <w:r>
        <w:t>Package : SD - SCHEDULING                     Priority: Mandatory</w:t>
      </w:r>
    </w:p>
    <w:p w14:paraId="4847D99E" w14:textId="6DF3FE0F" w:rsidR="000B2570" w:rsidRDefault="000B2570" w:rsidP="000B2570">
      <w:pPr>
        <w:pStyle w:val="BodyText"/>
        <w:contextualSpacing/>
      </w:pPr>
      <w:r>
        <w:t xml:space="preserve">Version : 5.3                                   Status: </w:t>
      </w:r>
      <w:r w:rsidR="00D85000">
        <w:t xml:space="preserve">IOC Testing </w:t>
      </w:r>
    </w:p>
    <w:p w14:paraId="077461B6" w14:textId="2E2FED7C" w:rsidR="000B2570" w:rsidRDefault="000B2570" w:rsidP="000B2570">
      <w:pPr>
        <w:pStyle w:val="BodyText"/>
        <w:contextualSpacing/>
      </w:pPr>
      <w:r>
        <w:t>=====================================================================</w:t>
      </w:r>
    </w:p>
    <w:p w14:paraId="7E26A540" w14:textId="77777777" w:rsidR="000B2570" w:rsidRDefault="000B2570" w:rsidP="000B2570">
      <w:pPr>
        <w:pStyle w:val="BodyText"/>
        <w:contextualSpacing/>
      </w:pPr>
    </w:p>
    <w:p w14:paraId="2B9E7845" w14:textId="77777777" w:rsidR="000B2570" w:rsidRDefault="000B2570" w:rsidP="000B2570">
      <w:pPr>
        <w:pStyle w:val="BodyText"/>
        <w:contextualSpacing/>
      </w:pPr>
      <w:r>
        <w:t>Associated patches: (u)SD*5.3*671  &lt;&lt;= must be installed BEFORE `SD*5.3*672'</w:t>
      </w:r>
    </w:p>
    <w:p w14:paraId="7978B7D2" w14:textId="77777777" w:rsidR="000B2570" w:rsidRDefault="000B2570" w:rsidP="000B2570">
      <w:pPr>
        <w:pStyle w:val="BodyText"/>
        <w:contextualSpacing/>
      </w:pPr>
    </w:p>
    <w:p w14:paraId="2730DB71" w14:textId="77777777" w:rsidR="000B2570" w:rsidRDefault="000B2570" w:rsidP="000B2570">
      <w:pPr>
        <w:pStyle w:val="BodyText"/>
        <w:contextualSpacing/>
      </w:pPr>
      <w:r>
        <w:t>Subject: VISTA SCHEDULING GRAPHICAL USER INTERFACE SUSTAINMENT</w:t>
      </w:r>
    </w:p>
    <w:p w14:paraId="185F441D" w14:textId="77777777" w:rsidR="000B2570" w:rsidRDefault="000B2570" w:rsidP="000B2570">
      <w:pPr>
        <w:pStyle w:val="BodyText"/>
        <w:contextualSpacing/>
      </w:pPr>
    </w:p>
    <w:p w14:paraId="19C4B9A5" w14:textId="77777777" w:rsidR="000B2570" w:rsidRDefault="000B2570" w:rsidP="000B2570">
      <w:pPr>
        <w:pStyle w:val="BodyText"/>
        <w:contextualSpacing/>
      </w:pPr>
      <w:r>
        <w:t>Category:</w:t>
      </w:r>
    </w:p>
    <w:p w14:paraId="2B12AFC2" w14:textId="77777777" w:rsidR="000B2570" w:rsidRDefault="000B2570" w:rsidP="000B2570">
      <w:pPr>
        <w:pStyle w:val="BodyText"/>
        <w:contextualSpacing/>
      </w:pPr>
      <w:r>
        <w:t xml:space="preserve">  - Routine</w:t>
      </w:r>
    </w:p>
    <w:p w14:paraId="06ED5D87" w14:textId="77777777" w:rsidR="000B2570" w:rsidRDefault="000B2570" w:rsidP="000B2570">
      <w:pPr>
        <w:pStyle w:val="BodyText"/>
        <w:contextualSpacing/>
      </w:pPr>
    </w:p>
    <w:p w14:paraId="5B29B26C" w14:textId="77777777" w:rsidR="000B2570" w:rsidRDefault="000B2570" w:rsidP="000B2570">
      <w:pPr>
        <w:pStyle w:val="BodyText"/>
        <w:contextualSpacing/>
      </w:pPr>
      <w:r>
        <w:t>Description:</w:t>
      </w:r>
    </w:p>
    <w:p w14:paraId="69AEC3C8" w14:textId="77777777" w:rsidR="000B2570" w:rsidRDefault="000B2570" w:rsidP="000B2570">
      <w:pPr>
        <w:pStyle w:val="BodyText"/>
        <w:contextualSpacing/>
      </w:pPr>
      <w:r>
        <w:t>============</w:t>
      </w:r>
    </w:p>
    <w:p w14:paraId="7099B4BB" w14:textId="77777777" w:rsidR="000B2570" w:rsidRDefault="000B2570" w:rsidP="000B2570">
      <w:pPr>
        <w:pStyle w:val="BodyText"/>
        <w:contextualSpacing/>
      </w:pPr>
    </w:p>
    <w:p w14:paraId="53B76B69" w14:textId="77777777" w:rsidR="000B2570" w:rsidRDefault="000B2570" w:rsidP="000B2570">
      <w:pPr>
        <w:pStyle w:val="BodyText"/>
        <w:contextualSpacing/>
      </w:pPr>
      <w:r>
        <w:t xml:space="preserve"> This patch addresses the following issues:</w:t>
      </w:r>
    </w:p>
    <w:p w14:paraId="3EA07030" w14:textId="77777777" w:rsidR="000B2570" w:rsidRDefault="000B2570" w:rsidP="000B2570">
      <w:pPr>
        <w:pStyle w:val="BodyText"/>
        <w:contextualSpacing/>
      </w:pPr>
    </w:p>
    <w:p w14:paraId="2BFCC17F" w14:textId="77777777" w:rsidR="000B2570" w:rsidRDefault="000B2570" w:rsidP="000B2570">
      <w:pPr>
        <w:pStyle w:val="BodyText"/>
        <w:contextualSpacing/>
      </w:pPr>
      <w:r>
        <w:t xml:space="preserve"> 1.  I10959194FY17 - Clinic Group would not display for second patient without</w:t>
      </w:r>
    </w:p>
    <w:p w14:paraId="1A97F9BC" w14:textId="77777777" w:rsidR="000B2570" w:rsidRDefault="000B2570" w:rsidP="000B2570">
      <w:pPr>
        <w:pStyle w:val="BodyText"/>
        <w:contextualSpacing/>
      </w:pPr>
      <w:r>
        <w:t xml:space="preserve">                     searching for a different clinic group first.</w:t>
      </w:r>
    </w:p>
    <w:p w14:paraId="5354578B" w14:textId="77777777" w:rsidR="000B2570" w:rsidRDefault="000B2570" w:rsidP="000B2570">
      <w:pPr>
        <w:pStyle w:val="BodyText"/>
        <w:contextualSpacing/>
      </w:pPr>
      <w:r>
        <w:t xml:space="preserve"> 2.  I11259063FY17 - Unable to disposition Wait List from RM Grid.</w:t>
      </w:r>
    </w:p>
    <w:p w14:paraId="65AF5CD1" w14:textId="77777777" w:rsidR="000B2570" w:rsidRDefault="000B2570" w:rsidP="000B2570">
      <w:pPr>
        <w:pStyle w:val="BodyText"/>
        <w:contextualSpacing/>
      </w:pPr>
      <w:r>
        <w:t xml:space="preserve"> 3.  I12362398FY17 - Scheduling Grid continues to display OVERBOOK capability</w:t>
      </w:r>
    </w:p>
    <w:p w14:paraId="1388984B" w14:textId="77777777" w:rsidR="000B2570" w:rsidRDefault="000B2570" w:rsidP="000B2570">
      <w:pPr>
        <w:pStyle w:val="BodyText"/>
        <w:contextualSpacing/>
      </w:pPr>
      <w:r>
        <w:t xml:space="preserve">                     (TEAL color) when a FULL DAY cancelation has been entered.</w:t>
      </w:r>
    </w:p>
    <w:p w14:paraId="7A472AF7" w14:textId="77777777" w:rsidR="000B2570" w:rsidRDefault="000B2570" w:rsidP="000B2570">
      <w:pPr>
        <w:pStyle w:val="BodyText"/>
        <w:contextualSpacing/>
      </w:pPr>
      <w:r>
        <w:t xml:space="preserve"> 4.  I12487403FY17 - An Unhandled Exception occurs in VS GUI when attempting to</w:t>
      </w:r>
    </w:p>
    <w:p w14:paraId="17484F00" w14:textId="77777777" w:rsidR="000B2570" w:rsidRDefault="000B2570" w:rsidP="000B2570">
      <w:pPr>
        <w:pStyle w:val="BodyText"/>
        <w:contextualSpacing/>
      </w:pPr>
      <w:r>
        <w:t xml:space="preserve">                     use drag and drop for a consult appointment.</w:t>
      </w:r>
    </w:p>
    <w:p w14:paraId="4C0B83D9" w14:textId="77777777" w:rsidR="000B2570" w:rsidRDefault="000B2570" w:rsidP="000B2570">
      <w:pPr>
        <w:pStyle w:val="BodyText"/>
        <w:contextualSpacing/>
      </w:pPr>
      <w:r>
        <w:t xml:space="preserve"> 5.  I12529073FY17 - In VS GUI, Slots in the Grid and the Available Slot</w:t>
      </w:r>
    </w:p>
    <w:p w14:paraId="70CDF54B" w14:textId="77777777" w:rsidR="000B2570" w:rsidRDefault="000B2570" w:rsidP="000B2570">
      <w:pPr>
        <w:pStyle w:val="BodyText"/>
        <w:contextualSpacing/>
      </w:pPr>
      <w:r>
        <w:t xml:space="preserve">                     Numbers Change Depending on Where I Clicked on the Grid.</w:t>
      </w:r>
    </w:p>
    <w:p w14:paraId="284839CE" w14:textId="77777777" w:rsidR="000B2570" w:rsidRDefault="000B2570" w:rsidP="000B2570">
      <w:pPr>
        <w:pStyle w:val="BodyText"/>
        <w:contextualSpacing/>
      </w:pPr>
      <w:r>
        <w:t xml:space="preserve"> 6.  I12602010FY17 - Patient with a Date of Death can add a new Appointment</w:t>
      </w:r>
    </w:p>
    <w:p w14:paraId="75DE5B8A" w14:textId="77777777" w:rsidR="000B2570" w:rsidRDefault="000B2570" w:rsidP="000B2570">
      <w:pPr>
        <w:pStyle w:val="BodyText"/>
        <w:contextualSpacing/>
      </w:pPr>
      <w:r>
        <w:t xml:space="preserve">                     Request.</w:t>
      </w:r>
    </w:p>
    <w:p w14:paraId="6E6AB6D0" w14:textId="77777777" w:rsidR="000B2570" w:rsidRDefault="000B2570" w:rsidP="000B2570">
      <w:pPr>
        <w:pStyle w:val="BodyText"/>
        <w:contextualSpacing/>
      </w:pPr>
      <w:r>
        <w:t xml:space="preserve"> 7.  I12748395FY17 - Cancel by clinic in VS GUI allows the CID/Preferred date</w:t>
      </w:r>
    </w:p>
    <w:p w14:paraId="0EF4492B" w14:textId="77777777" w:rsidR="000B2570" w:rsidRDefault="000B2570" w:rsidP="000B2570">
      <w:pPr>
        <w:pStyle w:val="BodyText"/>
        <w:contextualSpacing/>
      </w:pPr>
      <w:r>
        <w:t xml:space="preserve">                     to be changed.</w:t>
      </w:r>
    </w:p>
    <w:p w14:paraId="4CA7B6FC" w14:textId="77777777" w:rsidR="000B2570" w:rsidRDefault="000B2570" w:rsidP="000B2570">
      <w:pPr>
        <w:pStyle w:val="BodyText"/>
        <w:contextualSpacing/>
      </w:pPr>
      <w:r>
        <w:t xml:space="preserve"> 8.  I12871937FY17 - VS GUI Audit Report has conflicting counts when displaying</w:t>
      </w:r>
    </w:p>
    <w:p w14:paraId="5923BC82" w14:textId="77777777" w:rsidR="000B2570" w:rsidRDefault="000B2570" w:rsidP="000B2570">
      <w:pPr>
        <w:pStyle w:val="BodyText"/>
        <w:contextualSpacing/>
      </w:pPr>
      <w:r>
        <w:t xml:space="preserve">                     by user vs displaying ALL users.</w:t>
      </w:r>
    </w:p>
    <w:p w14:paraId="4B03B4B2" w14:textId="77777777" w:rsidR="000B2570" w:rsidRDefault="000B2570" w:rsidP="000B2570">
      <w:pPr>
        <w:pStyle w:val="BodyText"/>
        <w:contextualSpacing/>
      </w:pPr>
      <w:r>
        <w:t xml:space="preserve"> 9.  I13212697FY17 - Appointments scheduled in VS GUI with past date do not</w:t>
      </w:r>
    </w:p>
    <w:p w14:paraId="6837F8F6" w14:textId="77777777" w:rsidR="000B2570" w:rsidRDefault="000B2570" w:rsidP="000B2570">
      <w:pPr>
        <w:pStyle w:val="BodyText"/>
        <w:contextualSpacing/>
      </w:pPr>
      <w:r>
        <w:t xml:space="preserve">                     display in CPRS coversheet.</w:t>
      </w:r>
    </w:p>
    <w:p w14:paraId="4656EF93" w14:textId="77777777" w:rsidR="000B2570" w:rsidRDefault="000B2570" w:rsidP="000B2570">
      <w:pPr>
        <w:pStyle w:val="BodyText"/>
        <w:contextualSpacing/>
      </w:pPr>
      <w:r>
        <w:t xml:space="preserve"> 10. I13233499FY17 - Issue in VS GUI when selecting 'Follow-up Needed' when</w:t>
      </w:r>
    </w:p>
    <w:p w14:paraId="1031BE0F" w14:textId="77777777" w:rsidR="000B2570" w:rsidRDefault="000B2570" w:rsidP="000B2570">
      <w:pPr>
        <w:pStyle w:val="BodyText"/>
        <w:contextualSpacing/>
      </w:pPr>
      <w:r>
        <w:t xml:space="preserve">                     checking out an appointment.</w:t>
      </w:r>
    </w:p>
    <w:p w14:paraId="5F550F41" w14:textId="77777777" w:rsidR="000B2570" w:rsidRDefault="000B2570" w:rsidP="000B2570">
      <w:pPr>
        <w:pStyle w:val="BodyText"/>
        <w:contextualSpacing/>
      </w:pPr>
      <w:r>
        <w:t xml:space="preserve"> 11. R14380532FY17 - SDRR CLINIC LETTER REPORT option will not run properly due</w:t>
      </w:r>
    </w:p>
    <w:p w14:paraId="5D37073B" w14:textId="77777777" w:rsidR="000B2570" w:rsidRDefault="000B2570" w:rsidP="000B2570">
      <w:pPr>
        <w:pStyle w:val="BodyText"/>
        <w:contextualSpacing/>
      </w:pPr>
      <w:r>
        <w:t xml:space="preserve">                     to bad data.</w:t>
      </w:r>
    </w:p>
    <w:p w14:paraId="231D3B60" w14:textId="77777777" w:rsidR="000B2570" w:rsidRDefault="000B2570" w:rsidP="000B2570">
      <w:pPr>
        <w:pStyle w:val="BodyText"/>
        <w:contextualSpacing/>
      </w:pPr>
    </w:p>
    <w:p w14:paraId="337B9CA8" w14:textId="77777777" w:rsidR="000B2570" w:rsidRDefault="000B2570" w:rsidP="000B2570">
      <w:pPr>
        <w:pStyle w:val="BodyText"/>
        <w:contextualSpacing/>
      </w:pPr>
    </w:p>
    <w:p w14:paraId="28359726" w14:textId="77777777" w:rsidR="000B2570" w:rsidRDefault="000B2570" w:rsidP="000B2570">
      <w:pPr>
        <w:pStyle w:val="BodyText"/>
        <w:contextualSpacing/>
      </w:pPr>
      <w:r>
        <w:t xml:space="preserve"> Patch Components:</w:t>
      </w:r>
    </w:p>
    <w:p w14:paraId="2AF45689" w14:textId="77777777" w:rsidR="000B2570" w:rsidRDefault="000B2570" w:rsidP="000B2570">
      <w:pPr>
        <w:pStyle w:val="BodyText"/>
        <w:contextualSpacing/>
      </w:pPr>
      <w:r>
        <w:t xml:space="preserve"> -----------------</w:t>
      </w:r>
    </w:p>
    <w:p w14:paraId="7AA8956A" w14:textId="77777777" w:rsidR="000B2570" w:rsidRDefault="000B2570" w:rsidP="000B2570">
      <w:pPr>
        <w:pStyle w:val="BodyText"/>
        <w:contextualSpacing/>
      </w:pPr>
    </w:p>
    <w:p w14:paraId="307906EF" w14:textId="77777777" w:rsidR="000B2570" w:rsidRDefault="000B2570" w:rsidP="000B2570">
      <w:pPr>
        <w:pStyle w:val="BodyText"/>
        <w:contextualSpacing/>
      </w:pPr>
      <w:r>
        <w:t xml:space="preserve"> Files &amp; Fields Associated:</w:t>
      </w:r>
    </w:p>
    <w:p w14:paraId="2E0BC961" w14:textId="77777777" w:rsidR="000B2570" w:rsidRDefault="000B2570" w:rsidP="000B2570">
      <w:pPr>
        <w:pStyle w:val="BodyText"/>
        <w:contextualSpacing/>
      </w:pPr>
    </w:p>
    <w:p w14:paraId="15395DD1" w14:textId="77777777" w:rsidR="000B2570" w:rsidRDefault="000B2570" w:rsidP="000B2570">
      <w:pPr>
        <w:pStyle w:val="BodyText"/>
        <w:contextualSpacing/>
      </w:pPr>
      <w:r>
        <w:t xml:space="preserve"> File Name (#)               Field Name (#)           New/Modified/Deleted</w:t>
      </w:r>
    </w:p>
    <w:p w14:paraId="54D0CAA7" w14:textId="77777777" w:rsidR="000B2570" w:rsidRDefault="000B2570" w:rsidP="000B2570">
      <w:pPr>
        <w:pStyle w:val="BodyText"/>
        <w:contextualSpacing/>
      </w:pPr>
      <w:r>
        <w:t xml:space="preserve"> -------------               --------------           --------------------</w:t>
      </w:r>
    </w:p>
    <w:p w14:paraId="68FB5D8E" w14:textId="77777777" w:rsidR="000B2570" w:rsidRDefault="000B2570" w:rsidP="000B2570">
      <w:pPr>
        <w:pStyle w:val="BodyText"/>
        <w:contextualSpacing/>
      </w:pPr>
      <w:r>
        <w:t xml:space="preserve"> N/A</w:t>
      </w:r>
    </w:p>
    <w:p w14:paraId="0E40F837" w14:textId="77777777" w:rsidR="000B2570" w:rsidRDefault="000B2570" w:rsidP="000B2570">
      <w:pPr>
        <w:pStyle w:val="BodyText"/>
        <w:contextualSpacing/>
      </w:pPr>
    </w:p>
    <w:p w14:paraId="6D7F1179" w14:textId="77777777" w:rsidR="000B2570" w:rsidRDefault="000B2570" w:rsidP="000B2570">
      <w:pPr>
        <w:pStyle w:val="BodyText"/>
        <w:contextualSpacing/>
      </w:pPr>
    </w:p>
    <w:p w14:paraId="3ECE3157" w14:textId="77777777" w:rsidR="000B2570" w:rsidRDefault="000B2570" w:rsidP="000B2570">
      <w:pPr>
        <w:pStyle w:val="BodyText"/>
        <w:contextualSpacing/>
      </w:pPr>
      <w:r>
        <w:t xml:space="preserve"> Forms Associated:</w:t>
      </w:r>
    </w:p>
    <w:p w14:paraId="07479D1E" w14:textId="77777777" w:rsidR="000B2570" w:rsidRDefault="000B2570" w:rsidP="000B2570">
      <w:pPr>
        <w:pStyle w:val="BodyText"/>
        <w:contextualSpacing/>
      </w:pPr>
    </w:p>
    <w:p w14:paraId="61633873" w14:textId="77777777" w:rsidR="000B2570" w:rsidRDefault="000B2570" w:rsidP="000B2570">
      <w:pPr>
        <w:pStyle w:val="BodyText"/>
        <w:contextualSpacing/>
      </w:pPr>
      <w:r>
        <w:t xml:space="preserve"> Form Name                   File #                   New/Modified/Deleted</w:t>
      </w:r>
    </w:p>
    <w:p w14:paraId="36798897" w14:textId="77777777" w:rsidR="000B2570" w:rsidRDefault="000B2570" w:rsidP="000B2570">
      <w:pPr>
        <w:pStyle w:val="BodyText"/>
        <w:contextualSpacing/>
      </w:pPr>
      <w:r>
        <w:t xml:space="preserve"> ---------                   ------                   --------------------</w:t>
      </w:r>
    </w:p>
    <w:p w14:paraId="6F79E983" w14:textId="77777777" w:rsidR="000B2570" w:rsidRDefault="000B2570" w:rsidP="000B2570">
      <w:pPr>
        <w:pStyle w:val="BodyText"/>
        <w:contextualSpacing/>
      </w:pPr>
      <w:r>
        <w:t xml:space="preserve"> N/A</w:t>
      </w:r>
    </w:p>
    <w:p w14:paraId="33002C92" w14:textId="77777777" w:rsidR="000B2570" w:rsidRDefault="000B2570" w:rsidP="000B2570">
      <w:pPr>
        <w:pStyle w:val="BodyText"/>
        <w:contextualSpacing/>
      </w:pPr>
    </w:p>
    <w:p w14:paraId="28BA98C2" w14:textId="77777777" w:rsidR="000B2570" w:rsidRDefault="000B2570" w:rsidP="000B2570">
      <w:pPr>
        <w:pStyle w:val="BodyText"/>
        <w:contextualSpacing/>
      </w:pPr>
    </w:p>
    <w:p w14:paraId="19831B67" w14:textId="77777777" w:rsidR="000B2570" w:rsidRDefault="000B2570" w:rsidP="000B2570">
      <w:pPr>
        <w:pStyle w:val="BodyText"/>
        <w:contextualSpacing/>
      </w:pPr>
      <w:r>
        <w:t xml:space="preserve"> Mail Groups Associated:</w:t>
      </w:r>
    </w:p>
    <w:p w14:paraId="55BEF87D" w14:textId="77777777" w:rsidR="000B2570" w:rsidRDefault="000B2570" w:rsidP="000B2570">
      <w:pPr>
        <w:pStyle w:val="BodyText"/>
        <w:contextualSpacing/>
      </w:pPr>
    </w:p>
    <w:p w14:paraId="1A4FA47C" w14:textId="77777777" w:rsidR="000B2570" w:rsidRDefault="000B2570" w:rsidP="000B2570">
      <w:pPr>
        <w:pStyle w:val="BodyText"/>
        <w:contextualSpacing/>
      </w:pPr>
      <w:r>
        <w:t xml:space="preserve"> Mail Group Name                                      New/Modified/Deleted</w:t>
      </w:r>
    </w:p>
    <w:p w14:paraId="7C65F10D" w14:textId="77777777" w:rsidR="000B2570" w:rsidRDefault="000B2570" w:rsidP="000B2570">
      <w:pPr>
        <w:pStyle w:val="BodyText"/>
        <w:contextualSpacing/>
      </w:pPr>
      <w:r>
        <w:t xml:space="preserve"> ---------------                                      --------------------</w:t>
      </w:r>
    </w:p>
    <w:p w14:paraId="6DDD6EEA" w14:textId="77777777" w:rsidR="000B2570" w:rsidRDefault="000B2570" w:rsidP="000B2570">
      <w:pPr>
        <w:pStyle w:val="BodyText"/>
        <w:contextualSpacing/>
      </w:pPr>
      <w:r>
        <w:t xml:space="preserve"> N/A</w:t>
      </w:r>
    </w:p>
    <w:p w14:paraId="62F4F620" w14:textId="77777777" w:rsidR="000B2570" w:rsidRDefault="000B2570" w:rsidP="000B2570">
      <w:pPr>
        <w:pStyle w:val="BodyText"/>
        <w:contextualSpacing/>
      </w:pPr>
    </w:p>
    <w:p w14:paraId="6A9311D9" w14:textId="77777777" w:rsidR="000B2570" w:rsidRDefault="000B2570" w:rsidP="000B2570">
      <w:pPr>
        <w:pStyle w:val="BodyText"/>
        <w:contextualSpacing/>
      </w:pPr>
    </w:p>
    <w:p w14:paraId="2720A513" w14:textId="77777777" w:rsidR="000B2570" w:rsidRDefault="000B2570" w:rsidP="000B2570">
      <w:pPr>
        <w:pStyle w:val="BodyText"/>
        <w:contextualSpacing/>
      </w:pPr>
      <w:r>
        <w:t xml:space="preserve"> Options Associated:</w:t>
      </w:r>
    </w:p>
    <w:p w14:paraId="2A698B51" w14:textId="77777777" w:rsidR="000B2570" w:rsidRDefault="000B2570" w:rsidP="000B2570">
      <w:pPr>
        <w:pStyle w:val="BodyText"/>
        <w:contextualSpacing/>
      </w:pPr>
    </w:p>
    <w:p w14:paraId="2E126BDB" w14:textId="77777777" w:rsidR="000B2570" w:rsidRDefault="000B2570" w:rsidP="000B2570">
      <w:pPr>
        <w:pStyle w:val="BodyText"/>
        <w:contextualSpacing/>
      </w:pPr>
      <w:r>
        <w:t xml:space="preserve"> Option Name                  Type                    New/Modified/Deleted</w:t>
      </w:r>
    </w:p>
    <w:p w14:paraId="13C08AB3" w14:textId="77777777" w:rsidR="000B2570" w:rsidRDefault="000B2570" w:rsidP="000B2570">
      <w:pPr>
        <w:pStyle w:val="BodyText"/>
        <w:contextualSpacing/>
      </w:pPr>
      <w:r>
        <w:t xml:space="preserve"> -----------                  ----                    --------------------</w:t>
      </w:r>
    </w:p>
    <w:p w14:paraId="5C95BC35" w14:textId="77777777" w:rsidR="000B2570" w:rsidRDefault="000B2570" w:rsidP="000B2570">
      <w:pPr>
        <w:pStyle w:val="BodyText"/>
        <w:contextualSpacing/>
      </w:pPr>
      <w:r>
        <w:t xml:space="preserve"> N/A</w:t>
      </w:r>
    </w:p>
    <w:p w14:paraId="77622C85" w14:textId="77777777" w:rsidR="000B2570" w:rsidRDefault="000B2570" w:rsidP="000B2570">
      <w:pPr>
        <w:pStyle w:val="BodyText"/>
        <w:contextualSpacing/>
      </w:pPr>
    </w:p>
    <w:p w14:paraId="0C52E068" w14:textId="77777777" w:rsidR="000B2570" w:rsidRDefault="000B2570" w:rsidP="000B2570">
      <w:pPr>
        <w:pStyle w:val="BodyText"/>
        <w:contextualSpacing/>
      </w:pPr>
    </w:p>
    <w:p w14:paraId="6277B372" w14:textId="77777777" w:rsidR="000B2570" w:rsidRDefault="000B2570" w:rsidP="000B2570">
      <w:pPr>
        <w:pStyle w:val="BodyText"/>
        <w:contextualSpacing/>
      </w:pPr>
      <w:r>
        <w:t xml:space="preserve"> Protocols Associated:</w:t>
      </w:r>
    </w:p>
    <w:p w14:paraId="252C0910" w14:textId="77777777" w:rsidR="000B2570" w:rsidRDefault="000B2570" w:rsidP="000B2570">
      <w:pPr>
        <w:pStyle w:val="BodyText"/>
        <w:contextualSpacing/>
      </w:pPr>
    </w:p>
    <w:p w14:paraId="25646CD4" w14:textId="77777777" w:rsidR="000B2570" w:rsidRDefault="000B2570" w:rsidP="000B2570">
      <w:pPr>
        <w:pStyle w:val="BodyText"/>
        <w:contextualSpacing/>
      </w:pPr>
      <w:r>
        <w:t xml:space="preserve"> Protocol Name                                        New/Modified/Deleted</w:t>
      </w:r>
    </w:p>
    <w:p w14:paraId="18AFB578" w14:textId="77777777" w:rsidR="000B2570" w:rsidRDefault="000B2570" w:rsidP="000B2570">
      <w:pPr>
        <w:pStyle w:val="BodyText"/>
        <w:contextualSpacing/>
      </w:pPr>
      <w:r>
        <w:t xml:space="preserve"> -------------                                        --------------------</w:t>
      </w:r>
    </w:p>
    <w:p w14:paraId="27D175C4" w14:textId="77777777" w:rsidR="000B2570" w:rsidRDefault="000B2570" w:rsidP="000B2570">
      <w:pPr>
        <w:pStyle w:val="BodyText"/>
        <w:contextualSpacing/>
      </w:pPr>
      <w:r>
        <w:t xml:space="preserve"> N/A</w:t>
      </w:r>
    </w:p>
    <w:p w14:paraId="299FAA62" w14:textId="77777777" w:rsidR="000B2570" w:rsidRDefault="000B2570" w:rsidP="000B2570">
      <w:pPr>
        <w:pStyle w:val="BodyText"/>
        <w:contextualSpacing/>
      </w:pPr>
    </w:p>
    <w:p w14:paraId="6D5844B2" w14:textId="77777777" w:rsidR="000B2570" w:rsidRDefault="000B2570" w:rsidP="000B2570">
      <w:pPr>
        <w:pStyle w:val="BodyText"/>
        <w:contextualSpacing/>
      </w:pPr>
    </w:p>
    <w:p w14:paraId="6E504B5C" w14:textId="77777777" w:rsidR="000B2570" w:rsidRDefault="000B2570" w:rsidP="000B2570">
      <w:pPr>
        <w:pStyle w:val="BodyText"/>
        <w:contextualSpacing/>
      </w:pPr>
      <w:r>
        <w:t xml:space="preserve"> Security Keys Associated:</w:t>
      </w:r>
    </w:p>
    <w:p w14:paraId="1967FB71" w14:textId="77777777" w:rsidR="000B2570" w:rsidRDefault="000B2570" w:rsidP="000B2570">
      <w:pPr>
        <w:pStyle w:val="BodyText"/>
        <w:contextualSpacing/>
      </w:pPr>
    </w:p>
    <w:p w14:paraId="4525CAA2" w14:textId="77777777" w:rsidR="000B2570" w:rsidRDefault="000B2570" w:rsidP="000B2570">
      <w:pPr>
        <w:pStyle w:val="BodyText"/>
        <w:contextualSpacing/>
      </w:pPr>
      <w:r>
        <w:t xml:space="preserve"> Security Key Name</w:t>
      </w:r>
    </w:p>
    <w:p w14:paraId="55DB859D" w14:textId="77777777" w:rsidR="000B2570" w:rsidRDefault="000B2570" w:rsidP="000B2570">
      <w:pPr>
        <w:pStyle w:val="BodyText"/>
        <w:contextualSpacing/>
      </w:pPr>
      <w:r>
        <w:t xml:space="preserve"> -----------------</w:t>
      </w:r>
    </w:p>
    <w:p w14:paraId="61A1ACED" w14:textId="77777777" w:rsidR="000B2570" w:rsidRDefault="000B2570" w:rsidP="000B2570">
      <w:pPr>
        <w:pStyle w:val="BodyText"/>
        <w:contextualSpacing/>
      </w:pPr>
      <w:r>
        <w:t xml:space="preserve"> N/A</w:t>
      </w:r>
    </w:p>
    <w:p w14:paraId="1273F896" w14:textId="77777777" w:rsidR="000B2570" w:rsidRDefault="000B2570" w:rsidP="000B2570">
      <w:pPr>
        <w:pStyle w:val="BodyText"/>
        <w:contextualSpacing/>
      </w:pPr>
    </w:p>
    <w:p w14:paraId="061448F8" w14:textId="77777777" w:rsidR="000B2570" w:rsidRDefault="000B2570" w:rsidP="000B2570">
      <w:pPr>
        <w:pStyle w:val="BodyText"/>
        <w:contextualSpacing/>
      </w:pPr>
    </w:p>
    <w:p w14:paraId="53400797" w14:textId="77777777" w:rsidR="000B2570" w:rsidRDefault="000B2570" w:rsidP="000B2570">
      <w:pPr>
        <w:pStyle w:val="BodyText"/>
        <w:contextualSpacing/>
      </w:pPr>
      <w:r>
        <w:t xml:space="preserve"> Templates Associated:</w:t>
      </w:r>
    </w:p>
    <w:p w14:paraId="5A702038" w14:textId="77777777" w:rsidR="000B2570" w:rsidRDefault="000B2570" w:rsidP="000B2570">
      <w:pPr>
        <w:pStyle w:val="BodyText"/>
        <w:contextualSpacing/>
      </w:pPr>
    </w:p>
    <w:p w14:paraId="1A90E18F" w14:textId="77777777" w:rsidR="000B2570" w:rsidRDefault="000B2570" w:rsidP="000B2570">
      <w:pPr>
        <w:pStyle w:val="BodyText"/>
        <w:contextualSpacing/>
      </w:pPr>
      <w:r>
        <w:lastRenderedPageBreak/>
        <w:t xml:space="preserve"> Template Name           Type     File Name (Number)  New/Modified/Deleted</w:t>
      </w:r>
    </w:p>
    <w:p w14:paraId="4329DCED" w14:textId="77777777" w:rsidR="000B2570" w:rsidRDefault="000B2570" w:rsidP="000B2570">
      <w:pPr>
        <w:pStyle w:val="BodyText"/>
        <w:contextualSpacing/>
      </w:pPr>
      <w:r>
        <w:t xml:space="preserve"> -------------           ----     ------------------  --------------------</w:t>
      </w:r>
    </w:p>
    <w:p w14:paraId="380D4FDB" w14:textId="77777777" w:rsidR="000B2570" w:rsidRDefault="000B2570" w:rsidP="000B2570">
      <w:pPr>
        <w:pStyle w:val="BodyText"/>
        <w:contextualSpacing/>
      </w:pPr>
      <w:r>
        <w:t xml:space="preserve"> N/A</w:t>
      </w:r>
    </w:p>
    <w:p w14:paraId="71BD63A4" w14:textId="77777777" w:rsidR="000B2570" w:rsidRDefault="000B2570" w:rsidP="000B2570">
      <w:pPr>
        <w:pStyle w:val="BodyText"/>
        <w:contextualSpacing/>
      </w:pPr>
    </w:p>
    <w:p w14:paraId="09A477AD" w14:textId="77777777" w:rsidR="000B2570" w:rsidRDefault="000B2570" w:rsidP="000B2570">
      <w:pPr>
        <w:pStyle w:val="BodyText"/>
        <w:contextualSpacing/>
      </w:pPr>
    </w:p>
    <w:p w14:paraId="058FED4F" w14:textId="77777777" w:rsidR="000B2570" w:rsidRDefault="000B2570" w:rsidP="000B2570">
      <w:pPr>
        <w:pStyle w:val="BodyText"/>
        <w:contextualSpacing/>
      </w:pPr>
      <w:r>
        <w:t xml:space="preserve"> Additional Information:</w:t>
      </w:r>
    </w:p>
    <w:p w14:paraId="7D8FB1C8" w14:textId="77777777" w:rsidR="000B2570" w:rsidRDefault="000B2570" w:rsidP="000B2570">
      <w:pPr>
        <w:pStyle w:val="BodyText"/>
        <w:contextualSpacing/>
      </w:pPr>
      <w:r>
        <w:t xml:space="preserve"> N/A</w:t>
      </w:r>
    </w:p>
    <w:p w14:paraId="0CA44DCE" w14:textId="77777777" w:rsidR="000B2570" w:rsidRDefault="000B2570" w:rsidP="000B2570">
      <w:pPr>
        <w:pStyle w:val="BodyText"/>
        <w:contextualSpacing/>
      </w:pPr>
    </w:p>
    <w:p w14:paraId="16498CF7" w14:textId="77777777" w:rsidR="000B2570" w:rsidRDefault="000B2570" w:rsidP="000B2570">
      <w:pPr>
        <w:pStyle w:val="BodyText"/>
        <w:contextualSpacing/>
      </w:pPr>
    </w:p>
    <w:p w14:paraId="1EB18AE4" w14:textId="77777777" w:rsidR="000B2570" w:rsidRDefault="000B2570" w:rsidP="000B2570">
      <w:pPr>
        <w:pStyle w:val="BodyText"/>
        <w:contextualSpacing/>
      </w:pPr>
      <w:r>
        <w:t xml:space="preserve"> New Service Requests (NSRs):</w:t>
      </w:r>
    </w:p>
    <w:p w14:paraId="1C2A1849" w14:textId="77777777" w:rsidR="000B2570" w:rsidRDefault="000B2570" w:rsidP="000B2570">
      <w:pPr>
        <w:pStyle w:val="BodyText"/>
        <w:contextualSpacing/>
      </w:pPr>
      <w:r>
        <w:t xml:space="preserve"> ----------------------------</w:t>
      </w:r>
    </w:p>
    <w:p w14:paraId="15F258A0" w14:textId="77777777" w:rsidR="000B2570" w:rsidRDefault="000B2570" w:rsidP="000B2570">
      <w:pPr>
        <w:pStyle w:val="BodyText"/>
        <w:contextualSpacing/>
      </w:pPr>
      <w:r>
        <w:t xml:space="preserve"> N/A</w:t>
      </w:r>
    </w:p>
    <w:p w14:paraId="0D3EBD22" w14:textId="77777777" w:rsidR="000B2570" w:rsidRDefault="000B2570" w:rsidP="000B2570">
      <w:pPr>
        <w:pStyle w:val="BodyText"/>
        <w:contextualSpacing/>
      </w:pPr>
    </w:p>
    <w:p w14:paraId="3AEA6E02" w14:textId="77777777" w:rsidR="000B2570" w:rsidRDefault="000B2570" w:rsidP="000B2570">
      <w:pPr>
        <w:pStyle w:val="BodyText"/>
        <w:contextualSpacing/>
      </w:pPr>
    </w:p>
    <w:p w14:paraId="4E8B2675" w14:textId="77777777" w:rsidR="000B2570" w:rsidRDefault="000B2570" w:rsidP="000B2570">
      <w:pPr>
        <w:pStyle w:val="BodyText"/>
        <w:contextualSpacing/>
      </w:pPr>
      <w:r>
        <w:t xml:space="preserve"> Patient Safety Issues (PSIs):</w:t>
      </w:r>
    </w:p>
    <w:p w14:paraId="4B4F2747" w14:textId="77777777" w:rsidR="000B2570" w:rsidRDefault="000B2570" w:rsidP="000B2570">
      <w:pPr>
        <w:pStyle w:val="BodyText"/>
        <w:contextualSpacing/>
      </w:pPr>
      <w:r>
        <w:t xml:space="preserve"> -----------------------------</w:t>
      </w:r>
    </w:p>
    <w:p w14:paraId="36A2A14A" w14:textId="77777777" w:rsidR="000B2570" w:rsidRDefault="000B2570" w:rsidP="000B2570">
      <w:pPr>
        <w:pStyle w:val="BodyText"/>
        <w:contextualSpacing/>
      </w:pPr>
      <w:r>
        <w:t xml:space="preserve"> N/A</w:t>
      </w:r>
    </w:p>
    <w:p w14:paraId="18126D33" w14:textId="77777777" w:rsidR="000B2570" w:rsidRDefault="000B2570" w:rsidP="000B2570">
      <w:pPr>
        <w:pStyle w:val="BodyText"/>
        <w:contextualSpacing/>
      </w:pPr>
    </w:p>
    <w:p w14:paraId="15F404C9" w14:textId="77777777" w:rsidR="000B2570" w:rsidRDefault="000B2570" w:rsidP="000B2570">
      <w:pPr>
        <w:pStyle w:val="BodyText"/>
        <w:contextualSpacing/>
      </w:pPr>
    </w:p>
    <w:p w14:paraId="4D6862E5" w14:textId="77777777" w:rsidR="000B2570" w:rsidRDefault="000B2570" w:rsidP="000B2570">
      <w:pPr>
        <w:pStyle w:val="BodyText"/>
        <w:contextualSpacing/>
      </w:pPr>
      <w:r>
        <w:t xml:space="preserve"> Defect Tracking System Ticket(s) &amp; Overview:</w:t>
      </w:r>
    </w:p>
    <w:p w14:paraId="38A6B6CB" w14:textId="77777777" w:rsidR="000B2570" w:rsidRDefault="000B2570" w:rsidP="000B2570">
      <w:pPr>
        <w:pStyle w:val="BodyText"/>
        <w:contextualSpacing/>
      </w:pPr>
      <w:r>
        <w:t xml:space="preserve"> --------------------------------------------</w:t>
      </w:r>
    </w:p>
    <w:p w14:paraId="40F190EE" w14:textId="53172837" w:rsidR="000B2570" w:rsidRDefault="000B2570" w:rsidP="000B2570">
      <w:pPr>
        <w:pStyle w:val="BodyText"/>
        <w:contextualSpacing/>
      </w:pPr>
      <w:r>
        <w:t xml:space="preserve"> 1. I10959194FY17 - Clinic Group would not display for second patient without                  searching for a different clinic group first.</w:t>
      </w:r>
    </w:p>
    <w:p w14:paraId="6E42FF13" w14:textId="44EF2EFB" w:rsidR="000B2570" w:rsidRDefault="000B2570" w:rsidP="000B2570">
      <w:pPr>
        <w:pStyle w:val="BodyText"/>
        <w:contextualSpacing/>
      </w:pPr>
      <w:r>
        <w:t xml:space="preserve"> Problem: -------</w:t>
      </w:r>
    </w:p>
    <w:p w14:paraId="31670181" w14:textId="5CD0B673" w:rsidR="000B2570" w:rsidRDefault="000B2570" w:rsidP="000B2570">
      <w:pPr>
        <w:pStyle w:val="BodyText"/>
        <w:contextualSpacing/>
      </w:pPr>
      <w:r>
        <w:t xml:space="preserve">   In the VistA Scheduling Graphical User Interface (VS GUI), after searching for a Clinic Group for a patient, then selecting a new patient and searching for the same Clinic Group, it did not display until the user searched for a different clinic group, and searched again for the 1st clinic group.</w:t>
      </w:r>
    </w:p>
    <w:p w14:paraId="4E668B4C" w14:textId="60B489A5" w:rsidR="000B2570" w:rsidRDefault="000B2570" w:rsidP="000B2570">
      <w:pPr>
        <w:pStyle w:val="BodyText"/>
        <w:contextualSpacing/>
      </w:pPr>
      <w:r>
        <w:t xml:space="preserve"> Resolution:</w:t>
      </w:r>
    </w:p>
    <w:p w14:paraId="4EFAD34D" w14:textId="77777777" w:rsidR="000B2570" w:rsidRDefault="000B2570" w:rsidP="000B2570">
      <w:pPr>
        <w:pStyle w:val="BodyText"/>
        <w:contextualSpacing/>
      </w:pPr>
      <w:r>
        <w:t xml:space="preserve">   ----------</w:t>
      </w:r>
    </w:p>
    <w:p w14:paraId="4AE4CEA9" w14:textId="1A31EDFB" w:rsidR="000B2570" w:rsidRDefault="000B2570" w:rsidP="000B2570">
      <w:pPr>
        <w:pStyle w:val="BodyText"/>
        <w:contextualSpacing/>
      </w:pPr>
      <w:r>
        <w:t xml:space="preserve">   The code managing Clinic, Provider and Clinic Group schedules has been corrected so that when the control gets focus, any existing text is not removed. When a Clinic, Provider or Clinic Group has been previously selected the user can press the enter key when the control has focus and the schedule for the selected item will be open.</w:t>
      </w:r>
    </w:p>
    <w:p w14:paraId="46D90542" w14:textId="77777777" w:rsidR="000B2570" w:rsidRDefault="000B2570" w:rsidP="000B2570">
      <w:pPr>
        <w:pStyle w:val="BodyText"/>
        <w:contextualSpacing/>
      </w:pPr>
    </w:p>
    <w:p w14:paraId="0EAB82FB" w14:textId="674A4994" w:rsidR="000B2570" w:rsidRDefault="000B2570" w:rsidP="000B2570">
      <w:pPr>
        <w:pStyle w:val="BodyText"/>
        <w:contextualSpacing/>
      </w:pPr>
      <w:r>
        <w:t xml:space="preserve"> 2. I11259063FY17 - Unable to disposition Wait List from R</w:t>
      </w:r>
      <w:r w:rsidR="00FF3FE2">
        <w:t xml:space="preserve">equest </w:t>
      </w:r>
      <w:r>
        <w:t>M</w:t>
      </w:r>
      <w:r w:rsidR="00FF3FE2">
        <w:t>anagement (RM)</w:t>
      </w:r>
      <w:r>
        <w:t xml:space="preserve"> Grid.</w:t>
      </w:r>
    </w:p>
    <w:p w14:paraId="64CC8E07" w14:textId="77777777" w:rsidR="000B2570" w:rsidRDefault="000B2570" w:rsidP="000B2570">
      <w:pPr>
        <w:pStyle w:val="BodyText"/>
        <w:contextualSpacing/>
      </w:pPr>
    </w:p>
    <w:p w14:paraId="1671A140" w14:textId="77777777" w:rsidR="000B2570" w:rsidRDefault="000B2570" w:rsidP="000B2570">
      <w:pPr>
        <w:pStyle w:val="BodyText"/>
        <w:contextualSpacing/>
      </w:pPr>
      <w:r>
        <w:t xml:space="preserve">   Problem:</w:t>
      </w:r>
    </w:p>
    <w:p w14:paraId="2043CDA6" w14:textId="77777777" w:rsidR="000B2570" w:rsidRDefault="000B2570" w:rsidP="000B2570">
      <w:pPr>
        <w:pStyle w:val="BodyText"/>
        <w:contextualSpacing/>
      </w:pPr>
      <w:r>
        <w:t xml:space="preserve">   -------</w:t>
      </w:r>
    </w:p>
    <w:p w14:paraId="64351206" w14:textId="77777777" w:rsidR="000B2570" w:rsidRDefault="000B2570" w:rsidP="000B2570">
      <w:pPr>
        <w:pStyle w:val="BodyText"/>
        <w:contextualSpacing/>
      </w:pPr>
      <w:r>
        <w:t xml:space="preserve">   A Wait List Request continues to be displayed in the VS GUI RM Grid even</w:t>
      </w:r>
    </w:p>
    <w:p w14:paraId="63015D46" w14:textId="77777777" w:rsidR="000B2570" w:rsidRDefault="000B2570" w:rsidP="000B2570">
      <w:pPr>
        <w:pStyle w:val="BodyText"/>
        <w:contextualSpacing/>
      </w:pPr>
      <w:r>
        <w:t xml:space="preserve">   though the status in VistA reflects it is closed.</w:t>
      </w:r>
    </w:p>
    <w:p w14:paraId="46643240" w14:textId="77777777" w:rsidR="000B2570" w:rsidRDefault="000B2570" w:rsidP="000B2570">
      <w:pPr>
        <w:pStyle w:val="BodyText"/>
        <w:contextualSpacing/>
      </w:pPr>
    </w:p>
    <w:p w14:paraId="0CE8A9B4" w14:textId="77777777" w:rsidR="000B2570" w:rsidRDefault="000B2570" w:rsidP="000B2570">
      <w:pPr>
        <w:pStyle w:val="BodyText"/>
        <w:contextualSpacing/>
      </w:pPr>
      <w:r>
        <w:t xml:space="preserve">   Resolution:</w:t>
      </w:r>
    </w:p>
    <w:p w14:paraId="54C319CF" w14:textId="77777777" w:rsidR="000B2570" w:rsidRDefault="000B2570" w:rsidP="000B2570">
      <w:pPr>
        <w:pStyle w:val="BodyText"/>
        <w:contextualSpacing/>
      </w:pPr>
      <w:r>
        <w:t xml:space="preserve">   ----------</w:t>
      </w:r>
    </w:p>
    <w:p w14:paraId="5BC1F59C" w14:textId="77777777" w:rsidR="000B2570" w:rsidRDefault="000B2570" w:rsidP="000B2570">
      <w:pPr>
        <w:pStyle w:val="BodyText"/>
        <w:contextualSpacing/>
      </w:pPr>
      <w:r>
        <w:t xml:space="preserve">   The VS GUI Client has been corrected to correctly use the disposition return</w:t>
      </w:r>
    </w:p>
    <w:p w14:paraId="3AF85297" w14:textId="77777777" w:rsidR="000B2570" w:rsidRDefault="000B2570" w:rsidP="000B2570">
      <w:pPr>
        <w:pStyle w:val="BodyText"/>
        <w:contextualSpacing/>
      </w:pPr>
      <w:r>
        <w:lastRenderedPageBreak/>
        <w:t xml:space="preserve">   piece of the SDEC WLGET remote procedure.</w:t>
      </w:r>
    </w:p>
    <w:p w14:paraId="63853A6D" w14:textId="77777777" w:rsidR="000B2570" w:rsidRDefault="000B2570" w:rsidP="000B2570">
      <w:pPr>
        <w:pStyle w:val="BodyText"/>
        <w:contextualSpacing/>
      </w:pPr>
    </w:p>
    <w:p w14:paraId="091F640F" w14:textId="77777777" w:rsidR="000B2570" w:rsidRDefault="000B2570" w:rsidP="000B2570">
      <w:pPr>
        <w:pStyle w:val="BodyText"/>
        <w:contextualSpacing/>
      </w:pPr>
      <w:r>
        <w:t xml:space="preserve"> 3. I12362398FY17 - Scheduling Grid continues to display OVERBOOK capability</w:t>
      </w:r>
    </w:p>
    <w:p w14:paraId="144E3B9D" w14:textId="77777777" w:rsidR="000B2570" w:rsidRDefault="000B2570" w:rsidP="000B2570">
      <w:pPr>
        <w:pStyle w:val="BodyText"/>
        <w:contextualSpacing/>
      </w:pPr>
      <w:r>
        <w:t xml:space="preserve">                    (TEAL color) when a FULL DAY cancelation has been entered.</w:t>
      </w:r>
    </w:p>
    <w:p w14:paraId="1851B74D" w14:textId="77777777" w:rsidR="000B2570" w:rsidRDefault="000B2570" w:rsidP="000B2570">
      <w:pPr>
        <w:pStyle w:val="BodyText"/>
        <w:contextualSpacing/>
      </w:pPr>
    </w:p>
    <w:p w14:paraId="11F1C078" w14:textId="77777777" w:rsidR="000B2570" w:rsidRDefault="000B2570" w:rsidP="000B2570">
      <w:pPr>
        <w:pStyle w:val="BodyText"/>
        <w:contextualSpacing/>
      </w:pPr>
      <w:r>
        <w:t xml:space="preserve">   Problem:</w:t>
      </w:r>
    </w:p>
    <w:p w14:paraId="0271779E" w14:textId="77777777" w:rsidR="000B2570" w:rsidRDefault="000B2570" w:rsidP="000B2570">
      <w:pPr>
        <w:pStyle w:val="BodyText"/>
        <w:contextualSpacing/>
      </w:pPr>
      <w:r>
        <w:t xml:space="preserve">   -------</w:t>
      </w:r>
    </w:p>
    <w:p w14:paraId="56068877" w14:textId="2A0ED88B" w:rsidR="000B2570" w:rsidRDefault="000B2570" w:rsidP="000B2570">
      <w:pPr>
        <w:pStyle w:val="BodyText"/>
        <w:contextualSpacing/>
      </w:pPr>
      <w:r>
        <w:t xml:space="preserve">   Scheduling Grid in VS GUI continues to display </w:t>
      </w:r>
      <w:r w:rsidR="00FF3FE2">
        <w:t xml:space="preserve">Overbook </w:t>
      </w:r>
      <w:r>
        <w:t xml:space="preserve"> capability</w:t>
      </w:r>
    </w:p>
    <w:p w14:paraId="53AE338B" w14:textId="7409F623" w:rsidR="000B2570" w:rsidRDefault="000B2570" w:rsidP="000B2570">
      <w:pPr>
        <w:pStyle w:val="BodyText"/>
        <w:contextualSpacing/>
      </w:pPr>
      <w:r>
        <w:t xml:space="preserve">   (</w:t>
      </w:r>
      <w:r w:rsidR="00FF3FE2">
        <w:t>teal</w:t>
      </w:r>
      <w:r>
        <w:t xml:space="preserve"> color) when a </w:t>
      </w:r>
      <w:r w:rsidR="00FF3FE2">
        <w:t>full day</w:t>
      </w:r>
      <w:r>
        <w:t xml:space="preserve"> cancelation has been entered. A message needs</w:t>
      </w:r>
    </w:p>
    <w:p w14:paraId="5CFC4512" w14:textId="77777777" w:rsidR="000B2570" w:rsidRDefault="000B2570" w:rsidP="000B2570">
      <w:pPr>
        <w:pStyle w:val="BodyText"/>
        <w:contextualSpacing/>
      </w:pPr>
      <w:r>
        <w:t xml:space="preserve">   to display to the user indicating this is an Overbook.</w:t>
      </w:r>
    </w:p>
    <w:p w14:paraId="54F29AC1" w14:textId="77777777" w:rsidR="000B2570" w:rsidRDefault="000B2570" w:rsidP="000B2570">
      <w:pPr>
        <w:pStyle w:val="BodyText"/>
        <w:contextualSpacing/>
      </w:pPr>
    </w:p>
    <w:p w14:paraId="7A27C86F" w14:textId="77777777" w:rsidR="000B2570" w:rsidRDefault="000B2570" w:rsidP="000B2570">
      <w:pPr>
        <w:pStyle w:val="BodyText"/>
        <w:contextualSpacing/>
      </w:pPr>
      <w:r>
        <w:t xml:space="preserve">   Resolution:</w:t>
      </w:r>
    </w:p>
    <w:p w14:paraId="634140DC" w14:textId="77777777" w:rsidR="000B2570" w:rsidRDefault="000B2570" w:rsidP="000B2570">
      <w:pPr>
        <w:pStyle w:val="BodyText"/>
        <w:contextualSpacing/>
      </w:pPr>
      <w:r>
        <w:t xml:space="preserve">   ----------</w:t>
      </w:r>
    </w:p>
    <w:p w14:paraId="59621F8C" w14:textId="77777777" w:rsidR="000B2570" w:rsidRDefault="000B2570" w:rsidP="000B2570">
      <w:pPr>
        <w:pStyle w:val="BodyText"/>
        <w:contextualSpacing/>
      </w:pPr>
      <w:r>
        <w:t xml:space="preserve">   Added message to user when attempting to book appointment on cancelled</w:t>
      </w:r>
    </w:p>
    <w:p w14:paraId="24611FB8" w14:textId="77777777" w:rsidR="000B2570" w:rsidRDefault="000B2570" w:rsidP="000B2570">
      <w:pPr>
        <w:pStyle w:val="BodyText"/>
        <w:contextualSpacing/>
      </w:pPr>
      <w:r>
        <w:t xml:space="preserve">   clinic availability.</w:t>
      </w:r>
    </w:p>
    <w:p w14:paraId="3D0A91DD" w14:textId="77777777" w:rsidR="000B2570" w:rsidRDefault="000B2570" w:rsidP="000B2570">
      <w:pPr>
        <w:pStyle w:val="BodyText"/>
        <w:contextualSpacing/>
      </w:pPr>
    </w:p>
    <w:p w14:paraId="598A91B7" w14:textId="77777777" w:rsidR="000B2570" w:rsidRDefault="000B2570" w:rsidP="000B2570">
      <w:pPr>
        <w:pStyle w:val="BodyText"/>
        <w:contextualSpacing/>
      </w:pPr>
      <w:r>
        <w:t xml:space="preserve"> 4. I12487403FY17 - An Unhandled Exception occurs in VS GUI when attempting to</w:t>
      </w:r>
    </w:p>
    <w:p w14:paraId="34050FCB" w14:textId="77777777" w:rsidR="000B2570" w:rsidRDefault="000B2570" w:rsidP="000B2570">
      <w:pPr>
        <w:pStyle w:val="BodyText"/>
        <w:contextualSpacing/>
      </w:pPr>
      <w:r>
        <w:t xml:space="preserve">                    use drag and drop for a consult appointment.</w:t>
      </w:r>
    </w:p>
    <w:p w14:paraId="413BB151" w14:textId="77777777" w:rsidR="000B2570" w:rsidRDefault="000B2570" w:rsidP="000B2570">
      <w:pPr>
        <w:pStyle w:val="BodyText"/>
        <w:contextualSpacing/>
      </w:pPr>
    </w:p>
    <w:p w14:paraId="2A0E50B6" w14:textId="77777777" w:rsidR="000B2570" w:rsidRDefault="000B2570" w:rsidP="000B2570">
      <w:pPr>
        <w:pStyle w:val="BodyText"/>
        <w:contextualSpacing/>
      </w:pPr>
      <w:r>
        <w:t xml:space="preserve">   Problem:</w:t>
      </w:r>
    </w:p>
    <w:p w14:paraId="023B1942" w14:textId="77777777" w:rsidR="000B2570" w:rsidRDefault="000B2570" w:rsidP="000B2570">
      <w:pPr>
        <w:pStyle w:val="BodyText"/>
        <w:contextualSpacing/>
      </w:pPr>
      <w:r>
        <w:t xml:space="preserve">   -------</w:t>
      </w:r>
    </w:p>
    <w:p w14:paraId="3044A2DD" w14:textId="77777777" w:rsidR="000B2570" w:rsidRDefault="000B2570" w:rsidP="000B2570">
      <w:pPr>
        <w:pStyle w:val="BodyText"/>
        <w:contextualSpacing/>
      </w:pPr>
      <w:r>
        <w:t xml:space="preserve">   When attempting to use drag and drop for a consult appointment, an unhandled</w:t>
      </w:r>
    </w:p>
    <w:p w14:paraId="5428C05E" w14:textId="77777777" w:rsidR="000B2570" w:rsidRDefault="000B2570" w:rsidP="000B2570">
      <w:pPr>
        <w:pStyle w:val="BodyText"/>
        <w:contextualSpacing/>
      </w:pPr>
      <w:r>
        <w:t xml:space="preserve">   exception occurs.</w:t>
      </w:r>
    </w:p>
    <w:p w14:paraId="3A68BCF3" w14:textId="77777777" w:rsidR="000B2570" w:rsidRDefault="000B2570" w:rsidP="000B2570">
      <w:pPr>
        <w:pStyle w:val="BodyText"/>
        <w:contextualSpacing/>
      </w:pPr>
    </w:p>
    <w:p w14:paraId="5F259835" w14:textId="77777777" w:rsidR="000B2570" w:rsidRDefault="000B2570" w:rsidP="000B2570">
      <w:pPr>
        <w:pStyle w:val="BodyText"/>
        <w:contextualSpacing/>
      </w:pPr>
      <w:r>
        <w:t xml:space="preserve">   Resolution:</w:t>
      </w:r>
    </w:p>
    <w:p w14:paraId="404D129A" w14:textId="77777777" w:rsidR="000B2570" w:rsidRDefault="000B2570" w:rsidP="000B2570">
      <w:pPr>
        <w:pStyle w:val="BodyText"/>
        <w:contextualSpacing/>
      </w:pPr>
      <w:r>
        <w:t xml:space="preserve">   ----------</w:t>
      </w:r>
    </w:p>
    <w:p w14:paraId="67CF869E" w14:textId="77777777" w:rsidR="000B2570" w:rsidRDefault="000B2570" w:rsidP="000B2570">
      <w:pPr>
        <w:pStyle w:val="BodyText"/>
        <w:contextualSpacing/>
      </w:pPr>
      <w:r>
        <w:t xml:space="preserve">   This error occurred when dropping the appointment on an 'unavailable'</w:t>
      </w:r>
    </w:p>
    <w:p w14:paraId="1F6C5216" w14:textId="77777777" w:rsidR="000B2570" w:rsidRDefault="000B2570" w:rsidP="000B2570">
      <w:pPr>
        <w:pStyle w:val="BodyText"/>
        <w:contextualSpacing/>
      </w:pPr>
      <w:r>
        <w:t xml:space="preserve">   position. The VS GUI client has been corrected to not allow this to</w:t>
      </w:r>
    </w:p>
    <w:p w14:paraId="1995E50B" w14:textId="77777777" w:rsidR="000B2570" w:rsidRDefault="000B2570" w:rsidP="000B2570">
      <w:pPr>
        <w:pStyle w:val="BodyText"/>
        <w:contextualSpacing/>
      </w:pPr>
      <w:r>
        <w:t xml:space="preserve">   happen.</w:t>
      </w:r>
    </w:p>
    <w:p w14:paraId="2680A2AD" w14:textId="77777777" w:rsidR="000B2570" w:rsidRDefault="000B2570" w:rsidP="000B2570">
      <w:pPr>
        <w:pStyle w:val="BodyText"/>
        <w:contextualSpacing/>
      </w:pPr>
    </w:p>
    <w:p w14:paraId="2FED8BDC" w14:textId="77777777" w:rsidR="000B2570" w:rsidRDefault="000B2570" w:rsidP="000B2570">
      <w:pPr>
        <w:pStyle w:val="BodyText"/>
        <w:contextualSpacing/>
      </w:pPr>
      <w:r>
        <w:t xml:space="preserve"> 5. I12529073FY17 - In VS GUI, Slots in the Grid and the Available Slot Numbers</w:t>
      </w:r>
    </w:p>
    <w:p w14:paraId="471B3590" w14:textId="77777777" w:rsidR="000B2570" w:rsidRDefault="000B2570" w:rsidP="000B2570">
      <w:pPr>
        <w:pStyle w:val="BodyText"/>
        <w:contextualSpacing/>
      </w:pPr>
      <w:r>
        <w:t xml:space="preserve">   Change Depending on Where I Clicked on the Grid.</w:t>
      </w:r>
    </w:p>
    <w:p w14:paraId="79E2A974" w14:textId="77777777" w:rsidR="000B2570" w:rsidRDefault="000B2570" w:rsidP="000B2570">
      <w:pPr>
        <w:pStyle w:val="BodyText"/>
        <w:contextualSpacing/>
      </w:pPr>
    </w:p>
    <w:p w14:paraId="078BC6AC" w14:textId="77777777" w:rsidR="000B2570" w:rsidRDefault="000B2570" w:rsidP="000B2570">
      <w:pPr>
        <w:pStyle w:val="BodyText"/>
        <w:contextualSpacing/>
      </w:pPr>
      <w:r>
        <w:t xml:space="preserve">   Problem:</w:t>
      </w:r>
    </w:p>
    <w:p w14:paraId="18516DF5" w14:textId="77777777" w:rsidR="000B2570" w:rsidRDefault="000B2570" w:rsidP="000B2570">
      <w:pPr>
        <w:pStyle w:val="BodyText"/>
        <w:contextualSpacing/>
      </w:pPr>
      <w:r>
        <w:t xml:space="preserve">   -------</w:t>
      </w:r>
    </w:p>
    <w:p w14:paraId="61FFCDCA" w14:textId="2C771851" w:rsidR="000B2570" w:rsidRDefault="000B2570" w:rsidP="000B2570">
      <w:pPr>
        <w:pStyle w:val="BodyText"/>
        <w:contextualSpacing/>
      </w:pPr>
      <w:r>
        <w:t xml:space="preserve">I noticed that the available slots in </w:t>
      </w:r>
      <w:r w:rsidR="00390394">
        <w:t xml:space="preserve">the grid and the available slot </w:t>
      </w:r>
      <w:r>
        <w:t>numbers changed depending on where I click</w:t>
      </w:r>
      <w:r w:rsidR="00390394">
        <w:t xml:space="preserve">ed on the grid. </w:t>
      </w:r>
      <w:r>
        <w:t>Firs</w:t>
      </w:r>
      <w:r w:rsidR="00390394">
        <w:t xml:space="preserve">t I opened ash/dermatology md1: </w:t>
      </w:r>
      <w:r>
        <w:t>Clicked on the date of the appt in</w:t>
      </w:r>
      <w:r w:rsidR="00390394">
        <w:t xml:space="preserve"> the calendar 1/30: 60 min appt </w:t>
      </w:r>
      <w:r>
        <w:t>scheduled shows</w:t>
      </w:r>
      <w:r w:rsidR="00390394">
        <w:t xml:space="preserve"> 10:00 slot (0), 10:30 slot (1) </w:t>
      </w:r>
      <w:r>
        <w:t>Clicked on 1/10 in calendar, then came b</w:t>
      </w:r>
      <w:r w:rsidR="00390394">
        <w:t xml:space="preserve">ack to 1/30 by clicking date on </w:t>
      </w:r>
      <w:r>
        <w:t>calendar: Now same 60min appt shows avai</w:t>
      </w:r>
      <w:r w:rsidR="00390394">
        <w:t xml:space="preserve">lability at 10:00 (0) and blank at 10:30. </w:t>
      </w:r>
      <w:r>
        <w:t>I then clicked on 1/31 grid and availab</w:t>
      </w:r>
      <w:r w:rsidR="00390394">
        <w:t xml:space="preserve">ility for the 1/30 appt changed back to 10:00 (0) and 10:30 (1) </w:t>
      </w:r>
      <w:r>
        <w:t>In addition, I found that when I clicked on 1</w:t>
      </w:r>
      <w:r w:rsidR="00390394">
        <w:t xml:space="preserve">/27, 1/28 or 1/29 </w:t>
      </w:r>
      <w:r>
        <w:t>(days with no availability) the slot</w:t>
      </w:r>
      <w:r w:rsidR="00390394">
        <w:t xml:space="preserve">s on the weekdays moved around. </w:t>
      </w:r>
      <w:r>
        <w:t>The slot count is showing (1) at 9:15, should be a (0).</w:t>
      </w:r>
    </w:p>
    <w:p w14:paraId="2D869693" w14:textId="77777777" w:rsidR="000B2570" w:rsidRDefault="000B2570" w:rsidP="000B2570">
      <w:pPr>
        <w:pStyle w:val="BodyText"/>
        <w:contextualSpacing/>
      </w:pPr>
    </w:p>
    <w:p w14:paraId="1F4B573A" w14:textId="77777777" w:rsidR="000B2570" w:rsidRDefault="000B2570" w:rsidP="000B2570">
      <w:pPr>
        <w:pStyle w:val="BodyText"/>
        <w:contextualSpacing/>
      </w:pPr>
      <w:r>
        <w:t xml:space="preserve">   Resolution:</w:t>
      </w:r>
    </w:p>
    <w:p w14:paraId="285E0D09" w14:textId="77777777" w:rsidR="000B2570" w:rsidRDefault="000B2570" w:rsidP="000B2570">
      <w:pPr>
        <w:pStyle w:val="BodyText"/>
        <w:contextualSpacing/>
      </w:pPr>
      <w:r>
        <w:lastRenderedPageBreak/>
        <w:t xml:space="preserve">   ----------</w:t>
      </w:r>
    </w:p>
    <w:p w14:paraId="3B26D841" w14:textId="77777777" w:rsidR="000B2570" w:rsidRDefault="000B2570" w:rsidP="000B2570">
      <w:pPr>
        <w:pStyle w:val="BodyText"/>
        <w:contextualSpacing/>
      </w:pPr>
      <w:r>
        <w:t xml:space="preserve">   The VS GUI Client has been corrected to keep the slot counts aligned with</w:t>
      </w:r>
    </w:p>
    <w:p w14:paraId="5C43021D" w14:textId="77777777" w:rsidR="000B2570" w:rsidRDefault="000B2570" w:rsidP="000B2570">
      <w:pPr>
        <w:pStyle w:val="BodyText"/>
        <w:contextualSpacing/>
      </w:pPr>
      <w:r>
        <w:t xml:space="preserve">   the correct slot (line).</w:t>
      </w:r>
    </w:p>
    <w:p w14:paraId="11B4FDD6" w14:textId="77777777" w:rsidR="000B2570" w:rsidRDefault="000B2570" w:rsidP="000B2570">
      <w:pPr>
        <w:pStyle w:val="BodyText"/>
        <w:contextualSpacing/>
      </w:pPr>
    </w:p>
    <w:p w14:paraId="677AB269" w14:textId="77777777" w:rsidR="000B2570" w:rsidRDefault="000B2570" w:rsidP="000B2570">
      <w:pPr>
        <w:pStyle w:val="BodyText"/>
        <w:contextualSpacing/>
      </w:pPr>
      <w:r>
        <w:t xml:space="preserve"> 6. I12602010FY17 - Patient with a Date of Death can add a new Appointment</w:t>
      </w:r>
    </w:p>
    <w:p w14:paraId="691B64C5" w14:textId="77777777" w:rsidR="000B2570" w:rsidRDefault="000B2570" w:rsidP="000B2570">
      <w:pPr>
        <w:pStyle w:val="BodyText"/>
        <w:contextualSpacing/>
      </w:pPr>
      <w:r>
        <w:t xml:space="preserve">                    Request.</w:t>
      </w:r>
    </w:p>
    <w:p w14:paraId="5AF5D8B8" w14:textId="77777777" w:rsidR="000B2570" w:rsidRDefault="000B2570" w:rsidP="000B2570">
      <w:pPr>
        <w:pStyle w:val="BodyText"/>
        <w:contextualSpacing/>
      </w:pPr>
    </w:p>
    <w:p w14:paraId="2487EE0D" w14:textId="77777777" w:rsidR="000B2570" w:rsidRDefault="000B2570" w:rsidP="000B2570">
      <w:pPr>
        <w:pStyle w:val="BodyText"/>
        <w:contextualSpacing/>
      </w:pPr>
      <w:r>
        <w:t xml:space="preserve">   Problem:</w:t>
      </w:r>
    </w:p>
    <w:p w14:paraId="0DC42F15" w14:textId="77777777" w:rsidR="000B2570" w:rsidRDefault="000B2570" w:rsidP="000B2570">
      <w:pPr>
        <w:pStyle w:val="BodyText"/>
        <w:contextualSpacing/>
      </w:pPr>
      <w:r>
        <w:t xml:space="preserve">   -------</w:t>
      </w:r>
    </w:p>
    <w:p w14:paraId="3A4F019C" w14:textId="77777777" w:rsidR="000B2570" w:rsidRDefault="000B2570" w:rsidP="000B2570">
      <w:pPr>
        <w:pStyle w:val="BodyText"/>
        <w:contextualSpacing/>
      </w:pPr>
      <w:r>
        <w:t xml:space="preserve">   When adding a new appointment request in the VistA Scheduling Graphical User</w:t>
      </w:r>
    </w:p>
    <w:p w14:paraId="03FD945E" w14:textId="77777777" w:rsidR="000B2570" w:rsidRDefault="000B2570" w:rsidP="000B2570">
      <w:pPr>
        <w:pStyle w:val="BodyText"/>
        <w:contextualSpacing/>
      </w:pPr>
      <w:r>
        <w:t xml:space="preserve">   Interface (VS GUI), the user should be given a message and the system should</w:t>
      </w:r>
    </w:p>
    <w:p w14:paraId="323193B2" w14:textId="77777777" w:rsidR="000B2570" w:rsidRDefault="000B2570" w:rsidP="000B2570">
      <w:pPr>
        <w:pStyle w:val="BodyText"/>
        <w:contextualSpacing/>
      </w:pPr>
      <w:r>
        <w:t xml:space="preserve">   not allow a new appointment request to be added if the patient has a Date of</w:t>
      </w:r>
    </w:p>
    <w:p w14:paraId="32FBDA53" w14:textId="77777777" w:rsidR="000B2570" w:rsidRDefault="000B2570" w:rsidP="000B2570">
      <w:pPr>
        <w:pStyle w:val="BodyText"/>
        <w:contextualSpacing/>
      </w:pPr>
      <w:r>
        <w:t xml:space="preserve">   Death defined.</w:t>
      </w:r>
    </w:p>
    <w:p w14:paraId="02F360A6" w14:textId="77777777" w:rsidR="000B2570" w:rsidRDefault="000B2570" w:rsidP="000B2570">
      <w:pPr>
        <w:pStyle w:val="BodyText"/>
        <w:contextualSpacing/>
      </w:pPr>
    </w:p>
    <w:p w14:paraId="4DCF6026" w14:textId="77777777" w:rsidR="000B2570" w:rsidRDefault="000B2570" w:rsidP="000B2570">
      <w:pPr>
        <w:pStyle w:val="BodyText"/>
        <w:contextualSpacing/>
      </w:pPr>
      <w:r>
        <w:t xml:space="preserve">   Resolution:</w:t>
      </w:r>
    </w:p>
    <w:p w14:paraId="27A87337" w14:textId="77777777" w:rsidR="000B2570" w:rsidRDefault="000B2570" w:rsidP="000B2570">
      <w:pPr>
        <w:pStyle w:val="BodyText"/>
        <w:contextualSpacing/>
      </w:pPr>
      <w:r>
        <w:t xml:space="preserve">   ----------</w:t>
      </w:r>
    </w:p>
    <w:p w14:paraId="0458D48F" w14:textId="77777777" w:rsidR="000B2570" w:rsidRDefault="000B2570" w:rsidP="000B2570">
      <w:pPr>
        <w:pStyle w:val="BodyText"/>
        <w:contextualSpacing/>
      </w:pPr>
      <w:r>
        <w:t xml:space="preserve">   The VS GUI client has been corrected to recognize the Date of Death</w:t>
      </w:r>
    </w:p>
    <w:p w14:paraId="5EDF21AD" w14:textId="77777777" w:rsidR="000B2570" w:rsidRDefault="000B2570" w:rsidP="000B2570">
      <w:pPr>
        <w:pStyle w:val="BodyText"/>
        <w:contextualSpacing/>
      </w:pPr>
      <w:r>
        <w:t xml:space="preserve">   definition when adding a new appointment request.</w:t>
      </w:r>
    </w:p>
    <w:p w14:paraId="311BDEBD" w14:textId="77777777" w:rsidR="000B2570" w:rsidRDefault="000B2570" w:rsidP="000B2570">
      <w:pPr>
        <w:pStyle w:val="BodyText"/>
        <w:contextualSpacing/>
      </w:pPr>
    </w:p>
    <w:p w14:paraId="153CB9ED" w14:textId="77777777" w:rsidR="000B2570" w:rsidRDefault="000B2570" w:rsidP="000B2570">
      <w:pPr>
        <w:pStyle w:val="BodyText"/>
        <w:contextualSpacing/>
      </w:pPr>
      <w:r>
        <w:t xml:space="preserve"> 7. I12748395FY17 - Cancel by clinic in VS GUI allows the CID/Preferred date to</w:t>
      </w:r>
    </w:p>
    <w:p w14:paraId="55B57497" w14:textId="77777777" w:rsidR="000B2570" w:rsidRDefault="000B2570" w:rsidP="000B2570">
      <w:pPr>
        <w:pStyle w:val="BodyText"/>
        <w:contextualSpacing/>
      </w:pPr>
      <w:r>
        <w:t xml:space="preserve">                    be changed.</w:t>
      </w:r>
    </w:p>
    <w:p w14:paraId="2D46A73D" w14:textId="77777777" w:rsidR="000B2570" w:rsidRDefault="000B2570" w:rsidP="000B2570">
      <w:pPr>
        <w:pStyle w:val="BodyText"/>
        <w:contextualSpacing/>
      </w:pPr>
    </w:p>
    <w:p w14:paraId="0A8A9599" w14:textId="77777777" w:rsidR="000B2570" w:rsidRDefault="000B2570" w:rsidP="000B2570">
      <w:pPr>
        <w:pStyle w:val="BodyText"/>
        <w:contextualSpacing/>
      </w:pPr>
      <w:r>
        <w:t xml:space="preserve">   Problem:</w:t>
      </w:r>
    </w:p>
    <w:p w14:paraId="0199B82C" w14:textId="77777777" w:rsidR="000B2570" w:rsidRDefault="000B2570" w:rsidP="000B2570">
      <w:pPr>
        <w:pStyle w:val="BodyText"/>
        <w:contextualSpacing/>
      </w:pPr>
      <w:r>
        <w:t xml:space="preserve">   -------</w:t>
      </w:r>
    </w:p>
    <w:p w14:paraId="013B1C32" w14:textId="6095F97B" w:rsidR="000B2570" w:rsidRDefault="000B2570" w:rsidP="000B2570">
      <w:pPr>
        <w:pStyle w:val="BodyText"/>
        <w:contextualSpacing/>
      </w:pPr>
      <w:r>
        <w:t xml:space="preserve">   User is able to change C</w:t>
      </w:r>
      <w:r w:rsidR="00735B71">
        <w:t xml:space="preserve">linically </w:t>
      </w:r>
      <w:r>
        <w:t>I</w:t>
      </w:r>
      <w:r w:rsidR="00735B71">
        <w:t xml:space="preserve">ndicated </w:t>
      </w:r>
      <w:r>
        <w:t>D</w:t>
      </w:r>
      <w:r w:rsidR="00735B71">
        <w:t>ate (CID)</w:t>
      </w:r>
      <w:r>
        <w:t>/</w:t>
      </w:r>
      <w:r w:rsidR="00735B71">
        <w:t>P</w:t>
      </w:r>
      <w:r>
        <w:t>referred ate on appointment by selecting:</w:t>
      </w:r>
    </w:p>
    <w:p w14:paraId="53B56415" w14:textId="77777777" w:rsidR="000B2570" w:rsidRDefault="000B2570" w:rsidP="000B2570">
      <w:pPr>
        <w:pStyle w:val="BodyText"/>
        <w:contextualSpacing/>
      </w:pPr>
      <w:r>
        <w:t xml:space="preserve">    Cancelled by patient</w:t>
      </w:r>
    </w:p>
    <w:p w14:paraId="70CD6EA0" w14:textId="5984F43F" w:rsidR="000B2570" w:rsidRDefault="000B2570" w:rsidP="000B2570">
      <w:pPr>
        <w:pStyle w:val="BodyText"/>
        <w:contextualSpacing/>
      </w:pPr>
      <w:r>
        <w:t xml:space="preserve">    Changed the CID/</w:t>
      </w:r>
      <w:r w:rsidR="00735B71">
        <w:t>P</w:t>
      </w:r>
      <w:r>
        <w:t>referred date from e.g. 4/12/17 to 6/16/17</w:t>
      </w:r>
    </w:p>
    <w:p w14:paraId="1419DE6C" w14:textId="77777777" w:rsidR="000B2570" w:rsidRDefault="000B2570" w:rsidP="000B2570">
      <w:pPr>
        <w:pStyle w:val="BodyText"/>
        <w:contextualSpacing/>
      </w:pPr>
      <w:r>
        <w:t xml:space="preserve">    Select Cancelled by clinic - new CID/preferred is retained</w:t>
      </w:r>
    </w:p>
    <w:p w14:paraId="3F769719" w14:textId="77777777" w:rsidR="000B2570" w:rsidRDefault="000B2570" w:rsidP="000B2570">
      <w:pPr>
        <w:pStyle w:val="BodyText"/>
        <w:contextualSpacing/>
      </w:pPr>
    </w:p>
    <w:p w14:paraId="438F66F5" w14:textId="77777777" w:rsidR="000B2570" w:rsidRDefault="000B2570" w:rsidP="000B2570">
      <w:pPr>
        <w:pStyle w:val="BodyText"/>
        <w:contextualSpacing/>
      </w:pPr>
      <w:r>
        <w:t xml:space="preserve">   Resolution:</w:t>
      </w:r>
    </w:p>
    <w:p w14:paraId="6F6DACC7" w14:textId="77777777" w:rsidR="000B2570" w:rsidRDefault="000B2570" w:rsidP="000B2570">
      <w:pPr>
        <w:pStyle w:val="BodyText"/>
        <w:contextualSpacing/>
      </w:pPr>
      <w:r>
        <w:t xml:space="preserve">   ----------</w:t>
      </w:r>
    </w:p>
    <w:p w14:paraId="5D8A3E16" w14:textId="120F516F" w:rsidR="000B2570" w:rsidRDefault="000B2570" w:rsidP="000B2570">
      <w:pPr>
        <w:pStyle w:val="BodyText"/>
        <w:contextualSpacing/>
      </w:pPr>
      <w:r>
        <w:t xml:space="preserve">   The VS GUI client has been correct</w:t>
      </w:r>
      <w:r w:rsidR="00735B71">
        <w:t>ed</w:t>
      </w:r>
      <w:r>
        <w:t xml:space="preserve"> to insure the CID\Preferred Date displays</w:t>
      </w:r>
    </w:p>
    <w:p w14:paraId="1B7CAC22" w14:textId="485FFE35" w:rsidR="000B2570" w:rsidRDefault="000B2570" w:rsidP="000B2570">
      <w:pPr>
        <w:pStyle w:val="BodyText"/>
        <w:contextualSpacing/>
      </w:pPr>
      <w:r>
        <w:t xml:space="preserve">   correctly and cannot be modified or Cancelled by Clinic and Cancelled by</w:t>
      </w:r>
    </w:p>
    <w:p w14:paraId="18E45B89" w14:textId="77777777" w:rsidR="000B2570" w:rsidRDefault="000B2570" w:rsidP="000B2570">
      <w:pPr>
        <w:pStyle w:val="BodyText"/>
        <w:contextualSpacing/>
      </w:pPr>
      <w:r>
        <w:t xml:space="preserve">   Patient.</w:t>
      </w:r>
    </w:p>
    <w:p w14:paraId="0B985FAE" w14:textId="77777777" w:rsidR="000B2570" w:rsidRDefault="000B2570" w:rsidP="000B2570">
      <w:pPr>
        <w:pStyle w:val="BodyText"/>
        <w:contextualSpacing/>
      </w:pPr>
    </w:p>
    <w:p w14:paraId="6F9B3F92" w14:textId="77777777" w:rsidR="000B2570" w:rsidRDefault="000B2570" w:rsidP="000B2570">
      <w:pPr>
        <w:pStyle w:val="BodyText"/>
        <w:contextualSpacing/>
      </w:pPr>
      <w:r>
        <w:t xml:space="preserve"> 8. I12871937FY17 - VS GUI Audit Report has conflicting counts when displaying</w:t>
      </w:r>
    </w:p>
    <w:p w14:paraId="31E2A812" w14:textId="77777777" w:rsidR="000B2570" w:rsidRDefault="000B2570" w:rsidP="000B2570">
      <w:pPr>
        <w:pStyle w:val="BodyText"/>
        <w:contextualSpacing/>
      </w:pPr>
      <w:r>
        <w:t xml:space="preserve">                    by user vs displaying ALL users.</w:t>
      </w:r>
    </w:p>
    <w:p w14:paraId="5F5680E5" w14:textId="77777777" w:rsidR="000B2570" w:rsidRDefault="000B2570" w:rsidP="000B2570">
      <w:pPr>
        <w:pStyle w:val="BodyText"/>
        <w:contextualSpacing/>
      </w:pPr>
    </w:p>
    <w:p w14:paraId="149BC08A" w14:textId="77777777" w:rsidR="000B2570" w:rsidRDefault="000B2570" w:rsidP="000B2570">
      <w:pPr>
        <w:pStyle w:val="BodyText"/>
        <w:contextualSpacing/>
      </w:pPr>
      <w:r>
        <w:t xml:space="preserve">   Problem:</w:t>
      </w:r>
    </w:p>
    <w:p w14:paraId="36361E76" w14:textId="77777777" w:rsidR="000B2570" w:rsidRDefault="000B2570" w:rsidP="000B2570">
      <w:pPr>
        <w:pStyle w:val="BodyText"/>
        <w:contextualSpacing/>
      </w:pPr>
      <w:r>
        <w:t xml:space="preserve">   -------</w:t>
      </w:r>
    </w:p>
    <w:p w14:paraId="553B74C6" w14:textId="7EC650E9" w:rsidR="000B2570" w:rsidRDefault="000B2570" w:rsidP="000B2570">
      <w:pPr>
        <w:pStyle w:val="BodyText"/>
        <w:contextualSpacing/>
      </w:pPr>
      <w:r>
        <w:t xml:space="preserve">   Audit Report count is changing when using </w:t>
      </w:r>
      <w:r w:rsidR="00735B71">
        <w:t xml:space="preserve">all </w:t>
      </w:r>
      <w:r>
        <w:t>versus selecting an individual</w:t>
      </w:r>
    </w:p>
    <w:p w14:paraId="64FBBCF3" w14:textId="77777777" w:rsidR="000B2570" w:rsidRDefault="000B2570" w:rsidP="000B2570">
      <w:pPr>
        <w:pStyle w:val="BodyText"/>
        <w:contextualSpacing/>
      </w:pPr>
      <w:r>
        <w:t xml:space="preserve">   scheduler.  The date range used is not changed so the count should be the</w:t>
      </w:r>
    </w:p>
    <w:p w14:paraId="288C9B22" w14:textId="77777777" w:rsidR="000B2570" w:rsidRDefault="000B2570" w:rsidP="000B2570">
      <w:pPr>
        <w:pStyle w:val="BodyText"/>
        <w:contextualSpacing/>
      </w:pPr>
      <w:r>
        <w:t xml:space="preserve">   same.</w:t>
      </w:r>
    </w:p>
    <w:p w14:paraId="35282D8F" w14:textId="77777777" w:rsidR="000B2570" w:rsidRDefault="000B2570" w:rsidP="000B2570">
      <w:pPr>
        <w:pStyle w:val="BodyText"/>
        <w:contextualSpacing/>
      </w:pPr>
    </w:p>
    <w:p w14:paraId="6168A85B" w14:textId="77777777" w:rsidR="000B2570" w:rsidRDefault="000B2570" w:rsidP="000B2570">
      <w:pPr>
        <w:pStyle w:val="BodyText"/>
        <w:contextualSpacing/>
      </w:pPr>
      <w:r>
        <w:lastRenderedPageBreak/>
        <w:t xml:space="preserve">   Resolution:</w:t>
      </w:r>
    </w:p>
    <w:p w14:paraId="070F89FF" w14:textId="77777777" w:rsidR="000B2570" w:rsidRDefault="000B2570" w:rsidP="000B2570">
      <w:pPr>
        <w:pStyle w:val="BodyText"/>
        <w:contextualSpacing/>
      </w:pPr>
      <w:r>
        <w:t xml:space="preserve">   ----------</w:t>
      </w:r>
    </w:p>
    <w:p w14:paraId="7A2DB46E" w14:textId="77777777" w:rsidR="000B2570" w:rsidRDefault="000B2570" w:rsidP="000B2570">
      <w:pPr>
        <w:pStyle w:val="BodyText"/>
        <w:contextualSpacing/>
      </w:pPr>
      <w:r>
        <w:t xml:space="preserve">   These counts have been corrected in the SDEC SUMMGET remote procedure.</w:t>
      </w:r>
    </w:p>
    <w:p w14:paraId="466FD406" w14:textId="77777777" w:rsidR="000B2570" w:rsidRDefault="000B2570" w:rsidP="000B2570">
      <w:pPr>
        <w:pStyle w:val="BodyText"/>
        <w:contextualSpacing/>
      </w:pPr>
    </w:p>
    <w:p w14:paraId="4B25D1F4" w14:textId="77777777" w:rsidR="000B2570" w:rsidRDefault="000B2570" w:rsidP="000B2570">
      <w:pPr>
        <w:pStyle w:val="BodyText"/>
        <w:contextualSpacing/>
      </w:pPr>
      <w:r>
        <w:t xml:space="preserve"> 9. I13212697FY17 - Appointments scheduled in VS GUI with past date do not</w:t>
      </w:r>
    </w:p>
    <w:p w14:paraId="04F46D70" w14:textId="77777777" w:rsidR="000B2570" w:rsidRDefault="000B2570" w:rsidP="000B2570">
      <w:pPr>
        <w:pStyle w:val="BodyText"/>
        <w:contextualSpacing/>
      </w:pPr>
      <w:r>
        <w:t xml:space="preserve">   display in CPRS coversheet.</w:t>
      </w:r>
    </w:p>
    <w:p w14:paraId="30171577" w14:textId="77777777" w:rsidR="000B2570" w:rsidRDefault="000B2570" w:rsidP="000B2570">
      <w:pPr>
        <w:pStyle w:val="BodyText"/>
        <w:contextualSpacing/>
      </w:pPr>
    </w:p>
    <w:p w14:paraId="009F3D6B" w14:textId="77777777" w:rsidR="000B2570" w:rsidRDefault="000B2570" w:rsidP="000B2570">
      <w:pPr>
        <w:pStyle w:val="BodyText"/>
        <w:contextualSpacing/>
      </w:pPr>
      <w:r>
        <w:t xml:space="preserve">   Problem:</w:t>
      </w:r>
    </w:p>
    <w:p w14:paraId="7803D469" w14:textId="77777777" w:rsidR="000B2570" w:rsidRDefault="000B2570" w:rsidP="000B2570">
      <w:pPr>
        <w:pStyle w:val="BodyText"/>
        <w:contextualSpacing/>
      </w:pPr>
      <w:r>
        <w:t xml:space="preserve">   -------</w:t>
      </w:r>
    </w:p>
    <w:p w14:paraId="45F8B63C" w14:textId="77777777" w:rsidR="000B2570" w:rsidRDefault="000B2570" w:rsidP="000B2570">
      <w:pPr>
        <w:pStyle w:val="BodyText"/>
        <w:contextualSpacing/>
      </w:pPr>
      <w:r>
        <w:t xml:space="preserve">   Appointments that have been scheduled via VS GUI, have reached a PAST status</w:t>
      </w:r>
    </w:p>
    <w:p w14:paraId="7173E500" w14:textId="77777777" w:rsidR="000B2570" w:rsidRDefault="000B2570" w:rsidP="000B2570">
      <w:pPr>
        <w:pStyle w:val="BodyText"/>
        <w:contextualSpacing/>
      </w:pPr>
      <w:r>
        <w:t xml:space="preserve">   and are not in checked out, cancelled, or no-show status do not display in</w:t>
      </w:r>
    </w:p>
    <w:p w14:paraId="06251C9A" w14:textId="09CD3ED2" w:rsidR="000B2570" w:rsidRDefault="000B2570" w:rsidP="000B2570">
      <w:pPr>
        <w:pStyle w:val="BodyText"/>
        <w:contextualSpacing/>
      </w:pPr>
      <w:r>
        <w:t xml:space="preserve">   </w:t>
      </w:r>
      <w:r w:rsidR="00735B71">
        <w:t xml:space="preserve">the </w:t>
      </w:r>
      <w:r>
        <w:t>C</w:t>
      </w:r>
      <w:r w:rsidR="00735B71">
        <w:t xml:space="preserve">omputerized </w:t>
      </w:r>
      <w:r>
        <w:t>P</w:t>
      </w:r>
      <w:r w:rsidR="00735B71">
        <w:t xml:space="preserve">atient </w:t>
      </w:r>
      <w:r>
        <w:t>R</w:t>
      </w:r>
      <w:r w:rsidR="00735B71">
        <w:t xml:space="preserve">ecord </w:t>
      </w:r>
      <w:r>
        <w:t>S</w:t>
      </w:r>
      <w:r w:rsidR="00735B71">
        <w:t>ystem (CPRS)</w:t>
      </w:r>
      <w:r>
        <w:t xml:space="preserve"> in the Encounter pane or on Cover Sheet.</w:t>
      </w:r>
    </w:p>
    <w:p w14:paraId="58C6ED20" w14:textId="77777777" w:rsidR="000B2570" w:rsidRDefault="000B2570" w:rsidP="000B2570">
      <w:pPr>
        <w:pStyle w:val="BodyText"/>
        <w:contextualSpacing/>
      </w:pPr>
    </w:p>
    <w:p w14:paraId="6283D2C5" w14:textId="77777777" w:rsidR="000B2570" w:rsidRDefault="000B2570" w:rsidP="000B2570">
      <w:pPr>
        <w:pStyle w:val="BodyText"/>
        <w:contextualSpacing/>
      </w:pPr>
      <w:r>
        <w:t xml:space="preserve">   Resolution:</w:t>
      </w:r>
    </w:p>
    <w:p w14:paraId="7639A9DA" w14:textId="77777777" w:rsidR="000B2570" w:rsidRDefault="000B2570" w:rsidP="000B2570">
      <w:pPr>
        <w:pStyle w:val="BodyText"/>
        <w:contextualSpacing/>
      </w:pPr>
      <w:r>
        <w:t xml:space="preserve">   ----------</w:t>
      </w:r>
    </w:p>
    <w:p w14:paraId="1D360BAE" w14:textId="77777777" w:rsidR="000B2570" w:rsidRDefault="000B2570" w:rsidP="000B2570">
      <w:pPr>
        <w:pStyle w:val="BodyText"/>
        <w:contextualSpacing/>
      </w:pPr>
      <w:r>
        <w:t xml:space="preserve">   After the appointment has been filed, SDAM will make an evaluation to</w:t>
      </w:r>
    </w:p>
    <w:p w14:paraId="3D6AD2E0" w14:textId="2DF99A1A" w:rsidR="000B2570" w:rsidRDefault="000B2570" w:rsidP="000B2570">
      <w:pPr>
        <w:pStyle w:val="BodyText"/>
        <w:contextualSpacing/>
      </w:pPr>
      <w:r>
        <w:t xml:space="preserve">   determine if the check</w:t>
      </w:r>
      <w:r w:rsidR="00735B71">
        <w:t>-</w:t>
      </w:r>
      <w:r>
        <w:t>in and/or checkout prompt needs to display.</w:t>
      </w:r>
    </w:p>
    <w:p w14:paraId="4628ABD9" w14:textId="5B99B3D5" w:rsidR="000B2570" w:rsidRDefault="000B2570" w:rsidP="000B2570">
      <w:pPr>
        <w:pStyle w:val="BodyText"/>
        <w:contextualSpacing/>
      </w:pPr>
      <w:r>
        <w:t xml:space="preserve">   Even if the user does not check</w:t>
      </w:r>
      <w:r w:rsidR="00735B71">
        <w:t>-</w:t>
      </w:r>
      <w:r>
        <w:t>in or checkout, an entry is added to the</w:t>
      </w:r>
    </w:p>
    <w:p w14:paraId="215580D2" w14:textId="77777777" w:rsidR="000B2570" w:rsidRDefault="000B2570" w:rsidP="000B2570">
      <w:pPr>
        <w:pStyle w:val="BodyText"/>
        <w:contextualSpacing/>
      </w:pPr>
      <w:r>
        <w:t xml:space="preserve">   OUTPATIENT ENCOUNTER file (#409.68).</w:t>
      </w:r>
    </w:p>
    <w:p w14:paraId="3294CACC" w14:textId="77777777" w:rsidR="00735B71" w:rsidRDefault="00735B71" w:rsidP="000B2570">
      <w:pPr>
        <w:pStyle w:val="BodyText"/>
        <w:contextualSpacing/>
      </w:pPr>
    </w:p>
    <w:p w14:paraId="683BBBB9" w14:textId="77777777" w:rsidR="000B2570" w:rsidRDefault="000B2570" w:rsidP="000B2570">
      <w:pPr>
        <w:pStyle w:val="BodyText"/>
        <w:contextualSpacing/>
      </w:pPr>
      <w:r>
        <w:t xml:space="preserve">   This similar logic has been added to the SDEC APPADD remote procedure so</w:t>
      </w:r>
    </w:p>
    <w:p w14:paraId="569D9454" w14:textId="77777777" w:rsidR="000B2570" w:rsidRDefault="000B2570" w:rsidP="000B2570">
      <w:pPr>
        <w:pStyle w:val="BodyText"/>
        <w:contextualSpacing/>
      </w:pPr>
      <w:r>
        <w:t xml:space="preserve">   that the OUTPATIENT ENCOUNTER file is updated and the encounter will display</w:t>
      </w:r>
    </w:p>
    <w:p w14:paraId="76503879" w14:textId="77777777" w:rsidR="000B2570" w:rsidRDefault="000B2570" w:rsidP="000B2570">
      <w:pPr>
        <w:pStyle w:val="BodyText"/>
        <w:contextualSpacing/>
      </w:pPr>
      <w:r>
        <w:t xml:space="preserve">   in CPRS.</w:t>
      </w:r>
    </w:p>
    <w:p w14:paraId="7E93719D" w14:textId="77777777" w:rsidR="000B2570" w:rsidRDefault="000B2570" w:rsidP="000B2570">
      <w:pPr>
        <w:pStyle w:val="BodyText"/>
        <w:contextualSpacing/>
      </w:pPr>
    </w:p>
    <w:p w14:paraId="797A9762" w14:textId="77777777" w:rsidR="000B2570" w:rsidRDefault="000B2570" w:rsidP="000B2570">
      <w:pPr>
        <w:pStyle w:val="BodyText"/>
        <w:contextualSpacing/>
      </w:pPr>
      <w:r>
        <w:t xml:space="preserve"> 10. I13233499FY17 - Issue in VS GUI when selecting 'Follow-up Needed' when</w:t>
      </w:r>
    </w:p>
    <w:p w14:paraId="6F0E7479" w14:textId="77777777" w:rsidR="000B2570" w:rsidRDefault="000B2570" w:rsidP="000B2570">
      <w:pPr>
        <w:pStyle w:val="BodyText"/>
        <w:contextualSpacing/>
      </w:pPr>
      <w:r>
        <w:t xml:space="preserve">                     checking out an appointment.</w:t>
      </w:r>
    </w:p>
    <w:p w14:paraId="18973920" w14:textId="77777777" w:rsidR="000B2570" w:rsidRDefault="000B2570" w:rsidP="000B2570">
      <w:pPr>
        <w:pStyle w:val="BodyText"/>
        <w:contextualSpacing/>
      </w:pPr>
    </w:p>
    <w:p w14:paraId="7C773B24" w14:textId="77777777" w:rsidR="000B2570" w:rsidRDefault="000B2570" w:rsidP="000B2570">
      <w:pPr>
        <w:pStyle w:val="BodyText"/>
        <w:contextualSpacing/>
      </w:pPr>
      <w:r>
        <w:t xml:space="preserve">   Problem:</w:t>
      </w:r>
    </w:p>
    <w:p w14:paraId="0524CEF7" w14:textId="77777777" w:rsidR="000B2570" w:rsidRDefault="000B2570" w:rsidP="000B2570">
      <w:pPr>
        <w:pStyle w:val="BodyText"/>
        <w:contextualSpacing/>
      </w:pPr>
      <w:r>
        <w:t xml:space="preserve">   -------</w:t>
      </w:r>
    </w:p>
    <w:p w14:paraId="70248902" w14:textId="6681FA98" w:rsidR="000B2570" w:rsidRDefault="000B2570" w:rsidP="000B2570">
      <w:pPr>
        <w:pStyle w:val="BodyText"/>
        <w:contextualSpacing/>
      </w:pPr>
      <w:r>
        <w:t xml:space="preserve">   When user selects </w:t>
      </w:r>
      <w:r w:rsidR="00735B71">
        <w:t>‘</w:t>
      </w:r>
      <w:r>
        <w:t>Follow-Up Needed</w:t>
      </w:r>
      <w:r w:rsidR="00735B71">
        <w:t>’</w:t>
      </w:r>
      <w:r w:rsidR="00C06ACB">
        <w:t xml:space="preserve"> in the checko</w:t>
      </w:r>
      <w:r>
        <w:t>ut dialog, selects a date,</w:t>
      </w:r>
    </w:p>
    <w:p w14:paraId="44A9032B" w14:textId="39FF241D" w:rsidR="000B2570" w:rsidRDefault="000B2570" w:rsidP="000B2570">
      <w:pPr>
        <w:pStyle w:val="BodyText"/>
        <w:contextualSpacing/>
      </w:pPr>
      <w:r>
        <w:t xml:space="preserve">   and then clicks OK  </w:t>
      </w:r>
      <w:r w:rsidR="00735B71">
        <w:t>a</w:t>
      </w:r>
      <w:r>
        <w:t>n APPT Request is not displaying so the user can</w:t>
      </w:r>
    </w:p>
    <w:p w14:paraId="22EB62C3" w14:textId="5A7E00F0" w:rsidR="000B2570" w:rsidRDefault="000B2570" w:rsidP="000B2570">
      <w:pPr>
        <w:pStyle w:val="BodyText"/>
        <w:contextualSpacing/>
      </w:pPr>
      <w:r>
        <w:t xml:space="preserve">   create </w:t>
      </w:r>
      <w:r w:rsidR="00735B71">
        <w:t xml:space="preserve">a </w:t>
      </w:r>
      <w:r>
        <w:t>request for follow up appointment.</w:t>
      </w:r>
    </w:p>
    <w:p w14:paraId="3B389A06" w14:textId="77777777" w:rsidR="000B2570" w:rsidRDefault="000B2570" w:rsidP="000B2570">
      <w:pPr>
        <w:pStyle w:val="BodyText"/>
        <w:contextualSpacing/>
      </w:pPr>
    </w:p>
    <w:p w14:paraId="0579A117" w14:textId="77777777" w:rsidR="000B2570" w:rsidRDefault="000B2570" w:rsidP="000B2570">
      <w:pPr>
        <w:pStyle w:val="BodyText"/>
        <w:contextualSpacing/>
      </w:pPr>
      <w:r>
        <w:t xml:space="preserve">   Resolution:</w:t>
      </w:r>
    </w:p>
    <w:p w14:paraId="262598B8" w14:textId="77777777" w:rsidR="000B2570" w:rsidRDefault="000B2570" w:rsidP="000B2570">
      <w:pPr>
        <w:pStyle w:val="BodyText"/>
        <w:contextualSpacing/>
      </w:pPr>
      <w:r>
        <w:t xml:space="preserve">   ----------</w:t>
      </w:r>
    </w:p>
    <w:p w14:paraId="0B608883" w14:textId="77777777" w:rsidR="000B2570" w:rsidRDefault="000B2570" w:rsidP="000B2570">
      <w:pPr>
        <w:pStyle w:val="BodyText"/>
        <w:contextualSpacing/>
      </w:pPr>
      <w:r>
        <w:t xml:space="preserve">   The VS GUI client has been corrected by fixing a logic error preventing the</w:t>
      </w:r>
    </w:p>
    <w:p w14:paraId="1161CFE0" w14:textId="03FBA461" w:rsidR="000B2570" w:rsidRDefault="000B2570" w:rsidP="000B2570">
      <w:pPr>
        <w:pStyle w:val="BodyText"/>
        <w:contextualSpacing/>
      </w:pPr>
      <w:r>
        <w:t xml:space="preserve">   new request dialog from displaying after a </w:t>
      </w:r>
      <w:r w:rsidR="00C06ACB">
        <w:t>c</w:t>
      </w:r>
      <w:r>
        <w:t>heckout with Follow-up.</w:t>
      </w:r>
    </w:p>
    <w:p w14:paraId="70708662" w14:textId="77777777" w:rsidR="000B2570" w:rsidRDefault="000B2570" w:rsidP="000B2570">
      <w:pPr>
        <w:pStyle w:val="BodyText"/>
        <w:contextualSpacing/>
      </w:pPr>
    </w:p>
    <w:p w14:paraId="27E05EC8" w14:textId="77777777" w:rsidR="000B2570" w:rsidRDefault="000B2570" w:rsidP="000B2570">
      <w:pPr>
        <w:pStyle w:val="BodyText"/>
        <w:contextualSpacing/>
      </w:pPr>
      <w:r>
        <w:t xml:space="preserve"> 11. R14380532FY17 - SDRR CLINIC LETTER REPORT option will not run properly due</w:t>
      </w:r>
    </w:p>
    <w:p w14:paraId="65A0D7D3" w14:textId="77777777" w:rsidR="000B2570" w:rsidRDefault="000B2570" w:rsidP="000B2570">
      <w:pPr>
        <w:pStyle w:val="BodyText"/>
        <w:contextualSpacing/>
      </w:pPr>
      <w:r>
        <w:t xml:space="preserve">                     to bad data.</w:t>
      </w:r>
    </w:p>
    <w:p w14:paraId="6684AA31" w14:textId="77777777" w:rsidR="000B2570" w:rsidRDefault="000B2570" w:rsidP="000B2570">
      <w:pPr>
        <w:pStyle w:val="BodyText"/>
        <w:contextualSpacing/>
      </w:pPr>
    </w:p>
    <w:p w14:paraId="0A821343" w14:textId="77777777" w:rsidR="000B2570" w:rsidRDefault="000B2570" w:rsidP="000B2570">
      <w:pPr>
        <w:pStyle w:val="BodyText"/>
        <w:contextualSpacing/>
      </w:pPr>
      <w:r>
        <w:t xml:space="preserve">   Problem:</w:t>
      </w:r>
    </w:p>
    <w:p w14:paraId="3B29B5AD" w14:textId="77777777" w:rsidR="000B2570" w:rsidRDefault="000B2570" w:rsidP="000B2570">
      <w:pPr>
        <w:pStyle w:val="BodyText"/>
        <w:contextualSpacing/>
      </w:pPr>
      <w:r>
        <w:t xml:space="preserve">   -------</w:t>
      </w:r>
    </w:p>
    <w:p w14:paraId="4A2B7A80" w14:textId="77777777" w:rsidR="000B2570" w:rsidRDefault="000B2570" w:rsidP="000B2570">
      <w:pPr>
        <w:pStyle w:val="BodyText"/>
        <w:contextualSpacing/>
      </w:pPr>
      <w:r>
        <w:t xml:space="preserve">   If there is an entry in the RECALL REMINDERS file (#403.5) that is missing a</w:t>
      </w:r>
    </w:p>
    <w:p w14:paraId="01075360" w14:textId="2DD0A6DE" w:rsidR="000B2570" w:rsidRDefault="000B2570" w:rsidP="000B2570">
      <w:pPr>
        <w:pStyle w:val="BodyText"/>
        <w:contextualSpacing/>
      </w:pPr>
      <w:r>
        <w:t xml:space="preserve">   patient </w:t>
      </w:r>
      <w:r w:rsidR="004C02B9">
        <w:t>Identifier (</w:t>
      </w:r>
      <w:r>
        <w:t>ID</w:t>
      </w:r>
      <w:r w:rsidR="004C02B9">
        <w:t>)h</w:t>
      </w:r>
      <w:r>
        <w:t>, RECALL DATE, CLINIC ID, or if the Clinic record does not contain</w:t>
      </w:r>
    </w:p>
    <w:p w14:paraId="1116394F" w14:textId="77777777" w:rsidR="000B2570" w:rsidRDefault="000B2570" w:rsidP="000B2570">
      <w:pPr>
        <w:pStyle w:val="BodyText"/>
        <w:contextualSpacing/>
      </w:pPr>
      <w:r>
        <w:lastRenderedPageBreak/>
        <w:t xml:space="preserve">   a name, the SDRR CLINIC LETTER REPORT option will throw an error.</w:t>
      </w:r>
    </w:p>
    <w:p w14:paraId="1CA13E5B" w14:textId="77777777" w:rsidR="000B2570" w:rsidRDefault="000B2570" w:rsidP="000B2570">
      <w:pPr>
        <w:pStyle w:val="BodyText"/>
        <w:contextualSpacing/>
      </w:pPr>
      <w:r>
        <w:t xml:space="preserve">   The specific error reported happened because the RECALL REMINDERS entry did</w:t>
      </w:r>
    </w:p>
    <w:p w14:paraId="70E1DFF1" w14:textId="77777777" w:rsidR="000B2570" w:rsidRDefault="000B2570" w:rsidP="000B2570">
      <w:pPr>
        <w:pStyle w:val="BodyText"/>
        <w:contextualSpacing/>
      </w:pPr>
      <w:r>
        <w:t xml:space="preserve">   not contain a patient ID:</w:t>
      </w:r>
    </w:p>
    <w:p w14:paraId="24590F8F" w14:textId="77777777" w:rsidR="000B2570" w:rsidRDefault="000B2570" w:rsidP="000B2570">
      <w:pPr>
        <w:pStyle w:val="BodyText"/>
        <w:contextualSpacing/>
      </w:pPr>
      <w:r>
        <w:t xml:space="preserve">    Walla Walla error trap:$ZE= &lt;SUBSCRIPT&gt;SORT+9^SDRRREP ^DPT("")</w:t>
      </w:r>
    </w:p>
    <w:p w14:paraId="07B6AB82" w14:textId="77777777" w:rsidR="000B2570" w:rsidRDefault="000B2570" w:rsidP="000B2570">
      <w:pPr>
        <w:pStyle w:val="BodyText"/>
        <w:contextualSpacing/>
      </w:pPr>
      <w:r>
        <w:t xml:space="preserve">    S SSN=$E($P(^DPT(DFN,0),"^",9),6,9) S:SSN="" SSN=0</w:t>
      </w:r>
    </w:p>
    <w:p w14:paraId="05DE4371" w14:textId="77777777" w:rsidR="000B2570" w:rsidRDefault="000B2570" w:rsidP="000B2570">
      <w:pPr>
        <w:pStyle w:val="BodyText"/>
        <w:contextualSpacing/>
      </w:pPr>
    </w:p>
    <w:p w14:paraId="3ACDF5C8" w14:textId="77777777" w:rsidR="000B2570" w:rsidRDefault="000B2570" w:rsidP="000B2570">
      <w:pPr>
        <w:pStyle w:val="BodyText"/>
        <w:contextualSpacing/>
      </w:pPr>
      <w:r>
        <w:t xml:space="preserve">   Resolution:</w:t>
      </w:r>
    </w:p>
    <w:p w14:paraId="0A5AC82F" w14:textId="77777777" w:rsidR="000B2570" w:rsidRDefault="000B2570" w:rsidP="000B2570">
      <w:pPr>
        <w:pStyle w:val="BodyText"/>
        <w:contextualSpacing/>
      </w:pPr>
      <w:r>
        <w:t xml:space="preserve">   ----------</w:t>
      </w:r>
    </w:p>
    <w:p w14:paraId="57BE7456" w14:textId="3E79E6DF" w:rsidR="000B2570" w:rsidRDefault="000B2570" w:rsidP="000B2570">
      <w:pPr>
        <w:pStyle w:val="BodyText"/>
        <w:contextualSpacing/>
      </w:pPr>
      <w:r>
        <w:t xml:space="preserve">   The </w:t>
      </w:r>
      <w:r w:rsidR="0060497A">
        <w:t>Clinic Letter Report option [</w:t>
      </w:r>
      <w:r>
        <w:t>SDRR CLINIC LETTER REPORT</w:t>
      </w:r>
      <w:r w:rsidR="0060497A">
        <w:t>]</w:t>
      </w:r>
      <w:r>
        <w:t xml:space="preserve">  has been updated to catch and skip</w:t>
      </w:r>
    </w:p>
    <w:p w14:paraId="4081E919" w14:textId="77777777" w:rsidR="000B2570" w:rsidRDefault="000B2570" w:rsidP="000B2570">
      <w:pPr>
        <w:pStyle w:val="BodyText"/>
        <w:contextualSpacing/>
      </w:pPr>
      <w:r>
        <w:t xml:space="preserve">   records that contain missing required data.</w:t>
      </w:r>
    </w:p>
    <w:p w14:paraId="52D84676" w14:textId="77777777" w:rsidR="000B2570" w:rsidRDefault="000B2570" w:rsidP="000B2570">
      <w:pPr>
        <w:pStyle w:val="BodyText"/>
        <w:contextualSpacing/>
      </w:pPr>
    </w:p>
    <w:p w14:paraId="4E1409AA" w14:textId="77777777" w:rsidR="000B2570" w:rsidRDefault="000B2570" w:rsidP="000B2570">
      <w:pPr>
        <w:pStyle w:val="BodyText"/>
        <w:contextualSpacing/>
      </w:pPr>
    </w:p>
    <w:p w14:paraId="71C38EB4" w14:textId="77777777" w:rsidR="000B2570" w:rsidRDefault="000B2570" w:rsidP="000B2570">
      <w:pPr>
        <w:pStyle w:val="BodyText"/>
        <w:contextualSpacing/>
      </w:pPr>
    </w:p>
    <w:p w14:paraId="76468852" w14:textId="77777777" w:rsidR="000B2570" w:rsidRDefault="000B2570" w:rsidP="000B2570">
      <w:pPr>
        <w:pStyle w:val="BodyText"/>
        <w:contextualSpacing/>
      </w:pPr>
      <w:r>
        <w:t xml:space="preserve"> Test Sites:</w:t>
      </w:r>
    </w:p>
    <w:p w14:paraId="0AE8B897" w14:textId="77777777" w:rsidR="000B2570" w:rsidRDefault="000B2570" w:rsidP="000B2570">
      <w:pPr>
        <w:pStyle w:val="BodyText"/>
        <w:contextualSpacing/>
      </w:pPr>
      <w:r>
        <w:t xml:space="preserve"> ----------</w:t>
      </w:r>
    </w:p>
    <w:p w14:paraId="3BEB1C4A" w14:textId="3833DEA7" w:rsidR="000B2570" w:rsidRDefault="000B2570" w:rsidP="0060497A">
      <w:pPr>
        <w:pStyle w:val="BodyText"/>
        <w:contextualSpacing/>
      </w:pPr>
      <w:r>
        <w:t>VA Sa</w:t>
      </w:r>
      <w:r w:rsidR="0097262B">
        <w:t>lt Lake City Health Care System</w:t>
      </w:r>
    </w:p>
    <w:p w14:paraId="45A91A8D" w14:textId="489DBBC7" w:rsidR="000B2570" w:rsidRDefault="0097262B" w:rsidP="000B2570">
      <w:pPr>
        <w:pStyle w:val="BodyText"/>
        <w:contextualSpacing/>
      </w:pPr>
      <w:r>
        <w:t>Tomah VA Medical Center</w:t>
      </w:r>
    </w:p>
    <w:p w14:paraId="036C6619" w14:textId="77777777" w:rsidR="000B2570" w:rsidRDefault="000B2570" w:rsidP="000B2570">
      <w:pPr>
        <w:pStyle w:val="BodyText"/>
        <w:contextualSpacing/>
      </w:pPr>
    </w:p>
    <w:p w14:paraId="70957C82" w14:textId="77777777" w:rsidR="000B2570" w:rsidRDefault="000B2570" w:rsidP="000B2570">
      <w:pPr>
        <w:pStyle w:val="BodyText"/>
        <w:contextualSpacing/>
      </w:pPr>
      <w:r>
        <w:t xml:space="preserve"> Software and Documentation Retrieval Instructions:</w:t>
      </w:r>
    </w:p>
    <w:p w14:paraId="31D6869B" w14:textId="77777777" w:rsidR="000B2570" w:rsidRDefault="000B2570" w:rsidP="000B2570">
      <w:pPr>
        <w:pStyle w:val="BodyText"/>
        <w:contextualSpacing/>
      </w:pPr>
      <w:r>
        <w:t xml:space="preserve"> ----------------------------------------------------</w:t>
      </w:r>
    </w:p>
    <w:p w14:paraId="0DF6BA0F" w14:textId="77777777" w:rsidR="000B2570" w:rsidRDefault="000B2570" w:rsidP="000B2570">
      <w:pPr>
        <w:pStyle w:val="BodyText"/>
        <w:contextualSpacing/>
      </w:pPr>
      <w:r>
        <w:t xml:space="preserve"> Software being released as a host file and/or documentation describing</w:t>
      </w:r>
    </w:p>
    <w:p w14:paraId="4D4C8B71" w14:textId="77777777" w:rsidR="000B2570" w:rsidRDefault="000B2570" w:rsidP="000B2570">
      <w:pPr>
        <w:pStyle w:val="BodyText"/>
        <w:contextualSpacing/>
      </w:pPr>
      <w:r>
        <w:t xml:space="preserve"> the new functionality introduced by this patch are available.</w:t>
      </w:r>
    </w:p>
    <w:p w14:paraId="0C8E5E86" w14:textId="77777777" w:rsidR="000B2570" w:rsidRDefault="000B2570" w:rsidP="000B2570">
      <w:pPr>
        <w:pStyle w:val="BodyText"/>
        <w:contextualSpacing/>
      </w:pPr>
    </w:p>
    <w:p w14:paraId="4CCCE071" w14:textId="77777777" w:rsidR="000B2570" w:rsidRDefault="000B2570" w:rsidP="000B2570">
      <w:pPr>
        <w:pStyle w:val="BodyText"/>
        <w:contextualSpacing/>
      </w:pPr>
      <w:r>
        <w:t xml:space="preserve"> The preferred method is to retrieve files from download.vista.med.va.gov.</w:t>
      </w:r>
    </w:p>
    <w:p w14:paraId="6ACB3DDE" w14:textId="77777777" w:rsidR="000B2570" w:rsidRDefault="000B2570" w:rsidP="000B2570">
      <w:pPr>
        <w:pStyle w:val="BodyText"/>
        <w:contextualSpacing/>
      </w:pPr>
      <w:r>
        <w:t xml:space="preserve"> This transmits the files from the first available server. Sites may</w:t>
      </w:r>
    </w:p>
    <w:p w14:paraId="1211604B" w14:textId="77777777" w:rsidR="000B2570" w:rsidRDefault="000B2570" w:rsidP="000B2570">
      <w:pPr>
        <w:pStyle w:val="BodyText"/>
        <w:contextualSpacing/>
      </w:pPr>
      <w:r>
        <w:t xml:space="preserve"> also elect to retrieve files directly from a specific server.</w:t>
      </w:r>
    </w:p>
    <w:p w14:paraId="3FA7CD6D" w14:textId="77777777" w:rsidR="000B2570" w:rsidRDefault="000B2570" w:rsidP="000B2570">
      <w:pPr>
        <w:pStyle w:val="BodyText"/>
        <w:contextualSpacing/>
      </w:pPr>
    </w:p>
    <w:p w14:paraId="2380A092" w14:textId="77777777" w:rsidR="000B2570" w:rsidRDefault="000B2570" w:rsidP="000B2570">
      <w:pPr>
        <w:pStyle w:val="BodyText"/>
        <w:contextualSpacing/>
      </w:pPr>
      <w:r>
        <w:t xml:space="preserve"> Sites may retrieve the software and/or documentation directly using Secure</w:t>
      </w:r>
    </w:p>
    <w:p w14:paraId="189CCFF1" w14:textId="77777777" w:rsidR="000B2570" w:rsidRDefault="000B2570" w:rsidP="000B2570">
      <w:pPr>
        <w:pStyle w:val="BodyText"/>
        <w:contextualSpacing/>
      </w:pPr>
      <w:r>
        <w:t xml:space="preserve"> File Transfer Protocol (SFTP) from the ANONYMOUS.SOFTWARE directory at the</w:t>
      </w:r>
    </w:p>
    <w:p w14:paraId="52E20E4A" w14:textId="77777777" w:rsidR="000B2570" w:rsidRDefault="000B2570" w:rsidP="000B2570">
      <w:pPr>
        <w:pStyle w:val="BodyText"/>
        <w:contextualSpacing/>
      </w:pPr>
      <w:r>
        <w:t xml:space="preserve"> following OI Field Offices:</w:t>
      </w:r>
    </w:p>
    <w:p w14:paraId="454B207F" w14:textId="77777777" w:rsidR="000B2570" w:rsidRDefault="000B2570" w:rsidP="000B2570">
      <w:pPr>
        <w:pStyle w:val="BodyText"/>
        <w:contextualSpacing/>
      </w:pPr>
    </w:p>
    <w:p w14:paraId="6E2A8C63" w14:textId="77777777" w:rsidR="000B2570" w:rsidRDefault="000B2570" w:rsidP="000B2570">
      <w:pPr>
        <w:pStyle w:val="BodyText"/>
        <w:contextualSpacing/>
      </w:pPr>
      <w:r>
        <w:t xml:space="preserve"> Albany: fo-albany.med.va.gov</w:t>
      </w:r>
    </w:p>
    <w:p w14:paraId="7158B383" w14:textId="77777777" w:rsidR="000B2570" w:rsidRDefault="000B2570" w:rsidP="000B2570">
      <w:pPr>
        <w:pStyle w:val="BodyText"/>
        <w:contextualSpacing/>
      </w:pPr>
      <w:r>
        <w:t xml:space="preserve"> Hines:  fo-hines.med.va.gov</w:t>
      </w:r>
    </w:p>
    <w:p w14:paraId="72EBAB0A" w14:textId="77777777" w:rsidR="000B2570" w:rsidRDefault="000B2570" w:rsidP="000B2570">
      <w:pPr>
        <w:pStyle w:val="BodyText"/>
        <w:contextualSpacing/>
      </w:pPr>
      <w:r>
        <w:t xml:space="preserve"> Salt Lake City: fo-slc.med.va.gov</w:t>
      </w:r>
    </w:p>
    <w:p w14:paraId="560D819D" w14:textId="77777777" w:rsidR="000B2570" w:rsidRDefault="000B2570" w:rsidP="000B2570">
      <w:pPr>
        <w:pStyle w:val="BodyText"/>
        <w:contextualSpacing/>
      </w:pPr>
    </w:p>
    <w:p w14:paraId="5F323BED" w14:textId="77777777" w:rsidR="000B2570" w:rsidRDefault="000B2570" w:rsidP="000B2570">
      <w:pPr>
        <w:pStyle w:val="BodyText"/>
        <w:contextualSpacing/>
      </w:pPr>
      <w:r>
        <w:t xml:space="preserve"> Documentation can also be found on the VA Software Documentation Library at:</w:t>
      </w:r>
    </w:p>
    <w:p w14:paraId="2531CF69" w14:textId="77777777" w:rsidR="000B2570" w:rsidRDefault="000B2570" w:rsidP="000B2570">
      <w:pPr>
        <w:pStyle w:val="BodyText"/>
        <w:contextualSpacing/>
      </w:pPr>
      <w:r>
        <w:t xml:space="preserve"> http://www4.va.gov/vdl/</w:t>
      </w:r>
    </w:p>
    <w:p w14:paraId="02EEC098" w14:textId="77777777" w:rsidR="000B2570" w:rsidRDefault="000B2570" w:rsidP="000B2570">
      <w:pPr>
        <w:pStyle w:val="BodyText"/>
        <w:contextualSpacing/>
      </w:pPr>
    </w:p>
    <w:p w14:paraId="1C5F4BB5" w14:textId="77777777" w:rsidR="000B2570" w:rsidRDefault="000B2570" w:rsidP="000B2570">
      <w:pPr>
        <w:pStyle w:val="BodyText"/>
        <w:contextualSpacing/>
      </w:pPr>
    </w:p>
    <w:p w14:paraId="0EE812FC" w14:textId="77777777" w:rsidR="000B2570" w:rsidRDefault="000B2570" w:rsidP="000B2570">
      <w:pPr>
        <w:pStyle w:val="BodyText"/>
        <w:contextualSpacing/>
      </w:pPr>
      <w:r>
        <w:t xml:space="preserve"> Title                       File Name                             FTP Mode</w:t>
      </w:r>
    </w:p>
    <w:p w14:paraId="782D08D0" w14:textId="77777777" w:rsidR="000B2570" w:rsidRDefault="000B2570" w:rsidP="000B2570">
      <w:pPr>
        <w:pStyle w:val="BodyText"/>
        <w:contextualSpacing/>
      </w:pPr>
      <w:r>
        <w:t xml:space="preserve"> --------------------------------------------------------------------------</w:t>
      </w:r>
    </w:p>
    <w:p w14:paraId="72B80766" w14:textId="77777777" w:rsidR="000B2570" w:rsidRDefault="000B2570" w:rsidP="000B2570">
      <w:pPr>
        <w:pStyle w:val="BodyText"/>
        <w:contextualSpacing/>
      </w:pPr>
      <w:r>
        <w:t xml:space="preserve"> VistA Scheduling Enhancements GUI User Guide   VSE_VA_GUI_UG.PDF  Binary</w:t>
      </w:r>
    </w:p>
    <w:p w14:paraId="1900CD5E" w14:textId="77777777" w:rsidR="000B2570" w:rsidRDefault="000B2570" w:rsidP="000B2570">
      <w:pPr>
        <w:pStyle w:val="BodyText"/>
        <w:contextualSpacing/>
      </w:pPr>
      <w:r>
        <w:t xml:space="preserve"> VistA Scheduling Enhancements Technical Manual VSE_TM.PDF         Binary</w:t>
      </w:r>
    </w:p>
    <w:p w14:paraId="4ED3459F" w14:textId="77777777" w:rsidR="000B2570" w:rsidRDefault="000B2570" w:rsidP="000B2570">
      <w:pPr>
        <w:pStyle w:val="BodyText"/>
        <w:contextualSpacing/>
      </w:pPr>
    </w:p>
    <w:p w14:paraId="1A22C0A0" w14:textId="77777777" w:rsidR="000B2570" w:rsidRDefault="000B2570" w:rsidP="000B2570">
      <w:pPr>
        <w:pStyle w:val="BodyText"/>
        <w:contextualSpacing/>
      </w:pPr>
      <w:r>
        <w:lastRenderedPageBreak/>
        <w:t xml:space="preserve"> Patch Installation:</w:t>
      </w:r>
    </w:p>
    <w:p w14:paraId="42448820" w14:textId="77777777" w:rsidR="000B2570" w:rsidRDefault="000B2570" w:rsidP="000B2570">
      <w:pPr>
        <w:pStyle w:val="BodyText"/>
        <w:contextualSpacing/>
      </w:pPr>
    </w:p>
    <w:p w14:paraId="5A2710D6" w14:textId="77777777" w:rsidR="000B2570" w:rsidRDefault="000B2570" w:rsidP="000B2570">
      <w:pPr>
        <w:pStyle w:val="BodyText"/>
        <w:contextualSpacing/>
      </w:pPr>
    </w:p>
    <w:p w14:paraId="27BDBA16" w14:textId="77777777" w:rsidR="000B2570" w:rsidRDefault="000B2570" w:rsidP="000B2570">
      <w:pPr>
        <w:pStyle w:val="BodyText"/>
        <w:contextualSpacing/>
      </w:pPr>
      <w:r>
        <w:t xml:space="preserve"> Pre/Post Installation Overview:</w:t>
      </w:r>
    </w:p>
    <w:p w14:paraId="34989763" w14:textId="77777777" w:rsidR="000B2570" w:rsidRDefault="000B2570" w:rsidP="000B2570">
      <w:pPr>
        <w:pStyle w:val="BodyText"/>
        <w:contextualSpacing/>
      </w:pPr>
      <w:r>
        <w:t xml:space="preserve"> -------------------------------</w:t>
      </w:r>
    </w:p>
    <w:p w14:paraId="5CF4900C" w14:textId="77777777" w:rsidR="000B2570" w:rsidRDefault="000B2570" w:rsidP="000B2570">
      <w:pPr>
        <w:pStyle w:val="BodyText"/>
        <w:contextualSpacing/>
      </w:pPr>
      <w:r>
        <w:t xml:space="preserve"> This patch contains no PRE Installation processing.</w:t>
      </w:r>
    </w:p>
    <w:p w14:paraId="2D470975" w14:textId="77777777" w:rsidR="000B2570" w:rsidRDefault="000B2570" w:rsidP="000B2570">
      <w:pPr>
        <w:pStyle w:val="BodyText"/>
        <w:contextualSpacing/>
      </w:pPr>
      <w:r>
        <w:t xml:space="preserve"> This patch contains no POST Installation processing.</w:t>
      </w:r>
    </w:p>
    <w:p w14:paraId="194292F7" w14:textId="77777777" w:rsidR="000B2570" w:rsidRDefault="000B2570" w:rsidP="000B2570">
      <w:pPr>
        <w:pStyle w:val="BodyText"/>
        <w:contextualSpacing/>
      </w:pPr>
    </w:p>
    <w:p w14:paraId="2A0CCFD2" w14:textId="77777777" w:rsidR="000B2570" w:rsidRDefault="000B2570" w:rsidP="000B2570">
      <w:pPr>
        <w:pStyle w:val="BodyText"/>
        <w:contextualSpacing/>
      </w:pPr>
    </w:p>
    <w:p w14:paraId="488D66B5" w14:textId="77777777" w:rsidR="000B2570" w:rsidRDefault="000B2570" w:rsidP="000B2570">
      <w:pPr>
        <w:pStyle w:val="BodyText"/>
        <w:contextualSpacing/>
      </w:pPr>
      <w:r>
        <w:t xml:space="preserve"> Pre-Installation Instructions:</w:t>
      </w:r>
    </w:p>
    <w:p w14:paraId="73AA092A" w14:textId="77777777" w:rsidR="000B2570" w:rsidRDefault="000B2570" w:rsidP="000B2570">
      <w:pPr>
        <w:pStyle w:val="BodyText"/>
        <w:contextualSpacing/>
      </w:pPr>
      <w:r>
        <w:t xml:space="preserve"> ------------------------------</w:t>
      </w:r>
    </w:p>
    <w:p w14:paraId="5D2E812C" w14:textId="77777777" w:rsidR="000B2570" w:rsidRDefault="000B2570" w:rsidP="000B2570">
      <w:pPr>
        <w:pStyle w:val="BodyText"/>
        <w:contextualSpacing/>
      </w:pPr>
    </w:p>
    <w:p w14:paraId="5C1E6AFF" w14:textId="77777777" w:rsidR="000B2570" w:rsidRDefault="000B2570" w:rsidP="000B2570">
      <w:pPr>
        <w:pStyle w:val="BodyText"/>
        <w:contextualSpacing/>
      </w:pPr>
      <w:r>
        <w:t xml:space="preserve"> This patch should not be installed with VistA Scheduling GUI users on the</w:t>
      </w:r>
    </w:p>
    <w:p w14:paraId="15FB95B3" w14:textId="77777777" w:rsidR="000B2570" w:rsidRDefault="000B2570" w:rsidP="000B2570">
      <w:pPr>
        <w:pStyle w:val="BodyText"/>
        <w:contextualSpacing/>
      </w:pPr>
      <w:r>
        <w:t xml:space="preserve"> system and it is recommended that it be installed during non-peak hours to</w:t>
      </w:r>
    </w:p>
    <w:p w14:paraId="6FAABE6E" w14:textId="77777777" w:rsidR="000B2570" w:rsidRDefault="000B2570" w:rsidP="000B2570">
      <w:pPr>
        <w:pStyle w:val="BodyText"/>
        <w:contextualSpacing/>
      </w:pPr>
      <w:r>
        <w:t xml:space="preserve"> minimize potential disruption to other users. This patch should take less</w:t>
      </w:r>
    </w:p>
    <w:p w14:paraId="045869F7" w14:textId="77777777" w:rsidR="000B2570" w:rsidRDefault="000B2570" w:rsidP="000B2570">
      <w:pPr>
        <w:pStyle w:val="BodyText"/>
        <w:contextualSpacing/>
      </w:pPr>
      <w:r>
        <w:t xml:space="preserve"> than 5 minutes to install.</w:t>
      </w:r>
    </w:p>
    <w:p w14:paraId="4EE5E0B4" w14:textId="77777777" w:rsidR="000B2570" w:rsidRDefault="000B2570" w:rsidP="000B2570">
      <w:pPr>
        <w:pStyle w:val="BodyText"/>
        <w:contextualSpacing/>
      </w:pPr>
    </w:p>
    <w:p w14:paraId="63EA272A" w14:textId="77777777" w:rsidR="000B2570" w:rsidRDefault="000B2570" w:rsidP="000B2570">
      <w:pPr>
        <w:pStyle w:val="BodyText"/>
        <w:contextualSpacing/>
      </w:pPr>
      <w:r>
        <w:t xml:space="preserve"> The following options should be disabled to ensure that no processing takes</w:t>
      </w:r>
    </w:p>
    <w:p w14:paraId="28ED64EE" w14:textId="77777777" w:rsidR="000B2570" w:rsidRDefault="000B2570" w:rsidP="000B2570">
      <w:pPr>
        <w:pStyle w:val="BodyText"/>
        <w:contextualSpacing/>
      </w:pPr>
      <w:r>
        <w:t xml:space="preserve"> place during the install:</w:t>
      </w:r>
    </w:p>
    <w:p w14:paraId="3645BCCD" w14:textId="77777777" w:rsidR="000B2570" w:rsidRDefault="000B2570" w:rsidP="000B2570">
      <w:pPr>
        <w:pStyle w:val="BodyText"/>
        <w:contextualSpacing/>
      </w:pPr>
      <w:r>
        <w:t xml:space="preserve">   Clinical Scheduling Procedure Calls [SDECRPC]</w:t>
      </w:r>
    </w:p>
    <w:p w14:paraId="2C68E31C" w14:textId="77777777" w:rsidR="000B2570" w:rsidRDefault="000B2570" w:rsidP="000B2570">
      <w:pPr>
        <w:pStyle w:val="BodyText"/>
        <w:contextualSpacing/>
      </w:pPr>
      <w:r>
        <w:t xml:space="preserve">   Scheduling Manager's Menu           [SDMGR]</w:t>
      </w:r>
    </w:p>
    <w:p w14:paraId="4EDD6C75" w14:textId="77777777" w:rsidR="000B2570" w:rsidRDefault="000B2570" w:rsidP="000B2570">
      <w:pPr>
        <w:pStyle w:val="BodyText"/>
        <w:contextualSpacing/>
      </w:pPr>
      <w:r>
        <w:t xml:space="preserve">   Supervisor Menu                     [SDSUP]</w:t>
      </w:r>
    </w:p>
    <w:p w14:paraId="1F96A2B1" w14:textId="77777777" w:rsidR="000B2570" w:rsidRDefault="000B2570" w:rsidP="000B2570">
      <w:pPr>
        <w:pStyle w:val="BodyText"/>
        <w:contextualSpacing/>
      </w:pPr>
      <w:r>
        <w:t xml:space="preserve">   Scheduling Menu                     [SDUSER]</w:t>
      </w:r>
    </w:p>
    <w:p w14:paraId="70EC2023" w14:textId="77777777" w:rsidR="000B2570" w:rsidRDefault="000B2570" w:rsidP="000B2570">
      <w:pPr>
        <w:pStyle w:val="BodyText"/>
        <w:contextualSpacing/>
      </w:pPr>
      <w:r>
        <w:t xml:space="preserve">   Clinic Letter Report                [SDRR CLINIC LETTER REPORT]</w:t>
      </w:r>
    </w:p>
    <w:p w14:paraId="2D99D5A1" w14:textId="77777777" w:rsidR="000B2570" w:rsidRDefault="000B2570" w:rsidP="000B2570">
      <w:pPr>
        <w:pStyle w:val="BodyText"/>
        <w:contextualSpacing/>
      </w:pPr>
    </w:p>
    <w:p w14:paraId="01A53F29" w14:textId="77777777" w:rsidR="000B2570" w:rsidRDefault="000B2570" w:rsidP="000B2570">
      <w:pPr>
        <w:pStyle w:val="BodyText"/>
        <w:contextualSpacing/>
      </w:pPr>
    </w:p>
    <w:p w14:paraId="3B74A7D1" w14:textId="77777777" w:rsidR="000B2570" w:rsidRDefault="000B2570" w:rsidP="000B2570">
      <w:pPr>
        <w:pStyle w:val="BodyText"/>
        <w:contextualSpacing/>
      </w:pPr>
      <w:r>
        <w:t xml:space="preserve"> Installation Instructions:</w:t>
      </w:r>
    </w:p>
    <w:p w14:paraId="0556BEF1" w14:textId="77777777" w:rsidR="000B2570" w:rsidRDefault="000B2570" w:rsidP="000B2570">
      <w:pPr>
        <w:pStyle w:val="BodyText"/>
        <w:contextualSpacing/>
      </w:pPr>
      <w:r>
        <w:t xml:space="preserve"> --------------------------</w:t>
      </w:r>
    </w:p>
    <w:p w14:paraId="6BE7E376" w14:textId="77777777" w:rsidR="000B2570" w:rsidRDefault="000B2570" w:rsidP="000B2570">
      <w:pPr>
        <w:pStyle w:val="BodyText"/>
        <w:contextualSpacing/>
      </w:pPr>
      <w:r>
        <w:t xml:space="preserve"> This installation will update routines that support VistA Scheduling GUI</w:t>
      </w:r>
    </w:p>
    <w:p w14:paraId="3A0E23BF" w14:textId="77777777" w:rsidR="000B2570" w:rsidRDefault="000B2570" w:rsidP="000B2570">
      <w:pPr>
        <w:pStyle w:val="BodyText"/>
        <w:contextualSpacing/>
      </w:pPr>
      <w:r>
        <w:t xml:space="preserve"> Application Programming Interfaces (APIs).</w:t>
      </w:r>
    </w:p>
    <w:p w14:paraId="4B7E3638" w14:textId="77777777" w:rsidR="000B2570" w:rsidRDefault="000B2570" w:rsidP="000B2570">
      <w:pPr>
        <w:pStyle w:val="BodyText"/>
        <w:contextualSpacing/>
      </w:pPr>
    </w:p>
    <w:p w14:paraId="43F2E865" w14:textId="77777777" w:rsidR="000B2570" w:rsidRDefault="000B2570" w:rsidP="000B2570">
      <w:pPr>
        <w:pStyle w:val="BodyText"/>
        <w:contextualSpacing/>
      </w:pPr>
      <w:r>
        <w:t xml:space="preserve"> 1. Choose the PackMan message containing this patch.</w:t>
      </w:r>
    </w:p>
    <w:p w14:paraId="58CA53AA" w14:textId="77777777" w:rsidR="000B2570" w:rsidRDefault="000B2570" w:rsidP="000B2570">
      <w:pPr>
        <w:pStyle w:val="BodyText"/>
        <w:contextualSpacing/>
      </w:pPr>
    </w:p>
    <w:p w14:paraId="64F88CF4" w14:textId="77777777" w:rsidR="000B2570" w:rsidRDefault="000B2570" w:rsidP="000B2570">
      <w:pPr>
        <w:pStyle w:val="BodyText"/>
        <w:contextualSpacing/>
      </w:pPr>
      <w:r>
        <w:t xml:space="preserve"> 2. Choose the INSTALL/CHECK MESSAGE PackMan option.</w:t>
      </w:r>
    </w:p>
    <w:p w14:paraId="2E445192" w14:textId="77777777" w:rsidR="000B2570" w:rsidRDefault="000B2570" w:rsidP="000B2570">
      <w:pPr>
        <w:pStyle w:val="BodyText"/>
        <w:contextualSpacing/>
      </w:pPr>
    </w:p>
    <w:p w14:paraId="0DFA1B38" w14:textId="77777777" w:rsidR="000B2570" w:rsidRDefault="000B2570" w:rsidP="000B2570">
      <w:pPr>
        <w:pStyle w:val="BodyText"/>
        <w:contextualSpacing/>
      </w:pPr>
      <w:r>
        <w:t xml:space="preserve"> 3. From the Kernel Installation and Distribution System Menu, select the</w:t>
      </w:r>
    </w:p>
    <w:p w14:paraId="4EF2EA44" w14:textId="77777777" w:rsidR="000B2570" w:rsidRDefault="000B2570" w:rsidP="000B2570">
      <w:pPr>
        <w:pStyle w:val="BodyText"/>
        <w:contextualSpacing/>
      </w:pPr>
      <w:r>
        <w:t xml:space="preserve">     Installation Menu.  From this menu, you may elect to use the following</w:t>
      </w:r>
    </w:p>
    <w:p w14:paraId="58121203" w14:textId="77777777" w:rsidR="000B2570" w:rsidRDefault="000B2570" w:rsidP="000B2570">
      <w:pPr>
        <w:pStyle w:val="BodyText"/>
        <w:contextualSpacing/>
      </w:pPr>
      <w:r>
        <w:t xml:space="preserve">     options. When prompted for the INSTALL NAME enter the patch #</w:t>
      </w:r>
    </w:p>
    <w:p w14:paraId="4849D8BA" w14:textId="77777777" w:rsidR="000B2570" w:rsidRDefault="000B2570" w:rsidP="000B2570">
      <w:pPr>
        <w:pStyle w:val="BodyText"/>
        <w:contextualSpacing/>
      </w:pPr>
      <w:r>
        <w:t xml:space="preserve">    SD*5.3*672:</w:t>
      </w:r>
    </w:p>
    <w:p w14:paraId="540C3707" w14:textId="77777777" w:rsidR="000B2570" w:rsidRDefault="000B2570" w:rsidP="000B2570">
      <w:pPr>
        <w:pStyle w:val="BodyText"/>
        <w:contextualSpacing/>
      </w:pPr>
      <w:r>
        <w:t xml:space="preserve">   a. Backup a Transport Global - This option will create a backup message</w:t>
      </w:r>
    </w:p>
    <w:p w14:paraId="73A7F11D" w14:textId="77777777" w:rsidR="000B2570" w:rsidRDefault="000B2570" w:rsidP="000B2570">
      <w:pPr>
        <w:pStyle w:val="BodyText"/>
        <w:contextualSpacing/>
      </w:pPr>
      <w:r>
        <w:t xml:space="preserve">         of any routines exported with this patch. It will not backup any other</w:t>
      </w:r>
    </w:p>
    <w:p w14:paraId="0CD9E31E" w14:textId="77777777" w:rsidR="000B2570" w:rsidRDefault="000B2570" w:rsidP="000B2570">
      <w:pPr>
        <w:pStyle w:val="BodyText"/>
        <w:contextualSpacing/>
      </w:pPr>
      <w:r>
        <w:t xml:space="preserve">         changes such as DDs or templates.</w:t>
      </w:r>
    </w:p>
    <w:p w14:paraId="1DEAB9DC" w14:textId="77777777" w:rsidR="000B2570" w:rsidRDefault="000B2570" w:rsidP="000B2570">
      <w:pPr>
        <w:pStyle w:val="BodyText"/>
        <w:contextualSpacing/>
      </w:pPr>
      <w:r>
        <w:t xml:space="preserve">   b. Compare Transport Global to Current System - This option will allow</w:t>
      </w:r>
    </w:p>
    <w:p w14:paraId="50E8FD18" w14:textId="77777777" w:rsidR="000B2570" w:rsidRDefault="000B2570" w:rsidP="000B2570">
      <w:pPr>
        <w:pStyle w:val="BodyText"/>
        <w:contextualSpacing/>
      </w:pPr>
      <w:r>
        <w:t xml:space="preserve">         you to view all changes that will be made when this patch is</w:t>
      </w:r>
    </w:p>
    <w:p w14:paraId="15426933" w14:textId="77777777" w:rsidR="000B2570" w:rsidRDefault="000B2570" w:rsidP="000B2570">
      <w:pPr>
        <w:pStyle w:val="BodyText"/>
        <w:contextualSpacing/>
      </w:pPr>
      <w:r>
        <w:t xml:space="preserve">         installed.  It compares all components of this patch (routines,</w:t>
      </w:r>
    </w:p>
    <w:p w14:paraId="2FCA7716" w14:textId="77777777" w:rsidR="000B2570" w:rsidRDefault="000B2570" w:rsidP="000B2570">
      <w:pPr>
        <w:pStyle w:val="BodyText"/>
        <w:contextualSpacing/>
      </w:pPr>
      <w:r>
        <w:lastRenderedPageBreak/>
        <w:t xml:space="preserve">         DDs, templates, etc.).</w:t>
      </w:r>
    </w:p>
    <w:p w14:paraId="05474B41" w14:textId="77777777" w:rsidR="000B2570" w:rsidRDefault="000B2570" w:rsidP="000B2570">
      <w:pPr>
        <w:pStyle w:val="BodyText"/>
        <w:contextualSpacing/>
      </w:pPr>
      <w:r>
        <w:t xml:space="preserve">   c. Verify Checksums in Transport Global - This option will allow you to</w:t>
      </w:r>
    </w:p>
    <w:p w14:paraId="1B1EC24D" w14:textId="77777777" w:rsidR="000B2570" w:rsidRDefault="000B2570" w:rsidP="000B2570">
      <w:pPr>
        <w:pStyle w:val="BodyText"/>
        <w:contextualSpacing/>
      </w:pPr>
      <w:r>
        <w:t xml:space="preserve">         ensure the integrity of the routines that are in the transport global.</w:t>
      </w:r>
    </w:p>
    <w:p w14:paraId="0610B49B" w14:textId="77777777" w:rsidR="000B2570" w:rsidRDefault="000B2570" w:rsidP="000B2570">
      <w:pPr>
        <w:pStyle w:val="BodyText"/>
        <w:contextualSpacing/>
      </w:pPr>
    </w:p>
    <w:p w14:paraId="49ED4D5D" w14:textId="77777777" w:rsidR="000B2570" w:rsidRDefault="000B2570" w:rsidP="000B2570">
      <w:pPr>
        <w:pStyle w:val="BodyText"/>
        <w:contextualSpacing/>
      </w:pPr>
      <w:r>
        <w:t xml:space="preserve"> 4. From the Installation Menu, select the Install Package(s) option and</w:t>
      </w:r>
    </w:p>
    <w:p w14:paraId="2FBDC553" w14:textId="77777777" w:rsidR="000B2570" w:rsidRDefault="000B2570" w:rsidP="000B2570">
      <w:pPr>
        <w:pStyle w:val="BodyText"/>
        <w:contextualSpacing/>
      </w:pPr>
      <w:r>
        <w:t xml:space="preserve">     choose the patch to install.</w:t>
      </w:r>
    </w:p>
    <w:p w14:paraId="1E47C125" w14:textId="77777777" w:rsidR="000B2570" w:rsidRDefault="000B2570" w:rsidP="000B2570">
      <w:pPr>
        <w:pStyle w:val="BodyText"/>
        <w:contextualSpacing/>
      </w:pPr>
    </w:p>
    <w:p w14:paraId="41C96090" w14:textId="77777777" w:rsidR="000B2570" w:rsidRDefault="000B2570" w:rsidP="000B2570">
      <w:pPr>
        <w:pStyle w:val="BodyText"/>
        <w:contextualSpacing/>
      </w:pPr>
      <w:r>
        <w:t xml:space="preserve"> 5. When prompted 'Want KIDS to Rebuild Menu Trees Upon Completion of Install?</w:t>
      </w:r>
    </w:p>
    <w:p w14:paraId="658A5006" w14:textId="77777777" w:rsidR="000B2570" w:rsidRDefault="000B2570" w:rsidP="000B2570">
      <w:pPr>
        <w:pStyle w:val="BodyText"/>
        <w:contextualSpacing/>
      </w:pPr>
      <w:r>
        <w:t xml:space="preserve">     NO//'</w:t>
      </w:r>
    </w:p>
    <w:p w14:paraId="062CDC9C" w14:textId="77777777" w:rsidR="000B2570" w:rsidRDefault="000B2570" w:rsidP="000B2570">
      <w:pPr>
        <w:pStyle w:val="BodyText"/>
        <w:contextualSpacing/>
      </w:pPr>
      <w:r>
        <w:t xml:space="preserve">       Respond with 'NO'</w:t>
      </w:r>
    </w:p>
    <w:p w14:paraId="02180BC4" w14:textId="77777777" w:rsidR="000B2570" w:rsidRDefault="000B2570" w:rsidP="000B2570">
      <w:pPr>
        <w:pStyle w:val="BodyText"/>
        <w:contextualSpacing/>
      </w:pPr>
    </w:p>
    <w:p w14:paraId="6F880F6E" w14:textId="77777777" w:rsidR="000B2570" w:rsidRDefault="000B2570" w:rsidP="000B2570">
      <w:pPr>
        <w:pStyle w:val="BodyText"/>
        <w:contextualSpacing/>
      </w:pPr>
      <w:r>
        <w:t xml:space="preserve"> 6. When prompted 'Want KIDS to INHIBIT LOGONs during the install? NO//'</w:t>
      </w:r>
    </w:p>
    <w:p w14:paraId="51C4D5C4" w14:textId="77777777" w:rsidR="000B2570" w:rsidRDefault="000B2570" w:rsidP="000B2570">
      <w:pPr>
        <w:pStyle w:val="BodyText"/>
        <w:contextualSpacing/>
      </w:pPr>
      <w:r>
        <w:t xml:space="preserve">       Respond with 'NO'</w:t>
      </w:r>
    </w:p>
    <w:p w14:paraId="074992DA" w14:textId="77777777" w:rsidR="000B2570" w:rsidRDefault="000B2570" w:rsidP="000B2570">
      <w:pPr>
        <w:pStyle w:val="BodyText"/>
        <w:contextualSpacing/>
      </w:pPr>
    </w:p>
    <w:p w14:paraId="2C937616" w14:textId="77777777" w:rsidR="000B2570" w:rsidRDefault="000B2570" w:rsidP="000B2570">
      <w:pPr>
        <w:pStyle w:val="BodyText"/>
        <w:contextualSpacing/>
      </w:pPr>
      <w:r>
        <w:t xml:space="preserve"> 7. When prompted 'Want to DISABLE Scheduled Options, Menu Options, and</w:t>
      </w:r>
    </w:p>
    <w:p w14:paraId="3025E902" w14:textId="77777777" w:rsidR="000B2570" w:rsidRDefault="000B2570" w:rsidP="000B2570">
      <w:pPr>
        <w:pStyle w:val="BodyText"/>
        <w:contextualSpacing/>
      </w:pPr>
      <w:r>
        <w:t xml:space="preserve">     Protocols? NO//'</w:t>
      </w:r>
    </w:p>
    <w:p w14:paraId="3968C25A" w14:textId="77777777" w:rsidR="000B2570" w:rsidRDefault="000B2570" w:rsidP="000B2570">
      <w:pPr>
        <w:pStyle w:val="BodyText"/>
        <w:contextualSpacing/>
      </w:pPr>
      <w:r>
        <w:t xml:space="preserve">       Respond with 'YES'</w:t>
      </w:r>
    </w:p>
    <w:p w14:paraId="02F4BB42" w14:textId="77777777" w:rsidR="000B2570" w:rsidRDefault="000B2570" w:rsidP="000B2570">
      <w:pPr>
        <w:pStyle w:val="BodyText"/>
        <w:contextualSpacing/>
      </w:pPr>
      <w:r>
        <w:t xml:space="preserve">       Options to mark as out of order:</w:t>
      </w:r>
    </w:p>
    <w:p w14:paraId="01C08E2D" w14:textId="77777777" w:rsidR="000B2570" w:rsidRDefault="000B2570" w:rsidP="000B2570">
      <w:pPr>
        <w:pStyle w:val="BodyText"/>
        <w:contextualSpacing/>
      </w:pPr>
      <w:r>
        <w:t xml:space="preserve">          Clinical Scheduling Procedure Calls [SDECRPC]</w:t>
      </w:r>
    </w:p>
    <w:p w14:paraId="531AF47E" w14:textId="77777777" w:rsidR="000B2570" w:rsidRDefault="000B2570" w:rsidP="000B2570">
      <w:pPr>
        <w:pStyle w:val="BodyText"/>
        <w:contextualSpacing/>
      </w:pPr>
      <w:r>
        <w:t xml:space="preserve">          Scheduling Manager's Menu           [SDMGR]</w:t>
      </w:r>
    </w:p>
    <w:p w14:paraId="4C2273B0" w14:textId="77777777" w:rsidR="000B2570" w:rsidRDefault="000B2570" w:rsidP="000B2570">
      <w:pPr>
        <w:pStyle w:val="BodyText"/>
        <w:contextualSpacing/>
      </w:pPr>
      <w:r>
        <w:t xml:space="preserve">          Supervisor Menu                     [SDSUP]</w:t>
      </w:r>
    </w:p>
    <w:p w14:paraId="60BD0B0A" w14:textId="77777777" w:rsidR="000B2570" w:rsidRDefault="000B2570" w:rsidP="000B2570">
      <w:pPr>
        <w:pStyle w:val="BodyText"/>
        <w:contextualSpacing/>
      </w:pPr>
      <w:r>
        <w:t xml:space="preserve">          Scheduling Menu                     [SDUSER]</w:t>
      </w:r>
    </w:p>
    <w:p w14:paraId="4F5D723F" w14:textId="77777777" w:rsidR="000B2570" w:rsidRDefault="000B2570" w:rsidP="000B2570">
      <w:pPr>
        <w:pStyle w:val="BodyText"/>
        <w:contextualSpacing/>
      </w:pPr>
      <w:r>
        <w:t xml:space="preserve">          Clinic Letter Report                [SDRR CLINIC LETTER REPORT]</w:t>
      </w:r>
    </w:p>
    <w:p w14:paraId="4EF4BF24" w14:textId="77777777" w:rsidR="000B2570" w:rsidRDefault="000B2570" w:rsidP="000B2570">
      <w:pPr>
        <w:pStyle w:val="BodyText"/>
        <w:contextualSpacing/>
      </w:pPr>
    </w:p>
    <w:p w14:paraId="1E55A345" w14:textId="77777777" w:rsidR="000B2570" w:rsidRDefault="000B2570" w:rsidP="000B2570">
      <w:pPr>
        <w:pStyle w:val="BodyText"/>
        <w:contextualSpacing/>
      </w:pPr>
      <w:r>
        <w:t xml:space="preserve"> 8. If prompted 'Delay Install (Minutes):  (0 - 60): 0//' respond 0.</w:t>
      </w:r>
    </w:p>
    <w:p w14:paraId="566543B7" w14:textId="77777777" w:rsidR="000B2570" w:rsidRDefault="000B2570" w:rsidP="000B2570">
      <w:pPr>
        <w:pStyle w:val="BodyText"/>
        <w:contextualSpacing/>
      </w:pPr>
    </w:p>
    <w:p w14:paraId="05E39F6C" w14:textId="77777777" w:rsidR="000B2570" w:rsidRDefault="000B2570" w:rsidP="000B2570">
      <w:pPr>
        <w:pStyle w:val="BodyText"/>
        <w:contextualSpacing/>
      </w:pPr>
    </w:p>
    <w:p w14:paraId="0867A0D8" w14:textId="77777777" w:rsidR="000B2570" w:rsidRPr="000B2570" w:rsidRDefault="000B2570" w:rsidP="000B2570">
      <w:pPr>
        <w:pStyle w:val="BodyText"/>
        <w:contextualSpacing/>
        <w:rPr>
          <w:lang w:val="fr-FR"/>
        </w:rPr>
      </w:pPr>
      <w:r>
        <w:t xml:space="preserve"> </w:t>
      </w:r>
      <w:r w:rsidRPr="000B2570">
        <w:rPr>
          <w:lang w:val="fr-FR"/>
        </w:rPr>
        <w:t>Post-Installation Instructions:</w:t>
      </w:r>
    </w:p>
    <w:p w14:paraId="0A923133" w14:textId="77777777" w:rsidR="000B2570" w:rsidRPr="000B2570" w:rsidRDefault="000B2570" w:rsidP="000B2570">
      <w:pPr>
        <w:pStyle w:val="BodyText"/>
        <w:contextualSpacing/>
        <w:rPr>
          <w:lang w:val="fr-FR"/>
        </w:rPr>
      </w:pPr>
      <w:r w:rsidRPr="000B2570">
        <w:rPr>
          <w:lang w:val="fr-FR"/>
        </w:rPr>
        <w:t xml:space="preserve"> -------------------------------</w:t>
      </w:r>
    </w:p>
    <w:p w14:paraId="257623E2" w14:textId="77777777" w:rsidR="000B2570" w:rsidRPr="000B2570" w:rsidRDefault="000B2570" w:rsidP="000B2570">
      <w:pPr>
        <w:pStyle w:val="BodyText"/>
        <w:contextualSpacing/>
        <w:rPr>
          <w:lang w:val="fr-FR"/>
        </w:rPr>
      </w:pPr>
      <w:r w:rsidRPr="000B2570">
        <w:rPr>
          <w:lang w:val="fr-FR"/>
        </w:rPr>
        <w:t xml:space="preserve"> N/A</w:t>
      </w:r>
    </w:p>
    <w:p w14:paraId="404B4AFA" w14:textId="77777777" w:rsidR="000B2570" w:rsidRPr="000B2570" w:rsidRDefault="000B2570" w:rsidP="000B2570">
      <w:pPr>
        <w:pStyle w:val="BodyText"/>
        <w:contextualSpacing/>
        <w:rPr>
          <w:lang w:val="fr-FR"/>
        </w:rPr>
      </w:pPr>
    </w:p>
    <w:p w14:paraId="2388234D" w14:textId="77777777" w:rsidR="000B2570" w:rsidRPr="000B2570" w:rsidRDefault="000B2570" w:rsidP="000B2570">
      <w:pPr>
        <w:pStyle w:val="BodyText"/>
        <w:contextualSpacing/>
        <w:rPr>
          <w:lang w:val="fr-FR"/>
        </w:rPr>
      </w:pPr>
      <w:r w:rsidRPr="000B2570">
        <w:rPr>
          <w:lang w:val="fr-FR"/>
        </w:rPr>
        <w:t>Routine Information:</w:t>
      </w:r>
    </w:p>
    <w:p w14:paraId="38BF0994" w14:textId="77777777" w:rsidR="000B2570" w:rsidRDefault="000B2570" w:rsidP="000B2570">
      <w:pPr>
        <w:pStyle w:val="BodyText"/>
        <w:contextualSpacing/>
      </w:pPr>
      <w:r>
        <w:t>====================</w:t>
      </w:r>
    </w:p>
    <w:p w14:paraId="13DF4CFB" w14:textId="77777777" w:rsidR="000B2570" w:rsidRDefault="000B2570" w:rsidP="000B2570">
      <w:pPr>
        <w:pStyle w:val="BodyText"/>
        <w:contextualSpacing/>
      </w:pPr>
      <w:r>
        <w:t>The second line of each of these routines now looks like:</w:t>
      </w:r>
    </w:p>
    <w:p w14:paraId="78990755" w14:textId="77777777" w:rsidR="000B2570" w:rsidRDefault="000B2570" w:rsidP="000B2570">
      <w:pPr>
        <w:pStyle w:val="BodyText"/>
        <w:contextualSpacing/>
      </w:pPr>
      <w:r>
        <w:t xml:space="preserve"> ;;5.3;Scheduling;**[Patch List]**;Aug 13, 1993;Build 9</w:t>
      </w:r>
    </w:p>
    <w:p w14:paraId="21BB3307" w14:textId="77777777" w:rsidR="000B2570" w:rsidRDefault="000B2570" w:rsidP="000B2570">
      <w:pPr>
        <w:pStyle w:val="BodyText"/>
        <w:contextualSpacing/>
      </w:pPr>
    </w:p>
    <w:p w14:paraId="25A163CB" w14:textId="77777777" w:rsidR="000B2570" w:rsidRDefault="000B2570" w:rsidP="000B2570">
      <w:pPr>
        <w:pStyle w:val="BodyText"/>
        <w:contextualSpacing/>
      </w:pPr>
      <w:r>
        <w:t>The checksums below are new checksums, and</w:t>
      </w:r>
    </w:p>
    <w:p w14:paraId="3B7E2AD4" w14:textId="77777777" w:rsidR="000B2570" w:rsidRDefault="000B2570" w:rsidP="000B2570">
      <w:pPr>
        <w:pStyle w:val="BodyText"/>
        <w:contextualSpacing/>
      </w:pPr>
      <w:r>
        <w:t xml:space="preserve"> can be checked with CHECK1^XTSUMBLD.</w:t>
      </w:r>
    </w:p>
    <w:p w14:paraId="723DD6D0" w14:textId="77777777" w:rsidR="000B2570" w:rsidRDefault="000B2570" w:rsidP="000B2570">
      <w:pPr>
        <w:pStyle w:val="BodyText"/>
        <w:contextualSpacing/>
      </w:pPr>
    </w:p>
    <w:p w14:paraId="4966D48F" w14:textId="77777777" w:rsidR="000B2570" w:rsidRDefault="000B2570" w:rsidP="000B2570">
      <w:pPr>
        <w:pStyle w:val="BodyText"/>
        <w:contextualSpacing/>
      </w:pPr>
      <w:r>
        <w:t>Routine Name: SDEC</w:t>
      </w:r>
    </w:p>
    <w:p w14:paraId="08F55A7A" w14:textId="77777777" w:rsidR="000B2570" w:rsidRDefault="000B2570" w:rsidP="000B2570">
      <w:pPr>
        <w:pStyle w:val="BodyText"/>
        <w:contextualSpacing/>
      </w:pPr>
      <w:r>
        <w:t xml:space="preserve">    Before:B129056425   After:B129523309  **627,643,642,651,658,665,672**</w:t>
      </w:r>
    </w:p>
    <w:p w14:paraId="479CBCB5" w14:textId="77777777" w:rsidR="000B2570" w:rsidRDefault="000B2570" w:rsidP="000B2570">
      <w:pPr>
        <w:pStyle w:val="BodyText"/>
        <w:contextualSpacing/>
      </w:pPr>
      <w:r>
        <w:t>Routine Name: SDEC01A</w:t>
      </w:r>
    </w:p>
    <w:p w14:paraId="6300430B" w14:textId="77777777" w:rsidR="000B2570" w:rsidRDefault="000B2570" w:rsidP="000B2570">
      <w:pPr>
        <w:pStyle w:val="BodyText"/>
        <w:contextualSpacing/>
      </w:pPr>
      <w:r>
        <w:t xml:space="preserve">    Before:B116433919   After:B123678452  **627,642,658,665,672**</w:t>
      </w:r>
    </w:p>
    <w:p w14:paraId="1C18EE4A" w14:textId="77777777" w:rsidR="000B2570" w:rsidRDefault="000B2570" w:rsidP="000B2570">
      <w:pPr>
        <w:pStyle w:val="BodyText"/>
        <w:contextualSpacing/>
      </w:pPr>
      <w:r>
        <w:t>Routine Name: SDEC02</w:t>
      </w:r>
    </w:p>
    <w:p w14:paraId="037A58F0" w14:textId="77777777" w:rsidR="000B2570" w:rsidRDefault="000B2570" w:rsidP="000B2570">
      <w:pPr>
        <w:pStyle w:val="BodyText"/>
        <w:contextualSpacing/>
      </w:pPr>
      <w:r>
        <w:t xml:space="preserve">    Before: B53389862   After: B68680067  **627,642,658,672**</w:t>
      </w:r>
    </w:p>
    <w:p w14:paraId="07B2B0AE" w14:textId="77777777" w:rsidR="000B2570" w:rsidRDefault="000B2570" w:rsidP="000B2570">
      <w:pPr>
        <w:pStyle w:val="BodyText"/>
        <w:contextualSpacing/>
      </w:pPr>
      <w:r>
        <w:lastRenderedPageBreak/>
        <w:t>Routine Name: SDEC07</w:t>
      </w:r>
    </w:p>
    <w:p w14:paraId="6D30AD3E" w14:textId="77777777" w:rsidR="000B2570" w:rsidRDefault="000B2570" w:rsidP="000B2570">
      <w:pPr>
        <w:pStyle w:val="BodyText"/>
        <w:contextualSpacing/>
      </w:pPr>
      <w:r>
        <w:t xml:space="preserve">    Before:B186068449   After:B193088585  **627,642,651,658,665,669,671,672**</w:t>
      </w:r>
    </w:p>
    <w:p w14:paraId="7F731FE7" w14:textId="77777777" w:rsidR="000B2570" w:rsidRDefault="000B2570" w:rsidP="000B2570">
      <w:pPr>
        <w:pStyle w:val="BodyText"/>
        <w:contextualSpacing/>
      </w:pPr>
      <w:r>
        <w:t>Routine Name: SDEC32</w:t>
      </w:r>
    </w:p>
    <w:p w14:paraId="7E9BCED6" w14:textId="77777777" w:rsidR="000B2570" w:rsidRDefault="000B2570" w:rsidP="000B2570">
      <w:pPr>
        <w:pStyle w:val="BodyText"/>
        <w:contextualSpacing/>
      </w:pPr>
      <w:r>
        <w:t xml:space="preserve">    Before:B103453639   After:B114220847  **627,643,642,658,665,672**</w:t>
      </w:r>
    </w:p>
    <w:p w14:paraId="3A5AD391" w14:textId="77777777" w:rsidR="000B2570" w:rsidRDefault="000B2570" w:rsidP="000B2570">
      <w:pPr>
        <w:pStyle w:val="BodyText"/>
        <w:contextualSpacing/>
      </w:pPr>
      <w:r>
        <w:t>Routine Name: SDEC50</w:t>
      </w:r>
    </w:p>
    <w:p w14:paraId="497323D6" w14:textId="77777777" w:rsidR="000B2570" w:rsidRDefault="000B2570" w:rsidP="000B2570">
      <w:pPr>
        <w:pStyle w:val="BodyText"/>
        <w:contextualSpacing/>
      </w:pPr>
      <w:r>
        <w:t xml:space="preserve">    Before: B97773017   After:B102324779  **627,658,665,672**</w:t>
      </w:r>
    </w:p>
    <w:p w14:paraId="6132B17E" w14:textId="77777777" w:rsidR="000B2570" w:rsidRDefault="000B2570" w:rsidP="000B2570">
      <w:pPr>
        <w:pStyle w:val="BodyText"/>
        <w:contextualSpacing/>
      </w:pPr>
      <w:r>
        <w:t>Routine Name: SDEC54A</w:t>
      </w:r>
    </w:p>
    <w:p w14:paraId="70D00610" w14:textId="77777777" w:rsidR="000B2570" w:rsidRDefault="000B2570" w:rsidP="000B2570">
      <w:pPr>
        <w:pStyle w:val="BodyText"/>
        <w:contextualSpacing/>
      </w:pPr>
      <w:r>
        <w:t xml:space="preserve">    Before: B83794184   After: B86091542  **627,642,658,665,672**</w:t>
      </w:r>
    </w:p>
    <w:p w14:paraId="7785851A" w14:textId="77777777" w:rsidR="000B2570" w:rsidRDefault="000B2570" w:rsidP="000B2570">
      <w:pPr>
        <w:pStyle w:val="BodyText"/>
        <w:contextualSpacing/>
      </w:pPr>
      <w:r>
        <w:t>Routine Name: SDEC56</w:t>
      </w:r>
    </w:p>
    <w:p w14:paraId="585028DC" w14:textId="77777777" w:rsidR="000B2570" w:rsidRDefault="000B2570" w:rsidP="000B2570">
      <w:pPr>
        <w:pStyle w:val="BodyText"/>
        <w:contextualSpacing/>
      </w:pPr>
      <w:r>
        <w:t xml:space="preserve">    Before: B59961693   After: B65059855  **627,642,651,665,672**</w:t>
      </w:r>
    </w:p>
    <w:p w14:paraId="163C67DA" w14:textId="77777777" w:rsidR="000B2570" w:rsidRDefault="000B2570" w:rsidP="000B2570">
      <w:pPr>
        <w:pStyle w:val="BodyText"/>
        <w:contextualSpacing/>
      </w:pPr>
      <w:r>
        <w:t>Routine Name: SDECWL</w:t>
      </w:r>
    </w:p>
    <w:p w14:paraId="2668C733" w14:textId="77777777" w:rsidR="000B2570" w:rsidRDefault="000B2570" w:rsidP="000B2570">
      <w:pPr>
        <w:pStyle w:val="BodyText"/>
        <w:contextualSpacing/>
      </w:pPr>
      <w:r>
        <w:t xml:space="preserve">    Before: B99990256   After:B102048711  **627,642,665,672**</w:t>
      </w:r>
    </w:p>
    <w:p w14:paraId="1CAEC16D" w14:textId="77777777" w:rsidR="000B2570" w:rsidRDefault="000B2570" w:rsidP="000B2570">
      <w:pPr>
        <w:pStyle w:val="BodyText"/>
        <w:contextualSpacing/>
      </w:pPr>
      <w:r>
        <w:t>Routine Name: SDRRREP</w:t>
      </w:r>
    </w:p>
    <w:p w14:paraId="773F3A87" w14:textId="77777777" w:rsidR="000B2570" w:rsidRDefault="000B2570" w:rsidP="000B2570">
      <w:pPr>
        <w:pStyle w:val="BodyText"/>
        <w:contextualSpacing/>
      </w:pPr>
      <w:r>
        <w:t xml:space="preserve">    Before:  B9249872   After: B11839336  **643,672**</w:t>
      </w:r>
    </w:p>
    <w:p w14:paraId="4FB53545" w14:textId="77777777" w:rsidR="000B2570" w:rsidRDefault="000B2570" w:rsidP="000B2570">
      <w:pPr>
        <w:pStyle w:val="BodyText"/>
        <w:contextualSpacing/>
      </w:pPr>
    </w:p>
    <w:p w14:paraId="75C96504" w14:textId="77777777" w:rsidR="000B2570" w:rsidRDefault="000B2570" w:rsidP="000B2570">
      <w:pPr>
        <w:pStyle w:val="BodyText"/>
        <w:contextualSpacing/>
      </w:pPr>
      <w:r>
        <w:t>Routine list of preceding patches: 671</w:t>
      </w:r>
    </w:p>
    <w:p w14:paraId="4A353932" w14:textId="77777777" w:rsidR="000B2570" w:rsidRDefault="000B2570" w:rsidP="000B2570">
      <w:pPr>
        <w:pStyle w:val="BodyText"/>
        <w:contextualSpacing/>
      </w:pPr>
    </w:p>
    <w:p w14:paraId="76E01EFC" w14:textId="77777777" w:rsidR="000B2570" w:rsidRDefault="000B2570" w:rsidP="000B2570">
      <w:pPr>
        <w:pStyle w:val="BodyText"/>
        <w:contextualSpacing/>
      </w:pPr>
      <w:r>
        <w:t>=============================================================================</w:t>
      </w:r>
    </w:p>
    <w:p w14:paraId="0F119200" w14:textId="77777777" w:rsidR="000B2570" w:rsidRDefault="000B2570" w:rsidP="000B2570">
      <w:pPr>
        <w:pStyle w:val="BodyText"/>
        <w:contextualSpacing/>
      </w:pPr>
      <w:r>
        <w:t>User Information:</w:t>
      </w:r>
    </w:p>
    <w:p w14:paraId="301AC592" w14:textId="77777777" w:rsidR="000B2570" w:rsidRDefault="000B2570" w:rsidP="000B2570">
      <w:pPr>
        <w:pStyle w:val="BodyText"/>
        <w:contextualSpacing/>
      </w:pPr>
      <w:r>
        <w:t>Entered By  : THIMMES,STEVEN                Date Entered  : JUL 25, 2017</w:t>
      </w:r>
    </w:p>
    <w:p w14:paraId="0E1A3507" w14:textId="77777777" w:rsidR="000B2570" w:rsidRDefault="000B2570" w:rsidP="000B2570">
      <w:pPr>
        <w:pStyle w:val="BodyText"/>
        <w:contextualSpacing/>
      </w:pPr>
      <w:r>
        <w:t>Completed By:                               Date Completed:</w:t>
      </w:r>
    </w:p>
    <w:p w14:paraId="1E710FDB" w14:textId="77777777" w:rsidR="000B2570" w:rsidRDefault="000B2570" w:rsidP="000B2570">
      <w:pPr>
        <w:pStyle w:val="BodyText"/>
        <w:contextualSpacing/>
      </w:pPr>
      <w:r>
        <w:t>Released By :                               Date Released :</w:t>
      </w:r>
    </w:p>
    <w:p w14:paraId="727A14E1" w14:textId="77777777" w:rsidR="000B2570" w:rsidRDefault="000B2570" w:rsidP="000B2570">
      <w:pPr>
        <w:pStyle w:val="BodyText"/>
        <w:contextualSpacing/>
      </w:pPr>
      <w:r>
        <w:t>=============================================================================</w:t>
      </w:r>
    </w:p>
    <w:p w14:paraId="507FF126" w14:textId="77777777" w:rsidR="000B2570" w:rsidRDefault="000B2570" w:rsidP="000B2570">
      <w:pPr>
        <w:pStyle w:val="BodyText"/>
      </w:pPr>
    </w:p>
    <w:p w14:paraId="575330EB" w14:textId="77777777" w:rsidR="000B2570" w:rsidRDefault="000B2570" w:rsidP="000B2570">
      <w:pPr>
        <w:pStyle w:val="BodyText"/>
      </w:pPr>
    </w:p>
    <w:p w14:paraId="2D8899B7" w14:textId="77777777" w:rsidR="000B2570" w:rsidRDefault="000B2570" w:rsidP="000B2570">
      <w:pPr>
        <w:pStyle w:val="BodyText"/>
        <w:pBdr>
          <w:bottom w:val="double" w:sz="6" w:space="1" w:color="auto"/>
        </w:pBdr>
      </w:pPr>
      <w:r>
        <w:t>Packman Mail Message:</w:t>
      </w:r>
    </w:p>
    <w:p w14:paraId="6EDE70E7" w14:textId="5DFBA3C5" w:rsidR="000B2570" w:rsidRDefault="000B2570" w:rsidP="000B2570">
      <w:pPr>
        <w:pStyle w:val="BodyText"/>
      </w:pPr>
    </w:p>
    <w:p w14:paraId="19C69A9B" w14:textId="072243BF" w:rsidR="000B2570" w:rsidRDefault="000B2570" w:rsidP="000B2570">
      <w:pPr>
        <w:pStyle w:val="BodyText"/>
      </w:pPr>
    </w:p>
    <w:p w14:paraId="488DB6D3" w14:textId="43409015" w:rsidR="000B2570" w:rsidRDefault="000B2570" w:rsidP="000B2570">
      <w:pPr>
        <w:pStyle w:val="BodyText"/>
      </w:pPr>
    </w:p>
    <w:p w14:paraId="1EE4401C" w14:textId="00A0AEBB" w:rsidR="000B2570" w:rsidRDefault="000B2570" w:rsidP="000B2570">
      <w:pPr>
        <w:pStyle w:val="BodyText"/>
      </w:pPr>
    </w:p>
    <w:p w14:paraId="2F5BF328" w14:textId="28E3F719" w:rsidR="00032831" w:rsidRDefault="00032831" w:rsidP="000B2570">
      <w:pPr>
        <w:pStyle w:val="BodyText"/>
      </w:pPr>
    </w:p>
    <w:p w14:paraId="4C8B3520" w14:textId="1F8410DA" w:rsidR="00032831" w:rsidRDefault="00032831" w:rsidP="000B2570">
      <w:pPr>
        <w:pStyle w:val="BodyText"/>
      </w:pPr>
    </w:p>
    <w:p w14:paraId="2887326B" w14:textId="77777777" w:rsidR="00032831" w:rsidRDefault="00032831" w:rsidP="000B2570">
      <w:pPr>
        <w:pStyle w:val="BodyText"/>
      </w:pPr>
    </w:p>
    <w:p w14:paraId="2BA2D1B5" w14:textId="50B5A671" w:rsidR="000B2570" w:rsidRDefault="000B2570" w:rsidP="000B2570">
      <w:pPr>
        <w:pStyle w:val="BodyText"/>
      </w:pPr>
    </w:p>
    <w:p w14:paraId="63BF1697" w14:textId="77777777" w:rsidR="000B2570" w:rsidRPr="00132B56" w:rsidRDefault="000B2570" w:rsidP="000B2570">
      <w:pPr>
        <w:pStyle w:val="BodyText"/>
      </w:pPr>
    </w:p>
    <w:p w14:paraId="5D73DEC6" w14:textId="33C44AB7" w:rsidR="003C234F" w:rsidRDefault="00AD7B8A" w:rsidP="000B1F7F">
      <w:pPr>
        <w:pStyle w:val="Heading2"/>
      </w:pPr>
      <w:bookmarkStart w:id="154" w:name="_Toc497399111"/>
      <w:r>
        <w:lastRenderedPageBreak/>
        <w:t xml:space="preserve"> </w:t>
      </w:r>
      <w:r w:rsidR="000B1F7F">
        <w:t>Deployment Locations</w:t>
      </w:r>
      <w:bookmarkEnd w:id="154"/>
    </w:p>
    <w:p w14:paraId="478BCC71" w14:textId="3F2FCDDD" w:rsidR="007336F4" w:rsidRDefault="007336F4" w:rsidP="003C234F">
      <w:pPr>
        <w:pStyle w:val="BodyText"/>
      </w:pPr>
    </w:p>
    <w:tbl>
      <w:tblPr>
        <w:tblW w:w="8660" w:type="dxa"/>
        <w:tblLook w:val="04A0" w:firstRow="1" w:lastRow="0" w:firstColumn="1" w:lastColumn="0" w:noHBand="0" w:noVBand="1"/>
      </w:tblPr>
      <w:tblGrid>
        <w:gridCol w:w="460"/>
        <w:gridCol w:w="760"/>
        <w:gridCol w:w="7440"/>
      </w:tblGrid>
      <w:tr w:rsidR="007336F4" w:rsidRPr="007336F4" w14:paraId="7FD725FE" w14:textId="77777777" w:rsidTr="007336F4">
        <w:trPr>
          <w:trHeight w:val="780"/>
          <w:tblHeader/>
        </w:trPr>
        <w:tc>
          <w:tcPr>
            <w:tcW w:w="460" w:type="dxa"/>
            <w:tcBorders>
              <w:top w:val="single" w:sz="8" w:space="0" w:color="auto"/>
              <w:left w:val="nil"/>
              <w:bottom w:val="nil"/>
              <w:right w:val="single" w:sz="8" w:space="0" w:color="auto"/>
            </w:tcBorders>
            <w:shd w:val="clear" w:color="000000" w:fill="002060"/>
            <w:vAlign w:val="center"/>
            <w:hideMark/>
          </w:tcPr>
          <w:p w14:paraId="7E2B2E2D" w14:textId="77777777" w:rsidR="007336F4" w:rsidRPr="007336F4" w:rsidRDefault="007336F4" w:rsidP="007336F4">
            <w:pPr>
              <w:jc w:val="center"/>
              <w:rPr>
                <w:b/>
                <w:bCs/>
                <w:color w:val="FFFFFF"/>
                <w:sz w:val="18"/>
                <w:szCs w:val="18"/>
              </w:rPr>
            </w:pPr>
            <w:r w:rsidRPr="007336F4">
              <w:rPr>
                <w:b/>
                <w:bCs/>
                <w:color w:val="FFFFFF"/>
                <w:sz w:val="18"/>
                <w:szCs w:val="18"/>
              </w:rPr>
              <w:t>R</w:t>
            </w:r>
          </w:p>
        </w:tc>
        <w:tc>
          <w:tcPr>
            <w:tcW w:w="760" w:type="dxa"/>
            <w:tcBorders>
              <w:top w:val="single" w:sz="8" w:space="0" w:color="auto"/>
              <w:left w:val="nil"/>
              <w:bottom w:val="nil"/>
              <w:right w:val="single" w:sz="8" w:space="0" w:color="auto"/>
            </w:tcBorders>
            <w:shd w:val="clear" w:color="000000" w:fill="002060"/>
            <w:vAlign w:val="center"/>
            <w:hideMark/>
          </w:tcPr>
          <w:p w14:paraId="599774C6" w14:textId="77777777" w:rsidR="007336F4" w:rsidRPr="007336F4" w:rsidRDefault="007336F4" w:rsidP="007336F4">
            <w:pPr>
              <w:jc w:val="center"/>
              <w:rPr>
                <w:b/>
                <w:bCs/>
                <w:color w:val="FFFFFF"/>
                <w:sz w:val="18"/>
                <w:szCs w:val="18"/>
              </w:rPr>
            </w:pPr>
            <w:r w:rsidRPr="007336F4">
              <w:rPr>
                <w:b/>
                <w:bCs/>
                <w:color w:val="FFFFFF"/>
                <w:sz w:val="18"/>
                <w:szCs w:val="18"/>
              </w:rPr>
              <w:t>VISN</w:t>
            </w:r>
          </w:p>
        </w:tc>
        <w:tc>
          <w:tcPr>
            <w:tcW w:w="7440" w:type="dxa"/>
            <w:tcBorders>
              <w:top w:val="single" w:sz="8" w:space="0" w:color="auto"/>
              <w:left w:val="nil"/>
              <w:bottom w:val="nil"/>
              <w:right w:val="single" w:sz="8" w:space="0" w:color="auto"/>
            </w:tcBorders>
            <w:shd w:val="clear" w:color="000000" w:fill="002060"/>
            <w:vAlign w:val="center"/>
            <w:hideMark/>
          </w:tcPr>
          <w:p w14:paraId="2267B6A9" w14:textId="77777777" w:rsidR="007336F4" w:rsidRPr="007336F4" w:rsidRDefault="007336F4" w:rsidP="007336F4">
            <w:pPr>
              <w:rPr>
                <w:b/>
                <w:bCs/>
                <w:color w:val="FFFFFF"/>
                <w:sz w:val="18"/>
                <w:szCs w:val="18"/>
              </w:rPr>
            </w:pPr>
            <w:r w:rsidRPr="007336F4">
              <w:rPr>
                <w:b/>
                <w:bCs/>
                <w:color w:val="FFFFFF"/>
                <w:sz w:val="18"/>
                <w:szCs w:val="18"/>
              </w:rPr>
              <w:t>VAMC</w:t>
            </w:r>
          </w:p>
        </w:tc>
      </w:tr>
      <w:tr w:rsidR="007336F4" w:rsidRPr="007336F4" w14:paraId="53E50A0D" w14:textId="77777777" w:rsidTr="007336F4">
        <w:trPr>
          <w:trHeight w:val="300"/>
        </w:trPr>
        <w:tc>
          <w:tcPr>
            <w:tcW w:w="460" w:type="dxa"/>
            <w:tcBorders>
              <w:top w:val="single" w:sz="8" w:space="0" w:color="auto"/>
              <w:left w:val="single" w:sz="8" w:space="0" w:color="auto"/>
              <w:bottom w:val="single" w:sz="8" w:space="0" w:color="auto"/>
              <w:right w:val="single" w:sz="8" w:space="0" w:color="auto"/>
            </w:tcBorders>
            <w:shd w:val="clear" w:color="000000" w:fill="4F6228"/>
            <w:noWrap/>
            <w:vAlign w:val="center"/>
            <w:hideMark/>
          </w:tcPr>
          <w:p w14:paraId="7BD96EBE"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single" w:sz="8" w:space="0" w:color="auto"/>
              <w:left w:val="nil"/>
              <w:bottom w:val="single" w:sz="8" w:space="0" w:color="auto"/>
              <w:right w:val="single" w:sz="8" w:space="0" w:color="auto"/>
            </w:tcBorders>
            <w:shd w:val="clear" w:color="000000" w:fill="EBF1DE"/>
            <w:noWrap/>
            <w:vAlign w:val="center"/>
            <w:hideMark/>
          </w:tcPr>
          <w:p w14:paraId="5F7A5766" w14:textId="77777777" w:rsidR="007336F4" w:rsidRPr="007336F4" w:rsidRDefault="007336F4" w:rsidP="007336F4">
            <w:pPr>
              <w:jc w:val="center"/>
              <w:rPr>
                <w:color w:val="000000"/>
                <w:sz w:val="18"/>
                <w:szCs w:val="18"/>
              </w:rPr>
            </w:pPr>
            <w:r w:rsidRPr="007336F4">
              <w:rPr>
                <w:color w:val="000000"/>
                <w:sz w:val="18"/>
                <w:szCs w:val="18"/>
              </w:rPr>
              <w:t>1</w:t>
            </w:r>
          </w:p>
        </w:tc>
        <w:tc>
          <w:tcPr>
            <w:tcW w:w="7440" w:type="dxa"/>
            <w:tcBorders>
              <w:top w:val="single" w:sz="8" w:space="0" w:color="auto"/>
              <w:left w:val="nil"/>
              <w:bottom w:val="single" w:sz="8" w:space="0" w:color="auto"/>
              <w:right w:val="single" w:sz="8" w:space="0" w:color="auto"/>
            </w:tcBorders>
            <w:shd w:val="clear" w:color="000000" w:fill="EBF1DE"/>
            <w:vAlign w:val="center"/>
            <w:hideMark/>
          </w:tcPr>
          <w:p w14:paraId="7377BEF1" w14:textId="77777777" w:rsidR="007336F4" w:rsidRPr="007336F4" w:rsidRDefault="007336F4" w:rsidP="007336F4">
            <w:pPr>
              <w:rPr>
                <w:color w:val="000000"/>
                <w:sz w:val="18"/>
                <w:szCs w:val="18"/>
              </w:rPr>
            </w:pPr>
            <w:r w:rsidRPr="007336F4">
              <w:rPr>
                <w:color w:val="000000"/>
                <w:sz w:val="18"/>
                <w:szCs w:val="18"/>
              </w:rPr>
              <w:t>Togus VA Medical Center</w:t>
            </w:r>
          </w:p>
        </w:tc>
      </w:tr>
      <w:tr w:rsidR="007336F4" w:rsidRPr="007336F4" w14:paraId="5EE896B2"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14BF8126"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14:paraId="11CA3BEA" w14:textId="77777777" w:rsidR="007336F4" w:rsidRPr="007336F4" w:rsidRDefault="007336F4" w:rsidP="007336F4">
            <w:pPr>
              <w:jc w:val="center"/>
              <w:rPr>
                <w:color w:val="000000"/>
                <w:sz w:val="18"/>
                <w:szCs w:val="18"/>
              </w:rPr>
            </w:pPr>
            <w:r w:rsidRPr="007336F4">
              <w:rPr>
                <w:color w:val="000000"/>
                <w:sz w:val="18"/>
                <w:szCs w:val="18"/>
              </w:rPr>
              <w:t>1</w:t>
            </w:r>
          </w:p>
        </w:tc>
        <w:tc>
          <w:tcPr>
            <w:tcW w:w="7440" w:type="dxa"/>
            <w:tcBorders>
              <w:top w:val="nil"/>
              <w:left w:val="nil"/>
              <w:bottom w:val="single" w:sz="8" w:space="0" w:color="auto"/>
              <w:right w:val="single" w:sz="8" w:space="0" w:color="auto"/>
            </w:tcBorders>
            <w:shd w:val="clear" w:color="000000" w:fill="EBF1DE"/>
            <w:vAlign w:val="center"/>
            <w:hideMark/>
          </w:tcPr>
          <w:p w14:paraId="166940D3" w14:textId="77777777" w:rsidR="007336F4" w:rsidRPr="007336F4" w:rsidRDefault="007336F4" w:rsidP="007336F4">
            <w:pPr>
              <w:rPr>
                <w:color w:val="000000"/>
                <w:sz w:val="18"/>
                <w:szCs w:val="18"/>
              </w:rPr>
            </w:pPr>
            <w:r w:rsidRPr="007336F4">
              <w:rPr>
                <w:color w:val="000000"/>
                <w:sz w:val="18"/>
                <w:szCs w:val="18"/>
              </w:rPr>
              <w:t>White River Junction VA Medical Center</w:t>
            </w:r>
          </w:p>
        </w:tc>
      </w:tr>
      <w:tr w:rsidR="007336F4" w:rsidRPr="007336F4" w14:paraId="2FF23427"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1BEA25C6"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14:paraId="00B7E11E" w14:textId="77777777" w:rsidR="007336F4" w:rsidRPr="007336F4" w:rsidRDefault="007336F4" w:rsidP="007336F4">
            <w:pPr>
              <w:jc w:val="center"/>
              <w:rPr>
                <w:color w:val="000000"/>
                <w:sz w:val="18"/>
                <w:szCs w:val="18"/>
              </w:rPr>
            </w:pPr>
            <w:r w:rsidRPr="007336F4">
              <w:rPr>
                <w:color w:val="000000"/>
                <w:sz w:val="18"/>
                <w:szCs w:val="18"/>
              </w:rPr>
              <w:t>1</w:t>
            </w:r>
          </w:p>
        </w:tc>
        <w:tc>
          <w:tcPr>
            <w:tcW w:w="7440" w:type="dxa"/>
            <w:tcBorders>
              <w:top w:val="nil"/>
              <w:left w:val="nil"/>
              <w:bottom w:val="single" w:sz="8" w:space="0" w:color="auto"/>
              <w:right w:val="single" w:sz="8" w:space="0" w:color="auto"/>
            </w:tcBorders>
            <w:shd w:val="clear" w:color="000000" w:fill="EBF1DE"/>
            <w:vAlign w:val="center"/>
            <w:hideMark/>
          </w:tcPr>
          <w:p w14:paraId="2943FA9D" w14:textId="77777777" w:rsidR="007336F4" w:rsidRPr="007336F4" w:rsidRDefault="007336F4" w:rsidP="007336F4">
            <w:pPr>
              <w:rPr>
                <w:color w:val="000000"/>
                <w:sz w:val="18"/>
                <w:szCs w:val="18"/>
              </w:rPr>
            </w:pPr>
            <w:r w:rsidRPr="007336F4">
              <w:rPr>
                <w:color w:val="000000"/>
                <w:sz w:val="18"/>
                <w:szCs w:val="18"/>
              </w:rPr>
              <w:t>Edith Nourse Rogers Memorial Veterans Hospital</w:t>
            </w:r>
          </w:p>
        </w:tc>
      </w:tr>
      <w:tr w:rsidR="007336F4" w:rsidRPr="007336F4" w14:paraId="2E79CBFB"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79C77659"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14:paraId="74142309" w14:textId="77777777" w:rsidR="007336F4" w:rsidRPr="007336F4" w:rsidRDefault="007336F4" w:rsidP="007336F4">
            <w:pPr>
              <w:jc w:val="center"/>
              <w:rPr>
                <w:color w:val="000000"/>
                <w:sz w:val="18"/>
                <w:szCs w:val="18"/>
              </w:rPr>
            </w:pPr>
            <w:r w:rsidRPr="007336F4">
              <w:rPr>
                <w:color w:val="000000"/>
                <w:sz w:val="18"/>
                <w:szCs w:val="18"/>
              </w:rPr>
              <w:t>1</w:t>
            </w:r>
          </w:p>
        </w:tc>
        <w:tc>
          <w:tcPr>
            <w:tcW w:w="7440" w:type="dxa"/>
            <w:tcBorders>
              <w:top w:val="nil"/>
              <w:left w:val="nil"/>
              <w:bottom w:val="single" w:sz="8" w:space="0" w:color="auto"/>
              <w:right w:val="single" w:sz="8" w:space="0" w:color="auto"/>
            </w:tcBorders>
            <w:shd w:val="clear" w:color="000000" w:fill="EBF1DE"/>
            <w:vAlign w:val="center"/>
            <w:hideMark/>
          </w:tcPr>
          <w:p w14:paraId="43910BAD" w14:textId="77777777" w:rsidR="007336F4" w:rsidRPr="007336F4" w:rsidRDefault="007336F4" w:rsidP="007336F4">
            <w:pPr>
              <w:rPr>
                <w:color w:val="000000"/>
                <w:sz w:val="18"/>
                <w:szCs w:val="18"/>
              </w:rPr>
            </w:pPr>
            <w:r w:rsidRPr="007336F4">
              <w:rPr>
                <w:color w:val="000000"/>
                <w:sz w:val="18"/>
                <w:szCs w:val="18"/>
              </w:rPr>
              <w:t>Boston Healthcare System - Jamaica Plain Campus</w:t>
            </w:r>
          </w:p>
        </w:tc>
      </w:tr>
      <w:tr w:rsidR="007336F4" w:rsidRPr="007336F4" w14:paraId="4B0F2E61"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119337C0"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14:paraId="57CE72E0" w14:textId="77777777" w:rsidR="007336F4" w:rsidRPr="007336F4" w:rsidRDefault="007336F4" w:rsidP="007336F4">
            <w:pPr>
              <w:jc w:val="center"/>
              <w:rPr>
                <w:color w:val="000000"/>
                <w:sz w:val="18"/>
                <w:szCs w:val="18"/>
              </w:rPr>
            </w:pPr>
            <w:r w:rsidRPr="007336F4">
              <w:rPr>
                <w:color w:val="000000"/>
                <w:sz w:val="18"/>
                <w:szCs w:val="18"/>
              </w:rPr>
              <w:t>1</w:t>
            </w:r>
          </w:p>
        </w:tc>
        <w:tc>
          <w:tcPr>
            <w:tcW w:w="7440" w:type="dxa"/>
            <w:tcBorders>
              <w:top w:val="nil"/>
              <w:left w:val="nil"/>
              <w:bottom w:val="single" w:sz="8" w:space="0" w:color="auto"/>
              <w:right w:val="single" w:sz="8" w:space="0" w:color="auto"/>
            </w:tcBorders>
            <w:shd w:val="clear" w:color="000000" w:fill="EBF1DE"/>
            <w:vAlign w:val="center"/>
            <w:hideMark/>
          </w:tcPr>
          <w:p w14:paraId="2619E912" w14:textId="77777777" w:rsidR="007336F4" w:rsidRPr="007336F4" w:rsidRDefault="007336F4" w:rsidP="007336F4">
            <w:pPr>
              <w:rPr>
                <w:color w:val="000000"/>
                <w:sz w:val="18"/>
                <w:szCs w:val="18"/>
              </w:rPr>
            </w:pPr>
            <w:r w:rsidRPr="007336F4">
              <w:rPr>
                <w:color w:val="000000"/>
                <w:sz w:val="18"/>
                <w:szCs w:val="18"/>
              </w:rPr>
              <w:t>West Roxbury</w:t>
            </w:r>
          </w:p>
        </w:tc>
      </w:tr>
      <w:tr w:rsidR="007336F4" w:rsidRPr="007336F4" w14:paraId="7017FF20"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20732D16"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14:paraId="7D956367" w14:textId="77777777" w:rsidR="007336F4" w:rsidRPr="007336F4" w:rsidRDefault="007336F4" w:rsidP="007336F4">
            <w:pPr>
              <w:jc w:val="center"/>
              <w:rPr>
                <w:color w:val="000000"/>
                <w:sz w:val="18"/>
                <w:szCs w:val="18"/>
              </w:rPr>
            </w:pPr>
            <w:r w:rsidRPr="007336F4">
              <w:rPr>
                <w:color w:val="000000"/>
                <w:sz w:val="18"/>
                <w:szCs w:val="18"/>
              </w:rPr>
              <w:t>1</w:t>
            </w:r>
          </w:p>
        </w:tc>
        <w:tc>
          <w:tcPr>
            <w:tcW w:w="7440" w:type="dxa"/>
            <w:tcBorders>
              <w:top w:val="nil"/>
              <w:left w:val="nil"/>
              <w:bottom w:val="single" w:sz="8" w:space="0" w:color="auto"/>
              <w:right w:val="single" w:sz="8" w:space="0" w:color="auto"/>
            </w:tcBorders>
            <w:shd w:val="clear" w:color="000000" w:fill="EBF1DE"/>
            <w:vAlign w:val="center"/>
            <w:hideMark/>
          </w:tcPr>
          <w:p w14:paraId="67137262" w14:textId="77777777" w:rsidR="007336F4" w:rsidRPr="007336F4" w:rsidRDefault="007336F4" w:rsidP="007336F4">
            <w:pPr>
              <w:rPr>
                <w:color w:val="000000"/>
                <w:sz w:val="18"/>
                <w:szCs w:val="18"/>
              </w:rPr>
            </w:pPr>
            <w:r w:rsidRPr="007336F4">
              <w:rPr>
                <w:color w:val="000000"/>
                <w:sz w:val="18"/>
                <w:szCs w:val="18"/>
              </w:rPr>
              <w:t>Brockton</w:t>
            </w:r>
          </w:p>
        </w:tc>
      </w:tr>
      <w:tr w:rsidR="007336F4" w:rsidRPr="007336F4" w14:paraId="6C04964B"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63A3738C"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14:paraId="1094A4B1" w14:textId="77777777" w:rsidR="007336F4" w:rsidRPr="007336F4" w:rsidRDefault="007336F4" w:rsidP="007336F4">
            <w:pPr>
              <w:jc w:val="center"/>
              <w:rPr>
                <w:color w:val="000000"/>
                <w:sz w:val="18"/>
                <w:szCs w:val="18"/>
              </w:rPr>
            </w:pPr>
            <w:r w:rsidRPr="007336F4">
              <w:rPr>
                <w:color w:val="000000"/>
                <w:sz w:val="18"/>
                <w:szCs w:val="18"/>
              </w:rPr>
              <w:t>1</w:t>
            </w:r>
          </w:p>
        </w:tc>
        <w:tc>
          <w:tcPr>
            <w:tcW w:w="7440" w:type="dxa"/>
            <w:tcBorders>
              <w:top w:val="nil"/>
              <w:left w:val="nil"/>
              <w:bottom w:val="single" w:sz="8" w:space="0" w:color="auto"/>
              <w:right w:val="single" w:sz="8" w:space="0" w:color="auto"/>
            </w:tcBorders>
            <w:shd w:val="clear" w:color="000000" w:fill="EBF1DE"/>
            <w:vAlign w:val="center"/>
            <w:hideMark/>
          </w:tcPr>
          <w:p w14:paraId="317EE42E" w14:textId="77777777" w:rsidR="007336F4" w:rsidRPr="007336F4" w:rsidRDefault="007336F4" w:rsidP="007336F4">
            <w:pPr>
              <w:rPr>
                <w:color w:val="000000"/>
                <w:sz w:val="18"/>
                <w:szCs w:val="18"/>
              </w:rPr>
            </w:pPr>
            <w:r w:rsidRPr="007336F4">
              <w:rPr>
                <w:color w:val="000000"/>
                <w:sz w:val="18"/>
                <w:szCs w:val="18"/>
              </w:rPr>
              <w:t>Manchester VA Medical Center</w:t>
            </w:r>
          </w:p>
        </w:tc>
      </w:tr>
      <w:tr w:rsidR="007336F4" w:rsidRPr="007336F4" w14:paraId="4290BF43"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0706B66F"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14:paraId="2791651E" w14:textId="77777777" w:rsidR="007336F4" w:rsidRPr="007336F4" w:rsidRDefault="007336F4" w:rsidP="007336F4">
            <w:pPr>
              <w:jc w:val="center"/>
              <w:rPr>
                <w:color w:val="000000"/>
                <w:sz w:val="18"/>
                <w:szCs w:val="18"/>
              </w:rPr>
            </w:pPr>
            <w:r w:rsidRPr="007336F4">
              <w:rPr>
                <w:color w:val="000000"/>
                <w:sz w:val="18"/>
                <w:szCs w:val="18"/>
              </w:rPr>
              <w:t>1</w:t>
            </w:r>
          </w:p>
        </w:tc>
        <w:tc>
          <w:tcPr>
            <w:tcW w:w="7440" w:type="dxa"/>
            <w:tcBorders>
              <w:top w:val="nil"/>
              <w:left w:val="nil"/>
              <w:bottom w:val="single" w:sz="8" w:space="0" w:color="auto"/>
              <w:right w:val="single" w:sz="8" w:space="0" w:color="auto"/>
            </w:tcBorders>
            <w:shd w:val="clear" w:color="000000" w:fill="EBF1DE"/>
            <w:vAlign w:val="center"/>
            <w:hideMark/>
          </w:tcPr>
          <w:p w14:paraId="0FE0EA7F" w14:textId="77777777" w:rsidR="007336F4" w:rsidRPr="007336F4" w:rsidRDefault="007336F4" w:rsidP="007336F4">
            <w:pPr>
              <w:rPr>
                <w:color w:val="000000"/>
                <w:sz w:val="18"/>
                <w:szCs w:val="18"/>
              </w:rPr>
            </w:pPr>
            <w:r w:rsidRPr="007336F4">
              <w:rPr>
                <w:color w:val="000000"/>
                <w:sz w:val="18"/>
                <w:szCs w:val="18"/>
              </w:rPr>
              <w:t>VA Central Western Massachusetts Healthcare System (Edward P. Boland)</w:t>
            </w:r>
          </w:p>
        </w:tc>
      </w:tr>
      <w:tr w:rsidR="007336F4" w:rsidRPr="007336F4" w14:paraId="00BBC925"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46063EDD"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14:paraId="78A66FBC" w14:textId="77777777" w:rsidR="007336F4" w:rsidRPr="007336F4" w:rsidRDefault="007336F4" w:rsidP="007336F4">
            <w:pPr>
              <w:jc w:val="center"/>
              <w:rPr>
                <w:color w:val="000000"/>
                <w:sz w:val="18"/>
                <w:szCs w:val="18"/>
              </w:rPr>
            </w:pPr>
            <w:r w:rsidRPr="007336F4">
              <w:rPr>
                <w:color w:val="000000"/>
                <w:sz w:val="18"/>
                <w:szCs w:val="18"/>
              </w:rPr>
              <w:t>1</w:t>
            </w:r>
          </w:p>
        </w:tc>
        <w:tc>
          <w:tcPr>
            <w:tcW w:w="7440" w:type="dxa"/>
            <w:tcBorders>
              <w:top w:val="nil"/>
              <w:left w:val="nil"/>
              <w:bottom w:val="single" w:sz="8" w:space="0" w:color="auto"/>
              <w:right w:val="single" w:sz="8" w:space="0" w:color="auto"/>
            </w:tcBorders>
            <w:shd w:val="clear" w:color="000000" w:fill="EBF1DE"/>
            <w:vAlign w:val="center"/>
            <w:hideMark/>
          </w:tcPr>
          <w:p w14:paraId="24197C21" w14:textId="77777777" w:rsidR="007336F4" w:rsidRPr="007336F4" w:rsidRDefault="007336F4" w:rsidP="007336F4">
            <w:pPr>
              <w:rPr>
                <w:color w:val="000000"/>
                <w:sz w:val="18"/>
                <w:szCs w:val="18"/>
              </w:rPr>
            </w:pPr>
            <w:r w:rsidRPr="007336F4">
              <w:rPr>
                <w:color w:val="000000"/>
                <w:sz w:val="18"/>
                <w:szCs w:val="18"/>
              </w:rPr>
              <w:t>Providence VA Medical Center</w:t>
            </w:r>
          </w:p>
        </w:tc>
      </w:tr>
      <w:tr w:rsidR="007336F4" w:rsidRPr="007336F4" w14:paraId="0098B6AC"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3F204B09"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14:paraId="54EB73C2" w14:textId="77777777" w:rsidR="007336F4" w:rsidRPr="007336F4" w:rsidRDefault="007336F4" w:rsidP="007336F4">
            <w:pPr>
              <w:jc w:val="center"/>
              <w:rPr>
                <w:color w:val="000000"/>
                <w:sz w:val="18"/>
                <w:szCs w:val="18"/>
              </w:rPr>
            </w:pPr>
            <w:r w:rsidRPr="007336F4">
              <w:rPr>
                <w:color w:val="000000"/>
                <w:sz w:val="18"/>
                <w:szCs w:val="18"/>
              </w:rPr>
              <w:t>1</w:t>
            </w:r>
          </w:p>
        </w:tc>
        <w:tc>
          <w:tcPr>
            <w:tcW w:w="7440" w:type="dxa"/>
            <w:tcBorders>
              <w:top w:val="nil"/>
              <w:left w:val="nil"/>
              <w:bottom w:val="single" w:sz="8" w:space="0" w:color="auto"/>
              <w:right w:val="single" w:sz="8" w:space="0" w:color="auto"/>
            </w:tcBorders>
            <w:shd w:val="clear" w:color="000000" w:fill="EBF1DE"/>
            <w:vAlign w:val="center"/>
            <w:hideMark/>
          </w:tcPr>
          <w:p w14:paraId="67C4B676" w14:textId="77777777" w:rsidR="007336F4" w:rsidRPr="007336F4" w:rsidRDefault="007336F4" w:rsidP="007336F4">
            <w:pPr>
              <w:rPr>
                <w:color w:val="000000"/>
                <w:sz w:val="18"/>
                <w:szCs w:val="18"/>
              </w:rPr>
            </w:pPr>
            <w:r w:rsidRPr="007336F4">
              <w:rPr>
                <w:color w:val="000000"/>
                <w:sz w:val="18"/>
                <w:szCs w:val="18"/>
              </w:rPr>
              <w:t>VA Connecticut Healthcare System, West Haven Campus</w:t>
            </w:r>
          </w:p>
        </w:tc>
      </w:tr>
      <w:tr w:rsidR="007336F4" w:rsidRPr="007336F4" w14:paraId="36B51926"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7DA483E0"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14:paraId="2B642CB3" w14:textId="77777777" w:rsidR="007336F4" w:rsidRPr="007336F4" w:rsidRDefault="007336F4" w:rsidP="007336F4">
            <w:pPr>
              <w:jc w:val="center"/>
              <w:rPr>
                <w:color w:val="000000"/>
                <w:sz w:val="18"/>
                <w:szCs w:val="18"/>
              </w:rPr>
            </w:pPr>
            <w:r w:rsidRPr="007336F4">
              <w:rPr>
                <w:color w:val="000000"/>
                <w:sz w:val="18"/>
                <w:szCs w:val="18"/>
              </w:rPr>
              <w:t>1</w:t>
            </w:r>
          </w:p>
        </w:tc>
        <w:tc>
          <w:tcPr>
            <w:tcW w:w="7440" w:type="dxa"/>
            <w:tcBorders>
              <w:top w:val="nil"/>
              <w:left w:val="nil"/>
              <w:bottom w:val="single" w:sz="8" w:space="0" w:color="auto"/>
              <w:right w:val="single" w:sz="8" w:space="0" w:color="auto"/>
            </w:tcBorders>
            <w:shd w:val="clear" w:color="000000" w:fill="EBF1DE"/>
            <w:vAlign w:val="center"/>
            <w:hideMark/>
          </w:tcPr>
          <w:p w14:paraId="3D13ABDD" w14:textId="77777777" w:rsidR="007336F4" w:rsidRPr="007336F4" w:rsidRDefault="007336F4" w:rsidP="007336F4">
            <w:pPr>
              <w:rPr>
                <w:color w:val="000000"/>
                <w:sz w:val="18"/>
                <w:szCs w:val="18"/>
              </w:rPr>
            </w:pPr>
            <w:r w:rsidRPr="007336F4">
              <w:rPr>
                <w:color w:val="000000"/>
                <w:sz w:val="18"/>
                <w:szCs w:val="18"/>
              </w:rPr>
              <w:t xml:space="preserve">Newington </w:t>
            </w:r>
          </w:p>
        </w:tc>
      </w:tr>
      <w:tr w:rsidR="007336F4" w:rsidRPr="007336F4" w14:paraId="4D70C6DC"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5C9294CE"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14:paraId="7E63800B" w14:textId="77777777" w:rsidR="007336F4" w:rsidRPr="007336F4" w:rsidRDefault="007336F4" w:rsidP="007336F4">
            <w:pPr>
              <w:jc w:val="center"/>
              <w:rPr>
                <w:color w:val="000000"/>
                <w:sz w:val="18"/>
                <w:szCs w:val="18"/>
              </w:rPr>
            </w:pPr>
            <w:r w:rsidRPr="007336F4">
              <w:rPr>
                <w:color w:val="000000"/>
                <w:sz w:val="18"/>
                <w:szCs w:val="18"/>
              </w:rPr>
              <w:t>2</w:t>
            </w:r>
          </w:p>
        </w:tc>
        <w:tc>
          <w:tcPr>
            <w:tcW w:w="7440" w:type="dxa"/>
            <w:tcBorders>
              <w:top w:val="nil"/>
              <w:left w:val="nil"/>
              <w:bottom w:val="single" w:sz="8" w:space="0" w:color="auto"/>
              <w:right w:val="single" w:sz="8" w:space="0" w:color="auto"/>
            </w:tcBorders>
            <w:shd w:val="clear" w:color="000000" w:fill="D8E4BC"/>
            <w:vAlign w:val="center"/>
            <w:hideMark/>
          </w:tcPr>
          <w:p w14:paraId="4A3424B3" w14:textId="77777777" w:rsidR="007336F4" w:rsidRPr="007336F4" w:rsidRDefault="007336F4" w:rsidP="007336F4">
            <w:pPr>
              <w:rPr>
                <w:color w:val="000000"/>
                <w:sz w:val="18"/>
                <w:szCs w:val="18"/>
              </w:rPr>
            </w:pPr>
            <w:r w:rsidRPr="007336F4">
              <w:rPr>
                <w:color w:val="000000"/>
                <w:sz w:val="18"/>
                <w:szCs w:val="18"/>
              </w:rPr>
              <w:t>VA Western New York Healthcare System at Buffalo</w:t>
            </w:r>
          </w:p>
        </w:tc>
      </w:tr>
      <w:tr w:rsidR="007336F4" w:rsidRPr="007336F4" w14:paraId="24014355"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7A89CBF9"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14:paraId="1362F86F" w14:textId="77777777" w:rsidR="007336F4" w:rsidRPr="007336F4" w:rsidRDefault="007336F4" w:rsidP="007336F4">
            <w:pPr>
              <w:jc w:val="center"/>
              <w:rPr>
                <w:color w:val="000000"/>
                <w:sz w:val="18"/>
                <w:szCs w:val="18"/>
              </w:rPr>
            </w:pPr>
            <w:r w:rsidRPr="007336F4">
              <w:rPr>
                <w:color w:val="000000"/>
                <w:sz w:val="18"/>
                <w:szCs w:val="18"/>
              </w:rPr>
              <w:t>2</w:t>
            </w:r>
          </w:p>
        </w:tc>
        <w:tc>
          <w:tcPr>
            <w:tcW w:w="7440" w:type="dxa"/>
            <w:tcBorders>
              <w:top w:val="nil"/>
              <w:left w:val="nil"/>
              <w:bottom w:val="single" w:sz="8" w:space="0" w:color="auto"/>
              <w:right w:val="single" w:sz="8" w:space="0" w:color="auto"/>
            </w:tcBorders>
            <w:shd w:val="clear" w:color="000000" w:fill="D8E4BC"/>
            <w:vAlign w:val="center"/>
            <w:hideMark/>
          </w:tcPr>
          <w:p w14:paraId="56E1803B" w14:textId="77777777" w:rsidR="007336F4" w:rsidRPr="007336F4" w:rsidRDefault="007336F4" w:rsidP="007336F4">
            <w:pPr>
              <w:rPr>
                <w:color w:val="000000"/>
                <w:sz w:val="18"/>
                <w:szCs w:val="18"/>
              </w:rPr>
            </w:pPr>
            <w:r w:rsidRPr="007336F4">
              <w:rPr>
                <w:color w:val="000000"/>
                <w:sz w:val="18"/>
                <w:szCs w:val="18"/>
              </w:rPr>
              <w:t>Batavia</w:t>
            </w:r>
          </w:p>
        </w:tc>
      </w:tr>
      <w:tr w:rsidR="007336F4" w:rsidRPr="007336F4" w14:paraId="194B72DA"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5F80DCEF"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14:paraId="6DA89A7B" w14:textId="77777777" w:rsidR="007336F4" w:rsidRPr="007336F4" w:rsidRDefault="007336F4" w:rsidP="007336F4">
            <w:pPr>
              <w:jc w:val="center"/>
              <w:rPr>
                <w:color w:val="000000"/>
                <w:sz w:val="18"/>
                <w:szCs w:val="18"/>
              </w:rPr>
            </w:pPr>
            <w:r w:rsidRPr="007336F4">
              <w:rPr>
                <w:color w:val="000000"/>
                <w:sz w:val="18"/>
                <w:szCs w:val="18"/>
              </w:rPr>
              <w:t>2</w:t>
            </w:r>
          </w:p>
        </w:tc>
        <w:tc>
          <w:tcPr>
            <w:tcW w:w="7440" w:type="dxa"/>
            <w:tcBorders>
              <w:top w:val="nil"/>
              <w:left w:val="nil"/>
              <w:bottom w:val="single" w:sz="8" w:space="0" w:color="auto"/>
              <w:right w:val="single" w:sz="8" w:space="0" w:color="auto"/>
            </w:tcBorders>
            <w:shd w:val="clear" w:color="000000" w:fill="D8E4BC"/>
            <w:vAlign w:val="center"/>
            <w:hideMark/>
          </w:tcPr>
          <w:p w14:paraId="783B62D5" w14:textId="77777777" w:rsidR="007336F4" w:rsidRPr="007336F4" w:rsidRDefault="007336F4" w:rsidP="007336F4">
            <w:pPr>
              <w:rPr>
                <w:color w:val="000000"/>
                <w:sz w:val="18"/>
                <w:szCs w:val="18"/>
              </w:rPr>
            </w:pPr>
            <w:r w:rsidRPr="007336F4">
              <w:rPr>
                <w:color w:val="000000"/>
                <w:sz w:val="18"/>
                <w:szCs w:val="18"/>
              </w:rPr>
              <w:t>Canandaigua VA Medical Center</w:t>
            </w:r>
          </w:p>
        </w:tc>
      </w:tr>
      <w:tr w:rsidR="007336F4" w:rsidRPr="007336F4" w14:paraId="29154E4C"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7E81D734"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14:paraId="5629E711" w14:textId="77777777" w:rsidR="007336F4" w:rsidRPr="007336F4" w:rsidRDefault="007336F4" w:rsidP="007336F4">
            <w:pPr>
              <w:jc w:val="center"/>
              <w:rPr>
                <w:color w:val="000000"/>
                <w:sz w:val="18"/>
                <w:szCs w:val="18"/>
              </w:rPr>
            </w:pPr>
            <w:r w:rsidRPr="007336F4">
              <w:rPr>
                <w:color w:val="000000"/>
                <w:sz w:val="18"/>
                <w:szCs w:val="18"/>
              </w:rPr>
              <w:t>2</w:t>
            </w:r>
          </w:p>
        </w:tc>
        <w:tc>
          <w:tcPr>
            <w:tcW w:w="7440" w:type="dxa"/>
            <w:tcBorders>
              <w:top w:val="nil"/>
              <w:left w:val="nil"/>
              <w:bottom w:val="single" w:sz="8" w:space="0" w:color="auto"/>
              <w:right w:val="single" w:sz="8" w:space="0" w:color="auto"/>
            </w:tcBorders>
            <w:shd w:val="clear" w:color="000000" w:fill="D8E4BC"/>
            <w:vAlign w:val="center"/>
            <w:hideMark/>
          </w:tcPr>
          <w:p w14:paraId="209256B6" w14:textId="77777777" w:rsidR="007336F4" w:rsidRPr="007336F4" w:rsidRDefault="007336F4" w:rsidP="007336F4">
            <w:pPr>
              <w:rPr>
                <w:color w:val="000000"/>
                <w:sz w:val="18"/>
                <w:szCs w:val="18"/>
              </w:rPr>
            </w:pPr>
            <w:r w:rsidRPr="007336F4">
              <w:rPr>
                <w:color w:val="000000"/>
                <w:sz w:val="18"/>
                <w:szCs w:val="18"/>
              </w:rPr>
              <w:t>Bath VA Medical Center</w:t>
            </w:r>
          </w:p>
        </w:tc>
      </w:tr>
      <w:tr w:rsidR="007336F4" w:rsidRPr="007336F4" w14:paraId="0B63C29A"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31698CB5"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14:paraId="3947C017" w14:textId="77777777" w:rsidR="007336F4" w:rsidRPr="007336F4" w:rsidRDefault="007336F4" w:rsidP="007336F4">
            <w:pPr>
              <w:jc w:val="center"/>
              <w:rPr>
                <w:color w:val="000000"/>
                <w:sz w:val="18"/>
                <w:szCs w:val="18"/>
              </w:rPr>
            </w:pPr>
            <w:r w:rsidRPr="007336F4">
              <w:rPr>
                <w:color w:val="000000"/>
                <w:sz w:val="18"/>
                <w:szCs w:val="18"/>
              </w:rPr>
              <w:t>2</w:t>
            </w:r>
          </w:p>
        </w:tc>
        <w:tc>
          <w:tcPr>
            <w:tcW w:w="7440" w:type="dxa"/>
            <w:tcBorders>
              <w:top w:val="nil"/>
              <w:left w:val="nil"/>
              <w:bottom w:val="single" w:sz="8" w:space="0" w:color="auto"/>
              <w:right w:val="single" w:sz="8" w:space="0" w:color="auto"/>
            </w:tcBorders>
            <w:shd w:val="clear" w:color="000000" w:fill="D8E4BC"/>
            <w:vAlign w:val="center"/>
            <w:hideMark/>
          </w:tcPr>
          <w:p w14:paraId="10A0FF03" w14:textId="77777777" w:rsidR="007336F4" w:rsidRPr="007336F4" w:rsidRDefault="007336F4" w:rsidP="007336F4">
            <w:pPr>
              <w:rPr>
                <w:color w:val="000000"/>
                <w:sz w:val="18"/>
                <w:szCs w:val="18"/>
              </w:rPr>
            </w:pPr>
            <w:r w:rsidRPr="007336F4">
              <w:rPr>
                <w:color w:val="000000"/>
                <w:sz w:val="18"/>
                <w:szCs w:val="18"/>
              </w:rPr>
              <w:t>Syracuse VA Medical Center</w:t>
            </w:r>
          </w:p>
        </w:tc>
      </w:tr>
      <w:tr w:rsidR="007336F4" w:rsidRPr="007336F4" w14:paraId="3D16F7C3"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0D2D3D61"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14:paraId="1B9864E4" w14:textId="77777777" w:rsidR="007336F4" w:rsidRPr="007336F4" w:rsidRDefault="007336F4" w:rsidP="007336F4">
            <w:pPr>
              <w:jc w:val="center"/>
              <w:rPr>
                <w:color w:val="000000"/>
                <w:sz w:val="18"/>
                <w:szCs w:val="18"/>
              </w:rPr>
            </w:pPr>
            <w:r w:rsidRPr="007336F4">
              <w:rPr>
                <w:color w:val="000000"/>
                <w:sz w:val="18"/>
                <w:szCs w:val="18"/>
              </w:rPr>
              <w:t>2</w:t>
            </w:r>
          </w:p>
        </w:tc>
        <w:tc>
          <w:tcPr>
            <w:tcW w:w="7440" w:type="dxa"/>
            <w:tcBorders>
              <w:top w:val="nil"/>
              <w:left w:val="nil"/>
              <w:bottom w:val="single" w:sz="8" w:space="0" w:color="auto"/>
              <w:right w:val="single" w:sz="8" w:space="0" w:color="auto"/>
            </w:tcBorders>
            <w:shd w:val="clear" w:color="000000" w:fill="D8E4BC"/>
            <w:vAlign w:val="center"/>
            <w:hideMark/>
          </w:tcPr>
          <w:p w14:paraId="40635093" w14:textId="77777777" w:rsidR="007336F4" w:rsidRPr="007336F4" w:rsidRDefault="007336F4" w:rsidP="007336F4">
            <w:pPr>
              <w:rPr>
                <w:color w:val="000000"/>
                <w:sz w:val="18"/>
                <w:szCs w:val="18"/>
              </w:rPr>
            </w:pPr>
            <w:r w:rsidRPr="007336F4">
              <w:rPr>
                <w:color w:val="000000"/>
                <w:sz w:val="18"/>
                <w:szCs w:val="18"/>
              </w:rPr>
              <w:t>Samuel S. Stratton Albany VA Medical Center</w:t>
            </w:r>
          </w:p>
        </w:tc>
      </w:tr>
      <w:tr w:rsidR="007336F4" w:rsidRPr="007336F4" w14:paraId="1288656C"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352BBDF2"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14:paraId="6A22B90A" w14:textId="77777777" w:rsidR="007336F4" w:rsidRPr="007336F4" w:rsidRDefault="007336F4" w:rsidP="007336F4">
            <w:pPr>
              <w:jc w:val="center"/>
              <w:rPr>
                <w:color w:val="000000"/>
                <w:sz w:val="18"/>
                <w:szCs w:val="18"/>
              </w:rPr>
            </w:pPr>
            <w:r w:rsidRPr="007336F4">
              <w:rPr>
                <w:color w:val="000000"/>
                <w:sz w:val="18"/>
                <w:szCs w:val="18"/>
              </w:rPr>
              <w:t>3</w:t>
            </w:r>
          </w:p>
        </w:tc>
        <w:tc>
          <w:tcPr>
            <w:tcW w:w="7440" w:type="dxa"/>
            <w:tcBorders>
              <w:top w:val="nil"/>
              <w:left w:val="nil"/>
              <w:bottom w:val="single" w:sz="8" w:space="0" w:color="auto"/>
              <w:right w:val="single" w:sz="8" w:space="0" w:color="auto"/>
            </w:tcBorders>
            <w:shd w:val="clear" w:color="000000" w:fill="D8E4BC"/>
            <w:vAlign w:val="center"/>
            <w:hideMark/>
          </w:tcPr>
          <w:p w14:paraId="5121A373" w14:textId="77777777" w:rsidR="007336F4" w:rsidRPr="007336F4" w:rsidRDefault="007336F4" w:rsidP="007336F4">
            <w:pPr>
              <w:rPr>
                <w:color w:val="000000"/>
                <w:sz w:val="18"/>
                <w:szCs w:val="18"/>
              </w:rPr>
            </w:pPr>
            <w:r w:rsidRPr="007336F4">
              <w:rPr>
                <w:color w:val="000000"/>
                <w:sz w:val="18"/>
                <w:szCs w:val="18"/>
              </w:rPr>
              <w:t>James J. Peters VA Medical Center - Bronx</w:t>
            </w:r>
          </w:p>
        </w:tc>
      </w:tr>
      <w:tr w:rsidR="007336F4" w:rsidRPr="007336F4" w14:paraId="5D24E4D3"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15A79044"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14:paraId="585644BD" w14:textId="77777777" w:rsidR="007336F4" w:rsidRPr="007336F4" w:rsidRDefault="007336F4" w:rsidP="007336F4">
            <w:pPr>
              <w:jc w:val="center"/>
              <w:rPr>
                <w:color w:val="000000"/>
                <w:sz w:val="18"/>
                <w:szCs w:val="18"/>
              </w:rPr>
            </w:pPr>
            <w:r w:rsidRPr="007336F4">
              <w:rPr>
                <w:color w:val="000000"/>
                <w:sz w:val="18"/>
                <w:szCs w:val="18"/>
              </w:rPr>
              <w:t>3</w:t>
            </w:r>
          </w:p>
        </w:tc>
        <w:tc>
          <w:tcPr>
            <w:tcW w:w="7440" w:type="dxa"/>
            <w:tcBorders>
              <w:top w:val="nil"/>
              <w:left w:val="nil"/>
              <w:bottom w:val="single" w:sz="8" w:space="0" w:color="auto"/>
              <w:right w:val="single" w:sz="8" w:space="0" w:color="auto"/>
            </w:tcBorders>
            <w:shd w:val="clear" w:color="000000" w:fill="D8E4BC"/>
            <w:vAlign w:val="center"/>
            <w:hideMark/>
          </w:tcPr>
          <w:p w14:paraId="0097DDCE" w14:textId="77777777" w:rsidR="007336F4" w:rsidRPr="007336F4" w:rsidRDefault="007336F4" w:rsidP="007336F4">
            <w:pPr>
              <w:rPr>
                <w:color w:val="000000"/>
                <w:sz w:val="18"/>
                <w:szCs w:val="18"/>
              </w:rPr>
            </w:pPr>
            <w:r w:rsidRPr="007336F4">
              <w:rPr>
                <w:color w:val="000000"/>
                <w:sz w:val="18"/>
                <w:szCs w:val="18"/>
              </w:rPr>
              <w:t>VA New Jersey Health Care System East Orange Campus</w:t>
            </w:r>
          </w:p>
        </w:tc>
      </w:tr>
      <w:tr w:rsidR="007336F4" w:rsidRPr="007336F4" w14:paraId="438B8C04"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6B6B6D4F"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14:paraId="134D6245" w14:textId="77777777" w:rsidR="007336F4" w:rsidRPr="007336F4" w:rsidRDefault="007336F4" w:rsidP="007336F4">
            <w:pPr>
              <w:jc w:val="center"/>
              <w:rPr>
                <w:color w:val="000000"/>
                <w:sz w:val="18"/>
                <w:szCs w:val="18"/>
              </w:rPr>
            </w:pPr>
            <w:r w:rsidRPr="007336F4">
              <w:rPr>
                <w:color w:val="000000"/>
                <w:sz w:val="18"/>
                <w:szCs w:val="18"/>
              </w:rPr>
              <w:t>3</w:t>
            </w:r>
          </w:p>
        </w:tc>
        <w:tc>
          <w:tcPr>
            <w:tcW w:w="7440" w:type="dxa"/>
            <w:tcBorders>
              <w:top w:val="nil"/>
              <w:left w:val="nil"/>
              <w:bottom w:val="single" w:sz="8" w:space="0" w:color="auto"/>
              <w:right w:val="single" w:sz="8" w:space="0" w:color="auto"/>
            </w:tcBorders>
            <w:shd w:val="clear" w:color="000000" w:fill="D8E4BC"/>
            <w:vAlign w:val="center"/>
            <w:hideMark/>
          </w:tcPr>
          <w:p w14:paraId="1ABF9A34" w14:textId="77777777" w:rsidR="007336F4" w:rsidRPr="007336F4" w:rsidRDefault="007336F4" w:rsidP="007336F4">
            <w:pPr>
              <w:rPr>
                <w:color w:val="000000"/>
                <w:sz w:val="18"/>
                <w:szCs w:val="18"/>
              </w:rPr>
            </w:pPr>
            <w:r w:rsidRPr="007336F4">
              <w:rPr>
                <w:color w:val="000000"/>
                <w:sz w:val="18"/>
                <w:szCs w:val="18"/>
              </w:rPr>
              <w:t>Lyons</w:t>
            </w:r>
          </w:p>
        </w:tc>
      </w:tr>
      <w:tr w:rsidR="007336F4" w:rsidRPr="007336F4" w14:paraId="77F74CAC"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5B874819"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14:paraId="6FE5CE55" w14:textId="77777777" w:rsidR="007336F4" w:rsidRPr="007336F4" w:rsidRDefault="007336F4" w:rsidP="007336F4">
            <w:pPr>
              <w:jc w:val="center"/>
              <w:rPr>
                <w:color w:val="000000"/>
                <w:sz w:val="18"/>
                <w:szCs w:val="18"/>
              </w:rPr>
            </w:pPr>
            <w:r w:rsidRPr="007336F4">
              <w:rPr>
                <w:color w:val="000000"/>
                <w:sz w:val="18"/>
                <w:szCs w:val="18"/>
              </w:rPr>
              <w:t>3</w:t>
            </w:r>
          </w:p>
        </w:tc>
        <w:tc>
          <w:tcPr>
            <w:tcW w:w="7440" w:type="dxa"/>
            <w:tcBorders>
              <w:top w:val="nil"/>
              <w:left w:val="nil"/>
              <w:bottom w:val="single" w:sz="8" w:space="0" w:color="auto"/>
              <w:right w:val="single" w:sz="8" w:space="0" w:color="auto"/>
            </w:tcBorders>
            <w:shd w:val="clear" w:color="000000" w:fill="D8E4BC"/>
            <w:vAlign w:val="center"/>
            <w:hideMark/>
          </w:tcPr>
          <w:p w14:paraId="5E297841" w14:textId="77777777" w:rsidR="007336F4" w:rsidRPr="007336F4" w:rsidRDefault="007336F4" w:rsidP="007336F4">
            <w:pPr>
              <w:rPr>
                <w:color w:val="000000"/>
                <w:sz w:val="18"/>
                <w:szCs w:val="18"/>
              </w:rPr>
            </w:pPr>
            <w:r w:rsidRPr="007336F4">
              <w:rPr>
                <w:color w:val="000000"/>
                <w:sz w:val="18"/>
                <w:szCs w:val="18"/>
              </w:rPr>
              <w:t>VA Hudson Valley Health Care System - Franklin Delano Roosevelt Campus</w:t>
            </w:r>
          </w:p>
        </w:tc>
      </w:tr>
      <w:tr w:rsidR="007336F4" w:rsidRPr="007336F4" w14:paraId="26C1D250"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65455460"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14:paraId="2FC2C450" w14:textId="77777777" w:rsidR="007336F4" w:rsidRPr="007336F4" w:rsidRDefault="007336F4" w:rsidP="007336F4">
            <w:pPr>
              <w:jc w:val="center"/>
              <w:rPr>
                <w:color w:val="000000"/>
                <w:sz w:val="18"/>
                <w:szCs w:val="18"/>
              </w:rPr>
            </w:pPr>
            <w:r w:rsidRPr="007336F4">
              <w:rPr>
                <w:color w:val="000000"/>
                <w:sz w:val="18"/>
                <w:szCs w:val="18"/>
              </w:rPr>
              <w:t>3</w:t>
            </w:r>
          </w:p>
        </w:tc>
        <w:tc>
          <w:tcPr>
            <w:tcW w:w="7440" w:type="dxa"/>
            <w:tcBorders>
              <w:top w:val="nil"/>
              <w:left w:val="nil"/>
              <w:bottom w:val="single" w:sz="8" w:space="0" w:color="auto"/>
              <w:right w:val="single" w:sz="8" w:space="0" w:color="auto"/>
            </w:tcBorders>
            <w:shd w:val="clear" w:color="000000" w:fill="D8E4BC"/>
            <w:vAlign w:val="center"/>
            <w:hideMark/>
          </w:tcPr>
          <w:p w14:paraId="5DF1F7F1" w14:textId="77777777" w:rsidR="007336F4" w:rsidRPr="007336F4" w:rsidRDefault="007336F4" w:rsidP="007336F4">
            <w:pPr>
              <w:rPr>
                <w:color w:val="000000"/>
                <w:sz w:val="18"/>
                <w:szCs w:val="18"/>
              </w:rPr>
            </w:pPr>
            <w:r w:rsidRPr="007336F4">
              <w:rPr>
                <w:color w:val="000000"/>
                <w:sz w:val="18"/>
                <w:szCs w:val="18"/>
              </w:rPr>
              <w:t xml:space="preserve">Castle Point </w:t>
            </w:r>
          </w:p>
        </w:tc>
      </w:tr>
      <w:tr w:rsidR="007336F4" w:rsidRPr="007336F4" w14:paraId="19667167"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74AE00E7"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14:paraId="5265A6D0" w14:textId="77777777" w:rsidR="007336F4" w:rsidRPr="007336F4" w:rsidRDefault="007336F4" w:rsidP="007336F4">
            <w:pPr>
              <w:jc w:val="center"/>
              <w:rPr>
                <w:color w:val="000000"/>
                <w:sz w:val="18"/>
                <w:szCs w:val="18"/>
              </w:rPr>
            </w:pPr>
            <w:r w:rsidRPr="007336F4">
              <w:rPr>
                <w:color w:val="000000"/>
                <w:sz w:val="18"/>
                <w:szCs w:val="18"/>
              </w:rPr>
              <w:t>3</w:t>
            </w:r>
          </w:p>
        </w:tc>
        <w:tc>
          <w:tcPr>
            <w:tcW w:w="7440" w:type="dxa"/>
            <w:tcBorders>
              <w:top w:val="nil"/>
              <w:left w:val="nil"/>
              <w:bottom w:val="single" w:sz="8" w:space="0" w:color="auto"/>
              <w:right w:val="single" w:sz="8" w:space="0" w:color="auto"/>
            </w:tcBorders>
            <w:shd w:val="clear" w:color="000000" w:fill="D8E4BC"/>
            <w:vAlign w:val="center"/>
            <w:hideMark/>
          </w:tcPr>
          <w:p w14:paraId="20BD4E02" w14:textId="77777777" w:rsidR="007336F4" w:rsidRPr="007336F4" w:rsidRDefault="007336F4" w:rsidP="007336F4">
            <w:pPr>
              <w:rPr>
                <w:color w:val="000000"/>
                <w:sz w:val="18"/>
                <w:szCs w:val="18"/>
              </w:rPr>
            </w:pPr>
            <w:r w:rsidRPr="007336F4">
              <w:rPr>
                <w:color w:val="000000"/>
                <w:sz w:val="18"/>
                <w:szCs w:val="18"/>
              </w:rPr>
              <w:t xml:space="preserve">VA NY Harbor Healthcare System </w:t>
            </w:r>
          </w:p>
        </w:tc>
      </w:tr>
      <w:tr w:rsidR="007336F4" w:rsidRPr="007336F4" w14:paraId="3020FE19"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0A194B9F"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14:paraId="0776C604" w14:textId="77777777" w:rsidR="007336F4" w:rsidRPr="007336F4" w:rsidRDefault="007336F4" w:rsidP="007336F4">
            <w:pPr>
              <w:jc w:val="center"/>
              <w:rPr>
                <w:color w:val="000000"/>
                <w:sz w:val="18"/>
                <w:szCs w:val="18"/>
              </w:rPr>
            </w:pPr>
            <w:r w:rsidRPr="007336F4">
              <w:rPr>
                <w:color w:val="000000"/>
                <w:sz w:val="18"/>
                <w:szCs w:val="18"/>
              </w:rPr>
              <w:t>3</w:t>
            </w:r>
          </w:p>
        </w:tc>
        <w:tc>
          <w:tcPr>
            <w:tcW w:w="7440" w:type="dxa"/>
            <w:tcBorders>
              <w:top w:val="nil"/>
              <w:left w:val="nil"/>
              <w:bottom w:val="single" w:sz="8" w:space="0" w:color="auto"/>
              <w:right w:val="single" w:sz="8" w:space="0" w:color="auto"/>
            </w:tcBorders>
            <w:shd w:val="clear" w:color="000000" w:fill="D8E4BC"/>
            <w:vAlign w:val="center"/>
            <w:hideMark/>
          </w:tcPr>
          <w:p w14:paraId="72974438" w14:textId="77777777" w:rsidR="007336F4" w:rsidRPr="007336F4" w:rsidRDefault="007336F4" w:rsidP="007336F4">
            <w:pPr>
              <w:rPr>
                <w:color w:val="000000"/>
                <w:sz w:val="18"/>
                <w:szCs w:val="18"/>
              </w:rPr>
            </w:pPr>
            <w:r w:rsidRPr="007336F4">
              <w:rPr>
                <w:color w:val="000000"/>
                <w:sz w:val="18"/>
                <w:szCs w:val="18"/>
              </w:rPr>
              <w:t xml:space="preserve">Brooklyn </w:t>
            </w:r>
          </w:p>
        </w:tc>
      </w:tr>
      <w:tr w:rsidR="007336F4" w:rsidRPr="007336F4" w14:paraId="168F13E4"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7CC0D254"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14:paraId="0C51EB23" w14:textId="77777777" w:rsidR="007336F4" w:rsidRPr="007336F4" w:rsidRDefault="007336F4" w:rsidP="007336F4">
            <w:pPr>
              <w:jc w:val="center"/>
              <w:rPr>
                <w:color w:val="000000"/>
                <w:sz w:val="18"/>
                <w:szCs w:val="18"/>
              </w:rPr>
            </w:pPr>
            <w:r w:rsidRPr="007336F4">
              <w:rPr>
                <w:color w:val="000000"/>
                <w:sz w:val="18"/>
                <w:szCs w:val="18"/>
              </w:rPr>
              <w:t>3</w:t>
            </w:r>
          </w:p>
        </w:tc>
        <w:tc>
          <w:tcPr>
            <w:tcW w:w="7440" w:type="dxa"/>
            <w:tcBorders>
              <w:top w:val="nil"/>
              <w:left w:val="nil"/>
              <w:bottom w:val="single" w:sz="8" w:space="0" w:color="auto"/>
              <w:right w:val="single" w:sz="8" w:space="0" w:color="auto"/>
            </w:tcBorders>
            <w:shd w:val="clear" w:color="000000" w:fill="D8E4BC"/>
            <w:vAlign w:val="center"/>
            <w:hideMark/>
          </w:tcPr>
          <w:p w14:paraId="3DB652B1" w14:textId="77777777" w:rsidR="007336F4" w:rsidRPr="007336F4" w:rsidRDefault="007336F4" w:rsidP="007336F4">
            <w:pPr>
              <w:rPr>
                <w:color w:val="000000"/>
                <w:sz w:val="18"/>
                <w:szCs w:val="18"/>
              </w:rPr>
            </w:pPr>
            <w:r w:rsidRPr="007336F4">
              <w:rPr>
                <w:color w:val="000000"/>
                <w:sz w:val="18"/>
                <w:szCs w:val="18"/>
              </w:rPr>
              <w:t xml:space="preserve">St. Albans </w:t>
            </w:r>
          </w:p>
        </w:tc>
      </w:tr>
      <w:tr w:rsidR="007336F4" w:rsidRPr="007336F4" w14:paraId="2B105593"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09FABF2A"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14:paraId="73845D9C" w14:textId="77777777" w:rsidR="007336F4" w:rsidRPr="007336F4" w:rsidRDefault="007336F4" w:rsidP="007336F4">
            <w:pPr>
              <w:jc w:val="center"/>
              <w:rPr>
                <w:color w:val="000000"/>
                <w:sz w:val="18"/>
                <w:szCs w:val="18"/>
              </w:rPr>
            </w:pPr>
            <w:r w:rsidRPr="007336F4">
              <w:rPr>
                <w:color w:val="000000"/>
                <w:sz w:val="18"/>
                <w:szCs w:val="18"/>
              </w:rPr>
              <w:t>3</w:t>
            </w:r>
          </w:p>
        </w:tc>
        <w:tc>
          <w:tcPr>
            <w:tcW w:w="7440" w:type="dxa"/>
            <w:tcBorders>
              <w:top w:val="nil"/>
              <w:left w:val="nil"/>
              <w:bottom w:val="single" w:sz="8" w:space="0" w:color="auto"/>
              <w:right w:val="single" w:sz="8" w:space="0" w:color="auto"/>
            </w:tcBorders>
            <w:shd w:val="clear" w:color="000000" w:fill="D8E4BC"/>
            <w:vAlign w:val="center"/>
            <w:hideMark/>
          </w:tcPr>
          <w:p w14:paraId="38082215" w14:textId="77777777" w:rsidR="007336F4" w:rsidRPr="007336F4" w:rsidRDefault="007336F4" w:rsidP="007336F4">
            <w:pPr>
              <w:rPr>
                <w:color w:val="000000"/>
                <w:sz w:val="18"/>
                <w:szCs w:val="18"/>
              </w:rPr>
            </w:pPr>
            <w:r w:rsidRPr="007336F4">
              <w:rPr>
                <w:color w:val="000000"/>
                <w:sz w:val="18"/>
                <w:szCs w:val="18"/>
              </w:rPr>
              <w:t>Northport VA Medical Center</w:t>
            </w:r>
          </w:p>
        </w:tc>
      </w:tr>
      <w:tr w:rsidR="007336F4" w:rsidRPr="007336F4" w14:paraId="2F00E27B"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2CAFA8FE"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14:paraId="69F2E1C7" w14:textId="77777777" w:rsidR="007336F4" w:rsidRPr="007336F4" w:rsidRDefault="007336F4" w:rsidP="007336F4">
            <w:pPr>
              <w:jc w:val="center"/>
              <w:rPr>
                <w:color w:val="000000"/>
                <w:sz w:val="18"/>
                <w:szCs w:val="18"/>
              </w:rPr>
            </w:pPr>
            <w:r w:rsidRPr="007336F4">
              <w:rPr>
                <w:color w:val="000000"/>
                <w:sz w:val="18"/>
                <w:szCs w:val="18"/>
              </w:rPr>
              <w:t>4</w:t>
            </w:r>
          </w:p>
        </w:tc>
        <w:tc>
          <w:tcPr>
            <w:tcW w:w="7440" w:type="dxa"/>
            <w:tcBorders>
              <w:top w:val="nil"/>
              <w:left w:val="nil"/>
              <w:bottom w:val="single" w:sz="8" w:space="0" w:color="auto"/>
              <w:right w:val="single" w:sz="8" w:space="0" w:color="auto"/>
            </w:tcBorders>
            <w:shd w:val="clear" w:color="000000" w:fill="EBF1DE"/>
            <w:vAlign w:val="center"/>
            <w:hideMark/>
          </w:tcPr>
          <w:p w14:paraId="25CC7067" w14:textId="77777777" w:rsidR="007336F4" w:rsidRPr="007336F4" w:rsidRDefault="007336F4" w:rsidP="007336F4">
            <w:pPr>
              <w:rPr>
                <w:color w:val="000000"/>
                <w:sz w:val="18"/>
                <w:szCs w:val="18"/>
              </w:rPr>
            </w:pPr>
            <w:r w:rsidRPr="007336F4">
              <w:rPr>
                <w:color w:val="000000"/>
                <w:sz w:val="18"/>
                <w:szCs w:val="18"/>
              </w:rPr>
              <w:t>Wilmington VA Medical Center</w:t>
            </w:r>
          </w:p>
        </w:tc>
      </w:tr>
      <w:tr w:rsidR="007336F4" w:rsidRPr="00FD6FB4" w14:paraId="7EA99B67"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4FFD51F6"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14:paraId="443E3CEF" w14:textId="77777777" w:rsidR="007336F4" w:rsidRPr="007336F4" w:rsidRDefault="007336F4" w:rsidP="007336F4">
            <w:pPr>
              <w:jc w:val="center"/>
              <w:rPr>
                <w:color w:val="000000"/>
                <w:sz w:val="18"/>
                <w:szCs w:val="18"/>
              </w:rPr>
            </w:pPr>
            <w:r w:rsidRPr="007336F4">
              <w:rPr>
                <w:color w:val="000000"/>
                <w:sz w:val="18"/>
                <w:szCs w:val="18"/>
              </w:rPr>
              <w:t>4</w:t>
            </w:r>
          </w:p>
        </w:tc>
        <w:tc>
          <w:tcPr>
            <w:tcW w:w="7440" w:type="dxa"/>
            <w:tcBorders>
              <w:top w:val="nil"/>
              <w:left w:val="nil"/>
              <w:bottom w:val="single" w:sz="8" w:space="0" w:color="auto"/>
              <w:right w:val="single" w:sz="8" w:space="0" w:color="auto"/>
            </w:tcBorders>
            <w:shd w:val="clear" w:color="000000" w:fill="EBF1DE"/>
            <w:vAlign w:val="center"/>
            <w:hideMark/>
          </w:tcPr>
          <w:p w14:paraId="22B46C40" w14:textId="77777777" w:rsidR="007336F4" w:rsidRPr="00242555" w:rsidRDefault="007336F4" w:rsidP="007336F4">
            <w:pPr>
              <w:rPr>
                <w:color w:val="000000"/>
                <w:sz w:val="18"/>
                <w:szCs w:val="18"/>
                <w:lang w:val="es-ES"/>
              </w:rPr>
            </w:pPr>
            <w:r w:rsidRPr="00242555">
              <w:rPr>
                <w:color w:val="000000"/>
                <w:sz w:val="18"/>
                <w:szCs w:val="18"/>
                <w:lang w:val="es-ES"/>
              </w:rPr>
              <w:t>James E. Van Zandt VA Medical Center</w:t>
            </w:r>
          </w:p>
        </w:tc>
      </w:tr>
      <w:tr w:rsidR="007336F4" w:rsidRPr="007336F4" w14:paraId="64252852"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4BBBBB8C"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14:paraId="7C16D0E2" w14:textId="77777777" w:rsidR="007336F4" w:rsidRPr="007336F4" w:rsidRDefault="007336F4" w:rsidP="007336F4">
            <w:pPr>
              <w:jc w:val="center"/>
              <w:rPr>
                <w:color w:val="000000"/>
                <w:sz w:val="18"/>
                <w:szCs w:val="18"/>
              </w:rPr>
            </w:pPr>
            <w:r w:rsidRPr="007336F4">
              <w:rPr>
                <w:color w:val="000000"/>
                <w:sz w:val="18"/>
                <w:szCs w:val="18"/>
              </w:rPr>
              <w:t>4</w:t>
            </w:r>
          </w:p>
        </w:tc>
        <w:tc>
          <w:tcPr>
            <w:tcW w:w="7440" w:type="dxa"/>
            <w:tcBorders>
              <w:top w:val="nil"/>
              <w:left w:val="nil"/>
              <w:bottom w:val="single" w:sz="8" w:space="0" w:color="auto"/>
              <w:right w:val="single" w:sz="8" w:space="0" w:color="auto"/>
            </w:tcBorders>
            <w:shd w:val="clear" w:color="000000" w:fill="EBF1DE"/>
            <w:vAlign w:val="center"/>
            <w:hideMark/>
          </w:tcPr>
          <w:p w14:paraId="125864F1" w14:textId="77777777" w:rsidR="007336F4" w:rsidRPr="007336F4" w:rsidRDefault="007336F4" w:rsidP="007336F4">
            <w:pPr>
              <w:rPr>
                <w:color w:val="000000"/>
                <w:sz w:val="18"/>
                <w:szCs w:val="18"/>
              </w:rPr>
            </w:pPr>
            <w:r w:rsidRPr="007336F4">
              <w:rPr>
                <w:color w:val="000000"/>
                <w:sz w:val="18"/>
                <w:szCs w:val="18"/>
              </w:rPr>
              <w:t>VA Butler Healthcare</w:t>
            </w:r>
          </w:p>
        </w:tc>
      </w:tr>
      <w:tr w:rsidR="007336F4" w:rsidRPr="007336F4" w14:paraId="44926A26"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0088C987"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14:paraId="1AA7FD90" w14:textId="77777777" w:rsidR="007336F4" w:rsidRPr="007336F4" w:rsidRDefault="007336F4" w:rsidP="007336F4">
            <w:pPr>
              <w:jc w:val="center"/>
              <w:rPr>
                <w:color w:val="000000"/>
                <w:sz w:val="18"/>
                <w:szCs w:val="18"/>
              </w:rPr>
            </w:pPr>
            <w:r w:rsidRPr="007336F4">
              <w:rPr>
                <w:color w:val="000000"/>
                <w:sz w:val="18"/>
                <w:szCs w:val="18"/>
              </w:rPr>
              <w:t>4</w:t>
            </w:r>
          </w:p>
        </w:tc>
        <w:tc>
          <w:tcPr>
            <w:tcW w:w="7440" w:type="dxa"/>
            <w:tcBorders>
              <w:top w:val="nil"/>
              <w:left w:val="nil"/>
              <w:bottom w:val="single" w:sz="8" w:space="0" w:color="auto"/>
              <w:right w:val="single" w:sz="8" w:space="0" w:color="auto"/>
            </w:tcBorders>
            <w:shd w:val="clear" w:color="000000" w:fill="EBF1DE"/>
            <w:vAlign w:val="center"/>
            <w:hideMark/>
          </w:tcPr>
          <w:p w14:paraId="39B735A9" w14:textId="77777777" w:rsidR="007336F4" w:rsidRPr="007336F4" w:rsidRDefault="007336F4" w:rsidP="007336F4">
            <w:pPr>
              <w:rPr>
                <w:color w:val="000000"/>
                <w:sz w:val="18"/>
                <w:szCs w:val="18"/>
              </w:rPr>
            </w:pPr>
            <w:r w:rsidRPr="007336F4">
              <w:rPr>
                <w:color w:val="000000"/>
                <w:sz w:val="18"/>
                <w:szCs w:val="18"/>
              </w:rPr>
              <w:t>Coatesville VA Medical Center</w:t>
            </w:r>
          </w:p>
        </w:tc>
      </w:tr>
      <w:tr w:rsidR="007336F4" w:rsidRPr="007336F4" w14:paraId="6422C02C"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3FFF1C8E"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14:paraId="38F74AE1" w14:textId="77777777" w:rsidR="007336F4" w:rsidRPr="007336F4" w:rsidRDefault="007336F4" w:rsidP="007336F4">
            <w:pPr>
              <w:jc w:val="center"/>
              <w:rPr>
                <w:color w:val="000000"/>
                <w:sz w:val="18"/>
                <w:szCs w:val="18"/>
              </w:rPr>
            </w:pPr>
            <w:r w:rsidRPr="007336F4">
              <w:rPr>
                <w:color w:val="000000"/>
                <w:sz w:val="18"/>
                <w:szCs w:val="18"/>
              </w:rPr>
              <w:t>4</w:t>
            </w:r>
          </w:p>
        </w:tc>
        <w:tc>
          <w:tcPr>
            <w:tcW w:w="7440" w:type="dxa"/>
            <w:tcBorders>
              <w:top w:val="nil"/>
              <w:left w:val="nil"/>
              <w:bottom w:val="single" w:sz="8" w:space="0" w:color="auto"/>
              <w:right w:val="single" w:sz="8" w:space="0" w:color="auto"/>
            </w:tcBorders>
            <w:shd w:val="clear" w:color="000000" w:fill="EBF1DE"/>
            <w:vAlign w:val="center"/>
            <w:hideMark/>
          </w:tcPr>
          <w:p w14:paraId="020064AC" w14:textId="77777777" w:rsidR="007336F4" w:rsidRPr="007336F4" w:rsidRDefault="007336F4" w:rsidP="007336F4">
            <w:pPr>
              <w:rPr>
                <w:color w:val="000000"/>
                <w:sz w:val="18"/>
                <w:szCs w:val="18"/>
              </w:rPr>
            </w:pPr>
            <w:r w:rsidRPr="007336F4">
              <w:rPr>
                <w:color w:val="000000"/>
                <w:sz w:val="18"/>
                <w:szCs w:val="18"/>
              </w:rPr>
              <w:t>Erie VA Medical Center</w:t>
            </w:r>
          </w:p>
        </w:tc>
      </w:tr>
      <w:tr w:rsidR="007336F4" w:rsidRPr="007336F4" w14:paraId="26329F13"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24333FD7"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14:paraId="5D24DC24" w14:textId="77777777" w:rsidR="007336F4" w:rsidRPr="007336F4" w:rsidRDefault="007336F4" w:rsidP="007336F4">
            <w:pPr>
              <w:jc w:val="center"/>
              <w:rPr>
                <w:color w:val="000000"/>
                <w:sz w:val="18"/>
                <w:szCs w:val="18"/>
              </w:rPr>
            </w:pPr>
            <w:r w:rsidRPr="007336F4">
              <w:rPr>
                <w:color w:val="000000"/>
                <w:sz w:val="18"/>
                <w:szCs w:val="18"/>
              </w:rPr>
              <w:t>4</w:t>
            </w:r>
          </w:p>
        </w:tc>
        <w:tc>
          <w:tcPr>
            <w:tcW w:w="7440" w:type="dxa"/>
            <w:tcBorders>
              <w:top w:val="nil"/>
              <w:left w:val="nil"/>
              <w:bottom w:val="single" w:sz="8" w:space="0" w:color="auto"/>
              <w:right w:val="single" w:sz="8" w:space="0" w:color="auto"/>
            </w:tcBorders>
            <w:shd w:val="clear" w:color="000000" w:fill="EBF1DE"/>
            <w:vAlign w:val="center"/>
            <w:hideMark/>
          </w:tcPr>
          <w:p w14:paraId="6A1E4464" w14:textId="77777777" w:rsidR="007336F4" w:rsidRPr="007336F4" w:rsidRDefault="007336F4" w:rsidP="007336F4">
            <w:pPr>
              <w:rPr>
                <w:color w:val="000000"/>
                <w:sz w:val="18"/>
                <w:szCs w:val="18"/>
              </w:rPr>
            </w:pPr>
            <w:r w:rsidRPr="007336F4">
              <w:rPr>
                <w:color w:val="000000"/>
                <w:sz w:val="18"/>
                <w:szCs w:val="18"/>
              </w:rPr>
              <w:t>Lebanon VA Medical Center</w:t>
            </w:r>
          </w:p>
        </w:tc>
      </w:tr>
      <w:tr w:rsidR="007336F4" w:rsidRPr="007336F4" w14:paraId="415920C1"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7F0D6135"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14:paraId="3F572F22" w14:textId="77777777" w:rsidR="007336F4" w:rsidRPr="007336F4" w:rsidRDefault="007336F4" w:rsidP="007336F4">
            <w:pPr>
              <w:jc w:val="center"/>
              <w:rPr>
                <w:color w:val="000000"/>
                <w:sz w:val="18"/>
                <w:szCs w:val="18"/>
              </w:rPr>
            </w:pPr>
            <w:r w:rsidRPr="007336F4">
              <w:rPr>
                <w:color w:val="000000"/>
                <w:sz w:val="18"/>
                <w:szCs w:val="18"/>
              </w:rPr>
              <w:t>4</w:t>
            </w:r>
          </w:p>
        </w:tc>
        <w:tc>
          <w:tcPr>
            <w:tcW w:w="7440" w:type="dxa"/>
            <w:tcBorders>
              <w:top w:val="nil"/>
              <w:left w:val="nil"/>
              <w:bottom w:val="single" w:sz="8" w:space="0" w:color="auto"/>
              <w:right w:val="single" w:sz="8" w:space="0" w:color="auto"/>
            </w:tcBorders>
            <w:shd w:val="clear" w:color="000000" w:fill="EBF1DE"/>
            <w:vAlign w:val="center"/>
            <w:hideMark/>
          </w:tcPr>
          <w:p w14:paraId="0EB7EF04" w14:textId="77777777" w:rsidR="007336F4" w:rsidRPr="007336F4" w:rsidRDefault="007336F4" w:rsidP="007336F4">
            <w:pPr>
              <w:rPr>
                <w:color w:val="000000"/>
                <w:sz w:val="18"/>
                <w:szCs w:val="18"/>
              </w:rPr>
            </w:pPr>
            <w:r w:rsidRPr="007336F4">
              <w:rPr>
                <w:color w:val="000000"/>
                <w:sz w:val="18"/>
                <w:szCs w:val="18"/>
              </w:rPr>
              <w:t>Philadelphia VA Medical Center</w:t>
            </w:r>
          </w:p>
        </w:tc>
      </w:tr>
      <w:tr w:rsidR="007336F4" w:rsidRPr="007336F4" w14:paraId="6399630F"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134A5DB7"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lastRenderedPageBreak/>
              <w:t>1</w:t>
            </w:r>
          </w:p>
        </w:tc>
        <w:tc>
          <w:tcPr>
            <w:tcW w:w="760" w:type="dxa"/>
            <w:tcBorders>
              <w:top w:val="nil"/>
              <w:left w:val="nil"/>
              <w:bottom w:val="single" w:sz="8" w:space="0" w:color="auto"/>
              <w:right w:val="single" w:sz="8" w:space="0" w:color="auto"/>
            </w:tcBorders>
            <w:shd w:val="clear" w:color="000000" w:fill="EBF1DE"/>
            <w:noWrap/>
            <w:vAlign w:val="center"/>
            <w:hideMark/>
          </w:tcPr>
          <w:p w14:paraId="26F9E18A" w14:textId="77777777" w:rsidR="007336F4" w:rsidRPr="007336F4" w:rsidRDefault="007336F4" w:rsidP="007336F4">
            <w:pPr>
              <w:jc w:val="center"/>
              <w:rPr>
                <w:color w:val="000000"/>
                <w:sz w:val="18"/>
                <w:szCs w:val="18"/>
              </w:rPr>
            </w:pPr>
            <w:r w:rsidRPr="007336F4">
              <w:rPr>
                <w:color w:val="000000"/>
                <w:sz w:val="18"/>
                <w:szCs w:val="18"/>
              </w:rPr>
              <w:t>4</w:t>
            </w:r>
          </w:p>
        </w:tc>
        <w:tc>
          <w:tcPr>
            <w:tcW w:w="7440" w:type="dxa"/>
            <w:tcBorders>
              <w:top w:val="nil"/>
              <w:left w:val="nil"/>
              <w:bottom w:val="single" w:sz="8" w:space="0" w:color="auto"/>
              <w:right w:val="single" w:sz="8" w:space="0" w:color="auto"/>
            </w:tcBorders>
            <w:shd w:val="clear" w:color="000000" w:fill="EBF1DE"/>
            <w:vAlign w:val="center"/>
            <w:hideMark/>
          </w:tcPr>
          <w:p w14:paraId="5B4E3D7A" w14:textId="77777777" w:rsidR="007336F4" w:rsidRPr="007336F4" w:rsidRDefault="007336F4" w:rsidP="007336F4">
            <w:pPr>
              <w:rPr>
                <w:color w:val="000000"/>
                <w:sz w:val="18"/>
                <w:szCs w:val="18"/>
              </w:rPr>
            </w:pPr>
            <w:r w:rsidRPr="007336F4">
              <w:rPr>
                <w:color w:val="000000"/>
                <w:sz w:val="18"/>
                <w:szCs w:val="18"/>
              </w:rPr>
              <w:t>VA Pittsburgh Healthcare System, University Drive Campus</w:t>
            </w:r>
          </w:p>
        </w:tc>
      </w:tr>
      <w:tr w:rsidR="007336F4" w:rsidRPr="007336F4" w14:paraId="31C488E2"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0E7A2C51"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14:paraId="0002C831" w14:textId="77777777" w:rsidR="007336F4" w:rsidRPr="007336F4" w:rsidRDefault="007336F4" w:rsidP="007336F4">
            <w:pPr>
              <w:jc w:val="center"/>
              <w:rPr>
                <w:color w:val="000000"/>
                <w:sz w:val="18"/>
                <w:szCs w:val="18"/>
              </w:rPr>
            </w:pPr>
            <w:r w:rsidRPr="007336F4">
              <w:rPr>
                <w:color w:val="000000"/>
                <w:sz w:val="18"/>
                <w:szCs w:val="18"/>
              </w:rPr>
              <w:t>4</w:t>
            </w:r>
          </w:p>
        </w:tc>
        <w:tc>
          <w:tcPr>
            <w:tcW w:w="7440" w:type="dxa"/>
            <w:tcBorders>
              <w:top w:val="nil"/>
              <w:left w:val="nil"/>
              <w:bottom w:val="single" w:sz="8" w:space="0" w:color="auto"/>
              <w:right w:val="single" w:sz="8" w:space="0" w:color="auto"/>
            </w:tcBorders>
            <w:shd w:val="clear" w:color="000000" w:fill="EBF1DE"/>
            <w:vAlign w:val="center"/>
            <w:hideMark/>
          </w:tcPr>
          <w:p w14:paraId="05C6AC16" w14:textId="77777777" w:rsidR="007336F4" w:rsidRPr="007336F4" w:rsidRDefault="007336F4" w:rsidP="007336F4">
            <w:pPr>
              <w:rPr>
                <w:color w:val="000000"/>
                <w:sz w:val="18"/>
                <w:szCs w:val="18"/>
              </w:rPr>
            </w:pPr>
            <w:r w:rsidRPr="007336F4">
              <w:rPr>
                <w:color w:val="000000"/>
                <w:sz w:val="18"/>
                <w:szCs w:val="18"/>
              </w:rPr>
              <w:t>Heinz</w:t>
            </w:r>
          </w:p>
        </w:tc>
      </w:tr>
      <w:tr w:rsidR="007336F4" w:rsidRPr="00FD6FB4" w14:paraId="400184EB"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5BC412F3"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14:paraId="0C17D4A3" w14:textId="77777777" w:rsidR="007336F4" w:rsidRPr="007336F4" w:rsidRDefault="007336F4" w:rsidP="007336F4">
            <w:pPr>
              <w:jc w:val="center"/>
              <w:rPr>
                <w:color w:val="000000"/>
                <w:sz w:val="18"/>
                <w:szCs w:val="18"/>
              </w:rPr>
            </w:pPr>
            <w:r w:rsidRPr="007336F4">
              <w:rPr>
                <w:color w:val="000000"/>
                <w:sz w:val="18"/>
                <w:szCs w:val="18"/>
              </w:rPr>
              <w:t>4</w:t>
            </w:r>
          </w:p>
        </w:tc>
        <w:tc>
          <w:tcPr>
            <w:tcW w:w="7440" w:type="dxa"/>
            <w:tcBorders>
              <w:top w:val="nil"/>
              <w:left w:val="nil"/>
              <w:bottom w:val="single" w:sz="8" w:space="0" w:color="auto"/>
              <w:right w:val="single" w:sz="8" w:space="0" w:color="auto"/>
            </w:tcBorders>
            <w:shd w:val="clear" w:color="000000" w:fill="EBF1DE"/>
            <w:vAlign w:val="center"/>
            <w:hideMark/>
          </w:tcPr>
          <w:p w14:paraId="09453B53" w14:textId="77777777" w:rsidR="007336F4" w:rsidRPr="00242555" w:rsidRDefault="007336F4" w:rsidP="007336F4">
            <w:pPr>
              <w:rPr>
                <w:color w:val="000000"/>
                <w:sz w:val="18"/>
                <w:szCs w:val="18"/>
                <w:lang w:val="es-ES"/>
              </w:rPr>
            </w:pPr>
            <w:r w:rsidRPr="00242555">
              <w:rPr>
                <w:color w:val="000000"/>
                <w:sz w:val="18"/>
                <w:szCs w:val="18"/>
                <w:lang w:val="es-ES"/>
              </w:rPr>
              <w:t>Wilkes-Barre VA Medical Center</w:t>
            </w:r>
          </w:p>
        </w:tc>
      </w:tr>
      <w:tr w:rsidR="007336F4" w:rsidRPr="007336F4" w14:paraId="0341D6B1"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1554F3D4"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14:paraId="771AD84A" w14:textId="77777777" w:rsidR="007336F4" w:rsidRPr="007336F4" w:rsidRDefault="007336F4" w:rsidP="007336F4">
            <w:pPr>
              <w:jc w:val="center"/>
              <w:rPr>
                <w:color w:val="000000"/>
                <w:sz w:val="18"/>
                <w:szCs w:val="18"/>
              </w:rPr>
            </w:pPr>
            <w:r w:rsidRPr="007336F4">
              <w:rPr>
                <w:color w:val="000000"/>
                <w:sz w:val="18"/>
                <w:szCs w:val="18"/>
              </w:rPr>
              <w:t>5</w:t>
            </w:r>
          </w:p>
        </w:tc>
        <w:tc>
          <w:tcPr>
            <w:tcW w:w="7440" w:type="dxa"/>
            <w:tcBorders>
              <w:top w:val="nil"/>
              <w:left w:val="nil"/>
              <w:bottom w:val="single" w:sz="8" w:space="0" w:color="auto"/>
              <w:right w:val="single" w:sz="8" w:space="0" w:color="auto"/>
            </w:tcBorders>
            <w:shd w:val="clear" w:color="000000" w:fill="D8E4BC"/>
            <w:vAlign w:val="center"/>
            <w:hideMark/>
          </w:tcPr>
          <w:p w14:paraId="5BE88BA3" w14:textId="77777777" w:rsidR="007336F4" w:rsidRPr="007336F4" w:rsidRDefault="007336F4" w:rsidP="007336F4">
            <w:pPr>
              <w:rPr>
                <w:color w:val="000000"/>
                <w:sz w:val="18"/>
                <w:szCs w:val="18"/>
              </w:rPr>
            </w:pPr>
            <w:r w:rsidRPr="007336F4">
              <w:rPr>
                <w:color w:val="000000"/>
                <w:sz w:val="18"/>
                <w:szCs w:val="18"/>
              </w:rPr>
              <w:t>Baltimore VA Medical Center</w:t>
            </w:r>
          </w:p>
        </w:tc>
      </w:tr>
      <w:tr w:rsidR="007336F4" w:rsidRPr="007336F4" w14:paraId="1B63DE58"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0FD5FC0D"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14:paraId="1F333799" w14:textId="77777777" w:rsidR="007336F4" w:rsidRPr="007336F4" w:rsidRDefault="007336F4" w:rsidP="007336F4">
            <w:pPr>
              <w:jc w:val="center"/>
              <w:rPr>
                <w:color w:val="000000"/>
                <w:sz w:val="18"/>
                <w:szCs w:val="18"/>
              </w:rPr>
            </w:pPr>
            <w:r w:rsidRPr="007336F4">
              <w:rPr>
                <w:color w:val="000000"/>
                <w:sz w:val="18"/>
                <w:szCs w:val="18"/>
              </w:rPr>
              <w:t>5</w:t>
            </w:r>
          </w:p>
        </w:tc>
        <w:tc>
          <w:tcPr>
            <w:tcW w:w="7440" w:type="dxa"/>
            <w:tcBorders>
              <w:top w:val="nil"/>
              <w:left w:val="nil"/>
              <w:bottom w:val="single" w:sz="8" w:space="0" w:color="auto"/>
              <w:right w:val="single" w:sz="8" w:space="0" w:color="auto"/>
            </w:tcBorders>
            <w:shd w:val="clear" w:color="000000" w:fill="D8E4BC"/>
            <w:vAlign w:val="center"/>
            <w:hideMark/>
          </w:tcPr>
          <w:p w14:paraId="0AE8ADE5" w14:textId="77777777" w:rsidR="007336F4" w:rsidRPr="007336F4" w:rsidRDefault="007336F4" w:rsidP="007336F4">
            <w:pPr>
              <w:rPr>
                <w:color w:val="000000"/>
                <w:sz w:val="18"/>
                <w:szCs w:val="18"/>
              </w:rPr>
            </w:pPr>
            <w:r w:rsidRPr="007336F4">
              <w:rPr>
                <w:color w:val="000000"/>
                <w:sz w:val="18"/>
                <w:szCs w:val="18"/>
              </w:rPr>
              <w:t>Perry Point VA Medical Center</w:t>
            </w:r>
          </w:p>
        </w:tc>
      </w:tr>
      <w:tr w:rsidR="007336F4" w:rsidRPr="007336F4" w14:paraId="7993A69F"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615599A1"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14:paraId="2BF39027" w14:textId="77777777" w:rsidR="007336F4" w:rsidRPr="007336F4" w:rsidRDefault="007336F4" w:rsidP="007336F4">
            <w:pPr>
              <w:jc w:val="center"/>
              <w:rPr>
                <w:color w:val="000000"/>
                <w:sz w:val="18"/>
                <w:szCs w:val="18"/>
              </w:rPr>
            </w:pPr>
            <w:r w:rsidRPr="007336F4">
              <w:rPr>
                <w:color w:val="000000"/>
                <w:sz w:val="18"/>
                <w:szCs w:val="18"/>
              </w:rPr>
              <w:t>5</w:t>
            </w:r>
          </w:p>
        </w:tc>
        <w:tc>
          <w:tcPr>
            <w:tcW w:w="7440" w:type="dxa"/>
            <w:tcBorders>
              <w:top w:val="nil"/>
              <w:left w:val="nil"/>
              <w:bottom w:val="single" w:sz="8" w:space="0" w:color="auto"/>
              <w:right w:val="single" w:sz="8" w:space="0" w:color="auto"/>
            </w:tcBorders>
            <w:shd w:val="clear" w:color="000000" w:fill="D8E4BC"/>
            <w:vAlign w:val="center"/>
            <w:hideMark/>
          </w:tcPr>
          <w:p w14:paraId="39EDF9C4" w14:textId="77777777" w:rsidR="007336F4" w:rsidRPr="007336F4" w:rsidRDefault="007336F4" w:rsidP="007336F4">
            <w:pPr>
              <w:rPr>
                <w:color w:val="000000"/>
                <w:sz w:val="18"/>
                <w:szCs w:val="18"/>
              </w:rPr>
            </w:pPr>
            <w:r w:rsidRPr="007336F4">
              <w:rPr>
                <w:color w:val="000000"/>
                <w:sz w:val="18"/>
                <w:szCs w:val="18"/>
              </w:rPr>
              <w:t>Beckley VA Medical Center</w:t>
            </w:r>
          </w:p>
        </w:tc>
      </w:tr>
      <w:tr w:rsidR="007336F4" w:rsidRPr="007336F4" w14:paraId="79DEF309"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306C1A79"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14:paraId="3E405F69" w14:textId="77777777" w:rsidR="007336F4" w:rsidRPr="007336F4" w:rsidRDefault="007336F4" w:rsidP="007336F4">
            <w:pPr>
              <w:jc w:val="center"/>
              <w:rPr>
                <w:color w:val="000000"/>
                <w:sz w:val="18"/>
                <w:szCs w:val="18"/>
              </w:rPr>
            </w:pPr>
            <w:r w:rsidRPr="007336F4">
              <w:rPr>
                <w:color w:val="000000"/>
                <w:sz w:val="18"/>
                <w:szCs w:val="18"/>
              </w:rPr>
              <w:t>5</w:t>
            </w:r>
          </w:p>
        </w:tc>
        <w:tc>
          <w:tcPr>
            <w:tcW w:w="7440" w:type="dxa"/>
            <w:tcBorders>
              <w:top w:val="nil"/>
              <w:left w:val="nil"/>
              <w:bottom w:val="single" w:sz="8" w:space="0" w:color="auto"/>
              <w:right w:val="single" w:sz="8" w:space="0" w:color="auto"/>
            </w:tcBorders>
            <w:shd w:val="clear" w:color="000000" w:fill="D8E4BC"/>
            <w:vAlign w:val="center"/>
            <w:hideMark/>
          </w:tcPr>
          <w:p w14:paraId="4699159D" w14:textId="77777777" w:rsidR="007336F4" w:rsidRPr="007336F4" w:rsidRDefault="007336F4" w:rsidP="007336F4">
            <w:pPr>
              <w:rPr>
                <w:color w:val="000000"/>
                <w:sz w:val="18"/>
                <w:szCs w:val="18"/>
              </w:rPr>
            </w:pPr>
            <w:r w:rsidRPr="007336F4">
              <w:rPr>
                <w:color w:val="000000"/>
                <w:sz w:val="18"/>
                <w:szCs w:val="18"/>
              </w:rPr>
              <w:t>Louis A. Johnson VA Medical Center</w:t>
            </w:r>
          </w:p>
        </w:tc>
      </w:tr>
      <w:tr w:rsidR="007336F4" w:rsidRPr="007336F4" w14:paraId="64C24361"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791E99A6"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14:paraId="25F97F66" w14:textId="77777777" w:rsidR="007336F4" w:rsidRPr="007336F4" w:rsidRDefault="007336F4" w:rsidP="007336F4">
            <w:pPr>
              <w:jc w:val="center"/>
              <w:rPr>
                <w:color w:val="000000"/>
                <w:sz w:val="18"/>
                <w:szCs w:val="18"/>
              </w:rPr>
            </w:pPr>
            <w:r w:rsidRPr="007336F4">
              <w:rPr>
                <w:color w:val="000000"/>
                <w:sz w:val="18"/>
                <w:szCs w:val="18"/>
              </w:rPr>
              <w:t>5</w:t>
            </w:r>
          </w:p>
        </w:tc>
        <w:tc>
          <w:tcPr>
            <w:tcW w:w="7440" w:type="dxa"/>
            <w:tcBorders>
              <w:top w:val="nil"/>
              <w:left w:val="nil"/>
              <w:bottom w:val="single" w:sz="8" w:space="0" w:color="auto"/>
              <w:right w:val="single" w:sz="8" w:space="0" w:color="auto"/>
            </w:tcBorders>
            <w:shd w:val="clear" w:color="000000" w:fill="D8E4BC"/>
            <w:vAlign w:val="center"/>
            <w:hideMark/>
          </w:tcPr>
          <w:p w14:paraId="6F993CE6" w14:textId="77777777" w:rsidR="007336F4" w:rsidRPr="007336F4" w:rsidRDefault="007336F4" w:rsidP="007336F4">
            <w:pPr>
              <w:rPr>
                <w:color w:val="000000"/>
                <w:sz w:val="18"/>
                <w:szCs w:val="18"/>
              </w:rPr>
            </w:pPr>
            <w:r w:rsidRPr="007336F4">
              <w:rPr>
                <w:color w:val="000000"/>
                <w:sz w:val="18"/>
                <w:szCs w:val="18"/>
              </w:rPr>
              <w:t>Huntington VA Medical Center</w:t>
            </w:r>
          </w:p>
        </w:tc>
      </w:tr>
      <w:tr w:rsidR="007336F4" w:rsidRPr="007336F4" w14:paraId="7AE519A3"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0B9FDBF3"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14:paraId="0EC5A87C" w14:textId="77777777" w:rsidR="007336F4" w:rsidRPr="007336F4" w:rsidRDefault="007336F4" w:rsidP="007336F4">
            <w:pPr>
              <w:jc w:val="center"/>
              <w:rPr>
                <w:color w:val="000000"/>
                <w:sz w:val="18"/>
                <w:szCs w:val="18"/>
              </w:rPr>
            </w:pPr>
            <w:r w:rsidRPr="007336F4">
              <w:rPr>
                <w:color w:val="000000"/>
                <w:sz w:val="18"/>
                <w:szCs w:val="18"/>
              </w:rPr>
              <w:t>5</w:t>
            </w:r>
          </w:p>
        </w:tc>
        <w:tc>
          <w:tcPr>
            <w:tcW w:w="7440" w:type="dxa"/>
            <w:tcBorders>
              <w:top w:val="nil"/>
              <w:left w:val="nil"/>
              <w:bottom w:val="single" w:sz="8" w:space="0" w:color="auto"/>
              <w:right w:val="single" w:sz="8" w:space="0" w:color="auto"/>
            </w:tcBorders>
            <w:shd w:val="clear" w:color="000000" w:fill="D8E4BC"/>
            <w:vAlign w:val="center"/>
            <w:hideMark/>
          </w:tcPr>
          <w:p w14:paraId="4FDD6128" w14:textId="77777777" w:rsidR="007336F4" w:rsidRPr="007336F4" w:rsidRDefault="007336F4" w:rsidP="007336F4">
            <w:pPr>
              <w:rPr>
                <w:color w:val="000000"/>
                <w:sz w:val="18"/>
                <w:szCs w:val="18"/>
              </w:rPr>
            </w:pPr>
            <w:r w:rsidRPr="007336F4">
              <w:rPr>
                <w:color w:val="000000"/>
                <w:sz w:val="18"/>
                <w:szCs w:val="18"/>
              </w:rPr>
              <w:t>Martinsburg VA Medical Center</w:t>
            </w:r>
          </w:p>
        </w:tc>
      </w:tr>
      <w:tr w:rsidR="007336F4" w:rsidRPr="00FD6FB4" w14:paraId="4C6A582E"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421587D0"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D8E4BC"/>
            <w:noWrap/>
            <w:vAlign w:val="center"/>
            <w:hideMark/>
          </w:tcPr>
          <w:p w14:paraId="4F080B4E" w14:textId="77777777" w:rsidR="007336F4" w:rsidRPr="007336F4" w:rsidRDefault="007336F4" w:rsidP="007336F4">
            <w:pPr>
              <w:jc w:val="center"/>
              <w:rPr>
                <w:color w:val="000000"/>
                <w:sz w:val="18"/>
                <w:szCs w:val="18"/>
              </w:rPr>
            </w:pPr>
            <w:r w:rsidRPr="007336F4">
              <w:rPr>
                <w:color w:val="000000"/>
                <w:sz w:val="18"/>
                <w:szCs w:val="18"/>
              </w:rPr>
              <w:t>5</w:t>
            </w:r>
          </w:p>
        </w:tc>
        <w:tc>
          <w:tcPr>
            <w:tcW w:w="7440" w:type="dxa"/>
            <w:tcBorders>
              <w:top w:val="nil"/>
              <w:left w:val="nil"/>
              <w:bottom w:val="single" w:sz="8" w:space="0" w:color="auto"/>
              <w:right w:val="single" w:sz="8" w:space="0" w:color="auto"/>
            </w:tcBorders>
            <w:shd w:val="clear" w:color="000000" w:fill="D8E4BC"/>
            <w:vAlign w:val="center"/>
            <w:hideMark/>
          </w:tcPr>
          <w:p w14:paraId="02A699E3" w14:textId="77777777" w:rsidR="007336F4" w:rsidRPr="00242555" w:rsidRDefault="007336F4" w:rsidP="007336F4">
            <w:pPr>
              <w:rPr>
                <w:color w:val="000000"/>
                <w:sz w:val="18"/>
                <w:szCs w:val="18"/>
                <w:lang w:val="es-ES"/>
              </w:rPr>
            </w:pPr>
            <w:r w:rsidRPr="00242555">
              <w:rPr>
                <w:color w:val="000000"/>
                <w:sz w:val="18"/>
                <w:szCs w:val="18"/>
                <w:lang w:val="es-ES"/>
              </w:rPr>
              <w:t>Washington DC VA Medical Center</w:t>
            </w:r>
          </w:p>
        </w:tc>
      </w:tr>
      <w:tr w:rsidR="007336F4" w:rsidRPr="007336F4" w14:paraId="1761443D"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26C5B7D4"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14:paraId="0A2A05B4" w14:textId="77777777" w:rsidR="007336F4" w:rsidRPr="007336F4" w:rsidRDefault="007336F4" w:rsidP="007336F4">
            <w:pPr>
              <w:jc w:val="center"/>
              <w:rPr>
                <w:color w:val="000000"/>
                <w:sz w:val="18"/>
                <w:szCs w:val="18"/>
              </w:rPr>
            </w:pPr>
            <w:r w:rsidRPr="007336F4">
              <w:rPr>
                <w:color w:val="000000"/>
                <w:sz w:val="18"/>
                <w:szCs w:val="18"/>
              </w:rPr>
              <w:t>6</w:t>
            </w:r>
          </w:p>
        </w:tc>
        <w:tc>
          <w:tcPr>
            <w:tcW w:w="7440" w:type="dxa"/>
            <w:tcBorders>
              <w:top w:val="nil"/>
              <w:left w:val="nil"/>
              <w:bottom w:val="single" w:sz="8" w:space="0" w:color="auto"/>
              <w:right w:val="single" w:sz="8" w:space="0" w:color="auto"/>
            </w:tcBorders>
            <w:shd w:val="clear" w:color="000000" w:fill="EBF1DE"/>
            <w:vAlign w:val="center"/>
            <w:hideMark/>
          </w:tcPr>
          <w:p w14:paraId="09297B06" w14:textId="77777777" w:rsidR="007336F4" w:rsidRPr="007336F4" w:rsidRDefault="007336F4" w:rsidP="007336F4">
            <w:pPr>
              <w:rPr>
                <w:color w:val="000000"/>
                <w:sz w:val="18"/>
                <w:szCs w:val="18"/>
              </w:rPr>
            </w:pPr>
            <w:r w:rsidRPr="007336F4">
              <w:rPr>
                <w:color w:val="000000"/>
                <w:sz w:val="18"/>
                <w:szCs w:val="18"/>
              </w:rPr>
              <w:t>Durham VA Medical Center</w:t>
            </w:r>
          </w:p>
        </w:tc>
      </w:tr>
      <w:tr w:rsidR="007336F4" w:rsidRPr="007336F4" w14:paraId="7CEA9514"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09838E56"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14:paraId="16F8393C" w14:textId="77777777" w:rsidR="007336F4" w:rsidRPr="007336F4" w:rsidRDefault="007336F4" w:rsidP="007336F4">
            <w:pPr>
              <w:jc w:val="center"/>
              <w:rPr>
                <w:color w:val="000000"/>
                <w:sz w:val="18"/>
                <w:szCs w:val="18"/>
              </w:rPr>
            </w:pPr>
            <w:r w:rsidRPr="007336F4">
              <w:rPr>
                <w:color w:val="000000"/>
                <w:sz w:val="18"/>
                <w:szCs w:val="18"/>
              </w:rPr>
              <w:t>6</w:t>
            </w:r>
          </w:p>
        </w:tc>
        <w:tc>
          <w:tcPr>
            <w:tcW w:w="7440" w:type="dxa"/>
            <w:tcBorders>
              <w:top w:val="nil"/>
              <w:left w:val="nil"/>
              <w:bottom w:val="single" w:sz="8" w:space="0" w:color="auto"/>
              <w:right w:val="single" w:sz="8" w:space="0" w:color="auto"/>
            </w:tcBorders>
            <w:shd w:val="clear" w:color="000000" w:fill="EBF1DE"/>
            <w:vAlign w:val="center"/>
            <w:hideMark/>
          </w:tcPr>
          <w:p w14:paraId="4BB86AEB" w14:textId="77777777" w:rsidR="007336F4" w:rsidRPr="007336F4" w:rsidRDefault="007336F4" w:rsidP="007336F4">
            <w:pPr>
              <w:rPr>
                <w:color w:val="000000"/>
                <w:sz w:val="18"/>
                <w:szCs w:val="18"/>
              </w:rPr>
            </w:pPr>
            <w:r w:rsidRPr="007336F4">
              <w:rPr>
                <w:color w:val="000000"/>
                <w:sz w:val="18"/>
                <w:szCs w:val="18"/>
              </w:rPr>
              <w:t>Fayetteville VA Medical Center</w:t>
            </w:r>
          </w:p>
        </w:tc>
      </w:tr>
      <w:tr w:rsidR="007336F4" w:rsidRPr="007336F4" w14:paraId="22CCA9E7"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4E662D0E"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14:paraId="40DB579D" w14:textId="77777777" w:rsidR="007336F4" w:rsidRPr="007336F4" w:rsidRDefault="007336F4" w:rsidP="007336F4">
            <w:pPr>
              <w:jc w:val="center"/>
              <w:rPr>
                <w:color w:val="000000"/>
                <w:sz w:val="18"/>
                <w:szCs w:val="18"/>
              </w:rPr>
            </w:pPr>
            <w:r w:rsidRPr="007336F4">
              <w:rPr>
                <w:color w:val="000000"/>
                <w:sz w:val="18"/>
                <w:szCs w:val="18"/>
              </w:rPr>
              <w:t>6</w:t>
            </w:r>
          </w:p>
        </w:tc>
        <w:tc>
          <w:tcPr>
            <w:tcW w:w="7440" w:type="dxa"/>
            <w:tcBorders>
              <w:top w:val="nil"/>
              <w:left w:val="nil"/>
              <w:bottom w:val="single" w:sz="8" w:space="0" w:color="auto"/>
              <w:right w:val="single" w:sz="8" w:space="0" w:color="auto"/>
            </w:tcBorders>
            <w:shd w:val="clear" w:color="000000" w:fill="EBF1DE"/>
            <w:vAlign w:val="center"/>
            <w:hideMark/>
          </w:tcPr>
          <w:p w14:paraId="39BD0098" w14:textId="77777777" w:rsidR="007336F4" w:rsidRPr="007336F4" w:rsidRDefault="007336F4" w:rsidP="007336F4">
            <w:pPr>
              <w:rPr>
                <w:color w:val="000000"/>
                <w:sz w:val="18"/>
                <w:szCs w:val="18"/>
              </w:rPr>
            </w:pPr>
            <w:r w:rsidRPr="007336F4">
              <w:rPr>
                <w:color w:val="000000"/>
                <w:sz w:val="18"/>
                <w:szCs w:val="18"/>
              </w:rPr>
              <w:t>Hampton VA Medical Center</w:t>
            </w:r>
          </w:p>
        </w:tc>
      </w:tr>
      <w:tr w:rsidR="007336F4" w:rsidRPr="007336F4" w14:paraId="7DB41A7B"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209EBEDD"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14:paraId="050CE3C1" w14:textId="77777777" w:rsidR="007336F4" w:rsidRPr="007336F4" w:rsidRDefault="007336F4" w:rsidP="007336F4">
            <w:pPr>
              <w:jc w:val="center"/>
              <w:rPr>
                <w:color w:val="000000"/>
                <w:sz w:val="18"/>
                <w:szCs w:val="18"/>
              </w:rPr>
            </w:pPr>
            <w:r w:rsidRPr="007336F4">
              <w:rPr>
                <w:color w:val="000000"/>
                <w:sz w:val="18"/>
                <w:szCs w:val="18"/>
              </w:rPr>
              <w:t>6</w:t>
            </w:r>
          </w:p>
        </w:tc>
        <w:tc>
          <w:tcPr>
            <w:tcW w:w="7440" w:type="dxa"/>
            <w:tcBorders>
              <w:top w:val="nil"/>
              <w:left w:val="nil"/>
              <w:bottom w:val="single" w:sz="8" w:space="0" w:color="auto"/>
              <w:right w:val="single" w:sz="8" w:space="0" w:color="auto"/>
            </w:tcBorders>
            <w:shd w:val="clear" w:color="000000" w:fill="EBF1DE"/>
            <w:vAlign w:val="center"/>
            <w:hideMark/>
          </w:tcPr>
          <w:p w14:paraId="5A8A10D1" w14:textId="77777777" w:rsidR="007336F4" w:rsidRPr="007336F4" w:rsidRDefault="007336F4" w:rsidP="007336F4">
            <w:pPr>
              <w:rPr>
                <w:color w:val="000000"/>
                <w:sz w:val="18"/>
                <w:szCs w:val="18"/>
              </w:rPr>
            </w:pPr>
            <w:r w:rsidRPr="007336F4">
              <w:rPr>
                <w:color w:val="000000"/>
                <w:sz w:val="18"/>
                <w:szCs w:val="18"/>
              </w:rPr>
              <w:t>Asheville VA Medical Center</w:t>
            </w:r>
          </w:p>
        </w:tc>
      </w:tr>
      <w:tr w:rsidR="007336F4" w:rsidRPr="007336F4" w14:paraId="02A9AE82"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0168EADB"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14:paraId="310684F0" w14:textId="77777777" w:rsidR="007336F4" w:rsidRPr="007336F4" w:rsidRDefault="007336F4" w:rsidP="007336F4">
            <w:pPr>
              <w:jc w:val="center"/>
              <w:rPr>
                <w:color w:val="000000"/>
                <w:sz w:val="18"/>
                <w:szCs w:val="18"/>
              </w:rPr>
            </w:pPr>
            <w:r w:rsidRPr="007336F4">
              <w:rPr>
                <w:color w:val="000000"/>
                <w:sz w:val="18"/>
                <w:szCs w:val="18"/>
              </w:rPr>
              <w:t>6</w:t>
            </w:r>
          </w:p>
        </w:tc>
        <w:tc>
          <w:tcPr>
            <w:tcW w:w="7440" w:type="dxa"/>
            <w:tcBorders>
              <w:top w:val="nil"/>
              <w:left w:val="nil"/>
              <w:bottom w:val="single" w:sz="8" w:space="0" w:color="auto"/>
              <w:right w:val="single" w:sz="8" w:space="0" w:color="auto"/>
            </w:tcBorders>
            <w:shd w:val="clear" w:color="000000" w:fill="EBF1DE"/>
            <w:vAlign w:val="center"/>
            <w:hideMark/>
          </w:tcPr>
          <w:p w14:paraId="6226B990" w14:textId="77777777" w:rsidR="007336F4" w:rsidRPr="007336F4" w:rsidRDefault="007336F4" w:rsidP="007336F4">
            <w:pPr>
              <w:rPr>
                <w:color w:val="000000"/>
                <w:sz w:val="18"/>
                <w:szCs w:val="18"/>
              </w:rPr>
            </w:pPr>
            <w:r w:rsidRPr="007336F4">
              <w:rPr>
                <w:color w:val="000000"/>
                <w:sz w:val="18"/>
                <w:szCs w:val="18"/>
              </w:rPr>
              <w:t>Hunter Holmes McGuire VA Medical Center</w:t>
            </w:r>
          </w:p>
        </w:tc>
      </w:tr>
      <w:tr w:rsidR="007336F4" w:rsidRPr="007336F4" w14:paraId="5F1F4756"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42985D49"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14:paraId="6A3F8BDE" w14:textId="77777777" w:rsidR="007336F4" w:rsidRPr="007336F4" w:rsidRDefault="007336F4" w:rsidP="007336F4">
            <w:pPr>
              <w:jc w:val="center"/>
              <w:rPr>
                <w:color w:val="000000"/>
                <w:sz w:val="18"/>
                <w:szCs w:val="18"/>
              </w:rPr>
            </w:pPr>
            <w:r w:rsidRPr="007336F4">
              <w:rPr>
                <w:color w:val="000000"/>
                <w:sz w:val="18"/>
                <w:szCs w:val="18"/>
              </w:rPr>
              <w:t>6</w:t>
            </w:r>
          </w:p>
        </w:tc>
        <w:tc>
          <w:tcPr>
            <w:tcW w:w="7440" w:type="dxa"/>
            <w:tcBorders>
              <w:top w:val="nil"/>
              <w:left w:val="nil"/>
              <w:bottom w:val="single" w:sz="8" w:space="0" w:color="auto"/>
              <w:right w:val="single" w:sz="8" w:space="0" w:color="auto"/>
            </w:tcBorders>
            <w:shd w:val="clear" w:color="000000" w:fill="EBF1DE"/>
            <w:vAlign w:val="center"/>
            <w:hideMark/>
          </w:tcPr>
          <w:p w14:paraId="22E5A608" w14:textId="77777777" w:rsidR="007336F4" w:rsidRPr="007336F4" w:rsidRDefault="007336F4" w:rsidP="007336F4">
            <w:pPr>
              <w:rPr>
                <w:color w:val="000000"/>
                <w:sz w:val="18"/>
                <w:szCs w:val="18"/>
              </w:rPr>
            </w:pPr>
            <w:r w:rsidRPr="007336F4">
              <w:rPr>
                <w:color w:val="000000"/>
                <w:sz w:val="18"/>
                <w:szCs w:val="18"/>
              </w:rPr>
              <w:t>Salem VA Medical Center</w:t>
            </w:r>
          </w:p>
        </w:tc>
      </w:tr>
      <w:tr w:rsidR="007336F4" w:rsidRPr="007336F4" w14:paraId="51165910"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F6228"/>
            <w:noWrap/>
            <w:vAlign w:val="center"/>
            <w:hideMark/>
          </w:tcPr>
          <w:p w14:paraId="4E00A48E"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1</w:t>
            </w:r>
          </w:p>
        </w:tc>
        <w:tc>
          <w:tcPr>
            <w:tcW w:w="760" w:type="dxa"/>
            <w:tcBorders>
              <w:top w:val="nil"/>
              <w:left w:val="nil"/>
              <w:bottom w:val="single" w:sz="8" w:space="0" w:color="auto"/>
              <w:right w:val="single" w:sz="8" w:space="0" w:color="auto"/>
            </w:tcBorders>
            <w:shd w:val="clear" w:color="000000" w:fill="EBF1DE"/>
            <w:noWrap/>
            <w:vAlign w:val="center"/>
            <w:hideMark/>
          </w:tcPr>
          <w:p w14:paraId="09B5AE29" w14:textId="77777777" w:rsidR="007336F4" w:rsidRPr="007336F4" w:rsidRDefault="007336F4" w:rsidP="007336F4">
            <w:pPr>
              <w:jc w:val="center"/>
              <w:rPr>
                <w:color w:val="000000"/>
                <w:sz w:val="18"/>
                <w:szCs w:val="18"/>
              </w:rPr>
            </w:pPr>
            <w:r w:rsidRPr="007336F4">
              <w:rPr>
                <w:color w:val="000000"/>
                <w:sz w:val="18"/>
                <w:szCs w:val="18"/>
              </w:rPr>
              <w:t>6</w:t>
            </w:r>
          </w:p>
        </w:tc>
        <w:tc>
          <w:tcPr>
            <w:tcW w:w="7440" w:type="dxa"/>
            <w:tcBorders>
              <w:top w:val="nil"/>
              <w:left w:val="nil"/>
              <w:bottom w:val="single" w:sz="8" w:space="0" w:color="auto"/>
              <w:right w:val="single" w:sz="8" w:space="0" w:color="auto"/>
            </w:tcBorders>
            <w:shd w:val="clear" w:color="000000" w:fill="EBF1DE"/>
            <w:vAlign w:val="center"/>
            <w:hideMark/>
          </w:tcPr>
          <w:p w14:paraId="19E714D1" w14:textId="77777777" w:rsidR="007336F4" w:rsidRPr="007336F4" w:rsidRDefault="007336F4" w:rsidP="007336F4">
            <w:pPr>
              <w:rPr>
                <w:color w:val="000000"/>
                <w:sz w:val="18"/>
                <w:szCs w:val="18"/>
              </w:rPr>
            </w:pPr>
            <w:r w:rsidRPr="007336F4">
              <w:rPr>
                <w:color w:val="000000"/>
                <w:sz w:val="18"/>
                <w:szCs w:val="18"/>
              </w:rPr>
              <w:t>Salisbury - W.G. "Bill" Hefner VA Medical Center</w:t>
            </w:r>
          </w:p>
        </w:tc>
      </w:tr>
      <w:tr w:rsidR="007336F4" w:rsidRPr="007336F4" w14:paraId="3CBE80E9"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61638B0F"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CCC0DA"/>
            <w:noWrap/>
            <w:vAlign w:val="center"/>
            <w:hideMark/>
          </w:tcPr>
          <w:p w14:paraId="42DAACE5" w14:textId="77777777" w:rsidR="007336F4" w:rsidRPr="007336F4" w:rsidRDefault="007336F4" w:rsidP="007336F4">
            <w:pPr>
              <w:jc w:val="center"/>
              <w:rPr>
                <w:color w:val="000000"/>
                <w:sz w:val="18"/>
                <w:szCs w:val="18"/>
              </w:rPr>
            </w:pPr>
            <w:r w:rsidRPr="007336F4">
              <w:rPr>
                <w:color w:val="000000"/>
                <w:sz w:val="18"/>
                <w:szCs w:val="18"/>
              </w:rPr>
              <w:t>7</w:t>
            </w:r>
          </w:p>
        </w:tc>
        <w:tc>
          <w:tcPr>
            <w:tcW w:w="7440" w:type="dxa"/>
            <w:tcBorders>
              <w:top w:val="nil"/>
              <w:left w:val="nil"/>
              <w:bottom w:val="single" w:sz="8" w:space="0" w:color="auto"/>
              <w:right w:val="single" w:sz="8" w:space="0" w:color="auto"/>
            </w:tcBorders>
            <w:shd w:val="clear" w:color="000000" w:fill="CCC0DA"/>
            <w:vAlign w:val="center"/>
            <w:hideMark/>
          </w:tcPr>
          <w:p w14:paraId="5A279CFD" w14:textId="77777777" w:rsidR="007336F4" w:rsidRPr="007336F4" w:rsidRDefault="007336F4" w:rsidP="007336F4">
            <w:pPr>
              <w:rPr>
                <w:color w:val="000000"/>
                <w:sz w:val="18"/>
                <w:szCs w:val="18"/>
              </w:rPr>
            </w:pPr>
            <w:r w:rsidRPr="007336F4">
              <w:rPr>
                <w:color w:val="000000"/>
                <w:sz w:val="18"/>
                <w:szCs w:val="18"/>
              </w:rPr>
              <w:t>Atlanta VA Medical Center</w:t>
            </w:r>
          </w:p>
        </w:tc>
      </w:tr>
      <w:tr w:rsidR="007336F4" w:rsidRPr="007336F4" w14:paraId="1CAA31B1"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73642CCE"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CCC0DA"/>
            <w:noWrap/>
            <w:vAlign w:val="center"/>
            <w:hideMark/>
          </w:tcPr>
          <w:p w14:paraId="6517C395" w14:textId="77777777" w:rsidR="007336F4" w:rsidRPr="007336F4" w:rsidRDefault="007336F4" w:rsidP="007336F4">
            <w:pPr>
              <w:jc w:val="center"/>
              <w:rPr>
                <w:color w:val="000000"/>
                <w:sz w:val="18"/>
                <w:szCs w:val="18"/>
              </w:rPr>
            </w:pPr>
            <w:r w:rsidRPr="007336F4">
              <w:rPr>
                <w:color w:val="000000"/>
                <w:sz w:val="18"/>
                <w:szCs w:val="18"/>
              </w:rPr>
              <w:t>7</w:t>
            </w:r>
          </w:p>
        </w:tc>
        <w:tc>
          <w:tcPr>
            <w:tcW w:w="7440" w:type="dxa"/>
            <w:tcBorders>
              <w:top w:val="nil"/>
              <w:left w:val="nil"/>
              <w:bottom w:val="single" w:sz="8" w:space="0" w:color="auto"/>
              <w:right w:val="single" w:sz="8" w:space="0" w:color="auto"/>
            </w:tcBorders>
            <w:shd w:val="clear" w:color="000000" w:fill="CCC0DA"/>
            <w:vAlign w:val="center"/>
            <w:hideMark/>
          </w:tcPr>
          <w:p w14:paraId="5BB728EF" w14:textId="77777777" w:rsidR="007336F4" w:rsidRPr="007336F4" w:rsidRDefault="007336F4" w:rsidP="007336F4">
            <w:pPr>
              <w:rPr>
                <w:color w:val="000000"/>
                <w:sz w:val="18"/>
                <w:szCs w:val="18"/>
              </w:rPr>
            </w:pPr>
            <w:r w:rsidRPr="007336F4">
              <w:rPr>
                <w:color w:val="000000"/>
                <w:sz w:val="18"/>
                <w:szCs w:val="18"/>
              </w:rPr>
              <w:t>Carrollton</w:t>
            </w:r>
          </w:p>
        </w:tc>
      </w:tr>
      <w:tr w:rsidR="007336F4" w:rsidRPr="007336F4" w14:paraId="45BF21B1"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4841171C"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CCC0DA"/>
            <w:noWrap/>
            <w:vAlign w:val="center"/>
            <w:hideMark/>
          </w:tcPr>
          <w:p w14:paraId="042075C7" w14:textId="77777777" w:rsidR="007336F4" w:rsidRPr="007336F4" w:rsidRDefault="007336F4" w:rsidP="007336F4">
            <w:pPr>
              <w:jc w:val="center"/>
              <w:rPr>
                <w:color w:val="000000"/>
                <w:sz w:val="18"/>
                <w:szCs w:val="18"/>
              </w:rPr>
            </w:pPr>
            <w:r w:rsidRPr="007336F4">
              <w:rPr>
                <w:color w:val="000000"/>
                <w:sz w:val="18"/>
                <w:szCs w:val="18"/>
              </w:rPr>
              <w:t>7</w:t>
            </w:r>
          </w:p>
        </w:tc>
        <w:tc>
          <w:tcPr>
            <w:tcW w:w="7440" w:type="dxa"/>
            <w:tcBorders>
              <w:top w:val="nil"/>
              <w:left w:val="nil"/>
              <w:bottom w:val="single" w:sz="8" w:space="0" w:color="auto"/>
              <w:right w:val="single" w:sz="8" w:space="0" w:color="auto"/>
            </w:tcBorders>
            <w:shd w:val="clear" w:color="000000" w:fill="CCC0DA"/>
            <w:vAlign w:val="center"/>
            <w:hideMark/>
          </w:tcPr>
          <w:p w14:paraId="6C52F648" w14:textId="77777777" w:rsidR="007336F4" w:rsidRPr="007336F4" w:rsidRDefault="007336F4" w:rsidP="007336F4">
            <w:pPr>
              <w:rPr>
                <w:color w:val="000000"/>
                <w:sz w:val="18"/>
                <w:szCs w:val="18"/>
              </w:rPr>
            </w:pPr>
            <w:r w:rsidRPr="007336F4">
              <w:rPr>
                <w:color w:val="000000"/>
                <w:sz w:val="18"/>
                <w:szCs w:val="18"/>
              </w:rPr>
              <w:t>Charlie Norwood VA Medical Center -Augusta Downtown</w:t>
            </w:r>
          </w:p>
        </w:tc>
      </w:tr>
      <w:tr w:rsidR="007336F4" w:rsidRPr="007336F4" w14:paraId="0CCF0660"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507C4EC1"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CCC0DA"/>
            <w:noWrap/>
            <w:vAlign w:val="center"/>
            <w:hideMark/>
          </w:tcPr>
          <w:p w14:paraId="4BE61895" w14:textId="77777777" w:rsidR="007336F4" w:rsidRPr="007336F4" w:rsidRDefault="007336F4" w:rsidP="007336F4">
            <w:pPr>
              <w:jc w:val="center"/>
              <w:rPr>
                <w:color w:val="000000"/>
                <w:sz w:val="18"/>
                <w:szCs w:val="18"/>
              </w:rPr>
            </w:pPr>
            <w:r w:rsidRPr="007336F4">
              <w:rPr>
                <w:color w:val="000000"/>
                <w:sz w:val="18"/>
                <w:szCs w:val="18"/>
              </w:rPr>
              <w:t>7</w:t>
            </w:r>
          </w:p>
        </w:tc>
        <w:tc>
          <w:tcPr>
            <w:tcW w:w="7440" w:type="dxa"/>
            <w:tcBorders>
              <w:top w:val="nil"/>
              <w:left w:val="nil"/>
              <w:bottom w:val="single" w:sz="8" w:space="0" w:color="auto"/>
              <w:right w:val="single" w:sz="8" w:space="0" w:color="auto"/>
            </w:tcBorders>
            <w:shd w:val="clear" w:color="000000" w:fill="CCC0DA"/>
            <w:vAlign w:val="center"/>
            <w:hideMark/>
          </w:tcPr>
          <w:p w14:paraId="5549D722" w14:textId="77777777" w:rsidR="007336F4" w:rsidRPr="007336F4" w:rsidRDefault="007336F4" w:rsidP="007336F4">
            <w:pPr>
              <w:rPr>
                <w:color w:val="000000"/>
                <w:sz w:val="18"/>
                <w:szCs w:val="18"/>
              </w:rPr>
            </w:pPr>
            <w:r w:rsidRPr="007336F4">
              <w:rPr>
                <w:color w:val="000000"/>
                <w:sz w:val="18"/>
                <w:szCs w:val="18"/>
              </w:rPr>
              <w:t>Augusta Uptown</w:t>
            </w:r>
          </w:p>
        </w:tc>
      </w:tr>
      <w:tr w:rsidR="007336F4" w:rsidRPr="007336F4" w14:paraId="5F25FBDD"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7D344E3D"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CCC0DA"/>
            <w:noWrap/>
            <w:vAlign w:val="center"/>
            <w:hideMark/>
          </w:tcPr>
          <w:p w14:paraId="5AAA714B" w14:textId="77777777" w:rsidR="007336F4" w:rsidRPr="007336F4" w:rsidRDefault="007336F4" w:rsidP="007336F4">
            <w:pPr>
              <w:jc w:val="center"/>
              <w:rPr>
                <w:color w:val="000000"/>
                <w:sz w:val="18"/>
                <w:szCs w:val="18"/>
              </w:rPr>
            </w:pPr>
            <w:r w:rsidRPr="007336F4">
              <w:rPr>
                <w:color w:val="000000"/>
                <w:sz w:val="18"/>
                <w:szCs w:val="18"/>
              </w:rPr>
              <w:t>7</w:t>
            </w:r>
          </w:p>
        </w:tc>
        <w:tc>
          <w:tcPr>
            <w:tcW w:w="7440" w:type="dxa"/>
            <w:tcBorders>
              <w:top w:val="nil"/>
              <w:left w:val="nil"/>
              <w:bottom w:val="single" w:sz="8" w:space="0" w:color="auto"/>
              <w:right w:val="single" w:sz="8" w:space="0" w:color="auto"/>
            </w:tcBorders>
            <w:shd w:val="clear" w:color="000000" w:fill="CCC0DA"/>
            <w:vAlign w:val="center"/>
            <w:hideMark/>
          </w:tcPr>
          <w:p w14:paraId="57C94341" w14:textId="77777777" w:rsidR="007336F4" w:rsidRPr="007336F4" w:rsidRDefault="007336F4" w:rsidP="007336F4">
            <w:pPr>
              <w:rPr>
                <w:color w:val="000000"/>
                <w:sz w:val="18"/>
                <w:szCs w:val="18"/>
              </w:rPr>
            </w:pPr>
            <w:r w:rsidRPr="007336F4">
              <w:rPr>
                <w:color w:val="000000"/>
                <w:sz w:val="18"/>
                <w:szCs w:val="18"/>
              </w:rPr>
              <w:t>Birmingham VA Medical Center</w:t>
            </w:r>
          </w:p>
        </w:tc>
      </w:tr>
      <w:tr w:rsidR="007336F4" w:rsidRPr="007336F4" w14:paraId="1C333E74"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4F3C32AA"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CCC0DA"/>
            <w:noWrap/>
            <w:vAlign w:val="center"/>
            <w:hideMark/>
          </w:tcPr>
          <w:p w14:paraId="53707461" w14:textId="77777777" w:rsidR="007336F4" w:rsidRPr="007336F4" w:rsidRDefault="007336F4" w:rsidP="007336F4">
            <w:pPr>
              <w:jc w:val="center"/>
              <w:rPr>
                <w:color w:val="000000"/>
                <w:sz w:val="18"/>
                <w:szCs w:val="18"/>
              </w:rPr>
            </w:pPr>
            <w:r w:rsidRPr="007336F4">
              <w:rPr>
                <w:color w:val="000000"/>
                <w:sz w:val="18"/>
                <w:szCs w:val="18"/>
              </w:rPr>
              <w:t>7</w:t>
            </w:r>
          </w:p>
        </w:tc>
        <w:tc>
          <w:tcPr>
            <w:tcW w:w="7440" w:type="dxa"/>
            <w:tcBorders>
              <w:top w:val="nil"/>
              <w:left w:val="nil"/>
              <w:bottom w:val="single" w:sz="8" w:space="0" w:color="auto"/>
              <w:right w:val="single" w:sz="8" w:space="0" w:color="auto"/>
            </w:tcBorders>
            <w:shd w:val="clear" w:color="000000" w:fill="CCC0DA"/>
            <w:vAlign w:val="center"/>
            <w:hideMark/>
          </w:tcPr>
          <w:p w14:paraId="1C2D982A" w14:textId="77777777" w:rsidR="007336F4" w:rsidRPr="007336F4" w:rsidRDefault="007336F4" w:rsidP="007336F4">
            <w:pPr>
              <w:rPr>
                <w:color w:val="000000"/>
                <w:sz w:val="18"/>
                <w:szCs w:val="18"/>
              </w:rPr>
            </w:pPr>
            <w:r w:rsidRPr="007336F4">
              <w:rPr>
                <w:color w:val="000000"/>
                <w:sz w:val="18"/>
                <w:szCs w:val="18"/>
              </w:rPr>
              <w:t>Ralph H. Johnson VA Medical Center</w:t>
            </w:r>
          </w:p>
        </w:tc>
      </w:tr>
      <w:tr w:rsidR="007336F4" w:rsidRPr="007336F4" w14:paraId="41604930"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74EFAEA5"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CCC0DA"/>
            <w:noWrap/>
            <w:vAlign w:val="center"/>
            <w:hideMark/>
          </w:tcPr>
          <w:p w14:paraId="2A0BED39" w14:textId="77777777" w:rsidR="007336F4" w:rsidRPr="007336F4" w:rsidRDefault="007336F4" w:rsidP="007336F4">
            <w:pPr>
              <w:jc w:val="center"/>
              <w:rPr>
                <w:color w:val="000000"/>
                <w:sz w:val="18"/>
                <w:szCs w:val="18"/>
              </w:rPr>
            </w:pPr>
            <w:r w:rsidRPr="007336F4">
              <w:rPr>
                <w:color w:val="000000"/>
                <w:sz w:val="18"/>
                <w:szCs w:val="18"/>
              </w:rPr>
              <w:t>7</w:t>
            </w:r>
          </w:p>
        </w:tc>
        <w:tc>
          <w:tcPr>
            <w:tcW w:w="7440" w:type="dxa"/>
            <w:tcBorders>
              <w:top w:val="nil"/>
              <w:left w:val="nil"/>
              <w:bottom w:val="single" w:sz="8" w:space="0" w:color="auto"/>
              <w:right w:val="single" w:sz="8" w:space="0" w:color="auto"/>
            </w:tcBorders>
            <w:shd w:val="clear" w:color="000000" w:fill="CCC0DA"/>
            <w:vAlign w:val="center"/>
            <w:hideMark/>
          </w:tcPr>
          <w:p w14:paraId="26987229" w14:textId="77777777" w:rsidR="007336F4" w:rsidRPr="007336F4" w:rsidRDefault="007336F4" w:rsidP="007336F4">
            <w:pPr>
              <w:rPr>
                <w:color w:val="000000"/>
                <w:sz w:val="18"/>
                <w:szCs w:val="18"/>
              </w:rPr>
            </w:pPr>
            <w:r w:rsidRPr="007336F4">
              <w:rPr>
                <w:color w:val="000000"/>
                <w:sz w:val="18"/>
                <w:szCs w:val="18"/>
              </w:rPr>
              <w:t>Wm. Jennings Bryan Dorn VA Medical Center</w:t>
            </w:r>
          </w:p>
        </w:tc>
      </w:tr>
      <w:tr w:rsidR="007336F4" w:rsidRPr="00FD6FB4" w14:paraId="792B45D5"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25E49C6B"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CCC0DA"/>
            <w:noWrap/>
            <w:vAlign w:val="center"/>
            <w:hideMark/>
          </w:tcPr>
          <w:p w14:paraId="4E517083" w14:textId="77777777" w:rsidR="007336F4" w:rsidRPr="007336F4" w:rsidRDefault="007336F4" w:rsidP="007336F4">
            <w:pPr>
              <w:jc w:val="center"/>
              <w:rPr>
                <w:color w:val="000000"/>
                <w:sz w:val="18"/>
                <w:szCs w:val="18"/>
              </w:rPr>
            </w:pPr>
            <w:r w:rsidRPr="007336F4">
              <w:rPr>
                <w:color w:val="000000"/>
                <w:sz w:val="18"/>
                <w:szCs w:val="18"/>
              </w:rPr>
              <w:t>7</w:t>
            </w:r>
          </w:p>
        </w:tc>
        <w:tc>
          <w:tcPr>
            <w:tcW w:w="7440" w:type="dxa"/>
            <w:tcBorders>
              <w:top w:val="nil"/>
              <w:left w:val="nil"/>
              <w:bottom w:val="single" w:sz="8" w:space="0" w:color="auto"/>
              <w:right w:val="single" w:sz="8" w:space="0" w:color="auto"/>
            </w:tcBorders>
            <w:shd w:val="clear" w:color="000000" w:fill="CCC0DA"/>
            <w:vAlign w:val="center"/>
            <w:hideMark/>
          </w:tcPr>
          <w:p w14:paraId="255641E9" w14:textId="77777777" w:rsidR="007336F4" w:rsidRPr="00242555" w:rsidRDefault="007336F4" w:rsidP="007336F4">
            <w:pPr>
              <w:rPr>
                <w:color w:val="000000"/>
                <w:sz w:val="18"/>
                <w:szCs w:val="18"/>
                <w:lang w:val="es-ES"/>
              </w:rPr>
            </w:pPr>
            <w:r w:rsidRPr="00242555">
              <w:rPr>
                <w:color w:val="000000"/>
                <w:sz w:val="18"/>
                <w:szCs w:val="18"/>
                <w:lang w:val="es-ES"/>
              </w:rPr>
              <w:t>Carl Vinson VA Medical Center -  Dublin</w:t>
            </w:r>
          </w:p>
        </w:tc>
      </w:tr>
      <w:tr w:rsidR="007336F4" w:rsidRPr="007336F4" w14:paraId="6EE7C3A9"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0C22F372"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CCC0DA"/>
            <w:noWrap/>
            <w:vAlign w:val="center"/>
            <w:hideMark/>
          </w:tcPr>
          <w:p w14:paraId="33E201A8" w14:textId="77777777" w:rsidR="007336F4" w:rsidRPr="007336F4" w:rsidRDefault="007336F4" w:rsidP="007336F4">
            <w:pPr>
              <w:jc w:val="center"/>
              <w:rPr>
                <w:color w:val="000000"/>
                <w:sz w:val="18"/>
                <w:szCs w:val="18"/>
              </w:rPr>
            </w:pPr>
            <w:r w:rsidRPr="007336F4">
              <w:rPr>
                <w:color w:val="000000"/>
                <w:sz w:val="18"/>
                <w:szCs w:val="18"/>
              </w:rPr>
              <w:t>7</w:t>
            </w:r>
          </w:p>
        </w:tc>
        <w:tc>
          <w:tcPr>
            <w:tcW w:w="7440" w:type="dxa"/>
            <w:tcBorders>
              <w:top w:val="nil"/>
              <w:left w:val="nil"/>
              <w:bottom w:val="single" w:sz="8" w:space="0" w:color="auto"/>
              <w:right w:val="single" w:sz="8" w:space="0" w:color="auto"/>
            </w:tcBorders>
            <w:shd w:val="clear" w:color="000000" w:fill="CCC0DA"/>
            <w:vAlign w:val="center"/>
            <w:hideMark/>
          </w:tcPr>
          <w:p w14:paraId="00664813" w14:textId="77777777" w:rsidR="007336F4" w:rsidRPr="007336F4" w:rsidRDefault="007336F4" w:rsidP="007336F4">
            <w:pPr>
              <w:rPr>
                <w:color w:val="000000"/>
                <w:sz w:val="18"/>
                <w:szCs w:val="18"/>
              </w:rPr>
            </w:pPr>
            <w:r w:rsidRPr="007336F4">
              <w:rPr>
                <w:color w:val="000000"/>
                <w:sz w:val="18"/>
                <w:szCs w:val="18"/>
              </w:rPr>
              <w:t>Central Alabama Veterans Health Care System, West Campus</w:t>
            </w:r>
          </w:p>
        </w:tc>
      </w:tr>
      <w:tr w:rsidR="007336F4" w:rsidRPr="007336F4" w14:paraId="36ACA32C"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4C4A2487"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CCC0DA"/>
            <w:noWrap/>
            <w:vAlign w:val="center"/>
            <w:hideMark/>
          </w:tcPr>
          <w:p w14:paraId="53683A1D" w14:textId="77777777" w:rsidR="007336F4" w:rsidRPr="007336F4" w:rsidRDefault="007336F4" w:rsidP="007336F4">
            <w:pPr>
              <w:jc w:val="center"/>
              <w:rPr>
                <w:color w:val="000000"/>
                <w:sz w:val="18"/>
                <w:szCs w:val="18"/>
              </w:rPr>
            </w:pPr>
            <w:r w:rsidRPr="007336F4">
              <w:rPr>
                <w:color w:val="000000"/>
                <w:sz w:val="18"/>
                <w:szCs w:val="18"/>
              </w:rPr>
              <w:t>7</w:t>
            </w:r>
          </w:p>
        </w:tc>
        <w:tc>
          <w:tcPr>
            <w:tcW w:w="7440" w:type="dxa"/>
            <w:tcBorders>
              <w:top w:val="nil"/>
              <w:left w:val="nil"/>
              <w:bottom w:val="single" w:sz="8" w:space="0" w:color="auto"/>
              <w:right w:val="single" w:sz="8" w:space="0" w:color="auto"/>
            </w:tcBorders>
            <w:shd w:val="clear" w:color="000000" w:fill="CCC0DA"/>
            <w:vAlign w:val="center"/>
            <w:hideMark/>
          </w:tcPr>
          <w:p w14:paraId="608A5A07" w14:textId="77777777" w:rsidR="007336F4" w:rsidRPr="007336F4" w:rsidRDefault="007336F4" w:rsidP="007336F4">
            <w:pPr>
              <w:rPr>
                <w:color w:val="000000"/>
                <w:sz w:val="18"/>
                <w:szCs w:val="18"/>
              </w:rPr>
            </w:pPr>
            <w:r w:rsidRPr="007336F4">
              <w:rPr>
                <w:color w:val="000000"/>
                <w:sz w:val="18"/>
                <w:szCs w:val="18"/>
              </w:rPr>
              <w:t>Tuskegee</w:t>
            </w:r>
          </w:p>
        </w:tc>
      </w:tr>
      <w:tr w:rsidR="007336F4" w:rsidRPr="007336F4" w14:paraId="5C4549D7"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17FCA6A7"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CCC0DA"/>
            <w:noWrap/>
            <w:vAlign w:val="center"/>
            <w:hideMark/>
          </w:tcPr>
          <w:p w14:paraId="52921C13" w14:textId="77777777" w:rsidR="007336F4" w:rsidRPr="007336F4" w:rsidRDefault="007336F4" w:rsidP="007336F4">
            <w:pPr>
              <w:jc w:val="center"/>
              <w:rPr>
                <w:color w:val="000000"/>
                <w:sz w:val="18"/>
                <w:szCs w:val="18"/>
              </w:rPr>
            </w:pPr>
            <w:r w:rsidRPr="007336F4">
              <w:rPr>
                <w:color w:val="000000"/>
                <w:sz w:val="18"/>
                <w:szCs w:val="18"/>
              </w:rPr>
              <w:t>7</w:t>
            </w:r>
          </w:p>
        </w:tc>
        <w:tc>
          <w:tcPr>
            <w:tcW w:w="7440" w:type="dxa"/>
            <w:tcBorders>
              <w:top w:val="nil"/>
              <w:left w:val="nil"/>
              <w:bottom w:val="single" w:sz="8" w:space="0" w:color="auto"/>
              <w:right w:val="single" w:sz="8" w:space="0" w:color="auto"/>
            </w:tcBorders>
            <w:shd w:val="clear" w:color="000000" w:fill="CCC0DA"/>
            <w:vAlign w:val="center"/>
            <w:hideMark/>
          </w:tcPr>
          <w:p w14:paraId="4A4BE2B6" w14:textId="77777777" w:rsidR="007336F4" w:rsidRPr="007336F4" w:rsidRDefault="007336F4" w:rsidP="007336F4">
            <w:pPr>
              <w:rPr>
                <w:color w:val="000000"/>
                <w:sz w:val="18"/>
                <w:szCs w:val="18"/>
              </w:rPr>
            </w:pPr>
            <w:r w:rsidRPr="007336F4">
              <w:rPr>
                <w:color w:val="000000"/>
                <w:sz w:val="18"/>
                <w:szCs w:val="18"/>
              </w:rPr>
              <w:t>Tuscaloosa VA Medical Center</w:t>
            </w:r>
          </w:p>
        </w:tc>
      </w:tr>
      <w:tr w:rsidR="007336F4" w:rsidRPr="007336F4" w14:paraId="7D7C8CF1"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692EA242"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E4DFEC"/>
            <w:noWrap/>
            <w:vAlign w:val="center"/>
            <w:hideMark/>
          </w:tcPr>
          <w:p w14:paraId="3D13A00F" w14:textId="77777777" w:rsidR="007336F4" w:rsidRPr="007336F4" w:rsidRDefault="007336F4" w:rsidP="007336F4">
            <w:pPr>
              <w:jc w:val="center"/>
              <w:rPr>
                <w:color w:val="000000"/>
                <w:sz w:val="18"/>
                <w:szCs w:val="18"/>
              </w:rPr>
            </w:pPr>
            <w:r w:rsidRPr="007336F4">
              <w:rPr>
                <w:color w:val="000000"/>
                <w:sz w:val="18"/>
                <w:szCs w:val="18"/>
              </w:rPr>
              <w:t>8</w:t>
            </w:r>
          </w:p>
        </w:tc>
        <w:tc>
          <w:tcPr>
            <w:tcW w:w="7440" w:type="dxa"/>
            <w:tcBorders>
              <w:top w:val="nil"/>
              <w:left w:val="nil"/>
              <w:bottom w:val="single" w:sz="8" w:space="0" w:color="auto"/>
              <w:right w:val="single" w:sz="8" w:space="0" w:color="auto"/>
            </w:tcBorders>
            <w:shd w:val="clear" w:color="000000" w:fill="E4DFEC"/>
            <w:vAlign w:val="center"/>
            <w:hideMark/>
          </w:tcPr>
          <w:p w14:paraId="34F0305F" w14:textId="77777777" w:rsidR="007336F4" w:rsidRPr="007336F4" w:rsidRDefault="007336F4" w:rsidP="007336F4">
            <w:pPr>
              <w:rPr>
                <w:color w:val="000000"/>
                <w:sz w:val="18"/>
                <w:szCs w:val="18"/>
              </w:rPr>
            </w:pPr>
            <w:r w:rsidRPr="007336F4">
              <w:rPr>
                <w:color w:val="000000"/>
                <w:sz w:val="18"/>
                <w:szCs w:val="18"/>
              </w:rPr>
              <w:t>Bay Pines VA Health Care System (C.W.Bill Young)</w:t>
            </w:r>
          </w:p>
        </w:tc>
      </w:tr>
      <w:tr w:rsidR="007336F4" w:rsidRPr="00FD6FB4" w14:paraId="3923106E"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2E37F0FD"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E4DFEC"/>
            <w:noWrap/>
            <w:vAlign w:val="center"/>
            <w:hideMark/>
          </w:tcPr>
          <w:p w14:paraId="3324E211" w14:textId="77777777" w:rsidR="007336F4" w:rsidRPr="007336F4" w:rsidRDefault="007336F4" w:rsidP="007336F4">
            <w:pPr>
              <w:jc w:val="center"/>
              <w:rPr>
                <w:color w:val="000000"/>
                <w:sz w:val="18"/>
                <w:szCs w:val="18"/>
              </w:rPr>
            </w:pPr>
            <w:r w:rsidRPr="007336F4">
              <w:rPr>
                <w:color w:val="000000"/>
                <w:sz w:val="18"/>
                <w:szCs w:val="18"/>
              </w:rPr>
              <w:t>8</w:t>
            </w:r>
          </w:p>
        </w:tc>
        <w:tc>
          <w:tcPr>
            <w:tcW w:w="7440" w:type="dxa"/>
            <w:tcBorders>
              <w:top w:val="nil"/>
              <w:left w:val="nil"/>
              <w:bottom w:val="single" w:sz="8" w:space="0" w:color="auto"/>
              <w:right w:val="single" w:sz="8" w:space="0" w:color="auto"/>
            </w:tcBorders>
            <w:shd w:val="clear" w:color="000000" w:fill="E4DFEC"/>
            <w:vAlign w:val="center"/>
            <w:hideMark/>
          </w:tcPr>
          <w:p w14:paraId="29017CF2" w14:textId="77777777" w:rsidR="007336F4" w:rsidRPr="00242555" w:rsidRDefault="007336F4" w:rsidP="007336F4">
            <w:pPr>
              <w:rPr>
                <w:color w:val="000000"/>
                <w:sz w:val="18"/>
                <w:szCs w:val="18"/>
                <w:lang w:val="es-ES"/>
              </w:rPr>
            </w:pPr>
            <w:r w:rsidRPr="00242555">
              <w:rPr>
                <w:color w:val="000000"/>
                <w:sz w:val="18"/>
                <w:szCs w:val="18"/>
                <w:lang w:val="es-ES"/>
              </w:rPr>
              <w:t>Miami VA Medical Center (Bruce W. Carter)</w:t>
            </w:r>
          </w:p>
        </w:tc>
      </w:tr>
      <w:tr w:rsidR="007336F4" w:rsidRPr="007336F4" w14:paraId="5C19B1B1"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113A0E80"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E4DFEC"/>
            <w:noWrap/>
            <w:vAlign w:val="center"/>
            <w:hideMark/>
          </w:tcPr>
          <w:p w14:paraId="7B4B035D" w14:textId="77777777" w:rsidR="007336F4" w:rsidRPr="007336F4" w:rsidRDefault="007336F4" w:rsidP="007336F4">
            <w:pPr>
              <w:jc w:val="center"/>
              <w:rPr>
                <w:color w:val="000000"/>
                <w:sz w:val="18"/>
                <w:szCs w:val="18"/>
              </w:rPr>
            </w:pPr>
            <w:r w:rsidRPr="007336F4">
              <w:rPr>
                <w:color w:val="000000"/>
                <w:sz w:val="18"/>
                <w:szCs w:val="18"/>
              </w:rPr>
              <w:t>8</w:t>
            </w:r>
          </w:p>
        </w:tc>
        <w:tc>
          <w:tcPr>
            <w:tcW w:w="7440" w:type="dxa"/>
            <w:tcBorders>
              <w:top w:val="nil"/>
              <w:left w:val="nil"/>
              <w:bottom w:val="single" w:sz="8" w:space="0" w:color="auto"/>
              <w:right w:val="single" w:sz="8" w:space="0" w:color="auto"/>
            </w:tcBorders>
            <w:shd w:val="clear" w:color="000000" w:fill="E4DFEC"/>
            <w:vAlign w:val="center"/>
            <w:hideMark/>
          </w:tcPr>
          <w:p w14:paraId="07CCEFD7" w14:textId="77777777" w:rsidR="007336F4" w:rsidRPr="007336F4" w:rsidRDefault="007336F4" w:rsidP="007336F4">
            <w:pPr>
              <w:rPr>
                <w:color w:val="000000"/>
                <w:sz w:val="18"/>
                <w:szCs w:val="18"/>
              </w:rPr>
            </w:pPr>
            <w:r w:rsidRPr="007336F4">
              <w:rPr>
                <w:color w:val="000000"/>
                <w:sz w:val="18"/>
                <w:szCs w:val="18"/>
              </w:rPr>
              <w:t>West Palm Beach VA Medical Center</w:t>
            </w:r>
          </w:p>
        </w:tc>
      </w:tr>
      <w:tr w:rsidR="007336F4" w:rsidRPr="007336F4" w14:paraId="4E1625E0"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60C2C20B"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E4DFEC"/>
            <w:noWrap/>
            <w:vAlign w:val="center"/>
            <w:hideMark/>
          </w:tcPr>
          <w:p w14:paraId="2A9B0BAB" w14:textId="77777777" w:rsidR="007336F4" w:rsidRPr="007336F4" w:rsidRDefault="007336F4" w:rsidP="007336F4">
            <w:pPr>
              <w:jc w:val="center"/>
              <w:rPr>
                <w:color w:val="000000"/>
                <w:sz w:val="18"/>
                <w:szCs w:val="18"/>
              </w:rPr>
            </w:pPr>
            <w:r w:rsidRPr="007336F4">
              <w:rPr>
                <w:color w:val="000000"/>
                <w:sz w:val="18"/>
                <w:szCs w:val="18"/>
              </w:rPr>
              <w:t>8</w:t>
            </w:r>
          </w:p>
        </w:tc>
        <w:tc>
          <w:tcPr>
            <w:tcW w:w="7440" w:type="dxa"/>
            <w:tcBorders>
              <w:top w:val="nil"/>
              <w:left w:val="nil"/>
              <w:bottom w:val="single" w:sz="8" w:space="0" w:color="auto"/>
              <w:right w:val="single" w:sz="8" w:space="0" w:color="auto"/>
            </w:tcBorders>
            <w:shd w:val="clear" w:color="000000" w:fill="E4DFEC"/>
            <w:vAlign w:val="center"/>
            <w:hideMark/>
          </w:tcPr>
          <w:p w14:paraId="191B79A3" w14:textId="77777777" w:rsidR="007336F4" w:rsidRPr="007336F4" w:rsidRDefault="007336F4" w:rsidP="007336F4">
            <w:pPr>
              <w:rPr>
                <w:color w:val="000000"/>
                <w:sz w:val="18"/>
                <w:szCs w:val="18"/>
              </w:rPr>
            </w:pPr>
            <w:r w:rsidRPr="007336F4">
              <w:rPr>
                <w:color w:val="000000"/>
                <w:sz w:val="18"/>
                <w:szCs w:val="18"/>
              </w:rPr>
              <w:t>Malcom Randall VA Medical Center &amp; N FL S GA VHS - Gainesville</w:t>
            </w:r>
          </w:p>
        </w:tc>
      </w:tr>
      <w:tr w:rsidR="007336F4" w:rsidRPr="007336F4" w14:paraId="016BF2E9"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42B7DD0A"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E4DFEC"/>
            <w:noWrap/>
            <w:vAlign w:val="center"/>
            <w:hideMark/>
          </w:tcPr>
          <w:p w14:paraId="22A79A3B" w14:textId="77777777" w:rsidR="007336F4" w:rsidRPr="007336F4" w:rsidRDefault="007336F4" w:rsidP="007336F4">
            <w:pPr>
              <w:jc w:val="center"/>
              <w:rPr>
                <w:color w:val="000000"/>
                <w:sz w:val="18"/>
                <w:szCs w:val="18"/>
              </w:rPr>
            </w:pPr>
            <w:r w:rsidRPr="007336F4">
              <w:rPr>
                <w:color w:val="000000"/>
                <w:sz w:val="18"/>
                <w:szCs w:val="18"/>
              </w:rPr>
              <w:t>8</w:t>
            </w:r>
          </w:p>
        </w:tc>
        <w:tc>
          <w:tcPr>
            <w:tcW w:w="7440" w:type="dxa"/>
            <w:tcBorders>
              <w:top w:val="nil"/>
              <w:left w:val="nil"/>
              <w:bottom w:val="single" w:sz="8" w:space="0" w:color="auto"/>
              <w:right w:val="single" w:sz="8" w:space="0" w:color="auto"/>
            </w:tcBorders>
            <w:shd w:val="clear" w:color="000000" w:fill="E4DFEC"/>
            <w:vAlign w:val="center"/>
            <w:hideMark/>
          </w:tcPr>
          <w:p w14:paraId="12D49BDC" w14:textId="77777777" w:rsidR="007336F4" w:rsidRPr="007336F4" w:rsidRDefault="007336F4" w:rsidP="007336F4">
            <w:pPr>
              <w:rPr>
                <w:color w:val="000000"/>
                <w:sz w:val="18"/>
                <w:szCs w:val="18"/>
              </w:rPr>
            </w:pPr>
            <w:r w:rsidRPr="007336F4">
              <w:rPr>
                <w:color w:val="000000"/>
                <w:sz w:val="18"/>
                <w:szCs w:val="18"/>
              </w:rPr>
              <w:t>Lake City VA Medical Center</w:t>
            </w:r>
          </w:p>
        </w:tc>
      </w:tr>
      <w:tr w:rsidR="007336F4" w:rsidRPr="007336F4" w14:paraId="35DFE12F"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255279A9"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E4DFEC"/>
            <w:noWrap/>
            <w:vAlign w:val="center"/>
            <w:hideMark/>
          </w:tcPr>
          <w:p w14:paraId="681217E4" w14:textId="77777777" w:rsidR="007336F4" w:rsidRPr="007336F4" w:rsidRDefault="007336F4" w:rsidP="007336F4">
            <w:pPr>
              <w:jc w:val="center"/>
              <w:rPr>
                <w:color w:val="000000"/>
                <w:sz w:val="18"/>
                <w:szCs w:val="18"/>
              </w:rPr>
            </w:pPr>
            <w:r w:rsidRPr="007336F4">
              <w:rPr>
                <w:color w:val="000000"/>
                <w:sz w:val="18"/>
                <w:szCs w:val="18"/>
              </w:rPr>
              <w:t>8</w:t>
            </w:r>
          </w:p>
        </w:tc>
        <w:tc>
          <w:tcPr>
            <w:tcW w:w="7440" w:type="dxa"/>
            <w:tcBorders>
              <w:top w:val="nil"/>
              <w:left w:val="nil"/>
              <w:bottom w:val="single" w:sz="8" w:space="0" w:color="auto"/>
              <w:right w:val="single" w:sz="8" w:space="0" w:color="auto"/>
            </w:tcBorders>
            <w:shd w:val="clear" w:color="000000" w:fill="E4DFEC"/>
            <w:vAlign w:val="center"/>
            <w:hideMark/>
          </w:tcPr>
          <w:p w14:paraId="192B86D2" w14:textId="77777777" w:rsidR="007336F4" w:rsidRPr="007336F4" w:rsidRDefault="007336F4" w:rsidP="007336F4">
            <w:pPr>
              <w:rPr>
                <w:color w:val="000000"/>
                <w:sz w:val="18"/>
                <w:szCs w:val="18"/>
              </w:rPr>
            </w:pPr>
            <w:r w:rsidRPr="007336F4">
              <w:rPr>
                <w:color w:val="000000"/>
                <w:sz w:val="18"/>
                <w:szCs w:val="18"/>
              </w:rPr>
              <w:t xml:space="preserve">VA Caribbean Healthcare System (San Juan) </w:t>
            </w:r>
          </w:p>
        </w:tc>
      </w:tr>
      <w:tr w:rsidR="007336F4" w:rsidRPr="007336F4" w14:paraId="37663D3F"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68CE9912"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E4DFEC"/>
            <w:noWrap/>
            <w:vAlign w:val="center"/>
            <w:hideMark/>
          </w:tcPr>
          <w:p w14:paraId="58D32EF0" w14:textId="77777777" w:rsidR="007336F4" w:rsidRPr="007336F4" w:rsidRDefault="007336F4" w:rsidP="007336F4">
            <w:pPr>
              <w:jc w:val="center"/>
              <w:rPr>
                <w:color w:val="000000"/>
                <w:sz w:val="18"/>
                <w:szCs w:val="18"/>
              </w:rPr>
            </w:pPr>
            <w:r w:rsidRPr="007336F4">
              <w:rPr>
                <w:color w:val="000000"/>
                <w:sz w:val="18"/>
                <w:szCs w:val="18"/>
              </w:rPr>
              <w:t>8</w:t>
            </w:r>
          </w:p>
        </w:tc>
        <w:tc>
          <w:tcPr>
            <w:tcW w:w="7440" w:type="dxa"/>
            <w:tcBorders>
              <w:top w:val="nil"/>
              <w:left w:val="nil"/>
              <w:bottom w:val="single" w:sz="8" w:space="0" w:color="auto"/>
              <w:right w:val="single" w:sz="8" w:space="0" w:color="auto"/>
            </w:tcBorders>
            <w:shd w:val="clear" w:color="000000" w:fill="E4DFEC"/>
            <w:vAlign w:val="center"/>
            <w:hideMark/>
          </w:tcPr>
          <w:p w14:paraId="38BCA081" w14:textId="77777777" w:rsidR="007336F4" w:rsidRPr="007336F4" w:rsidRDefault="007336F4" w:rsidP="007336F4">
            <w:pPr>
              <w:rPr>
                <w:color w:val="000000"/>
                <w:sz w:val="18"/>
                <w:szCs w:val="18"/>
              </w:rPr>
            </w:pPr>
            <w:r w:rsidRPr="007336F4">
              <w:rPr>
                <w:color w:val="000000"/>
                <w:sz w:val="18"/>
                <w:szCs w:val="18"/>
              </w:rPr>
              <w:t>Mayaguez Outpatient Clinic</w:t>
            </w:r>
          </w:p>
        </w:tc>
      </w:tr>
      <w:tr w:rsidR="007336F4" w:rsidRPr="00FD6FB4" w14:paraId="0CA0F6AE"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68485F31"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E4DFEC"/>
            <w:noWrap/>
            <w:vAlign w:val="center"/>
            <w:hideMark/>
          </w:tcPr>
          <w:p w14:paraId="3B78DBAE" w14:textId="77777777" w:rsidR="007336F4" w:rsidRPr="007336F4" w:rsidRDefault="007336F4" w:rsidP="007336F4">
            <w:pPr>
              <w:jc w:val="center"/>
              <w:rPr>
                <w:color w:val="000000"/>
                <w:sz w:val="18"/>
                <w:szCs w:val="18"/>
              </w:rPr>
            </w:pPr>
            <w:r w:rsidRPr="007336F4">
              <w:rPr>
                <w:color w:val="000000"/>
                <w:sz w:val="18"/>
                <w:szCs w:val="18"/>
              </w:rPr>
              <w:t>8</w:t>
            </w:r>
          </w:p>
        </w:tc>
        <w:tc>
          <w:tcPr>
            <w:tcW w:w="7440" w:type="dxa"/>
            <w:tcBorders>
              <w:top w:val="nil"/>
              <w:left w:val="nil"/>
              <w:bottom w:val="single" w:sz="8" w:space="0" w:color="auto"/>
              <w:right w:val="single" w:sz="8" w:space="0" w:color="auto"/>
            </w:tcBorders>
            <w:shd w:val="clear" w:color="000000" w:fill="E4DFEC"/>
            <w:vAlign w:val="center"/>
            <w:hideMark/>
          </w:tcPr>
          <w:p w14:paraId="269065E0" w14:textId="77777777" w:rsidR="007336F4" w:rsidRPr="00242555" w:rsidRDefault="007336F4" w:rsidP="007336F4">
            <w:pPr>
              <w:rPr>
                <w:color w:val="000000"/>
                <w:sz w:val="18"/>
                <w:szCs w:val="18"/>
                <w:lang w:val="es-ES"/>
              </w:rPr>
            </w:pPr>
            <w:r w:rsidRPr="00242555">
              <w:rPr>
                <w:color w:val="000000"/>
                <w:sz w:val="18"/>
                <w:szCs w:val="18"/>
                <w:lang w:val="es-ES"/>
              </w:rPr>
              <w:t>James A. Haley VA Medical Center</w:t>
            </w:r>
          </w:p>
        </w:tc>
      </w:tr>
      <w:tr w:rsidR="007336F4" w:rsidRPr="00FD6FB4" w14:paraId="13D0FCBD"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16241C73"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lastRenderedPageBreak/>
              <w:t>2</w:t>
            </w:r>
          </w:p>
        </w:tc>
        <w:tc>
          <w:tcPr>
            <w:tcW w:w="760" w:type="dxa"/>
            <w:tcBorders>
              <w:top w:val="nil"/>
              <w:left w:val="nil"/>
              <w:bottom w:val="single" w:sz="8" w:space="0" w:color="auto"/>
              <w:right w:val="single" w:sz="8" w:space="0" w:color="auto"/>
            </w:tcBorders>
            <w:shd w:val="clear" w:color="000000" w:fill="E4DFEC"/>
            <w:noWrap/>
            <w:vAlign w:val="center"/>
            <w:hideMark/>
          </w:tcPr>
          <w:p w14:paraId="026413D7" w14:textId="77777777" w:rsidR="007336F4" w:rsidRPr="007336F4" w:rsidRDefault="007336F4" w:rsidP="007336F4">
            <w:pPr>
              <w:jc w:val="center"/>
              <w:rPr>
                <w:color w:val="000000"/>
                <w:sz w:val="18"/>
                <w:szCs w:val="18"/>
              </w:rPr>
            </w:pPr>
            <w:r w:rsidRPr="007336F4">
              <w:rPr>
                <w:color w:val="000000"/>
                <w:sz w:val="18"/>
                <w:szCs w:val="18"/>
              </w:rPr>
              <w:t>8</w:t>
            </w:r>
          </w:p>
        </w:tc>
        <w:tc>
          <w:tcPr>
            <w:tcW w:w="7440" w:type="dxa"/>
            <w:tcBorders>
              <w:top w:val="nil"/>
              <w:left w:val="nil"/>
              <w:bottom w:val="single" w:sz="8" w:space="0" w:color="auto"/>
              <w:right w:val="single" w:sz="8" w:space="0" w:color="auto"/>
            </w:tcBorders>
            <w:shd w:val="clear" w:color="000000" w:fill="E4DFEC"/>
            <w:vAlign w:val="center"/>
            <w:hideMark/>
          </w:tcPr>
          <w:p w14:paraId="5459CB16" w14:textId="77777777" w:rsidR="007336F4" w:rsidRPr="00242555" w:rsidRDefault="007336F4" w:rsidP="007336F4">
            <w:pPr>
              <w:rPr>
                <w:color w:val="000000"/>
                <w:sz w:val="18"/>
                <w:szCs w:val="18"/>
                <w:lang w:val="es-ES"/>
              </w:rPr>
            </w:pPr>
            <w:r w:rsidRPr="00242555">
              <w:rPr>
                <w:color w:val="000000"/>
                <w:sz w:val="18"/>
                <w:szCs w:val="18"/>
                <w:lang w:val="es-ES"/>
              </w:rPr>
              <w:t>Orlando VA Medical Center (Lake Nona)</w:t>
            </w:r>
          </w:p>
        </w:tc>
      </w:tr>
      <w:tr w:rsidR="007336F4" w:rsidRPr="00FD6FB4" w14:paraId="0E0160B4"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537C9ECC"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CCC0DA"/>
            <w:noWrap/>
            <w:vAlign w:val="center"/>
            <w:hideMark/>
          </w:tcPr>
          <w:p w14:paraId="6EE4E487" w14:textId="77777777" w:rsidR="007336F4" w:rsidRPr="007336F4" w:rsidRDefault="007336F4" w:rsidP="007336F4">
            <w:pPr>
              <w:jc w:val="center"/>
              <w:rPr>
                <w:color w:val="000000"/>
                <w:sz w:val="18"/>
                <w:szCs w:val="18"/>
              </w:rPr>
            </w:pPr>
            <w:r w:rsidRPr="007336F4">
              <w:rPr>
                <w:color w:val="000000"/>
                <w:sz w:val="18"/>
                <w:szCs w:val="18"/>
              </w:rPr>
              <w:t>9</w:t>
            </w:r>
          </w:p>
        </w:tc>
        <w:tc>
          <w:tcPr>
            <w:tcW w:w="7440" w:type="dxa"/>
            <w:tcBorders>
              <w:top w:val="nil"/>
              <w:left w:val="nil"/>
              <w:bottom w:val="single" w:sz="8" w:space="0" w:color="auto"/>
              <w:right w:val="single" w:sz="8" w:space="0" w:color="auto"/>
            </w:tcBorders>
            <w:shd w:val="clear" w:color="000000" w:fill="CCC0DA"/>
            <w:vAlign w:val="center"/>
            <w:hideMark/>
          </w:tcPr>
          <w:p w14:paraId="5E2008E0" w14:textId="77777777" w:rsidR="007336F4" w:rsidRPr="00242555" w:rsidRDefault="007336F4" w:rsidP="007336F4">
            <w:pPr>
              <w:rPr>
                <w:color w:val="000000"/>
                <w:sz w:val="18"/>
                <w:szCs w:val="18"/>
                <w:lang w:val="es-ES"/>
              </w:rPr>
            </w:pPr>
            <w:r w:rsidRPr="00242555">
              <w:rPr>
                <w:color w:val="000000"/>
                <w:sz w:val="18"/>
                <w:szCs w:val="18"/>
                <w:lang w:val="es-ES"/>
              </w:rPr>
              <w:t>Lexington VA Medical Center -Leestown</w:t>
            </w:r>
          </w:p>
        </w:tc>
      </w:tr>
      <w:tr w:rsidR="007336F4" w:rsidRPr="007336F4" w14:paraId="6B5BCE05"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65E79F5F"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CCC0DA"/>
            <w:noWrap/>
            <w:vAlign w:val="center"/>
            <w:hideMark/>
          </w:tcPr>
          <w:p w14:paraId="01D9F262" w14:textId="77777777" w:rsidR="007336F4" w:rsidRPr="007336F4" w:rsidRDefault="007336F4" w:rsidP="007336F4">
            <w:pPr>
              <w:jc w:val="center"/>
              <w:rPr>
                <w:color w:val="000000"/>
                <w:sz w:val="18"/>
                <w:szCs w:val="18"/>
              </w:rPr>
            </w:pPr>
            <w:r w:rsidRPr="007336F4">
              <w:rPr>
                <w:color w:val="000000"/>
                <w:sz w:val="18"/>
                <w:szCs w:val="18"/>
              </w:rPr>
              <w:t>9</w:t>
            </w:r>
          </w:p>
        </w:tc>
        <w:tc>
          <w:tcPr>
            <w:tcW w:w="7440" w:type="dxa"/>
            <w:tcBorders>
              <w:top w:val="nil"/>
              <w:left w:val="nil"/>
              <w:bottom w:val="single" w:sz="8" w:space="0" w:color="auto"/>
              <w:right w:val="single" w:sz="8" w:space="0" w:color="auto"/>
            </w:tcBorders>
            <w:shd w:val="clear" w:color="000000" w:fill="CCC0DA"/>
            <w:vAlign w:val="center"/>
            <w:hideMark/>
          </w:tcPr>
          <w:p w14:paraId="2134382D" w14:textId="77777777" w:rsidR="007336F4" w:rsidRPr="007336F4" w:rsidRDefault="007336F4" w:rsidP="007336F4">
            <w:pPr>
              <w:rPr>
                <w:color w:val="000000"/>
                <w:sz w:val="18"/>
                <w:szCs w:val="18"/>
              </w:rPr>
            </w:pPr>
            <w:r w:rsidRPr="007336F4">
              <w:rPr>
                <w:color w:val="000000"/>
                <w:sz w:val="18"/>
                <w:szCs w:val="18"/>
              </w:rPr>
              <w:t>Lexington - Cooper</w:t>
            </w:r>
          </w:p>
        </w:tc>
      </w:tr>
      <w:tr w:rsidR="007336F4" w:rsidRPr="00FD6FB4" w14:paraId="7651ADC3"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3BFB8516"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CCC0DA"/>
            <w:noWrap/>
            <w:vAlign w:val="center"/>
            <w:hideMark/>
          </w:tcPr>
          <w:p w14:paraId="3B2D6CCB" w14:textId="77777777" w:rsidR="007336F4" w:rsidRPr="007336F4" w:rsidRDefault="007336F4" w:rsidP="007336F4">
            <w:pPr>
              <w:jc w:val="center"/>
              <w:rPr>
                <w:color w:val="000000"/>
                <w:sz w:val="18"/>
                <w:szCs w:val="18"/>
              </w:rPr>
            </w:pPr>
            <w:r w:rsidRPr="007336F4">
              <w:rPr>
                <w:color w:val="000000"/>
                <w:sz w:val="18"/>
                <w:szCs w:val="18"/>
              </w:rPr>
              <w:t>9</w:t>
            </w:r>
          </w:p>
        </w:tc>
        <w:tc>
          <w:tcPr>
            <w:tcW w:w="7440" w:type="dxa"/>
            <w:tcBorders>
              <w:top w:val="nil"/>
              <w:left w:val="nil"/>
              <w:bottom w:val="single" w:sz="8" w:space="0" w:color="auto"/>
              <w:right w:val="single" w:sz="8" w:space="0" w:color="auto"/>
            </w:tcBorders>
            <w:shd w:val="clear" w:color="000000" w:fill="CCC0DA"/>
            <w:vAlign w:val="center"/>
            <w:hideMark/>
          </w:tcPr>
          <w:p w14:paraId="58B36C61" w14:textId="77777777" w:rsidR="007336F4" w:rsidRPr="00242555" w:rsidRDefault="007336F4" w:rsidP="007336F4">
            <w:pPr>
              <w:rPr>
                <w:color w:val="000000"/>
                <w:sz w:val="18"/>
                <w:szCs w:val="18"/>
                <w:lang w:val="es-ES"/>
              </w:rPr>
            </w:pPr>
            <w:r w:rsidRPr="00242555">
              <w:rPr>
                <w:color w:val="000000"/>
                <w:sz w:val="18"/>
                <w:szCs w:val="18"/>
                <w:lang w:val="es-ES"/>
              </w:rPr>
              <w:t>Robley Rex VA Medical Center</w:t>
            </w:r>
          </w:p>
        </w:tc>
      </w:tr>
      <w:tr w:rsidR="007336F4" w:rsidRPr="007336F4" w14:paraId="4C29F222"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3683FA97"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CCC0DA"/>
            <w:noWrap/>
            <w:vAlign w:val="center"/>
            <w:hideMark/>
          </w:tcPr>
          <w:p w14:paraId="00314A4D" w14:textId="77777777" w:rsidR="007336F4" w:rsidRPr="007336F4" w:rsidRDefault="007336F4" w:rsidP="007336F4">
            <w:pPr>
              <w:jc w:val="center"/>
              <w:rPr>
                <w:color w:val="000000"/>
                <w:sz w:val="18"/>
                <w:szCs w:val="18"/>
              </w:rPr>
            </w:pPr>
            <w:r w:rsidRPr="007336F4">
              <w:rPr>
                <w:color w:val="000000"/>
                <w:sz w:val="18"/>
                <w:szCs w:val="18"/>
              </w:rPr>
              <w:t>9</w:t>
            </w:r>
          </w:p>
        </w:tc>
        <w:tc>
          <w:tcPr>
            <w:tcW w:w="7440" w:type="dxa"/>
            <w:tcBorders>
              <w:top w:val="nil"/>
              <w:left w:val="nil"/>
              <w:bottom w:val="single" w:sz="8" w:space="0" w:color="auto"/>
              <w:right w:val="single" w:sz="8" w:space="0" w:color="auto"/>
            </w:tcBorders>
            <w:shd w:val="clear" w:color="000000" w:fill="CCC0DA"/>
            <w:vAlign w:val="center"/>
            <w:hideMark/>
          </w:tcPr>
          <w:p w14:paraId="7DFC1E79" w14:textId="77777777" w:rsidR="007336F4" w:rsidRPr="007336F4" w:rsidRDefault="007336F4" w:rsidP="007336F4">
            <w:pPr>
              <w:rPr>
                <w:color w:val="000000"/>
                <w:sz w:val="18"/>
                <w:szCs w:val="18"/>
              </w:rPr>
            </w:pPr>
            <w:r w:rsidRPr="007336F4">
              <w:rPr>
                <w:color w:val="000000"/>
                <w:sz w:val="18"/>
                <w:szCs w:val="18"/>
              </w:rPr>
              <w:t>Memphis VA Medical Center</w:t>
            </w:r>
          </w:p>
        </w:tc>
      </w:tr>
      <w:tr w:rsidR="007336F4" w:rsidRPr="007336F4" w14:paraId="095EA649"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003AD30E"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CCC0DA"/>
            <w:noWrap/>
            <w:vAlign w:val="center"/>
            <w:hideMark/>
          </w:tcPr>
          <w:p w14:paraId="6BBF653F" w14:textId="77777777" w:rsidR="007336F4" w:rsidRPr="007336F4" w:rsidRDefault="007336F4" w:rsidP="007336F4">
            <w:pPr>
              <w:jc w:val="center"/>
              <w:rPr>
                <w:color w:val="000000"/>
                <w:sz w:val="18"/>
                <w:szCs w:val="18"/>
              </w:rPr>
            </w:pPr>
            <w:r w:rsidRPr="007336F4">
              <w:rPr>
                <w:color w:val="000000"/>
                <w:sz w:val="18"/>
                <w:szCs w:val="18"/>
              </w:rPr>
              <w:t>9</w:t>
            </w:r>
          </w:p>
        </w:tc>
        <w:tc>
          <w:tcPr>
            <w:tcW w:w="7440" w:type="dxa"/>
            <w:tcBorders>
              <w:top w:val="nil"/>
              <w:left w:val="nil"/>
              <w:bottom w:val="single" w:sz="8" w:space="0" w:color="auto"/>
              <w:right w:val="single" w:sz="8" w:space="0" w:color="auto"/>
            </w:tcBorders>
            <w:shd w:val="clear" w:color="000000" w:fill="CCC0DA"/>
            <w:vAlign w:val="center"/>
            <w:hideMark/>
          </w:tcPr>
          <w:p w14:paraId="289C25B0" w14:textId="77777777" w:rsidR="007336F4" w:rsidRPr="007336F4" w:rsidRDefault="007336F4" w:rsidP="007336F4">
            <w:pPr>
              <w:rPr>
                <w:color w:val="000000"/>
                <w:sz w:val="18"/>
                <w:szCs w:val="18"/>
              </w:rPr>
            </w:pPr>
            <w:r w:rsidRPr="007336F4">
              <w:rPr>
                <w:color w:val="000000"/>
                <w:sz w:val="18"/>
                <w:szCs w:val="18"/>
              </w:rPr>
              <w:t>Mountain Home VA Medical Center/Johnson City (James H. Quillen)</w:t>
            </w:r>
          </w:p>
        </w:tc>
      </w:tr>
      <w:tr w:rsidR="007336F4" w:rsidRPr="007336F4" w14:paraId="34015206"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0F1DEDBA"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CCC0DA"/>
            <w:noWrap/>
            <w:vAlign w:val="center"/>
            <w:hideMark/>
          </w:tcPr>
          <w:p w14:paraId="0A35BCAF" w14:textId="77777777" w:rsidR="007336F4" w:rsidRPr="007336F4" w:rsidRDefault="007336F4" w:rsidP="007336F4">
            <w:pPr>
              <w:jc w:val="center"/>
              <w:rPr>
                <w:color w:val="000000"/>
                <w:sz w:val="18"/>
                <w:szCs w:val="18"/>
              </w:rPr>
            </w:pPr>
            <w:r w:rsidRPr="007336F4">
              <w:rPr>
                <w:color w:val="000000"/>
                <w:sz w:val="18"/>
                <w:szCs w:val="18"/>
              </w:rPr>
              <w:t>9</w:t>
            </w:r>
          </w:p>
        </w:tc>
        <w:tc>
          <w:tcPr>
            <w:tcW w:w="7440" w:type="dxa"/>
            <w:tcBorders>
              <w:top w:val="nil"/>
              <w:left w:val="nil"/>
              <w:bottom w:val="single" w:sz="8" w:space="0" w:color="auto"/>
              <w:right w:val="single" w:sz="8" w:space="0" w:color="auto"/>
            </w:tcBorders>
            <w:shd w:val="clear" w:color="000000" w:fill="CCC0DA"/>
            <w:vAlign w:val="center"/>
            <w:hideMark/>
          </w:tcPr>
          <w:p w14:paraId="4A943D52" w14:textId="77777777" w:rsidR="007336F4" w:rsidRPr="007336F4" w:rsidRDefault="007336F4" w:rsidP="007336F4">
            <w:pPr>
              <w:rPr>
                <w:color w:val="000000"/>
                <w:sz w:val="18"/>
                <w:szCs w:val="18"/>
              </w:rPr>
            </w:pPr>
            <w:r w:rsidRPr="007336F4">
              <w:rPr>
                <w:color w:val="000000"/>
                <w:sz w:val="18"/>
                <w:szCs w:val="18"/>
              </w:rPr>
              <w:t>Tennessee Valley Healthcare System - Nashville Campus</w:t>
            </w:r>
          </w:p>
        </w:tc>
      </w:tr>
      <w:tr w:rsidR="007336F4" w:rsidRPr="007336F4" w14:paraId="751537B4"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403151"/>
            <w:noWrap/>
            <w:vAlign w:val="center"/>
            <w:hideMark/>
          </w:tcPr>
          <w:p w14:paraId="31B484DA"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2</w:t>
            </w:r>
          </w:p>
        </w:tc>
        <w:tc>
          <w:tcPr>
            <w:tcW w:w="760" w:type="dxa"/>
            <w:tcBorders>
              <w:top w:val="nil"/>
              <w:left w:val="nil"/>
              <w:bottom w:val="single" w:sz="8" w:space="0" w:color="auto"/>
              <w:right w:val="single" w:sz="8" w:space="0" w:color="auto"/>
            </w:tcBorders>
            <w:shd w:val="clear" w:color="000000" w:fill="CCC0DA"/>
            <w:noWrap/>
            <w:vAlign w:val="center"/>
            <w:hideMark/>
          </w:tcPr>
          <w:p w14:paraId="75595C69" w14:textId="77777777" w:rsidR="007336F4" w:rsidRPr="007336F4" w:rsidRDefault="007336F4" w:rsidP="007336F4">
            <w:pPr>
              <w:jc w:val="center"/>
              <w:rPr>
                <w:color w:val="000000"/>
                <w:sz w:val="18"/>
                <w:szCs w:val="18"/>
              </w:rPr>
            </w:pPr>
            <w:r w:rsidRPr="007336F4">
              <w:rPr>
                <w:color w:val="000000"/>
                <w:sz w:val="18"/>
                <w:szCs w:val="18"/>
              </w:rPr>
              <w:t>9</w:t>
            </w:r>
          </w:p>
        </w:tc>
        <w:tc>
          <w:tcPr>
            <w:tcW w:w="7440" w:type="dxa"/>
            <w:tcBorders>
              <w:top w:val="nil"/>
              <w:left w:val="nil"/>
              <w:bottom w:val="single" w:sz="8" w:space="0" w:color="auto"/>
              <w:right w:val="single" w:sz="8" w:space="0" w:color="auto"/>
            </w:tcBorders>
            <w:shd w:val="clear" w:color="000000" w:fill="CCC0DA"/>
            <w:vAlign w:val="center"/>
            <w:hideMark/>
          </w:tcPr>
          <w:p w14:paraId="003B1159" w14:textId="77777777" w:rsidR="007336F4" w:rsidRPr="007336F4" w:rsidRDefault="007336F4" w:rsidP="007336F4">
            <w:pPr>
              <w:rPr>
                <w:color w:val="000000"/>
                <w:sz w:val="18"/>
                <w:szCs w:val="18"/>
              </w:rPr>
            </w:pPr>
            <w:r w:rsidRPr="007336F4">
              <w:rPr>
                <w:color w:val="000000"/>
                <w:sz w:val="18"/>
                <w:szCs w:val="18"/>
              </w:rPr>
              <w:t>Murfreesboro</w:t>
            </w:r>
          </w:p>
        </w:tc>
      </w:tr>
      <w:tr w:rsidR="007336F4" w:rsidRPr="007336F4" w14:paraId="6D6CDA20"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4A06F352"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F2DCDB"/>
            <w:noWrap/>
            <w:vAlign w:val="center"/>
            <w:hideMark/>
          </w:tcPr>
          <w:p w14:paraId="07B16D7B" w14:textId="77777777" w:rsidR="007336F4" w:rsidRPr="007336F4" w:rsidRDefault="007336F4" w:rsidP="007336F4">
            <w:pPr>
              <w:jc w:val="center"/>
              <w:rPr>
                <w:color w:val="000000"/>
                <w:sz w:val="18"/>
                <w:szCs w:val="18"/>
              </w:rPr>
            </w:pPr>
            <w:r w:rsidRPr="007336F4">
              <w:rPr>
                <w:color w:val="000000"/>
                <w:sz w:val="18"/>
                <w:szCs w:val="18"/>
              </w:rPr>
              <w:t>10</w:t>
            </w:r>
          </w:p>
        </w:tc>
        <w:tc>
          <w:tcPr>
            <w:tcW w:w="7440" w:type="dxa"/>
            <w:tcBorders>
              <w:top w:val="nil"/>
              <w:left w:val="nil"/>
              <w:bottom w:val="single" w:sz="8" w:space="0" w:color="auto"/>
              <w:right w:val="single" w:sz="8" w:space="0" w:color="auto"/>
            </w:tcBorders>
            <w:shd w:val="clear" w:color="000000" w:fill="F2DCDB"/>
            <w:vAlign w:val="center"/>
            <w:hideMark/>
          </w:tcPr>
          <w:p w14:paraId="3CC1AF3F" w14:textId="77777777" w:rsidR="007336F4" w:rsidRPr="007336F4" w:rsidRDefault="007336F4" w:rsidP="007336F4">
            <w:pPr>
              <w:rPr>
                <w:color w:val="000000"/>
                <w:sz w:val="18"/>
                <w:szCs w:val="18"/>
              </w:rPr>
            </w:pPr>
            <w:r w:rsidRPr="007336F4">
              <w:rPr>
                <w:color w:val="000000"/>
                <w:sz w:val="18"/>
                <w:szCs w:val="18"/>
              </w:rPr>
              <w:t>Chillicothe VA Medical Center</w:t>
            </w:r>
          </w:p>
        </w:tc>
      </w:tr>
      <w:tr w:rsidR="007336F4" w:rsidRPr="007336F4" w14:paraId="660F9B9F"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03F90074"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F2DCDB"/>
            <w:noWrap/>
            <w:vAlign w:val="center"/>
            <w:hideMark/>
          </w:tcPr>
          <w:p w14:paraId="02931B51" w14:textId="77777777" w:rsidR="007336F4" w:rsidRPr="007336F4" w:rsidRDefault="007336F4" w:rsidP="007336F4">
            <w:pPr>
              <w:jc w:val="center"/>
              <w:rPr>
                <w:color w:val="000000"/>
                <w:sz w:val="18"/>
                <w:szCs w:val="18"/>
              </w:rPr>
            </w:pPr>
            <w:r w:rsidRPr="007336F4">
              <w:rPr>
                <w:color w:val="000000"/>
                <w:sz w:val="18"/>
                <w:szCs w:val="18"/>
              </w:rPr>
              <w:t>10</w:t>
            </w:r>
          </w:p>
        </w:tc>
        <w:tc>
          <w:tcPr>
            <w:tcW w:w="7440" w:type="dxa"/>
            <w:tcBorders>
              <w:top w:val="nil"/>
              <w:left w:val="nil"/>
              <w:bottom w:val="single" w:sz="8" w:space="0" w:color="auto"/>
              <w:right w:val="single" w:sz="8" w:space="0" w:color="auto"/>
            </w:tcBorders>
            <w:shd w:val="clear" w:color="000000" w:fill="F2DCDB"/>
            <w:vAlign w:val="center"/>
            <w:hideMark/>
          </w:tcPr>
          <w:p w14:paraId="608B963D" w14:textId="77777777" w:rsidR="007336F4" w:rsidRPr="007336F4" w:rsidRDefault="007336F4" w:rsidP="007336F4">
            <w:pPr>
              <w:rPr>
                <w:color w:val="000000"/>
                <w:sz w:val="18"/>
                <w:szCs w:val="18"/>
              </w:rPr>
            </w:pPr>
            <w:r w:rsidRPr="007336F4">
              <w:rPr>
                <w:color w:val="000000"/>
                <w:sz w:val="18"/>
                <w:szCs w:val="18"/>
              </w:rPr>
              <w:t>Cincinnati VA Medical Center</w:t>
            </w:r>
          </w:p>
        </w:tc>
      </w:tr>
      <w:tr w:rsidR="007336F4" w:rsidRPr="007336F4" w14:paraId="0F897E68"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7FD1FE19"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F2DCDB"/>
            <w:noWrap/>
            <w:vAlign w:val="center"/>
            <w:hideMark/>
          </w:tcPr>
          <w:p w14:paraId="360DEF08" w14:textId="77777777" w:rsidR="007336F4" w:rsidRPr="007336F4" w:rsidRDefault="007336F4" w:rsidP="007336F4">
            <w:pPr>
              <w:jc w:val="center"/>
              <w:rPr>
                <w:color w:val="000000"/>
                <w:sz w:val="18"/>
                <w:szCs w:val="18"/>
              </w:rPr>
            </w:pPr>
            <w:r w:rsidRPr="007336F4">
              <w:rPr>
                <w:color w:val="000000"/>
                <w:sz w:val="18"/>
                <w:szCs w:val="18"/>
              </w:rPr>
              <w:t>10</w:t>
            </w:r>
          </w:p>
        </w:tc>
        <w:tc>
          <w:tcPr>
            <w:tcW w:w="7440" w:type="dxa"/>
            <w:tcBorders>
              <w:top w:val="nil"/>
              <w:left w:val="nil"/>
              <w:bottom w:val="single" w:sz="8" w:space="0" w:color="auto"/>
              <w:right w:val="single" w:sz="8" w:space="0" w:color="auto"/>
            </w:tcBorders>
            <w:shd w:val="clear" w:color="000000" w:fill="F2DCDB"/>
            <w:vAlign w:val="center"/>
            <w:hideMark/>
          </w:tcPr>
          <w:p w14:paraId="4F97D9C0" w14:textId="77777777" w:rsidR="007336F4" w:rsidRPr="007336F4" w:rsidRDefault="007336F4" w:rsidP="007336F4">
            <w:pPr>
              <w:rPr>
                <w:color w:val="000000"/>
                <w:sz w:val="18"/>
                <w:szCs w:val="18"/>
              </w:rPr>
            </w:pPr>
            <w:r w:rsidRPr="007336F4">
              <w:rPr>
                <w:color w:val="000000"/>
                <w:sz w:val="18"/>
                <w:szCs w:val="18"/>
              </w:rPr>
              <w:t>Cincinnati - Fort Thomas</w:t>
            </w:r>
          </w:p>
        </w:tc>
      </w:tr>
      <w:tr w:rsidR="007336F4" w:rsidRPr="007336F4" w14:paraId="08237451"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28C32596"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F2DCDB"/>
            <w:noWrap/>
            <w:vAlign w:val="center"/>
            <w:hideMark/>
          </w:tcPr>
          <w:p w14:paraId="6185C21C" w14:textId="77777777" w:rsidR="007336F4" w:rsidRPr="007336F4" w:rsidRDefault="007336F4" w:rsidP="007336F4">
            <w:pPr>
              <w:jc w:val="center"/>
              <w:rPr>
                <w:color w:val="000000"/>
                <w:sz w:val="18"/>
                <w:szCs w:val="18"/>
              </w:rPr>
            </w:pPr>
            <w:r w:rsidRPr="007336F4">
              <w:rPr>
                <w:color w:val="000000"/>
                <w:sz w:val="18"/>
                <w:szCs w:val="18"/>
              </w:rPr>
              <w:t>10</w:t>
            </w:r>
          </w:p>
        </w:tc>
        <w:tc>
          <w:tcPr>
            <w:tcW w:w="7440" w:type="dxa"/>
            <w:tcBorders>
              <w:top w:val="nil"/>
              <w:left w:val="nil"/>
              <w:bottom w:val="single" w:sz="8" w:space="0" w:color="auto"/>
              <w:right w:val="single" w:sz="8" w:space="0" w:color="auto"/>
            </w:tcBorders>
            <w:shd w:val="clear" w:color="000000" w:fill="F2DCDB"/>
            <w:vAlign w:val="center"/>
            <w:hideMark/>
          </w:tcPr>
          <w:p w14:paraId="6374851C" w14:textId="77777777" w:rsidR="007336F4" w:rsidRPr="007336F4" w:rsidRDefault="007336F4" w:rsidP="007336F4">
            <w:pPr>
              <w:rPr>
                <w:color w:val="000000"/>
                <w:sz w:val="18"/>
                <w:szCs w:val="18"/>
              </w:rPr>
            </w:pPr>
            <w:r w:rsidRPr="007336F4">
              <w:rPr>
                <w:color w:val="000000"/>
                <w:sz w:val="18"/>
                <w:szCs w:val="18"/>
              </w:rPr>
              <w:t>Louis Stokes VA Medical Center</w:t>
            </w:r>
          </w:p>
        </w:tc>
      </w:tr>
      <w:tr w:rsidR="007336F4" w:rsidRPr="007336F4" w14:paraId="76E516E7"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5332058A"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F2DCDB"/>
            <w:noWrap/>
            <w:vAlign w:val="center"/>
            <w:hideMark/>
          </w:tcPr>
          <w:p w14:paraId="410B6F3A" w14:textId="77777777" w:rsidR="007336F4" w:rsidRPr="007336F4" w:rsidRDefault="007336F4" w:rsidP="007336F4">
            <w:pPr>
              <w:jc w:val="center"/>
              <w:rPr>
                <w:color w:val="000000"/>
                <w:sz w:val="18"/>
                <w:szCs w:val="18"/>
              </w:rPr>
            </w:pPr>
            <w:r w:rsidRPr="007336F4">
              <w:rPr>
                <w:color w:val="000000"/>
                <w:sz w:val="18"/>
                <w:szCs w:val="18"/>
              </w:rPr>
              <w:t>10</w:t>
            </w:r>
          </w:p>
        </w:tc>
        <w:tc>
          <w:tcPr>
            <w:tcW w:w="7440" w:type="dxa"/>
            <w:tcBorders>
              <w:top w:val="nil"/>
              <w:left w:val="nil"/>
              <w:bottom w:val="single" w:sz="8" w:space="0" w:color="auto"/>
              <w:right w:val="single" w:sz="8" w:space="0" w:color="auto"/>
            </w:tcBorders>
            <w:shd w:val="clear" w:color="000000" w:fill="F2DCDB"/>
            <w:vAlign w:val="center"/>
            <w:hideMark/>
          </w:tcPr>
          <w:p w14:paraId="6EB6D3B7" w14:textId="77777777" w:rsidR="007336F4" w:rsidRPr="007336F4" w:rsidRDefault="007336F4" w:rsidP="007336F4">
            <w:pPr>
              <w:rPr>
                <w:color w:val="000000"/>
                <w:sz w:val="18"/>
                <w:szCs w:val="18"/>
              </w:rPr>
            </w:pPr>
            <w:r w:rsidRPr="007336F4">
              <w:rPr>
                <w:color w:val="000000"/>
                <w:sz w:val="18"/>
                <w:szCs w:val="18"/>
              </w:rPr>
              <w:t>Dayton VA Medical Center</w:t>
            </w:r>
          </w:p>
        </w:tc>
      </w:tr>
      <w:tr w:rsidR="007336F4" w:rsidRPr="007336F4" w14:paraId="238800E2"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4DAC8CD6"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F2DCDB"/>
            <w:noWrap/>
            <w:vAlign w:val="center"/>
            <w:hideMark/>
          </w:tcPr>
          <w:p w14:paraId="6FA3BD63" w14:textId="77777777" w:rsidR="007336F4" w:rsidRPr="007336F4" w:rsidRDefault="007336F4" w:rsidP="007336F4">
            <w:pPr>
              <w:jc w:val="center"/>
              <w:rPr>
                <w:color w:val="000000"/>
                <w:sz w:val="18"/>
                <w:szCs w:val="18"/>
              </w:rPr>
            </w:pPr>
            <w:r w:rsidRPr="007336F4">
              <w:rPr>
                <w:color w:val="000000"/>
                <w:sz w:val="18"/>
                <w:szCs w:val="18"/>
              </w:rPr>
              <w:t>10</w:t>
            </w:r>
          </w:p>
        </w:tc>
        <w:tc>
          <w:tcPr>
            <w:tcW w:w="7440" w:type="dxa"/>
            <w:tcBorders>
              <w:top w:val="nil"/>
              <w:left w:val="nil"/>
              <w:bottom w:val="single" w:sz="8" w:space="0" w:color="auto"/>
              <w:right w:val="single" w:sz="8" w:space="0" w:color="auto"/>
            </w:tcBorders>
            <w:shd w:val="clear" w:color="000000" w:fill="F2DCDB"/>
            <w:vAlign w:val="center"/>
            <w:hideMark/>
          </w:tcPr>
          <w:p w14:paraId="77A58263" w14:textId="77777777" w:rsidR="007336F4" w:rsidRPr="007336F4" w:rsidRDefault="007336F4" w:rsidP="007336F4">
            <w:pPr>
              <w:rPr>
                <w:color w:val="000000"/>
                <w:sz w:val="18"/>
                <w:szCs w:val="18"/>
              </w:rPr>
            </w:pPr>
            <w:r w:rsidRPr="007336F4">
              <w:rPr>
                <w:color w:val="000000"/>
                <w:sz w:val="18"/>
                <w:szCs w:val="18"/>
              </w:rPr>
              <w:t>Chalmers P. Wylie Ambulatory Care Center</w:t>
            </w:r>
          </w:p>
        </w:tc>
      </w:tr>
      <w:tr w:rsidR="007336F4" w:rsidRPr="007336F4" w14:paraId="3EEB7FBB"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3396ADC0"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F2DCDB"/>
            <w:noWrap/>
            <w:vAlign w:val="center"/>
            <w:hideMark/>
          </w:tcPr>
          <w:p w14:paraId="36947BD0" w14:textId="002A0C28" w:rsidR="007336F4" w:rsidRPr="007336F4" w:rsidRDefault="00ED065C" w:rsidP="007336F4">
            <w:pPr>
              <w:jc w:val="center"/>
              <w:rPr>
                <w:color w:val="000000"/>
                <w:sz w:val="18"/>
                <w:szCs w:val="18"/>
              </w:rPr>
            </w:pPr>
            <w:r>
              <w:rPr>
                <w:color w:val="000000"/>
                <w:sz w:val="18"/>
                <w:szCs w:val="18"/>
              </w:rPr>
              <w:t>10</w:t>
            </w:r>
          </w:p>
        </w:tc>
        <w:tc>
          <w:tcPr>
            <w:tcW w:w="7440" w:type="dxa"/>
            <w:tcBorders>
              <w:top w:val="nil"/>
              <w:left w:val="nil"/>
              <w:bottom w:val="single" w:sz="8" w:space="0" w:color="auto"/>
              <w:right w:val="single" w:sz="8" w:space="0" w:color="auto"/>
            </w:tcBorders>
            <w:shd w:val="clear" w:color="000000" w:fill="F2DCDB"/>
            <w:vAlign w:val="center"/>
            <w:hideMark/>
          </w:tcPr>
          <w:p w14:paraId="795EA4F7" w14:textId="77777777" w:rsidR="007336F4" w:rsidRPr="007336F4" w:rsidRDefault="007336F4" w:rsidP="007336F4">
            <w:pPr>
              <w:rPr>
                <w:color w:val="000000"/>
                <w:sz w:val="18"/>
                <w:szCs w:val="18"/>
              </w:rPr>
            </w:pPr>
            <w:r w:rsidRPr="007336F4">
              <w:rPr>
                <w:color w:val="000000"/>
                <w:sz w:val="18"/>
                <w:szCs w:val="18"/>
              </w:rPr>
              <w:t>Ann Arbor VA Healthcare System</w:t>
            </w:r>
          </w:p>
        </w:tc>
      </w:tr>
      <w:tr w:rsidR="007336F4" w:rsidRPr="007336F4" w14:paraId="49428560"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6B900744"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F2DCDB"/>
            <w:noWrap/>
            <w:vAlign w:val="center"/>
            <w:hideMark/>
          </w:tcPr>
          <w:p w14:paraId="0F73AFD8" w14:textId="044D64D3" w:rsidR="007336F4" w:rsidRPr="007336F4" w:rsidRDefault="00ED065C" w:rsidP="007336F4">
            <w:pPr>
              <w:jc w:val="center"/>
              <w:rPr>
                <w:color w:val="000000"/>
                <w:sz w:val="18"/>
                <w:szCs w:val="18"/>
              </w:rPr>
            </w:pPr>
            <w:r>
              <w:rPr>
                <w:color w:val="000000"/>
                <w:sz w:val="18"/>
                <w:szCs w:val="18"/>
              </w:rPr>
              <w:t>10</w:t>
            </w:r>
          </w:p>
        </w:tc>
        <w:tc>
          <w:tcPr>
            <w:tcW w:w="7440" w:type="dxa"/>
            <w:tcBorders>
              <w:top w:val="nil"/>
              <w:left w:val="nil"/>
              <w:bottom w:val="single" w:sz="8" w:space="0" w:color="auto"/>
              <w:right w:val="single" w:sz="8" w:space="0" w:color="auto"/>
            </w:tcBorders>
            <w:shd w:val="clear" w:color="000000" w:fill="F2DCDB"/>
            <w:vAlign w:val="center"/>
            <w:hideMark/>
          </w:tcPr>
          <w:p w14:paraId="642DB9EC" w14:textId="77777777" w:rsidR="007336F4" w:rsidRPr="007336F4" w:rsidRDefault="007336F4" w:rsidP="007336F4">
            <w:pPr>
              <w:rPr>
                <w:color w:val="000000"/>
                <w:sz w:val="18"/>
                <w:szCs w:val="18"/>
              </w:rPr>
            </w:pPr>
            <w:r w:rsidRPr="007336F4">
              <w:rPr>
                <w:color w:val="000000"/>
                <w:sz w:val="18"/>
                <w:szCs w:val="18"/>
              </w:rPr>
              <w:t>Battle Creek VA Medical Center</w:t>
            </w:r>
          </w:p>
        </w:tc>
      </w:tr>
      <w:tr w:rsidR="007336F4" w:rsidRPr="007336F4" w14:paraId="5F148ED8"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18038A45"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F2DCDB"/>
            <w:noWrap/>
            <w:vAlign w:val="center"/>
            <w:hideMark/>
          </w:tcPr>
          <w:p w14:paraId="5ADC3D1A" w14:textId="0B3216EF" w:rsidR="007336F4" w:rsidRPr="007336F4" w:rsidRDefault="00ED065C" w:rsidP="007336F4">
            <w:pPr>
              <w:jc w:val="center"/>
              <w:rPr>
                <w:color w:val="000000"/>
                <w:sz w:val="18"/>
                <w:szCs w:val="18"/>
              </w:rPr>
            </w:pPr>
            <w:r>
              <w:rPr>
                <w:color w:val="000000"/>
                <w:sz w:val="18"/>
                <w:szCs w:val="18"/>
              </w:rPr>
              <w:t>10</w:t>
            </w:r>
          </w:p>
        </w:tc>
        <w:tc>
          <w:tcPr>
            <w:tcW w:w="7440" w:type="dxa"/>
            <w:tcBorders>
              <w:top w:val="nil"/>
              <w:left w:val="nil"/>
              <w:bottom w:val="single" w:sz="8" w:space="0" w:color="auto"/>
              <w:right w:val="single" w:sz="8" w:space="0" w:color="auto"/>
            </w:tcBorders>
            <w:shd w:val="clear" w:color="000000" w:fill="F2DCDB"/>
            <w:vAlign w:val="center"/>
            <w:hideMark/>
          </w:tcPr>
          <w:p w14:paraId="4E20E596" w14:textId="77777777" w:rsidR="007336F4" w:rsidRPr="007336F4" w:rsidRDefault="007336F4" w:rsidP="007336F4">
            <w:pPr>
              <w:rPr>
                <w:color w:val="000000"/>
                <w:sz w:val="18"/>
                <w:szCs w:val="18"/>
              </w:rPr>
            </w:pPr>
            <w:r w:rsidRPr="007336F4">
              <w:rPr>
                <w:color w:val="000000"/>
                <w:sz w:val="18"/>
                <w:szCs w:val="18"/>
              </w:rPr>
              <w:t>John D. Dingell VA Medical Center</w:t>
            </w:r>
          </w:p>
        </w:tc>
      </w:tr>
      <w:tr w:rsidR="007336F4" w:rsidRPr="007336F4" w14:paraId="18A53408"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32B8EF21"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F2DCDB"/>
            <w:noWrap/>
            <w:vAlign w:val="center"/>
            <w:hideMark/>
          </w:tcPr>
          <w:p w14:paraId="7BBA85B9" w14:textId="7D994A6C" w:rsidR="007336F4" w:rsidRPr="007336F4" w:rsidRDefault="00ED065C" w:rsidP="007336F4">
            <w:pPr>
              <w:jc w:val="center"/>
              <w:rPr>
                <w:color w:val="000000"/>
                <w:sz w:val="18"/>
                <w:szCs w:val="18"/>
              </w:rPr>
            </w:pPr>
            <w:r>
              <w:rPr>
                <w:color w:val="000000"/>
                <w:sz w:val="18"/>
                <w:szCs w:val="18"/>
              </w:rPr>
              <w:t>10</w:t>
            </w:r>
          </w:p>
        </w:tc>
        <w:tc>
          <w:tcPr>
            <w:tcW w:w="7440" w:type="dxa"/>
            <w:tcBorders>
              <w:top w:val="nil"/>
              <w:left w:val="nil"/>
              <w:bottom w:val="single" w:sz="8" w:space="0" w:color="auto"/>
              <w:right w:val="single" w:sz="8" w:space="0" w:color="auto"/>
            </w:tcBorders>
            <w:shd w:val="clear" w:color="000000" w:fill="F2DCDB"/>
            <w:vAlign w:val="center"/>
            <w:hideMark/>
          </w:tcPr>
          <w:p w14:paraId="3DA90803" w14:textId="77777777" w:rsidR="007336F4" w:rsidRPr="007336F4" w:rsidRDefault="007336F4" w:rsidP="007336F4">
            <w:pPr>
              <w:rPr>
                <w:color w:val="000000"/>
                <w:sz w:val="18"/>
                <w:szCs w:val="18"/>
              </w:rPr>
            </w:pPr>
            <w:r w:rsidRPr="007336F4">
              <w:rPr>
                <w:color w:val="000000"/>
                <w:sz w:val="18"/>
                <w:szCs w:val="18"/>
              </w:rPr>
              <w:t>Richard L. Roudebush VA Medical Center</w:t>
            </w:r>
          </w:p>
        </w:tc>
      </w:tr>
      <w:tr w:rsidR="007336F4" w:rsidRPr="007336F4" w14:paraId="4CB62E93"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14C9E1B0"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F2DCDB"/>
            <w:noWrap/>
            <w:vAlign w:val="center"/>
            <w:hideMark/>
          </w:tcPr>
          <w:p w14:paraId="1FE3DB0E" w14:textId="2DB96096" w:rsidR="007336F4" w:rsidRPr="007336F4" w:rsidRDefault="00ED065C" w:rsidP="007336F4">
            <w:pPr>
              <w:jc w:val="center"/>
              <w:rPr>
                <w:color w:val="000000"/>
                <w:sz w:val="18"/>
                <w:szCs w:val="18"/>
              </w:rPr>
            </w:pPr>
            <w:r>
              <w:rPr>
                <w:color w:val="000000"/>
                <w:sz w:val="18"/>
                <w:szCs w:val="18"/>
              </w:rPr>
              <w:t>10</w:t>
            </w:r>
          </w:p>
        </w:tc>
        <w:tc>
          <w:tcPr>
            <w:tcW w:w="7440" w:type="dxa"/>
            <w:tcBorders>
              <w:top w:val="nil"/>
              <w:left w:val="nil"/>
              <w:bottom w:val="single" w:sz="8" w:space="0" w:color="auto"/>
              <w:right w:val="single" w:sz="8" w:space="0" w:color="auto"/>
            </w:tcBorders>
            <w:shd w:val="clear" w:color="000000" w:fill="F2DCDB"/>
            <w:vAlign w:val="center"/>
            <w:hideMark/>
          </w:tcPr>
          <w:p w14:paraId="035771D2" w14:textId="77777777" w:rsidR="007336F4" w:rsidRPr="007336F4" w:rsidRDefault="007336F4" w:rsidP="007336F4">
            <w:pPr>
              <w:rPr>
                <w:color w:val="000000"/>
                <w:sz w:val="18"/>
                <w:szCs w:val="18"/>
              </w:rPr>
            </w:pPr>
            <w:r w:rsidRPr="007336F4">
              <w:rPr>
                <w:color w:val="000000"/>
                <w:sz w:val="18"/>
                <w:szCs w:val="18"/>
              </w:rPr>
              <w:t xml:space="preserve">VA Northern Indiana Health Care System - Marion </w:t>
            </w:r>
          </w:p>
        </w:tc>
      </w:tr>
      <w:tr w:rsidR="007336F4" w:rsidRPr="007336F4" w14:paraId="66FD1887"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04259A78"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F2DCDB"/>
            <w:noWrap/>
            <w:vAlign w:val="center"/>
            <w:hideMark/>
          </w:tcPr>
          <w:p w14:paraId="31A391A3" w14:textId="3DC28B6C" w:rsidR="007336F4" w:rsidRPr="007336F4" w:rsidRDefault="00ED065C" w:rsidP="007336F4">
            <w:pPr>
              <w:jc w:val="center"/>
              <w:rPr>
                <w:color w:val="000000"/>
                <w:sz w:val="18"/>
                <w:szCs w:val="18"/>
              </w:rPr>
            </w:pPr>
            <w:r>
              <w:rPr>
                <w:color w:val="000000"/>
                <w:sz w:val="18"/>
                <w:szCs w:val="18"/>
              </w:rPr>
              <w:t>10</w:t>
            </w:r>
          </w:p>
        </w:tc>
        <w:tc>
          <w:tcPr>
            <w:tcW w:w="7440" w:type="dxa"/>
            <w:tcBorders>
              <w:top w:val="nil"/>
              <w:left w:val="nil"/>
              <w:bottom w:val="single" w:sz="8" w:space="0" w:color="auto"/>
              <w:right w:val="single" w:sz="8" w:space="0" w:color="auto"/>
            </w:tcBorders>
            <w:shd w:val="clear" w:color="000000" w:fill="F2DCDB"/>
            <w:vAlign w:val="center"/>
            <w:hideMark/>
          </w:tcPr>
          <w:p w14:paraId="6B16DBDA" w14:textId="77777777" w:rsidR="007336F4" w:rsidRPr="007336F4" w:rsidRDefault="007336F4" w:rsidP="007336F4">
            <w:pPr>
              <w:rPr>
                <w:color w:val="000000"/>
                <w:sz w:val="18"/>
                <w:szCs w:val="18"/>
              </w:rPr>
            </w:pPr>
            <w:r w:rsidRPr="007336F4">
              <w:rPr>
                <w:color w:val="000000"/>
                <w:sz w:val="18"/>
                <w:szCs w:val="18"/>
              </w:rPr>
              <w:t>Fort Wayne</w:t>
            </w:r>
          </w:p>
        </w:tc>
      </w:tr>
      <w:tr w:rsidR="007336F4" w:rsidRPr="00FD6FB4" w14:paraId="76A01363"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16A2E742"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F2DCDB"/>
            <w:noWrap/>
            <w:vAlign w:val="center"/>
            <w:hideMark/>
          </w:tcPr>
          <w:p w14:paraId="028E9E41" w14:textId="1DA8C609" w:rsidR="007336F4" w:rsidRPr="007336F4" w:rsidRDefault="007336F4" w:rsidP="007336F4">
            <w:pPr>
              <w:jc w:val="center"/>
              <w:rPr>
                <w:color w:val="000000"/>
                <w:sz w:val="18"/>
                <w:szCs w:val="18"/>
              </w:rPr>
            </w:pPr>
            <w:r w:rsidRPr="007336F4">
              <w:rPr>
                <w:color w:val="000000"/>
                <w:sz w:val="18"/>
                <w:szCs w:val="18"/>
              </w:rPr>
              <w:t>1</w:t>
            </w:r>
            <w:r w:rsidR="00ED065C">
              <w:rPr>
                <w:color w:val="000000"/>
                <w:sz w:val="18"/>
                <w:szCs w:val="18"/>
              </w:rPr>
              <w:t>0</w:t>
            </w:r>
          </w:p>
        </w:tc>
        <w:tc>
          <w:tcPr>
            <w:tcW w:w="7440" w:type="dxa"/>
            <w:tcBorders>
              <w:top w:val="nil"/>
              <w:left w:val="nil"/>
              <w:bottom w:val="single" w:sz="8" w:space="0" w:color="auto"/>
              <w:right w:val="single" w:sz="8" w:space="0" w:color="auto"/>
            </w:tcBorders>
            <w:shd w:val="clear" w:color="000000" w:fill="F2DCDB"/>
            <w:vAlign w:val="center"/>
            <w:hideMark/>
          </w:tcPr>
          <w:p w14:paraId="3459DDD5" w14:textId="77777777" w:rsidR="007336F4" w:rsidRPr="00242555" w:rsidRDefault="007336F4" w:rsidP="007336F4">
            <w:pPr>
              <w:rPr>
                <w:color w:val="000000"/>
                <w:sz w:val="18"/>
                <w:szCs w:val="18"/>
                <w:lang w:val="es-ES"/>
              </w:rPr>
            </w:pPr>
            <w:r w:rsidRPr="00242555">
              <w:rPr>
                <w:color w:val="000000"/>
                <w:sz w:val="18"/>
                <w:szCs w:val="18"/>
                <w:lang w:val="es-ES"/>
              </w:rPr>
              <w:t>Aleda E. Lutz VA Medical Center</w:t>
            </w:r>
          </w:p>
        </w:tc>
      </w:tr>
      <w:tr w:rsidR="007336F4" w:rsidRPr="007336F4" w14:paraId="1C2660C8"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7614BA18"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E6B8B7"/>
            <w:noWrap/>
            <w:vAlign w:val="center"/>
            <w:hideMark/>
          </w:tcPr>
          <w:p w14:paraId="143411C0" w14:textId="77777777" w:rsidR="007336F4" w:rsidRPr="007336F4" w:rsidRDefault="007336F4" w:rsidP="007336F4">
            <w:pPr>
              <w:jc w:val="center"/>
              <w:rPr>
                <w:color w:val="000000"/>
                <w:sz w:val="18"/>
                <w:szCs w:val="18"/>
              </w:rPr>
            </w:pPr>
            <w:r w:rsidRPr="007336F4">
              <w:rPr>
                <w:color w:val="000000"/>
                <w:sz w:val="18"/>
                <w:szCs w:val="18"/>
              </w:rPr>
              <w:t>12</w:t>
            </w:r>
          </w:p>
        </w:tc>
        <w:tc>
          <w:tcPr>
            <w:tcW w:w="7440" w:type="dxa"/>
            <w:tcBorders>
              <w:top w:val="nil"/>
              <w:left w:val="nil"/>
              <w:bottom w:val="single" w:sz="8" w:space="0" w:color="auto"/>
              <w:right w:val="single" w:sz="8" w:space="0" w:color="auto"/>
            </w:tcBorders>
            <w:shd w:val="clear" w:color="000000" w:fill="E6B8B7"/>
            <w:vAlign w:val="center"/>
            <w:hideMark/>
          </w:tcPr>
          <w:p w14:paraId="2C999CF0" w14:textId="77777777" w:rsidR="007336F4" w:rsidRPr="007336F4" w:rsidRDefault="007336F4" w:rsidP="007336F4">
            <w:pPr>
              <w:rPr>
                <w:color w:val="000000"/>
                <w:sz w:val="18"/>
                <w:szCs w:val="18"/>
              </w:rPr>
            </w:pPr>
            <w:r w:rsidRPr="007336F4">
              <w:rPr>
                <w:color w:val="000000"/>
                <w:sz w:val="18"/>
                <w:szCs w:val="18"/>
              </w:rPr>
              <w:t>Jesse Brown VA Medical Center</w:t>
            </w:r>
          </w:p>
        </w:tc>
      </w:tr>
      <w:tr w:rsidR="007336F4" w:rsidRPr="007336F4" w14:paraId="2191084E"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075B97F9"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E6B8B7"/>
            <w:noWrap/>
            <w:vAlign w:val="center"/>
            <w:hideMark/>
          </w:tcPr>
          <w:p w14:paraId="5FE1F197" w14:textId="77777777" w:rsidR="007336F4" w:rsidRPr="007336F4" w:rsidRDefault="007336F4" w:rsidP="007336F4">
            <w:pPr>
              <w:jc w:val="center"/>
              <w:rPr>
                <w:color w:val="000000"/>
                <w:sz w:val="18"/>
                <w:szCs w:val="18"/>
              </w:rPr>
            </w:pPr>
            <w:r w:rsidRPr="007336F4">
              <w:rPr>
                <w:color w:val="000000"/>
                <w:sz w:val="18"/>
                <w:szCs w:val="18"/>
              </w:rPr>
              <w:t>12</w:t>
            </w:r>
          </w:p>
        </w:tc>
        <w:tc>
          <w:tcPr>
            <w:tcW w:w="7440" w:type="dxa"/>
            <w:tcBorders>
              <w:top w:val="nil"/>
              <w:left w:val="nil"/>
              <w:bottom w:val="single" w:sz="8" w:space="0" w:color="auto"/>
              <w:right w:val="single" w:sz="8" w:space="0" w:color="auto"/>
            </w:tcBorders>
            <w:shd w:val="clear" w:color="000000" w:fill="E6B8B7"/>
            <w:vAlign w:val="center"/>
            <w:hideMark/>
          </w:tcPr>
          <w:p w14:paraId="79FE084A" w14:textId="77777777" w:rsidR="007336F4" w:rsidRPr="007336F4" w:rsidRDefault="007336F4" w:rsidP="007336F4">
            <w:pPr>
              <w:rPr>
                <w:color w:val="000000"/>
                <w:sz w:val="18"/>
                <w:szCs w:val="18"/>
              </w:rPr>
            </w:pPr>
            <w:r w:rsidRPr="007336F4">
              <w:rPr>
                <w:color w:val="000000"/>
                <w:sz w:val="18"/>
                <w:szCs w:val="18"/>
              </w:rPr>
              <w:t>Danville VA (Illiana) Health Care System</w:t>
            </w:r>
          </w:p>
        </w:tc>
      </w:tr>
      <w:tr w:rsidR="007336F4" w:rsidRPr="007336F4" w14:paraId="11F68487"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53F850E8"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E6B8B7"/>
            <w:noWrap/>
            <w:vAlign w:val="center"/>
            <w:hideMark/>
          </w:tcPr>
          <w:p w14:paraId="7844B370" w14:textId="77777777" w:rsidR="007336F4" w:rsidRPr="007336F4" w:rsidRDefault="007336F4" w:rsidP="007336F4">
            <w:pPr>
              <w:jc w:val="center"/>
              <w:rPr>
                <w:color w:val="000000"/>
                <w:sz w:val="18"/>
                <w:szCs w:val="18"/>
              </w:rPr>
            </w:pPr>
            <w:r w:rsidRPr="007336F4">
              <w:rPr>
                <w:color w:val="000000"/>
                <w:sz w:val="18"/>
                <w:szCs w:val="18"/>
              </w:rPr>
              <w:t>12</w:t>
            </w:r>
          </w:p>
        </w:tc>
        <w:tc>
          <w:tcPr>
            <w:tcW w:w="7440" w:type="dxa"/>
            <w:tcBorders>
              <w:top w:val="nil"/>
              <w:left w:val="nil"/>
              <w:bottom w:val="single" w:sz="8" w:space="0" w:color="auto"/>
              <w:right w:val="single" w:sz="8" w:space="0" w:color="auto"/>
            </w:tcBorders>
            <w:shd w:val="clear" w:color="000000" w:fill="E6B8B7"/>
            <w:vAlign w:val="center"/>
            <w:hideMark/>
          </w:tcPr>
          <w:p w14:paraId="7EA4C3BF" w14:textId="77777777" w:rsidR="007336F4" w:rsidRPr="007336F4" w:rsidRDefault="007336F4" w:rsidP="007336F4">
            <w:pPr>
              <w:rPr>
                <w:color w:val="000000"/>
                <w:sz w:val="18"/>
                <w:szCs w:val="18"/>
              </w:rPr>
            </w:pPr>
            <w:r w:rsidRPr="007336F4">
              <w:rPr>
                <w:color w:val="000000"/>
                <w:sz w:val="18"/>
                <w:szCs w:val="18"/>
              </w:rPr>
              <w:t>Captain James A. Lovell Federal Health Care Center</w:t>
            </w:r>
          </w:p>
        </w:tc>
      </w:tr>
      <w:tr w:rsidR="007336F4" w:rsidRPr="007336F4" w14:paraId="0ECAABE4"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3946F88C"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E6B8B7"/>
            <w:noWrap/>
            <w:vAlign w:val="center"/>
            <w:hideMark/>
          </w:tcPr>
          <w:p w14:paraId="72B9F3F7" w14:textId="77777777" w:rsidR="007336F4" w:rsidRPr="007336F4" w:rsidRDefault="007336F4" w:rsidP="007336F4">
            <w:pPr>
              <w:jc w:val="center"/>
              <w:rPr>
                <w:color w:val="000000"/>
                <w:sz w:val="18"/>
                <w:szCs w:val="18"/>
              </w:rPr>
            </w:pPr>
            <w:r w:rsidRPr="007336F4">
              <w:rPr>
                <w:color w:val="000000"/>
                <w:sz w:val="18"/>
                <w:szCs w:val="18"/>
              </w:rPr>
              <w:t>12</w:t>
            </w:r>
          </w:p>
        </w:tc>
        <w:tc>
          <w:tcPr>
            <w:tcW w:w="7440" w:type="dxa"/>
            <w:tcBorders>
              <w:top w:val="nil"/>
              <w:left w:val="nil"/>
              <w:bottom w:val="single" w:sz="8" w:space="0" w:color="auto"/>
              <w:right w:val="single" w:sz="8" w:space="0" w:color="auto"/>
            </w:tcBorders>
            <w:shd w:val="clear" w:color="000000" w:fill="E6B8B7"/>
            <w:vAlign w:val="center"/>
            <w:hideMark/>
          </w:tcPr>
          <w:p w14:paraId="62D13427" w14:textId="77777777" w:rsidR="007336F4" w:rsidRPr="007336F4" w:rsidRDefault="007336F4" w:rsidP="007336F4">
            <w:pPr>
              <w:rPr>
                <w:color w:val="000000"/>
                <w:sz w:val="18"/>
                <w:szCs w:val="18"/>
              </w:rPr>
            </w:pPr>
            <w:r w:rsidRPr="007336F4">
              <w:rPr>
                <w:color w:val="000000"/>
                <w:sz w:val="18"/>
                <w:szCs w:val="18"/>
              </w:rPr>
              <w:t>Edward Hines, Jr., VA Hospital</w:t>
            </w:r>
          </w:p>
        </w:tc>
      </w:tr>
      <w:tr w:rsidR="007336F4" w:rsidRPr="00FD6FB4" w14:paraId="36C93C14"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1030F6A3"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E6B8B7"/>
            <w:noWrap/>
            <w:vAlign w:val="center"/>
            <w:hideMark/>
          </w:tcPr>
          <w:p w14:paraId="41729685" w14:textId="77777777" w:rsidR="007336F4" w:rsidRPr="007336F4" w:rsidRDefault="007336F4" w:rsidP="007336F4">
            <w:pPr>
              <w:jc w:val="center"/>
              <w:rPr>
                <w:color w:val="000000"/>
                <w:sz w:val="18"/>
                <w:szCs w:val="18"/>
              </w:rPr>
            </w:pPr>
            <w:r w:rsidRPr="007336F4">
              <w:rPr>
                <w:color w:val="000000"/>
                <w:sz w:val="18"/>
                <w:szCs w:val="18"/>
              </w:rPr>
              <w:t>12</w:t>
            </w:r>
          </w:p>
        </w:tc>
        <w:tc>
          <w:tcPr>
            <w:tcW w:w="7440" w:type="dxa"/>
            <w:tcBorders>
              <w:top w:val="nil"/>
              <w:left w:val="nil"/>
              <w:bottom w:val="single" w:sz="8" w:space="0" w:color="auto"/>
              <w:right w:val="single" w:sz="8" w:space="0" w:color="auto"/>
            </w:tcBorders>
            <w:shd w:val="clear" w:color="000000" w:fill="E6B8B7"/>
            <w:vAlign w:val="center"/>
            <w:hideMark/>
          </w:tcPr>
          <w:p w14:paraId="640534D8" w14:textId="77777777" w:rsidR="007336F4" w:rsidRPr="00242555" w:rsidRDefault="007336F4" w:rsidP="007336F4">
            <w:pPr>
              <w:rPr>
                <w:color w:val="000000"/>
                <w:sz w:val="18"/>
                <w:szCs w:val="18"/>
                <w:lang w:val="es-ES"/>
              </w:rPr>
            </w:pPr>
            <w:r w:rsidRPr="00242555">
              <w:rPr>
                <w:color w:val="000000"/>
                <w:sz w:val="18"/>
                <w:szCs w:val="18"/>
                <w:lang w:val="es-ES"/>
              </w:rPr>
              <w:t>Oscar G. Johnson VA Medical Center</w:t>
            </w:r>
          </w:p>
        </w:tc>
      </w:tr>
      <w:tr w:rsidR="007336F4" w:rsidRPr="007336F4" w14:paraId="58ACE8A6"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61129D89"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E6B8B7"/>
            <w:noWrap/>
            <w:vAlign w:val="center"/>
            <w:hideMark/>
          </w:tcPr>
          <w:p w14:paraId="22327B8B" w14:textId="77777777" w:rsidR="007336F4" w:rsidRPr="007336F4" w:rsidRDefault="007336F4" w:rsidP="007336F4">
            <w:pPr>
              <w:jc w:val="center"/>
              <w:rPr>
                <w:color w:val="000000"/>
                <w:sz w:val="18"/>
                <w:szCs w:val="18"/>
              </w:rPr>
            </w:pPr>
            <w:r w:rsidRPr="007336F4">
              <w:rPr>
                <w:color w:val="000000"/>
                <w:sz w:val="18"/>
                <w:szCs w:val="18"/>
              </w:rPr>
              <w:t>12</w:t>
            </w:r>
          </w:p>
        </w:tc>
        <w:tc>
          <w:tcPr>
            <w:tcW w:w="7440" w:type="dxa"/>
            <w:tcBorders>
              <w:top w:val="nil"/>
              <w:left w:val="nil"/>
              <w:bottom w:val="single" w:sz="8" w:space="0" w:color="auto"/>
              <w:right w:val="single" w:sz="8" w:space="0" w:color="auto"/>
            </w:tcBorders>
            <w:shd w:val="clear" w:color="000000" w:fill="E6B8B7"/>
            <w:vAlign w:val="center"/>
            <w:hideMark/>
          </w:tcPr>
          <w:p w14:paraId="05BA571F" w14:textId="77777777" w:rsidR="007336F4" w:rsidRPr="007336F4" w:rsidRDefault="007336F4" w:rsidP="007336F4">
            <w:pPr>
              <w:rPr>
                <w:color w:val="000000"/>
                <w:sz w:val="18"/>
                <w:szCs w:val="18"/>
              </w:rPr>
            </w:pPr>
            <w:r w:rsidRPr="007336F4">
              <w:rPr>
                <w:color w:val="000000"/>
                <w:sz w:val="18"/>
                <w:szCs w:val="18"/>
              </w:rPr>
              <w:t>William S. Middleton Memorial Veterans Hospital</w:t>
            </w:r>
          </w:p>
        </w:tc>
      </w:tr>
      <w:tr w:rsidR="007336F4" w:rsidRPr="007336F4" w14:paraId="54BEB455"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7C65FE78"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E6B8B7"/>
            <w:noWrap/>
            <w:vAlign w:val="center"/>
            <w:hideMark/>
          </w:tcPr>
          <w:p w14:paraId="6FE03D73" w14:textId="77777777" w:rsidR="007336F4" w:rsidRPr="007336F4" w:rsidRDefault="007336F4" w:rsidP="007336F4">
            <w:pPr>
              <w:jc w:val="center"/>
              <w:rPr>
                <w:color w:val="000000"/>
                <w:sz w:val="18"/>
                <w:szCs w:val="18"/>
              </w:rPr>
            </w:pPr>
            <w:r w:rsidRPr="007336F4">
              <w:rPr>
                <w:color w:val="000000"/>
                <w:sz w:val="18"/>
                <w:szCs w:val="18"/>
              </w:rPr>
              <w:t>12</w:t>
            </w:r>
          </w:p>
        </w:tc>
        <w:tc>
          <w:tcPr>
            <w:tcW w:w="7440" w:type="dxa"/>
            <w:tcBorders>
              <w:top w:val="nil"/>
              <w:left w:val="nil"/>
              <w:bottom w:val="single" w:sz="8" w:space="0" w:color="auto"/>
              <w:right w:val="single" w:sz="8" w:space="0" w:color="auto"/>
            </w:tcBorders>
            <w:shd w:val="clear" w:color="000000" w:fill="E6B8B7"/>
            <w:vAlign w:val="center"/>
            <w:hideMark/>
          </w:tcPr>
          <w:p w14:paraId="08A2485C" w14:textId="77777777" w:rsidR="007336F4" w:rsidRPr="007336F4" w:rsidRDefault="007336F4" w:rsidP="007336F4">
            <w:pPr>
              <w:rPr>
                <w:color w:val="000000"/>
                <w:sz w:val="18"/>
                <w:szCs w:val="18"/>
              </w:rPr>
            </w:pPr>
            <w:r w:rsidRPr="007336F4">
              <w:rPr>
                <w:color w:val="000000"/>
                <w:sz w:val="18"/>
                <w:szCs w:val="18"/>
              </w:rPr>
              <w:t>Tomah VA Medical Center</w:t>
            </w:r>
          </w:p>
        </w:tc>
      </w:tr>
      <w:tr w:rsidR="007336F4" w:rsidRPr="007336F4" w14:paraId="797EC67B"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33190296"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E6B8B7"/>
            <w:noWrap/>
            <w:vAlign w:val="center"/>
            <w:hideMark/>
          </w:tcPr>
          <w:p w14:paraId="618508EF" w14:textId="77777777" w:rsidR="007336F4" w:rsidRPr="007336F4" w:rsidRDefault="007336F4" w:rsidP="007336F4">
            <w:pPr>
              <w:jc w:val="center"/>
              <w:rPr>
                <w:color w:val="000000"/>
                <w:sz w:val="18"/>
                <w:szCs w:val="18"/>
              </w:rPr>
            </w:pPr>
            <w:r w:rsidRPr="007336F4">
              <w:rPr>
                <w:color w:val="000000"/>
                <w:sz w:val="18"/>
                <w:szCs w:val="18"/>
              </w:rPr>
              <w:t>12</w:t>
            </w:r>
          </w:p>
        </w:tc>
        <w:tc>
          <w:tcPr>
            <w:tcW w:w="7440" w:type="dxa"/>
            <w:tcBorders>
              <w:top w:val="nil"/>
              <w:left w:val="nil"/>
              <w:bottom w:val="single" w:sz="8" w:space="0" w:color="auto"/>
              <w:right w:val="single" w:sz="8" w:space="0" w:color="auto"/>
            </w:tcBorders>
            <w:shd w:val="clear" w:color="000000" w:fill="E6B8B7"/>
            <w:vAlign w:val="center"/>
            <w:hideMark/>
          </w:tcPr>
          <w:p w14:paraId="47B4ADDD" w14:textId="77777777" w:rsidR="007336F4" w:rsidRPr="007336F4" w:rsidRDefault="007336F4" w:rsidP="007336F4">
            <w:pPr>
              <w:rPr>
                <w:color w:val="000000"/>
                <w:sz w:val="18"/>
                <w:szCs w:val="18"/>
              </w:rPr>
            </w:pPr>
            <w:r w:rsidRPr="007336F4">
              <w:rPr>
                <w:color w:val="000000"/>
                <w:sz w:val="18"/>
                <w:szCs w:val="18"/>
              </w:rPr>
              <w:t>Clement J. Zablocki VA Medical Center</w:t>
            </w:r>
          </w:p>
        </w:tc>
      </w:tr>
      <w:tr w:rsidR="007336F4" w:rsidRPr="007336F4" w14:paraId="5DC9736D"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0F915CAA"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F2DCDB"/>
            <w:noWrap/>
            <w:vAlign w:val="center"/>
            <w:hideMark/>
          </w:tcPr>
          <w:p w14:paraId="569CA286" w14:textId="77777777" w:rsidR="007336F4" w:rsidRPr="007336F4" w:rsidRDefault="007336F4" w:rsidP="007336F4">
            <w:pPr>
              <w:jc w:val="center"/>
              <w:rPr>
                <w:color w:val="000000"/>
                <w:sz w:val="18"/>
                <w:szCs w:val="18"/>
              </w:rPr>
            </w:pPr>
            <w:r w:rsidRPr="007336F4">
              <w:rPr>
                <w:color w:val="000000"/>
                <w:sz w:val="18"/>
                <w:szCs w:val="18"/>
              </w:rPr>
              <w:t>15</w:t>
            </w:r>
          </w:p>
        </w:tc>
        <w:tc>
          <w:tcPr>
            <w:tcW w:w="7440" w:type="dxa"/>
            <w:tcBorders>
              <w:top w:val="nil"/>
              <w:left w:val="nil"/>
              <w:bottom w:val="single" w:sz="8" w:space="0" w:color="auto"/>
              <w:right w:val="single" w:sz="8" w:space="0" w:color="auto"/>
            </w:tcBorders>
            <w:shd w:val="clear" w:color="000000" w:fill="F2DCDB"/>
            <w:vAlign w:val="center"/>
            <w:hideMark/>
          </w:tcPr>
          <w:p w14:paraId="5213D46E" w14:textId="77777777" w:rsidR="007336F4" w:rsidRPr="007336F4" w:rsidRDefault="007336F4" w:rsidP="007336F4">
            <w:pPr>
              <w:rPr>
                <w:color w:val="000000"/>
                <w:sz w:val="18"/>
                <w:szCs w:val="18"/>
              </w:rPr>
            </w:pPr>
            <w:r w:rsidRPr="007336F4">
              <w:rPr>
                <w:color w:val="000000"/>
                <w:sz w:val="18"/>
                <w:szCs w:val="18"/>
              </w:rPr>
              <w:t>Kansas City VA Medical Center</w:t>
            </w:r>
          </w:p>
        </w:tc>
      </w:tr>
      <w:tr w:rsidR="007336F4" w:rsidRPr="007336F4" w14:paraId="67D7D268"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145DF2EB"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F2DCDB"/>
            <w:noWrap/>
            <w:vAlign w:val="center"/>
            <w:hideMark/>
          </w:tcPr>
          <w:p w14:paraId="733CDE6F" w14:textId="77777777" w:rsidR="007336F4" w:rsidRPr="007336F4" w:rsidRDefault="007336F4" w:rsidP="007336F4">
            <w:pPr>
              <w:jc w:val="center"/>
              <w:rPr>
                <w:color w:val="000000"/>
                <w:sz w:val="18"/>
                <w:szCs w:val="18"/>
              </w:rPr>
            </w:pPr>
            <w:r w:rsidRPr="007336F4">
              <w:rPr>
                <w:color w:val="000000"/>
                <w:sz w:val="18"/>
                <w:szCs w:val="18"/>
              </w:rPr>
              <w:t>15</w:t>
            </w:r>
          </w:p>
        </w:tc>
        <w:tc>
          <w:tcPr>
            <w:tcW w:w="7440" w:type="dxa"/>
            <w:tcBorders>
              <w:top w:val="nil"/>
              <w:left w:val="nil"/>
              <w:bottom w:val="single" w:sz="8" w:space="0" w:color="auto"/>
              <w:right w:val="single" w:sz="8" w:space="0" w:color="auto"/>
            </w:tcBorders>
            <w:shd w:val="clear" w:color="000000" w:fill="F2DCDB"/>
            <w:vAlign w:val="center"/>
            <w:hideMark/>
          </w:tcPr>
          <w:p w14:paraId="012E49F4" w14:textId="77777777" w:rsidR="007336F4" w:rsidRPr="007336F4" w:rsidRDefault="007336F4" w:rsidP="007336F4">
            <w:pPr>
              <w:rPr>
                <w:color w:val="000000"/>
                <w:sz w:val="18"/>
                <w:szCs w:val="18"/>
              </w:rPr>
            </w:pPr>
            <w:r w:rsidRPr="007336F4">
              <w:rPr>
                <w:color w:val="000000"/>
                <w:sz w:val="18"/>
                <w:szCs w:val="18"/>
              </w:rPr>
              <w:t>Harry S. Truman Memorial Veterans’ Hospital</w:t>
            </w:r>
          </w:p>
        </w:tc>
      </w:tr>
      <w:tr w:rsidR="007336F4" w:rsidRPr="007336F4" w14:paraId="5A282D37"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5DAFC589"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F2DCDB"/>
            <w:noWrap/>
            <w:vAlign w:val="center"/>
            <w:hideMark/>
          </w:tcPr>
          <w:p w14:paraId="3B39F156" w14:textId="77777777" w:rsidR="007336F4" w:rsidRPr="007336F4" w:rsidRDefault="007336F4" w:rsidP="007336F4">
            <w:pPr>
              <w:jc w:val="center"/>
              <w:rPr>
                <w:color w:val="000000"/>
                <w:sz w:val="18"/>
                <w:szCs w:val="18"/>
              </w:rPr>
            </w:pPr>
            <w:r w:rsidRPr="007336F4">
              <w:rPr>
                <w:color w:val="000000"/>
                <w:sz w:val="18"/>
                <w:szCs w:val="18"/>
              </w:rPr>
              <w:t>15</w:t>
            </w:r>
          </w:p>
        </w:tc>
        <w:tc>
          <w:tcPr>
            <w:tcW w:w="7440" w:type="dxa"/>
            <w:tcBorders>
              <w:top w:val="nil"/>
              <w:left w:val="nil"/>
              <w:bottom w:val="single" w:sz="8" w:space="0" w:color="auto"/>
              <w:right w:val="single" w:sz="8" w:space="0" w:color="auto"/>
            </w:tcBorders>
            <w:shd w:val="clear" w:color="000000" w:fill="F2DCDB"/>
            <w:vAlign w:val="center"/>
            <w:hideMark/>
          </w:tcPr>
          <w:p w14:paraId="38EC3E8B" w14:textId="77777777" w:rsidR="007336F4" w:rsidRPr="007336F4" w:rsidRDefault="007336F4" w:rsidP="007336F4">
            <w:pPr>
              <w:rPr>
                <w:color w:val="000000"/>
                <w:sz w:val="18"/>
                <w:szCs w:val="18"/>
              </w:rPr>
            </w:pPr>
            <w:r w:rsidRPr="007336F4">
              <w:rPr>
                <w:color w:val="000000"/>
                <w:sz w:val="18"/>
                <w:szCs w:val="18"/>
              </w:rPr>
              <w:t>Topeka - VA Eastern Kansas Health Care System - Colmery-O'Neil VA Medical Center</w:t>
            </w:r>
          </w:p>
        </w:tc>
      </w:tr>
      <w:tr w:rsidR="007336F4" w:rsidRPr="007336F4" w14:paraId="3845B6DB"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525B8533"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F2DCDB"/>
            <w:noWrap/>
            <w:vAlign w:val="center"/>
            <w:hideMark/>
          </w:tcPr>
          <w:p w14:paraId="1C11D6C9" w14:textId="77777777" w:rsidR="007336F4" w:rsidRPr="007336F4" w:rsidRDefault="007336F4" w:rsidP="007336F4">
            <w:pPr>
              <w:jc w:val="center"/>
              <w:rPr>
                <w:color w:val="000000"/>
                <w:sz w:val="18"/>
                <w:szCs w:val="18"/>
              </w:rPr>
            </w:pPr>
            <w:r w:rsidRPr="007336F4">
              <w:rPr>
                <w:color w:val="000000"/>
                <w:sz w:val="18"/>
                <w:szCs w:val="18"/>
              </w:rPr>
              <w:t>15</w:t>
            </w:r>
          </w:p>
        </w:tc>
        <w:tc>
          <w:tcPr>
            <w:tcW w:w="7440" w:type="dxa"/>
            <w:tcBorders>
              <w:top w:val="nil"/>
              <w:left w:val="nil"/>
              <w:bottom w:val="single" w:sz="8" w:space="0" w:color="auto"/>
              <w:right w:val="single" w:sz="8" w:space="0" w:color="auto"/>
            </w:tcBorders>
            <w:shd w:val="clear" w:color="000000" w:fill="F2DCDB"/>
            <w:vAlign w:val="center"/>
            <w:hideMark/>
          </w:tcPr>
          <w:p w14:paraId="7369AE04" w14:textId="77777777" w:rsidR="007336F4" w:rsidRPr="007336F4" w:rsidRDefault="007336F4" w:rsidP="007336F4">
            <w:pPr>
              <w:rPr>
                <w:color w:val="000000"/>
                <w:sz w:val="18"/>
                <w:szCs w:val="18"/>
              </w:rPr>
            </w:pPr>
            <w:r w:rsidRPr="007336F4">
              <w:rPr>
                <w:color w:val="000000"/>
                <w:sz w:val="18"/>
                <w:szCs w:val="18"/>
              </w:rPr>
              <w:t>Leavenworth</w:t>
            </w:r>
          </w:p>
        </w:tc>
      </w:tr>
      <w:tr w:rsidR="007336F4" w:rsidRPr="007336F4" w14:paraId="1EE8F7B8"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6584BC82"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F2DCDB"/>
            <w:noWrap/>
            <w:vAlign w:val="center"/>
            <w:hideMark/>
          </w:tcPr>
          <w:p w14:paraId="3040B5F9" w14:textId="77777777" w:rsidR="007336F4" w:rsidRPr="007336F4" w:rsidRDefault="007336F4" w:rsidP="007336F4">
            <w:pPr>
              <w:jc w:val="center"/>
              <w:rPr>
                <w:color w:val="000000"/>
                <w:sz w:val="18"/>
                <w:szCs w:val="18"/>
              </w:rPr>
            </w:pPr>
            <w:r w:rsidRPr="007336F4">
              <w:rPr>
                <w:color w:val="000000"/>
                <w:sz w:val="18"/>
                <w:szCs w:val="18"/>
              </w:rPr>
              <w:t>15</w:t>
            </w:r>
          </w:p>
        </w:tc>
        <w:tc>
          <w:tcPr>
            <w:tcW w:w="7440" w:type="dxa"/>
            <w:tcBorders>
              <w:top w:val="nil"/>
              <w:left w:val="nil"/>
              <w:bottom w:val="single" w:sz="8" w:space="0" w:color="auto"/>
              <w:right w:val="single" w:sz="8" w:space="0" w:color="auto"/>
            </w:tcBorders>
            <w:shd w:val="clear" w:color="000000" w:fill="F2DCDB"/>
            <w:vAlign w:val="center"/>
            <w:hideMark/>
          </w:tcPr>
          <w:p w14:paraId="3D91D6C4" w14:textId="77777777" w:rsidR="007336F4" w:rsidRPr="007336F4" w:rsidRDefault="007336F4" w:rsidP="007336F4">
            <w:pPr>
              <w:rPr>
                <w:color w:val="000000"/>
                <w:sz w:val="18"/>
                <w:szCs w:val="18"/>
              </w:rPr>
            </w:pPr>
            <w:r w:rsidRPr="007336F4">
              <w:rPr>
                <w:color w:val="000000"/>
                <w:sz w:val="18"/>
                <w:szCs w:val="18"/>
              </w:rPr>
              <w:t>Wichita - Robert J. Dole VA Medical Center</w:t>
            </w:r>
          </w:p>
        </w:tc>
      </w:tr>
      <w:tr w:rsidR="007336F4" w:rsidRPr="007336F4" w14:paraId="4272FE00"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6A741180"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F2DCDB"/>
            <w:noWrap/>
            <w:vAlign w:val="center"/>
            <w:hideMark/>
          </w:tcPr>
          <w:p w14:paraId="01D05C88" w14:textId="77777777" w:rsidR="007336F4" w:rsidRPr="007336F4" w:rsidRDefault="007336F4" w:rsidP="007336F4">
            <w:pPr>
              <w:jc w:val="center"/>
              <w:rPr>
                <w:color w:val="000000"/>
                <w:sz w:val="18"/>
                <w:szCs w:val="18"/>
              </w:rPr>
            </w:pPr>
            <w:r w:rsidRPr="007336F4">
              <w:rPr>
                <w:color w:val="000000"/>
                <w:sz w:val="18"/>
                <w:szCs w:val="18"/>
              </w:rPr>
              <w:t>15</w:t>
            </w:r>
          </w:p>
        </w:tc>
        <w:tc>
          <w:tcPr>
            <w:tcW w:w="7440" w:type="dxa"/>
            <w:tcBorders>
              <w:top w:val="nil"/>
              <w:left w:val="nil"/>
              <w:bottom w:val="single" w:sz="8" w:space="0" w:color="auto"/>
              <w:right w:val="single" w:sz="8" w:space="0" w:color="auto"/>
            </w:tcBorders>
            <w:shd w:val="clear" w:color="000000" w:fill="F2DCDB"/>
            <w:vAlign w:val="center"/>
            <w:hideMark/>
          </w:tcPr>
          <w:p w14:paraId="317A78A4" w14:textId="77777777" w:rsidR="007336F4" w:rsidRPr="007336F4" w:rsidRDefault="007336F4" w:rsidP="007336F4">
            <w:pPr>
              <w:rPr>
                <w:color w:val="000000"/>
                <w:sz w:val="18"/>
                <w:szCs w:val="18"/>
              </w:rPr>
            </w:pPr>
            <w:r w:rsidRPr="007336F4">
              <w:rPr>
                <w:color w:val="000000"/>
                <w:sz w:val="18"/>
                <w:szCs w:val="18"/>
              </w:rPr>
              <w:t xml:space="preserve">St.Louis - VA St. Louis Health Care System - John Cochran </w:t>
            </w:r>
          </w:p>
        </w:tc>
      </w:tr>
      <w:tr w:rsidR="007336F4" w:rsidRPr="007336F4" w14:paraId="769AACC5"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50872F59"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F2DCDB"/>
            <w:noWrap/>
            <w:vAlign w:val="center"/>
            <w:hideMark/>
          </w:tcPr>
          <w:p w14:paraId="6D305201" w14:textId="77777777" w:rsidR="007336F4" w:rsidRPr="007336F4" w:rsidRDefault="007336F4" w:rsidP="007336F4">
            <w:pPr>
              <w:jc w:val="center"/>
              <w:rPr>
                <w:color w:val="000000"/>
                <w:sz w:val="18"/>
                <w:szCs w:val="18"/>
              </w:rPr>
            </w:pPr>
            <w:r w:rsidRPr="007336F4">
              <w:rPr>
                <w:color w:val="000000"/>
                <w:sz w:val="18"/>
                <w:szCs w:val="18"/>
              </w:rPr>
              <w:t>15</w:t>
            </w:r>
          </w:p>
        </w:tc>
        <w:tc>
          <w:tcPr>
            <w:tcW w:w="7440" w:type="dxa"/>
            <w:tcBorders>
              <w:top w:val="nil"/>
              <w:left w:val="nil"/>
              <w:bottom w:val="single" w:sz="8" w:space="0" w:color="auto"/>
              <w:right w:val="single" w:sz="8" w:space="0" w:color="auto"/>
            </w:tcBorders>
            <w:shd w:val="clear" w:color="000000" w:fill="F2DCDB"/>
            <w:vAlign w:val="center"/>
            <w:hideMark/>
          </w:tcPr>
          <w:p w14:paraId="71C6E70C" w14:textId="77777777" w:rsidR="007336F4" w:rsidRPr="007336F4" w:rsidRDefault="007336F4" w:rsidP="007336F4">
            <w:pPr>
              <w:rPr>
                <w:color w:val="000000"/>
                <w:sz w:val="18"/>
                <w:szCs w:val="18"/>
              </w:rPr>
            </w:pPr>
            <w:r w:rsidRPr="007336F4">
              <w:rPr>
                <w:color w:val="000000"/>
                <w:sz w:val="18"/>
                <w:szCs w:val="18"/>
              </w:rPr>
              <w:t>St.Louis-Jefferson Barracks</w:t>
            </w:r>
          </w:p>
        </w:tc>
      </w:tr>
      <w:tr w:rsidR="007336F4" w:rsidRPr="007336F4" w14:paraId="2598B05F"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26E2F3AF"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lastRenderedPageBreak/>
              <w:t>3</w:t>
            </w:r>
          </w:p>
        </w:tc>
        <w:tc>
          <w:tcPr>
            <w:tcW w:w="760" w:type="dxa"/>
            <w:tcBorders>
              <w:top w:val="nil"/>
              <w:left w:val="nil"/>
              <w:bottom w:val="single" w:sz="8" w:space="0" w:color="auto"/>
              <w:right w:val="single" w:sz="8" w:space="0" w:color="auto"/>
            </w:tcBorders>
            <w:shd w:val="clear" w:color="000000" w:fill="F2DCDB"/>
            <w:noWrap/>
            <w:vAlign w:val="center"/>
            <w:hideMark/>
          </w:tcPr>
          <w:p w14:paraId="6BAB4CA0" w14:textId="77777777" w:rsidR="007336F4" w:rsidRPr="007336F4" w:rsidRDefault="007336F4" w:rsidP="007336F4">
            <w:pPr>
              <w:jc w:val="center"/>
              <w:rPr>
                <w:color w:val="000000"/>
                <w:sz w:val="18"/>
                <w:szCs w:val="18"/>
              </w:rPr>
            </w:pPr>
            <w:r w:rsidRPr="007336F4">
              <w:rPr>
                <w:color w:val="000000"/>
                <w:sz w:val="18"/>
                <w:szCs w:val="18"/>
              </w:rPr>
              <w:t>15</w:t>
            </w:r>
          </w:p>
        </w:tc>
        <w:tc>
          <w:tcPr>
            <w:tcW w:w="7440" w:type="dxa"/>
            <w:tcBorders>
              <w:top w:val="nil"/>
              <w:left w:val="nil"/>
              <w:bottom w:val="single" w:sz="8" w:space="0" w:color="auto"/>
              <w:right w:val="single" w:sz="8" w:space="0" w:color="auto"/>
            </w:tcBorders>
            <w:shd w:val="clear" w:color="000000" w:fill="F2DCDB"/>
            <w:vAlign w:val="center"/>
            <w:hideMark/>
          </w:tcPr>
          <w:p w14:paraId="25A77DFA" w14:textId="77777777" w:rsidR="007336F4" w:rsidRPr="007336F4" w:rsidRDefault="007336F4" w:rsidP="007336F4">
            <w:pPr>
              <w:rPr>
                <w:color w:val="000000"/>
                <w:sz w:val="18"/>
                <w:szCs w:val="18"/>
              </w:rPr>
            </w:pPr>
            <w:r w:rsidRPr="007336F4">
              <w:rPr>
                <w:color w:val="000000"/>
                <w:sz w:val="18"/>
                <w:szCs w:val="18"/>
              </w:rPr>
              <w:t>John J. Pershing VA Medical Center - Poplar Bluff</w:t>
            </w:r>
          </w:p>
        </w:tc>
      </w:tr>
      <w:tr w:rsidR="007336F4" w:rsidRPr="007336F4" w14:paraId="70716EC8"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6DB2EA1A"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F2DCDB"/>
            <w:noWrap/>
            <w:vAlign w:val="center"/>
            <w:hideMark/>
          </w:tcPr>
          <w:p w14:paraId="03CBCD21" w14:textId="77777777" w:rsidR="007336F4" w:rsidRPr="007336F4" w:rsidRDefault="007336F4" w:rsidP="007336F4">
            <w:pPr>
              <w:jc w:val="center"/>
              <w:rPr>
                <w:color w:val="000000"/>
                <w:sz w:val="18"/>
                <w:szCs w:val="18"/>
              </w:rPr>
            </w:pPr>
            <w:r w:rsidRPr="007336F4">
              <w:rPr>
                <w:color w:val="000000"/>
                <w:sz w:val="18"/>
                <w:szCs w:val="18"/>
              </w:rPr>
              <w:t>15</w:t>
            </w:r>
          </w:p>
        </w:tc>
        <w:tc>
          <w:tcPr>
            <w:tcW w:w="7440" w:type="dxa"/>
            <w:tcBorders>
              <w:top w:val="nil"/>
              <w:left w:val="nil"/>
              <w:bottom w:val="single" w:sz="8" w:space="0" w:color="auto"/>
              <w:right w:val="single" w:sz="8" w:space="0" w:color="auto"/>
            </w:tcBorders>
            <w:shd w:val="clear" w:color="000000" w:fill="F2DCDB"/>
            <w:vAlign w:val="center"/>
            <w:hideMark/>
          </w:tcPr>
          <w:p w14:paraId="3C890AD5" w14:textId="77777777" w:rsidR="007336F4" w:rsidRPr="007336F4" w:rsidRDefault="007336F4" w:rsidP="007336F4">
            <w:pPr>
              <w:rPr>
                <w:color w:val="000000"/>
                <w:sz w:val="18"/>
                <w:szCs w:val="18"/>
              </w:rPr>
            </w:pPr>
            <w:r w:rsidRPr="007336F4">
              <w:rPr>
                <w:color w:val="000000"/>
                <w:sz w:val="18"/>
                <w:szCs w:val="18"/>
              </w:rPr>
              <w:t>Marion VA Medical Center</w:t>
            </w:r>
          </w:p>
        </w:tc>
      </w:tr>
      <w:tr w:rsidR="007336F4" w:rsidRPr="007336F4" w14:paraId="5C2C7DB9"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4AB3F3F4"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E6B8B7"/>
            <w:noWrap/>
            <w:vAlign w:val="center"/>
            <w:hideMark/>
          </w:tcPr>
          <w:p w14:paraId="74A2B6DF" w14:textId="77777777" w:rsidR="007336F4" w:rsidRPr="007336F4" w:rsidRDefault="007336F4" w:rsidP="007336F4">
            <w:pPr>
              <w:jc w:val="center"/>
              <w:rPr>
                <w:color w:val="000000"/>
                <w:sz w:val="18"/>
                <w:szCs w:val="18"/>
              </w:rPr>
            </w:pPr>
            <w:r w:rsidRPr="007336F4">
              <w:rPr>
                <w:color w:val="000000"/>
                <w:sz w:val="18"/>
                <w:szCs w:val="18"/>
              </w:rPr>
              <w:t>23</w:t>
            </w:r>
          </w:p>
        </w:tc>
        <w:tc>
          <w:tcPr>
            <w:tcW w:w="7440" w:type="dxa"/>
            <w:tcBorders>
              <w:top w:val="nil"/>
              <w:left w:val="nil"/>
              <w:bottom w:val="single" w:sz="8" w:space="0" w:color="auto"/>
              <w:right w:val="single" w:sz="8" w:space="0" w:color="auto"/>
            </w:tcBorders>
            <w:shd w:val="clear" w:color="000000" w:fill="E6B8B7"/>
            <w:vAlign w:val="center"/>
            <w:hideMark/>
          </w:tcPr>
          <w:p w14:paraId="214E840C" w14:textId="77777777" w:rsidR="007336F4" w:rsidRPr="007336F4" w:rsidRDefault="007336F4" w:rsidP="007336F4">
            <w:pPr>
              <w:rPr>
                <w:color w:val="000000"/>
                <w:sz w:val="18"/>
                <w:szCs w:val="18"/>
              </w:rPr>
            </w:pPr>
            <w:r w:rsidRPr="007336F4">
              <w:rPr>
                <w:color w:val="000000"/>
                <w:sz w:val="18"/>
                <w:szCs w:val="18"/>
              </w:rPr>
              <w:t>Fargo VA Health Care Syste</w:t>
            </w:r>
          </w:p>
        </w:tc>
      </w:tr>
      <w:tr w:rsidR="007336F4" w:rsidRPr="007336F4" w14:paraId="23E9071E"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31E01958"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E6B8B7"/>
            <w:noWrap/>
            <w:vAlign w:val="center"/>
            <w:hideMark/>
          </w:tcPr>
          <w:p w14:paraId="7D391776" w14:textId="77777777" w:rsidR="007336F4" w:rsidRPr="007336F4" w:rsidRDefault="007336F4" w:rsidP="007336F4">
            <w:pPr>
              <w:jc w:val="center"/>
              <w:rPr>
                <w:color w:val="000000"/>
                <w:sz w:val="18"/>
                <w:szCs w:val="18"/>
              </w:rPr>
            </w:pPr>
            <w:r w:rsidRPr="007336F4">
              <w:rPr>
                <w:color w:val="000000"/>
                <w:sz w:val="18"/>
                <w:szCs w:val="18"/>
              </w:rPr>
              <w:t>23</w:t>
            </w:r>
          </w:p>
        </w:tc>
        <w:tc>
          <w:tcPr>
            <w:tcW w:w="7440" w:type="dxa"/>
            <w:tcBorders>
              <w:top w:val="nil"/>
              <w:left w:val="nil"/>
              <w:bottom w:val="single" w:sz="8" w:space="0" w:color="auto"/>
              <w:right w:val="single" w:sz="8" w:space="0" w:color="auto"/>
            </w:tcBorders>
            <w:shd w:val="clear" w:color="000000" w:fill="E6B8B7"/>
            <w:vAlign w:val="center"/>
            <w:hideMark/>
          </w:tcPr>
          <w:p w14:paraId="1246098C" w14:textId="77777777" w:rsidR="007336F4" w:rsidRPr="007336F4" w:rsidRDefault="007336F4" w:rsidP="007336F4">
            <w:pPr>
              <w:rPr>
                <w:color w:val="000000"/>
                <w:sz w:val="18"/>
                <w:szCs w:val="18"/>
              </w:rPr>
            </w:pPr>
            <w:r w:rsidRPr="007336F4">
              <w:rPr>
                <w:color w:val="000000"/>
                <w:sz w:val="18"/>
                <w:szCs w:val="18"/>
              </w:rPr>
              <w:t>Royal C. Johnson Veterans Memorial Medical Center</w:t>
            </w:r>
          </w:p>
        </w:tc>
      </w:tr>
      <w:tr w:rsidR="007336F4" w:rsidRPr="007336F4" w14:paraId="2708AB53"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3DC2D9C6"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E6B8B7"/>
            <w:noWrap/>
            <w:vAlign w:val="center"/>
            <w:hideMark/>
          </w:tcPr>
          <w:p w14:paraId="77294C87" w14:textId="77777777" w:rsidR="007336F4" w:rsidRPr="007336F4" w:rsidRDefault="007336F4" w:rsidP="007336F4">
            <w:pPr>
              <w:jc w:val="center"/>
              <w:rPr>
                <w:color w:val="000000"/>
                <w:sz w:val="18"/>
                <w:szCs w:val="18"/>
              </w:rPr>
            </w:pPr>
            <w:r w:rsidRPr="007336F4">
              <w:rPr>
                <w:color w:val="000000"/>
                <w:sz w:val="18"/>
                <w:szCs w:val="18"/>
              </w:rPr>
              <w:t>23</w:t>
            </w:r>
          </w:p>
        </w:tc>
        <w:tc>
          <w:tcPr>
            <w:tcW w:w="7440" w:type="dxa"/>
            <w:tcBorders>
              <w:top w:val="nil"/>
              <w:left w:val="nil"/>
              <w:bottom w:val="single" w:sz="8" w:space="0" w:color="auto"/>
              <w:right w:val="single" w:sz="8" w:space="0" w:color="auto"/>
            </w:tcBorders>
            <w:shd w:val="clear" w:color="000000" w:fill="E6B8B7"/>
            <w:vAlign w:val="center"/>
            <w:hideMark/>
          </w:tcPr>
          <w:p w14:paraId="0669E1D0" w14:textId="77777777" w:rsidR="007336F4" w:rsidRPr="007336F4" w:rsidRDefault="007336F4" w:rsidP="007336F4">
            <w:pPr>
              <w:rPr>
                <w:color w:val="000000"/>
                <w:sz w:val="18"/>
                <w:szCs w:val="18"/>
              </w:rPr>
            </w:pPr>
            <w:r w:rsidRPr="007336F4">
              <w:rPr>
                <w:color w:val="000000"/>
                <w:sz w:val="18"/>
                <w:szCs w:val="18"/>
              </w:rPr>
              <w:t>VA Black Hills Health Care System - Fort Meade Campus</w:t>
            </w:r>
          </w:p>
        </w:tc>
      </w:tr>
      <w:tr w:rsidR="007336F4" w:rsidRPr="007336F4" w14:paraId="338F5823"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12A162ED"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E6B8B7"/>
            <w:noWrap/>
            <w:vAlign w:val="center"/>
            <w:hideMark/>
          </w:tcPr>
          <w:p w14:paraId="545CD46B" w14:textId="77777777" w:rsidR="007336F4" w:rsidRPr="007336F4" w:rsidRDefault="007336F4" w:rsidP="007336F4">
            <w:pPr>
              <w:jc w:val="center"/>
              <w:rPr>
                <w:color w:val="000000"/>
                <w:sz w:val="18"/>
                <w:szCs w:val="18"/>
              </w:rPr>
            </w:pPr>
            <w:r w:rsidRPr="007336F4">
              <w:rPr>
                <w:color w:val="000000"/>
                <w:sz w:val="18"/>
                <w:szCs w:val="18"/>
              </w:rPr>
              <w:t>23</w:t>
            </w:r>
          </w:p>
        </w:tc>
        <w:tc>
          <w:tcPr>
            <w:tcW w:w="7440" w:type="dxa"/>
            <w:tcBorders>
              <w:top w:val="nil"/>
              <w:left w:val="nil"/>
              <w:bottom w:val="single" w:sz="8" w:space="0" w:color="auto"/>
              <w:right w:val="single" w:sz="8" w:space="0" w:color="auto"/>
            </w:tcBorders>
            <w:shd w:val="clear" w:color="000000" w:fill="E6B8B7"/>
            <w:vAlign w:val="center"/>
            <w:hideMark/>
          </w:tcPr>
          <w:p w14:paraId="084E012A" w14:textId="77777777" w:rsidR="007336F4" w:rsidRPr="007336F4" w:rsidRDefault="007336F4" w:rsidP="007336F4">
            <w:pPr>
              <w:rPr>
                <w:color w:val="000000"/>
                <w:sz w:val="18"/>
                <w:szCs w:val="18"/>
              </w:rPr>
            </w:pPr>
            <w:r w:rsidRPr="007336F4">
              <w:rPr>
                <w:color w:val="000000"/>
                <w:sz w:val="18"/>
                <w:szCs w:val="18"/>
              </w:rPr>
              <w:t>Hot Springs</w:t>
            </w:r>
          </w:p>
        </w:tc>
      </w:tr>
      <w:tr w:rsidR="007336F4" w:rsidRPr="007336F4" w14:paraId="1D9E7579"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1D35132E"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E6B8B7"/>
            <w:noWrap/>
            <w:vAlign w:val="center"/>
            <w:hideMark/>
          </w:tcPr>
          <w:p w14:paraId="182D84BC" w14:textId="77777777" w:rsidR="007336F4" w:rsidRPr="007336F4" w:rsidRDefault="007336F4" w:rsidP="007336F4">
            <w:pPr>
              <w:jc w:val="center"/>
              <w:rPr>
                <w:color w:val="000000"/>
                <w:sz w:val="18"/>
                <w:szCs w:val="18"/>
              </w:rPr>
            </w:pPr>
            <w:r w:rsidRPr="007336F4">
              <w:rPr>
                <w:color w:val="000000"/>
                <w:sz w:val="18"/>
                <w:szCs w:val="18"/>
              </w:rPr>
              <w:t>23</w:t>
            </w:r>
          </w:p>
        </w:tc>
        <w:tc>
          <w:tcPr>
            <w:tcW w:w="7440" w:type="dxa"/>
            <w:tcBorders>
              <w:top w:val="nil"/>
              <w:left w:val="nil"/>
              <w:bottom w:val="single" w:sz="8" w:space="0" w:color="auto"/>
              <w:right w:val="single" w:sz="8" w:space="0" w:color="auto"/>
            </w:tcBorders>
            <w:shd w:val="clear" w:color="000000" w:fill="E6B8B7"/>
            <w:vAlign w:val="center"/>
            <w:hideMark/>
          </w:tcPr>
          <w:p w14:paraId="2549DC8B" w14:textId="77777777" w:rsidR="007336F4" w:rsidRPr="007336F4" w:rsidRDefault="007336F4" w:rsidP="007336F4">
            <w:pPr>
              <w:rPr>
                <w:color w:val="000000"/>
                <w:sz w:val="18"/>
                <w:szCs w:val="18"/>
              </w:rPr>
            </w:pPr>
            <w:r w:rsidRPr="007336F4">
              <w:rPr>
                <w:color w:val="000000"/>
                <w:sz w:val="18"/>
                <w:szCs w:val="18"/>
              </w:rPr>
              <w:t>Minneapolis VA Health Care System</w:t>
            </w:r>
          </w:p>
        </w:tc>
      </w:tr>
      <w:tr w:rsidR="007336F4" w:rsidRPr="007336F4" w14:paraId="678AFF5C"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630D668A"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E6B8B7"/>
            <w:noWrap/>
            <w:vAlign w:val="center"/>
            <w:hideMark/>
          </w:tcPr>
          <w:p w14:paraId="1423B632" w14:textId="77777777" w:rsidR="007336F4" w:rsidRPr="007336F4" w:rsidRDefault="007336F4" w:rsidP="007336F4">
            <w:pPr>
              <w:jc w:val="center"/>
              <w:rPr>
                <w:color w:val="000000"/>
                <w:sz w:val="18"/>
                <w:szCs w:val="18"/>
              </w:rPr>
            </w:pPr>
            <w:r w:rsidRPr="007336F4">
              <w:rPr>
                <w:color w:val="000000"/>
                <w:sz w:val="18"/>
                <w:szCs w:val="18"/>
              </w:rPr>
              <w:t>23</w:t>
            </w:r>
          </w:p>
        </w:tc>
        <w:tc>
          <w:tcPr>
            <w:tcW w:w="7440" w:type="dxa"/>
            <w:tcBorders>
              <w:top w:val="nil"/>
              <w:left w:val="nil"/>
              <w:bottom w:val="single" w:sz="8" w:space="0" w:color="auto"/>
              <w:right w:val="single" w:sz="8" w:space="0" w:color="auto"/>
            </w:tcBorders>
            <w:shd w:val="clear" w:color="000000" w:fill="E6B8B7"/>
            <w:vAlign w:val="center"/>
            <w:hideMark/>
          </w:tcPr>
          <w:p w14:paraId="39114B85" w14:textId="77777777" w:rsidR="007336F4" w:rsidRPr="007336F4" w:rsidRDefault="007336F4" w:rsidP="007336F4">
            <w:pPr>
              <w:rPr>
                <w:color w:val="000000"/>
                <w:sz w:val="18"/>
                <w:szCs w:val="18"/>
              </w:rPr>
            </w:pPr>
            <w:r w:rsidRPr="007336F4">
              <w:rPr>
                <w:color w:val="000000"/>
                <w:sz w:val="18"/>
                <w:szCs w:val="18"/>
              </w:rPr>
              <w:t>Omaha - VA Nebraska-Western Iowa Health Care System</w:t>
            </w:r>
          </w:p>
        </w:tc>
      </w:tr>
      <w:tr w:rsidR="007336F4" w:rsidRPr="007336F4" w14:paraId="205EBFFB"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5A7368A7"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E6B8B7"/>
            <w:noWrap/>
            <w:vAlign w:val="center"/>
            <w:hideMark/>
          </w:tcPr>
          <w:p w14:paraId="1882AEA7" w14:textId="77777777" w:rsidR="007336F4" w:rsidRPr="007336F4" w:rsidRDefault="007336F4" w:rsidP="007336F4">
            <w:pPr>
              <w:jc w:val="center"/>
              <w:rPr>
                <w:color w:val="000000"/>
                <w:sz w:val="18"/>
                <w:szCs w:val="18"/>
              </w:rPr>
            </w:pPr>
            <w:r w:rsidRPr="007336F4">
              <w:rPr>
                <w:color w:val="000000"/>
                <w:sz w:val="18"/>
                <w:szCs w:val="18"/>
              </w:rPr>
              <w:t>23</w:t>
            </w:r>
          </w:p>
        </w:tc>
        <w:tc>
          <w:tcPr>
            <w:tcW w:w="7440" w:type="dxa"/>
            <w:tcBorders>
              <w:top w:val="nil"/>
              <w:left w:val="nil"/>
              <w:bottom w:val="single" w:sz="8" w:space="0" w:color="auto"/>
              <w:right w:val="single" w:sz="8" w:space="0" w:color="auto"/>
            </w:tcBorders>
            <w:shd w:val="clear" w:color="000000" w:fill="E6B8B7"/>
            <w:vAlign w:val="center"/>
            <w:hideMark/>
          </w:tcPr>
          <w:p w14:paraId="68730A4B" w14:textId="77777777" w:rsidR="007336F4" w:rsidRPr="007336F4" w:rsidRDefault="007336F4" w:rsidP="007336F4">
            <w:pPr>
              <w:rPr>
                <w:color w:val="000000"/>
                <w:sz w:val="18"/>
                <w:szCs w:val="18"/>
              </w:rPr>
            </w:pPr>
            <w:r w:rsidRPr="007336F4">
              <w:rPr>
                <w:color w:val="000000"/>
                <w:sz w:val="18"/>
                <w:szCs w:val="18"/>
              </w:rPr>
              <w:t>Lincoln - VA Nebraska-Western Iowa Health Care System</w:t>
            </w:r>
          </w:p>
        </w:tc>
      </w:tr>
      <w:tr w:rsidR="007336F4" w:rsidRPr="007336F4" w14:paraId="49B1897A"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6DF7C6C3"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E6B8B7"/>
            <w:noWrap/>
            <w:vAlign w:val="center"/>
            <w:hideMark/>
          </w:tcPr>
          <w:p w14:paraId="55912B16" w14:textId="77777777" w:rsidR="007336F4" w:rsidRPr="007336F4" w:rsidRDefault="007336F4" w:rsidP="007336F4">
            <w:pPr>
              <w:jc w:val="center"/>
              <w:rPr>
                <w:color w:val="000000"/>
                <w:sz w:val="18"/>
                <w:szCs w:val="18"/>
              </w:rPr>
            </w:pPr>
            <w:r w:rsidRPr="007336F4">
              <w:rPr>
                <w:color w:val="000000"/>
                <w:sz w:val="18"/>
                <w:szCs w:val="18"/>
              </w:rPr>
              <w:t>23</w:t>
            </w:r>
          </w:p>
        </w:tc>
        <w:tc>
          <w:tcPr>
            <w:tcW w:w="7440" w:type="dxa"/>
            <w:tcBorders>
              <w:top w:val="nil"/>
              <w:left w:val="nil"/>
              <w:bottom w:val="single" w:sz="8" w:space="0" w:color="auto"/>
              <w:right w:val="single" w:sz="8" w:space="0" w:color="auto"/>
            </w:tcBorders>
            <w:shd w:val="clear" w:color="000000" w:fill="E6B8B7"/>
            <w:vAlign w:val="center"/>
            <w:hideMark/>
          </w:tcPr>
          <w:p w14:paraId="3D2EDBC2" w14:textId="77777777" w:rsidR="007336F4" w:rsidRPr="007336F4" w:rsidRDefault="007336F4" w:rsidP="007336F4">
            <w:pPr>
              <w:rPr>
                <w:color w:val="000000"/>
                <w:sz w:val="18"/>
                <w:szCs w:val="18"/>
              </w:rPr>
            </w:pPr>
            <w:r w:rsidRPr="007336F4">
              <w:rPr>
                <w:color w:val="000000"/>
                <w:sz w:val="18"/>
                <w:szCs w:val="18"/>
              </w:rPr>
              <w:t>Grand Island</w:t>
            </w:r>
          </w:p>
        </w:tc>
      </w:tr>
      <w:tr w:rsidR="007336F4" w:rsidRPr="007336F4" w14:paraId="42369391"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3AF3EBA8"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E6B8B7"/>
            <w:noWrap/>
            <w:vAlign w:val="center"/>
            <w:hideMark/>
          </w:tcPr>
          <w:p w14:paraId="3AA459CF" w14:textId="77777777" w:rsidR="007336F4" w:rsidRPr="007336F4" w:rsidRDefault="007336F4" w:rsidP="007336F4">
            <w:pPr>
              <w:jc w:val="center"/>
              <w:rPr>
                <w:color w:val="000000"/>
                <w:sz w:val="18"/>
                <w:szCs w:val="18"/>
              </w:rPr>
            </w:pPr>
            <w:r w:rsidRPr="007336F4">
              <w:rPr>
                <w:color w:val="000000"/>
                <w:sz w:val="18"/>
                <w:szCs w:val="18"/>
              </w:rPr>
              <w:t>23</w:t>
            </w:r>
          </w:p>
        </w:tc>
        <w:tc>
          <w:tcPr>
            <w:tcW w:w="7440" w:type="dxa"/>
            <w:tcBorders>
              <w:top w:val="nil"/>
              <w:left w:val="nil"/>
              <w:bottom w:val="single" w:sz="8" w:space="0" w:color="auto"/>
              <w:right w:val="single" w:sz="8" w:space="0" w:color="auto"/>
            </w:tcBorders>
            <w:shd w:val="clear" w:color="000000" w:fill="E6B8B7"/>
            <w:vAlign w:val="center"/>
            <w:hideMark/>
          </w:tcPr>
          <w:p w14:paraId="4E162281" w14:textId="77777777" w:rsidR="007336F4" w:rsidRPr="007336F4" w:rsidRDefault="007336F4" w:rsidP="007336F4">
            <w:pPr>
              <w:rPr>
                <w:color w:val="000000"/>
                <w:sz w:val="18"/>
                <w:szCs w:val="18"/>
              </w:rPr>
            </w:pPr>
            <w:r w:rsidRPr="007336F4">
              <w:rPr>
                <w:color w:val="000000"/>
                <w:sz w:val="18"/>
                <w:szCs w:val="18"/>
              </w:rPr>
              <w:t>Des Moines - VA Central Iowa Health Care System</w:t>
            </w:r>
          </w:p>
        </w:tc>
      </w:tr>
      <w:tr w:rsidR="007336F4" w:rsidRPr="007336F4" w14:paraId="31745228"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42C8004F"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E6B8B7"/>
            <w:noWrap/>
            <w:vAlign w:val="center"/>
            <w:hideMark/>
          </w:tcPr>
          <w:p w14:paraId="0DC0C05A" w14:textId="77777777" w:rsidR="007336F4" w:rsidRPr="007336F4" w:rsidRDefault="007336F4" w:rsidP="007336F4">
            <w:pPr>
              <w:jc w:val="center"/>
              <w:rPr>
                <w:color w:val="000000"/>
                <w:sz w:val="18"/>
                <w:szCs w:val="18"/>
              </w:rPr>
            </w:pPr>
            <w:r w:rsidRPr="007336F4">
              <w:rPr>
                <w:color w:val="000000"/>
                <w:sz w:val="18"/>
                <w:szCs w:val="18"/>
              </w:rPr>
              <w:t>23</w:t>
            </w:r>
          </w:p>
        </w:tc>
        <w:tc>
          <w:tcPr>
            <w:tcW w:w="7440" w:type="dxa"/>
            <w:tcBorders>
              <w:top w:val="nil"/>
              <w:left w:val="nil"/>
              <w:bottom w:val="single" w:sz="8" w:space="0" w:color="auto"/>
              <w:right w:val="single" w:sz="8" w:space="0" w:color="auto"/>
            </w:tcBorders>
            <w:shd w:val="clear" w:color="000000" w:fill="E6B8B7"/>
            <w:vAlign w:val="center"/>
            <w:hideMark/>
          </w:tcPr>
          <w:p w14:paraId="369FF485" w14:textId="77777777" w:rsidR="007336F4" w:rsidRPr="007336F4" w:rsidRDefault="007336F4" w:rsidP="007336F4">
            <w:pPr>
              <w:rPr>
                <w:color w:val="000000"/>
                <w:sz w:val="18"/>
                <w:szCs w:val="18"/>
              </w:rPr>
            </w:pPr>
            <w:r w:rsidRPr="007336F4">
              <w:rPr>
                <w:color w:val="000000"/>
                <w:sz w:val="18"/>
                <w:szCs w:val="18"/>
              </w:rPr>
              <w:t>Iowa City VA Medical Center</w:t>
            </w:r>
          </w:p>
        </w:tc>
      </w:tr>
      <w:tr w:rsidR="007336F4" w:rsidRPr="007336F4" w14:paraId="34E0C650"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632523"/>
            <w:noWrap/>
            <w:vAlign w:val="center"/>
            <w:hideMark/>
          </w:tcPr>
          <w:p w14:paraId="56809914"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3</w:t>
            </w:r>
          </w:p>
        </w:tc>
        <w:tc>
          <w:tcPr>
            <w:tcW w:w="760" w:type="dxa"/>
            <w:tcBorders>
              <w:top w:val="nil"/>
              <w:left w:val="nil"/>
              <w:bottom w:val="single" w:sz="8" w:space="0" w:color="auto"/>
              <w:right w:val="single" w:sz="8" w:space="0" w:color="auto"/>
            </w:tcBorders>
            <w:shd w:val="clear" w:color="000000" w:fill="E6B8B7"/>
            <w:noWrap/>
            <w:vAlign w:val="center"/>
            <w:hideMark/>
          </w:tcPr>
          <w:p w14:paraId="1E7D7839" w14:textId="77777777" w:rsidR="007336F4" w:rsidRPr="007336F4" w:rsidRDefault="007336F4" w:rsidP="007336F4">
            <w:pPr>
              <w:jc w:val="center"/>
              <w:rPr>
                <w:color w:val="000000"/>
                <w:sz w:val="18"/>
                <w:szCs w:val="18"/>
              </w:rPr>
            </w:pPr>
            <w:r w:rsidRPr="007336F4">
              <w:rPr>
                <w:color w:val="000000"/>
                <w:sz w:val="18"/>
                <w:szCs w:val="18"/>
              </w:rPr>
              <w:t>23</w:t>
            </w:r>
          </w:p>
        </w:tc>
        <w:tc>
          <w:tcPr>
            <w:tcW w:w="7440" w:type="dxa"/>
            <w:tcBorders>
              <w:top w:val="nil"/>
              <w:left w:val="nil"/>
              <w:bottom w:val="single" w:sz="8" w:space="0" w:color="auto"/>
              <w:right w:val="single" w:sz="8" w:space="0" w:color="auto"/>
            </w:tcBorders>
            <w:shd w:val="clear" w:color="000000" w:fill="E6B8B7"/>
            <w:vAlign w:val="center"/>
            <w:hideMark/>
          </w:tcPr>
          <w:p w14:paraId="4E79E205" w14:textId="77777777" w:rsidR="007336F4" w:rsidRPr="007336F4" w:rsidRDefault="007336F4" w:rsidP="007336F4">
            <w:pPr>
              <w:rPr>
                <w:color w:val="000000"/>
                <w:sz w:val="18"/>
                <w:szCs w:val="18"/>
              </w:rPr>
            </w:pPr>
            <w:r w:rsidRPr="007336F4">
              <w:rPr>
                <w:color w:val="000000"/>
                <w:sz w:val="18"/>
                <w:szCs w:val="18"/>
              </w:rPr>
              <w:t>St. Cloud VA Health Care System</w:t>
            </w:r>
          </w:p>
        </w:tc>
      </w:tr>
      <w:tr w:rsidR="007336F4" w:rsidRPr="00FD6FB4" w14:paraId="2F810DBC"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2E24C581"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B8CCE4"/>
            <w:noWrap/>
            <w:vAlign w:val="center"/>
            <w:hideMark/>
          </w:tcPr>
          <w:p w14:paraId="53B9A28E" w14:textId="77777777" w:rsidR="007336F4" w:rsidRPr="007336F4" w:rsidRDefault="007336F4" w:rsidP="007336F4">
            <w:pPr>
              <w:jc w:val="center"/>
              <w:rPr>
                <w:color w:val="000000"/>
                <w:sz w:val="18"/>
                <w:szCs w:val="18"/>
              </w:rPr>
            </w:pPr>
            <w:r w:rsidRPr="007336F4">
              <w:rPr>
                <w:color w:val="000000"/>
                <w:sz w:val="18"/>
                <w:szCs w:val="18"/>
              </w:rPr>
              <w:t>16</w:t>
            </w:r>
          </w:p>
        </w:tc>
        <w:tc>
          <w:tcPr>
            <w:tcW w:w="7440" w:type="dxa"/>
            <w:tcBorders>
              <w:top w:val="nil"/>
              <w:left w:val="nil"/>
              <w:bottom w:val="single" w:sz="8" w:space="0" w:color="auto"/>
              <w:right w:val="single" w:sz="8" w:space="0" w:color="auto"/>
            </w:tcBorders>
            <w:shd w:val="clear" w:color="000000" w:fill="B8CCE4"/>
            <w:vAlign w:val="center"/>
            <w:hideMark/>
          </w:tcPr>
          <w:p w14:paraId="139E0060" w14:textId="77777777" w:rsidR="007336F4" w:rsidRPr="00242555" w:rsidRDefault="007336F4" w:rsidP="007336F4">
            <w:pPr>
              <w:rPr>
                <w:color w:val="000000"/>
                <w:sz w:val="18"/>
                <w:szCs w:val="18"/>
                <w:lang w:val="es-ES"/>
              </w:rPr>
            </w:pPr>
            <w:r w:rsidRPr="00242555">
              <w:rPr>
                <w:color w:val="000000"/>
                <w:sz w:val="18"/>
                <w:szCs w:val="18"/>
                <w:lang w:val="es-ES"/>
              </w:rPr>
              <w:t>Alexandria- Pineville VA Medical Center</w:t>
            </w:r>
          </w:p>
        </w:tc>
      </w:tr>
      <w:tr w:rsidR="007336F4" w:rsidRPr="007336F4" w14:paraId="46B504BD"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04F8BB3E"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B8CCE4"/>
            <w:noWrap/>
            <w:vAlign w:val="center"/>
            <w:hideMark/>
          </w:tcPr>
          <w:p w14:paraId="5533FA1C" w14:textId="77777777" w:rsidR="007336F4" w:rsidRPr="007336F4" w:rsidRDefault="007336F4" w:rsidP="007336F4">
            <w:pPr>
              <w:jc w:val="center"/>
              <w:rPr>
                <w:color w:val="000000"/>
                <w:sz w:val="18"/>
                <w:szCs w:val="18"/>
              </w:rPr>
            </w:pPr>
            <w:r w:rsidRPr="007336F4">
              <w:rPr>
                <w:color w:val="000000"/>
                <w:sz w:val="18"/>
                <w:szCs w:val="18"/>
              </w:rPr>
              <w:t>16</w:t>
            </w:r>
          </w:p>
        </w:tc>
        <w:tc>
          <w:tcPr>
            <w:tcW w:w="7440" w:type="dxa"/>
            <w:tcBorders>
              <w:top w:val="nil"/>
              <w:left w:val="nil"/>
              <w:bottom w:val="single" w:sz="8" w:space="0" w:color="auto"/>
              <w:right w:val="single" w:sz="8" w:space="0" w:color="auto"/>
            </w:tcBorders>
            <w:shd w:val="clear" w:color="000000" w:fill="B8CCE4"/>
            <w:vAlign w:val="center"/>
            <w:hideMark/>
          </w:tcPr>
          <w:p w14:paraId="460EF40A" w14:textId="77777777" w:rsidR="007336F4" w:rsidRPr="007336F4" w:rsidRDefault="007336F4" w:rsidP="007336F4">
            <w:pPr>
              <w:rPr>
                <w:color w:val="000000"/>
                <w:sz w:val="18"/>
                <w:szCs w:val="18"/>
              </w:rPr>
            </w:pPr>
            <w:r w:rsidRPr="007336F4">
              <w:rPr>
                <w:color w:val="000000"/>
                <w:sz w:val="18"/>
                <w:szCs w:val="18"/>
              </w:rPr>
              <w:t>Biloxi - Gulf Coast Veterans Health Care System</w:t>
            </w:r>
          </w:p>
        </w:tc>
      </w:tr>
      <w:tr w:rsidR="007336F4" w:rsidRPr="007336F4" w14:paraId="72A48846"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2983B016"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B8CCE4"/>
            <w:noWrap/>
            <w:vAlign w:val="center"/>
            <w:hideMark/>
          </w:tcPr>
          <w:p w14:paraId="3C070546" w14:textId="77777777" w:rsidR="007336F4" w:rsidRPr="007336F4" w:rsidRDefault="007336F4" w:rsidP="007336F4">
            <w:pPr>
              <w:jc w:val="center"/>
              <w:rPr>
                <w:color w:val="000000"/>
                <w:sz w:val="18"/>
                <w:szCs w:val="18"/>
              </w:rPr>
            </w:pPr>
            <w:r w:rsidRPr="007336F4">
              <w:rPr>
                <w:color w:val="000000"/>
                <w:sz w:val="18"/>
                <w:szCs w:val="18"/>
              </w:rPr>
              <w:t>16</w:t>
            </w:r>
          </w:p>
        </w:tc>
        <w:tc>
          <w:tcPr>
            <w:tcW w:w="7440" w:type="dxa"/>
            <w:tcBorders>
              <w:top w:val="nil"/>
              <w:left w:val="nil"/>
              <w:bottom w:val="single" w:sz="8" w:space="0" w:color="auto"/>
              <w:right w:val="single" w:sz="8" w:space="0" w:color="auto"/>
            </w:tcBorders>
            <w:shd w:val="clear" w:color="000000" w:fill="B8CCE4"/>
            <w:vAlign w:val="center"/>
            <w:hideMark/>
          </w:tcPr>
          <w:p w14:paraId="74621AA1" w14:textId="77777777" w:rsidR="007336F4" w:rsidRPr="007336F4" w:rsidRDefault="007336F4" w:rsidP="007336F4">
            <w:pPr>
              <w:rPr>
                <w:color w:val="000000"/>
                <w:sz w:val="18"/>
                <w:szCs w:val="18"/>
              </w:rPr>
            </w:pPr>
            <w:r w:rsidRPr="007336F4">
              <w:rPr>
                <w:color w:val="000000"/>
                <w:sz w:val="18"/>
                <w:szCs w:val="18"/>
              </w:rPr>
              <w:t>Fayetteville VA Medical Center - Ozarks</w:t>
            </w:r>
          </w:p>
        </w:tc>
      </w:tr>
      <w:tr w:rsidR="007336F4" w:rsidRPr="007336F4" w14:paraId="0B46C1CE"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2D0CD3F3"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B8CCE4"/>
            <w:noWrap/>
            <w:vAlign w:val="center"/>
            <w:hideMark/>
          </w:tcPr>
          <w:p w14:paraId="602BE81E" w14:textId="77777777" w:rsidR="007336F4" w:rsidRPr="007336F4" w:rsidRDefault="007336F4" w:rsidP="007336F4">
            <w:pPr>
              <w:jc w:val="center"/>
              <w:rPr>
                <w:color w:val="000000"/>
                <w:sz w:val="18"/>
                <w:szCs w:val="18"/>
              </w:rPr>
            </w:pPr>
            <w:r w:rsidRPr="007336F4">
              <w:rPr>
                <w:color w:val="000000"/>
                <w:sz w:val="18"/>
                <w:szCs w:val="18"/>
              </w:rPr>
              <w:t>16</w:t>
            </w:r>
          </w:p>
        </w:tc>
        <w:tc>
          <w:tcPr>
            <w:tcW w:w="7440" w:type="dxa"/>
            <w:tcBorders>
              <w:top w:val="nil"/>
              <w:left w:val="nil"/>
              <w:bottom w:val="single" w:sz="8" w:space="0" w:color="auto"/>
              <w:right w:val="single" w:sz="8" w:space="0" w:color="auto"/>
            </w:tcBorders>
            <w:shd w:val="clear" w:color="000000" w:fill="B8CCE4"/>
            <w:vAlign w:val="center"/>
            <w:hideMark/>
          </w:tcPr>
          <w:p w14:paraId="0F74B4BF" w14:textId="77777777" w:rsidR="007336F4" w:rsidRPr="007336F4" w:rsidRDefault="007336F4" w:rsidP="007336F4">
            <w:pPr>
              <w:rPr>
                <w:color w:val="000000"/>
                <w:sz w:val="18"/>
                <w:szCs w:val="18"/>
              </w:rPr>
            </w:pPr>
            <w:r w:rsidRPr="007336F4">
              <w:rPr>
                <w:color w:val="000000"/>
                <w:sz w:val="18"/>
                <w:szCs w:val="18"/>
              </w:rPr>
              <w:t>Houston - Michael E. DeBakey VA Medical Center</w:t>
            </w:r>
          </w:p>
        </w:tc>
      </w:tr>
      <w:tr w:rsidR="007336F4" w:rsidRPr="007336F4" w14:paraId="127D5800"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3485BB14"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B8CCE4"/>
            <w:noWrap/>
            <w:vAlign w:val="center"/>
            <w:hideMark/>
          </w:tcPr>
          <w:p w14:paraId="0966AD6F" w14:textId="77777777" w:rsidR="007336F4" w:rsidRPr="007336F4" w:rsidRDefault="007336F4" w:rsidP="007336F4">
            <w:pPr>
              <w:jc w:val="center"/>
              <w:rPr>
                <w:color w:val="000000"/>
                <w:sz w:val="18"/>
                <w:szCs w:val="18"/>
              </w:rPr>
            </w:pPr>
            <w:r w:rsidRPr="007336F4">
              <w:rPr>
                <w:color w:val="000000"/>
                <w:sz w:val="18"/>
                <w:szCs w:val="18"/>
              </w:rPr>
              <w:t>16</w:t>
            </w:r>
          </w:p>
        </w:tc>
        <w:tc>
          <w:tcPr>
            <w:tcW w:w="7440" w:type="dxa"/>
            <w:tcBorders>
              <w:top w:val="nil"/>
              <w:left w:val="nil"/>
              <w:bottom w:val="single" w:sz="8" w:space="0" w:color="auto"/>
              <w:right w:val="single" w:sz="8" w:space="0" w:color="auto"/>
            </w:tcBorders>
            <w:shd w:val="clear" w:color="000000" w:fill="B8CCE4"/>
            <w:vAlign w:val="center"/>
            <w:hideMark/>
          </w:tcPr>
          <w:p w14:paraId="43183385" w14:textId="77777777" w:rsidR="007336F4" w:rsidRPr="007336F4" w:rsidRDefault="007336F4" w:rsidP="007336F4">
            <w:pPr>
              <w:rPr>
                <w:color w:val="000000"/>
                <w:sz w:val="18"/>
                <w:szCs w:val="18"/>
              </w:rPr>
            </w:pPr>
            <w:r w:rsidRPr="007336F4">
              <w:rPr>
                <w:color w:val="000000"/>
                <w:sz w:val="18"/>
                <w:szCs w:val="18"/>
              </w:rPr>
              <w:t>G.V. "Sonny" Montgomery VA Medical Center</w:t>
            </w:r>
          </w:p>
        </w:tc>
      </w:tr>
      <w:tr w:rsidR="007336F4" w:rsidRPr="007336F4" w14:paraId="6AA12BC4"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6DA5B3F1"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B8CCE4"/>
            <w:noWrap/>
            <w:vAlign w:val="center"/>
            <w:hideMark/>
          </w:tcPr>
          <w:p w14:paraId="08F50A62" w14:textId="77777777" w:rsidR="007336F4" w:rsidRPr="007336F4" w:rsidRDefault="007336F4" w:rsidP="007336F4">
            <w:pPr>
              <w:jc w:val="center"/>
              <w:rPr>
                <w:color w:val="000000"/>
                <w:sz w:val="18"/>
                <w:szCs w:val="18"/>
              </w:rPr>
            </w:pPr>
            <w:r w:rsidRPr="007336F4">
              <w:rPr>
                <w:color w:val="000000"/>
                <w:sz w:val="18"/>
                <w:szCs w:val="18"/>
              </w:rPr>
              <w:t>16</w:t>
            </w:r>
          </w:p>
        </w:tc>
        <w:tc>
          <w:tcPr>
            <w:tcW w:w="7440" w:type="dxa"/>
            <w:tcBorders>
              <w:top w:val="nil"/>
              <w:left w:val="nil"/>
              <w:bottom w:val="single" w:sz="8" w:space="0" w:color="auto"/>
              <w:right w:val="single" w:sz="8" w:space="0" w:color="auto"/>
            </w:tcBorders>
            <w:shd w:val="clear" w:color="000000" w:fill="B8CCE4"/>
            <w:vAlign w:val="center"/>
            <w:hideMark/>
          </w:tcPr>
          <w:p w14:paraId="3B9BFF62" w14:textId="77777777" w:rsidR="007336F4" w:rsidRPr="007336F4" w:rsidRDefault="007336F4" w:rsidP="007336F4">
            <w:pPr>
              <w:rPr>
                <w:color w:val="000000"/>
                <w:sz w:val="18"/>
                <w:szCs w:val="18"/>
              </w:rPr>
            </w:pPr>
            <w:r w:rsidRPr="007336F4">
              <w:rPr>
                <w:color w:val="000000"/>
                <w:sz w:val="18"/>
                <w:szCs w:val="18"/>
              </w:rPr>
              <w:t>Central Arkansas Veterans Healthcare System, John L. McClellan Memorial Veterans Hospital</w:t>
            </w:r>
          </w:p>
        </w:tc>
      </w:tr>
      <w:tr w:rsidR="007336F4" w:rsidRPr="007336F4" w14:paraId="29C37BA2"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4418DDE3"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B8CCE4"/>
            <w:noWrap/>
            <w:vAlign w:val="center"/>
            <w:hideMark/>
          </w:tcPr>
          <w:p w14:paraId="09052596" w14:textId="77777777" w:rsidR="007336F4" w:rsidRPr="007336F4" w:rsidRDefault="007336F4" w:rsidP="007336F4">
            <w:pPr>
              <w:jc w:val="center"/>
              <w:rPr>
                <w:color w:val="000000"/>
                <w:sz w:val="18"/>
                <w:szCs w:val="18"/>
              </w:rPr>
            </w:pPr>
            <w:r w:rsidRPr="007336F4">
              <w:rPr>
                <w:color w:val="000000"/>
                <w:sz w:val="18"/>
                <w:szCs w:val="18"/>
              </w:rPr>
              <w:t>16</w:t>
            </w:r>
          </w:p>
        </w:tc>
        <w:tc>
          <w:tcPr>
            <w:tcW w:w="7440" w:type="dxa"/>
            <w:tcBorders>
              <w:top w:val="nil"/>
              <w:left w:val="nil"/>
              <w:bottom w:val="single" w:sz="8" w:space="0" w:color="auto"/>
              <w:right w:val="single" w:sz="8" w:space="0" w:color="auto"/>
            </w:tcBorders>
            <w:shd w:val="clear" w:color="000000" w:fill="B8CCE4"/>
            <w:vAlign w:val="center"/>
            <w:hideMark/>
          </w:tcPr>
          <w:p w14:paraId="257F8FFC" w14:textId="77777777" w:rsidR="007336F4" w:rsidRPr="007336F4" w:rsidRDefault="007336F4" w:rsidP="007336F4">
            <w:pPr>
              <w:rPr>
                <w:color w:val="000000"/>
                <w:sz w:val="18"/>
                <w:szCs w:val="18"/>
              </w:rPr>
            </w:pPr>
            <w:r w:rsidRPr="007336F4">
              <w:rPr>
                <w:color w:val="000000"/>
                <w:sz w:val="18"/>
                <w:szCs w:val="18"/>
              </w:rPr>
              <w:t>North Little Rock</w:t>
            </w:r>
          </w:p>
        </w:tc>
      </w:tr>
      <w:tr w:rsidR="007336F4" w:rsidRPr="007336F4" w14:paraId="41EBFB4F"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4B6ABB76"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B8CCE4"/>
            <w:noWrap/>
            <w:vAlign w:val="center"/>
            <w:hideMark/>
          </w:tcPr>
          <w:p w14:paraId="58A66DE4" w14:textId="77777777" w:rsidR="007336F4" w:rsidRPr="007336F4" w:rsidRDefault="007336F4" w:rsidP="007336F4">
            <w:pPr>
              <w:jc w:val="center"/>
              <w:rPr>
                <w:color w:val="000000"/>
                <w:sz w:val="18"/>
                <w:szCs w:val="18"/>
              </w:rPr>
            </w:pPr>
            <w:r w:rsidRPr="007336F4">
              <w:rPr>
                <w:color w:val="000000"/>
                <w:sz w:val="18"/>
                <w:szCs w:val="18"/>
              </w:rPr>
              <w:t>16</w:t>
            </w:r>
          </w:p>
        </w:tc>
        <w:tc>
          <w:tcPr>
            <w:tcW w:w="7440" w:type="dxa"/>
            <w:tcBorders>
              <w:top w:val="nil"/>
              <w:left w:val="nil"/>
              <w:bottom w:val="single" w:sz="8" w:space="0" w:color="auto"/>
              <w:right w:val="single" w:sz="8" w:space="0" w:color="auto"/>
            </w:tcBorders>
            <w:shd w:val="clear" w:color="000000" w:fill="B8CCE4"/>
            <w:vAlign w:val="center"/>
            <w:hideMark/>
          </w:tcPr>
          <w:p w14:paraId="03D29D5F" w14:textId="77777777" w:rsidR="007336F4" w:rsidRPr="007336F4" w:rsidRDefault="007336F4" w:rsidP="007336F4">
            <w:pPr>
              <w:rPr>
                <w:color w:val="000000"/>
                <w:sz w:val="18"/>
                <w:szCs w:val="18"/>
              </w:rPr>
            </w:pPr>
            <w:r w:rsidRPr="007336F4">
              <w:rPr>
                <w:color w:val="000000"/>
                <w:sz w:val="18"/>
                <w:szCs w:val="18"/>
              </w:rPr>
              <w:t>New Orleans - Southeast Louisiana Veterans Health Care System</w:t>
            </w:r>
          </w:p>
        </w:tc>
      </w:tr>
      <w:tr w:rsidR="007336F4" w:rsidRPr="007336F4" w14:paraId="06C274B1"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1514EF93"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B8CCE4"/>
            <w:noWrap/>
            <w:vAlign w:val="center"/>
            <w:hideMark/>
          </w:tcPr>
          <w:p w14:paraId="5F37A721" w14:textId="77777777" w:rsidR="007336F4" w:rsidRPr="007336F4" w:rsidRDefault="007336F4" w:rsidP="007336F4">
            <w:pPr>
              <w:jc w:val="center"/>
              <w:rPr>
                <w:color w:val="000000"/>
                <w:sz w:val="18"/>
                <w:szCs w:val="18"/>
              </w:rPr>
            </w:pPr>
            <w:r w:rsidRPr="007336F4">
              <w:rPr>
                <w:color w:val="000000"/>
                <w:sz w:val="18"/>
                <w:szCs w:val="18"/>
              </w:rPr>
              <w:t>16</w:t>
            </w:r>
          </w:p>
        </w:tc>
        <w:tc>
          <w:tcPr>
            <w:tcW w:w="7440" w:type="dxa"/>
            <w:tcBorders>
              <w:top w:val="nil"/>
              <w:left w:val="nil"/>
              <w:bottom w:val="single" w:sz="8" w:space="0" w:color="auto"/>
              <w:right w:val="single" w:sz="8" w:space="0" w:color="auto"/>
            </w:tcBorders>
            <w:shd w:val="clear" w:color="000000" w:fill="B8CCE4"/>
            <w:vAlign w:val="center"/>
            <w:hideMark/>
          </w:tcPr>
          <w:p w14:paraId="751376D3" w14:textId="77777777" w:rsidR="007336F4" w:rsidRPr="007336F4" w:rsidRDefault="007336F4" w:rsidP="007336F4">
            <w:pPr>
              <w:rPr>
                <w:color w:val="000000"/>
                <w:sz w:val="18"/>
                <w:szCs w:val="18"/>
              </w:rPr>
            </w:pPr>
            <w:r w:rsidRPr="007336F4">
              <w:rPr>
                <w:color w:val="000000"/>
                <w:sz w:val="18"/>
                <w:szCs w:val="18"/>
              </w:rPr>
              <w:t>Shreveport - Overton Brooks VA Medical Center</w:t>
            </w:r>
          </w:p>
        </w:tc>
      </w:tr>
      <w:tr w:rsidR="007336F4" w:rsidRPr="00FD6FB4" w14:paraId="2A5B076B"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6D035D79"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8DB4E2"/>
            <w:noWrap/>
            <w:vAlign w:val="center"/>
            <w:hideMark/>
          </w:tcPr>
          <w:p w14:paraId="3525ED7C" w14:textId="77777777" w:rsidR="007336F4" w:rsidRPr="007336F4" w:rsidRDefault="007336F4" w:rsidP="007336F4">
            <w:pPr>
              <w:jc w:val="center"/>
              <w:rPr>
                <w:color w:val="000000"/>
                <w:sz w:val="18"/>
                <w:szCs w:val="18"/>
              </w:rPr>
            </w:pPr>
            <w:r w:rsidRPr="007336F4">
              <w:rPr>
                <w:color w:val="000000"/>
                <w:sz w:val="18"/>
                <w:szCs w:val="18"/>
              </w:rPr>
              <w:t>17</w:t>
            </w:r>
          </w:p>
        </w:tc>
        <w:tc>
          <w:tcPr>
            <w:tcW w:w="7440" w:type="dxa"/>
            <w:tcBorders>
              <w:top w:val="nil"/>
              <w:left w:val="nil"/>
              <w:bottom w:val="single" w:sz="8" w:space="0" w:color="auto"/>
              <w:right w:val="single" w:sz="8" w:space="0" w:color="auto"/>
            </w:tcBorders>
            <w:shd w:val="clear" w:color="000000" w:fill="8DB4E2"/>
            <w:vAlign w:val="center"/>
            <w:hideMark/>
          </w:tcPr>
          <w:p w14:paraId="0B1471B6" w14:textId="77777777" w:rsidR="007336F4" w:rsidRPr="00242555" w:rsidRDefault="007336F4" w:rsidP="007336F4">
            <w:pPr>
              <w:rPr>
                <w:color w:val="000000"/>
                <w:sz w:val="18"/>
                <w:szCs w:val="18"/>
                <w:lang w:val="es-ES"/>
              </w:rPr>
            </w:pPr>
            <w:r w:rsidRPr="00242555">
              <w:rPr>
                <w:color w:val="000000"/>
                <w:sz w:val="18"/>
                <w:szCs w:val="18"/>
                <w:lang w:val="es-ES"/>
              </w:rPr>
              <w:t>Amarillo - Thomas E. Creek VA Medical Center</w:t>
            </w:r>
          </w:p>
        </w:tc>
      </w:tr>
      <w:tr w:rsidR="007336F4" w:rsidRPr="007336F4" w14:paraId="7C352576"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01386579"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8DB4E2"/>
            <w:noWrap/>
            <w:vAlign w:val="center"/>
            <w:hideMark/>
          </w:tcPr>
          <w:p w14:paraId="6B997F03" w14:textId="77777777" w:rsidR="007336F4" w:rsidRPr="007336F4" w:rsidRDefault="007336F4" w:rsidP="007336F4">
            <w:pPr>
              <w:jc w:val="center"/>
              <w:rPr>
                <w:color w:val="000000"/>
                <w:sz w:val="18"/>
                <w:szCs w:val="18"/>
              </w:rPr>
            </w:pPr>
            <w:r w:rsidRPr="007336F4">
              <w:rPr>
                <w:color w:val="000000"/>
                <w:sz w:val="18"/>
                <w:szCs w:val="18"/>
              </w:rPr>
              <w:t>17</w:t>
            </w:r>
          </w:p>
        </w:tc>
        <w:tc>
          <w:tcPr>
            <w:tcW w:w="7440" w:type="dxa"/>
            <w:tcBorders>
              <w:top w:val="nil"/>
              <w:left w:val="nil"/>
              <w:bottom w:val="single" w:sz="8" w:space="0" w:color="auto"/>
              <w:right w:val="single" w:sz="8" w:space="0" w:color="auto"/>
            </w:tcBorders>
            <w:shd w:val="clear" w:color="000000" w:fill="8DB4E2"/>
            <w:vAlign w:val="center"/>
            <w:hideMark/>
          </w:tcPr>
          <w:p w14:paraId="7AAA8ECC" w14:textId="77777777" w:rsidR="007336F4" w:rsidRPr="007336F4" w:rsidRDefault="007336F4" w:rsidP="007336F4">
            <w:pPr>
              <w:rPr>
                <w:color w:val="000000"/>
                <w:sz w:val="18"/>
                <w:szCs w:val="18"/>
              </w:rPr>
            </w:pPr>
            <w:r w:rsidRPr="007336F4">
              <w:rPr>
                <w:color w:val="000000"/>
                <w:sz w:val="18"/>
                <w:szCs w:val="18"/>
              </w:rPr>
              <w:t xml:space="preserve">Big Spring - George O'brien Jr./West Texas HCS </w:t>
            </w:r>
          </w:p>
        </w:tc>
      </w:tr>
      <w:tr w:rsidR="007336F4" w:rsidRPr="007336F4" w14:paraId="12A52A16"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1DEB1BBA"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8DB4E2"/>
            <w:noWrap/>
            <w:vAlign w:val="center"/>
            <w:hideMark/>
          </w:tcPr>
          <w:p w14:paraId="5F936BC9" w14:textId="77777777" w:rsidR="007336F4" w:rsidRPr="007336F4" w:rsidRDefault="007336F4" w:rsidP="007336F4">
            <w:pPr>
              <w:jc w:val="center"/>
              <w:rPr>
                <w:color w:val="000000"/>
                <w:sz w:val="18"/>
                <w:szCs w:val="18"/>
              </w:rPr>
            </w:pPr>
            <w:r w:rsidRPr="007336F4">
              <w:rPr>
                <w:color w:val="000000"/>
                <w:sz w:val="18"/>
                <w:szCs w:val="18"/>
              </w:rPr>
              <w:t>17</w:t>
            </w:r>
          </w:p>
        </w:tc>
        <w:tc>
          <w:tcPr>
            <w:tcW w:w="7440" w:type="dxa"/>
            <w:tcBorders>
              <w:top w:val="nil"/>
              <w:left w:val="nil"/>
              <w:bottom w:val="single" w:sz="8" w:space="0" w:color="auto"/>
              <w:right w:val="single" w:sz="8" w:space="0" w:color="auto"/>
            </w:tcBorders>
            <w:shd w:val="clear" w:color="000000" w:fill="8DB4E2"/>
            <w:vAlign w:val="center"/>
            <w:hideMark/>
          </w:tcPr>
          <w:p w14:paraId="359AE738" w14:textId="77777777" w:rsidR="007336F4" w:rsidRPr="007336F4" w:rsidRDefault="007336F4" w:rsidP="007336F4">
            <w:pPr>
              <w:rPr>
                <w:color w:val="000000"/>
                <w:sz w:val="18"/>
                <w:szCs w:val="18"/>
              </w:rPr>
            </w:pPr>
            <w:r w:rsidRPr="007336F4">
              <w:rPr>
                <w:color w:val="000000"/>
                <w:sz w:val="18"/>
                <w:szCs w:val="18"/>
              </w:rPr>
              <w:t>Dallas VA Medical Center &amp; VA North Texas Health Care System</w:t>
            </w:r>
          </w:p>
        </w:tc>
      </w:tr>
      <w:tr w:rsidR="007336F4" w:rsidRPr="007336F4" w14:paraId="41A6EF7F"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654C4031"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8DB4E2"/>
            <w:noWrap/>
            <w:vAlign w:val="center"/>
            <w:hideMark/>
          </w:tcPr>
          <w:p w14:paraId="39478C77" w14:textId="77777777" w:rsidR="007336F4" w:rsidRPr="007336F4" w:rsidRDefault="007336F4" w:rsidP="007336F4">
            <w:pPr>
              <w:jc w:val="center"/>
              <w:rPr>
                <w:color w:val="000000"/>
                <w:sz w:val="18"/>
                <w:szCs w:val="18"/>
              </w:rPr>
            </w:pPr>
            <w:r w:rsidRPr="007336F4">
              <w:rPr>
                <w:color w:val="000000"/>
                <w:sz w:val="18"/>
                <w:szCs w:val="18"/>
              </w:rPr>
              <w:t>17</w:t>
            </w:r>
          </w:p>
        </w:tc>
        <w:tc>
          <w:tcPr>
            <w:tcW w:w="7440" w:type="dxa"/>
            <w:tcBorders>
              <w:top w:val="nil"/>
              <w:left w:val="nil"/>
              <w:bottom w:val="single" w:sz="8" w:space="0" w:color="auto"/>
              <w:right w:val="single" w:sz="8" w:space="0" w:color="auto"/>
            </w:tcBorders>
            <w:shd w:val="clear" w:color="000000" w:fill="8DB4E2"/>
            <w:vAlign w:val="center"/>
            <w:hideMark/>
          </w:tcPr>
          <w:p w14:paraId="08E483F4" w14:textId="77777777" w:rsidR="007336F4" w:rsidRPr="007336F4" w:rsidRDefault="007336F4" w:rsidP="007336F4">
            <w:pPr>
              <w:rPr>
                <w:color w:val="000000"/>
                <w:sz w:val="18"/>
                <w:szCs w:val="18"/>
              </w:rPr>
            </w:pPr>
            <w:r w:rsidRPr="007336F4">
              <w:rPr>
                <w:color w:val="000000"/>
                <w:sz w:val="18"/>
                <w:szCs w:val="18"/>
              </w:rPr>
              <w:t>Sam Rayburn Memorial Veterans Center</w:t>
            </w:r>
          </w:p>
        </w:tc>
      </w:tr>
      <w:tr w:rsidR="007336F4" w:rsidRPr="007336F4" w14:paraId="295B188F"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3C3EBC65"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8DB4E2"/>
            <w:noWrap/>
            <w:vAlign w:val="center"/>
            <w:hideMark/>
          </w:tcPr>
          <w:p w14:paraId="4DCE3FB0" w14:textId="77777777" w:rsidR="007336F4" w:rsidRPr="007336F4" w:rsidRDefault="007336F4" w:rsidP="007336F4">
            <w:pPr>
              <w:jc w:val="center"/>
              <w:rPr>
                <w:color w:val="000000"/>
                <w:sz w:val="18"/>
                <w:szCs w:val="18"/>
              </w:rPr>
            </w:pPr>
            <w:r w:rsidRPr="007336F4">
              <w:rPr>
                <w:color w:val="000000"/>
                <w:sz w:val="18"/>
                <w:szCs w:val="18"/>
              </w:rPr>
              <w:t>17</w:t>
            </w:r>
          </w:p>
        </w:tc>
        <w:tc>
          <w:tcPr>
            <w:tcW w:w="7440" w:type="dxa"/>
            <w:tcBorders>
              <w:top w:val="nil"/>
              <w:left w:val="nil"/>
              <w:bottom w:val="single" w:sz="8" w:space="0" w:color="auto"/>
              <w:right w:val="single" w:sz="8" w:space="0" w:color="auto"/>
            </w:tcBorders>
            <w:shd w:val="clear" w:color="000000" w:fill="8DB4E2"/>
            <w:vAlign w:val="center"/>
            <w:hideMark/>
          </w:tcPr>
          <w:p w14:paraId="7C6E2A56" w14:textId="77777777" w:rsidR="007336F4" w:rsidRPr="007336F4" w:rsidRDefault="007336F4" w:rsidP="007336F4">
            <w:pPr>
              <w:rPr>
                <w:color w:val="000000"/>
                <w:sz w:val="18"/>
                <w:szCs w:val="18"/>
              </w:rPr>
            </w:pPr>
            <w:r w:rsidRPr="007336F4">
              <w:rPr>
                <w:color w:val="000000"/>
                <w:sz w:val="18"/>
                <w:szCs w:val="18"/>
              </w:rPr>
              <w:t>South Texas Veterans Health Care System / Audie L. Murphy Memorial VA Hospital</w:t>
            </w:r>
          </w:p>
        </w:tc>
      </w:tr>
      <w:tr w:rsidR="007336F4" w:rsidRPr="007336F4" w14:paraId="364A5B81"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26C9EE68"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8DB4E2"/>
            <w:noWrap/>
            <w:vAlign w:val="center"/>
            <w:hideMark/>
          </w:tcPr>
          <w:p w14:paraId="2BCBD80F" w14:textId="77777777" w:rsidR="007336F4" w:rsidRPr="007336F4" w:rsidRDefault="007336F4" w:rsidP="007336F4">
            <w:pPr>
              <w:jc w:val="center"/>
              <w:rPr>
                <w:color w:val="000000"/>
                <w:sz w:val="18"/>
                <w:szCs w:val="18"/>
              </w:rPr>
            </w:pPr>
            <w:r w:rsidRPr="007336F4">
              <w:rPr>
                <w:color w:val="000000"/>
                <w:sz w:val="18"/>
                <w:szCs w:val="18"/>
              </w:rPr>
              <w:t>17</w:t>
            </w:r>
          </w:p>
        </w:tc>
        <w:tc>
          <w:tcPr>
            <w:tcW w:w="7440" w:type="dxa"/>
            <w:tcBorders>
              <w:top w:val="nil"/>
              <w:left w:val="nil"/>
              <w:bottom w:val="single" w:sz="8" w:space="0" w:color="auto"/>
              <w:right w:val="single" w:sz="8" w:space="0" w:color="auto"/>
            </w:tcBorders>
            <w:shd w:val="clear" w:color="000000" w:fill="8DB4E2"/>
            <w:vAlign w:val="center"/>
            <w:hideMark/>
          </w:tcPr>
          <w:p w14:paraId="462C8DD7" w14:textId="77777777" w:rsidR="007336F4" w:rsidRPr="007336F4" w:rsidRDefault="007336F4" w:rsidP="007336F4">
            <w:pPr>
              <w:rPr>
                <w:color w:val="000000"/>
                <w:sz w:val="18"/>
                <w:szCs w:val="18"/>
              </w:rPr>
            </w:pPr>
            <w:r w:rsidRPr="007336F4">
              <w:rPr>
                <w:color w:val="000000"/>
                <w:sz w:val="18"/>
                <w:szCs w:val="18"/>
              </w:rPr>
              <w:t>Kerrville VA Medical Center</w:t>
            </w:r>
          </w:p>
        </w:tc>
      </w:tr>
      <w:tr w:rsidR="007336F4" w:rsidRPr="007336F4" w14:paraId="173CC8D2"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5DA53B01"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8DB4E2"/>
            <w:noWrap/>
            <w:vAlign w:val="center"/>
            <w:hideMark/>
          </w:tcPr>
          <w:p w14:paraId="26D578B8" w14:textId="77777777" w:rsidR="007336F4" w:rsidRPr="007336F4" w:rsidRDefault="007336F4" w:rsidP="007336F4">
            <w:pPr>
              <w:jc w:val="center"/>
              <w:rPr>
                <w:color w:val="000000"/>
                <w:sz w:val="18"/>
                <w:szCs w:val="18"/>
              </w:rPr>
            </w:pPr>
            <w:r w:rsidRPr="007336F4">
              <w:rPr>
                <w:color w:val="000000"/>
                <w:sz w:val="18"/>
                <w:szCs w:val="18"/>
              </w:rPr>
              <w:t>17</w:t>
            </w:r>
          </w:p>
        </w:tc>
        <w:tc>
          <w:tcPr>
            <w:tcW w:w="7440" w:type="dxa"/>
            <w:tcBorders>
              <w:top w:val="nil"/>
              <w:left w:val="nil"/>
              <w:bottom w:val="single" w:sz="8" w:space="0" w:color="auto"/>
              <w:right w:val="single" w:sz="8" w:space="0" w:color="auto"/>
            </w:tcBorders>
            <w:shd w:val="clear" w:color="000000" w:fill="8DB4E2"/>
            <w:vAlign w:val="center"/>
            <w:hideMark/>
          </w:tcPr>
          <w:p w14:paraId="6684FF23" w14:textId="77777777" w:rsidR="007336F4" w:rsidRPr="007336F4" w:rsidRDefault="007336F4" w:rsidP="007336F4">
            <w:pPr>
              <w:rPr>
                <w:color w:val="000000"/>
                <w:sz w:val="18"/>
                <w:szCs w:val="18"/>
              </w:rPr>
            </w:pPr>
            <w:r w:rsidRPr="007336F4">
              <w:rPr>
                <w:color w:val="000000"/>
                <w:sz w:val="18"/>
                <w:szCs w:val="18"/>
              </w:rPr>
              <w:t>Temple - Central Texas Veterans Health Care System / Olin E. Teague Veterans' Medical Center</w:t>
            </w:r>
          </w:p>
        </w:tc>
      </w:tr>
      <w:tr w:rsidR="007336F4" w:rsidRPr="007336F4" w14:paraId="265477F1"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11F0D15F"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8DB4E2"/>
            <w:noWrap/>
            <w:vAlign w:val="center"/>
            <w:hideMark/>
          </w:tcPr>
          <w:p w14:paraId="5E9CDC03" w14:textId="77777777" w:rsidR="007336F4" w:rsidRPr="007336F4" w:rsidRDefault="007336F4" w:rsidP="007336F4">
            <w:pPr>
              <w:jc w:val="center"/>
              <w:rPr>
                <w:color w:val="000000"/>
                <w:sz w:val="18"/>
                <w:szCs w:val="18"/>
              </w:rPr>
            </w:pPr>
            <w:r w:rsidRPr="007336F4">
              <w:rPr>
                <w:color w:val="000000"/>
                <w:sz w:val="18"/>
                <w:szCs w:val="18"/>
              </w:rPr>
              <w:t>17</w:t>
            </w:r>
          </w:p>
        </w:tc>
        <w:tc>
          <w:tcPr>
            <w:tcW w:w="7440" w:type="dxa"/>
            <w:tcBorders>
              <w:top w:val="nil"/>
              <w:left w:val="nil"/>
              <w:bottom w:val="single" w:sz="8" w:space="0" w:color="auto"/>
              <w:right w:val="single" w:sz="8" w:space="0" w:color="auto"/>
            </w:tcBorders>
            <w:shd w:val="clear" w:color="000000" w:fill="8DB4E2"/>
            <w:vAlign w:val="center"/>
            <w:hideMark/>
          </w:tcPr>
          <w:p w14:paraId="42B14943" w14:textId="77777777" w:rsidR="007336F4" w:rsidRPr="007336F4" w:rsidRDefault="007336F4" w:rsidP="007336F4">
            <w:pPr>
              <w:rPr>
                <w:color w:val="000000"/>
                <w:sz w:val="18"/>
                <w:szCs w:val="18"/>
              </w:rPr>
            </w:pPr>
            <w:r w:rsidRPr="007336F4">
              <w:rPr>
                <w:color w:val="000000"/>
                <w:sz w:val="18"/>
                <w:szCs w:val="18"/>
              </w:rPr>
              <w:t>Waco</w:t>
            </w:r>
          </w:p>
        </w:tc>
      </w:tr>
      <w:tr w:rsidR="007336F4" w:rsidRPr="007336F4" w14:paraId="08156B06" w14:textId="77777777" w:rsidTr="007336F4">
        <w:trPr>
          <w:trHeight w:val="492"/>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118A21E9"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8DB4E2"/>
            <w:noWrap/>
            <w:vAlign w:val="center"/>
            <w:hideMark/>
          </w:tcPr>
          <w:p w14:paraId="7B439473" w14:textId="77777777" w:rsidR="007336F4" w:rsidRPr="007336F4" w:rsidRDefault="007336F4" w:rsidP="007336F4">
            <w:pPr>
              <w:jc w:val="center"/>
              <w:rPr>
                <w:color w:val="000000"/>
                <w:sz w:val="18"/>
                <w:szCs w:val="18"/>
              </w:rPr>
            </w:pPr>
            <w:r w:rsidRPr="007336F4">
              <w:rPr>
                <w:color w:val="000000"/>
                <w:sz w:val="18"/>
                <w:szCs w:val="18"/>
              </w:rPr>
              <w:t>17</w:t>
            </w:r>
          </w:p>
        </w:tc>
        <w:tc>
          <w:tcPr>
            <w:tcW w:w="7440" w:type="dxa"/>
            <w:tcBorders>
              <w:top w:val="nil"/>
              <w:left w:val="nil"/>
              <w:bottom w:val="single" w:sz="8" w:space="0" w:color="auto"/>
              <w:right w:val="single" w:sz="8" w:space="0" w:color="auto"/>
            </w:tcBorders>
            <w:shd w:val="clear" w:color="000000" w:fill="8DB4E2"/>
            <w:vAlign w:val="center"/>
            <w:hideMark/>
          </w:tcPr>
          <w:p w14:paraId="6AA2F171" w14:textId="77777777" w:rsidR="007336F4" w:rsidRPr="007336F4" w:rsidRDefault="007336F4" w:rsidP="007336F4">
            <w:pPr>
              <w:rPr>
                <w:color w:val="000000"/>
                <w:sz w:val="18"/>
                <w:szCs w:val="18"/>
              </w:rPr>
            </w:pPr>
            <w:r w:rsidRPr="007336F4">
              <w:rPr>
                <w:color w:val="000000"/>
                <w:sz w:val="18"/>
                <w:szCs w:val="18"/>
              </w:rPr>
              <w:t xml:space="preserve">Harlingen VA Health Care Center  &amp; </w:t>
            </w:r>
            <w:r w:rsidRPr="007336F4">
              <w:rPr>
                <w:color w:val="000000"/>
                <w:sz w:val="18"/>
                <w:szCs w:val="18"/>
              </w:rPr>
              <w:br/>
              <w:t>VA Texas Valley Coastal Bend Health Care System</w:t>
            </w:r>
          </w:p>
        </w:tc>
      </w:tr>
      <w:tr w:rsidR="007336F4" w:rsidRPr="00FD6FB4" w14:paraId="2AFB680C"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38B77908"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8DB4E2"/>
            <w:noWrap/>
            <w:vAlign w:val="center"/>
            <w:hideMark/>
          </w:tcPr>
          <w:p w14:paraId="71AAF60E" w14:textId="77777777" w:rsidR="007336F4" w:rsidRPr="007336F4" w:rsidRDefault="007336F4" w:rsidP="007336F4">
            <w:pPr>
              <w:jc w:val="center"/>
              <w:rPr>
                <w:color w:val="000000"/>
                <w:sz w:val="18"/>
                <w:szCs w:val="18"/>
              </w:rPr>
            </w:pPr>
            <w:r w:rsidRPr="007336F4">
              <w:rPr>
                <w:color w:val="000000"/>
                <w:sz w:val="18"/>
                <w:szCs w:val="18"/>
              </w:rPr>
              <w:t>17</w:t>
            </w:r>
          </w:p>
        </w:tc>
        <w:tc>
          <w:tcPr>
            <w:tcW w:w="7440" w:type="dxa"/>
            <w:tcBorders>
              <w:top w:val="nil"/>
              <w:left w:val="nil"/>
              <w:bottom w:val="single" w:sz="8" w:space="0" w:color="auto"/>
              <w:right w:val="single" w:sz="8" w:space="0" w:color="auto"/>
            </w:tcBorders>
            <w:shd w:val="clear" w:color="000000" w:fill="8DB4E2"/>
            <w:vAlign w:val="center"/>
            <w:hideMark/>
          </w:tcPr>
          <w:p w14:paraId="46AE623C" w14:textId="77777777" w:rsidR="007336F4" w:rsidRPr="00242555" w:rsidRDefault="007336F4" w:rsidP="007336F4">
            <w:pPr>
              <w:rPr>
                <w:color w:val="000000"/>
                <w:sz w:val="18"/>
                <w:szCs w:val="18"/>
                <w:lang w:val="es-ES"/>
              </w:rPr>
            </w:pPr>
            <w:r w:rsidRPr="00242555">
              <w:rPr>
                <w:color w:val="000000"/>
                <w:sz w:val="18"/>
                <w:szCs w:val="18"/>
                <w:lang w:val="es-ES"/>
              </w:rPr>
              <w:t>El Paso VA Medical Center</w:t>
            </w:r>
          </w:p>
        </w:tc>
      </w:tr>
      <w:tr w:rsidR="007336F4" w:rsidRPr="007336F4" w14:paraId="5FC8FA8A"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09D35C72"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B8CCE4"/>
            <w:noWrap/>
            <w:vAlign w:val="center"/>
            <w:hideMark/>
          </w:tcPr>
          <w:p w14:paraId="0C8E2ADA" w14:textId="77777777" w:rsidR="007336F4" w:rsidRPr="007336F4" w:rsidRDefault="007336F4" w:rsidP="007336F4">
            <w:pPr>
              <w:jc w:val="center"/>
              <w:rPr>
                <w:color w:val="000000"/>
                <w:sz w:val="18"/>
                <w:szCs w:val="18"/>
              </w:rPr>
            </w:pPr>
            <w:r w:rsidRPr="007336F4">
              <w:rPr>
                <w:color w:val="000000"/>
                <w:sz w:val="18"/>
                <w:szCs w:val="18"/>
              </w:rPr>
              <w:t>19</w:t>
            </w:r>
          </w:p>
        </w:tc>
        <w:tc>
          <w:tcPr>
            <w:tcW w:w="7440" w:type="dxa"/>
            <w:tcBorders>
              <w:top w:val="nil"/>
              <w:left w:val="nil"/>
              <w:bottom w:val="single" w:sz="8" w:space="0" w:color="auto"/>
              <w:right w:val="single" w:sz="8" w:space="0" w:color="auto"/>
            </w:tcBorders>
            <w:shd w:val="clear" w:color="000000" w:fill="B8CCE4"/>
            <w:vAlign w:val="center"/>
            <w:hideMark/>
          </w:tcPr>
          <w:p w14:paraId="450EB1D4" w14:textId="77777777" w:rsidR="007336F4" w:rsidRPr="007336F4" w:rsidRDefault="007336F4" w:rsidP="007336F4">
            <w:pPr>
              <w:rPr>
                <w:color w:val="000000"/>
                <w:sz w:val="18"/>
                <w:szCs w:val="18"/>
              </w:rPr>
            </w:pPr>
            <w:r w:rsidRPr="007336F4">
              <w:rPr>
                <w:color w:val="000000"/>
                <w:sz w:val="18"/>
                <w:szCs w:val="18"/>
              </w:rPr>
              <w:t>Fort Harrison - VA Montana Health Care System</w:t>
            </w:r>
          </w:p>
        </w:tc>
      </w:tr>
      <w:tr w:rsidR="007336F4" w:rsidRPr="007336F4" w14:paraId="2E46DDD1"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3C4068E2"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B8CCE4"/>
            <w:noWrap/>
            <w:vAlign w:val="center"/>
            <w:hideMark/>
          </w:tcPr>
          <w:p w14:paraId="0E047D65" w14:textId="77777777" w:rsidR="007336F4" w:rsidRPr="007336F4" w:rsidRDefault="007336F4" w:rsidP="007336F4">
            <w:pPr>
              <w:jc w:val="center"/>
              <w:rPr>
                <w:color w:val="000000"/>
                <w:sz w:val="18"/>
                <w:szCs w:val="18"/>
              </w:rPr>
            </w:pPr>
            <w:r w:rsidRPr="007336F4">
              <w:rPr>
                <w:color w:val="000000"/>
                <w:sz w:val="18"/>
                <w:szCs w:val="18"/>
              </w:rPr>
              <w:t>19</w:t>
            </w:r>
          </w:p>
        </w:tc>
        <w:tc>
          <w:tcPr>
            <w:tcW w:w="7440" w:type="dxa"/>
            <w:tcBorders>
              <w:top w:val="nil"/>
              <w:left w:val="nil"/>
              <w:bottom w:val="single" w:sz="8" w:space="0" w:color="auto"/>
              <w:right w:val="single" w:sz="8" w:space="0" w:color="auto"/>
            </w:tcBorders>
            <w:shd w:val="clear" w:color="000000" w:fill="B8CCE4"/>
            <w:vAlign w:val="center"/>
            <w:hideMark/>
          </w:tcPr>
          <w:p w14:paraId="5D4B569E" w14:textId="77777777" w:rsidR="007336F4" w:rsidRPr="007336F4" w:rsidRDefault="007336F4" w:rsidP="007336F4">
            <w:pPr>
              <w:rPr>
                <w:color w:val="000000"/>
                <w:sz w:val="18"/>
                <w:szCs w:val="18"/>
              </w:rPr>
            </w:pPr>
            <w:r w:rsidRPr="007336F4">
              <w:rPr>
                <w:color w:val="000000"/>
                <w:sz w:val="18"/>
                <w:szCs w:val="18"/>
              </w:rPr>
              <w:t>Miles City</w:t>
            </w:r>
          </w:p>
        </w:tc>
      </w:tr>
      <w:tr w:rsidR="007336F4" w:rsidRPr="007336F4" w14:paraId="5DADB166"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6FB85C69"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B8CCE4"/>
            <w:noWrap/>
            <w:vAlign w:val="center"/>
            <w:hideMark/>
          </w:tcPr>
          <w:p w14:paraId="0EBE1EE9" w14:textId="77777777" w:rsidR="007336F4" w:rsidRPr="007336F4" w:rsidRDefault="007336F4" w:rsidP="007336F4">
            <w:pPr>
              <w:jc w:val="center"/>
              <w:rPr>
                <w:color w:val="000000"/>
                <w:sz w:val="18"/>
                <w:szCs w:val="18"/>
              </w:rPr>
            </w:pPr>
            <w:r w:rsidRPr="007336F4">
              <w:rPr>
                <w:color w:val="000000"/>
                <w:sz w:val="18"/>
                <w:szCs w:val="18"/>
              </w:rPr>
              <w:t>19</w:t>
            </w:r>
          </w:p>
        </w:tc>
        <w:tc>
          <w:tcPr>
            <w:tcW w:w="7440" w:type="dxa"/>
            <w:tcBorders>
              <w:top w:val="nil"/>
              <w:left w:val="nil"/>
              <w:bottom w:val="single" w:sz="8" w:space="0" w:color="auto"/>
              <w:right w:val="single" w:sz="8" w:space="0" w:color="auto"/>
            </w:tcBorders>
            <w:shd w:val="clear" w:color="000000" w:fill="B8CCE4"/>
            <w:vAlign w:val="center"/>
            <w:hideMark/>
          </w:tcPr>
          <w:p w14:paraId="2EB48060" w14:textId="77777777" w:rsidR="007336F4" w:rsidRPr="007336F4" w:rsidRDefault="007336F4" w:rsidP="007336F4">
            <w:pPr>
              <w:rPr>
                <w:color w:val="000000"/>
                <w:sz w:val="18"/>
                <w:szCs w:val="18"/>
              </w:rPr>
            </w:pPr>
            <w:r w:rsidRPr="007336F4">
              <w:rPr>
                <w:color w:val="000000"/>
                <w:sz w:val="18"/>
                <w:szCs w:val="18"/>
              </w:rPr>
              <w:t>Billings</w:t>
            </w:r>
          </w:p>
        </w:tc>
      </w:tr>
      <w:tr w:rsidR="007336F4" w:rsidRPr="007336F4" w14:paraId="339FB833"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6B7B7DAE"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lastRenderedPageBreak/>
              <w:t>4</w:t>
            </w:r>
          </w:p>
        </w:tc>
        <w:tc>
          <w:tcPr>
            <w:tcW w:w="760" w:type="dxa"/>
            <w:tcBorders>
              <w:top w:val="nil"/>
              <w:left w:val="nil"/>
              <w:bottom w:val="single" w:sz="8" w:space="0" w:color="auto"/>
              <w:right w:val="single" w:sz="8" w:space="0" w:color="auto"/>
            </w:tcBorders>
            <w:shd w:val="clear" w:color="000000" w:fill="B8CCE4"/>
            <w:noWrap/>
            <w:vAlign w:val="center"/>
            <w:hideMark/>
          </w:tcPr>
          <w:p w14:paraId="7B915E10" w14:textId="77777777" w:rsidR="007336F4" w:rsidRPr="007336F4" w:rsidRDefault="007336F4" w:rsidP="007336F4">
            <w:pPr>
              <w:jc w:val="center"/>
              <w:rPr>
                <w:color w:val="000000"/>
                <w:sz w:val="18"/>
                <w:szCs w:val="18"/>
              </w:rPr>
            </w:pPr>
            <w:r w:rsidRPr="007336F4">
              <w:rPr>
                <w:color w:val="000000"/>
                <w:sz w:val="18"/>
                <w:szCs w:val="18"/>
              </w:rPr>
              <w:t>19</w:t>
            </w:r>
          </w:p>
        </w:tc>
        <w:tc>
          <w:tcPr>
            <w:tcW w:w="7440" w:type="dxa"/>
            <w:tcBorders>
              <w:top w:val="nil"/>
              <w:left w:val="nil"/>
              <w:bottom w:val="single" w:sz="8" w:space="0" w:color="auto"/>
              <w:right w:val="single" w:sz="8" w:space="0" w:color="auto"/>
            </w:tcBorders>
            <w:shd w:val="clear" w:color="000000" w:fill="B8CCE4"/>
            <w:vAlign w:val="center"/>
            <w:hideMark/>
          </w:tcPr>
          <w:p w14:paraId="12D294B6" w14:textId="77777777" w:rsidR="007336F4" w:rsidRPr="007336F4" w:rsidRDefault="007336F4" w:rsidP="007336F4">
            <w:pPr>
              <w:rPr>
                <w:color w:val="000000"/>
                <w:sz w:val="18"/>
                <w:szCs w:val="18"/>
              </w:rPr>
            </w:pPr>
            <w:r w:rsidRPr="007336F4">
              <w:rPr>
                <w:color w:val="000000"/>
                <w:sz w:val="18"/>
                <w:szCs w:val="18"/>
              </w:rPr>
              <w:t>Cheyenne VA Medical Center</w:t>
            </w:r>
          </w:p>
        </w:tc>
      </w:tr>
      <w:tr w:rsidR="007336F4" w:rsidRPr="007336F4" w14:paraId="6CC9AD39"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116A4B35"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B8CCE4"/>
            <w:noWrap/>
            <w:vAlign w:val="center"/>
            <w:hideMark/>
          </w:tcPr>
          <w:p w14:paraId="35D3D917" w14:textId="77777777" w:rsidR="007336F4" w:rsidRPr="007336F4" w:rsidRDefault="007336F4" w:rsidP="007336F4">
            <w:pPr>
              <w:jc w:val="center"/>
              <w:rPr>
                <w:color w:val="000000"/>
                <w:sz w:val="18"/>
                <w:szCs w:val="18"/>
              </w:rPr>
            </w:pPr>
            <w:r w:rsidRPr="007336F4">
              <w:rPr>
                <w:color w:val="000000"/>
                <w:sz w:val="18"/>
                <w:szCs w:val="18"/>
              </w:rPr>
              <w:t>19</w:t>
            </w:r>
          </w:p>
        </w:tc>
        <w:tc>
          <w:tcPr>
            <w:tcW w:w="7440" w:type="dxa"/>
            <w:tcBorders>
              <w:top w:val="nil"/>
              <w:left w:val="nil"/>
              <w:bottom w:val="single" w:sz="8" w:space="0" w:color="auto"/>
              <w:right w:val="single" w:sz="8" w:space="0" w:color="auto"/>
            </w:tcBorders>
            <w:shd w:val="clear" w:color="000000" w:fill="B8CCE4"/>
            <w:vAlign w:val="center"/>
            <w:hideMark/>
          </w:tcPr>
          <w:p w14:paraId="1B3C20F9" w14:textId="77777777" w:rsidR="007336F4" w:rsidRPr="007336F4" w:rsidRDefault="007336F4" w:rsidP="007336F4">
            <w:pPr>
              <w:rPr>
                <w:color w:val="000000"/>
                <w:sz w:val="18"/>
                <w:szCs w:val="18"/>
              </w:rPr>
            </w:pPr>
            <w:r w:rsidRPr="007336F4">
              <w:rPr>
                <w:color w:val="000000"/>
                <w:sz w:val="18"/>
                <w:szCs w:val="18"/>
              </w:rPr>
              <w:t>Denver-  Eastern Colorado VA Medical Center</w:t>
            </w:r>
          </w:p>
        </w:tc>
      </w:tr>
      <w:tr w:rsidR="007336F4" w:rsidRPr="007336F4" w14:paraId="01BD735D"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10074977"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B8CCE4"/>
            <w:noWrap/>
            <w:vAlign w:val="center"/>
            <w:hideMark/>
          </w:tcPr>
          <w:p w14:paraId="029A011F" w14:textId="77777777" w:rsidR="007336F4" w:rsidRPr="007336F4" w:rsidRDefault="007336F4" w:rsidP="007336F4">
            <w:pPr>
              <w:jc w:val="center"/>
              <w:rPr>
                <w:color w:val="000000"/>
                <w:sz w:val="18"/>
                <w:szCs w:val="18"/>
              </w:rPr>
            </w:pPr>
            <w:r w:rsidRPr="007336F4">
              <w:rPr>
                <w:color w:val="000000"/>
                <w:sz w:val="18"/>
                <w:szCs w:val="18"/>
              </w:rPr>
              <w:t>19</w:t>
            </w:r>
          </w:p>
        </w:tc>
        <w:tc>
          <w:tcPr>
            <w:tcW w:w="7440" w:type="dxa"/>
            <w:tcBorders>
              <w:top w:val="nil"/>
              <w:left w:val="nil"/>
              <w:bottom w:val="single" w:sz="8" w:space="0" w:color="auto"/>
              <w:right w:val="single" w:sz="8" w:space="0" w:color="auto"/>
            </w:tcBorders>
            <w:shd w:val="clear" w:color="000000" w:fill="B8CCE4"/>
            <w:vAlign w:val="center"/>
            <w:hideMark/>
          </w:tcPr>
          <w:p w14:paraId="6929C026" w14:textId="77777777" w:rsidR="007336F4" w:rsidRPr="007336F4" w:rsidRDefault="007336F4" w:rsidP="007336F4">
            <w:pPr>
              <w:rPr>
                <w:color w:val="000000"/>
                <w:sz w:val="18"/>
                <w:szCs w:val="18"/>
              </w:rPr>
            </w:pPr>
            <w:r w:rsidRPr="007336F4">
              <w:rPr>
                <w:color w:val="000000"/>
                <w:sz w:val="18"/>
                <w:szCs w:val="18"/>
              </w:rPr>
              <w:t>Grand Junction VA Medical Center</w:t>
            </w:r>
          </w:p>
        </w:tc>
      </w:tr>
      <w:tr w:rsidR="007336F4" w:rsidRPr="007336F4" w14:paraId="2562FB85"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5BFF5D12"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B8CCE4"/>
            <w:noWrap/>
            <w:vAlign w:val="center"/>
            <w:hideMark/>
          </w:tcPr>
          <w:p w14:paraId="6EA274C6" w14:textId="77777777" w:rsidR="007336F4" w:rsidRPr="007336F4" w:rsidRDefault="007336F4" w:rsidP="007336F4">
            <w:pPr>
              <w:jc w:val="center"/>
              <w:rPr>
                <w:color w:val="000000"/>
                <w:sz w:val="18"/>
                <w:szCs w:val="18"/>
              </w:rPr>
            </w:pPr>
            <w:r w:rsidRPr="007336F4">
              <w:rPr>
                <w:color w:val="000000"/>
                <w:sz w:val="18"/>
                <w:szCs w:val="18"/>
              </w:rPr>
              <w:t>19</w:t>
            </w:r>
          </w:p>
        </w:tc>
        <w:tc>
          <w:tcPr>
            <w:tcW w:w="7440" w:type="dxa"/>
            <w:tcBorders>
              <w:top w:val="nil"/>
              <w:left w:val="nil"/>
              <w:bottom w:val="single" w:sz="8" w:space="0" w:color="auto"/>
              <w:right w:val="single" w:sz="8" w:space="0" w:color="auto"/>
            </w:tcBorders>
            <w:shd w:val="clear" w:color="000000" w:fill="B8CCE4"/>
            <w:vAlign w:val="center"/>
            <w:hideMark/>
          </w:tcPr>
          <w:p w14:paraId="6966BCB9" w14:textId="77777777" w:rsidR="007336F4" w:rsidRPr="007336F4" w:rsidRDefault="007336F4" w:rsidP="007336F4">
            <w:pPr>
              <w:rPr>
                <w:color w:val="000000"/>
                <w:sz w:val="18"/>
                <w:szCs w:val="18"/>
              </w:rPr>
            </w:pPr>
            <w:r w:rsidRPr="007336F4">
              <w:rPr>
                <w:color w:val="000000"/>
                <w:sz w:val="18"/>
                <w:szCs w:val="18"/>
              </w:rPr>
              <w:t>Jack C. Montgomery VA Medical Center - Muskogee</w:t>
            </w:r>
          </w:p>
        </w:tc>
      </w:tr>
      <w:tr w:rsidR="007336F4" w:rsidRPr="00FD6FB4" w14:paraId="4C09EBB6"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6157EFE3"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B8CCE4"/>
            <w:noWrap/>
            <w:vAlign w:val="center"/>
            <w:hideMark/>
          </w:tcPr>
          <w:p w14:paraId="059AB7C0" w14:textId="77777777" w:rsidR="007336F4" w:rsidRPr="007336F4" w:rsidRDefault="007336F4" w:rsidP="007336F4">
            <w:pPr>
              <w:jc w:val="center"/>
              <w:rPr>
                <w:color w:val="000000"/>
                <w:sz w:val="18"/>
                <w:szCs w:val="18"/>
              </w:rPr>
            </w:pPr>
            <w:r w:rsidRPr="007336F4">
              <w:rPr>
                <w:color w:val="000000"/>
                <w:sz w:val="18"/>
                <w:szCs w:val="18"/>
              </w:rPr>
              <w:t>19</w:t>
            </w:r>
          </w:p>
        </w:tc>
        <w:tc>
          <w:tcPr>
            <w:tcW w:w="7440" w:type="dxa"/>
            <w:tcBorders>
              <w:top w:val="nil"/>
              <w:left w:val="nil"/>
              <w:bottom w:val="single" w:sz="8" w:space="0" w:color="auto"/>
              <w:right w:val="single" w:sz="8" w:space="0" w:color="auto"/>
            </w:tcBorders>
            <w:shd w:val="clear" w:color="000000" w:fill="B8CCE4"/>
            <w:vAlign w:val="center"/>
            <w:hideMark/>
          </w:tcPr>
          <w:p w14:paraId="1B8803E3" w14:textId="77777777" w:rsidR="007336F4" w:rsidRPr="00242555" w:rsidRDefault="007336F4" w:rsidP="007336F4">
            <w:pPr>
              <w:rPr>
                <w:color w:val="000000"/>
                <w:sz w:val="18"/>
                <w:szCs w:val="18"/>
                <w:lang w:val="es-ES"/>
              </w:rPr>
            </w:pPr>
            <w:r w:rsidRPr="00242555">
              <w:rPr>
                <w:color w:val="000000"/>
                <w:sz w:val="18"/>
                <w:szCs w:val="18"/>
                <w:lang w:val="es-ES"/>
              </w:rPr>
              <w:t>Oklahoma City VA Medical Center</w:t>
            </w:r>
          </w:p>
        </w:tc>
      </w:tr>
      <w:tr w:rsidR="007336F4" w:rsidRPr="007336F4" w14:paraId="067C4626"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33A49390"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B8CCE4"/>
            <w:noWrap/>
            <w:vAlign w:val="center"/>
            <w:hideMark/>
          </w:tcPr>
          <w:p w14:paraId="4BBDCB1C" w14:textId="77777777" w:rsidR="007336F4" w:rsidRPr="007336F4" w:rsidRDefault="007336F4" w:rsidP="007336F4">
            <w:pPr>
              <w:jc w:val="center"/>
              <w:rPr>
                <w:color w:val="000000"/>
                <w:sz w:val="18"/>
                <w:szCs w:val="18"/>
              </w:rPr>
            </w:pPr>
            <w:r w:rsidRPr="007336F4">
              <w:rPr>
                <w:color w:val="000000"/>
                <w:sz w:val="18"/>
                <w:szCs w:val="18"/>
              </w:rPr>
              <w:t>19</w:t>
            </w:r>
          </w:p>
        </w:tc>
        <w:tc>
          <w:tcPr>
            <w:tcW w:w="7440" w:type="dxa"/>
            <w:tcBorders>
              <w:top w:val="nil"/>
              <w:left w:val="nil"/>
              <w:bottom w:val="single" w:sz="8" w:space="0" w:color="auto"/>
              <w:right w:val="single" w:sz="8" w:space="0" w:color="auto"/>
            </w:tcBorders>
            <w:shd w:val="clear" w:color="000000" w:fill="B8CCE4"/>
            <w:vAlign w:val="center"/>
            <w:hideMark/>
          </w:tcPr>
          <w:p w14:paraId="4B25DC2B" w14:textId="77777777" w:rsidR="007336F4" w:rsidRPr="007336F4" w:rsidRDefault="007336F4" w:rsidP="007336F4">
            <w:pPr>
              <w:rPr>
                <w:color w:val="000000"/>
                <w:sz w:val="18"/>
                <w:szCs w:val="18"/>
              </w:rPr>
            </w:pPr>
            <w:r w:rsidRPr="007336F4">
              <w:rPr>
                <w:color w:val="000000"/>
                <w:sz w:val="18"/>
                <w:szCs w:val="18"/>
              </w:rPr>
              <w:t>Salt Lake City Health Care System / George E. Wahlen VA Medical Center</w:t>
            </w:r>
          </w:p>
        </w:tc>
      </w:tr>
      <w:tr w:rsidR="007336F4" w:rsidRPr="007336F4" w14:paraId="32F2F45C"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244062"/>
            <w:noWrap/>
            <w:vAlign w:val="center"/>
            <w:hideMark/>
          </w:tcPr>
          <w:p w14:paraId="689BE230"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4</w:t>
            </w:r>
          </w:p>
        </w:tc>
        <w:tc>
          <w:tcPr>
            <w:tcW w:w="760" w:type="dxa"/>
            <w:tcBorders>
              <w:top w:val="nil"/>
              <w:left w:val="nil"/>
              <w:bottom w:val="single" w:sz="8" w:space="0" w:color="auto"/>
              <w:right w:val="single" w:sz="8" w:space="0" w:color="auto"/>
            </w:tcBorders>
            <w:shd w:val="clear" w:color="000000" w:fill="B8CCE4"/>
            <w:noWrap/>
            <w:vAlign w:val="center"/>
            <w:hideMark/>
          </w:tcPr>
          <w:p w14:paraId="3F414918" w14:textId="77777777" w:rsidR="007336F4" w:rsidRPr="007336F4" w:rsidRDefault="007336F4" w:rsidP="007336F4">
            <w:pPr>
              <w:jc w:val="center"/>
              <w:rPr>
                <w:color w:val="000000"/>
                <w:sz w:val="18"/>
                <w:szCs w:val="18"/>
              </w:rPr>
            </w:pPr>
            <w:r w:rsidRPr="007336F4">
              <w:rPr>
                <w:color w:val="000000"/>
                <w:sz w:val="18"/>
                <w:szCs w:val="18"/>
              </w:rPr>
              <w:t>19</w:t>
            </w:r>
          </w:p>
        </w:tc>
        <w:tc>
          <w:tcPr>
            <w:tcW w:w="7440" w:type="dxa"/>
            <w:tcBorders>
              <w:top w:val="nil"/>
              <w:left w:val="nil"/>
              <w:bottom w:val="single" w:sz="8" w:space="0" w:color="auto"/>
              <w:right w:val="single" w:sz="8" w:space="0" w:color="auto"/>
            </w:tcBorders>
            <w:shd w:val="clear" w:color="000000" w:fill="B8CCE4"/>
            <w:vAlign w:val="center"/>
            <w:hideMark/>
          </w:tcPr>
          <w:p w14:paraId="469DE8A6" w14:textId="77777777" w:rsidR="007336F4" w:rsidRPr="007336F4" w:rsidRDefault="007336F4" w:rsidP="007336F4">
            <w:pPr>
              <w:rPr>
                <w:color w:val="000000"/>
                <w:sz w:val="18"/>
                <w:szCs w:val="18"/>
              </w:rPr>
            </w:pPr>
            <w:r w:rsidRPr="007336F4">
              <w:rPr>
                <w:color w:val="000000"/>
                <w:sz w:val="18"/>
                <w:szCs w:val="18"/>
              </w:rPr>
              <w:t>Sheridan VA Medical Center</w:t>
            </w:r>
          </w:p>
        </w:tc>
      </w:tr>
      <w:tr w:rsidR="007336F4" w:rsidRPr="007336F4" w14:paraId="0A1B2603"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2D952EE9"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DE9D9"/>
            <w:noWrap/>
            <w:vAlign w:val="center"/>
            <w:hideMark/>
          </w:tcPr>
          <w:p w14:paraId="4F35710B" w14:textId="77777777" w:rsidR="007336F4" w:rsidRPr="007336F4" w:rsidRDefault="007336F4" w:rsidP="007336F4">
            <w:pPr>
              <w:jc w:val="center"/>
              <w:rPr>
                <w:color w:val="000000"/>
                <w:sz w:val="18"/>
                <w:szCs w:val="18"/>
              </w:rPr>
            </w:pPr>
            <w:r w:rsidRPr="007336F4">
              <w:rPr>
                <w:color w:val="000000"/>
                <w:sz w:val="18"/>
                <w:szCs w:val="18"/>
              </w:rPr>
              <w:t>18</w:t>
            </w:r>
          </w:p>
        </w:tc>
        <w:tc>
          <w:tcPr>
            <w:tcW w:w="7440" w:type="dxa"/>
            <w:tcBorders>
              <w:top w:val="nil"/>
              <w:left w:val="nil"/>
              <w:bottom w:val="single" w:sz="8" w:space="0" w:color="auto"/>
              <w:right w:val="single" w:sz="8" w:space="0" w:color="auto"/>
            </w:tcBorders>
            <w:shd w:val="clear" w:color="000000" w:fill="FDE9D9"/>
            <w:vAlign w:val="center"/>
            <w:hideMark/>
          </w:tcPr>
          <w:p w14:paraId="503E8903" w14:textId="77777777" w:rsidR="007336F4" w:rsidRPr="007336F4" w:rsidRDefault="007336F4" w:rsidP="007336F4">
            <w:pPr>
              <w:rPr>
                <w:color w:val="000000"/>
                <w:sz w:val="18"/>
                <w:szCs w:val="18"/>
              </w:rPr>
            </w:pPr>
            <w:r w:rsidRPr="007336F4">
              <w:rPr>
                <w:color w:val="000000"/>
                <w:sz w:val="18"/>
                <w:szCs w:val="18"/>
              </w:rPr>
              <w:t>Albequerque - New Mexico VA Health Care System (Raymond G. Murphy)</w:t>
            </w:r>
          </w:p>
        </w:tc>
      </w:tr>
      <w:tr w:rsidR="007336F4" w:rsidRPr="00FD6FB4" w14:paraId="39C62AE5"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4E8E0679"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DE9D9"/>
            <w:noWrap/>
            <w:vAlign w:val="center"/>
            <w:hideMark/>
          </w:tcPr>
          <w:p w14:paraId="399B3171" w14:textId="77777777" w:rsidR="007336F4" w:rsidRPr="007336F4" w:rsidRDefault="007336F4" w:rsidP="007336F4">
            <w:pPr>
              <w:jc w:val="center"/>
              <w:rPr>
                <w:color w:val="000000"/>
                <w:sz w:val="18"/>
                <w:szCs w:val="18"/>
              </w:rPr>
            </w:pPr>
            <w:r w:rsidRPr="007336F4">
              <w:rPr>
                <w:color w:val="000000"/>
                <w:sz w:val="18"/>
                <w:szCs w:val="18"/>
              </w:rPr>
              <w:t>18</w:t>
            </w:r>
          </w:p>
        </w:tc>
        <w:tc>
          <w:tcPr>
            <w:tcW w:w="7440" w:type="dxa"/>
            <w:tcBorders>
              <w:top w:val="nil"/>
              <w:left w:val="nil"/>
              <w:bottom w:val="single" w:sz="8" w:space="0" w:color="auto"/>
              <w:right w:val="single" w:sz="8" w:space="0" w:color="auto"/>
            </w:tcBorders>
            <w:shd w:val="clear" w:color="000000" w:fill="FDE9D9"/>
            <w:vAlign w:val="center"/>
            <w:hideMark/>
          </w:tcPr>
          <w:p w14:paraId="11C47B98" w14:textId="77777777" w:rsidR="007336F4" w:rsidRPr="00242555" w:rsidRDefault="007336F4" w:rsidP="007336F4">
            <w:pPr>
              <w:rPr>
                <w:color w:val="000000"/>
                <w:sz w:val="18"/>
                <w:szCs w:val="18"/>
                <w:lang w:val="es-ES"/>
              </w:rPr>
            </w:pPr>
            <w:r w:rsidRPr="00242555">
              <w:rPr>
                <w:color w:val="000000"/>
                <w:sz w:val="18"/>
                <w:szCs w:val="18"/>
                <w:lang w:val="es-ES"/>
              </w:rPr>
              <w:t>Carl T. Hayden VA Medical Center</w:t>
            </w:r>
          </w:p>
        </w:tc>
      </w:tr>
      <w:tr w:rsidR="007336F4" w:rsidRPr="007336F4" w14:paraId="2F308400"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02686145"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DE9D9"/>
            <w:noWrap/>
            <w:vAlign w:val="center"/>
            <w:hideMark/>
          </w:tcPr>
          <w:p w14:paraId="796851E1" w14:textId="77777777" w:rsidR="007336F4" w:rsidRPr="007336F4" w:rsidRDefault="007336F4" w:rsidP="007336F4">
            <w:pPr>
              <w:jc w:val="center"/>
              <w:rPr>
                <w:color w:val="000000"/>
                <w:sz w:val="18"/>
                <w:szCs w:val="18"/>
              </w:rPr>
            </w:pPr>
            <w:r w:rsidRPr="007336F4">
              <w:rPr>
                <w:color w:val="000000"/>
                <w:sz w:val="18"/>
                <w:szCs w:val="18"/>
              </w:rPr>
              <w:t>18</w:t>
            </w:r>
          </w:p>
        </w:tc>
        <w:tc>
          <w:tcPr>
            <w:tcW w:w="7440" w:type="dxa"/>
            <w:tcBorders>
              <w:top w:val="nil"/>
              <w:left w:val="nil"/>
              <w:bottom w:val="single" w:sz="8" w:space="0" w:color="auto"/>
              <w:right w:val="single" w:sz="8" w:space="0" w:color="auto"/>
            </w:tcBorders>
            <w:shd w:val="clear" w:color="000000" w:fill="FDE9D9"/>
            <w:vAlign w:val="center"/>
            <w:hideMark/>
          </w:tcPr>
          <w:p w14:paraId="321A1F53" w14:textId="77777777" w:rsidR="007336F4" w:rsidRPr="007336F4" w:rsidRDefault="007336F4" w:rsidP="007336F4">
            <w:pPr>
              <w:rPr>
                <w:color w:val="000000"/>
                <w:sz w:val="18"/>
                <w:szCs w:val="18"/>
              </w:rPr>
            </w:pPr>
            <w:r w:rsidRPr="007336F4">
              <w:rPr>
                <w:color w:val="000000"/>
                <w:sz w:val="18"/>
                <w:szCs w:val="18"/>
              </w:rPr>
              <w:t>Prescott - Northern Arizona VA Health Care System (Bob Stump)</w:t>
            </w:r>
          </w:p>
        </w:tc>
      </w:tr>
      <w:tr w:rsidR="007336F4" w:rsidRPr="007336F4" w14:paraId="030F87A9"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7344CD76"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DE9D9"/>
            <w:noWrap/>
            <w:vAlign w:val="center"/>
            <w:hideMark/>
          </w:tcPr>
          <w:p w14:paraId="318B236D" w14:textId="77777777" w:rsidR="007336F4" w:rsidRPr="007336F4" w:rsidRDefault="007336F4" w:rsidP="007336F4">
            <w:pPr>
              <w:jc w:val="center"/>
              <w:rPr>
                <w:color w:val="000000"/>
                <w:sz w:val="18"/>
                <w:szCs w:val="18"/>
              </w:rPr>
            </w:pPr>
            <w:r w:rsidRPr="007336F4">
              <w:rPr>
                <w:color w:val="000000"/>
                <w:sz w:val="18"/>
                <w:szCs w:val="18"/>
              </w:rPr>
              <w:t>18</w:t>
            </w:r>
          </w:p>
        </w:tc>
        <w:tc>
          <w:tcPr>
            <w:tcW w:w="7440" w:type="dxa"/>
            <w:tcBorders>
              <w:top w:val="nil"/>
              <w:left w:val="nil"/>
              <w:bottom w:val="single" w:sz="8" w:space="0" w:color="auto"/>
              <w:right w:val="single" w:sz="8" w:space="0" w:color="auto"/>
            </w:tcBorders>
            <w:shd w:val="clear" w:color="000000" w:fill="FDE9D9"/>
            <w:vAlign w:val="center"/>
            <w:hideMark/>
          </w:tcPr>
          <w:p w14:paraId="41DAD44E" w14:textId="77777777" w:rsidR="007336F4" w:rsidRPr="007336F4" w:rsidRDefault="007336F4" w:rsidP="007336F4">
            <w:pPr>
              <w:rPr>
                <w:color w:val="000000"/>
                <w:sz w:val="18"/>
                <w:szCs w:val="18"/>
              </w:rPr>
            </w:pPr>
            <w:r w:rsidRPr="007336F4">
              <w:rPr>
                <w:color w:val="000000"/>
                <w:sz w:val="18"/>
                <w:szCs w:val="18"/>
              </w:rPr>
              <w:t xml:space="preserve">Tucson - Southern Arizona VA Health Care System </w:t>
            </w:r>
          </w:p>
        </w:tc>
      </w:tr>
      <w:tr w:rsidR="007336F4" w:rsidRPr="007336F4" w14:paraId="392467A8"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05D41146"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CD5B4"/>
            <w:noWrap/>
            <w:vAlign w:val="center"/>
            <w:hideMark/>
          </w:tcPr>
          <w:p w14:paraId="33A76AB9" w14:textId="77777777" w:rsidR="007336F4" w:rsidRPr="007336F4" w:rsidRDefault="007336F4" w:rsidP="007336F4">
            <w:pPr>
              <w:jc w:val="center"/>
              <w:rPr>
                <w:color w:val="000000"/>
                <w:sz w:val="18"/>
                <w:szCs w:val="18"/>
              </w:rPr>
            </w:pPr>
            <w:r w:rsidRPr="007336F4">
              <w:rPr>
                <w:color w:val="000000"/>
                <w:sz w:val="18"/>
                <w:szCs w:val="18"/>
              </w:rPr>
              <w:t>20</w:t>
            </w:r>
          </w:p>
        </w:tc>
        <w:tc>
          <w:tcPr>
            <w:tcW w:w="7440" w:type="dxa"/>
            <w:tcBorders>
              <w:top w:val="nil"/>
              <w:left w:val="nil"/>
              <w:bottom w:val="single" w:sz="8" w:space="0" w:color="auto"/>
              <w:right w:val="single" w:sz="8" w:space="0" w:color="auto"/>
            </w:tcBorders>
            <w:shd w:val="clear" w:color="000000" w:fill="FCD5B4"/>
            <w:vAlign w:val="center"/>
            <w:hideMark/>
          </w:tcPr>
          <w:p w14:paraId="38B5FFD5" w14:textId="77777777" w:rsidR="007336F4" w:rsidRPr="007336F4" w:rsidRDefault="007336F4" w:rsidP="007336F4">
            <w:pPr>
              <w:rPr>
                <w:color w:val="000000"/>
                <w:sz w:val="18"/>
                <w:szCs w:val="18"/>
              </w:rPr>
            </w:pPr>
            <w:r w:rsidRPr="007336F4">
              <w:rPr>
                <w:color w:val="000000"/>
                <w:sz w:val="18"/>
                <w:szCs w:val="18"/>
              </w:rPr>
              <w:t>Anchorage - Alaska VA Health Care System</w:t>
            </w:r>
          </w:p>
        </w:tc>
      </w:tr>
      <w:tr w:rsidR="007336F4" w:rsidRPr="007336F4" w14:paraId="5C9F750C"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44A96EF3"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CD5B4"/>
            <w:noWrap/>
            <w:vAlign w:val="center"/>
            <w:hideMark/>
          </w:tcPr>
          <w:p w14:paraId="33122EBA" w14:textId="77777777" w:rsidR="007336F4" w:rsidRPr="007336F4" w:rsidRDefault="007336F4" w:rsidP="007336F4">
            <w:pPr>
              <w:jc w:val="center"/>
              <w:rPr>
                <w:color w:val="000000"/>
                <w:sz w:val="18"/>
                <w:szCs w:val="18"/>
              </w:rPr>
            </w:pPr>
            <w:r w:rsidRPr="007336F4">
              <w:rPr>
                <w:color w:val="000000"/>
                <w:sz w:val="18"/>
                <w:szCs w:val="18"/>
              </w:rPr>
              <w:t>20</w:t>
            </w:r>
          </w:p>
        </w:tc>
        <w:tc>
          <w:tcPr>
            <w:tcW w:w="7440" w:type="dxa"/>
            <w:tcBorders>
              <w:top w:val="nil"/>
              <w:left w:val="nil"/>
              <w:bottom w:val="single" w:sz="8" w:space="0" w:color="auto"/>
              <w:right w:val="single" w:sz="8" w:space="0" w:color="auto"/>
            </w:tcBorders>
            <w:shd w:val="clear" w:color="000000" w:fill="FCD5B4"/>
            <w:vAlign w:val="center"/>
            <w:hideMark/>
          </w:tcPr>
          <w:p w14:paraId="5B97763A" w14:textId="77777777" w:rsidR="007336F4" w:rsidRPr="007336F4" w:rsidRDefault="007336F4" w:rsidP="007336F4">
            <w:pPr>
              <w:rPr>
                <w:color w:val="000000"/>
                <w:sz w:val="18"/>
                <w:szCs w:val="18"/>
              </w:rPr>
            </w:pPr>
            <w:r w:rsidRPr="007336F4">
              <w:rPr>
                <w:color w:val="000000"/>
                <w:sz w:val="18"/>
                <w:szCs w:val="18"/>
              </w:rPr>
              <w:t>Boise VA Medical Center</w:t>
            </w:r>
          </w:p>
        </w:tc>
      </w:tr>
      <w:tr w:rsidR="007336F4" w:rsidRPr="007336F4" w14:paraId="7D19DD91"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6C5A2F5D"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CD5B4"/>
            <w:noWrap/>
            <w:vAlign w:val="center"/>
            <w:hideMark/>
          </w:tcPr>
          <w:p w14:paraId="5AD7F31A" w14:textId="77777777" w:rsidR="007336F4" w:rsidRPr="007336F4" w:rsidRDefault="007336F4" w:rsidP="007336F4">
            <w:pPr>
              <w:jc w:val="center"/>
              <w:rPr>
                <w:color w:val="000000"/>
                <w:sz w:val="18"/>
                <w:szCs w:val="18"/>
              </w:rPr>
            </w:pPr>
            <w:r w:rsidRPr="007336F4">
              <w:rPr>
                <w:color w:val="000000"/>
                <w:sz w:val="18"/>
                <w:szCs w:val="18"/>
              </w:rPr>
              <w:t>20</w:t>
            </w:r>
          </w:p>
        </w:tc>
        <w:tc>
          <w:tcPr>
            <w:tcW w:w="7440" w:type="dxa"/>
            <w:tcBorders>
              <w:top w:val="nil"/>
              <w:left w:val="nil"/>
              <w:bottom w:val="single" w:sz="8" w:space="0" w:color="auto"/>
              <w:right w:val="single" w:sz="8" w:space="0" w:color="auto"/>
            </w:tcBorders>
            <w:shd w:val="clear" w:color="000000" w:fill="FCD5B4"/>
            <w:vAlign w:val="center"/>
            <w:hideMark/>
          </w:tcPr>
          <w:p w14:paraId="29961113" w14:textId="77777777" w:rsidR="007336F4" w:rsidRPr="007336F4" w:rsidRDefault="007336F4" w:rsidP="007336F4">
            <w:pPr>
              <w:rPr>
                <w:color w:val="000000"/>
                <w:sz w:val="18"/>
                <w:szCs w:val="18"/>
              </w:rPr>
            </w:pPr>
            <w:r w:rsidRPr="007336F4">
              <w:rPr>
                <w:color w:val="000000"/>
                <w:sz w:val="18"/>
                <w:szCs w:val="18"/>
              </w:rPr>
              <w:t>Portland VA Medical Center &amp; HCS 7 Vancouver Campus</w:t>
            </w:r>
          </w:p>
        </w:tc>
      </w:tr>
      <w:tr w:rsidR="007336F4" w:rsidRPr="007336F4" w14:paraId="00476F02"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6455F172"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CD5B4"/>
            <w:noWrap/>
            <w:vAlign w:val="center"/>
            <w:hideMark/>
          </w:tcPr>
          <w:p w14:paraId="501C804C" w14:textId="77777777" w:rsidR="007336F4" w:rsidRPr="007336F4" w:rsidRDefault="007336F4" w:rsidP="007336F4">
            <w:pPr>
              <w:jc w:val="center"/>
              <w:rPr>
                <w:color w:val="000000"/>
                <w:sz w:val="18"/>
                <w:szCs w:val="18"/>
              </w:rPr>
            </w:pPr>
            <w:r w:rsidRPr="007336F4">
              <w:rPr>
                <w:color w:val="000000"/>
                <w:sz w:val="18"/>
                <w:szCs w:val="18"/>
              </w:rPr>
              <w:t>20</w:t>
            </w:r>
          </w:p>
        </w:tc>
        <w:tc>
          <w:tcPr>
            <w:tcW w:w="7440" w:type="dxa"/>
            <w:tcBorders>
              <w:top w:val="nil"/>
              <w:left w:val="nil"/>
              <w:bottom w:val="single" w:sz="8" w:space="0" w:color="auto"/>
              <w:right w:val="single" w:sz="8" w:space="0" w:color="auto"/>
            </w:tcBorders>
            <w:shd w:val="clear" w:color="000000" w:fill="FCD5B4"/>
            <w:vAlign w:val="center"/>
            <w:hideMark/>
          </w:tcPr>
          <w:p w14:paraId="7072D44D" w14:textId="77777777" w:rsidR="007336F4" w:rsidRPr="007336F4" w:rsidRDefault="007336F4" w:rsidP="007336F4">
            <w:pPr>
              <w:rPr>
                <w:color w:val="000000"/>
                <w:sz w:val="18"/>
                <w:szCs w:val="18"/>
              </w:rPr>
            </w:pPr>
            <w:r w:rsidRPr="007336F4">
              <w:rPr>
                <w:color w:val="000000"/>
                <w:sz w:val="18"/>
                <w:szCs w:val="18"/>
              </w:rPr>
              <w:t>Portland - Vancouver</w:t>
            </w:r>
          </w:p>
        </w:tc>
      </w:tr>
      <w:tr w:rsidR="007336F4" w:rsidRPr="007336F4" w14:paraId="7929BA4E"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4F7A5BE5"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CD5B4"/>
            <w:noWrap/>
            <w:vAlign w:val="center"/>
            <w:hideMark/>
          </w:tcPr>
          <w:p w14:paraId="24243490" w14:textId="77777777" w:rsidR="007336F4" w:rsidRPr="007336F4" w:rsidRDefault="007336F4" w:rsidP="007336F4">
            <w:pPr>
              <w:jc w:val="center"/>
              <w:rPr>
                <w:color w:val="000000"/>
                <w:sz w:val="18"/>
                <w:szCs w:val="18"/>
              </w:rPr>
            </w:pPr>
            <w:r w:rsidRPr="007336F4">
              <w:rPr>
                <w:color w:val="000000"/>
                <w:sz w:val="18"/>
                <w:szCs w:val="18"/>
              </w:rPr>
              <w:t>20</w:t>
            </w:r>
          </w:p>
        </w:tc>
        <w:tc>
          <w:tcPr>
            <w:tcW w:w="7440" w:type="dxa"/>
            <w:tcBorders>
              <w:top w:val="nil"/>
              <w:left w:val="nil"/>
              <w:bottom w:val="single" w:sz="8" w:space="0" w:color="auto"/>
              <w:right w:val="single" w:sz="8" w:space="0" w:color="auto"/>
            </w:tcBorders>
            <w:shd w:val="clear" w:color="000000" w:fill="FCD5B4"/>
            <w:vAlign w:val="center"/>
            <w:hideMark/>
          </w:tcPr>
          <w:p w14:paraId="1C014E68" w14:textId="77777777" w:rsidR="007336F4" w:rsidRPr="007336F4" w:rsidRDefault="007336F4" w:rsidP="007336F4">
            <w:pPr>
              <w:rPr>
                <w:color w:val="000000"/>
                <w:sz w:val="18"/>
                <w:szCs w:val="18"/>
              </w:rPr>
            </w:pPr>
            <w:r w:rsidRPr="007336F4">
              <w:rPr>
                <w:color w:val="000000"/>
                <w:sz w:val="18"/>
                <w:szCs w:val="18"/>
              </w:rPr>
              <w:t>VA Roseburg Healthcare System</w:t>
            </w:r>
          </w:p>
        </w:tc>
      </w:tr>
      <w:tr w:rsidR="007336F4" w:rsidRPr="007336F4" w14:paraId="4AB8FFAE"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50DD29F6"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CD5B4"/>
            <w:noWrap/>
            <w:vAlign w:val="center"/>
            <w:hideMark/>
          </w:tcPr>
          <w:p w14:paraId="4F9FA44C" w14:textId="77777777" w:rsidR="007336F4" w:rsidRPr="007336F4" w:rsidRDefault="007336F4" w:rsidP="007336F4">
            <w:pPr>
              <w:jc w:val="center"/>
              <w:rPr>
                <w:color w:val="000000"/>
                <w:sz w:val="18"/>
                <w:szCs w:val="18"/>
              </w:rPr>
            </w:pPr>
            <w:r w:rsidRPr="007336F4">
              <w:rPr>
                <w:color w:val="000000"/>
                <w:sz w:val="18"/>
                <w:szCs w:val="18"/>
              </w:rPr>
              <w:t>20</w:t>
            </w:r>
          </w:p>
        </w:tc>
        <w:tc>
          <w:tcPr>
            <w:tcW w:w="7440" w:type="dxa"/>
            <w:tcBorders>
              <w:top w:val="nil"/>
              <w:left w:val="nil"/>
              <w:bottom w:val="single" w:sz="8" w:space="0" w:color="auto"/>
              <w:right w:val="single" w:sz="8" w:space="0" w:color="auto"/>
            </w:tcBorders>
            <w:shd w:val="clear" w:color="000000" w:fill="FCD5B4"/>
            <w:vAlign w:val="center"/>
            <w:hideMark/>
          </w:tcPr>
          <w:p w14:paraId="3A6EE0F6" w14:textId="77777777" w:rsidR="007336F4" w:rsidRPr="007336F4" w:rsidRDefault="007336F4" w:rsidP="007336F4">
            <w:pPr>
              <w:rPr>
                <w:color w:val="000000"/>
                <w:sz w:val="18"/>
                <w:szCs w:val="18"/>
              </w:rPr>
            </w:pPr>
            <w:r w:rsidRPr="007336F4">
              <w:rPr>
                <w:color w:val="000000"/>
                <w:sz w:val="18"/>
                <w:szCs w:val="18"/>
              </w:rPr>
              <w:t xml:space="preserve">Seattle - Puget Sound VA Health Care System </w:t>
            </w:r>
          </w:p>
        </w:tc>
      </w:tr>
      <w:tr w:rsidR="007336F4" w:rsidRPr="007336F4" w14:paraId="719E6A1A"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36358689"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CD5B4"/>
            <w:noWrap/>
            <w:vAlign w:val="center"/>
            <w:hideMark/>
          </w:tcPr>
          <w:p w14:paraId="3E7704D2" w14:textId="77777777" w:rsidR="007336F4" w:rsidRPr="007336F4" w:rsidRDefault="007336F4" w:rsidP="007336F4">
            <w:pPr>
              <w:jc w:val="center"/>
              <w:rPr>
                <w:color w:val="000000"/>
                <w:sz w:val="18"/>
                <w:szCs w:val="18"/>
              </w:rPr>
            </w:pPr>
            <w:r w:rsidRPr="007336F4">
              <w:rPr>
                <w:color w:val="000000"/>
                <w:sz w:val="18"/>
                <w:szCs w:val="18"/>
              </w:rPr>
              <w:t>20</w:t>
            </w:r>
          </w:p>
        </w:tc>
        <w:tc>
          <w:tcPr>
            <w:tcW w:w="7440" w:type="dxa"/>
            <w:tcBorders>
              <w:top w:val="nil"/>
              <w:left w:val="nil"/>
              <w:bottom w:val="single" w:sz="8" w:space="0" w:color="auto"/>
              <w:right w:val="single" w:sz="8" w:space="0" w:color="auto"/>
            </w:tcBorders>
            <w:shd w:val="clear" w:color="000000" w:fill="FCD5B4"/>
            <w:vAlign w:val="center"/>
            <w:hideMark/>
          </w:tcPr>
          <w:p w14:paraId="7700B7F7" w14:textId="77777777" w:rsidR="007336F4" w:rsidRPr="007336F4" w:rsidRDefault="007336F4" w:rsidP="007336F4">
            <w:pPr>
              <w:rPr>
                <w:color w:val="000000"/>
                <w:sz w:val="18"/>
                <w:szCs w:val="18"/>
              </w:rPr>
            </w:pPr>
            <w:r w:rsidRPr="007336F4">
              <w:rPr>
                <w:color w:val="000000"/>
                <w:sz w:val="18"/>
                <w:szCs w:val="18"/>
              </w:rPr>
              <w:t>American Lake</w:t>
            </w:r>
          </w:p>
        </w:tc>
      </w:tr>
      <w:tr w:rsidR="007336F4" w:rsidRPr="007336F4" w14:paraId="2414F255"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65594C86"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CD5B4"/>
            <w:noWrap/>
            <w:vAlign w:val="center"/>
            <w:hideMark/>
          </w:tcPr>
          <w:p w14:paraId="2DD98BDE" w14:textId="77777777" w:rsidR="007336F4" w:rsidRPr="007336F4" w:rsidRDefault="007336F4" w:rsidP="007336F4">
            <w:pPr>
              <w:jc w:val="center"/>
              <w:rPr>
                <w:color w:val="000000"/>
                <w:sz w:val="18"/>
                <w:szCs w:val="18"/>
              </w:rPr>
            </w:pPr>
            <w:r w:rsidRPr="007336F4">
              <w:rPr>
                <w:color w:val="000000"/>
                <w:sz w:val="18"/>
                <w:szCs w:val="18"/>
              </w:rPr>
              <w:t>20</w:t>
            </w:r>
          </w:p>
        </w:tc>
        <w:tc>
          <w:tcPr>
            <w:tcW w:w="7440" w:type="dxa"/>
            <w:tcBorders>
              <w:top w:val="nil"/>
              <w:left w:val="nil"/>
              <w:bottom w:val="single" w:sz="8" w:space="0" w:color="auto"/>
              <w:right w:val="single" w:sz="8" w:space="0" w:color="auto"/>
            </w:tcBorders>
            <w:shd w:val="clear" w:color="000000" w:fill="FCD5B4"/>
            <w:vAlign w:val="center"/>
            <w:hideMark/>
          </w:tcPr>
          <w:p w14:paraId="0DD79FAA" w14:textId="77777777" w:rsidR="007336F4" w:rsidRPr="007336F4" w:rsidRDefault="007336F4" w:rsidP="007336F4">
            <w:pPr>
              <w:rPr>
                <w:color w:val="000000"/>
                <w:sz w:val="18"/>
                <w:szCs w:val="18"/>
              </w:rPr>
            </w:pPr>
            <w:r w:rsidRPr="007336F4">
              <w:rPr>
                <w:color w:val="000000"/>
                <w:sz w:val="18"/>
                <w:szCs w:val="18"/>
              </w:rPr>
              <w:t>Spokane - Mann-Grandstaff VA Medical Center</w:t>
            </w:r>
          </w:p>
        </w:tc>
      </w:tr>
      <w:tr w:rsidR="007336F4" w:rsidRPr="007336F4" w14:paraId="012C2205"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52A17BD9"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CD5B4"/>
            <w:noWrap/>
            <w:vAlign w:val="center"/>
            <w:hideMark/>
          </w:tcPr>
          <w:p w14:paraId="18190CED" w14:textId="77777777" w:rsidR="007336F4" w:rsidRPr="007336F4" w:rsidRDefault="007336F4" w:rsidP="007336F4">
            <w:pPr>
              <w:jc w:val="center"/>
              <w:rPr>
                <w:color w:val="000000"/>
                <w:sz w:val="18"/>
                <w:szCs w:val="18"/>
              </w:rPr>
            </w:pPr>
            <w:r w:rsidRPr="007336F4">
              <w:rPr>
                <w:color w:val="000000"/>
                <w:sz w:val="18"/>
                <w:szCs w:val="18"/>
              </w:rPr>
              <w:t>20</w:t>
            </w:r>
          </w:p>
        </w:tc>
        <w:tc>
          <w:tcPr>
            <w:tcW w:w="7440" w:type="dxa"/>
            <w:tcBorders>
              <w:top w:val="nil"/>
              <w:left w:val="nil"/>
              <w:bottom w:val="single" w:sz="8" w:space="0" w:color="auto"/>
              <w:right w:val="single" w:sz="8" w:space="0" w:color="auto"/>
            </w:tcBorders>
            <w:shd w:val="clear" w:color="000000" w:fill="FCD5B4"/>
            <w:vAlign w:val="center"/>
            <w:hideMark/>
          </w:tcPr>
          <w:p w14:paraId="14119274" w14:textId="77777777" w:rsidR="007336F4" w:rsidRPr="007336F4" w:rsidRDefault="007336F4" w:rsidP="007336F4">
            <w:pPr>
              <w:rPr>
                <w:color w:val="000000"/>
                <w:sz w:val="18"/>
                <w:szCs w:val="18"/>
              </w:rPr>
            </w:pPr>
            <w:r w:rsidRPr="007336F4">
              <w:rPr>
                <w:color w:val="000000"/>
                <w:sz w:val="18"/>
                <w:szCs w:val="18"/>
              </w:rPr>
              <w:t>Walla Walla - Jonathan M. Wainwright Memorial VA Medical Center</w:t>
            </w:r>
          </w:p>
        </w:tc>
      </w:tr>
      <w:tr w:rsidR="007336F4" w:rsidRPr="007336F4" w14:paraId="3EA6D89C"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1521BDEF"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CD5B4"/>
            <w:noWrap/>
            <w:vAlign w:val="center"/>
            <w:hideMark/>
          </w:tcPr>
          <w:p w14:paraId="4A80426E" w14:textId="77777777" w:rsidR="007336F4" w:rsidRPr="007336F4" w:rsidRDefault="007336F4" w:rsidP="007336F4">
            <w:pPr>
              <w:jc w:val="center"/>
              <w:rPr>
                <w:color w:val="000000"/>
                <w:sz w:val="18"/>
                <w:szCs w:val="18"/>
              </w:rPr>
            </w:pPr>
            <w:r w:rsidRPr="007336F4">
              <w:rPr>
                <w:color w:val="000000"/>
                <w:sz w:val="18"/>
                <w:szCs w:val="18"/>
              </w:rPr>
              <w:t>20</w:t>
            </w:r>
          </w:p>
        </w:tc>
        <w:tc>
          <w:tcPr>
            <w:tcW w:w="7440" w:type="dxa"/>
            <w:tcBorders>
              <w:top w:val="nil"/>
              <w:left w:val="nil"/>
              <w:bottom w:val="single" w:sz="8" w:space="0" w:color="auto"/>
              <w:right w:val="single" w:sz="8" w:space="0" w:color="auto"/>
            </w:tcBorders>
            <w:shd w:val="clear" w:color="000000" w:fill="FCD5B4"/>
            <w:vAlign w:val="center"/>
            <w:hideMark/>
          </w:tcPr>
          <w:p w14:paraId="35815BAD" w14:textId="77777777" w:rsidR="007336F4" w:rsidRPr="007336F4" w:rsidRDefault="007336F4" w:rsidP="007336F4">
            <w:pPr>
              <w:rPr>
                <w:color w:val="000000"/>
                <w:sz w:val="18"/>
                <w:szCs w:val="18"/>
              </w:rPr>
            </w:pPr>
            <w:r w:rsidRPr="007336F4">
              <w:rPr>
                <w:color w:val="000000"/>
                <w:sz w:val="18"/>
                <w:szCs w:val="18"/>
              </w:rPr>
              <w:t>White City VA Medical Center- Southern Oregon Rehabilitation Center &amp; Clinics</w:t>
            </w:r>
          </w:p>
        </w:tc>
      </w:tr>
      <w:tr w:rsidR="007336F4" w:rsidRPr="007336F4" w14:paraId="770362C6"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21D0AD91"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DE9D9"/>
            <w:noWrap/>
            <w:vAlign w:val="center"/>
            <w:hideMark/>
          </w:tcPr>
          <w:p w14:paraId="5D9F65CC" w14:textId="77777777" w:rsidR="007336F4" w:rsidRPr="007336F4" w:rsidRDefault="007336F4" w:rsidP="007336F4">
            <w:pPr>
              <w:jc w:val="center"/>
              <w:rPr>
                <w:color w:val="000000"/>
                <w:sz w:val="18"/>
                <w:szCs w:val="18"/>
              </w:rPr>
            </w:pPr>
            <w:r w:rsidRPr="007336F4">
              <w:rPr>
                <w:color w:val="000000"/>
                <w:sz w:val="18"/>
                <w:szCs w:val="18"/>
              </w:rPr>
              <w:t>21</w:t>
            </w:r>
          </w:p>
        </w:tc>
        <w:tc>
          <w:tcPr>
            <w:tcW w:w="7440" w:type="dxa"/>
            <w:tcBorders>
              <w:top w:val="nil"/>
              <w:left w:val="nil"/>
              <w:bottom w:val="single" w:sz="8" w:space="0" w:color="auto"/>
              <w:right w:val="single" w:sz="8" w:space="0" w:color="auto"/>
            </w:tcBorders>
            <w:shd w:val="clear" w:color="000000" w:fill="FDE9D9"/>
            <w:vAlign w:val="center"/>
            <w:hideMark/>
          </w:tcPr>
          <w:p w14:paraId="47111FF2" w14:textId="77777777" w:rsidR="007336F4" w:rsidRPr="007336F4" w:rsidRDefault="007336F4" w:rsidP="007336F4">
            <w:pPr>
              <w:rPr>
                <w:color w:val="000000"/>
                <w:sz w:val="18"/>
                <w:szCs w:val="18"/>
              </w:rPr>
            </w:pPr>
            <w:r w:rsidRPr="007336F4">
              <w:rPr>
                <w:color w:val="000000"/>
                <w:sz w:val="18"/>
                <w:szCs w:val="18"/>
              </w:rPr>
              <w:t>Honolulu - VA Pacific Islands Health Care System (Spark M Matsunaga)</w:t>
            </w:r>
          </w:p>
        </w:tc>
      </w:tr>
      <w:tr w:rsidR="007336F4" w:rsidRPr="007336F4" w14:paraId="57E1141E"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57F13A4B"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DE9D9"/>
            <w:noWrap/>
            <w:vAlign w:val="center"/>
            <w:hideMark/>
          </w:tcPr>
          <w:p w14:paraId="5C562C88" w14:textId="77777777" w:rsidR="007336F4" w:rsidRPr="007336F4" w:rsidRDefault="007336F4" w:rsidP="007336F4">
            <w:pPr>
              <w:jc w:val="center"/>
              <w:rPr>
                <w:color w:val="000000"/>
                <w:sz w:val="18"/>
                <w:szCs w:val="18"/>
              </w:rPr>
            </w:pPr>
            <w:r w:rsidRPr="007336F4">
              <w:rPr>
                <w:color w:val="000000"/>
                <w:sz w:val="18"/>
                <w:szCs w:val="18"/>
              </w:rPr>
              <w:t>21</w:t>
            </w:r>
          </w:p>
        </w:tc>
        <w:tc>
          <w:tcPr>
            <w:tcW w:w="7440" w:type="dxa"/>
            <w:tcBorders>
              <w:top w:val="nil"/>
              <w:left w:val="nil"/>
              <w:bottom w:val="single" w:sz="8" w:space="0" w:color="auto"/>
              <w:right w:val="single" w:sz="8" w:space="0" w:color="auto"/>
            </w:tcBorders>
            <w:shd w:val="clear" w:color="000000" w:fill="FDE9D9"/>
            <w:vAlign w:val="center"/>
            <w:hideMark/>
          </w:tcPr>
          <w:p w14:paraId="70F73CB6" w14:textId="77777777" w:rsidR="007336F4" w:rsidRPr="007336F4" w:rsidRDefault="007336F4" w:rsidP="007336F4">
            <w:pPr>
              <w:rPr>
                <w:color w:val="000000"/>
                <w:sz w:val="18"/>
                <w:szCs w:val="18"/>
              </w:rPr>
            </w:pPr>
            <w:r w:rsidRPr="007336F4">
              <w:rPr>
                <w:color w:val="000000"/>
                <w:sz w:val="18"/>
                <w:szCs w:val="18"/>
              </w:rPr>
              <w:t>Fresno - VA Central California Health Care System</w:t>
            </w:r>
          </w:p>
        </w:tc>
      </w:tr>
      <w:tr w:rsidR="007336F4" w:rsidRPr="007336F4" w14:paraId="33198272"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70CDA26E"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DE9D9"/>
            <w:noWrap/>
            <w:vAlign w:val="center"/>
            <w:hideMark/>
          </w:tcPr>
          <w:p w14:paraId="1BDD4681" w14:textId="77777777" w:rsidR="007336F4" w:rsidRPr="007336F4" w:rsidRDefault="007336F4" w:rsidP="007336F4">
            <w:pPr>
              <w:jc w:val="center"/>
              <w:rPr>
                <w:color w:val="000000"/>
                <w:sz w:val="18"/>
                <w:szCs w:val="18"/>
              </w:rPr>
            </w:pPr>
            <w:r w:rsidRPr="007336F4">
              <w:rPr>
                <w:color w:val="000000"/>
                <w:sz w:val="18"/>
                <w:szCs w:val="18"/>
              </w:rPr>
              <w:t>21</w:t>
            </w:r>
          </w:p>
        </w:tc>
        <w:tc>
          <w:tcPr>
            <w:tcW w:w="7440" w:type="dxa"/>
            <w:tcBorders>
              <w:top w:val="nil"/>
              <w:left w:val="nil"/>
              <w:bottom w:val="single" w:sz="8" w:space="0" w:color="auto"/>
              <w:right w:val="single" w:sz="8" w:space="0" w:color="auto"/>
            </w:tcBorders>
            <w:shd w:val="clear" w:color="000000" w:fill="FDE9D9"/>
            <w:vAlign w:val="center"/>
            <w:hideMark/>
          </w:tcPr>
          <w:p w14:paraId="12E6961D" w14:textId="77777777" w:rsidR="007336F4" w:rsidRPr="007336F4" w:rsidRDefault="007336F4" w:rsidP="007336F4">
            <w:pPr>
              <w:rPr>
                <w:color w:val="000000"/>
                <w:sz w:val="18"/>
                <w:szCs w:val="18"/>
              </w:rPr>
            </w:pPr>
            <w:r w:rsidRPr="007336F4">
              <w:rPr>
                <w:color w:val="000000"/>
                <w:sz w:val="18"/>
                <w:szCs w:val="18"/>
              </w:rPr>
              <w:t>Las Vegas - VA Southern Nevada Health Care System</w:t>
            </w:r>
          </w:p>
        </w:tc>
      </w:tr>
      <w:tr w:rsidR="007336F4" w:rsidRPr="007336F4" w14:paraId="0B2037E2"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74AE13D2"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DE9D9"/>
            <w:noWrap/>
            <w:vAlign w:val="center"/>
            <w:hideMark/>
          </w:tcPr>
          <w:p w14:paraId="553B5945" w14:textId="77777777" w:rsidR="007336F4" w:rsidRPr="007336F4" w:rsidRDefault="007336F4" w:rsidP="007336F4">
            <w:pPr>
              <w:jc w:val="center"/>
              <w:rPr>
                <w:color w:val="000000"/>
                <w:sz w:val="18"/>
                <w:szCs w:val="18"/>
              </w:rPr>
            </w:pPr>
            <w:r w:rsidRPr="007336F4">
              <w:rPr>
                <w:color w:val="000000"/>
                <w:sz w:val="18"/>
                <w:szCs w:val="18"/>
              </w:rPr>
              <w:t>21</w:t>
            </w:r>
          </w:p>
        </w:tc>
        <w:tc>
          <w:tcPr>
            <w:tcW w:w="7440" w:type="dxa"/>
            <w:tcBorders>
              <w:top w:val="nil"/>
              <w:left w:val="nil"/>
              <w:bottom w:val="single" w:sz="8" w:space="0" w:color="auto"/>
              <w:right w:val="single" w:sz="8" w:space="0" w:color="auto"/>
            </w:tcBorders>
            <w:shd w:val="clear" w:color="000000" w:fill="FDE9D9"/>
            <w:vAlign w:val="center"/>
            <w:hideMark/>
          </w:tcPr>
          <w:p w14:paraId="60DCA12D" w14:textId="77777777" w:rsidR="007336F4" w:rsidRPr="007336F4" w:rsidRDefault="007336F4" w:rsidP="007336F4">
            <w:pPr>
              <w:rPr>
                <w:color w:val="000000"/>
                <w:sz w:val="18"/>
                <w:szCs w:val="18"/>
              </w:rPr>
            </w:pPr>
            <w:r w:rsidRPr="007336F4">
              <w:rPr>
                <w:color w:val="000000"/>
                <w:sz w:val="18"/>
                <w:szCs w:val="18"/>
              </w:rPr>
              <w:t xml:space="preserve">VA Northern California Health Care System -  Martinez/East Bay Division </w:t>
            </w:r>
          </w:p>
        </w:tc>
      </w:tr>
      <w:tr w:rsidR="007336F4" w:rsidRPr="007336F4" w14:paraId="58F16ECE"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6E0C883B"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DE9D9"/>
            <w:noWrap/>
            <w:vAlign w:val="center"/>
            <w:hideMark/>
          </w:tcPr>
          <w:p w14:paraId="71D322F0" w14:textId="77777777" w:rsidR="007336F4" w:rsidRPr="007336F4" w:rsidRDefault="007336F4" w:rsidP="007336F4">
            <w:pPr>
              <w:jc w:val="center"/>
              <w:rPr>
                <w:color w:val="000000"/>
                <w:sz w:val="18"/>
                <w:szCs w:val="18"/>
              </w:rPr>
            </w:pPr>
            <w:r w:rsidRPr="007336F4">
              <w:rPr>
                <w:color w:val="000000"/>
                <w:sz w:val="18"/>
                <w:szCs w:val="18"/>
              </w:rPr>
              <w:t>21</w:t>
            </w:r>
          </w:p>
        </w:tc>
        <w:tc>
          <w:tcPr>
            <w:tcW w:w="7440" w:type="dxa"/>
            <w:tcBorders>
              <w:top w:val="nil"/>
              <w:left w:val="nil"/>
              <w:bottom w:val="single" w:sz="8" w:space="0" w:color="auto"/>
              <w:right w:val="single" w:sz="8" w:space="0" w:color="auto"/>
            </w:tcBorders>
            <w:shd w:val="clear" w:color="000000" w:fill="FDE9D9"/>
            <w:vAlign w:val="center"/>
            <w:hideMark/>
          </w:tcPr>
          <w:p w14:paraId="4BF0336B" w14:textId="77777777" w:rsidR="007336F4" w:rsidRPr="007336F4" w:rsidRDefault="007336F4" w:rsidP="007336F4">
            <w:pPr>
              <w:rPr>
                <w:color w:val="000000"/>
                <w:sz w:val="18"/>
                <w:szCs w:val="18"/>
              </w:rPr>
            </w:pPr>
            <w:r w:rsidRPr="007336F4">
              <w:rPr>
                <w:color w:val="000000"/>
                <w:sz w:val="18"/>
                <w:szCs w:val="18"/>
              </w:rPr>
              <w:t>Sacramento</w:t>
            </w:r>
          </w:p>
        </w:tc>
      </w:tr>
      <w:tr w:rsidR="007336F4" w:rsidRPr="007336F4" w14:paraId="436D0B60"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4134B3FF"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DE9D9"/>
            <w:noWrap/>
            <w:vAlign w:val="center"/>
            <w:hideMark/>
          </w:tcPr>
          <w:p w14:paraId="1DEA0B57" w14:textId="77777777" w:rsidR="007336F4" w:rsidRPr="007336F4" w:rsidRDefault="007336F4" w:rsidP="007336F4">
            <w:pPr>
              <w:jc w:val="center"/>
              <w:rPr>
                <w:color w:val="000000"/>
                <w:sz w:val="18"/>
                <w:szCs w:val="18"/>
              </w:rPr>
            </w:pPr>
            <w:r w:rsidRPr="007336F4">
              <w:rPr>
                <w:color w:val="000000"/>
                <w:sz w:val="18"/>
                <w:szCs w:val="18"/>
              </w:rPr>
              <w:t>21</w:t>
            </w:r>
          </w:p>
        </w:tc>
        <w:tc>
          <w:tcPr>
            <w:tcW w:w="7440" w:type="dxa"/>
            <w:tcBorders>
              <w:top w:val="nil"/>
              <w:left w:val="nil"/>
              <w:bottom w:val="single" w:sz="8" w:space="0" w:color="auto"/>
              <w:right w:val="single" w:sz="8" w:space="0" w:color="auto"/>
            </w:tcBorders>
            <w:shd w:val="clear" w:color="000000" w:fill="FDE9D9"/>
            <w:vAlign w:val="center"/>
            <w:hideMark/>
          </w:tcPr>
          <w:p w14:paraId="36C1C9F2" w14:textId="77777777" w:rsidR="007336F4" w:rsidRPr="007336F4" w:rsidRDefault="007336F4" w:rsidP="007336F4">
            <w:pPr>
              <w:rPr>
                <w:color w:val="000000"/>
                <w:sz w:val="18"/>
                <w:szCs w:val="18"/>
              </w:rPr>
            </w:pPr>
            <w:r w:rsidRPr="007336F4">
              <w:rPr>
                <w:color w:val="000000"/>
                <w:sz w:val="18"/>
                <w:szCs w:val="18"/>
              </w:rPr>
              <w:t xml:space="preserve">Palo Alto Health Care System </w:t>
            </w:r>
          </w:p>
        </w:tc>
      </w:tr>
      <w:tr w:rsidR="007336F4" w:rsidRPr="007336F4" w14:paraId="5202DA23"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495A4022"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DE9D9"/>
            <w:noWrap/>
            <w:vAlign w:val="center"/>
            <w:hideMark/>
          </w:tcPr>
          <w:p w14:paraId="265B4586" w14:textId="77777777" w:rsidR="007336F4" w:rsidRPr="007336F4" w:rsidRDefault="007336F4" w:rsidP="007336F4">
            <w:pPr>
              <w:jc w:val="center"/>
              <w:rPr>
                <w:color w:val="000000"/>
                <w:sz w:val="18"/>
                <w:szCs w:val="18"/>
              </w:rPr>
            </w:pPr>
            <w:r w:rsidRPr="007336F4">
              <w:rPr>
                <w:color w:val="000000"/>
                <w:sz w:val="18"/>
                <w:szCs w:val="18"/>
              </w:rPr>
              <w:t>21</w:t>
            </w:r>
          </w:p>
        </w:tc>
        <w:tc>
          <w:tcPr>
            <w:tcW w:w="7440" w:type="dxa"/>
            <w:tcBorders>
              <w:top w:val="nil"/>
              <w:left w:val="nil"/>
              <w:bottom w:val="single" w:sz="8" w:space="0" w:color="auto"/>
              <w:right w:val="single" w:sz="8" w:space="0" w:color="auto"/>
            </w:tcBorders>
            <w:shd w:val="clear" w:color="000000" w:fill="FDE9D9"/>
            <w:vAlign w:val="center"/>
            <w:hideMark/>
          </w:tcPr>
          <w:p w14:paraId="1686F21C" w14:textId="77777777" w:rsidR="007336F4" w:rsidRPr="007336F4" w:rsidRDefault="007336F4" w:rsidP="007336F4">
            <w:pPr>
              <w:rPr>
                <w:color w:val="000000"/>
                <w:sz w:val="18"/>
                <w:szCs w:val="18"/>
              </w:rPr>
            </w:pPr>
            <w:r w:rsidRPr="007336F4">
              <w:rPr>
                <w:color w:val="000000"/>
                <w:sz w:val="18"/>
                <w:szCs w:val="18"/>
              </w:rPr>
              <w:t>Palo Alto- Menlo Park</w:t>
            </w:r>
          </w:p>
        </w:tc>
      </w:tr>
      <w:tr w:rsidR="007336F4" w:rsidRPr="007336F4" w14:paraId="2DE166E2"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527752DF"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DE9D9"/>
            <w:noWrap/>
            <w:vAlign w:val="center"/>
            <w:hideMark/>
          </w:tcPr>
          <w:p w14:paraId="46B30CE7" w14:textId="77777777" w:rsidR="007336F4" w:rsidRPr="007336F4" w:rsidRDefault="007336F4" w:rsidP="007336F4">
            <w:pPr>
              <w:jc w:val="center"/>
              <w:rPr>
                <w:color w:val="000000"/>
                <w:sz w:val="18"/>
                <w:szCs w:val="18"/>
              </w:rPr>
            </w:pPr>
            <w:r w:rsidRPr="007336F4">
              <w:rPr>
                <w:color w:val="000000"/>
                <w:sz w:val="18"/>
                <w:szCs w:val="18"/>
              </w:rPr>
              <w:t>21</w:t>
            </w:r>
          </w:p>
        </w:tc>
        <w:tc>
          <w:tcPr>
            <w:tcW w:w="7440" w:type="dxa"/>
            <w:tcBorders>
              <w:top w:val="nil"/>
              <w:left w:val="nil"/>
              <w:bottom w:val="single" w:sz="8" w:space="0" w:color="auto"/>
              <w:right w:val="single" w:sz="8" w:space="0" w:color="auto"/>
            </w:tcBorders>
            <w:shd w:val="clear" w:color="000000" w:fill="FDE9D9"/>
            <w:vAlign w:val="center"/>
            <w:hideMark/>
          </w:tcPr>
          <w:p w14:paraId="5E02D63A" w14:textId="77777777" w:rsidR="007336F4" w:rsidRPr="007336F4" w:rsidRDefault="007336F4" w:rsidP="007336F4">
            <w:pPr>
              <w:rPr>
                <w:color w:val="000000"/>
                <w:sz w:val="18"/>
                <w:szCs w:val="18"/>
              </w:rPr>
            </w:pPr>
            <w:r w:rsidRPr="007336F4">
              <w:rPr>
                <w:color w:val="000000"/>
                <w:sz w:val="18"/>
                <w:szCs w:val="18"/>
              </w:rPr>
              <w:t>Palo Alto- Livermore</w:t>
            </w:r>
          </w:p>
        </w:tc>
      </w:tr>
      <w:tr w:rsidR="007336F4" w:rsidRPr="007336F4" w14:paraId="7E871784"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3B34B096"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DE9D9"/>
            <w:noWrap/>
            <w:vAlign w:val="center"/>
            <w:hideMark/>
          </w:tcPr>
          <w:p w14:paraId="6F674514" w14:textId="77777777" w:rsidR="007336F4" w:rsidRPr="007336F4" w:rsidRDefault="007336F4" w:rsidP="007336F4">
            <w:pPr>
              <w:jc w:val="center"/>
              <w:rPr>
                <w:color w:val="000000"/>
                <w:sz w:val="18"/>
                <w:szCs w:val="18"/>
              </w:rPr>
            </w:pPr>
            <w:r w:rsidRPr="007336F4">
              <w:rPr>
                <w:color w:val="000000"/>
                <w:sz w:val="18"/>
                <w:szCs w:val="18"/>
              </w:rPr>
              <w:t>21</w:t>
            </w:r>
          </w:p>
        </w:tc>
        <w:tc>
          <w:tcPr>
            <w:tcW w:w="7440" w:type="dxa"/>
            <w:tcBorders>
              <w:top w:val="nil"/>
              <w:left w:val="nil"/>
              <w:bottom w:val="single" w:sz="8" w:space="0" w:color="auto"/>
              <w:right w:val="single" w:sz="8" w:space="0" w:color="auto"/>
            </w:tcBorders>
            <w:shd w:val="clear" w:color="000000" w:fill="FDE9D9"/>
            <w:vAlign w:val="center"/>
            <w:hideMark/>
          </w:tcPr>
          <w:p w14:paraId="67D20141" w14:textId="77777777" w:rsidR="007336F4" w:rsidRPr="007336F4" w:rsidRDefault="007336F4" w:rsidP="007336F4">
            <w:pPr>
              <w:rPr>
                <w:color w:val="000000"/>
                <w:sz w:val="18"/>
                <w:szCs w:val="18"/>
              </w:rPr>
            </w:pPr>
            <w:r w:rsidRPr="007336F4">
              <w:rPr>
                <w:color w:val="000000"/>
                <w:sz w:val="18"/>
                <w:szCs w:val="18"/>
              </w:rPr>
              <w:t>Reno - Ioannis A. Lougaris Medical Center, VA Sierra Nevada Health Care System</w:t>
            </w:r>
          </w:p>
        </w:tc>
      </w:tr>
      <w:tr w:rsidR="007336F4" w:rsidRPr="00FD6FB4" w14:paraId="5BF319DF"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1F9E1B4A"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DE9D9"/>
            <w:noWrap/>
            <w:vAlign w:val="center"/>
            <w:hideMark/>
          </w:tcPr>
          <w:p w14:paraId="0F89B4EF" w14:textId="77777777" w:rsidR="007336F4" w:rsidRPr="007336F4" w:rsidRDefault="007336F4" w:rsidP="007336F4">
            <w:pPr>
              <w:jc w:val="center"/>
              <w:rPr>
                <w:color w:val="000000"/>
                <w:sz w:val="18"/>
                <w:szCs w:val="18"/>
              </w:rPr>
            </w:pPr>
            <w:r w:rsidRPr="007336F4">
              <w:rPr>
                <w:color w:val="000000"/>
                <w:sz w:val="18"/>
                <w:szCs w:val="18"/>
              </w:rPr>
              <w:t>21</w:t>
            </w:r>
          </w:p>
        </w:tc>
        <w:tc>
          <w:tcPr>
            <w:tcW w:w="7440" w:type="dxa"/>
            <w:tcBorders>
              <w:top w:val="nil"/>
              <w:left w:val="nil"/>
              <w:bottom w:val="single" w:sz="8" w:space="0" w:color="auto"/>
              <w:right w:val="single" w:sz="8" w:space="0" w:color="auto"/>
            </w:tcBorders>
            <w:shd w:val="clear" w:color="000000" w:fill="FDE9D9"/>
            <w:vAlign w:val="center"/>
            <w:hideMark/>
          </w:tcPr>
          <w:p w14:paraId="30EF0081" w14:textId="77777777" w:rsidR="007336F4" w:rsidRPr="00242555" w:rsidRDefault="007336F4" w:rsidP="007336F4">
            <w:pPr>
              <w:rPr>
                <w:color w:val="000000"/>
                <w:sz w:val="18"/>
                <w:szCs w:val="18"/>
                <w:lang w:val="es-ES"/>
              </w:rPr>
            </w:pPr>
            <w:r w:rsidRPr="00242555">
              <w:rPr>
                <w:color w:val="000000"/>
                <w:sz w:val="18"/>
                <w:szCs w:val="18"/>
                <w:lang w:val="es-ES"/>
              </w:rPr>
              <w:t>San Francisco VA Medical Center</w:t>
            </w:r>
          </w:p>
        </w:tc>
      </w:tr>
      <w:tr w:rsidR="007336F4" w:rsidRPr="007336F4" w14:paraId="677DFB11"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18346505"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DE9D9"/>
            <w:noWrap/>
            <w:vAlign w:val="center"/>
            <w:hideMark/>
          </w:tcPr>
          <w:p w14:paraId="2D141E99" w14:textId="77777777" w:rsidR="007336F4" w:rsidRPr="007336F4" w:rsidRDefault="007336F4" w:rsidP="007336F4">
            <w:pPr>
              <w:jc w:val="center"/>
              <w:rPr>
                <w:color w:val="000000"/>
                <w:sz w:val="18"/>
                <w:szCs w:val="18"/>
              </w:rPr>
            </w:pPr>
            <w:r w:rsidRPr="007336F4">
              <w:rPr>
                <w:color w:val="000000"/>
                <w:sz w:val="18"/>
                <w:szCs w:val="18"/>
              </w:rPr>
              <w:t>21</w:t>
            </w:r>
          </w:p>
        </w:tc>
        <w:tc>
          <w:tcPr>
            <w:tcW w:w="7440" w:type="dxa"/>
            <w:tcBorders>
              <w:top w:val="nil"/>
              <w:left w:val="nil"/>
              <w:bottom w:val="single" w:sz="8" w:space="0" w:color="auto"/>
              <w:right w:val="single" w:sz="8" w:space="0" w:color="auto"/>
            </w:tcBorders>
            <w:shd w:val="clear" w:color="000000" w:fill="FDE9D9"/>
            <w:vAlign w:val="center"/>
            <w:hideMark/>
          </w:tcPr>
          <w:p w14:paraId="77E6ACBE" w14:textId="77777777" w:rsidR="007336F4" w:rsidRPr="007336F4" w:rsidRDefault="007336F4" w:rsidP="007336F4">
            <w:pPr>
              <w:rPr>
                <w:color w:val="000000"/>
                <w:sz w:val="18"/>
                <w:szCs w:val="18"/>
              </w:rPr>
            </w:pPr>
            <w:r w:rsidRPr="007336F4">
              <w:rPr>
                <w:color w:val="000000"/>
                <w:sz w:val="18"/>
                <w:szCs w:val="18"/>
              </w:rPr>
              <w:t>Philippines</w:t>
            </w:r>
          </w:p>
        </w:tc>
      </w:tr>
      <w:tr w:rsidR="007336F4" w:rsidRPr="007336F4" w14:paraId="0861C80A"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6715B9BA"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CD5B4"/>
            <w:noWrap/>
            <w:vAlign w:val="center"/>
            <w:hideMark/>
          </w:tcPr>
          <w:p w14:paraId="47830CC1" w14:textId="77777777" w:rsidR="007336F4" w:rsidRPr="007336F4" w:rsidRDefault="007336F4" w:rsidP="007336F4">
            <w:pPr>
              <w:jc w:val="center"/>
              <w:rPr>
                <w:color w:val="000000"/>
                <w:sz w:val="18"/>
                <w:szCs w:val="18"/>
              </w:rPr>
            </w:pPr>
            <w:r w:rsidRPr="007336F4">
              <w:rPr>
                <w:color w:val="000000"/>
                <w:sz w:val="18"/>
                <w:szCs w:val="18"/>
              </w:rPr>
              <w:t>22</w:t>
            </w:r>
          </w:p>
        </w:tc>
        <w:tc>
          <w:tcPr>
            <w:tcW w:w="7440" w:type="dxa"/>
            <w:tcBorders>
              <w:top w:val="nil"/>
              <w:left w:val="nil"/>
              <w:bottom w:val="single" w:sz="8" w:space="0" w:color="auto"/>
              <w:right w:val="single" w:sz="8" w:space="0" w:color="auto"/>
            </w:tcBorders>
            <w:shd w:val="clear" w:color="000000" w:fill="FCD5B4"/>
            <w:vAlign w:val="center"/>
            <w:hideMark/>
          </w:tcPr>
          <w:p w14:paraId="098D2F71" w14:textId="77777777" w:rsidR="007336F4" w:rsidRPr="007336F4" w:rsidRDefault="007336F4" w:rsidP="007336F4">
            <w:pPr>
              <w:rPr>
                <w:color w:val="000000"/>
                <w:sz w:val="18"/>
                <w:szCs w:val="18"/>
              </w:rPr>
            </w:pPr>
            <w:r w:rsidRPr="007336F4">
              <w:rPr>
                <w:color w:val="000000"/>
                <w:sz w:val="18"/>
                <w:szCs w:val="18"/>
              </w:rPr>
              <w:t>VA Long Beach Healthcare System</w:t>
            </w:r>
          </w:p>
        </w:tc>
      </w:tr>
      <w:tr w:rsidR="007336F4" w:rsidRPr="007336F4" w14:paraId="49B29F0E"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2A43CDC6"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CD5B4"/>
            <w:noWrap/>
            <w:vAlign w:val="center"/>
            <w:hideMark/>
          </w:tcPr>
          <w:p w14:paraId="0639E9DE" w14:textId="77777777" w:rsidR="007336F4" w:rsidRPr="007336F4" w:rsidRDefault="007336F4" w:rsidP="007336F4">
            <w:pPr>
              <w:jc w:val="center"/>
              <w:rPr>
                <w:color w:val="000000"/>
                <w:sz w:val="18"/>
                <w:szCs w:val="18"/>
              </w:rPr>
            </w:pPr>
            <w:r w:rsidRPr="007336F4">
              <w:rPr>
                <w:color w:val="000000"/>
                <w:sz w:val="18"/>
                <w:szCs w:val="18"/>
              </w:rPr>
              <w:t>22</w:t>
            </w:r>
          </w:p>
        </w:tc>
        <w:tc>
          <w:tcPr>
            <w:tcW w:w="7440" w:type="dxa"/>
            <w:tcBorders>
              <w:top w:val="nil"/>
              <w:left w:val="nil"/>
              <w:bottom w:val="single" w:sz="8" w:space="0" w:color="auto"/>
              <w:right w:val="single" w:sz="8" w:space="0" w:color="auto"/>
            </w:tcBorders>
            <w:shd w:val="clear" w:color="000000" w:fill="FCD5B4"/>
            <w:vAlign w:val="center"/>
            <w:hideMark/>
          </w:tcPr>
          <w:p w14:paraId="76CDA151" w14:textId="77777777" w:rsidR="007336F4" w:rsidRPr="007336F4" w:rsidRDefault="007336F4" w:rsidP="007336F4">
            <w:pPr>
              <w:rPr>
                <w:color w:val="000000"/>
                <w:sz w:val="18"/>
                <w:szCs w:val="18"/>
              </w:rPr>
            </w:pPr>
            <w:r w:rsidRPr="007336F4">
              <w:rPr>
                <w:color w:val="000000"/>
                <w:sz w:val="18"/>
                <w:szCs w:val="18"/>
              </w:rPr>
              <w:t>VA Loma Linda Healthcare System</w:t>
            </w:r>
          </w:p>
        </w:tc>
      </w:tr>
      <w:tr w:rsidR="007336F4" w:rsidRPr="007336F4" w14:paraId="21D12ECC"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648CB506"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CD5B4"/>
            <w:noWrap/>
            <w:vAlign w:val="center"/>
            <w:hideMark/>
          </w:tcPr>
          <w:p w14:paraId="05099853" w14:textId="77777777" w:rsidR="007336F4" w:rsidRPr="007336F4" w:rsidRDefault="007336F4" w:rsidP="007336F4">
            <w:pPr>
              <w:jc w:val="center"/>
              <w:rPr>
                <w:color w:val="000000"/>
                <w:sz w:val="18"/>
                <w:szCs w:val="18"/>
              </w:rPr>
            </w:pPr>
            <w:r w:rsidRPr="007336F4">
              <w:rPr>
                <w:color w:val="000000"/>
                <w:sz w:val="18"/>
                <w:szCs w:val="18"/>
              </w:rPr>
              <w:t>22</w:t>
            </w:r>
          </w:p>
        </w:tc>
        <w:tc>
          <w:tcPr>
            <w:tcW w:w="7440" w:type="dxa"/>
            <w:tcBorders>
              <w:top w:val="nil"/>
              <w:left w:val="nil"/>
              <w:bottom w:val="single" w:sz="8" w:space="0" w:color="auto"/>
              <w:right w:val="single" w:sz="8" w:space="0" w:color="auto"/>
            </w:tcBorders>
            <w:shd w:val="clear" w:color="000000" w:fill="FCD5B4"/>
            <w:vAlign w:val="center"/>
            <w:hideMark/>
          </w:tcPr>
          <w:p w14:paraId="5C256644" w14:textId="77777777" w:rsidR="007336F4" w:rsidRPr="007336F4" w:rsidRDefault="007336F4" w:rsidP="007336F4">
            <w:pPr>
              <w:rPr>
                <w:color w:val="000000"/>
                <w:sz w:val="18"/>
                <w:szCs w:val="18"/>
              </w:rPr>
            </w:pPr>
            <w:r w:rsidRPr="007336F4">
              <w:rPr>
                <w:color w:val="000000"/>
                <w:sz w:val="18"/>
                <w:szCs w:val="18"/>
              </w:rPr>
              <w:t>VA San Diego Healthcare System</w:t>
            </w:r>
          </w:p>
        </w:tc>
      </w:tr>
      <w:tr w:rsidR="007336F4" w:rsidRPr="007336F4" w14:paraId="6C68E182"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70FD17C1"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t>5</w:t>
            </w:r>
          </w:p>
        </w:tc>
        <w:tc>
          <w:tcPr>
            <w:tcW w:w="760" w:type="dxa"/>
            <w:tcBorders>
              <w:top w:val="nil"/>
              <w:left w:val="nil"/>
              <w:bottom w:val="single" w:sz="8" w:space="0" w:color="auto"/>
              <w:right w:val="single" w:sz="8" w:space="0" w:color="auto"/>
            </w:tcBorders>
            <w:shd w:val="clear" w:color="000000" w:fill="FCD5B4"/>
            <w:noWrap/>
            <w:vAlign w:val="center"/>
            <w:hideMark/>
          </w:tcPr>
          <w:p w14:paraId="38854A8A" w14:textId="77777777" w:rsidR="007336F4" w:rsidRPr="007336F4" w:rsidRDefault="007336F4" w:rsidP="007336F4">
            <w:pPr>
              <w:jc w:val="center"/>
              <w:rPr>
                <w:color w:val="000000"/>
                <w:sz w:val="18"/>
                <w:szCs w:val="18"/>
              </w:rPr>
            </w:pPr>
            <w:r w:rsidRPr="007336F4">
              <w:rPr>
                <w:color w:val="000000"/>
                <w:sz w:val="18"/>
                <w:szCs w:val="18"/>
              </w:rPr>
              <w:t>22</w:t>
            </w:r>
          </w:p>
        </w:tc>
        <w:tc>
          <w:tcPr>
            <w:tcW w:w="7440" w:type="dxa"/>
            <w:tcBorders>
              <w:top w:val="nil"/>
              <w:left w:val="nil"/>
              <w:bottom w:val="single" w:sz="8" w:space="0" w:color="auto"/>
              <w:right w:val="single" w:sz="8" w:space="0" w:color="auto"/>
            </w:tcBorders>
            <w:shd w:val="clear" w:color="000000" w:fill="FCD5B4"/>
            <w:vAlign w:val="center"/>
            <w:hideMark/>
          </w:tcPr>
          <w:p w14:paraId="6C895AAF" w14:textId="77777777" w:rsidR="007336F4" w:rsidRPr="007336F4" w:rsidRDefault="007336F4" w:rsidP="007336F4">
            <w:pPr>
              <w:rPr>
                <w:color w:val="000000"/>
                <w:sz w:val="18"/>
                <w:szCs w:val="18"/>
              </w:rPr>
            </w:pPr>
            <w:r w:rsidRPr="007336F4">
              <w:rPr>
                <w:color w:val="000000"/>
                <w:sz w:val="18"/>
                <w:szCs w:val="18"/>
              </w:rPr>
              <w:t>VA Greater Los Angeles Healthcare System (GLA) / West LA</w:t>
            </w:r>
          </w:p>
        </w:tc>
      </w:tr>
      <w:tr w:rsidR="007336F4" w:rsidRPr="007336F4" w14:paraId="4605A5E8" w14:textId="77777777" w:rsidTr="007336F4">
        <w:trPr>
          <w:trHeight w:val="300"/>
        </w:trPr>
        <w:tc>
          <w:tcPr>
            <w:tcW w:w="460" w:type="dxa"/>
            <w:tcBorders>
              <w:top w:val="nil"/>
              <w:left w:val="single" w:sz="8" w:space="0" w:color="auto"/>
              <w:bottom w:val="single" w:sz="8" w:space="0" w:color="auto"/>
              <w:right w:val="single" w:sz="8" w:space="0" w:color="auto"/>
            </w:tcBorders>
            <w:shd w:val="clear" w:color="000000" w:fill="974706"/>
            <w:noWrap/>
            <w:vAlign w:val="center"/>
            <w:hideMark/>
          </w:tcPr>
          <w:p w14:paraId="0EA034D6" w14:textId="77777777" w:rsidR="007336F4" w:rsidRPr="007336F4" w:rsidRDefault="007336F4" w:rsidP="007336F4">
            <w:pPr>
              <w:jc w:val="center"/>
              <w:rPr>
                <w:rFonts w:ascii="Calibri" w:hAnsi="Calibri" w:cs="Calibri"/>
                <w:color w:val="FFFFFF"/>
                <w:szCs w:val="22"/>
              </w:rPr>
            </w:pPr>
            <w:r w:rsidRPr="007336F4">
              <w:rPr>
                <w:rFonts w:ascii="Calibri" w:hAnsi="Calibri" w:cs="Calibri"/>
                <w:color w:val="FFFFFF"/>
                <w:szCs w:val="22"/>
              </w:rPr>
              <w:lastRenderedPageBreak/>
              <w:t>5</w:t>
            </w:r>
          </w:p>
        </w:tc>
        <w:tc>
          <w:tcPr>
            <w:tcW w:w="760" w:type="dxa"/>
            <w:tcBorders>
              <w:top w:val="nil"/>
              <w:left w:val="nil"/>
              <w:bottom w:val="single" w:sz="8" w:space="0" w:color="auto"/>
              <w:right w:val="single" w:sz="8" w:space="0" w:color="auto"/>
            </w:tcBorders>
            <w:shd w:val="clear" w:color="000000" w:fill="FCD5B4"/>
            <w:noWrap/>
            <w:vAlign w:val="center"/>
            <w:hideMark/>
          </w:tcPr>
          <w:p w14:paraId="3317ABEB" w14:textId="77777777" w:rsidR="007336F4" w:rsidRPr="007336F4" w:rsidRDefault="007336F4" w:rsidP="007336F4">
            <w:pPr>
              <w:jc w:val="center"/>
              <w:rPr>
                <w:color w:val="000000"/>
                <w:sz w:val="18"/>
                <w:szCs w:val="18"/>
              </w:rPr>
            </w:pPr>
            <w:r w:rsidRPr="007336F4">
              <w:rPr>
                <w:color w:val="000000"/>
                <w:sz w:val="18"/>
                <w:szCs w:val="18"/>
              </w:rPr>
              <w:t>22</w:t>
            </w:r>
          </w:p>
        </w:tc>
        <w:tc>
          <w:tcPr>
            <w:tcW w:w="7440" w:type="dxa"/>
            <w:tcBorders>
              <w:top w:val="nil"/>
              <w:left w:val="nil"/>
              <w:bottom w:val="single" w:sz="8" w:space="0" w:color="auto"/>
              <w:right w:val="single" w:sz="8" w:space="0" w:color="auto"/>
            </w:tcBorders>
            <w:shd w:val="clear" w:color="000000" w:fill="FCD5B4"/>
            <w:vAlign w:val="center"/>
            <w:hideMark/>
          </w:tcPr>
          <w:p w14:paraId="2E2B165C" w14:textId="77777777" w:rsidR="007336F4" w:rsidRPr="007336F4" w:rsidRDefault="007336F4" w:rsidP="007336F4">
            <w:pPr>
              <w:rPr>
                <w:color w:val="000000"/>
                <w:sz w:val="18"/>
                <w:szCs w:val="18"/>
              </w:rPr>
            </w:pPr>
            <w:r w:rsidRPr="007336F4">
              <w:rPr>
                <w:color w:val="000000"/>
                <w:sz w:val="18"/>
                <w:szCs w:val="18"/>
              </w:rPr>
              <w:t>Sepulveda</w:t>
            </w:r>
          </w:p>
        </w:tc>
      </w:tr>
    </w:tbl>
    <w:p w14:paraId="27F95C25" w14:textId="77777777" w:rsidR="007336F4" w:rsidRPr="00566DC0" w:rsidRDefault="007336F4" w:rsidP="003C234F">
      <w:pPr>
        <w:pStyle w:val="BodyText"/>
        <w:sectPr w:rsidR="007336F4" w:rsidRPr="00566DC0" w:rsidSect="0066022A">
          <w:pgSz w:w="12240" w:h="15840" w:code="1"/>
          <w:pgMar w:top="1440" w:right="1440" w:bottom="1440" w:left="1440" w:header="720" w:footer="720" w:gutter="0"/>
          <w:pgNumType w:start="1"/>
          <w:cols w:space="720"/>
          <w:docGrid w:linePitch="360"/>
        </w:sectPr>
      </w:pPr>
    </w:p>
    <w:p w14:paraId="4D1AE289" w14:textId="77777777" w:rsidR="00F866E3" w:rsidRPr="00566DC0" w:rsidRDefault="00F866E3" w:rsidP="00F866E3">
      <w:pPr>
        <w:pStyle w:val="Title2"/>
        <w:rPr>
          <w:color w:val="auto"/>
        </w:rPr>
      </w:pPr>
      <w:r w:rsidRPr="00566DC0">
        <w:rPr>
          <w:color w:val="auto"/>
        </w:rPr>
        <w:lastRenderedPageBreak/>
        <w:t>Template 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800"/>
        <w:gridCol w:w="1023"/>
        <w:gridCol w:w="4353"/>
        <w:gridCol w:w="2400"/>
      </w:tblGrid>
      <w:tr w:rsidR="00F866E3" w:rsidRPr="00566DC0" w14:paraId="6CEC288F" w14:textId="77777777" w:rsidTr="00D56F05">
        <w:trPr>
          <w:cantSplit/>
          <w:trHeight w:val="449"/>
          <w:tblHeader/>
        </w:trPr>
        <w:tc>
          <w:tcPr>
            <w:tcW w:w="940" w:type="pct"/>
            <w:shd w:val="clear" w:color="auto" w:fill="F2F2F2"/>
          </w:tcPr>
          <w:p w14:paraId="1B716FB3" w14:textId="77777777" w:rsidR="00F866E3" w:rsidRPr="00566DC0" w:rsidRDefault="00F866E3" w:rsidP="00F866E3">
            <w:pPr>
              <w:pStyle w:val="TableHeading"/>
            </w:pPr>
            <w:bookmarkStart w:id="155" w:name="ColumnTitle_01"/>
            <w:bookmarkEnd w:id="155"/>
            <w:r w:rsidRPr="00566DC0">
              <w:t>Date</w:t>
            </w:r>
          </w:p>
        </w:tc>
        <w:tc>
          <w:tcPr>
            <w:tcW w:w="534" w:type="pct"/>
            <w:shd w:val="clear" w:color="auto" w:fill="F2F2F2"/>
          </w:tcPr>
          <w:p w14:paraId="69D6E15E" w14:textId="77777777" w:rsidR="00F866E3" w:rsidRPr="00566DC0" w:rsidRDefault="00F866E3" w:rsidP="00F866E3">
            <w:pPr>
              <w:pStyle w:val="TableHeading"/>
            </w:pPr>
            <w:r w:rsidRPr="00566DC0">
              <w:t>Version</w:t>
            </w:r>
          </w:p>
        </w:tc>
        <w:tc>
          <w:tcPr>
            <w:tcW w:w="2273" w:type="pct"/>
            <w:shd w:val="clear" w:color="auto" w:fill="F2F2F2"/>
          </w:tcPr>
          <w:p w14:paraId="7390CDF4" w14:textId="77777777" w:rsidR="00F866E3" w:rsidRPr="00566DC0" w:rsidRDefault="00F866E3" w:rsidP="00F866E3">
            <w:pPr>
              <w:pStyle w:val="TableHeading"/>
            </w:pPr>
            <w:r w:rsidRPr="00566DC0">
              <w:t>Description</w:t>
            </w:r>
          </w:p>
        </w:tc>
        <w:tc>
          <w:tcPr>
            <w:tcW w:w="1253" w:type="pct"/>
            <w:shd w:val="clear" w:color="auto" w:fill="F2F2F2"/>
          </w:tcPr>
          <w:p w14:paraId="1539FEAE" w14:textId="77777777" w:rsidR="00F866E3" w:rsidRPr="00566DC0" w:rsidRDefault="00F866E3" w:rsidP="00F866E3">
            <w:pPr>
              <w:pStyle w:val="TableHeading"/>
            </w:pPr>
            <w:r w:rsidRPr="00566DC0">
              <w:t>Author</w:t>
            </w:r>
          </w:p>
        </w:tc>
      </w:tr>
      <w:tr w:rsidR="00ED4C8B" w:rsidRPr="00566DC0" w14:paraId="1806CD8C" w14:textId="77777777" w:rsidTr="00F07689">
        <w:trPr>
          <w:cantSplit/>
        </w:trPr>
        <w:tc>
          <w:tcPr>
            <w:tcW w:w="940" w:type="pct"/>
          </w:tcPr>
          <w:p w14:paraId="3ADCDD80" w14:textId="77777777" w:rsidR="00ED4C8B" w:rsidRPr="00566DC0" w:rsidRDefault="00D43555" w:rsidP="00D43555">
            <w:pPr>
              <w:pStyle w:val="TableText"/>
            </w:pPr>
            <w:r w:rsidRPr="00566DC0">
              <w:t>March</w:t>
            </w:r>
            <w:r w:rsidR="00ED4C8B" w:rsidRPr="00566DC0">
              <w:t xml:space="preserve"> 2016</w:t>
            </w:r>
          </w:p>
        </w:tc>
        <w:tc>
          <w:tcPr>
            <w:tcW w:w="534" w:type="pct"/>
          </w:tcPr>
          <w:p w14:paraId="462A528A" w14:textId="77777777" w:rsidR="00ED4C8B" w:rsidRPr="00566DC0" w:rsidRDefault="00D56F05" w:rsidP="00C87EDC">
            <w:pPr>
              <w:pStyle w:val="TableText"/>
            </w:pPr>
            <w:r w:rsidRPr="00566DC0">
              <w:t>2.2</w:t>
            </w:r>
          </w:p>
        </w:tc>
        <w:tc>
          <w:tcPr>
            <w:tcW w:w="2273" w:type="pct"/>
          </w:tcPr>
          <w:p w14:paraId="60AD4635" w14:textId="77777777" w:rsidR="00ED4C8B" w:rsidRPr="00566DC0" w:rsidRDefault="00D56F05" w:rsidP="00D43555">
            <w:pPr>
              <w:pStyle w:val="TableText"/>
            </w:pPr>
            <w:r w:rsidRPr="00566DC0">
              <w:t>Changed the title from Installation, Back-Out, and Rollback Guide to Deployment and Installation Guide, with the understanding that Back-Out and Rollback belong with Installation.</w:t>
            </w:r>
            <w:r w:rsidR="00D43555" w:rsidRPr="00566DC0">
              <w:t xml:space="preserve"> </w:t>
            </w:r>
          </w:p>
        </w:tc>
        <w:tc>
          <w:tcPr>
            <w:tcW w:w="1253" w:type="pct"/>
          </w:tcPr>
          <w:p w14:paraId="726B436E" w14:textId="77777777" w:rsidR="00ED4C8B" w:rsidRPr="00566DC0" w:rsidRDefault="004B37EC" w:rsidP="00C87EDC">
            <w:pPr>
              <w:pStyle w:val="TableText"/>
            </w:pPr>
            <w:r w:rsidRPr="00566DC0">
              <w:t>VIP Team</w:t>
            </w:r>
          </w:p>
        </w:tc>
      </w:tr>
      <w:tr w:rsidR="00ED4C8B" w:rsidRPr="00FD6FB4" w14:paraId="1956B0E8" w14:textId="77777777" w:rsidTr="00F07689">
        <w:trPr>
          <w:cantSplit/>
        </w:trPr>
        <w:tc>
          <w:tcPr>
            <w:tcW w:w="940" w:type="pct"/>
          </w:tcPr>
          <w:p w14:paraId="58082DA1" w14:textId="77777777" w:rsidR="00ED4C8B" w:rsidRPr="00566DC0" w:rsidRDefault="00ED4C8B" w:rsidP="00C87EDC">
            <w:pPr>
              <w:pStyle w:val="TableText"/>
            </w:pPr>
            <w:r w:rsidRPr="00566DC0">
              <w:t>February 2016</w:t>
            </w:r>
          </w:p>
        </w:tc>
        <w:tc>
          <w:tcPr>
            <w:tcW w:w="534" w:type="pct"/>
          </w:tcPr>
          <w:p w14:paraId="4CCB550D" w14:textId="77777777" w:rsidR="00ED4C8B" w:rsidRPr="00566DC0" w:rsidRDefault="00ED4C8B" w:rsidP="00C87EDC">
            <w:pPr>
              <w:pStyle w:val="TableText"/>
            </w:pPr>
            <w:r w:rsidRPr="00566DC0">
              <w:t>2.1</w:t>
            </w:r>
          </w:p>
        </w:tc>
        <w:tc>
          <w:tcPr>
            <w:tcW w:w="2273" w:type="pct"/>
          </w:tcPr>
          <w:p w14:paraId="2F8AAC37" w14:textId="77777777" w:rsidR="00ED4C8B" w:rsidRPr="00566DC0" w:rsidRDefault="00ED4C8B" w:rsidP="00685E4D">
            <w:pPr>
              <w:pStyle w:val="TableText"/>
            </w:pPr>
            <w:r w:rsidRPr="00566DC0">
              <w:t>Changed title from Installation, Back-Out, and Rollback Plan to Installation, Back-Out, and Rollback Guide as recommended by OI&amp;T Documentation Standards Committee</w:t>
            </w:r>
          </w:p>
        </w:tc>
        <w:tc>
          <w:tcPr>
            <w:tcW w:w="1253" w:type="pct"/>
          </w:tcPr>
          <w:p w14:paraId="75FD814F" w14:textId="77777777" w:rsidR="00ED4C8B" w:rsidRPr="00242555" w:rsidRDefault="00ED4C8B" w:rsidP="00C87EDC">
            <w:pPr>
              <w:pStyle w:val="TableText"/>
              <w:rPr>
                <w:lang w:val="fr-FR"/>
              </w:rPr>
            </w:pPr>
            <w:r w:rsidRPr="00242555">
              <w:rPr>
                <w:lang w:val="fr-FR"/>
              </w:rPr>
              <w:t>OI&amp;T Documentation Standards Committee</w:t>
            </w:r>
          </w:p>
        </w:tc>
      </w:tr>
      <w:tr w:rsidR="00ED4C8B" w:rsidRPr="00FD6FB4" w14:paraId="236688F9" w14:textId="77777777" w:rsidTr="00F07689">
        <w:trPr>
          <w:cantSplit/>
        </w:trPr>
        <w:tc>
          <w:tcPr>
            <w:tcW w:w="940" w:type="pct"/>
          </w:tcPr>
          <w:p w14:paraId="2DCD7BD7" w14:textId="77777777" w:rsidR="00ED4C8B" w:rsidRPr="00566DC0" w:rsidRDefault="00ED4C8B" w:rsidP="00C87EDC">
            <w:pPr>
              <w:pStyle w:val="TableText"/>
            </w:pPr>
            <w:r w:rsidRPr="00566DC0">
              <w:t>December 2015</w:t>
            </w:r>
          </w:p>
        </w:tc>
        <w:tc>
          <w:tcPr>
            <w:tcW w:w="534" w:type="pct"/>
          </w:tcPr>
          <w:p w14:paraId="3F14AC7D" w14:textId="77777777" w:rsidR="00ED4C8B" w:rsidRPr="00566DC0" w:rsidRDefault="00ED4C8B" w:rsidP="00C87EDC">
            <w:pPr>
              <w:pStyle w:val="TableText"/>
            </w:pPr>
            <w:r w:rsidRPr="00566DC0">
              <w:t>2.0</w:t>
            </w:r>
          </w:p>
        </w:tc>
        <w:tc>
          <w:tcPr>
            <w:tcW w:w="2273" w:type="pct"/>
          </w:tcPr>
          <w:p w14:paraId="172A18E5" w14:textId="77777777" w:rsidR="00ED4C8B" w:rsidRPr="00566DC0" w:rsidRDefault="00ED4C8B" w:rsidP="00A7554B">
            <w:pPr>
              <w:pStyle w:val="TableText"/>
            </w:pPr>
            <w:r w:rsidRPr="00566DC0">
              <w:t xml:space="preserve">The OI&amp;T Documentation Standards Committee merged the existing </w:t>
            </w:r>
            <w:r w:rsidRPr="00566DC0">
              <w:rPr>
                <w:i/>
              </w:rPr>
              <w:t>“</w:t>
            </w:r>
            <w:r w:rsidRPr="00566DC0">
              <w:rPr>
                <w:bCs/>
                <w:i/>
              </w:rPr>
              <w:t>Installation, Back-Out, Rollback Plan”</w:t>
            </w:r>
            <w:r w:rsidRPr="00566DC0">
              <w:t xml:space="preserve"> temp</w:t>
            </w:r>
            <w:r w:rsidRPr="00566DC0">
              <w:rPr>
                <w:szCs w:val="22"/>
              </w:rPr>
              <w:t xml:space="preserve">late with the content requirements in the OI&amp;T </w:t>
            </w:r>
            <w:r w:rsidRPr="00566DC0">
              <w:rPr>
                <w:bCs/>
                <w:szCs w:val="22"/>
              </w:rPr>
              <w:t xml:space="preserve">End-user Documentation Standards </w:t>
            </w:r>
            <w:r w:rsidRPr="00566DC0">
              <w:rPr>
                <w:szCs w:val="22"/>
              </w:rPr>
              <w:t>fo</w:t>
            </w:r>
            <w:r w:rsidRPr="00566DC0">
              <w:t>r a more comprehensive Installation Plan.</w:t>
            </w:r>
          </w:p>
        </w:tc>
        <w:tc>
          <w:tcPr>
            <w:tcW w:w="1253" w:type="pct"/>
          </w:tcPr>
          <w:p w14:paraId="4509C8BB" w14:textId="77777777" w:rsidR="00ED4C8B" w:rsidRPr="00242555" w:rsidRDefault="00ED4C8B" w:rsidP="00C87EDC">
            <w:pPr>
              <w:pStyle w:val="TableText"/>
              <w:rPr>
                <w:lang w:val="fr-FR"/>
              </w:rPr>
            </w:pPr>
            <w:r w:rsidRPr="00242555">
              <w:rPr>
                <w:lang w:val="fr-FR"/>
              </w:rPr>
              <w:t>OI&amp;T Documentation Standards Committee</w:t>
            </w:r>
          </w:p>
        </w:tc>
      </w:tr>
      <w:tr w:rsidR="00ED4C8B" w:rsidRPr="00566DC0" w14:paraId="03F53DD1" w14:textId="77777777" w:rsidTr="009976DD">
        <w:trPr>
          <w:cantSplit/>
        </w:trPr>
        <w:tc>
          <w:tcPr>
            <w:tcW w:w="940" w:type="pct"/>
          </w:tcPr>
          <w:p w14:paraId="2FA18689" w14:textId="77777777" w:rsidR="00ED4C8B" w:rsidRPr="00566DC0" w:rsidRDefault="00ED4C8B" w:rsidP="00C87EDC">
            <w:pPr>
              <w:pStyle w:val="TableText"/>
            </w:pPr>
            <w:r w:rsidRPr="00566DC0">
              <w:t>February 2015</w:t>
            </w:r>
          </w:p>
        </w:tc>
        <w:tc>
          <w:tcPr>
            <w:tcW w:w="534" w:type="pct"/>
          </w:tcPr>
          <w:p w14:paraId="62B2F395" w14:textId="77777777" w:rsidR="00ED4C8B" w:rsidRPr="00566DC0" w:rsidRDefault="00ED4C8B" w:rsidP="00C87EDC">
            <w:pPr>
              <w:pStyle w:val="TableText"/>
            </w:pPr>
            <w:r w:rsidRPr="00566DC0">
              <w:t>1.0</w:t>
            </w:r>
          </w:p>
        </w:tc>
        <w:tc>
          <w:tcPr>
            <w:tcW w:w="2273" w:type="pct"/>
          </w:tcPr>
          <w:p w14:paraId="063795B7" w14:textId="77777777" w:rsidR="00ED4C8B" w:rsidRPr="00566DC0" w:rsidRDefault="00ED4C8B" w:rsidP="00C87EDC">
            <w:pPr>
              <w:pStyle w:val="TableText"/>
            </w:pPr>
            <w:r w:rsidRPr="00566DC0">
              <w:t>Initial Draft</w:t>
            </w:r>
          </w:p>
        </w:tc>
        <w:tc>
          <w:tcPr>
            <w:tcW w:w="1253" w:type="pct"/>
          </w:tcPr>
          <w:p w14:paraId="1D774741" w14:textId="77777777" w:rsidR="00ED4C8B" w:rsidRPr="00566DC0" w:rsidRDefault="00ED4C8B" w:rsidP="00C87EDC">
            <w:pPr>
              <w:pStyle w:val="TableText"/>
            </w:pPr>
            <w:r w:rsidRPr="00566DC0">
              <w:t>Lifecycle and Release Management</w:t>
            </w:r>
          </w:p>
        </w:tc>
      </w:tr>
    </w:tbl>
    <w:p w14:paraId="72512D0D" w14:textId="77777777" w:rsidR="00FA1BF4" w:rsidRPr="00566DC0" w:rsidRDefault="00F866E3" w:rsidP="00FD6DC0">
      <w:pPr>
        <w:pStyle w:val="InstructionalText1"/>
        <w:rPr>
          <w:color w:val="auto"/>
        </w:rPr>
      </w:pPr>
      <w:r w:rsidRPr="00566DC0">
        <w:rPr>
          <w:color w:val="auto"/>
        </w:rPr>
        <w:t>The Template Revision History pertains only to the format of the template. It does not apply to the content of the document or any changes or updates to the content of the document after distribution.</w:t>
      </w:r>
      <w:r w:rsidR="005E1DA8" w:rsidRPr="00566DC0">
        <w:rPr>
          <w:color w:val="auto"/>
        </w:rPr>
        <w:t xml:space="preserve"> It</w:t>
      </w:r>
      <w:r w:rsidRPr="00566DC0">
        <w:rPr>
          <w:color w:val="auto"/>
        </w:rPr>
        <w:t xml:space="preserve"> can be removed at the discretio</w:t>
      </w:r>
      <w:r w:rsidR="005E1DA8" w:rsidRPr="00566DC0">
        <w:rPr>
          <w:color w:val="auto"/>
        </w:rPr>
        <w:t>n of the author of the document.</w:t>
      </w:r>
    </w:p>
    <w:sectPr w:rsidR="00FA1BF4" w:rsidRPr="00566DC0" w:rsidSect="00922D5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1887FB" w14:textId="77777777" w:rsidR="002E72E1" w:rsidRDefault="002E72E1">
      <w:r>
        <w:separator/>
      </w:r>
    </w:p>
    <w:p w14:paraId="2725AAA3" w14:textId="77777777" w:rsidR="002E72E1" w:rsidRDefault="002E72E1"/>
  </w:endnote>
  <w:endnote w:type="continuationSeparator" w:id="0">
    <w:p w14:paraId="5CD72232" w14:textId="77777777" w:rsidR="002E72E1" w:rsidRDefault="002E72E1">
      <w:r>
        <w:continuationSeparator/>
      </w:r>
    </w:p>
    <w:p w14:paraId="4447AD82" w14:textId="77777777" w:rsidR="002E72E1" w:rsidRDefault="002E72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1C2098" w14:textId="77777777" w:rsidR="00485F15" w:rsidRDefault="00485F15" w:rsidP="007222EF">
    <w:pPr>
      <w:autoSpaceDE w:val="0"/>
      <w:autoSpaceDN w:val="0"/>
      <w:adjustRightInd w:val="0"/>
      <w:spacing w:after="360"/>
      <w:rPr>
        <w:rStyle w:val="FooterChar"/>
        <w:sz w:val="20"/>
      </w:rPr>
    </w:pPr>
    <w:r w:rsidRPr="007222EF">
      <w:rPr>
        <w:rStyle w:val="FooterChar"/>
        <w:sz w:val="20"/>
      </w:rPr>
      <w:t>VistA Scheduling Enhancements (VSE)</w:t>
    </w:r>
  </w:p>
  <w:p w14:paraId="571B37D7" w14:textId="4E12D271" w:rsidR="00485F15" w:rsidRPr="00721F7D" w:rsidRDefault="00485F15" w:rsidP="007222EF">
    <w:pPr>
      <w:autoSpaceDE w:val="0"/>
      <w:autoSpaceDN w:val="0"/>
      <w:adjustRightInd w:val="0"/>
      <w:spacing w:after="360"/>
      <w:rPr>
        <w:rStyle w:val="FooterChar"/>
      </w:rPr>
    </w:pPr>
    <w:r>
      <w:rPr>
        <w:rStyle w:val="FooterChar"/>
      </w:rPr>
      <w:t>Deployment, Installation, Back-Out &amp; Roll Back Guide</w:t>
    </w:r>
    <w:r w:rsidRPr="00721F7D">
      <w:rPr>
        <w:rStyle w:val="FooterChar"/>
      </w:rPr>
      <w:tab/>
    </w:r>
    <w:r w:rsidRPr="00721F7D">
      <w:rPr>
        <w:rStyle w:val="FooterChar"/>
      </w:rPr>
      <w:fldChar w:fldCharType="begin"/>
    </w:r>
    <w:r w:rsidRPr="00721F7D">
      <w:rPr>
        <w:rStyle w:val="FooterChar"/>
      </w:rPr>
      <w:instrText xml:space="preserve"> PAGE </w:instrText>
    </w:r>
    <w:r w:rsidRPr="00721F7D">
      <w:rPr>
        <w:rStyle w:val="FooterChar"/>
      </w:rPr>
      <w:fldChar w:fldCharType="separate"/>
    </w:r>
    <w:r w:rsidR="001E03B4">
      <w:rPr>
        <w:rStyle w:val="FooterChar"/>
        <w:noProof/>
      </w:rPr>
      <w:t>34</w:t>
    </w:r>
    <w:r w:rsidRPr="00721F7D">
      <w:rPr>
        <w:rStyle w:val="FooterChar"/>
      </w:rPr>
      <w:fldChar w:fldCharType="end"/>
    </w:r>
    <w:r w:rsidRPr="00721F7D">
      <w:rPr>
        <w:rStyle w:val="FooterChar"/>
      </w:rPr>
      <w:tab/>
    </w:r>
    <w:r>
      <w:rPr>
        <w:rStyle w:val="FooterChar"/>
      </w:rPr>
      <w:tab/>
    </w:r>
    <w:r>
      <w:rPr>
        <w:rStyle w:val="FooterChar"/>
      </w:rPr>
      <w:tab/>
      <w:t>December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612399" w14:textId="77777777" w:rsidR="002E72E1" w:rsidRDefault="002E72E1">
      <w:r>
        <w:separator/>
      </w:r>
    </w:p>
    <w:p w14:paraId="149F98A6" w14:textId="77777777" w:rsidR="002E72E1" w:rsidRDefault="002E72E1"/>
  </w:footnote>
  <w:footnote w:type="continuationSeparator" w:id="0">
    <w:p w14:paraId="7A3D5166" w14:textId="77777777" w:rsidR="002E72E1" w:rsidRDefault="002E72E1">
      <w:r>
        <w:continuationSeparator/>
      </w:r>
    </w:p>
    <w:p w14:paraId="1D68BAAE" w14:textId="77777777" w:rsidR="002E72E1" w:rsidRDefault="002E72E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D44E4E88"/>
    <w:lvl w:ilvl="0">
      <w:start w:val="1"/>
      <w:numFmt w:val="bullet"/>
      <w:pStyle w:val="ListBullet2"/>
      <w:lvlText w:val=""/>
      <w:lvlJc w:val="left"/>
      <w:pPr>
        <w:tabs>
          <w:tab w:val="num" w:pos="3600"/>
        </w:tabs>
        <w:ind w:left="3600" w:hanging="360"/>
      </w:pPr>
      <w:rPr>
        <w:rFonts w:ascii="Symbol" w:hAnsi="Symbol" w:hint="default"/>
      </w:rPr>
    </w:lvl>
  </w:abstractNum>
  <w:abstractNum w:abstractNumId="1" w15:restartNumberingAfterBreak="0">
    <w:nsid w:val="FFFFFF89"/>
    <w:multiLevelType w:val="singleLevel"/>
    <w:tmpl w:val="24CE67D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892C0B"/>
    <w:multiLevelType w:val="hybridMultilevel"/>
    <w:tmpl w:val="A0846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2747A8"/>
    <w:multiLevelType w:val="multilevel"/>
    <w:tmpl w:val="BC164F42"/>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3266591"/>
    <w:multiLevelType w:val="hybridMultilevel"/>
    <w:tmpl w:val="680E4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D2428F"/>
    <w:multiLevelType w:val="hybridMultilevel"/>
    <w:tmpl w:val="44EED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772ED5"/>
    <w:multiLevelType w:val="multilevel"/>
    <w:tmpl w:val="C972C42E"/>
    <w:lvl w:ilvl="0">
      <w:start w:val="1"/>
      <w:numFmt w:val="decimal"/>
      <w:lvlText w:val="%1."/>
      <w:lvlJc w:val="left"/>
      <w:pPr>
        <w:ind w:left="972" w:hanging="432"/>
      </w:pPr>
      <w:rPr>
        <w:rFonts w:hint="default"/>
      </w:rPr>
    </w:lvl>
    <w:lvl w:ilvl="1">
      <w:start w:val="1"/>
      <w:numFmt w:val="decimal"/>
      <w:lvlText w:val="%1.%2"/>
      <w:lvlJc w:val="left"/>
      <w:pPr>
        <w:ind w:left="1206" w:hanging="576"/>
      </w:pPr>
      <w:rPr>
        <w:rFonts w:ascii="Arial" w:hAnsi="Arial" w:cs="Arial" w:hint="default"/>
        <w:sz w:val="32"/>
        <w:szCs w:val="32"/>
      </w:rPr>
    </w:lvl>
    <w:lvl w:ilvl="2">
      <w:start w:val="1"/>
      <w:numFmt w:val="decimal"/>
      <w:lvlText w:val="%1.%2.%3"/>
      <w:lvlJc w:val="left"/>
      <w:pPr>
        <w:ind w:left="1260" w:hanging="720"/>
      </w:pPr>
      <w:rPr>
        <w:rFonts w:hint="default"/>
      </w:rPr>
    </w:lvl>
    <w:lvl w:ilvl="3">
      <w:start w:val="1"/>
      <w:numFmt w:val="decimal"/>
      <w:lvlText w:val="%1.%2.%3.%4"/>
      <w:lvlJc w:val="left"/>
      <w:pPr>
        <w:ind w:left="1404" w:hanging="864"/>
      </w:pPr>
      <w:rPr>
        <w:rFonts w:hint="default"/>
      </w:rPr>
    </w:lvl>
    <w:lvl w:ilvl="4">
      <w:start w:val="1"/>
      <w:numFmt w:val="decimal"/>
      <w:lvlText w:val="%1.%2.%3.%4.%5"/>
      <w:lvlJc w:val="left"/>
      <w:pPr>
        <w:ind w:left="1548" w:hanging="1008"/>
      </w:pPr>
      <w:rPr>
        <w:rFonts w:hint="default"/>
      </w:rPr>
    </w:lvl>
    <w:lvl w:ilvl="5">
      <w:start w:val="1"/>
      <w:numFmt w:val="decimal"/>
      <w:lvlText w:val="%1.%2.%3.%4.%5.%6"/>
      <w:lvlJc w:val="left"/>
      <w:pPr>
        <w:ind w:left="1692" w:hanging="1152"/>
      </w:pPr>
      <w:rPr>
        <w:rFonts w:hint="default"/>
      </w:rPr>
    </w:lvl>
    <w:lvl w:ilvl="6">
      <w:start w:val="1"/>
      <w:numFmt w:val="decimal"/>
      <w:lvlText w:val="%1.%2.%3.%4.%5.%6.%7"/>
      <w:lvlJc w:val="left"/>
      <w:pPr>
        <w:ind w:left="1836" w:hanging="1296"/>
      </w:pPr>
      <w:rPr>
        <w:rFonts w:hint="default"/>
      </w:rPr>
    </w:lvl>
    <w:lvl w:ilvl="7">
      <w:start w:val="1"/>
      <w:numFmt w:val="decimal"/>
      <w:lvlText w:val="%1.%2.%3.%4.%5.%6.%7.%8"/>
      <w:lvlJc w:val="left"/>
      <w:pPr>
        <w:ind w:left="1980" w:hanging="1440"/>
      </w:pPr>
      <w:rPr>
        <w:rFonts w:hint="default"/>
      </w:rPr>
    </w:lvl>
    <w:lvl w:ilvl="8">
      <w:start w:val="1"/>
      <w:numFmt w:val="decimal"/>
      <w:lvlText w:val="%1.%2.%3.%4.%5.%6.%7.%8.%9"/>
      <w:lvlJc w:val="left"/>
      <w:pPr>
        <w:ind w:left="2124" w:hanging="1584"/>
      </w:pPr>
      <w:rPr>
        <w:rFonts w:hint="default"/>
      </w:rPr>
    </w:lvl>
  </w:abstractNum>
  <w:abstractNum w:abstractNumId="7"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13C81919"/>
    <w:multiLevelType w:val="hybridMultilevel"/>
    <w:tmpl w:val="20D872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639371C"/>
    <w:multiLevelType w:val="hybridMultilevel"/>
    <w:tmpl w:val="E8C09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4B7775"/>
    <w:multiLevelType w:val="multilevel"/>
    <w:tmpl w:val="8B2ED662"/>
    <w:lvl w:ilvl="0">
      <w:start w:val="1"/>
      <w:numFmt w:val="decimal"/>
      <w:lvlText w:val="%1"/>
      <w:lvlJc w:val="left"/>
      <w:pPr>
        <w:ind w:left="432" w:hanging="432"/>
      </w:pPr>
    </w:lvl>
    <w:lvl w:ilvl="1">
      <w:start w:val="1"/>
      <w:numFmt w:val="decimal"/>
      <w:lvlText w:val="%1.%2"/>
      <w:lvlJc w:val="left"/>
      <w:pPr>
        <w:ind w:left="666" w:hanging="576"/>
      </w:pPr>
      <w:rPr>
        <w:rFonts w:ascii="Arial" w:hAnsi="Arial" w:cs="Arial" w:hint="default"/>
        <w:sz w:val="32"/>
        <w:szCs w:val="32"/>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1BEF4BA9"/>
    <w:multiLevelType w:val="hybridMultilevel"/>
    <w:tmpl w:val="9B885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88381C"/>
    <w:multiLevelType w:val="hybridMultilevel"/>
    <w:tmpl w:val="C0C26340"/>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E7D6151"/>
    <w:multiLevelType w:val="hybridMultilevel"/>
    <w:tmpl w:val="70E68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FD492D"/>
    <w:multiLevelType w:val="hybridMultilevel"/>
    <w:tmpl w:val="50B0D5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203137E"/>
    <w:multiLevelType w:val="hybridMultilevel"/>
    <w:tmpl w:val="E1A407B8"/>
    <w:lvl w:ilvl="0" w:tplc="1FEAAE48">
      <w:start w:val="1"/>
      <w:numFmt w:val="bullet"/>
      <w:lvlText w:val="•"/>
      <w:lvlJc w:val="left"/>
      <w:pPr>
        <w:tabs>
          <w:tab w:val="num" w:pos="720"/>
        </w:tabs>
        <w:ind w:left="720" w:hanging="360"/>
      </w:pPr>
      <w:rPr>
        <w:rFonts w:ascii="Arial" w:hAnsi="Arial" w:hint="default"/>
      </w:rPr>
    </w:lvl>
    <w:lvl w:ilvl="1" w:tplc="04090001">
      <w:start w:val="1"/>
      <w:numFmt w:val="bullet"/>
      <w:lvlText w:val=""/>
      <w:lvlJc w:val="left"/>
      <w:pPr>
        <w:tabs>
          <w:tab w:val="num" w:pos="1440"/>
        </w:tabs>
        <w:ind w:left="1440" w:hanging="360"/>
      </w:pPr>
      <w:rPr>
        <w:rFonts w:ascii="Symbol" w:hAnsi="Symbol" w:hint="default"/>
      </w:rPr>
    </w:lvl>
    <w:lvl w:ilvl="2" w:tplc="1112644E" w:tentative="1">
      <w:start w:val="1"/>
      <w:numFmt w:val="bullet"/>
      <w:lvlText w:val="•"/>
      <w:lvlJc w:val="left"/>
      <w:pPr>
        <w:tabs>
          <w:tab w:val="num" w:pos="2160"/>
        </w:tabs>
        <w:ind w:left="2160" w:hanging="360"/>
      </w:pPr>
      <w:rPr>
        <w:rFonts w:ascii="Arial" w:hAnsi="Arial" w:hint="default"/>
      </w:rPr>
    </w:lvl>
    <w:lvl w:ilvl="3" w:tplc="6CE890F4" w:tentative="1">
      <w:start w:val="1"/>
      <w:numFmt w:val="bullet"/>
      <w:lvlText w:val="•"/>
      <w:lvlJc w:val="left"/>
      <w:pPr>
        <w:tabs>
          <w:tab w:val="num" w:pos="2880"/>
        </w:tabs>
        <w:ind w:left="2880" w:hanging="360"/>
      </w:pPr>
      <w:rPr>
        <w:rFonts w:ascii="Arial" w:hAnsi="Arial" w:hint="default"/>
      </w:rPr>
    </w:lvl>
    <w:lvl w:ilvl="4" w:tplc="650AAAD6" w:tentative="1">
      <w:start w:val="1"/>
      <w:numFmt w:val="bullet"/>
      <w:lvlText w:val="•"/>
      <w:lvlJc w:val="left"/>
      <w:pPr>
        <w:tabs>
          <w:tab w:val="num" w:pos="3600"/>
        </w:tabs>
        <w:ind w:left="3600" w:hanging="360"/>
      </w:pPr>
      <w:rPr>
        <w:rFonts w:ascii="Arial" w:hAnsi="Arial" w:hint="default"/>
      </w:rPr>
    </w:lvl>
    <w:lvl w:ilvl="5" w:tplc="6C186326" w:tentative="1">
      <w:start w:val="1"/>
      <w:numFmt w:val="bullet"/>
      <w:lvlText w:val="•"/>
      <w:lvlJc w:val="left"/>
      <w:pPr>
        <w:tabs>
          <w:tab w:val="num" w:pos="4320"/>
        </w:tabs>
        <w:ind w:left="4320" w:hanging="360"/>
      </w:pPr>
      <w:rPr>
        <w:rFonts w:ascii="Arial" w:hAnsi="Arial" w:hint="default"/>
      </w:rPr>
    </w:lvl>
    <w:lvl w:ilvl="6" w:tplc="490E2A42" w:tentative="1">
      <w:start w:val="1"/>
      <w:numFmt w:val="bullet"/>
      <w:lvlText w:val="•"/>
      <w:lvlJc w:val="left"/>
      <w:pPr>
        <w:tabs>
          <w:tab w:val="num" w:pos="5040"/>
        </w:tabs>
        <w:ind w:left="5040" w:hanging="360"/>
      </w:pPr>
      <w:rPr>
        <w:rFonts w:ascii="Arial" w:hAnsi="Arial" w:hint="default"/>
      </w:rPr>
    </w:lvl>
    <w:lvl w:ilvl="7" w:tplc="6BAC12F2" w:tentative="1">
      <w:start w:val="1"/>
      <w:numFmt w:val="bullet"/>
      <w:lvlText w:val="•"/>
      <w:lvlJc w:val="left"/>
      <w:pPr>
        <w:tabs>
          <w:tab w:val="num" w:pos="5760"/>
        </w:tabs>
        <w:ind w:left="5760" w:hanging="360"/>
      </w:pPr>
      <w:rPr>
        <w:rFonts w:ascii="Arial" w:hAnsi="Arial" w:hint="default"/>
      </w:rPr>
    </w:lvl>
    <w:lvl w:ilvl="8" w:tplc="365496F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7" w15:restartNumberingAfterBreak="0">
    <w:nsid w:val="2EB049A4"/>
    <w:multiLevelType w:val="hybridMultilevel"/>
    <w:tmpl w:val="BE22A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20" w15:restartNumberingAfterBreak="0">
    <w:nsid w:val="345E2A78"/>
    <w:multiLevelType w:val="hybridMultilevel"/>
    <w:tmpl w:val="F52EA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DA2719"/>
    <w:multiLevelType w:val="hybridMultilevel"/>
    <w:tmpl w:val="43B25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B20B81"/>
    <w:multiLevelType w:val="hybridMultilevel"/>
    <w:tmpl w:val="26F01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6A59E4"/>
    <w:multiLevelType w:val="multilevel"/>
    <w:tmpl w:val="71B4A448"/>
    <w:lvl w:ilvl="0">
      <w:start w:val="1"/>
      <w:numFmt w:val="decimal"/>
      <w:lvlText w:val="%1"/>
      <w:lvlJc w:val="left"/>
      <w:pPr>
        <w:ind w:left="432" w:hanging="432"/>
      </w:pPr>
    </w:lvl>
    <w:lvl w:ilvl="1">
      <w:start w:val="1"/>
      <w:numFmt w:val="decimal"/>
      <w:lvlText w:val="%1.%2"/>
      <w:lvlJc w:val="left"/>
      <w:pPr>
        <w:ind w:left="666" w:hanging="576"/>
      </w:pPr>
      <w:rPr>
        <w:rFonts w:ascii="Arial" w:hAnsi="Arial" w:cs="Arial" w:hint="default"/>
        <w:sz w:val="32"/>
        <w:szCs w:val="32"/>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44C9161E"/>
    <w:multiLevelType w:val="hybridMultilevel"/>
    <w:tmpl w:val="735AA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6" w15:restartNumberingAfterBreak="0">
    <w:nsid w:val="4D700A9C"/>
    <w:multiLevelType w:val="hybridMultilevel"/>
    <w:tmpl w:val="8BE08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915E55"/>
    <w:multiLevelType w:val="multilevel"/>
    <w:tmpl w:val="A05A138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66" w:hanging="576"/>
      </w:pPr>
      <w:rPr>
        <w:rFonts w:ascii="Arial" w:hAnsi="Arial" w:cs="Arial"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51FB438C"/>
    <w:multiLevelType w:val="hybridMultilevel"/>
    <w:tmpl w:val="47504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9B11BD3"/>
    <w:multiLevelType w:val="hybridMultilevel"/>
    <w:tmpl w:val="5BF2D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483603"/>
    <w:multiLevelType w:val="hybridMultilevel"/>
    <w:tmpl w:val="8E06D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D022F6"/>
    <w:multiLevelType w:val="hybridMultilevel"/>
    <w:tmpl w:val="E33C0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CD7A7E"/>
    <w:multiLevelType w:val="hybridMultilevel"/>
    <w:tmpl w:val="2CAAE014"/>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4"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35"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6"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7"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8" w15:restartNumberingAfterBreak="0">
    <w:nsid w:val="764E606D"/>
    <w:multiLevelType w:val="hybridMultilevel"/>
    <w:tmpl w:val="15B40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FD7EA4"/>
    <w:multiLevelType w:val="hybridMultilevel"/>
    <w:tmpl w:val="6DC80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EC58C5"/>
    <w:multiLevelType w:val="hybridMultilevel"/>
    <w:tmpl w:val="65004D08"/>
    <w:lvl w:ilvl="0" w:tplc="81D8B1AE">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9B1BDF"/>
    <w:multiLevelType w:val="hybridMultilevel"/>
    <w:tmpl w:val="9A6A51C4"/>
    <w:lvl w:ilvl="0" w:tplc="4EC8B6C8">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2F361B"/>
    <w:multiLevelType w:val="hybridMultilevel"/>
    <w:tmpl w:val="B128F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36"/>
  </w:num>
  <w:num w:numId="2">
    <w:abstractNumId w:val="35"/>
  </w:num>
  <w:num w:numId="3">
    <w:abstractNumId w:val="7"/>
  </w:num>
  <w:num w:numId="4">
    <w:abstractNumId w:val="37"/>
  </w:num>
  <w:num w:numId="5">
    <w:abstractNumId w:val="43"/>
  </w:num>
  <w:num w:numId="6">
    <w:abstractNumId w:val="29"/>
  </w:num>
  <w:num w:numId="7">
    <w:abstractNumId w:val="16"/>
  </w:num>
  <w:num w:numId="8">
    <w:abstractNumId w:val="12"/>
  </w:num>
  <w:num w:numId="9">
    <w:abstractNumId w:val="19"/>
  </w:num>
  <w:num w:numId="10">
    <w:abstractNumId w:val="25"/>
  </w:num>
  <w:num w:numId="11">
    <w:abstractNumId w:val="18"/>
  </w:num>
  <w:num w:numId="12">
    <w:abstractNumId w:val="34"/>
  </w:num>
  <w:num w:numId="13">
    <w:abstractNumId w:val="3"/>
  </w:num>
  <w:num w:numId="14">
    <w:abstractNumId w:val="1"/>
  </w:num>
  <w:num w:numId="15">
    <w:abstractNumId w:val="0"/>
  </w:num>
  <w:num w:numId="16">
    <w:abstractNumId w:val="10"/>
  </w:num>
  <w:num w:numId="17">
    <w:abstractNumId w:val="14"/>
  </w:num>
  <w:num w:numId="18">
    <w:abstractNumId w:val="41"/>
  </w:num>
  <w:num w:numId="19">
    <w:abstractNumId w:val="10"/>
  </w:num>
  <w:num w:numId="20">
    <w:abstractNumId w:val="31"/>
  </w:num>
  <w:num w:numId="21">
    <w:abstractNumId w:val="13"/>
  </w:num>
  <w:num w:numId="22">
    <w:abstractNumId w:val="39"/>
  </w:num>
  <w:num w:numId="23">
    <w:abstractNumId w:val="33"/>
  </w:num>
  <w:num w:numId="24">
    <w:abstractNumId w:val="23"/>
  </w:num>
  <w:num w:numId="25">
    <w:abstractNumId w:val="27"/>
  </w:num>
  <w:num w:numId="26">
    <w:abstractNumId w:val="6"/>
  </w:num>
  <w:num w:numId="27">
    <w:abstractNumId w:val="20"/>
  </w:num>
  <w:num w:numId="28">
    <w:abstractNumId w:val="30"/>
  </w:num>
  <w:num w:numId="29">
    <w:abstractNumId w:val="22"/>
  </w:num>
  <w:num w:numId="30">
    <w:abstractNumId w:val="27"/>
  </w:num>
  <w:num w:numId="31">
    <w:abstractNumId w:val="15"/>
  </w:num>
  <w:num w:numId="32">
    <w:abstractNumId w:val="17"/>
  </w:num>
  <w:num w:numId="33">
    <w:abstractNumId w:val="4"/>
  </w:num>
  <w:num w:numId="34">
    <w:abstractNumId w:val="27"/>
  </w:num>
  <w:num w:numId="35">
    <w:abstractNumId w:val="27"/>
  </w:num>
  <w:num w:numId="36">
    <w:abstractNumId w:val="11"/>
  </w:num>
  <w:num w:numId="37">
    <w:abstractNumId w:val="28"/>
  </w:num>
  <w:num w:numId="38">
    <w:abstractNumId w:val="5"/>
  </w:num>
  <w:num w:numId="39">
    <w:abstractNumId w:val="38"/>
  </w:num>
  <w:num w:numId="40">
    <w:abstractNumId w:val="9"/>
  </w:num>
  <w:num w:numId="41">
    <w:abstractNumId w:val="2"/>
  </w:num>
  <w:num w:numId="42">
    <w:abstractNumId w:val="24"/>
  </w:num>
  <w:num w:numId="43">
    <w:abstractNumId w:val="26"/>
  </w:num>
  <w:num w:numId="44">
    <w:abstractNumId w:val="42"/>
  </w:num>
  <w:num w:numId="45">
    <w:abstractNumId w:val="40"/>
  </w:num>
  <w:num w:numId="46">
    <w:abstractNumId w:val="8"/>
  </w:num>
  <w:num w:numId="47">
    <w:abstractNumId w:val="32"/>
  </w:num>
  <w:num w:numId="48">
    <w:abstractNumId w:val="21"/>
  </w:num>
  <w:num w:numId="49">
    <w:abstractNumId w:val="27"/>
  </w:num>
  <w:num w:numId="5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drew Gill">
    <w15:presenceInfo w15:providerId="None" w15:userId="Andrew Gi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activeWritingStyle w:appName="MSWord" w:lang="en-US" w:vendorID="64" w:dllVersion="0" w:nlCheck="1" w:checkStyle="1"/>
  <w:activeWritingStyle w:appName="MSWord" w:lang="en-AU" w:vendorID="64" w:dllVersion="0" w:nlCheck="1" w:checkStyle="1"/>
  <w:activeWritingStyle w:appName="MSWord" w:lang="en-US" w:vendorID="64" w:dllVersion="6" w:nlCheck="1" w:checkStyle="1"/>
  <w:activeWritingStyle w:appName="MSWord" w:lang="en-AU" w:vendorID="64" w:dllVersion="6" w:nlCheck="1" w:checkStyle="1"/>
  <w:activeWritingStyle w:appName="MSWord" w:lang="fr-FR" w:vendorID="64" w:dllVersion="0" w:nlCheck="1" w:checkStyle="0"/>
  <w:activeWritingStyle w:appName="MSWord" w:lang="es-ES" w:vendorID="64" w:dllVersion="0" w:nlCheck="1" w:checkStyle="0"/>
  <w:activeWritingStyle w:appName="MSWord" w:lang="fr-FR" w:vendorID="64" w:dllVersion="6" w:nlCheck="1" w:checkStyle="1"/>
  <w:activeWritingStyle w:appName="MSWord" w:lang="es-ES" w:vendorID="64" w:dllVersion="6" w:nlCheck="1" w:checkStyle="1"/>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trackRevisions/>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44A"/>
    <w:rsid w:val="00003389"/>
    <w:rsid w:val="0000416C"/>
    <w:rsid w:val="000063A7"/>
    <w:rsid w:val="0000675B"/>
    <w:rsid w:val="00006DB8"/>
    <w:rsid w:val="00010140"/>
    <w:rsid w:val="000114B6"/>
    <w:rsid w:val="00011EE6"/>
    <w:rsid w:val="0001226E"/>
    <w:rsid w:val="000169A1"/>
    <w:rsid w:val="000171DA"/>
    <w:rsid w:val="0002115B"/>
    <w:rsid w:val="00024E67"/>
    <w:rsid w:val="000263BB"/>
    <w:rsid w:val="00030C06"/>
    <w:rsid w:val="00032831"/>
    <w:rsid w:val="00032DBC"/>
    <w:rsid w:val="00037CE1"/>
    <w:rsid w:val="00040DCD"/>
    <w:rsid w:val="000425FE"/>
    <w:rsid w:val="00044EE8"/>
    <w:rsid w:val="0004636C"/>
    <w:rsid w:val="00050D8A"/>
    <w:rsid w:val="000512B6"/>
    <w:rsid w:val="00051BC7"/>
    <w:rsid w:val="0005370A"/>
    <w:rsid w:val="00064DB5"/>
    <w:rsid w:val="00067B11"/>
    <w:rsid w:val="000706FF"/>
    <w:rsid w:val="00070907"/>
    <w:rsid w:val="00071609"/>
    <w:rsid w:val="00072892"/>
    <w:rsid w:val="000732DE"/>
    <w:rsid w:val="00074784"/>
    <w:rsid w:val="000754A3"/>
    <w:rsid w:val="0007778C"/>
    <w:rsid w:val="00086617"/>
    <w:rsid w:val="00086D68"/>
    <w:rsid w:val="0009184E"/>
    <w:rsid w:val="000919CB"/>
    <w:rsid w:val="000946A6"/>
    <w:rsid w:val="00096010"/>
    <w:rsid w:val="000967A2"/>
    <w:rsid w:val="000A23AE"/>
    <w:rsid w:val="000A50D8"/>
    <w:rsid w:val="000B1F7F"/>
    <w:rsid w:val="000B23F8"/>
    <w:rsid w:val="000B2570"/>
    <w:rsid w:val="000B4B85"/>
    <w:rsid w:val="000B5ADB"/>
    <w:rsid w:val="000C048B"/>
    <w:rsid w:val="000C63BF"/>
    <w:rsid w:val="000C7FD9"/>
    <w:rsid w:val="000D2A67"/>
    <w:rsid w:val="000D665F"/>
    <w:rsid w:val="000E42C1"/>
    <w:rsid w:val="000E45C6"/>
    <w:rsid w:val="000E6977"/>
    <w:rsid w:val="000E7901"/>
    <w:rsid w:val="000F3438"/>
    <w:rsid w:val="000F546F"/>
    <w:rsid w:val="000F633B"/>
    <w:rsid w:val="000F69EC"/>
    <w:rsid w:val="00101B1F"/>
    <w:rsid w:val="0010320F"/>
    <w:rsid w:val="00104399"/>
    <w:rsid w:val="001043C1"/>
    <w:rsid w:val="0010664C"/>
    <w:rsid w:val="00107971"/>
    <w:rsid w:val="00112E5D"/>
    <w:rsid w:val="0012060D"/>
    <w:rsid w:val="00122129"/>
    <w:rsid w:val="00125C66"/>
    <w:rsid w:val="00132B56"/>
    <w:rsid w:val="00132D45"/>
    <w:rsid w:val="00141CDD"/>
    <w:rsid w:val="00142803"/>
    <w:rsid w:val="0014373A"/>
    <w:rsid w:val="001449CE"/>
    <w:rsid w:val="00151087"/>
    <w:rsid w:val="001529E7"/>
    <w:rsid w:val="001534A5"/>
    <w:rsid w:val="00153D37"/>
    <w:rsid w:val="0015445B"/>
    <w:rsid w:val="001569DB"/>
    <w:rsid w:val="001574A4"/>
    <w:rsid w:val="00160824"/>
    <w:rsid w:val="00161ED8"/>
    <w:rsid w:val="001624C3"/>
    <w:rsid w:val="001645B5"/>
    <w:rsid w:val="00165AB8"/>
    <w:rsid w:val="001671BC"/>
    <w:rsid w:val="00170E4B"/>
    <w:rsid w:val="00172D7F"/>
    <w:rsid w:val="00175C2D"/>
    <w:rsid w:val="00176A74"/>
    <w:rsid w:val="001771B4"/>
    <w:rsid w:val="00180235"/>
    <w:rsid w:val="00180860"/>
    <w:rsid w:val="00186009"/>
    <w:rsid w:val="00196684"/>
    <w:rsid w:val="001A0330"/>
    <w:rsid w:val="001A1826"/>
    <w:rsid w:val="001A3C5C"/>
    <w:rsid w:val="001A75D9"/>
    <w:rsid w:val="001B0B28"/>
    <w:rsid w:val="001B3B73"/>
    <w:rsid w:val="001B7C65"/>
    <w:rsid w:val="001C3960"/>
    <w:rsid w:val="001C3CE5"/>
    <w:rsid w:val="001C4583"/>
    <w:rsid w:val="001C6D26"/>
    <w:rsid w:val="001D1E7B"/>
    <w:rsid w:val="001D2505"/>
    <w:rsid w:val="001D3222"/>
    <w:rsid w:val="001D6650"/>
    <w:rsid w:val="001D79D0"/>
    <w:rsid w:val="001E03B4"/>
    <w:rsid w:val="001E0C0E"/>
    <w:rsid w:val="001E179E"/>
    <w:rsid w:val="001E4B39"/>
    <w:rsid w:val="001E581D"/>
    <w:rsid w:val="001F2E1D"/>
    <w:rsid w:val="002045CA"/>
    <w:rsid w:val="002079F9"/>
    <w:rsid w:val="0021144A"/>
    <w:rsid w:val="00217034"/>
    <w:rsid w:val="0021786A"/>
    <w:rsid w:val="00221E4D"/>
    <w:rsid w:val="00222831"/>
    <w:rsid w:val="00222FCD"/>
    <w:rsid w:val="002273CA"/>
    <w:rsid w:val="00227714"/>
    <w:rsid w:val="00230D11"/>
    <w:rsid w:val="00234111"/>
    <w:rsid w:val="00236972"/>
    <w:rsid w:val="00240182"/>
    <w:rsid w:val="00242555"/>
    <w:rsid w:val="00243CE7"/>
    <w:rsid w:val="00246789"/>
    <w:rsid w:val="0024772D"/>
    <w:rsid w:val="00252BD5"/>
    <w:rsid w:val="00256419"/>
    <w:rsid w:val="00256F04"/>
    <w:rsid w:val="00256F29"/>
    <w:rsid w:val="00262DDF"/>
    <w:rsid w:val="00266366"/>
    <w:rsid w:val="00266D60"/>
    <w:rsid w:val="00271FF6"/>
    <w:rsid w:val="00273E31"/>
    <w:rsid w:val="00274BC6"/>
    <w:rsid w:val="00280A53"/>
    <w:rsid w:val="00281408"/>
    <w:rsid w:val="00281C97"/>
    <w:rsid w:val="00282CD4"/>
    <w:rsid w:val="00282EDE"/>
    <w:rsid w:val="0028784E"/>
    <w:rsid w:val="00292B10"/>
    <w:rsid w:val="00292F3D"/>
    <w:rsid w:val="0029309C"/>
    <w:rsid w:val="00293859"/>
    <w:rsid w:val="00295C9B"/>
    <w:rsid w:val="002A0C8C"/>
    <w:rsid w:val="002A2EE5"/>
    <w:rsid w:val="002A3C48"/>
    <w:rsid w:val="002A47C2"/>
    <w:rsid w:val="002A4907"/>
    <w:rsid w:val="002B6ED5"/>
    <w:rsid w:val="002B735E"/>
    <w:rsid w:val="002B78A0"/>
    <w:rsid w:val="002C1D37"/>
    <w:rsid w:val="002C2AD4"/>
    <w:rsid w:val="002C41E9"/>
    <w:rsid w:val="002C6335"/>
    <w:rsid w:val="002D0C49"/>
    <w:rsid w:val="002D14B4"/>
    <w:rsid w:val="002D1B52"/>
    <w:rsid w:val="002D44AC"/>
    <w:rsid w:val="002D5204"/>
    <w:rsid w:val="002D73F9"/>
    <w:rsid w:val="002E1C48"/>
    <w:rsid w:val="002E1D8C"/>
    <w:rsid w:val="002E541D"/>
    <w:rsid w:val="002E6D44"/>
    <w:rsid w:val="002E72E1"/>
    <w:rsid w:val="002E751D"/>
    <w:rsid w:val="002F0076"/>
    <w:rsid w:val="002F1948"/>
    <w:rsid w:val="002F1E2E"/>
    <w:rsid w:val="002F5410"/>
    <w:rsid w:val="002F74F6"/>
    <w:rsid w:val="00303350"/>
    <w:rsid w:val="00303850"/>
    <w:rsid w:val="00305F50"/>
    <w:rsid w:val="003110DB"/>
    <w:rsid w:val="00314290"/>
    <w:rsid w:val="00314B90"/>
    <w:rsid w:val="0032198F"/>
    <w:rsid w:val="0032241E"/>
    <w:rsid w:val="003224BE"/>
    <w:rsid w:val="0032673E"/>
    <w:rsid w:val="00326966"/>
    <w:rsid w:val="00327D61"/>
    <w:rsid w:val="0033011B"/>
    <w:rsid w:val="00330235"/>
    <w:rsid w:val="00330D4E"/>
    <w:rsid w:val="00341534"/>
    <w:rsid w:val="003417C9"/>
    <w:rsid w:val="00342E0C"/>
    <w:rsid w:val="00346959"/>
    <w:rsid w:val="00353152"/>
    <w:rsid w:val="003565ED"/>
    <w:rsid w:val="00361BE2"/>
    <w:rsid w:val="003635CE"/>
    <w:rsid w:val="00372700"/>
    <w:rsid w:val="0037366A"/>
    <w:rsid w:val="00376DD4"/>
    <w:rsid w:val="0037716E"/>
    <w:rsid w:val="00390394"/>
    <w:rsid w:val="0039113A"/>
    <w:rsid w:val="00392B05"/>
    <w:rsid w:val="00396E2E"/>
    <w:rsid w:val="003A282F"/>
    <w:rsid w:val="003A5126"/>
    <w:rsid w:val="003B3BD6"/>
    <w:rsid w:val="003B5475"/>
    <w:rsid w:val="003B6DBA"/>
    <w:rsid w:val="003C234F"/>
    <w:rsid w:val="003C2662"/>
    <w:rsid w:val="003C7B01"/>
    <w:rsid w:val="003D59EF"/>
    <w:rsid w:val="003D752B"/>
    <w:rsid w:val="003D76CF"/>
    <w:rsid w:val="003D7EA1"/>
    <w:rsid w:val="003E00F1"/>
    <w:rsid w:val="003E1F9E"/>
    <w:rsid w:val="003E2274"/>
    <w:rsid w:val="003E4BA8"/>
    <w:rsid w:val="003E4F42"/>
    <w:rsid w:val="003F1B0E"/>
    <w:rsid w:val="003F30DB"/>
    <w:rsid w:val="003F4789"/>
    <w:rsid w:val="003F5ACD"/>
    <w:rsid w:val="0040401C"/>
    <w:rsid w:val="00405261"/>
    <w:rsid w:val="00412062"/>
    <w:rsid w:val="004145D9"/>
    <w:rsid w:val="0041600F"/>
    <w:rsid w:val="00417238"/>
    <w:rsid w:val="00423003"/>
    <w:rsid w:val="00423A58"/>
    <w:rsid w:val="004250FD"/>
    <w:rsid w:val="0043004F"/>
    <w:rsid w:val="00430CEF"/>
    <w:rsid w:val="00433816"/>
    <w:rsid w:val="00440998"/>
    <w:rsid w:val="00440A78"/>
    <w:rsid w:val="00441EB8"/>
    <w:rsid w:val="00445700"/>
    <w:rsid w:val="00445BF7"/>
    <w:rsid w:val="00451181"/>
    <w:rsid w:val="0045159D"/>
    <w:rsid w:val="00452DB6"/>
    <w:rsid w:val="00455CB4"/>
    <w:rsid w:val="00467F6F"/>
    <w:rsid w:val="00474BBC"/>
    <w:rsid w:val="00477181"/>
    <w:rsid w:val="0048016C"/>
    <w:rsid w:val="004801E6"/>
    <w:rsid w:val="0048455F"/>
    <w:rsid w:val="004849B1"/>
    <w:rsid w:val="00485F15"/>
    <w:rsid w:val="004909FA"/>
    <w:rsid w:val="0049295B"/>
    <w:rsid w:val="004929C8"/>
    <w:rsid w:val="00492BC7"/>
    <w:rsid w:val="004A15C6"/>
    <w:rsid w:val="004A28E1"/>
    <w:rsid w:val="004B06FC"/>
    <w:rsid w:val="004B0B12"/>
    <w:rsid w:val="004B37EC"/>
    <w:rsid w:val="004B64EC"/>
    <w:rsid w:val="004C02B9"/>
    <w:rsid w:val="004C1D9C"/>
    <w:rsid w:val="004C3661"/>
    <w:rsid w:val="004D1F3B"/>
    <w:rsid w:val="004D3CB7"/>
    <w:rsid w:val="004D3FB6"/>
    <w:rsid w:val="004D5CD2"/>
    <w:rsid w:val="004D68E8"/>
    <w:rsid w:val="004E1BCC"/>
    <w:rsid w:val="004E38A9"/>
    <w:rsid w:val="004E4E08"/>
    <w:rsid w:val="004F0FB3"/>
    <w:rsid w:val="004F31F1"/>
    <w:rsid w:val="004F3A80"/>
    <w:rsid w:val="004F455C"/>
    <w:rsid w:val="004F69F0"/>
    <w:rsid w:val="00504BC1"/>
    <w:rsid w:val="005100F6"/>
    <w:rsid w:val="00510914"/>
    <w:rsid w:val="00515F2A"/>
    <w:rsid w:val="00520223"/>
    <w:rsid w:val="00527B5C"/>
    <w:rsid w:val="00527D1E"/>
    <w:rsid w:val="00530D34"/>
    <w:rsid w:val="00531CD9"/>
    <w:rsid w:val="005327F9"/>
    <w:rsid w:val="00532B92"/>
    <w:rsid w:val="00543E06"/>
    <w:rsid w:val="0054509E"/>
    <w:rsid w:val="005458F1"/>
    <w:rsid w:val="00545E48"/>
    <w:rsid w:val="00546FAB"/>
    <w:rsid w:val="005538C8"/>
    <w:rsid w:val="00554B8F"/>
    <w:rsid w:val="00554C3A"/>
    <w:rsid w:val="00554DFE"/>
    <w:rsid w:val="00560721"/>
    <w:rsid w:val="00562FE2"/>
    <w:rsid w:val="005647C7"/>
    <w:rsid w:val="00564C8A"/>
    <w:rsid w:val="00565F10"/>
    <w:rsid w:val="00566D6A"/>
    <w:rsid w:val="00566DC0"/>
    <w:rsid w:val="005714E2"/>
    <w:rsid w:val="00575CFA"/>
    <w:rsid w:val="00576377"/>
    <w:rsid w:val="00577B5B"/>
    <w:rsid w:val="00584F2F"/>
    <w:rsid w:val="00585881"/>
    <w:rsid w:val="00594383"/>
    <w:rsid w:val="005A1C16"/>
    <w:rsid w:val="005A49F8"/>
    <w:rsid w:val="005A6B47"/>
    <w:rsid w:val="005A722B"/>
    <w:rsid w:val="005B166A"/>
    <w:rsid w:val="005B253C"/>
    <w:rsid w:val="005B3DE2"/>
    <w:rsid w:val="005B59C9"/>
    <w:rsid w:val="005B7CDD"/>
    <w:rsid w:val="005C09F2"/>
    <w:rsid w:val="005C4069"/>
    <w:rsid w:val="005C5ED2"/>
    <w:rsid w:val="005D10B1"/>
    <w:rsid w:val="005D18C5"/>
    <w:rsid w:val="005D3979"/>
    <w:rsid w:val="005D3B22"/>
    <w:rsid w:val="005E1DA8"/>
    <w:rsid w:val="005E2AF9"/>
    <w:rsid w:val="005F0F90"/>
    <w:rsid w:val="005F10A9"/>
    <w:rsid w:val="005F11F2"/>
    <w:rsid w:val="005F3344"/>
    <w:rsid w:val="00600235"/>
    <w:rsid w:val="0060497A"/>
    <w:rsid w:val="0060549A"/>
    <w:rsid w:val="00606743"/>
    <w:rsid w:val="00611D2C"/>
    <w:rsid w:val="00614A5E"/>
    <w:rsid w:val="0061708A"/>
    <w:rsid w:val="00620BFA"/>
    <w:rsid w:val="00622A5A"/>
    <w:rsid w:val="00623F1A"/>
    <w:rsid w:val="006244C7"/>
    <w:rsid w:val="00624A23"/>
    <w:rsid w:val="00642203"/>
    <w:rsid w:val="00642849"/>
    <w:rsid w:val="006460A0"/>
    <w:rsid w:val="006460DD"/>
    <w:rsid w:val="0064769E"/>
    <w:rsid w:val="00647B03"/>
    <w:rsid w:val="0065443F"/>
    <w:rsid w:val="0065756A"/>
    <w:rsid w:val="0066022A"/>
    <w:rsid w:val="00663B92"/>
    <w:rsid w:val="0066505D"/>
    <w:rsid w:val="00665BF6"/>
    <w:rsid w:val="00666A2A"/>
    <w:rsid w:val="006670D2"/>
    <w:rsid w:val="00667E47"/>
    <w:rsid w:val="00676736"/>
    <w:rsid w:val="00677451"/>
    <w:rsid w:val="0068018E"/>
    <w:rsid w:val="00680463"/>
    <w:rsid w:val="00680563"/>
    <w:rsid w:val="006819D0"/>
    <w:rsid w:val="00685E4D"/>
    <w:rsid w:val="00691431"/>
    <w:rsid w:val="006924DF"/>
    <w:rsid w:val="006944C9"/>
    <w:rsid w:val="00694699"/>
    <w:rsid w:val="006954EE"/>
    <w:rsid w:val="00695E70"/>
    <w:rsid w:val="006962A8"/>
    <w:rsid w:val="006A0995"/>
    <w:rsid w:val="006A0FC5"/>
    <w:rsid w:val="006A20A1"/>
    <w:rsid w:val="006A7603"/>
    <w:rsid w:val="006B2283"/>
    <w:rsid w:val="006C2A7B"/>
    <w:rsid w:val="006C3CAC"/>
    <w:rsid w:val="006C456A"/>
    <w:rsid w:val="006C5BE3"/>
    <w:rsid w:val="006C6DBA"/>
    <w:rsid w:val="006C74F4"/>
    <w:rsid w:val="006C7ACD"/>
    <w:rsid w:val="006D4142"/>
    <w:rsid w:val="006D68DA"/>
    <w:rsid w:val="006D7017"/>
    <w:rsid w:val="006E10FB"/>
    <w:rsid w:val="006E32E0"/>
    <w:rsid w:val="006E5523"/>
    <w:rsid w:val="006E5D2C"/>
    <w:rsid w:val="006F044F"/>
    <w:rsid w:val="006F2013"/>
    <w:rsid w:val="006F46F7"/>
    <w:rsid w:val="006F6D65"/>
    <w:rsid w:val="00700E4A"/>
    <w:rsid w:val="0070753F"/>
    <w:rsid w:val="00712DB8"/>
    <w:rsid w:val="00714730"/>
    <w:rsid w:val="00715F75"/>
    <w:rsid w:val="00716E8A"/>
    <w:rsid w:val="00721F7D"/>
    <w:rsid w:val="007222EF"/>
    <w:rsid w:val="007238FF"/>
    <w:rsid w:val="0072569B"/>
    <w:rsid w:val="00725C30"/>
    <w:rsid w:val="0073003B"/>
    <w:rsid w:val="0073044E"/>
    <w:rsid w:val="0073078F"/>
    <w:rsid w:val="00731105"/>
    <w:rsid w:val="007316E5"/>
    <w:rsid w:val="007336F4"/>
    <w:rsid w:val="00735B71"/>
    <w:rsid w:val="00736B0D"/>
    <w:rsid w:val="007409B6"/>
    <w:rsid w:val="00740CBB"/>
    <w:rsid w:val="00742D4B"/>
    <w:rsid w:val="00744273"/>
    <w:rsid w:val="00744F0F"/>
    <w:rsid w:val="0074778C"/>
    <w:rsid w:val="00750FDE"/>
    <w:rsid w:val="007537E2"/>
    <w:rsid w:val="00761DCB"/>
    <w:rsid w:val="00762B56"/>
    <w:rsid w:val="00763DBB"/>
    <w:rsid w:val="007654AB"/>
    <w:rsid w:val="00765E89"/>
    <w:rsid w:val="00767528"/>
    <w:rsid w:val="00770D11"/>
    <w:rsid w:val="00774254"/>
    <w:rsid w:val="0077445F"/>
    <w:rsid w:val="007809A2"/>
    <w:rsid w:val="00781144"/>
    <w:rsid w:val="00782046"/>
    <w:rsid w:val="00785EB7"/>
    <w:rsid w:val="007864FA"/>
    <w:rsid w:val="0078769E"/>
    <w:rsid w:val="00790159"/>
    <w:rsid w:val="007926DE"/>
    <w:rsid w:val="00792C8A"/>
    <w:rsid w:val="00793809"/>
    <w:rsid w:val="00795354"/>
    <w:rsid w:val="00797B1D"/>
    <w:rsid w:val="00797D2E"/>
    <w:rsid w:val="00797E89"/>
    <w:rsid w:val="007A11B7"/>
    <w:rsid w:val="007A39CC"/>
    <w:rsid w:val="007A4ECB"/>
    <w:rsid w:val="007A6696"/>
    <w:rsid w:val="007B38DA"/>
    <w:rsid w:val="007B3D18"/>
    <w:rsid w:val="007B5233"/>
    <w:rsid w:val="007B65D7"/>
    <w:rsid w:val="007C2637"/>
    <w:rsid w:val="007D1C30"/>
    <w:rsid w:val="007D6783"/>
    <w:rsid w:val="007E017C"/>
    <w:rsid w:val="007E05D4"/>
    <w:rsid w:val="007E3F2F"/>
    <w:rsid w:val="007E4370"/>
    <w:rsid w:val="007E4B0A"/>
    <w:rsid w:val="007F3F50"/>
    <w:rsid w:val="007F767C"/>
    <w:rsid w:val="007F7EB6"/>
    <w:rsid w:val="00801B32"/>
    <w:rsid w:val="0080386B"/>
    <w:rsid w:val="00806CF9"/>
    <w:rsid w:val="00806E2E"/>
    <w:rsid w:val="00812CDB"/>
    <w:rsid w:val="008132A0"/>
    <w:rsid w:val="0081388D"/>
    <w:rsid w:val="0081501F"/>
    <w:rsid w:val="008159EE"/>
    <w:rsid w:val="00821FD9"/>
    <w:rsid w:val="008237CA"/>
    <w:rsid w:val="008241A1"/>
    <w:rsid w:val="008243FE"/>
    <w:rsid w:val="0082491E"/>
    <w:rsid w:val="008251F8"/>
    <w:rsid w:val="00825350"/>
    <w:rsid w:val="008308C2"/>
    <w:rsid w:val="00832EF6"/>
    <w:rsid w:val="00840145"/>
    <w:rsid w:val="0084454F"/>
    <w:rsid w:val="0084477C"/>
    <w:rsid w:val="00845BB9"/>
    <w:rsid w:val="00847214"/>
    <w:rsid w:val="00847ED5"/>
    <w:rsid w:val="00851812"/>
    <w:rsid w:val="00854402"/>
    <w:rsid w:val="00854A54"/>
    <w:rsid w:val="00856A08"/>
    <w:rsid w:val="00861CA2"/>
    <w:rsid w:val="00863B21"/>
    <w:rsid w:val="00867416"/>
    <w:rsid w:val="00871B7C"/>
    <w:rsid w:val="00871E3C"/>
    <w:rsid w:val="0088044F"/>
    <w:rsid w:val="00880C3D"/>
    <w:rsid w:val="008831EB"/>
    <w:rsid w:val="00884724"/>
    <w:rsid w:val="00886638"/>
    <w:rsid w:val="00887D77"/>
    <w:rsid w:val="00892A19"/>
    <w:rsid w:val="0089427A"/>
    <w:rsid w:val="00897437"/>
    <w:rsid w:val="008A1731"/>
    <w:rsid w:val="008A3E08"/>
    <w:rsid w:val="008A42F7"/>
    <w:rsid w:val="008A4AE4"/>
    <w:rsid w:val="008A7052"/>
    <w:rsid w:val="008A783A"/>
    <w:rsid w:val="008B07DD"/>
    <w:rsid w:val="008C1CA0"/>
    <w:rsid w:val="008C2304"/>
    <w:rsid w:val="008C4576"/>
    <w:rsid w:val="008C551A"/>
    <w:rsid w:val="008C6426"/>
    <w:rsid w:val="008D011D"/>
    <w:rsid w:val="008D191D"/>
    <w:rsid w:val="008D22E8"/>
    <w:rsid w:val="008D4F55"/>
    <w:rsid w:val="008D78EA"/>
    <w:rsid w:val="008E3EF4"/>
    <w:rsid w:val="008E661A"/>
    <w:rsid w:val="008F0CB6"/>
    <w:rsid w:val="008F298E"/>
    <w:rsid w:val="008F43AA"/>
    <w:rsid w:val="008F63AD"/>
    <w:rsid w:val="008F7F54"/>
    <w:rsid w:val="009011D4"/>
    <w:rsid w:val="009016D5"/>
    <w:rsid w:val="009017F1"/>
    <w:rsid w:val="00901D12"/>
    <w:rsid w:val="00906711"/>
    <w:rsid w:val="009068FD"/>
    <w:rsid w:val="009071B9"/>
    <w:rsid w:val="009106C1"/>
    <w:rsid w:val="009123D8"/>
    <w:rsid w:val="00913512"/>
    <w:rsid w:val="00922D53"/>
    <w:rsid w:val="0092534A"/>
    <w:rsid w:val="0093024E"/>
    <w:rsid w:val="00931CD7"/>
    <w:rsid w:val="0093332B"/>
    <w:rsid w:val="00940C8F"/>
    <w:rsid w:val="00941056"/>
    <w:rsid w:val="00941C00"/>
    <w:rsid w:val="009453C1"/>
    <w:rsid w:val="00947A96"/>
    <w:rsid w:val="00947AE3"/>
    <w:rsid w:val="0095133D"/>
    <w:rsid w:val="0095200D"/>
    <w:rsid w:val="00954617"/>
    <w:rsid w:val="00961FED"/>
    <w:rsid w:val="0096728B"/>
    <w:rsid w:val="00967C1C"/>
    <w:rsid w:val="0097262B"/>
    <w:rsid w:val="00975AC4"/>
    <w:rsid w:val="009763BD"/>
    <w:rsid w:val="00983035"/>
    <w:rsid w:val="00984DA0"/>
    <w:rsid w:val="00985426"/>
    <w:rsid w:val="00985EF6"/>
    <w:rsid w:val="0098694A"/>
    <w:rsid w:val="009872C3"/>
    <w:rsid w:val="009904D2"/>
    <w:rsid w:val="00991613"/>
    <w:rsid w:val="009917A8"/>
    <w:rsid w:val="009921F2"/>
    <w:rsid w:val="009932CA"/>
    <w:rsid w:val="00996E0A"/>
    <w:rsid w:val="009976DD"/>
    <w:rsid w:val="009A003E"/>
    <w:rsid w:val="009A0140"/>
    <w:rsid w:val="009A09A6"/>
    <w:rsid w:val="009A3206"/>
    <w:rsid w:val="009A4596"/>
    <w:rsid w:val="009B1957"/>
    <w:rsid w:val="009B3CD1"/>
    <w:rsid w:val="009C0B83"/>
    <w:rsid w:val="009C18A4"/>
    <w:rsid w:val="009C4C5F"/>
    <w:rsid w:val="009C53F3"/>
    <w:rsid w:val="009C5F3C"/>
    <w:rsid w:val="009D368C"/>
    <w:rsid w:val="009D4125"/>
    <w:rsid w:val="009E0B82"/>
    <w:rsid w:val="009E67B2"/>
    <w:rsid w:val="009F5E75"/>
    <w:rsid w:val="009F77D2"/>
    <w:rsid w:val="00A02274"/>
    <w:rsid w:val="00A04018"/>
    <w:rsid w:val="00A0550C"/>
    <w:rsid w:val="00A0557D"/>
    <w:rsid w:val="00A05CA6"/>
    <w:rsid w:val="00A066A3"/>
    <w:rsid w:val="00A136DC"/>
    <w:rsid w:val="00A138C7"/>
    <w:rsid w:val="00A149C0"/>
    <w:rsid w:val="00A17DC4"/>
    <w:rsid w:val="00A2007D"/>
    <w:rsid w:val="00A24CF9"/>
    <w:rsid w:val="00A26617"/>
    <w:rsid w:val="00A303CE"/>
    <w:rsid w:val="00A3457E"/>
    <w:rsid w:val="00A36B37"/>
    <w:rsid w:val="00A43AA1"/>
    <w:rsid w:val="00A50396"/>
    <w:rsid w:val="00A57890"/>
    <w:rsid w:val="00A655D4"/>
    <w:rsid w:val="00A72A1B"/>
    <w:rsid w:val="00A72EBA"/>
    <w:rsid w:val="00A753C8"/>
    <w:rsid w:val="00A7554B"/>
    <w:rsid w:val="00A801CF"/>
    <w:rsid w:val="00A806C7"/>
    <w:rsid w:val="00A83D56"/>
    <w:rsid w:val="00A83EB5"/>
    <w:rsid w:val="00A87F24"/>
    <w:rsid w:val="00A92A77"/>
    <w:rsid w:val="00A944F4"/>
    <w:rsid w:val="00A9601B"/>
    <w:rsid w:val="00A97024"/>
    <w:rsid w:val="00AA0F64"/>
    <w:rsid w:val="00AA337E"/>
    <w:rsid w:val="00AA6982"/>
    <w:rsid w:val="00AA7363"/>
    <w:rsid w:val="00AB1194"/>
    <w:rsid w:val="00AB173C"/>
    <w:rsid w:val="00AB177C"/>
    <w:rsid w:val="00AB2C7C"/>
    <w:rsid w:val="00AB535A"/>
    <w:rsid w:val="00AB627D"/>
    <w:rsid w:val="00AC2B97"/>
    <w:rsid w:val="00AC594A"/>
    <w:rsid w:val="00AC7E45"/>
    <w:rsid w:val="00AD074D"/>
    <w:rsid w:val="00AD1151"/>
    <w:rsid w:val="00AD2556"/>
    <w:rsid w:val="00AD4E85"/>
    <w:rsid w:val="00AD50AE"/>
    <w:rsid w:val="00AD7B8A"/>
    <w:rsid w:val="00AE0630"/>
    <w:rsid w:val="00AE5904"/>
    <w:rsid w:val="00B02EC6"/>
    <w:rsid w:val="00B0338D"/>
    <w:rsid w:val="00B04771"/>
    <w:rsid w:val="00B05348"/>
    <w:rsid w:val="00B140A4"/>
    <w:rsid w:val="00B254C3"/>
    <w:rsid w:val="00B2683C"/>
    <w:rsid w:val="00B324E7"/>
    <w:rsid w:val="00B3250F"/>
    <w:rsid w:val="00B43397"/>
    <w:rsid w:val="00B470C6"/>
    <w:rsid w:val="00B63092"/>
    <w:rsid w:val="00B667B2"/>
    <w:rsid w:val="00B66F83"/>
    <w:rsid w:val="00B6706C"/>
    <w:rsid w:val="00B725E5"/>
    <w:rsid w:val="00B7436C"/>
    <w:rsid w:val="00B76CD4"/>
    <w:rsid w:val="00B811B1"/>
    <w:rsid w:val="00B81C96"/>
    <w:rsid w:val="00B8218C"/>
    <w:rsid w:val="00B83F9C"/>
    <w:rsid w:val="00B84656"/>
    <w:rsid w:val="00B84AAD"/>
    <w:rsid w:val="00B8597F"/>
    <w:rsid w:val="00B859DB"/>
    <w:rsid w:val="00B8745A"/>
    <w:rsid w:val="00B92868"/>
    <w:rsid w:val="00B934A1"/>
    <w:rsid w:val="00B938EC"/>
    <w:rsid w:val="00B959D1"/>
    <w:rsid w:val="00B95E0E"/>
    <w:rsid w:val="00BA5FF5"/>
    <w:rsid w:val="00BA788C"/>
    <w:rsid w:val="00BB52EE"/>
    <w:rsid w:val="00BC2D41"/>
    <w:rsid w:val="00BE065D"/>
    <w:rsid w:val="00BE7AD9"/>
    <w:rsid w:val="00BF1EB7"/>
    <w:rsid w:val="00BF2C5A"/>
    <w:rsid w:val="00BF34FE"/>
    <w:rsid w:val="00C033C1"/>
    <w:rsid w:val="00C0346C"/>
    <w:rsid w:val="00C03950"/>
    <w:rsid w:val="00C06ACB"/>
    <w:rsid w:val="00C06D0B"/>
    <w:rsid w:val="00C13654"/>
    <w:rsid w:val="00C206A5"/>
    <w:rsid w:val="00C24579"/>
    <w:rsid w:val="00C2503A"/>
    <w:rsid w:val="00C27658"/>
    <w:rsid w:val="00C3000C"/>
    <w:rsid w:val="00C33EE1"/>
    <w:rsid w:val="00C364BF"/>
    <w:rsid w:val="00C36612"/>
    <w:rsid w:val="00C36ED5"/>
    <w:rsid w:val="00C3721E"/>
    <w:rsid w:val="00C37EB4"/>
    <w:rsid w:val="00C40A90"/>
    <w:rsid w:val="00C42975"/>
    <w:rsid w:val="00C44C32"/>
    <w:rsid w:val="00C44E3B"/>
    <w:rsid w:val="00C54796"/>
    <w:rsid w:val="00C5724B"/>
    <w:rsid w:val="00C613B6"/>
    <w:rsid w:val="00C70C47"/>
    <w:rsid w:val="00C71D62"/>
    <w:rsid w:val="00C730AB"/>
    <w:rsid w:val="00C73281"/>
    <w:rsid w:val="00C77AAC"/>
    <w:rsid w:val="00C82EAB"/>
    <w:rsid w:val="00C84F82"/>
    <w:rsid w:val="00C87EDC"/>
    <w:rsid w:val="00C90D3C"/>
    <w:rsid w:val="00C92154"/>
    <w:rsid w:val="00C93BF9"/>
    <w:rsid w:val="00C9421A"/>
    <w:rsid w:val="00C946FE"/>
    <w:rsid w:val="00C95C25"/>
    <w:rsid w:val="00C95CAB"/>
    <w:rsid w:val="00C9664C"/>
    <w:rsid w:val="00C96FD1"/>
    <w:rsid w:val="00CA1477"/>
    <w:rsid w:val="00CA5DF5"/>
    <w:rsid w:val="00CA7B67"/>
    <w:rsid w:val="00CB2A72"/>
    <w:rsid w:val="00CB5113"/>
    <w:rsid w:val="00CB68D6"/>
    <w:rsid w:val="00CC0FFA"/>
    <w:rsid w:val="00CC439B"/>
    <w:rsid w:val="00CD4F2E"/>
    <w:rsid w:val="00CE29A8"/>
    <w:rsid w:val="00CE3E9F"/>
    <w:rsid w:val="00CE61F4"/>
    <w:rsid w:val="00CE6C85"/>
    <w:rsid w:val="00CF08BF"/>
    <w:rsid w:val="00CF5A24"/>
    <w:rsid w:val="00CF686C"/>
    <w:rsid w:val="00D008F5"/>
    <w:rsid w:val="00D070E7"/>
    <w:rsid w:val="00D139F1"/>
    <w:rsid w:val="00D3172E"/>
    <w:rsid w:val="00D31A82"/>
    <w:rsid w:val="00D32163"/>
    <w:rsid w:val="00D3642C"/>
    <w:rsid w:val="00D368DB"/>
    <w:rsid w:val="00D41E05"/>
    <w:rsid w:val="00D43555"/>
    <w:rsid w:val="00D43638"/>
    <w:rsid w:val="00D43937"/>
    <w:rsid w:val="00D4529D"/>
    <w:rsid w:val="00D45493"/>
    <w:rsid w:val="00D47751"/>
    <w:rsid w:val="00D47972"/>
    <w:rsid w:val="00D51FA7"/>
    <w:rsid w:val="00D53307"/>
    <w:rsid w:val="00D56F05"/>
    <w:rsid w:val="00D57B72"/>
    <w:rsid w:val="00D600C3"/>
    <w:rsid w:val="00D60C86"/>
    <w:rsid w:val="00D61DC5"/>
    <w:rsid w:val="00D61FF5"/>
    <w:rsid w:val="00D6461B"/>
    <w:rsid w:val="00D672E7"/>
    <w:rsid w:val="00D713C8"/>
    <w:rsid w:val="00D71B75"/>
    <w:rsid w:val="00D81F00"/>
    <w:rsid w:val="00D83562"/>
    <w:rsid w:val="00D85000"/>
    <w:rsid w:val="00D87E85"/>
    <w:rsid w:val="00D927A9"/>
    <w:rsid w:val="00D93822"/>
    <w:rsid w:val="00D942CA"/>
    <w:rsid w:val="00D957C8"/>
    <w:rsid w:val="00D96C98"/>
    <w:rsid w:val="00DA1781"/>
    <w:rsid w:val="00DA2261"/>
    <w:rsid w:val="00DA7E40"/>
    <w:rsid w:val="00DB10AF"/>
    <w:rsid w:val="00DB4A3F"/>
    <w:rsid w:val="00DC13CA"/>
    <w:rsid w:val="00DC3FD5"/>
    <w:rsid w:val="00DC49E2"/>
    <w:rsid w:val="00DC5861"/>
    <w:rsid w:val="00DC5A31"/>
    <w:rsid w:val="00DD565E"/>
    <w:rsid w:val="00DD6972"/>
    <w:rsid w:val="00DE0518"/>
    <w:rsid w:val="00DE2CD8"/>
    <w:rsid w:val="00DE341A"/>
    <w:rsid w:val="00DE37FC"/>
    <w:rsid w:val="00DF0C18"/>
    <w:rsid w:val="00DF6735"/>
    <w:rsid w:val="00DF6B4A"/>
    <w:rsid w:val="00E00550"/>
    <w:rsid w:val="00E011B1"/>
    <w:rsid w:val="00E0140B"/>
    <w:rsid w:val="00E01D32"/>
    <w:rsid w:val="00E02B61"/>
    <w:rsid w:val="00E03070"/>
    <w:rsid w:val="00E068F2"/>
    <w:rsid w:val="00E14BCB"/>
    <w:rsid w:val="00E17D10"/>
    <w:rsid w:val="00E2245D"/>
    <w:rsid w:val="00E2381D"/>
    <w:rsid w:val="00E24621"/>
    <w:rsid w:val="00E2463A"/>
    <w:rsid w:val="00E30DBF"/>
    <w:rsid w:val="00E319D1"/>
    <w:rsid w:val="00E3221B"/>
    <w:rsid w:val="00E3386A"/>
    <w:rsid w:val="00E46080"/>
    <w:rsid w:val="00E47040"/>
    <w:rsid w:val="00E47D1B"/>
    <w:rsid w:val="00E53A40"/>
    <w:rsid w:val="00E54302"/>
    <w:rsid w:val="00E5459E"/>
    <w:rsid w:val="00E54E10"/>
    <w:rsid w:val="00E57819"/>
    <w:rsid w:val="00E57CF1"/>
    <w:rsid w:val="00E648C4"/>
    <w:rsid w:val="00E6750E"/>
    <w:rsid w:val="00E70DE7"/>
    <w:rsid w:val="00E71388"/>
    <w:rsid w:val="00E758D7"/>
    <w:rsid w:val="00E773E8"/>
    <w:rsid w:val="00E816F6"/>
    <w:rsid w:val="00E8378E"/>
    <w:rsid w:val="00E8761A"/>
    <w:rsid w:val="00E9007C"/>
    <w:rsid w:val="00E9424D"/>
    <w:rsid w:val="00E95968"/>
    <w:rsid w:val="00E96B4B"/>
    <w:rsid w:val="00E97FC9"/>
    <w:rsid w:val="00EA1C70"/>
    <w:rsid w:val="00EA333E"/>
    <w:rsid w:val="00EA4782"/>
    <w:rsid w:val="00EA480A"/>
    <w:rsid w:val="00EA4B53"/>
    <w:rsid w:val="00EA4F01"/>
    <w:rsid w:val="00EA6E32"/>
    <w:rsid w:val="00EB1439"/>
    <w:rsid w:val="00EB4190"/>
    <w:rsid w:val="00EB45EC"/>
    <w:rsid w:val="00EB4A1D"/>
    <w:rsid w:val="00EB771E"/>
    <w:rsid w:val="00EB7F5F"/>
    <w:rsid w:val="00EC0144"/>
    <w:rsid w:val="00EC0593"/>
    <w:rsid w:val="00EC32C2"/>
    <w:rsid w:val="00EC51AF"/>
    <w:rsid w:val="00ED065C"/>
    <w:rsid w:val="00ED4712"/>
    <w:rsid w:val="00ED4C8B"/>
    <w:rsid w:val="00ED699D"/>
    <w:rsid w:val="00EE08BA"/>
    <w:rsid w:val="00EE4B6A"/>
    <w:rsid w:val="00EE4C2A"/>
    <w:rsid w:val="00EE62B8"/>
    <w:rsid w:val="00EF0C86"/>
    <w:rsid w:val="00EF1DFE"/>
    <w:rsid w:val="00EF5D68"/>
    <w:rsid w:val="00EF6A64"/>
    <w:rsid w:val="00F01925"/>
    <w:rsid w:val="00F07689"/>
    <w:rsid w:val="00F11DC6"/>
    <w:rsid w:val="00F12358"/>
    <w:rsid w:val="00F204D0"/>
    <w:rsid w:val="00F20671"/>
    <w:rsid w:val="00F20B8D"/>
    <w:rsid w:val="00F214A8"/>
    <w:rsid w:val="00F225AF"/>
    <w:rsid w:val="00F243F5"/>
    <w:rsid w:val="00F26464"/>
    <w:rsid w:val="00F308F9"/>
    <w:rsid w:val="00F30F36"/>
    <w:rsid w:val="00F33DEC"/>
    <w:rsid w:val="00F34C34"/>
    <w:rsid w:val="00F361F8"/>
    <w:rsid w:val="00F37DFA"/>
    <w:rsid w:val="00F4062E"/>
    <w:rsid w:val="00F4182E"/>
    <w:rsid w:val="00F41862"/>
    <w:rsid w:val="00F421D2"/>
    <w:rsid w:val="00F5014A"/>
    <w:rsid w:val="00F524D9"/>
    <w:rsid w:val="00F527C1"/>
    <w:rsid w:val="00F54831"/>
    <w:rsid w:val="00F57F42"/>
    <w:rsid w:val="00F601FD"/>
    <w:rsid w:val="00F61A80"/>
    <w:rsid w:val="00F62933"/>
    <w:rsid w:val="00F64BE3"/>
    <w:rsid w:val="00F659A9"/>
    <w:rsid w:val="00F6698D"/>
    <w:rsid w:val="00F7216E"/>
    <w:rsid w:val="00F741A0"/>
    <w:rsid w:val="00F81B3D"/>
    <w:rsid w:val="00F83681"/>
    <w:rsid w:val="00F8617D"/>
    <w:rsid w:val="00F866E3"/>
    <w:rsid w:val="00F879AC"/>
    <w:rsid w:val="00F91A26"/>
    <w:rsid w:val="00F93F9E"/>
    <w:rsid w:val="00F94C8A"/>
    <w:rsid w:val="00F9610B"/>
    <w:rsid w:val="00F9794C"/>
    <w:rsid w:val="00FA1BF4"/>
    <w:rsid w:val="00FA25B6"/>
    <w:rsid w:val="00FA5B5C"/>
    <w:rsid w:val="00FA5EDC"/>
    <w:rsid w:val="00FB03C9"/>
    <w:rsid w:val="00FB0839"/>
    <w:rsid w:val="00FB15D6"/>
    <w:rsid w:val="00FB2171"/>
    <w:rsid w:val="00FB396D"/>
    <w:rsid w:val="00FB59A3"/>
    <w:rsid w:val="00FC38C3"/>
    <w:rsid w:val="00FC5F3C"/>
    <w:rsid w:val="00FC6722"/>
    <w:rsid w:val="00FD2649"/>
    <w:rsid w:val="00FD5ADD"/>
    <w:rsid w:val="00FD60FE"/>
    <w:rsid w:val="00FD6DC0"/>
    <w:rsid w:val="00FD6FB4"/>
    <w:rsid w:val="00FD7CA6"/>
    <w:rsid w:val="00FE0067"/>
    <w:rsid w:val="00FE092C"/>
    <w:rsid w:val="00FE0A33"/>
    <w:rsid w:val="00FE1601"/>
    <w:rsid w:val="00FE2946"/>
    <w:rsid w:val="00FE2F6D"/>
    <w:rsid w:val="00FE37C8"/>
    <w:rsid w:val="00FE3863"/>
    <w:rsid w:val="00FE4E0E"/>
    <w:rsid w:val="00FE7202"/>
    <w:rsid w:val="00FF21FD"/>
    <w:rsid w:val="00FF2324"/>
    <w:rsid w:val="00FF26FB"/>
    <w:rsid w:val="00FF3E44"/>
    <w:rsid w:val="00FF3FE2"/>
    <w:rsid w:val="00FF71C7"/>
    <w:rsid w:val="00FF795F"/>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D9FA8F"/>
  <w15:docId w15:val="{52FB9FC5-A3CA-4274-AB37-7F4BD8BAC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yi-Hebr"/>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qFormat="1"/>
    <w:lsdException w:name="List 2" w:semiHidden="1" w:unhideWhenUsed="1"/>
    <w:lsdException w:name="List 3"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250FD"/>
    <w:rPr>
      <w:sz w:val="22"/>
      <w:szCs w:val="24"/>
      <w:lang w:bidi="ar-SA"/>
    </w:rPr>
  </w:style>
  <w:style w:type="paragraph" w:styleId="Heading1">
    <w:name w:val="heading 1"/>
    <w:next w:val="BodyText"/>
    <w:autoRedefine/>
    <w:qFormat/>
    <w:rsid w:val="009123D8"/>
    <w:pPr>
      <w:keepNext/>
      <w:numPr>
        <w:numId w:val="25"/>
      </w:numPr>
      <w:tabs>
        <w:tab w:val="left" w:pos="540"/>
      </w:tabs>
      <w:autoSpaceDE w:val="0"/>
      <w:autoSpaceDN w:val="0"/>
      <w:adjustRightInd w:val="0"/>
      <w:spacing w:before="240" w:after="120"/>
      <w:outlineLvl w:val="0"/>
    </w:pPr>
    <w:rPr>
      <w:rFonts w:ascii="Arial" w:hAnsi="Arial" w:cs="Arial"/>
      <w:b/>
      <w:bCs/>
      <w:kern w:val="32"/>
      <w:sz w:val="36"/>
      <w:szCs w:val="32"/>
      <w:lang w:bidi="ar-SA"/>
    </w:rPr>
  </w:style>
  <w:style w:type="paragraph" w:styleId="Heading2">
    <w:name w:val="heading 2"/>
    <w:basedOn w:val="Heading1"/>
    <w:next w:val="BodyText"/>
    <w:autoRedefine/>
    <w:qFormat/>
    <w:rsid w:val="0005370A"/>
    <w:pPr>
      <w:numPr>
        <w:ilvl w:val="1"/>
      </w:numPr>
      <w:tabs>
        <w:tab w:val="clear" w:pos="540"/>
        <w:tab w:val="left" w:pos="720"/>
      </w:tabs>
      <w:outlineLvl w:val="1"/>
    </w:pPr>
    <w:rPr>
      <w:iCs/>
      <w:sz w:val="32"/>
      <w:szCs w:val="28"/>
    </w:rPr>
  </w:style>
  <w:style w:type="paragraph" w:styleId="Heading3">
    <w:name w:val="heading 3"/>
    <w:basedOn w:val="Heading2"/>
    <w:next w:val="BodyText"/>
    <w:autoRedefine/>
    <w:qFormat/>
    <w:rsid w:val="001E581D"/>
    <w:pPr>
      <w:numPr>
        <w:ilvl w:val="2"/>
        <w:numId w:val="0"/>
      </w:numPr>
      <w:tabs>
        <w:tab w:val="clear" w:pos="720"/>
        <w:tab w:val="left" w:pos="900"/>
      </w:tabs>
      <w:spacing w:before="120" w:after="60"/>
      <w:ind w:left="900" w:hanging="900"/>
      <w:outlineLvl w:val="2"/>
    </w:pPr>
    <w:rPr>
      <w:bCs w:val="0"/>
      <w:iCs w:val="0"/>
      <w:sz w:val="28"/>
      <w:szCs w:val="26"/>
    </w:rPr>
  </w:style>
  <w:style w:type="paragraph" w:styleId="Heading4">
    <w:name w:val="heading 4"/>
    <w:basedOn w:val="Heading3"/>
    <w:next w:val="BodyText"/>
    <w:autoRedefine/>
    <w:qFormat/>
    <w:rsid w:val="004250FD"/>
    <w:pPr>
      <w:numPr>
        <w:ilvl w:val="3"/>
      </w:numPr>
      <w:ind w:left="900" w:hanging="900"/>
      <w:outlineLvl w:val="3"/>
    </w:pPr>
    <w:rPr>
      <w:sz w:val="24"/>
      <w:szCs w:val="28"/>
    </w:rPr>
  </w:style>
  <w:style w:type="paragraph" w:styleId="Heading5">
    <w:name w:val="heading 5"/>
    <w:basedOn w:val="Heading4"/>
    <w:next w:val="BodyText"/>
    <w:qFormat/>
    <w:rsid w:val="0032673E"/>
    <w:pPr>
      <w:numPr>
        <w:ilvl w:val="4"/>
      </w:numPr>
      <w:tabs>
        <w:tab w:val="left" w:pos="2232"/>
      </w:tabs>
      <w:ind w:left="900" w:hanging="2232"/>
      <w:outlineLvl w:val="4"/>
    </w:pPr>
    <w:rPr>
      <w:bCs/>
      <w:iCs/>
      <w:szCs w:val="26"/>
    </w:rPr>
  </w:style>
  <w:style w:type="paragraph" w:styleId="Heading6">
    <w:name w:val="heading 6"/>
    <w:basedOn w:val="Heading5"/>
    <w:next w:val="BodyText"/>
    <w:qFormat/>
    <w:rsid w:val="00372700"/>
    <w:pPr>
      <w:numPr>
        <w:ilvl w:val="5"/>
      </w:numPr>
      <w:tabs>
        <w:tab w:val="clear" w:pos="2232"/>
      </w:tabs>
      <w:ind w:left="900" w:hanging="2736"/>
      <w:outlineLvl w:val="5"/>
    </w:pPr>
    <w:rPr>
      <w:bCs w:val="0"/>
      <w:sz w:val="22"/>
      <w:szCs w:val="22"/>
    </w:rPr>
  </w:style>
  <w:style w:type="paragraph" w:styleId="Heading7">
    <w:name w:val="heading 7"/>
    <w:basedOn w:val="Heading6"/>
    <w:next w:val="BodyText"/>
    <w:qFormat/>
    <w:rsid w:val="0032673E"/>
    <w:pPr>
      <w:numPr>
        <w:ilvl w:val="6"/>
      </w:numPr>
      <w:ind w:left="900" w:hanging="3240"/>
      <w:outlineLvl w:val="6"/>
    </w:pPr>
    <w:rPr>
      <w:sz w:val="24"/>
      <w:szCs w:val="24"/>
    </w:rPr>
  </w:style>
  <w:style w:type="paragraph" w:styleId="Heading8">
    <w:name w:val="heading 8"/>
    <w:basedOn w:val="Heading7"/>
    <w:next w:val="BodyText"/>
    <w:qFormat/>
    <w:rsid w:val="0032673E"/>
    <w:pPr>
      <w:numPr>
        <w:ilvl w:val="7"/>
      </w:numPr>
      <w:ind w:left="900" w:hanging="3744"/>
      <w:outlineLvl w:val="7"/>
    </w:pPr>
    <w:rPr>
      <w:iCs w:val="0"/>
    </w:rPr>
  </w:style>
  <w:style w:type="paragraph" w:styleId="Heading9">
    <w:name w:val="heading 9"/>
    <w:basedOn w:val="Heading8"/>
    <w:next w:val="BodyText"/>
    <w:qFormat/>
    <w:rsid w:val="0032673E"/>
    <w:pPr>
      <w:numPr>
        <w:ilvl w:val="8"/>
      </w:numPr>
      <w:ind w:left="900"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rsid w:val="001B0B28"/>
    <w:pPr>
      <w:spacing w:before="120" w:after="120"/>
      <w:jc w:val="center"/>
    </w:pPr>
    <w:rPr>
      <w:rFonts w:ascii="Arial" w:hAnsi="Arial" w:cs="Arial"/>
      <w:b/>
      <w:bCs/>
      <w:color w:val="000000"/>
      <w:sz w:val="28"/>
      <w:szCs w:val="32"/>
      <w:lang w:bidi="ar-SA"/>
    </w:rPr>
  </w:style>
  <w:style w:type="paragraph" w:customStyle="1" w:styleId="TableHeading">
    <w:name w:val="Table Heading"/>
    <w:rsid w:val="00D713C8"/>
    <w:pPr>
      <w:spacing w:before="60" w:after="60"/>
    </w:pPr>
    <w:rPr>
      <w:rFonts w:ascii="Arial" w:hAnsi="Arial" w:cs="Arial"/>
      <w:b/>
      <w:sz w:val="22"/>
      <w:szCs w:val="22"/>
      <w:lang w:bidi="ar-SA"/>
    </w:rPr>
  </w:style>
  <w:style w:type="paragraph" w:customStyle="1" w:styleId="TableText">
    <w:name w:val="Table Text"/>
    <w:aliases w:val="table Body Text,tt,table text,TableText,Table Text1,table Body Text1,tt1"/>
    <w:link w:val="TableTextChar"/>
    <w:rsid w:val="00D713C8"/>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rsid w:val="00DC13CA"/>
    <w:pPr>
      <w:numPr>
        <w:numId w:val="5"/>
      </w:numPr>
      <w:spacing w:before="60" w:after="60"/>
    </w:pPr>
    <w:rPr>
      <w:sz w:val="24"/>
      <w:lang w:bidi="ar-SA"/>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9C5F3C"/>
    <w:pPr>
      <w:tabs>
        <w:tab w:val="left" w:pos="990"/>
        <w:tab w:val="right" w:leader="dot" w:pos="9350"/>
      </w:tabs>
      <w:spacing w:before="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lang w:bidi="ar-SA"/>
    </w:rPr>
  </w:style>
  <w:style w:type="paragraph" w:customStyle="1" w:styleId="BodyTextNumbered1">
    <w:name w:val="Body Text Numbered 1"/>
    <w:rsid w:val="007A6696"/>
    <w:pPr>
      <w:numPr>
        <w:numId w:val="1"/>
      </w:numPr>
      <w:spacing w:before="60" w:after="60"/>
    </w:pPr>
    <w:rPr>
      <w:sz w:val="24"/>
      <w:lang w:bidi="ar-SA"/>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lang w:bidi="ar-SA"/>
    </w:rPr>
  </w:style>
  <w:style w:type="paragraph" w:customStyle="1" w:styleId="BodyTextLettered1">
    <w:name w:val="Body Text Lettered 1"/>
    <w:rsid w:val="00D713C8"/>
    <w:pPr>
      <w:numPr>
        <w:numId w:val="3"/>
      </w:numPr>
      <w:tabs>
        <w:tab w:val="clear" w:pos="1080"/>
        <w:tab w:val="num" w:pos="720"/>
      </w:tabs>
      <w:ind w:left="720"/>
    </w:pPr>
    <w:rPr>
      <w:sz w:val="22"/>
      <w:lang w:bidi="ar-SA"/>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lang w:bidi="ar-SA"/>
    </w:rPr>
  </w:style>
  <w:style w:type="paragraph" w:styleId="Footer">
    <w:name w:val="footer"/>
    <w:link w:val="FooterChar"/>
    <w:rsid w:val="002B735E"/>
    <w:pPr>
      <w:tabs>
        <w:tab w:val="center" w:pos="4680"/>
        <w:tab w:val="right" w:pos="9360"/>
      </w:tabs>
    </w:pPr>
    <w:rPr>
      <w:rFonts w:cs="Tahoma"/>
      <w:color w:val="000000"/>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lang w:bidi="ar-SA"/>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lang w:bidi="ar-SA"/>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aliases w:val="table Body Text Char,tt Char,table text Char,Table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lang w:bidi="ar-SA"/>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2B735E"/>
    <w:rPr>
      <w:rFonts w:cs="Tahoma"/>
      <w:color w:val="000000"/>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uiPriority w:val="99"/>
    <w:rsid w:val="00AE0630"/>
    <w:rPr>
      <w:rFonts w:ascii="Tahoma" w:hAnsi="Tahoma" w:cs="Tahoma"/>
      <w:sz w:val="16"/>
      <w:szCs w:val="16"/>
    </w:rPr>
  </w:style>
  <w:style w:type="character" w:customStyle="1" w:styleId="BalloonTextChar">
    <w:name w:val="Balloon Text Char"/>
    <w:link w:val="BalloonText"/>
    <w:uiPriority w:val="99"/>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link w:val="Title"/>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uiPriority w:val="99"/>
    <w:rsid w:val="004E38A9"/>
    <w:rPr>
      <w:sz w:val="16"/>
      <w:szCs w:val="16"/>
    </w:rPr>
  </w:style>
  <w:style w:type="paragraph" w:styleId="CommentText">
    <w:name w:val="annotation text"/>
    <w:basedOn w:val="Normal"/>
    <w:link w:val="CommentTextChar"/>
    <w:uiPriority w:val="99"/>
    <w:rsid w:val="004E38A9"/>
    <w:rPr>
      <w:sz w:val="20"/>
      <w:szCs w:val="20"/>
    </w:rPr>
  </w:style>
  <w:style w:type="character" w:customStyle="1" w:styleId="CommentTextChar">
    <w:name w:val="Comment Text Char"/>
    <w:basedOn w:val="DefaultParagraphFont"/>
    <w:link w:val="CommentText"/>
    <w:uiPriority w:val="99"/>
    <w:rsid w:val="004E38A9"/>
  </w:style>
  <w:style w:type="paragraph" w:styleId="CommentSubject">
    <w:name w:val="annotation subject"/>
    <w:basedOn w:val="CommentText"/>
    <w:next w:val="CommentText"/>
    <w:link w:val="CommentSubjectChar"/>
    <w:uiPriority w:val="99"/>
    <w:rsid w:val="004E38A9"/>
    <w:rPr>
      <w:b/>
      <w:bCs/>
    </w:rPr>
  </w:style>
  <w:style w:type="character" w:customStyle="1" w:styleId="CommentSubjectChar">
    <w:name w:val="Comment Subject Char"/>
    <w:link w:val="CommentSubject"/>
    <w:uiPriority w:val="99"/>
    <w:rsid w:val="004E38A9"/>
    <w:rPr>
      <w:b/>
      <w:bCs/>
    </w:rPr>
  </w:style>
  <w:style w:type="paragraph" w:styleId="ListBullet">
    <w:name w:val="List Bullet"/>
    <w:basedOn w:val="Normal"/>
    <w:link w:val="ListBulletChar"/>
    <w:uiPriority w:val="99"/>
    <w:qFormat/>
    <w:rsid w:val="000919CB"/>
    <w:pPr>
      <w:numPr>
        <w:numId w:val="14"/>
      </w:numPr>
      <w:tabs>
        <w:tab w:val="clear" w:pos="360"/>
        <w:tab w:val="num" w:pos="720"/>
      </w:tabs>
      <w:spacing w:before="120"/>
      <w:ind w:left="720"/>
    </w:pPr>
  </w:style>
  <w:style w:type="character" w:customStyle="1" w:styleId="ListBulletChar">
    <w:name w:val="List Bullet Char"/>
    <w:link w:val="ListBullet"/>
    <w:uiPriority w:val="99"/>
    <w:locked/>
    <w:rsid w:val="0081501F"/>
    <w:rPr>
      <w:sz w:val="22"/>
      <w:szCs w:val="24"/>
      <w:lang w:bidi="ar-SA"/>
    </w:rPr>
  </w:style>
  <w:style w:type="paragraph" w:styleId="ListBullet2">
    <w:name w:val="List Bullet 2"/>
    <w:basedOn w:val="Normal"/>
    <w:link w:val="ListBullet2Char"/>
    <w:qFormat/>
    <w:rsid w:val="009A003E"/>
    <w:pPr>
      <w:numPr>
        <w:numId w:val="15"/>
      </w:numPr>
      <w:contextualSpacing/>
    </w:pPr>
  </w:style>
  <w:style w:type="character" w:customStyle="1" w:styleId="ListBullet2Char">
    <w:name w:val="List Bullet 2 Char"/>
    <w:link w:val="ListBullet2"/>
    <w:locked/>
    <w:rsid w:val="009A003E"/>
    <w:rPr>
      <w:sz w:val="22"/>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sz w:val="24"/>
    </w:rPr>
  </w:style>
  <w:style w:type="paragraph" w:customStyle="1" w:styleId="Caption-ScreenCapture">
    <w:name w:val="Caption- Screen Capture"/>
    <w:basedOn w:val="Caption"/>
    <w:next w:val="Normal"/>
    <w:qFormat/>
    <w:rsid w:val="00072892"/>
    <w:pPr>
      <w:spacing w:before="120" w:after="120"/>
      <w:ind w:firstLine="720"/>
    </w:pPr>
  </w:style>
  <w:style w:type="character" w:styleId="Emphasis">
    <w:name w:val="Emphasis"/>
    <w:basedOn w:val="DefaultParagraphFont"/>
    <w:qFormat/>
    <w:rsid w:val="000F546F"/>
    <w:rPr>
      <w:i/>
      <w:iCs/>
    </w:rPr>
  </w:style>
  <w:style w:type="paragraph" w:styleId="ListParagraph">
    <w:name w:val="List Paragraph"/>
    <w:basedOn w:val="Normal"/>
    <w:uiPriority w:val="34"/>
    <w:qFormat/>
    <w:rsid w:val="0037716E"/>
    <w:pPr>
      <w:ind w:left="720"/>
    </w:pPr>
    <w:rPr>
      <w:rFonts w:ascii="Calibri" w:hAnsi="Calibri"/>
      <w:szCs w:val="22"/>
    </w:rPr>
  </w:style>
  <w:style w:type="paragraph" w:styleId="PlainText">
    <w:name w:val="Plain Text"/>
    <w:basedOn w:val="Normal"/>
    <w:link w:val="PlainTextChar"/>
    <w:uiPriority w:val="99"/>
    <w:unhideWhenUsed/>
    <w:rsid w:val="005D3979"/>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5D3979"/>
    <w:rPr>
      <w:rFonts w:ascii="Consolas" w:eastAsiaTheme="minorHAnsi" w:hAnsi="Consolas" w:cstheme="minorBidi"/>
      <w:sz w:val="21"/>
      <w:szCs w:val="21"/>
      <w:lang w:bidi="ar-SA"/>
    </w:rPr>
  </w:style>
  <w:style w:type="paragraph" w:styleId="NoSpacing">
    <w:name w:val="No Spacing"/>
    <w:uiPriority w:val="1"/>
    <w:qFormat/>
    <w:rsid w:val="00C82EAB"/>
    <w:rPr>
      <w:rFonts w:asciiTheme="minorHAnsi" w:eastAsiaTheme="minorHAnsi" w:hAnsiTheme="minorHAnsi" w:cstheme="minorBidi"/>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430613">
      <w:bodyDiv w:val="1"/>
      <w:marLeft w:val="0"/>
      <w:marRight w:val="0"/>
      <w:marTop w:val="0"/>
      <w:marBottom w:val="0"/>
      <w:divBdr>
        <w:top w:val="none" w:sz="0" w:space="0" w:color="auto"/>
        <w:left w:val="none" w:sz="0" w:space="0" w:color="auto"/>
        <w:bottom w:val="none" w:sz="0" w:space="0" w:color="auto"/>
        <w:right w:val="none" w:sz="0" w:space="0" w:color="auto"/>
      </w:divBdr>
      <w:divsChild>
        <w:div w:id="272982216">
          <w:marLeft w:val="0"/>
          <w:marRight w:val="0"/>
          <w:marTop w:val="0"/>
          <w:marBottom w:val="0"/>
          <w:divBdr>
            <w:top w:val="none" w:sz="0" w:space="0" w:color="auto"/>
            <w:left w:val="none" w:sz="0" w:space="0" w:color="auto"/>
            <w:bottom w:val="none" w:sz="0" w:space="0" w:color="auto"/>
            <w:right w:val="none" w:sz="0" w:space="0" w:color="auto"/>
          </w:divBdr>
        </w:div>
      </w:divsChild>
    </w:div>
    <w:div w:id="156460203">
      <w:bodyDiv w:val="1"/>
      <w:marLeft w:val="0"/>
      <w:marRight w:val="0"/>
      <w:marTop w:val="0"/>
      <w:marBottom w:val="0"/>
      <w:divBdr>
        <w:top w:val="none" w:sz="0" w:space="0" w:color="auto"/>
        <w:left w:val="none" w:sz="0" w:space="0" w:color="auto"/>
        <w:bottom w:val="none" w:sz="0" w:space="0" w:color="auto"/>
        <w:right w:val="none" w:sz="0" w:space="0" w:color="auto"/>
      </w:divBdr>
    </w:div>
    <w:div w:id="556551445">
      <w:bodyDiv w:val="1"/>
      <w:marLeft w:val="0"/>
      <w:marRight w:val="0"/>
      <w:marTop w:val="0"/>
      <w:marBottom w:val="0"/>
      <w:divBdr>
        <w:top w:val="none" w:sz="0" w:space="0" w:color="auto"/>
        <w:left w:val="none" w:sz="0" w:space="0" w:color="auto"/>
        <w:bottom w:val="none" w:sz="0" w:space="0" w:color="auto"/>
        <w:right w:val="none" w:sz="0" w:space="0" w:color="auto"/>
      </w:divBdr>
    </w:div>
    <w:div w:id="569314317">
      <w:bodyDiv w:val="1"/>
      <w:marLeft w:val="0"/>
      <w:marRight w:val="0"/>
      <w:marTop w:val="0"/>
      <w:marBottom w:val="0"/>
      <w:divBdr>
        <w:top w:val="none" w:sz="0" w:space="0" w:color="auto"/>
        <w:left w:val="none" w:sz="0" w:space="0" w:color="auto"/>
        <w:bottom w:val="none" w:sz="0" w:space="0" w:color="auto"/>
        <w:right w:val="none" w:sz="0" w:space="0" w:color="auto"/>
      </w:divBdr>
    </w:div>
    <w:div w:id="571310025">
      <w:bodyDiv w:val="1"/>
      <w:marLeft w:val="0"/>
      <w:marRight w:val="0"/>
      <w:marTop w:val="0"/>
      <w:marBottom w:val="0"/>
      <w:divBdr>
        <w:top w:val="none" w:sz="0" w:space="0" w:color="auto"/>
        <w:left w:val="none" w:sz="0" w:space="0" w:color="auto"/>
        <w:bottom w:val="none" w:sz="0" w:space="0" w:color="auto"/>
        <w:right w:val="none" w:sz="0" w:space="0" w:color="auto"/>
      </w:divBdr>
    </w:div>
    <w:div w:id="737097435">
      <w:bodyDiv w:val="1"/>
      <w:marLeft w:val="0"/>
      <w:marRight w:val="0"/>
      <w:marTop w:val="0"/>
      <w:marBottom w:val="0"/>
      <w:divBdr>
        <w:top w:val="none" w:sz="0" w:space="0" w:color="auto"/>
        <w:left w:val="none" w:sz="0" w:space="0" w:color="auto"/>
        <w:bottom w:val="none" w:sz="0" w:space="0" w:color="auto"/>
        <w:right w:val="none" w:sz="0" w:space="0" w:color="auto"/>
      </w:divBdr>
    </w:div>
    <w:div w:id="795830107">
      <w:bodyDiv w:val="1"/>
      <w:marLeft w:val="0"/>
      <w:marRight w:val="0"/>
      <w:marTop w:val="0"/>
      <w:marBottom w:val="0"/>
      <w:divBdr>
        <w:top w:val="none" w:sz="0" w:space="0" w:color="auto"/>
        <w:left w:val="none" w:sz="0" w:space="0" w:color="auto"/>
        <w:bottom w:val="none" w:sz="0" w:space="0" w:color="auto"/>
        <w:right w:val="none" w:sz="0" w:space="0" w:color="auto"/>
      </w:divBdr>
    </w:div>
    <w:div w:id="841510911">
      <w:bodyDiv w:val="1"/>
      <w:marLeft w:val="0"/>
      <w:marRight w:val="0"/>
      <w:marTop w:val="0"/>
      <w:marBottom w:val="0"/>
      <w:divBdr>
        <w:top w:val="none" w:sz="0" w:space="0" w:color="auto"/>
        <w:left w:val="none" w:sz="0" w:space="0" w:color="auto"/>
        <w:bottom w:val="none" w:sz="0" w:space="0" w:color="auto"/>
        <w:right w:val="none" w:sz="0" w:space="0" w:color="auto"/>
      </w:divBdr>
    </w:div>
    <w:div w:id="867570883">
      <w:bodyDiv w:val="1"/>
      <w:marLeft w:val="0"/>
      <w:marRight w:val="0"/>
      <w:marTop w:val="0"/>
      <w:marBottom w:val="0"/>
      <w:divBdr>
        <w:top w:val="none" w:sz="0" w:space="0" w:color="auto"/>
        <w:left w:val="none" w:sz="0" w:space="0" w:color="auto"/>
        <w:bottom w:val="none" w:sz="0" w:space="0" w:color="auto"/>
        <w:right w:val="none" w:sz="0" w:space="0" w:color="auto"/>
      </w:divBdr>
    </w:div>
    <w:div w:id="1014921870">
      <w:bodyDiv w:val="1"/>
      <w:marLeft w:val="0"/>
      <w:marRight w:val="0"/>
      <w:marTop w:val="0"/>
      <w:marBottom w:val="0"/>
      <w:divBdr>
        <w:top w:val="none" w:sz="0" w:space="0" w:color="auto"/>
        <w:left w:val="none" w:sz="0" w:space="0" w:color="auto"/>
        <w:bottom w:val="none" w:sz="0" w:space="0" w:color="auto"/>
        <w:right w:val="none" w:sz="0" w:space="0" w:color="auto"/>
      </w:divBdr>
    </w:div>
    <w:div w:id="1028793702">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93321864">
      <w:bodyDiv w:val="1"/>
      <w:marLeft w:val="0"/>
      <w:marRight w:val="0"/>
      <w:marTop w:val="0"/>
      <w:marBottom w:val="0"/>
      <w:divBdr>
        <w:top w:val="none" w:sz="0" w:space="0" w:color="auto"/>
        <w:left w:val="none" w:sz="0" w:space="0" w:color="auto"/>
        <w:bottom w:val="none" w:sz="0" w:space="0" w:color="auto"/>
        <w:right w:val="none" w:sz="0" w:space="0" w:color="auto"/>
      </w:divBdr>
    </w:div>
    <w:div w:id="1865551936">
      <w:bodyDiv w:val="1"/>
      <w:marLeft w:val="0"/>
      <w:marRight w:val="0"/>
      <w:marTop w:val="0"/>
      <w:marBottom w:val="0"/>
      <w:divBdr>
        <w:top w:val="none" w:sz="0" w:space="0" w:color="auto"/>
        <w:left w:val="none" w:sz="0" w:space="0" w:color="auto"/>
        <w:bottom w:val="none" w:sz="0" w:space="0" w:color="auto"/>
        <w:right w:val="none" w:sz="0" w:space="0" w:color="auto"/>
      </w:divBdr>
    </w:div>
    <w:div w:id="1958368338">
      <w:bodyDiv w:val="1"/>
      <w:marLeft w:val="0"/>
      <w:marRight w:val="0"/>
      <w:marTop w:val="0"/>
      <w:marBottom w:val="0"/>
      <w:divBdr>
        <w:top w:val="none" w:sz="0" w:space="0" w:color="auto"/>
        <w:left w:val="none" w:sz="0" w:space="0" w:color="auto"/>
        <w:bottom w:val="none" w:sz="0" w:space="0" w:color="auto"/>
        <w:right w:val="none" w:sz="0" w:space="0" w:color="auto"/>
      </w:divBdr>
    </w:div>
    <w:div w:id="2107919579">
      <w:bodyDiv w:val="1"/>
      <w:marLeft w:val="0"/>
      <w:marRight w:val="0"/>
      <w:marTop w:val="0"/>
      <w:marBottom w:val="0"/>
      <w:divBdr>
        <w:top w:val="none" w:sz="0" w:space="0" w:color="auto"/>
        <w:left w:val="none" w:sz="0" w:space="0" w:color="auto"/>
        <w:bottom w:val="none" w:sz="0" w:space="0" w:color="auto"/>
        <w:right w:val="none" w:sz="0" w:space="0" w:color="auto"/>
      </w:divBdr>
    </w:div>
    <w:div w:id="2117019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vaww.oed.portal.va.gov/pm/iehr/vista_evolution/enhancements/Scheduling/Forms/AllItems.aspx"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vaww.oed.portal.va.gov/pm/iehr/vista_evolution/enhancements/Scheduling/Forms/AllItem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ection xmlns="dccbc5df-29b3-4670-b8f5-ce9b6d6a1832">CD2 Required Documentation Templates</Section>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e7663c1fcff5c2e6022477c95496ec06">
  <xsd:schema xmlns:xsd="http://www.w3.org/2001/XMLSchema" xmlns:xs="http://www.w3.org/2001/XMLSchema" xmlns:p="http://schemas.microsoft.com/office/2006/metadata/properties" xmlns:ns2="dccbc5df-29b3-4670-b8f5-ce9b6d6a1832" targetNamespace="http://schemas.microsoft.com/office/2006/metadata/properties" ma:root="true" ma:fieldsID="fdf68a86bd0da0ce85bfb8f7fab78218"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description="" ma:format="Dropdown" ma:internalName="Section">
      <xsd:simpleType>
        <xsd:restriction base="dms:Choice">
          <xsd:enumeration value="CD1 &amp; 2 Templates"/>
          <xsd:enumeration value="CD1 Required Documentation Templates"/>
          <xsd:enumeration value="CD2 Required Documentation Templates"/>
          <xsd:enumeration value="TechStat"/>
          <xsd:enumeration value="Red Flag"/>
          <xsd:enumeration value="Test Site Recrui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7994EE-9A3C-46A0-AA3E-20C4619B20E2}">
  <ds:schemaRefs>
    <ds:schemaRef ds:uri="http://schemas.microsoft.com/office/2006/metadata/properties"/>
    <ds:schemaRef ds:uri="http://schemas.microsoft.com/office/infopath/2007/PartnerControls"/>
    <ds:schemaRef ds:uri="dccbc5df-29b3-4670-b8f5-ce9b6d6a1832"/>
  </ds:schemaRefs>
</ds:datastoreItem>
</file>

<file path=customXml/itemProps2.xml><?xml version="1.0" encoding="utf-8"?>
<ds:datastoreItem xmlns:ds="http://schemas.openxmlformats.org/officeDocument/2006/customXml" ds:itemID="{17A4561F-8EDF-45A1-9B5A-051AC10ECA67}">
  <ds:schemaRefs>
    <ds:schemaRef ds:uri="http://schemas.microsoft.com/sharepoint/v3/contenttype/forms"/>
  </ds:schemaRefs>
</ds:datastoreItem>
</file>

<file path=customXml/itemProps3.xml><?xml version="1.0" encoding="utf-8"?>
<ds:datastoreItem xmlns:ds="http://schemas.openxmlformats.org/officeDocument/2006/customXml" ds:itemID="{929567F3-4B25-447E-A2D9-1DDD022D31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F9BB31-BA10-490D-B748-030F76E88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8174</Words>
  <Characters>46595</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Installation, Back-out, and Rollback Guide Template</vt:lpstr>
    </vt:vector>
  </TitlesOfParts>
  <Company>Dept. of Veterans Affairs</Company>
  <LinksUpToDate>false</LinksUpToDate>
  <CharactersWithSpaces>54660</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Back-out, and Rollback Guide Template</dc:title>
  <dc:subject>nstallation, Back-out, and Rollback Guide Template</dc:subject>
  <dc:creator>Chip.Snead@va.gov;James.Magness@va.gov;Ellen.Prechtl@va.gov;Mona.Baggett@va.gov;John.Hina@va.gov;Samantha.Cooper@va.gov;Sylvia.Griffith@va.gov;OITPDPMDocumentationStyleGuideCommittee@va.gov</dc:creator>
  <cp:lastModifiedBy>Andrew Gill</cp:lastModifiedBy>
  <cp:revision>4</cp:revision>
  <cp:lastPrinted>2018-01-12T14:07:00Z</cp:lastPrinted>
  <dcterms:created xsi:type="dcterms:W3CDTF">2018-01-12T14:07:00Z</dcterms:created>
  <dcterms:modified xsi:type="dcterms:W3CDTF">2018-01-12T14:07:00Z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517b4cbb-51d1-4b55-85c8-90625c01ffe0</vt:lpwstr>
  </property>
  <property fmtid="{D5CDD505-2E9C-101B-9397-08002B2CF9AE}" pid="3" name="ContentTypeId">
    <vt:lpwstr>0x0101004B55E56D3DD6DC4BB3756304B0ED6A72</vt:lpwstr>
  </property>
</Properties>
</file>