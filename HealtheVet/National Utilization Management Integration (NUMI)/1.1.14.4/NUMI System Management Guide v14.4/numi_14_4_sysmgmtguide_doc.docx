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91443" w14:textId="77777777" w:rsidR="00687195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444" w14:textId="77777777" w:rsidR="00687195" w:rsidRDefault="00687195">
      <w:pPr>
        <w:rPr>
          <w:rFonts w:ascii="Times New Roman" w:eastAsia="Times New Roman" w:hAnsi="Times New Roman" w:cs="Times New Roman"/>
        </w:rPr>
      </w:pPr>
    </w:p>
    <w:p w14:paraId="1BE91445" w14:textId="77777777" w:rsidR="00687195" w:rsidRPr="001D1C02" w:rsidRDefault="0004400B">
      <w:pPr>
        <w:pStyle w:val="Heading3"/>
        <w:spacing w:before="64"/>
        <w:ind w:left="1030" w:right="1030" w:firstLine="0"/>
        <w:jc w:val="center"/>
        <w:rPr>
          <w:b w:val="0"/>
          <w:bCs w:val="0"/>
        </w:rPr>
      </w:pPr>
      <w:bookmarkStart w:id="0" w:name="National_Utilization_Management_Integrat"/>
      <w:bookmarkEnd w:id="0"/>
      <w:r w:rsidRPr="001D1C02">
        <w:rPr>
          <w:spacing w:val="-1"/>
        </w:rPr>
        <w:t>National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Utilization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Integration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(NUMI)</w:t>
      </w:r>
    </w:p>
    <w:p w14:paraId="1BE91446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7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8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9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34"/>
          <w:szCs w:val="34"/>
        </w:rPr>
      </w:pPr>
    </w:p>
    <w:p w14:paraId="1BE9144A" w14:textId="3F24DAB5" w:rsidR="00687195" w:rsidRPr="001D1C02" w:rsidRDefault="0004400B">
      <w:pPr>
        <w:spacing w:line="418" w:lineRule="auto"/>
        <w:ind w:left="2493" w:right="2495"/>
        <w:jc w:val="center"/>
        <w:rPr>
          <w:rFonts w:ascii="Arial" w:eastAsia="Arial" w:hAnsi="Arial" w:cs="Arial"/>
          <w:sz w:val="28"/>
          <w:szCs w:val="28"/>
        </w:rPr>
      </w:pPr>
      <w:bookmarkStart w:id="1" w:name="Systems_Management_Guide"/>
      <w:bookmarkEnd w:id="1"/>
      <w:r w:rsidRPr="001D1C02">
        <w:rPr>
          <w:rFonts w:ascii="Arial"/>
          <w:b/>
          <w:spacing w:val="-1"/>
          <w:sz w:val="28"/>
        </w:rPr>
        <w:t>Systems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Management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Guide</w:t>
      </w:r>
      <w:r w:rsidRPr="001D1C02">
        <w:rPr>
          <w:rFonts w:ascii="Arial"/>
          <w:b/>
          <w:spacing w:val="29"/>
          <w:w w:val="99"/>
          <w:sz w:val="28"/>
        </w:rPr>
        <w:t xml:space="preserve"> </w:t>
      </w:r>
      <w:bookmarkStart w:id="2" w:name="Release_1.1.14.1"/>
      <w:bookmarkEnd w:id="2"/>
      <w:r w:rsidRPr="001D1C02">
        <w:rPr>
          <w:rFonts w:ascii="Arial"/>
          <w:b/>
          <w:spacing w:val="-1"/>
          <w:sz w:val="28"/>
        </w:rPr>
        <w:t>Release</w:t>
      </w:r>
      <w:r w:rsidRPr="001D1C02">
        <w:rPr>
          <w:rFonts w:ascii="Arial"/>
          <w:b/>
          <w:spacing w:val="-22"/>
          <w:sz w:val="28"/>
        </w:rPr>
        <w:t xml:space="preserve"> </w:t>
      </w:r>
      <w:r w:rsidR="00FA38E0" w:rsidRPr="00C96D54">
        <w:rPr>
          <w:rFonts w:ascii="Arial"/>
          <w:b/>
          <w:spacing w:val="-1"/>
          <w:sz w:val="28"/>
          <w:highlight w:val="yellow"/>
        </w:rPr>
        <w:t>1.1.14.</w:t>
      </w:r>
      <w:r w:rsidR="00C96D54" w:rsidRPr="00C96D54">
        <w:rPr>
          <w:rFonts w:ascii="Arial"/>
          <w:b/>
          <w:spacing w:val="-1"/>
          <w:sz w:val="28"/>
          <w:highlight w:val="yellow"/>
        </w:rPr>
        <w:t>4</w:t>
      </w:r>
    </w:p>
    <w:p w14:paraId="1BE9144B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9"/>
          <w:szCs w:val="9"/>
        </w:rPr>
      </w:pPr>
    </w:p>
    <w:p w14:paraId="1BE9144C" w14:textId="77777777" w:rsidR="00687195" w:rsidRPr="001D1C02" w:rsidRDefault="0004400B">
      <w:pPr>
        <w:spacing w:line="200" w:lineRule="atLeast"/>
        <w:ind w:left="2457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BE93428" wp14:editId="1BE93429">
            <wp:extent cx="2470223" cy="2423160"/>
            <wp:effectExtent l="0" t="0" r="0" b="0"/>
            <wp:docPr id="1" name="image1.jpeg" descr="Department of Veterans Affai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22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44D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E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F" w14:textId="77777777" w:rsidR="00687195" w:rsidRPr="001D1C02" w:rsidRDefault="00687195">
      <w:pPr>
        <w:spacing w:before="3"/>
        <w:rPr>
          <w:rFonts w:ascii="Arial" w:eastAsia="Arial" w:hAnsi="Arial" w:cs="Arial"/>
          <w:b/>
          <w:bCs/>
          <w:sz w:val="32"/>
          <w:szCs w:val="32"/>
        </w:rPr>
      </w:pPr>
    </w:p>
    <w:p w14:paraId="1BE91450" w14:textId="00EA0CA7" w:rsidR="00687195" w:rsidRPr="001D1C02" w:rsidRDefault="00C96D54">
      <w:pPr>
        <w:pStyle w:val="Heading4"/>
        <w:spacing w:before="60"/>
        <w:ind w:left="1029" w:right="1030"/>
        <w:jc w:val="center"/>
        <w:rPr>
          <w:rFonts w:ascii="Arial" w:eastAsia="Arial" w:hAnsi="Arial" w:cs="Arial"/>
          <w:b w:val="0"/>
          <w:bCs w:val="0"/>
        </w:rPr>
      </w:pPr>
      <w:bookmarkStart w:id="3" w:name="Prepared_by_Harris_Corporation"/>
      <w:bookmarkEnd w:id="3"/>
      <w:r w:rsidRPr="00C96D54">
        <w:rPr>
          <w:rFonts w:ascii="Arial"/>
          <w:spacing w:val="-1"/>
          <w:highlight w:val="yellow"/>
        </w:rPr>
        <w:t>Sep</w:t>
      </w:r>
      <w:r w:rsidR="0004400B" w:rsidRPr="00C96D54">
        <w:rPr>
          <w:rFonts w:ascii="Arial"/>
          <w:highlight w:val="yellow"/>
        </w:rPr>
        <w:t xml:space="preserve"> </w:t>
      </w:r>
      <w:r w:rsidR="00903128" w:rsidRPr="00C96D54">
        <w:rPr>
          <w:rFonts w:ascii="Arial"/>
          <w:spacing w:val="-1"/>
          <w:highlight w:val="yellow"/>
        </w:rPr>
        <w:t>201</w:t>
      </w:r>
      <w:r w:rsidRPr="00C96D54">
        <w:rPr>
          <w:rFonts w:ascii="Arial"/>
          <w:spacing w:val="-1"/>
          <w:highlight w:val="yellow"/>
        </w:rPr>
        <w:t>6</w:t>
      </w:r>
    </w:p>
    <w:p w14:paraId="1BE91451" w14:textId="77777777" w:rsidR="00687195" w:rsidRPr="001D1C02" w:rsidRDefault="0068719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E91452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  <w:bookmarkStart w:id="4" w:name="Revision_History"/>
      <w:bookmarkEnd w:id="4"/>
    </w:p>
    <w:p w14:paraId="1BE91453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4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5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6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7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8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9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A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B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C" w14:textId="77777777" w:rsidR="00687195" w:rsidRPr="001D1C02" w:rsidRDefault="0004400B">
      <w:pPr>
        <w:pStyle w:val="Heading1"/>
        <w:spacing w:before="38"/>
        <w:ind w:left="0" w:right="77" w:firstLine="0"/>
        <w:jc w:val="center"/>
        <w:rPr>
          <w:b w:val="0"/>
          <w:bCs w:val="0"/>
        </w:rPr>
      </w:pPr>
      <w:r w:rsidRPr="001D1C02">
        <w:rPr>
          <w:spacing w:val="-1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6655"/>
        <w:gridCol w:w="1716"/>
      </w:tblGrid>
      <w:tr w:rsidR="00687195" w:rsidRPr="001D1C02" w14:paraId="1BE91460" w14:textId="77777777" w:rsidTr="00AB1358">
        <w:trPr>
          <w:trHeight w:hRule="exact" w:val="44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D" w14:textId="77777777" w:rsidR="00687195" w:rsidRPr="001D1C02" w:rsidRDefault="0004400B">
            <w:pPr>
              <w:pStyle w:val="TableParagraph"/>
              <w:spacing w:before="159" w:line="275" w:lineRule="exact"/>
              <w:ind w:left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b/>
                <w:sz w:val="24"/>
              </w:rPr>
              <w:t xml:space="preserve"> 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Revision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E" w14:textId="77777777" w:rsidR="00687195" w:rsidRPr="001D1C02" w:rsidRDefault="0004400B">
            <w:pPr>
              <w:pStyle w:val="TableParagraph"/>
              <w:spacing w:before="159" w:line="275" w:lineRule="exact"/>
              <w:ind w:left="1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 xml:space="preserve">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Change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F" w14:textId="77777777" w:rsidR="00687195" w:rsidRPr="001D1C02" w:rsidRDefault="0004400B">
            <w:pPr>
              <w:pStyle w:val="TableParagraph"/>
              <w:spacing w:before="159" w:line="275" w:lineRule="exact"/>
              <w:ind w:left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Author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Information</w:t>
            </w:r>
          </w:p>
        </w:tc>
      </w:tr>
      <w:tr w:rsidR="00687195" w:rsidRPr="001D1C02" w14:paraId="1BE91464" w14:textId="77777777" w:rsidTr="00AB1358">
        <w:trPr>
          <w:trHeight w:hRule="exact" w:val="44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07/01/2013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2" w14:textId="77777777" w:rsidR="00687195" w:rsidRPr="001D1C02" w:rsidRDefault="0004400B">
            <w:pPr>
              <w:pStyle w:val="TableParagraph"/>
              <w:spacing w:before="15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Initial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baseline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closeout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3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Wingate</w:t>
            </w:r>
          </w:p>
        </w:tc>
      </w:tr>
      <w:tr w:rsidR="00687195" w:rsidRPr="001D1C02" w14:paraId="1BE91473" w14:textId="77777777" w:rsidTr="00AB1358">
        <w:trPr>
          <w:trHeight w:hRule="exact" w:val="292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5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6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8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9" w14:textId="77777777"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46A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08/01/2013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B" w14:textId="77777777" w:rsidR="00687195" w:rsidRPr="001D1C02" w:rsidRDefault="0004400B">
            <w:pPr>
              <w:pStyle w:val="TableParagraph"/>
              <w:spacing w:before="156"/>
              <w:ind w:left="100" w:righ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version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dates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References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3.5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7.2.1.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SSRS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replicated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 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CPU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memory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3.1.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interpretation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“security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events”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8.3.2.</w:t>
            </w:r>
          </w:p>
          <w:p w14:paraId="1BE9146C" w14:textId="77777777" w:rsidR="00687195" w:rsidRPr="001D1C02" w:rsidRDefault="0004400B">
            <w:pPr>
              <w:pStyle w:val="TableParagraph"/>
              <w:ind w:left="101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Brief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added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11,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Troubleshooting.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D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E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F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70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71" w14:textId="77777777"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47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 Blanchard</w:t>
            </w:r>
          </w:p>
        </w:tc>
      </w:tr>
      <w:tr w:rsidR="00B53960" w:rsidRPr="001D1C02" w14:paraId="1BE91477" w14:textId="77777777" w:rsidTr="00AB1358">
        <w:trPr>
          <w:trHeight w:hRule="exact" w:val="5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4" w14:textId="77777777"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04/16/2015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5" w14:textId="77777777" w:rsidR="00B53960" w:rsidRPr="001D1C02" w:rsidRDefault="00B53960" w:rsidP="00AB1358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Changed the version number from 1.1.14.1 to </w:t>
            </w:r>
            <w:r w:rsidR="00FA38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1.1.14.2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6" w14:textId="77777777"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Padma Subbaraman</w:t>
            </w:r>
          </w:p>
        </w:tc>
      </w:tr>
      <w:tr w:rsidR="00FA38E0" w:rsidRPr="001D1C02" w14:paraId="1BE9147B" w14:textId="77777777" w:rsidTr="009E7596">
        <w:trPr>
          <w:trHeight w:hRule="exact" w:val="5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8" w14:textId="77777777" w:rsidR="00FA38E0" w:rsidRPr="00C96D54" w:rsidRDefault="00FA38E0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6D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07/14/2015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9" w14:textId="77777777" w:rsidR="00FA38E0" w:rsidRPr="00C96D54" w:rsidRDefault="00FA38E0" w:rsidP="009E7596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C96D5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Changed the version number from 1.1.14.2 to 1.1.14.3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A" w14:textId="77777777" w:rsidR="00FA38E0" w:rsidRPr="00C96D54" w:rsidRDefault="00FA38E0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6D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Padma Subbaraman</w:t>
            </w:r>
          </w:p>
        </w:tc>
      </w:tr>
      <w:tr w:rsidR="00C96D54" w:rsidRPr="001D1C02" w14:paraId="1F494007" w14:textId="77777777" w:rsidTr="00481646">
        <w:trPr>
          <w:trHeight w:hRule="exact" w:val="99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93499" w14:textId="582A09D5" w:rsidR="00C96D54" w:rsidRPr="006F464F" w:rsidRDefault="00C96D54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 w:rsidRPr="006F464F"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9/13/2016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3BF0D" w14:textId="209B4692" w:rsidR="00C96D54" w:rsidRPr="006F464F" w:rsidRDefault="00C96D54" w:rsidP="009E7596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</w:pPr>
            <w:r w:rsidRPr="006F464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Changed the version number from 1.1.14.3 to 1.1.14.4</w:t>
            </w:r>
            <w:ins w:id="5" w:author="Department of Veterans Affairs" w:date="2016-09-14T11:54:00Z">
              <w:r w:rsidR="00481646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 xml:space="preserve">. Updated </w:t>
              </w:r>
            </w:ins>
            <w:ins w:id="6" w:author="Department of Veterans Affairs" w:date="2016-09-14T11:55:00Z">
              <w:r w:rsidR="00481646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>reporting link changes to Enhanced Reports in NUMI 14.4 release.</w:t>
              </w:r>
            </w:ins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3E06" w14:textId="1B95717B" w:rsidR="00C96D54" w:rsidRPr="006F464F" w:rsidRDefault="00C96D54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 w:rsidRPr="006F464F"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Sunita Chundury</w:t>
            </w:r>
          </w:p>
        </w:tc>
      </w:tr>
      <w:tr w:rsidR="002462BB" w:rsidRPr="001D1C02" w14:paraId="4EF871BD" w14:textId="77777777" w:rsidTr="000F7513">
        <w:trPr>
          <w:trHeight w:hRule="exact" w:val="63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DFBFA" w14:textId="2C302FFC" w:rsidR="002462BB" w:rsidRPr="006F464F" w:rsidRDefault="002462BB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9/19/2016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86164" w14:textId="63DB1DA6" w:rsidR="002462BB" w:rsidRPr="006F464F" w:rsidRDefault="002462BB" w:rsidP="009E7596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Updated document with feedback </w:t>
            </w:r>
            <w:r w:rsidR="00B65F7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received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from HPS team review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CFC51" w14:textId="5A7FFF63" w:rsidR="002462BB" w:rsidRPr="006F464F" w:rsidRDefault="002462BB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Sunita Chundury</w:t>
            </w:r>
          </w:p>
        </w:tc>
      </w:tr>
      <w:tr w:rsidR="000F7513" w:rsidRPr="001D1C02" w14:paraId="7C99301D" w14:textId="77777777" w:rsidTr="00E82013">
        <w:trPr>
          <w:trHeight w:hRule="exact" w:val="1078"/>
          <w:ins w:id="7" w:author="Department of Veterans Affairs" w:date="2016-10-03T09:52:00Z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BD573" w14:textId="1BD7BE1A" w:rsidR="000F7513" w:rsidRDefault="000F7513" w:rsidP="009E7596">
            <w:pPr>
              <w:pStyle w:val="TableParagraph"/>
              <w:jc w:val="both"/>
              <w:rPr>
                <w:ins w:id="8" w:author="Department of Veterans Affairs" w:date="2016-10-03T09:52:00Z"/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ins w:id="9" w:author="Department of Veterans Affairs" w:date="2016-10-03T09:52:00Z">
              <w:r>
                <w:rPr>
                  <w:rFonts w:ascii="Times New Roman" w:eastAsia="Arial" w:hAnsi="Times New Roman" w:cs="Times New Roman"/>
                  <w:bCs/>
                  <w:sz w:val="24"/>
                  <w:szCs w:val="24"/>
                  <w:highlight w:val="yellow"/>
                </w:rPr>
                <w:t>9/30/2016</w:t>
              </w:r>
            </w:ins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7F4F" w14:textId="432C9F61" w:rsidR="000F7513" w:rsidRDefault="000F7513" w:rsidP="00E82013">
            <w:pPr>
              <w:pStyle w:val="TableParagraph"/>
              <w:spacing w:before="156"/>
              <w:ind w:left="100" w:right="169"/>
              <w:jc w:val="both"/>
              <w:rPr>
                <w:ins w:id="10" w:author="Department of Veterans Affairs" w:date="2016-10-03T09:52:00Z"/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</w:pPr>
            <w:ins w:id="11" w:author="Department of Veterans Affairs" w:date="2016-10-03T09:53:00Z"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>Changed Remedy to CA/SDM</w:t>
              </w:r>
            </w:ins>
            <w:ins w:id="12" w:author="Department of Veterans Affairs" w:date="2016-10-03T09:54:00Z">
              <w:r w:rsidR="00E82013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 xml:space="preserve"> and updated other support groups to reflect current support system for NUMI application</w:t>
              </w:r>
            </w:ins>
            <w:ins w:id="13" w:author="Department of Veterans Affairs" w:date="2016-10-03T09:55:00Z">
              <w:r w:rsidR="00E82013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 xml:space="preserve"> in CA/SDM</w:t>
              </w:r>
            </w:ins>
            <w:ins w:id="14" w:author="Department of Veterans Affairs" w:date="2016-10-03T09:53:00Z"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  <w:highlight w:val="yellow"/>
                </w:rPr>
                <w:t>.</w:t>
              </w:r>
            </w:ins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8CE25" w14:textId="5FF0BC63" w:rsidR="000F7513" w:rsidRDefault="000F7513" w:rsidP="009E7596">
            <w:pPr>
              <w:pStyle w:val="TableParagraph"/>
              <w:jc w:val="both"/>
              <w:rPr>
                <w:ins w:id="15" w:author="Department of Veterans Affairs" w:date="2016-10-03T09:52:00Z"/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ins w:id="16" w:author="Department of Veterans Affairs" w:date="2016-10-03T09:52:00Z">
              <w:r>
                <w:rPr>
                  <w:rFonts w:ascii="Times New Roman" w:eastAsia="Arial" w:hAnsi="Times New Roman" w:cs="Times New Roman"/>
                  <w:bCs/>
                  <w:sz w:val="24"/>
                  <w:szCs w:val="24"/>
                  <w:highlight w:val="yellow"/>
                </w:rPr>
                <w:t>Sunita Chundury</w:t>
              </w:r>
            </w:ins>
          </w:p>
        </w:tc>
      </w:tr>
    </w:tbl>
    <w:p w14:paraId="1BE9147C" w14:textId="77777777" w:rsidR="00687195" w:rsidRPr="001D1C02" w:rsidRDefault="00687195">
      <w:pPr>
        <w:sectPr w:rsidR="00687195" w:rsidRPr="001D1C02" w:rsidSect="00C645CE">
          <w:footerReference w:type="default" r:id="rId10"/>
          <w:footerReference w:type="first" r:id="rId11"/>
          <w:pgSz w:w="12240" w:h="15840"/>
          <w:pgMar w:top="1400" w:right="1220" w:bottom="960" w:left="1300" w:header="0" w:footer="761" w:gutter="0"/>
          <w:pgNumType w:fmt="lowerRoman" w:start="1"/>
          <w:cols w:space="720"/>
          <w:titlePg/>
          <w:docGrid w:linePitch="299"/>
        </w:sectPr>
      </w:pPr>
    </w:p>
    <w:p w14:paraId="1BE9147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14:paraId="1BE9147E" w14:textId="77777777" w:rsidR="00687195" w:rsidRPr="001D1C02" w:rsidRDefault="0004400B">
      <w:pPr>
        <w:spacing w:before="38"/>
        <w:ind w:left="140"/>
        <w:rPr>
          <w:rFonts w:ascii="Arial" w:eastAsia="Arial" w:hAnsi="Arial" w:cs="Arial"/>
          <w:sz w:val="48"/>
          <w:szCs w:val="48"/>
        </w:rPr>
      </w:pPr>
      <w:bookmarkStart w:id="21" w:name="Table_of_Contents"/>
      <w:bookmarkEnd w:id="21"/>
      <w:r w:rsidRPr="001D1C02">
        <w:rPr>
          <w:rFonts w:ascii="Arial"/>
          <w:b/>
          <w:spacing w:val="-37"/>
          <w:sz w:val="48"/>
        </w:rPr>
        <w:t>T</w:t>
      </w:r>
      <w:r w:rsidRPr="001D1C02">
        <w:rPr>
          <w:rFonts w:ascii="Arial"/>
          <w:b/>
          <w:sz w:val="48"/>
        </w:rPr>
        <w:t>a</w:t>
      </w:r>
      <w:r w:rsidRPr="001D1C02">
        <w:rPr>
          <w:rFonts w:ascii="Arial"/>
          <w:b/>
          <w:spacing w:val="-1"/>
          <w:sz w:val="48"/>
        </w:rPr>
        <w:t>bl</w:t>
      </w:r>
      <w:r w:rsidRPr="001D1C02">
        <w:rPr>
          <w:rFonts w:ascii="Arial"/>
          <w:b/>
          <w:sz w:val="48"/>
        </w:rPr>
        <w:t xml:space="preserve">e </w:t>
      </w:r>
      <w:r w:rsidRPr="001D1C02">
        <w:rPr>
          <w:rFonts w:ascii="Arial"/>
          <w:b/>
          <w:spacing w:val="-1"/>
          <w:sz w:val="48"/>
        </w:rPr>
        <w:t>o</w:t>
      </w:r>
      <w:r w:rsidRPr="001D1C02">
        <w:rPr>
          <w:rFonts w:ascii="Arial"/>
          <w:b/>
          <w:sz w:val="48"/>
        </w:rPr>
        <w:t>f</w:t>
      </w:r>
      <w:r w:rsidRPr="001D1C02">
        <w:rPr>
          <w:rFonts w:ascii="Arial"/>
          <w:b/>
          <w:spacing w:val="-1"/>
          <w:sz w:val="48"/>
        </w:rPr>
        <w:t xml:space="preserve"> </w:t>
      </w:r>
      <w:r w:rsidRPr="001D1C02">
        <w:rPr>
          <w:rFonts w:ascii="Arial"/>
          <w:b/>
          <w:spacing w:val="1"/>
          <w:sz w:val="48"/>
        </w:rPr>
        <w:t>C</w:t>
      </w:r>
      <w:r w:rsidRPr="001D1C02">
        <w:rPr>
          <w:rFonts w:ascii="Arial"/>
          <w:b/>
          <w:spacing w:val="-1"/>
          <w:sz w:val="48"/>
        </w:rPr>
        <w:t>ont</w:t>
      </w:r>
      <w:r w:rsidRPr="001D1C02">
        <w:rPr>
          <w:rFonts w:ascii="Arial"/>
          <w:b/>
          <w:sz w:val="48"/>
        </w:rPr>
        <w:t>e</w:t>
      </w:r>
      <w:r w:rsidRPr="001D1C02">
        <w:rPr>
          <w:rFonts w:ascii="Arial"/>
          <w:b/>
          <w:spacing w:val="-1"/>
          <w:sz w:val="48"/>
        </w:rPr>
        <w:t>nts</w:t>
      </w:r>
    </w:p>
    <w:p w14:paraId="1BE9147F" w14:textId="77777777" w:rsidR="00687195" w:rsidRPr="001D1C02" w:rsidRDefault="00687195">
      <w:pPr>
        <w:rPr>
          <w:rFonts w:ascii="Arial" w:eastAsia="Arial" w:hAnsi="Arial" w:cs="Arial"/>
          <w:sz w:val="48"/>
          <w:szCs w:val="48"/>
        </w:rPr>
        <w:sectPr w:rsidR="00687195" w:rsidRPr="001D1C02" w:rsidSect="00640261">
          <w:pgSz w:w="12240" w:h="15840"/>
          <w:pgMar w:top="1500" w:right="1300" w:bottom="1543" w:left="1300" w:header="0" w:footer="761" w:gutter="0"/>
          <w:pgNumType w:fmt="lowerRoman"/>
          <w:cols w:space="720"/>
        </w:sectPr>
      </w:pPr>
    </w:p>
    <w:sdt>
      <w:sdtPr>
        <w:id w:val="-1718271936"/>
        <w:docPartObj>
          <w:docPartGallery w:val="Table of Contents"/>
          <w:docPartUnique/>
        </w:docPartObj>
      </w:sdtPr>
      <w:sdtContent>
        <w:p w14:paraId="1BE91480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89"/>
            </w:tabs>
            <w:spacing w:before="456"/>
            <w:ind w:hanging="399"/>
            <w:rPr>
              <w:b w:val="0"/>
              <w:bCs w:val="0"/>
            </w:rPr>
          </w:pPr>
          <w:hyperlink w:anchor="_bookmark0" w:history="1">
            <w:r w:rsidR="0004400B" w:rsidRPr="001D1C02">
              <w:rPr>
                <w:spacing w:val="-1"/>
              </w:rPr>
              <w:t>Orientation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</w:t>
            </w:r>
          </w:hyperlink>
        </w:p>
        <w:p w14:paraId="1BE91481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1" w:history="1">
            <w:r w:rsidR="0004400B" w:rsidRPr="001D1C02">
              <w:rPr>
                <w:spacing w:val="-1"/>
              </w:rPr>
              <w:t>Introduction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2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 w:line="253" w:lineRule="exact"/>
            <w:jc w:val="center"/>
            <w:rPr>
              <w:b w:val="0"/>
              <w:bCs w:val="0"/>
            </w:rPr>
          </w:pPr>
          <w:hyperlink w:anchor="_bookmark2" w:history="1">
            <w:r w:rsidR="0004400B" w:rsidRPr="001D1C02">
              <w:rPr>
                <w:spacing w:val="-1"/>
              </w:rPr>
              <w:t>Purpose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3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3" w:history="1">
            <w:r w:rsidR="0004400B" w:rsidRPr="001D1C02">
              <w:rPr>
                <w:spacing w:val="-1"/>
              </w:rPr>
              <w:t>Scope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4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4" w:history="1">
            <w:r w:rsidR="0004400B" w:rsidRPr="001D1C02">
              <w:rPr>
                <w:spacing w:val="-1"/>
              </w:rPr>
              <w:t>Target Audience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5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5" w:history="1">
            <w:r w:rsidR="0004400B" w:rsidRPr="001D1C02">
              <w:rPr>
                <w:spacing w:val="-1"/>
              </w:rPr>
              <w:t>Document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Overview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6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7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Requirements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14:paraId="1BE91487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/>
            <w:jc w:val="center"/>
            <w:rPr>
              <w:b w:val="0"/>
              <w:bCs w:val="0"/>
            </w:rPr>
          </w:pPr>
          <w:hyperlink w:anchor="_bookmark8" w:history="1">
            <w:r w:rsidR="0004400B" w:rsidRPr="001D1C02">
              <w:rPr>
                <w:spacing w:val="-1"/>
              </w:rPr>
              <w:t>Physical 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14:paraId="1BE91488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9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" w:history="1"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" w:history="1">
            <w:r w:rsidR="0004400B" w:rsidRPr="001D1C02">
              <w:rPr>
                <w:spacing w:val="-1"/>
              </w:rPr>
              <w:t>Load Balancer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B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Web </w:t>
            </w:r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C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8"/>
            </w:tabs>
            <w:jc w:val="center"/>
            <w:rPr>
              <w:b w:val="0"/>
              <w:bCs w:val="0"/>
            </w:rPr>
          </w:pPr>
          <w:hyperlink w:anchor="_bookmark13" w:history="1">
            <w:r w:rsidR="0004400B" w:rsidRPr="001D1C02">
              <w:rPr>
                <w:spacing w:val="-1"/>
              </w:rPr>
              <w:t>Controller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4" w:history="1">
            <w:r w:rsidR="0004400B" w:rsidRPr="001D1C02">
              <w:rPr>
                <w:spacing w:val="-1"/>
              </w:rPr>
              <w:t>Stay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Synchronizer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8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5" w:history="1">
            <w:r w:rsidR="0004400B" w:rsidRPr="001D1C02">
              <w:rPr>
                <w:spacing w:val="-1"/>
              </w:rPr>
              <w:t>Data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(DAL)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8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6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Exchange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9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7" w:history="1">
            <w:r w:rsidR="0004400B" w:rsidRPr="001D1C02">
              <w:rPr>
                <w:spacing w:val="-1"/>
              </w:rPr>
              <w:t>Medical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Domain </w:t>
            </w:r>
            <w:r w:rsidR="0004400B" w:rsidRPr="001D1C02">
              <w:t>Web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Services (MDWS)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</w:t>
            </w:r>
          </w:hyperlink>
        </w:p>
        <w:p w14:paraId="1BE9149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line="276" w:lineRule="exact"/>
            <w:rPr>
              <w:b w:val="0"/>
              <w:bCs w:val="0"/>
            </w:rPr>
          </w:pPr>
          <w:hyperlink w:anchor="_bookmark19" w:history="1">
            <w:r w:rsidR="0004400B" w:rsidRPr="001D1C02">
              <w:rPr>
                <w:spacing w:val="-1"/>
              </w:rPr>
              <w:t>Care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Enhance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Review Management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Enterprise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(CERME)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14:paraId="1BE91492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0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UI</w:t>
            </w:r>
            <w:r w:rsidR="0004400B" w:rsidRPr="001D1C02">
              <w:rPr>
                <w:spacing w:val="-1"/>
              </w:rPr>
              <w:t xml:space="preserve"> 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14:paraId="1BE91493" w14:textId="77777777" w:rsidR="00687195" w:rsidRPr="001D1C02" w:rsidRDefault="00A72D95">
          <w:pPr>
            <w:pStyle w:val="TOC1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ind w:right="6"/>
            <w:jc w:val="center"/>
            <w:rPr>
              <w:b w:val="0"/>
              <w:bCs w:val="0"/>
            </w:rPr>
          </w:pPr>
          <w:hyperlink w:anchor="_bookmark22" w:history="1"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4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19"/>
            <w:jc w:val="center"/>
            <w:rPr>
              <w:b w:val="0"/>
              <w:bCs w:val="0"/>
            </w:rPr>
          </w:pPr>
          <w:hyperlink w:anchor="_bookmark23" w:history="1">
            <w:r w:rsidR="0004400B" w:rsidRPr="001D1C02">
              <w:rPr>
                <w:spacing w:val="-1"/>
              </w:rPr>
              <w:t>Timeout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5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4" w:history="1">
            <w:r w:rsidR="0004400B" w:rsidRPr="001D1C02">
              <w:rPr>
                <w:spacing w:val="-1"/>
              </w:rPr>
              <w:t>Lockout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6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5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Format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7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26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Value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27" w:history="1">
            <w:r w:rsidR="0004400B" w:rsidRPr="001D1C02">
              <w:rPr>
                <w:spacing w:val="-1"/>
              </w:rPr>
              <w:t>Day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Being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Reviewed </w:t>
            </w:r>
            <w:r w:rsidR="0004400B" w:rsidRPr="001D1C02">
              <w:t xml:space="preserve">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28" w:history="1">
            <w:r w:rsidR="0004400B" w:rsidRPr="001D1C02">
              <w:rPr>
                <w:spacing w:val="-1"/>
              </w:rPr>
              <w:t>Start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Date and End</w:t>
            </w:r>
            <w:r w:rsidR="0004400B" w:rsidRPr="001D1C02">
              <w:t xml:space="preserve"> 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A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9" w:history="1">
            <w:r w:rsidR="0004400B" w:rsidRPr="001D1C02">
              <w:rPr>
                <w:spacing w:val="-1"/>
              </w:rPr>
              <w:t>Text Entry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Field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16</w:t>
            </w:r>
          </w:hyperlink>
        </w:p>
        <w:p w14:paraId="1BE9149B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30" w:history="1">
            <w:r w:rsidR="0004400B" w:rsidRPr="001D1C02">
              <w:rPr>
                <w:spacing w:val="-1"/>
              </w:rPr>
              <w:t>Remote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 Calls (RPCs)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17</w:t>
            </w:r>
          </w:hyperlink>
        </w:p>
        <w:p w14:paraId="1BE9149C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31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18</w:t>
            </w:r>
          </w:hyperlink>
        </w:p>
        <w:p w14:paraId="1BE9149D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34" w:history="1">
            <w:r w:rsidR="0004400B" w:rsidRPr="001D1C02">
              <w:rPr>
                <w:spacing w:val="-1"/>
              </w:rPr>
              <w:t>Relational 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9E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5" w:history="1">
            <w:r w:rsidR="0004400B" w:rsidRPr="001D1C02">
              <w:rPr>
                <w:spacing w:val="-1"/>
              </w:rPr>
              <w:t>Schema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9F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6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A0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8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20</w:t>
            </w:r>
          </w:hyperlink>
        </w:p>
        <w:p w14:paraId="1BE914A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3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AdminLogging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14:paraId="1BE914A2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AdmissionReviewType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14:paraId="1BE914A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AdmissionSource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14:paraId="1BE914A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CareLevel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14:paraId="1BE914A5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CareType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14:paraId="1BE914A6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CermeReviewXML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14:paraId="1BE914A7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CriteriaMetDetailedOutcome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14:paraId="1BE914A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4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DismissStayReason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14:paraId="1BE914A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14:paraId="1BE914A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ExchangeAuthenticationPermissions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14:paraId="1BE914A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26</w:t>
            </w:r>
          </w:hyperlink>
        </w:p>
        <w:p w14:paraId="1BE914AC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14:paraId="1BE914A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FacilityTreatingSpecialty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14:paraId="1BE914A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ExchangeState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14:paraId="1BE914A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MASMovementTransactionType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14:paraId="1BE914B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29</w:t>
            </w:r>
          </w:hyperlink>
        </w:p>
        <w:p w14:paraId="1BE914B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14:paraId="1BE914B2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NumiConfig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14:paraId="1BE914B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31</w:t>
            </w:r>
          </w:hyperlink>
        </w:p>
        <w:p w14:paraId="1BE914B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NumiUserSiteActivityBitmask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32</w:t>
            </w:r>
          </w:hyperlink>
        </w:p>
        <w:p w14:paraId="1BE914B5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33</w:t>
            </w:r>
          </w:hyperlink>
        </w:p>
        <w:p w14:paraId="1BE914B6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34</w:t>
            </w:r>
          </w:hyperlink>
        </w:p>
        <w:p w14:paraId="1BE914B7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35</w:t>
            </w:r>
          </w:hyperlink>
        </w:p>
        <w:p w14:paraId="1BE914B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38</w:t>
            </w:r>
          </w:hyperlink>
        </w:p>
        <w:p w14:paraId="1BE914B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14:paraId="1BE914B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14:paraId="1BE914B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14:paraId="1BE914BC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14:paraId="1BE914B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45</w:t>
            </w:r>
          </w:hyperlink>
        </w:p>
        <w:p w14:paraId="1BE914B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46</w:t>
            </w:r>
          </w:hyperlink>
        </w:p>
        <w:p w14:paraId="1BE914B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14:paraId="1BE914C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14:paraId="1BE914C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ReasonCategory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14:paraId="1BE914C2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Region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14:paraId="1BE914C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Reports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50</w:t>
            </w:r>
          </w:hyperlink>
        </w:p>
        <w:p w14:paraId="1BE914C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14:paraId="1BE914C5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ServiceSection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14:paraId="1BE914C6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52</w:t>
            </w:r>
          </w:hyperlink>
        </w:p>
        <w:p w14:paraId="1BE914C7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Status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53</w:t>
            </w:r>
          </w:hyperlink>
        </w:p>
        <w:p w14:paraId="1BE914C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TreatingSpecialtyDismissalType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14:paraId="1BE914C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VISN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14:paraId="1BE914C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8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WardLocation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55</w:t>
            </w:r>
          </w:hyperlink>
        </w:p>
        <w:p w14:paraId="1BE914C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8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WebLog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14:paraId="1BE914CC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2" w:history="1">
            <w:r w:rsidR="0004400B" w:rsidRPr="001D1C02">
              <w:rPr>
                <w:spacing w:val="-1"/>
              </w:rPr>
              <w:t xml:space="preserve">SQL </w:t>
            </w:r>
            <w:r w:rsidR="0004400B" w:rsidRPr="001D1C02">
              <w:t>Jobs</w:t>
            </w:r>
            <w:r w:rsidR="0004400B" w:rsidRPr="001D1C02">
              <w:tab/>
              <w:t>56</w:t>
            </w:r>
          </w:hyperlink>
        </w:p>
        <w:p w14:paraId="1BE914C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 w:line="276" w:lineRule="exact"/>
            <w:jc w:val="center"/>
            <w:rPr>
              <w:b w:val="0"/>
              <w:bCs w:val="0"/>
            </w:rPr>
          </w:pPr>
          <w:hyperlink w:anchor="_bookmark8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SQLJobs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14:paraId="1BE914CE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4" w:history="1">
            <w:r w:rsidR="0004400B" w:rsidRPr="001D1C02">
              <w:rPr>
                <w:spacing w:val="-1"/>
              </w:rPr>
              <w:t>Report Database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14:paraId="1BE914C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85" w:history="1">
            <w:r w:rsidR="0004400B" w:rsidRPr="001D1C02">
              <w:rPr>
                <w:spacing w:val="-1"/>
              </w:rPr>
              <w:t>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Database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14:paraId="1BE914D0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91"/>
            </w:tabs>
            <w:spacing w:before="119"/>
            <w:ind w:hanging="399"/>
            <w:rPr>
              <w:b w:val="0"/>
              <w:bCs w:val="0"/>
            </w:rPr>
          </w:pPr>
          <w:hyperlink w:anchor="_bookmark86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3"/>
              </w:rPr>
              <w:t xml:space="preserve"> </w:t>
            </w:r>
            <w:r w:rsidR="0004400B" w:rsidRPr="001D1C02">
              <w:rPr>
                <w:spacing w:val="-1"/>
              </w:rPr>
              <w:t xml:space="preserve">Options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1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87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Options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2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8" w:history="1">
            <w:r w:rsidR="0004400B" w:rsidRPr="001D1C02">
              <w:rPr>
                <w:spacing w:val="-1"/>
              </w:rPr>
              <w:t>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89" w:history="1">
            <w:r w:rsidR="0004400B" w:rsidRPr="001D1C02">
              <w:rPr>
                <w:spacing w:val="-1"/>
              </w:rPr>
              <w:t>Admin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0" w:history="1">
            <w:r w:rsidR="0004400B" w:rsidRPr="001D1C02">
              <w:rPr>
                <w:spacing w:val="-1"/>
              </w:rPr>
              <w:t>Reports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5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1" w:history="1">
            <w:r w:rsidR="0004400B" w:rsidRPr="001D1C02">
              <w:rPr>
                <w:spacing w:val="-1"/>
              </w:rPr>
              <w:t>Tools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6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92" w:history="1">
            <w:r w:rsidR="0004400B" w:rsidRPr="001D1C02">
              <w:t>Help</w:t>
            </w:r>
            <w:r w:rsidR="0004400B" w:rsidRPr="001D1C02">
              <w:rPr>
                <w:spacing w:val="-1"/>
              </w:rPr>
              <w:t xml:space="preserve">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59</w:t>
            </w:r>
          </w:hyperlink>
        </w:p>
        <w:p w14:paraId="1BE914D7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93" w:history="1">
            <w:r w:rsidR="0004400B" w:rsidRPr="001D1C02">
              <w:rPr>
                <w:spacing w:val="-1"/>
              </w:rPr>
              <w:t xml:space="preserve">Security Keys </w:t>
            </w:r>
            <w:r w:rsidR="0004400B" w:rsidRPr="001D1C02">
              <w:t>and/or</w:t>
            </w:r>
            <w:r w:rsidR="0004400B" w:rsidRPr="001D1C02">
              <w:rPr>
                <w:spacing w:val="-1"/>
              </w:rPr>
              <w:t xml:space="preserve"> 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8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94" w:history="1">
            <w:r w:rsidR="0004400B" w:rsidRPr="001D1C02">
              <w:rPr>
                <w:spacing w:val="-1"/>
              </w:rPr>
              <w:t>VistA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Rights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 xml:space="preserve">needed </w:t>
            </w:r>
            <w:r w:rsidR="0004400B" w:rsidRPr="001D1C02">
              <w:t>for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NUMI 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9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5" w:history="1">
            <w:r w:rsidR="0004400B" w:rsidRPr="001D1C02">
              <w:rPr>
                <w:spacing w:val="-1"/>
              </w:rPr>
              <w:t>General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A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6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Auditing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7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Accountability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C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8" w:history="1">
            <w:r w:rsidR="0004400B" w:rsidRPr="001D1C02">
              <w:rPr>
                <w:spacing w:val="-1"/>
              </w:rPr>
              <w:t>Auditable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Events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9" w:history="1">
            <w:r w:rsidR="0004400B" w:rsidRPr="001D1C02">
              <w:rPr>
                <w:spacing w:val="-1"/>
              </w:rPr>
              <w:t>Content</w:t>
            </w:r>
            <w:r w:rsidR="0004400B" w:rsidRPr="001D1C02">
              <w:t xml:space="preserve"> of</w:t>
            </w:r>
            <w:r w:rsidR="0004400B" w:rsidRPr="001D1C02">
              <w:rPr>
                <w:spacing w:val="-1"/>
              </w:rPr>
              <w:t xml:space="preserve"> 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0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Capacity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D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1" w:history="1">
            <w:r w:rsidR="0004400B" w:rsidRPr="001D1C02">
              <w:rPr>
                <w:spacing w:val="-1"/>
              </w:rPr>
              <w:t>Response</w:t>
            </w:r>
            <w:r w:rsidR="0004400B" w:rsidRPr="001D1C02">
              <w:t xml:space="preserve"> to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Failures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E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2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Monitoring,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Analysis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Reporting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E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3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Reduction and 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Generation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2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4" w:history="1">
            <w:r w:rsidR="0004400B" w:rsidRPr="001D1C02">
              <w:rPr>
                <w:spacing w:val="-1"/>
              </w:rPr>
              <w:t>Time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Stamps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5" w:history="1">
            <w:r w:rsidR="0004400B" w:rsidRPr="001D1C02">
              <w:rPr>
                <w:spacing w:val="-1"/>
              </w:rPr>
              <w:t>Protection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of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106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 Retention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5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07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>-</w:t>
            </w:r>
            <w:r w:rsidR="0004400B" w:rsidRPr="001D1C02">
              <w:rPr>
                <w:spacing w:val="-1"/>
              </w:rPr>
              <w:t xml:space="preserve"> Authentication</w:t>
            </w:r>
            <w:r w:rsidR="0004400B" w:rsidRPr="001D1C02">
              <w:t xml:space="preserve"> and</w:t>
            </w:r>
            <w:r w:rsidR="0004400B" w:rsidRPr="001D1C02">
              <w:rPr>
                <w:spacing w:val="-1"/>
              </w:rPr>
              <w:t xml:space="preserve"> Authorization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6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08" w:history="1">
            <w:r w:rsidR="0004400B" w:rsidRPr="001D1C02">
              <w:rPr>
                <w:spacing w:val="-1"/>
              </w:rPr>
              <w:t>Identification and Authentication 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7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9" w:history="1">
            <w:r w:rsidR="0004400B" w:rsidRPr="001D1C02">
              <w:rPr>
                <w:spacing w:val="-1"/>
              </w:rPr>
              <w:t>User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0" w:history="1">
            <w:r w:rsidR="0004400B" w:rsidRPr="001D1C02">
              <w:rPr>
                <w:spacing w:val="-1"/>
              </w:rPr>
              <w:t>Device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1" w:history="1">
            <w:r w:rsidR="0004400B" w:rsidRPr="001D1C02">
              <w:rPr>
                <w:spacing w:val="-1"/>
              </w:rPr>
              <w:t>Identifier 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2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3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Feedback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C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4" w:history="1">
            <w:r w:rsidR="0004400B" w:rsidRPr="001D1C02">
              <w:rPr>
                <w:spacing w:val="-1"/>
              </w:rPr>
              <w:t>Cryptographic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Module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D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1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Access 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16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Environmental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Protection Policy</w:t>
            </w:r>
            <w:r w:rsidR="0004400B" w:rsidRPr="001D1C02">
              <w:t xml:space="preserve"> &amp; </w:t>
            </w:r>
            <w:r w:rsidR="0004400B" w:rsidRPr="001D1C02">
              <w:rPr>
                <w:spacing w:val="-1"/>
              </w:rPr>
              <w:t>Procedure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7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Authorizations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8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9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Transmission 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2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0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Display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3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1" w:history="1">
            <w:r w:rsidR="0004400B" w:rsidRPr="001D1C02">
              <w:rPr>
                <w:spacing w:val="-1"/>
              </w:rPr>
              <w:t>Monitoring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4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2" w:history="1">
            <w:r w:rsidR="0004400B" w:rsidRPr="001D1C02">
              <w:rPr>
                <w:spacing w:val="-1"/>
              </w:rPr>
              <w:t>Visitor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5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23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6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4" w:history="1">
            <w:r w:rsidR="0004400B" w:rsidRPr="001D1C02">
              <w:t>Mail</w:t>
            </w:r>
            <w:r w:rsidR="0004400B" w:rsidRPr="001D1C02">
              <w:rPr>
                <w:spacing w:val="-1"/>
              </w:rPr>
              <w:t xml:space="preserve"> Groups,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Alerts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Bulletins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7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jc w:val="center"/>
            <w:rPr>
              <w:b w:val="0"/>
              <w:bCs w:val="0"/>
            </w:rPr>
          </w:pPr>
          <w:hyperlink w:anchor="_bookmark12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8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26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9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7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A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8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Training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9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Testing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and </w:t>
            </w:r>
            <w:r w:rsidR="0004400B" w:rsidRPr="001D1C02">
              <w:t>Exercises</w:t>
            </w:r>
            <w:r w:rsidR="0004400B" w:rsidRPr="001D1C02">
              <w:tab/>
              <w:t>70</w:t>
            </w:r>
          </w:hyperlink>
        </w:p>
        <w:p w14:paraId="1BE914FC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0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Update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14:paraId="1BE914FD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1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14:paraId="1BE914FE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2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71</w:t>
            </w:r>
          </w:hyperlink>
        </w:p>
        <w:p w14:paraId="1BE914FF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3" w:history="1">
            <w:r w:rsidR="0004400B" w:rsidRPr="001D1C02">
              <w:rPr>
                <w:spacing w:val="-1"/>
              </w:rPr>
              <w:t>Telecommunications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Services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0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4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Backup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1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541"/>
              <w:tab w:val="right" w:leader="dot" w:pos="9490"/>
            </w:tabs>
            <w:spacing w:line="276" w:lineRule="exact"/>
            <w:ind w:left="1540" w:hanging="1001"/>
            <w:rPr>
              <w:b w:val="0"/>
              <w:bCs w:val="0"/>
            </w:rPr>
          </w:pPr>
          <w:hyperlink w:anchor="_bookmark135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Recovery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Reconstitution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2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36" w:history="1">
            <w:r w:rsidR="0004400B" w:rsidRPr="001D1C02">
              <w:t>File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Security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73</w:t>
            </w:r>
          </w:hyperlink>
        </w:p>
        <w:p w14:paraId="1BE91503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137" w:history="1">
            <w:r w:rsidR="0004400B" w:rsidRPr="001D1C02">
              <w:t>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(Client-Sided</w:t>
            </w:r>
            <w:r w:rsidR="0004400B" w:rsidRPr="001D1C02">
              <w:t xml:space="preserve"> 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74</w:t>
            </w:r>
          </w:hyperlink>
        </w:p>
        <w:p w14:paraId="1BE91504" w14:textId="77777777" w:rsidR="00687195" w:rsidRPr="001D1C02" w:rsidRDefault="00A72D95">
          <w:pPr>
            <w:pStyle w:val="TOC2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spacing w:before="58"/>
            <w:ind w:left="739" w:right="6" w:hanging="599"/>
            <w:jc w:val="center"/>
            <w:rPr>
              <w:b w:val="0"/>
              <w:bCs w:val="0"/>
            </w:rPr>
          </w:pPr>
          <w:hyperlink w:anchor="_bookmark138" w:history="1">
            <w:r w:rsidR="0004400B" w:rsidRPr="001D1C02">
              <w:rPr>
                <w:spacing w:val="-1"/>
              </w:rPr>
              <w:t xml:space="preserve">Set-up </w:t>
            </w:r>
            <w:r w:rsidR="0004400B" w:rsidRPr="001D1C02">
              <w:t xml:space="preserve">and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14:paraId="1BE91505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20"/>
            <w:ind w:left="1139" w:hanging="799"/>
            <w:jc w:val="center"/>
            <w:rPr>
              <w:b w:val="0"/>
              <w:bCs w:val="0"/>
            </w:rPr>
          </w:pPr>
          <w:hyperlink w:anchor="_bookmark139" w:history="1">
            <w:r w:rsidR="0004400B" w:rsidRPr="001D1C02">
              <w:rPr>
                <w:spacing w:val="-1"/>
              </w:rPr>
              <w:t>Deployment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Package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14:paraId="1BE91506" w14:textId="77777777" w:rsidR="00687195" w:rsidRPr="001D1C02" w:rsidRDefault="00A72D95">
          <w:pPr>
            <w:pStyle w:val="TOC1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ind w:left="739" w:right="6" w:hanging="600"/>
            <w:jc w:val="center"/>
            <w:rPr>
              <w:b w:val="0"/>
              <w:bCs w:val="0"/>
            </w:rPr>
          </w:pPr>
          <w:hyperlink w:anchor="_bookmark140" w:history="1">
            <w:r w:rsidR="0004400B" w:rsidRPr="001D1C02">
              <w:rPr>
                <w:spacing w:val="-1"/>
              </w:rPr>
              <w:t>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14:paraId="1BE91507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19"/>
            <w:ind w:left="1139" w:hanging="799"/>
            <w:jc w:val="center"/>
            <w:rPr>
              <w:b w:val="0"/>
              <w:bCs w:val="0"/>
            </w:rPr>
          </w:pPr>
          <w:hyperlink w:anchor="_bookmark141" w:history="1">
            <w:r w:rsidR="0004400B" w:rsidRPr="001D1C02">
              <w:rPr>
                <w:spacing w:val="-1"/>
              </w:rPr>
              <w:t>High Level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NUMI </w:t>
            </w:r>
            <w:r w:rsidR="0004400B" w:rsidRPr="001D1C02">
              <w:t>Exceptions</w:t>
            </w:r>
            <w:r w:rsidR="0004400B" w:rsidRPr="001D1C02">
              <w:tab/>
              <w:t>76</w:t>
            </w:r>
          </w:hyperlink>
        </w:p>
        <w:p w14:paraId="1BE91508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3" w:history="1">
            <w:r w:rsidR="0004400B" w:rsidRPr="001D1C02">
              <w:rPr>
                <w:spacing w:val="-1"/>
              </w:rPr>
              <w:t>Error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 xml:space="preserve">Components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their Meaning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14:paraId="1BE91509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5" w:history="1">
            <w:r w:rsidR="0004400B" w:rsidRPr="001D1C02">
              <w:rPr>
                <w:spacing w:val="-1"/>
              </w:rPr>
              <w:t>Common Executable Errors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A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6" w:history="1">
            <w:r w:rsidR="0004400B" w:rsidRPr="001D1C02">
              <w:rPr>
                <w:spacing w:val="-1"/>
              </w:rPr>
              <w:t>General 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B" w14:textId="77777777" w:rsidR="00687195" w:rsidRPr="001D1C02" w:rsidRDefault="00A72D95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before="1"/>
            <w:ind w:left="1540" w:hanging="1001"/>
            <w:jc w:val="center"/>
            <w:rPr>
              <w:b w:val="0"/>
              <w:bCs w:val="0"/>
            </w:rPr>
          </w:pPr>
          <w:hyperlink w:anchor="_bookmark147" w:history="1">
            <w:r w:rsidR="0004400B" w:rsidRPr="001D1C02">
              <w:rPr>
                <w:spacing w:val="-1"/>
              </w:rPr>
              <w:t>CERME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C" w14:textId="07C48C01" w:rsidR="00687195" w:rsidRPr="001D1C02" w:rsidRDefault="000F7513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r>
            <w:fldChar w:fldCharType="begin"/>
          </w:r>
          <w:ins w:id="22" w:author="Department of Veterans Affairs" w:date="2016-10-03T15:22:00Z">
            <w:r w:rsidR="00F418A0">
              <w:instrText>HYPERLINK  \l "_bookmark148"</w:instrText>
            </w:r>
          </w:ins>
          <w:del w:id="23" w:author="Department of Veterans Affairs" w:date="2016-10-03T15:22:00Z">
            <w:r w:rsidDel="00F418A0">
              <w:delInstrText xml:space="preserve"> HYPERLINK \l "_bookmark148" </w:delInstrText>
            </w:r>
          </w:del>
          <w:ins w:id="24" w:author="Department of Veterans Affairs" w:date="2016-10-03T15:22:00Z"/>
          <w:r>
            <w:fldChar w:fldCharType="separate"/>
          </w:r>
          <w:del w:id="25" w:author="Department of Veterans Affairs" w:date="2016-10-03T15:22:00Z">
            <w:r w:rsidR="0004400B" w:rsidRPr="00F418A0" w:rsidDel="00F418A0">
              <w:rPr>
                <w:spacing w:val="-1"/>
                <w:highlight w:val="yellow"/>
              </w:rPr>
              <w:delText>Tier</w:delText>
            </w:r>
            <w:r w:rsidR="0004400B" w:rsidRPr="00F418A0" w:rsidDel="00F418A0">
              <w:rPr>
                <w:highlight w:val="yellow"/>
              </w:rPr>
              <w:delText xml:space="preserve"> 3</w:delText>
            </w:r>
          </w:del>
          <w:del w:id="26" w:author="Department of Veterans Affairs" w:date="2016-10-03T15:19:00Z">
            <w:r w:rsidR="0004400B" w:rsidRPr="00F418A0" w:rsidDel="000917F8">
              <w:rPr>
                <w:highlight w:val="yellow"/>
              </w:rPr>
              <w:delText xml:space="preserve">: </w:delText>
            </w:r>
          </w:del>
          <w:del w:id="27" w:author="Department of Veterans Affairs" w:date="2016-10-03T09:57:00Z">
            <w:r w:rsidR="0004400B" w:rsidRPr="00F418A0" w:rsidDel="00E82013">
              <w:rPr>
                <w:spacing w:val="-1"/>
                <w:highlight w:val="yellow"/>
              </w:rPr>
              <w:delText>MNT-NUMI,</w:delText>
            </w:r>
            <w:r w:rsidR="0004400B" w:rsidRPr="00F418A0" w:rsidDel="00E82013">
              <w:rPr>
                <w:highlight w:val="yellow"/>
              </w:rPr>
              <w:delText xml:space="preserve"> </w:delText>
            </w:r>
            <w:r w:rsidR="0004400B" w:rsidRPr="00F418A0" w:rsidDel="00E82013">
              <w:rPr>
                <w:spacing w:val="-1"/>
                <w:highlight w:val="yellow"/>
              </w:rPr>
              <w:delText>DEV-NUMINUM</w:delText>
            </w:r>
          </w:del>
          <w:del w:id="28" w:author="Department of Veterans Affairs" w:date="2016-10-03T15:19:00Z">
            <w:r w:rsidR="0004400B" w:rsidRPr="00F418A0" w:rsidDel="000917F8">
              <w:rPr>
                <w:spacing w:val="-1"/>
                <w:highlight w:val="yellow"/>
              </w:rPr>
              <w:delText>I</w:delText>
            </w:r>
          </w:del>
          <w:del w:id="29" w:author="Department of Veterans Affairs" w:date="2016-10-03T15:22:00Z">
            <w:r w:rsidR="0004400B" w:rsidRPr="00F418A0" w:rsidDel="00F418A0">
              <w:rPr>
                <w:spacing w:val="-1"/>
                <w:highlight w:val="yellow"/>
              </w:rPr>
              <w:tab/>
            </w:r>
            <w:r w:rsidR="0004400B" w:rsidRPr="00F418A0" w:rsidDel="00F418A0">
              <w:rPr>
                <w:highlight w:val="yellow"/>
              </w:rPr>
              <w:delText>88</w:delText>
            </w:r>
          </w:del>
          <w:ins w:id="30" w:author="Department of Veterans Affairs" w:date="2016-10-03T15:22:00Z">
            <w:r w:rsidR="00F418A0" w:rsidRPr="00F418A0">
              <w:rPr>
                <w:highlight w:val="yellow"/>
              </w:rPr>
              <w:t>Tier 2</w:t>
            </w:r>
            <w:r w:rsidR="00F418A0">
              <w:t xml:space="preserve"> and </w:t>
            </w:r>
            <w:r w:rsidR="00F418A0">
              <w:t>T</w:t>
            </w:r>
            <w:r w:rsidR="00F418A0">
              <w:t>i</w:t>
            </w:r>
            <w:r w:rsidR="00F418A0">
              <w:t>e</w:t>
            </w:r>
            <w:r w:rsidR="00F418A0">
              <w:t xml:space="preserve">r 3 </w:t>
            </w:r>
            <w:r w:rsidR="00F418A0" w:rsidRPr="00F418A0">
              <w:rPr>
                <w:highlight w:val="yellow"/>
              </w:rPr>
              <w:t>Support</w:t>
            </w:r>
            <w:r w:rsidR="00F418A0">
              <w:tab/>
              <w:t>88</w:t>
            </w:r>
          </w:ins>
          <w:r>
            <w:fldChar w:fldCharType="end"/>
          </w:r>
        </w:p>
        <w:p w14:paraId="1BE9150D" w14:textId="77777777" w:rsidR="00687195" w:rsidRPr="001D1C02" w:rsidRDefault="00A72D95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line="252" w:lineRule="exact"/>
            <w:ind w:left="1139" w:hanging="799"/>
            <w:jc w:val="center"/>
            <w:rPr>
              <w:b w:val="0"/>
              <w:bCs w:val="0"/>
            </w:rPr>
          </w:pPr>
          <w:hyperlink w:anchor="_bookmark149" w:history="1">
            <w:r w:rsidR="0004400B" w:rsidRPr="001D1C02">
              <w:rPr>
                <w:spacing w:val="-1"/>
              </w:rPr>
              <w:t>ICD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for</w:t>
            </w:r>
            <w:r w:rsidR="0004400B" w:rsidRPr="001D1C02">
              <w:rPr>
                <w:spacing w:val="-1"/>
              </w:rPr>
              <w:t xml:space="preserve"> Messaging Specifications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89</w:t>
            </w:r>
          </w:hyperlink>
        </w:p>
        <w:p w14:paraId="1BE9150E" w14:textId="77777777" w:rsidR="00687195" w:rsidRPr="001D1C02" w:rsidRDefault="00A72D95">
          <w:pPr>
            <w:pStyle w:val="TOC2"/>
            <w:tabs>
              <w:tab w:val="right" w:leader="dot" w:pos="9342"/>
            </w:tabs>
            <w:spacing w:line="253" w:lineRule="exact"/>
            <w:ind w:left="191"/>
            <w:jc w:val="center"/>
            <w:rPr>
              <w:b w:val="0"/>
              <w:bCs w:val="0"/>
            </w:rPr>
          </w:pPr>
          <w:hyperlink w:anchor="_bookmark150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A – </w:t>
            </w:r>
            <w:r w:rsidR="0004400B" w:rsidRPr="001D1C02">
              <w:rPr>
                <w:spacing w:val="-1"/>
              </w:rPr>
              <w:t>Acronyms</w:t>
            </w:r>
            <w:r w:rsidR="0004400B" w:rsidRPr="001D1C02">
              <w:t xml:space="preserve"> and </w:t>
            </w:r>
            <w:r w:rsidR="0004400B" w:rsidRPr="001D1C02">
              <w:rPr>
                <w:spacing w:val="-1"/>
              </w:rPr>
              <w:t>Terms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90</w:t>
            </w:r>
          </w:hyperlink>
        </w:p>
        <w:p w14:paraId="1BE9150F" w14:textId="77777777" w:rsidR="00687195" w:rsidRPr="001D1C02" w:rsidRDefault="00A72D95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2" w:history="1">
            <w:r w:rsidR="0004400B" w:rsidRPr="001D1C02">
              <w:rPr>
                <w:spacing w:val="-1"/>
              </w:rPr>
              <w:t>Appendix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B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Medical Domain Web Services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(MDWS)</w:t>
            </w:r>
            <w:r w:rsidR="0004400B" w:rsidRPr="001D1C02">
              <w:rPr>
                <w:spacing w:val="-1"/>
              </w:rPr>
              <w:t xml:space="preserve">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94</w:t>
            </w:r>
          </w:hyperlink>
        </w:p>
        <w:p w14:paraId="1BE91510" w14:textId="77777777" w:rsidR="00687195" w:rsidRPr="001D1C02" w:rsidRDefault="00A72D95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C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Dependencies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97</w:t>
            </w:r>
          </w:hyperlink>
        </w:p>
        <w:p w14:paraId="1BE91511" w14:textId="77777777" w:rsidR="00687195" w:rsidRPr="001D1C02" w:rsidRDefault="00A72D95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5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D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>–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Interfacing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98</w:t>
            </w:r>
          </w:hyperlink>
        </w:p>
        <w:p w14:paraId="1BE91512" w14:textId="77777777" w:rsidR="00687195" w:rsidRPr="001D1C02" w:rsidRDefault="00A72D95">
          <w:pPr>
            <w:pStyle w:val="TOC2"/>
            <w:tabs>
              <w:tab w:val="right" w:leader="dot" w:pos="9342"/>
            </w:tabs>
            <w:ind w:left="190"/>
            <w:jc w:val="center"/>
            <w:rPr>
              <w:b w:val="0"/>
              <w:bCs w:val="0"/>
            </w:rPr>
          </w:pPr>
          <w:hyperlink w:anchor="_bookmark156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E –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Official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99</w:t>
            </w:r>
          </w:hyperlink>
        </w:p>
        <w:p w14:paraId="1BE91513" w14:textId="77777777" w:rsidR="00687195" w:rsidRPr="001D1C02" w:rsidRDefault="00A72D95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7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F – </w:t>
            </w:r>
            <w:r w:rsidR="0004400B" w:rsidRPr="001D1C02">
              <w:rPr>
                <w:spacing w:val="-1"/>
              </w:rPr>
              <w:t>Section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508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Compliance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101</w:t>
            </w:r>
          </w:hyperlink>
        </w:p>
        <w:p w14:paraId="1BE91514" w14:textId="77777777" w:rsidR="00687195" w:rsidRPr="001D1C02" w:rsidRDefault="00A72D95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8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G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Development</w:t>
            </w:r>
            <w:r w:rsidR="0004400B" w:rsidRPr="001D1C02">
              <w:t xml:space="preserve"> Tools</w:t>
            </w:r>
            <w:r w:rsidR="0004400B" w:rsidRPr="001D1C02">
              <w:tab/>
              <w:t>106</w:t>
            </w:r>
          </w:hyperlink>
        </w:p>
        <w:p w14:paraId="1BE91515" w14:textId="77777777" w:rsidR="00687195" w:rsidRPr="001D1C02" w:rsidRDefault="00A72D95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59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H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Workflow Example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108</w:t>
            </w:r>
          </w:hyperlink>
        </w:p>
        <w:p w14:paraId="1BE91516" w14:textId="77777777" w:rsidR="00687195" w:rsidRPr="001D1C02" w:rsidRDefault="00A72D95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62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I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Free Text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Search Criteria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110</w:t>
            </w:r>
          </w:hyperlink>
        </w:p>
        <w:p w14:paraId="1BE91517" w14:textId="77777777" w:rsidR="00687195" w:rsidRPr="001D1C02" w:rsidRDefault="00A72D95" w:rsidP="005D6A28">
          <w:pPr>
            <w:pStyle w:val="TOC2"/>
            <w:tabs>
              <w:tab w:val="right" w:leader="dot" w:pos="9339"/>
            </w:tabs>
            <w:ind w:left="188"/>
            <w:jc w:val="center"/>
            <w:rPr>
              <w:b w:val="0"/>
              <w:bCs w:val="0"/>
            </w:rPr>
            <w:sectPr w:rsidR="00687195" w:rsidRPr="001D1C02" w:rsidSect="00027FC9">
              <w:footerReference w:type="default" r:id="rId12"/>
              <w:type w:val="continuous"/>
              <w:pgSz w:w="12240" w:h="15840"/>
              <w:pgMar w:top="1418" w:right="1300" w:bottom="1543" w:left="1300" w:header="720" w:footer="720" w:gutter="0"/>
              <w:pgNumType w:fmt="lowerRoman"/>
              <w:cols w:space="720"/>
            </w:sectPr>
          </w:pPr>
          <w:hyperlink w:anchor="_bookmark16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J – </w:t>
            </w:r>
            <w:r w:rsidR="0004400B" w:rsidRPr="001D1C02">
              <w:rPr>
                <w:spacing w:val="-1"/>
              </w:rPr>
              <w:t>NUMI Database Servers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112</w:t>
            </w:r>
          </w:hyperlink>
        </w:p>
      </w:sdtContent>
    </w:sdt>
    <w:p w14:paraId="1BE91518" w14:textId="77777777" w:rsidR="00687195" w:rsidRPr="001D1C02" w:rsidRDefault="0004400B" w:rsidP="005D6A28">
      <w:pPr>
        <w:pStyle w:val="Heading1"/>
        <w:spacing w:before="38"/>
        <w:ind w:left="0" w:firstLine="0"/>
        <w:jc w:val="center"/>
        <w:rPr>
          <w:b w:val="0"/>
          <w:bCs w:val="0"/>
        </w:rPr>
      </w:pPr>
      <w:bookmarkStart w:id="35" w:name="Table_of_Tables"/>
      <w:bookmarkEnd w:id="35"/>
      <w:r w:rsidRPr="001D1C02">
        <w:rPr>
          <w:spacing w:val="-1"/>
        </w:rPr>
        <w:lastRenderedPageBreak/>
        <w:t>Table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of Tables</w:t>
      </w:r>
    </w:p>
    <w:p w14:paraId="1BE91519" w14:textId="77777777" w:rsidR="00687195" w:rsidRPr="001D1C02" w:rsidRDefault="00A72D95">
      <w:pPr>
        <w:pStyle w:val="Heading4"/>
        <w:tabs>
          <w:tab w:val="left" w:leader="dot" w:pos="9230"/>
        </w:tabs>
        <w:spacing w:before="277"/>
        <w:ind w:right="7"/>
        <w:jc w:val="center"/>
        <w:rPr>
          <w:b w:val="0"/>
          <w:bCs w:val="0"/>
        </w:rPr>
      </w:pPr>
      <w:hyperlink w:anchor="_bookmark6" w:history="1">
        <w:r w:rsidR="0004400B" w:rsidRPr="001D1C02">
          <w:rPr>
            <w:spacing w:val="-1"/>
          </w:rPr>
          <w:t>Table</w:t>
        </w:r>
        <w:r w:rsidR="0004400B" w:rsidRPr="001D1C02">
          <w:t xml:space="preserve"> 1: </w:t>
        </w:r>
        <w:r w:rsidR="0004400B" w:rsidRPr="001D1C02">
          <w:rPr>
            <w:spacing w:val="-1"/>
          </w:rPr>
          <w:t>SMG</w:t>
        </w:r>
        <w:r w:rsidR="0004400B" w:rsidRPr="001D1C02">
          <w:t xml:space="preserve"> </w:t>
        </w:r>
        <w:r w:rsidR="0004400B" w:rsidRPr="001D1C02">
          <w:rPr>
            <w:spacing w:val="-1"/>
          </w:rPr>
          <w:t>Document</w:t>
        </w:r>
        <w:r w:rsidR="0004400B" w:rsidRPr="001D1C02">
          <w:t xml:space="preserve"> </w:t>
        </w:r>
        <w:r w:rsidR="0004400B" w:rsidRPr="001D1C02">
          <w:rPr>
            <w:spacing w:val="-1"/>
          </w:rPr>
          <w:t>Sections</w:t>
        </w:r>
        <w:r w:rsidR="0004400B" w:rsidRPr="001D1C02">
          <w:rPr>
            <w:spacing w:val="-1"/>
          </w:rPr>
          <w:tab/>
        </w:r>
        <w:r w:rsidR="0004400B" w:rsidRPr="001D1C02">
          <w:t>2</w:t>
        </w:r>
      </w:hyperlink>
    </w:p>
    <w:p w14:paraId="1BE9151A" w14:textId="77777777" w:rsidR="00687195" w:rsidRPr="001D1C02" w:rsidRDefault="00A72D95">
      <w:pPr>
        <w:tabs>
          <w:tab w:val="left" w:leader="dot" w:pos="923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8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NUMIService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Operations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</w:t>
        </w:r>
      </w:hyperlink>
    </w:p>
    <w:p w14:paraId="1BE9151B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2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Components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</w:t>
        </w:r>
      </w:hyperlink>
    </w:p>
    <w:p w14:paraId="1BE9151C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7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Authorized 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Database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Users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19</w:t>
        </w:r>
      </w:hyperlink>
    </w:p>
    <w:p w14:paraId="1BE9151D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2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5: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High </w:t>
        </w:r>
        <w:r w:rsidR="0004400B" w:rsidRPr="001D1C02">
          <w:rPr>
            <w:rFonts w:ascii="Times New Roman"/>
            <w:b/>
            <w:sz w:val="24"/>
          </w:rPr>
          <w:t xml:space="preserve">level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exceptions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76</w:t>
        </w:r>
      </w:hyperlink>
    </w:p>
    <w:p w14:paraId="1BE9151E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4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6: </w:t>
        </w:r>
        <w:r w:rsidR="0004400B" w:rsidRPr="001D1C02">
          <w:rPr>
            <w:rFonts w:ascii="Times New Roman"/>
            <w:b/>
            <w:spacing w:val="-1"/>
            <w:sz w:val="24"/>
          </w:rPr>
          <w:t>Front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End </w:t>
        </w:r>
        <w:r w:rsidR="0004400B" w:rsidRPr="001D1C02">
          <w:rPr>
            <w:rFonts w:ascii="Times New Roman"/>
            <w:b/>
            <w:sz w:val="24"/>
          </w:rPr>
          <w:t>Messages</w:t>
        </w:r>
        <w:r w:rsidR="0004400B" w:rsidRPr="001D1C02">
          <w:rPr>
            <w:rFonts w:ascii="Times New Roman"/>
            <w:b/>
            <w:sz w:val="24"/>
          </w:rPr>
          <w:tab/>
          <w:t>78</w:t>
        </w:r>
      </w:hyperlink>
    </w:p>
    <w:p w14:paraId="1BE9151F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5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7: </w:t>
        </w:r>
        <w:r w:rsidR="0004400B" w:rsidRPr="001D1C02">
          <w:rPr>
            <w:rFonts w:ascii="Times New Roman"/>
            <w:b/>
            <w:spacing w:val="-1"/>
            <w:sz w:val="24"/>
          </w:rPr>
          <w:t>Acronyms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Terms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90</w:t>
        </w:r>
      </w:hyperlink>
    </w:p>
    <w:p w14:paraId="1BE91520" w14:textId="77777777" w:rsidR="00687195" w:rsidRPr="001D1C02" w:rsidRDefault="00A72D95">
      <w:pPr>
        <w:tabs>
          <w:tab w:val="left" w:leader="dot" w:pos="9130"/>
        </w:tabs>
        <w:ind w:left="580" w:right="147" w:hanging="441"/>
        <w:rPr>
          <w:rFonts w:ascii="Times New Roman" w:eastAsia="Times New Roman" w:hAnsi="Times New Roman" w:cs="Times New Roman"/>
          <w:sz w:val="24"/>
          <w:szCs w:val="24"/>
        </w:rPr>
      </w:pP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8: </w:t>
        </w:r>
        <w:r w:rsidR="0004400B" w:rsidRPr="001D1C02">
          <w:rPr>
            <w:rFonts w:ascii="Times New Roman"/>
            <w:b/>
            <w:spacing w:val="-1"/>
            <w:sz w:val="24"/>
          </w:rPr>
          <w:t>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Search </w:t>
        </w:r>
        <w:r w:rsidR="0004400B" w:rsidRPr="001D1C02">
          <w:rPr>
            <w:rFonts w:ascii="Times New Roman"/>
            <w:b/>
            <w:sz w:val="24"/>
          </w:rPr>
          <w:t xml:space="preserve">from </w:t>
        </w:r>
        <w:r w:rsidR="0004400B" w:rsidRPr="001D1C02">
          <w:rPr>
            <w:rFonts w:ascii="Times New Roman"/>
            <w:b/>
            <w:spacing w:val="-1"/>
            <w:sz w:val="24"/>
          </w:rPr>
          <w:t>Utilization Management Review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Listing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</w:hyperlink>
      <w:r w:rsidR="0004400B" w:rsidRPr="001D1C02">
        <w:rPr>
          <w:rFonts w:ascii="Times New Roman"/>
          <w:b/>
          <w:spacing w:val="87"/>
          <w:sz w:val="24"/>
        </w:rPr>
        <w:t xml:space="preserve"> </w:t>
      </w: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Pages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w w:val="95"/>
            <w:sz w:val="24"/>
          </w:rPr>
          <w:t>110</w:t>
        </w:r>
      </w:hyperlink>
    </w:p>
    <w:p w14:paraId="1BE91521" w14:textId="77777777"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E91522" w14:textId="77777777" w:rsidR="00687195" w:rsidRPr="001D1C02" w:rsidRDefault="0004400B">
      <w:pPr>
        <w:spacing w:before="192"/>
        <w:jc w:val="center"/>
        <w:rPr>
          <w:rFonts w:ascii="Arial" w:eastAsia="Arial" w:hAnsi="Arial" w:cs="Arial"/>
          <w:sz w:val="36"/>
          <w:szCs w:val="36"/>
        </w:rPr>
      </w:pPr>
      <w:bookmarkStart w:id="36" w:name="Table_of_Figures"/>
      <w:bookmarkEnd w:id="36"/>
      <w:r w:rsidRPr="001D1C02">
        <w:rPr>
          <w:rFonts w:ascii="Arial"/>
          <w:b/>
          <w:spacing w:val="-1"/>
          <w:sz w:val="36"/>
        </w:rPr>
        <w:t>Table</w:t>
      </w:r>
      <w:r w:rsidRPr="001D1C02">
        <w:rPr>
          <w:rFonts w:ascii="Arial"/>
          <w:b/>
          <w:spacing w:val="1"/>
          <w:sz w:val="36"/>
        </w:rPr>
        <w:t xml:space="preserve"> </w:t>
      </w:r>
      <w:r w:rsidRPr="001D1C02">
        <w:rPr>
          <w:rFonts w:ascii="Arial"/>
          <w:b/>
          <w:spacing w:val="-1"/>
          <w:sz w:val="36"/>
        </w:rPr>
        <w:t>of Figures</w:t>
      </w:r>
    </w:p>
    <w:p w14:paraId="1BE91523" w14:textId="77777777" w:rsidR="00687195" w:rsidRPr="001D1C02" w:rsidRDefault="00A72D95">
      <w:pPr>
        <w:tabs>
          <w:tab w:val="left" w:leader="dot" w:pos="9110"/>
        </w:tabs>
        <w:spacing w:before="277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2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1: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14:paraId="1BE91524" w14:textId="77777777" w:rsidR="00687195" w:rsidRPr="001D1C02" w:rsidRDefault="00A72D95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3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MDWS 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14:paraId="1BE91525" w14:textId="77777777" w:rsidR="00687195" w:rsidRPr="001D1C02" w:rsidRDefault="00A72D95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0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1)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108</w:t>
        </w:r>
      </w:hyperlink>
    </w:p>
    <w:p w14:paraId="1BE91526" w14:textId="77777777" w:rsidR="00687195" w:rsidRPr="001D1C02" w:rsidRDefault="00A72D95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1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2)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109</w:t>
        </w:r>
      </w:hyperlink>
    </w:p>
    <w:p w14:paraId="1BE91527" w14:textId="77777777" w:rsidR="00687195" w:rsidRPr="001D1C02" w:rsidRDefault="0068719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 w:rsidSect="00E709FA">
          <w:footerReference w:type="default" r:id="rId13"/>
          <w:pgSz w:w="12240" w:h="15840"/>
          <w:pgMar w:top="1400" w:right="1300" w:bottom="960" w:left="1300" w:header="0" w:footer="720" w:gutter="0"/>
          <w:pgNumType w:fmt="lowerRoman"/>
          <w:cols w:space="720"/>
          <w:docGrid w:linePitch="299"/>
        </w:sectPr>
      </w:pPr>
    </w:p>
    <w:p w14:paraId="1BE91528" w14:textId="77777777" w:rsidR="00687195" w:rsidRPr="001D1C02" w:rsidRDefault="0004400B">
      <w:pPr>
        <w:pStyle w:val="Heading2"/>
        <w:tabs>
          <w:tab w:val="left" w:pos="571"/>
        </w:tabs>
        <w:spacing w:before="58"/>
        <w:ind w:left="140" w:firstLine="0"/>
        <w:rPr>
          <w:b w:val="0"/>
          <w:bCs w:val="0"/>
        </w:rPr>
      </w:pPr>
      <w:bookmarkStart w:id="41" w:name="1_Orientation"/>
      <w:bookmarkStart w:id="42" w:name="_bookmark0"/>
      <w:bookmarkEnd w:id="41"/>
      <w:bookmarkEnd w:id="42"/>
      <w:r w:rsidRPr="001D1C02">
        <w:rPr>
          <w:sz w:val="36"/>
        </w:rPr>
        <w:lastRenderedPageBreak/>
        <w:t>1</w:t>
      </w:r>
      <w:r w:rsidRPr="001D1C02">
        <w:rPr>
          <w:sz w:val="36"/>
        </w:rPr>
        <w:tab/>
      </w:r>
      <w:r w:rsidRPr="001D1C02">
        <w:rPr>
          <w:spacing w:val="-1"/>
        </w:rPr>
        <w:t>Orientation</w:t>
      </w:r>
    </w:p>
    <w:p w14:paraId="1BE91529" w14:textId="77777777" w:rsidR="00687195" w:rsidRPr="001D1C02" w:rsidRDefault="0004400B">
      <w:pPr>
        <w:pStyle w:val="BodyText"/>
        <w:spacing w:before="230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software</w:t>
      </w:r>
      <w:r w:rsidRPr="001D1C02">
        <w:t xml:space="preserve"> or </w:t>
      </w:r>
      <w:r w:rsidRPr="001D1C02">
        <w:rPr>
          <w:spacing w:val="-1"/>
        </w:rPr>
        <w:t>audience-specific</w:t>
      </w:r>
      <w:r w:rsidRPr="001D1C02">
        <w:t xml:space="preserve"> </w:t>
      </w:r>
      <w:r w:rsidRPr="001D1C02">
        <w:rPr>
          <w:spacing w:val="-1"/>
        </w:rPr>
        <w:t>notations</w:t>
      </w:r>
      <w:r w:rsidRPr="001D1C02">
        <w:t xml:space="preserve"> or </w:t>
      </w:r>
      <w:r w:rsidRPr="001D1C02">
        <w:rPr>
          <w:spacing w:val="-1"/>
        </w:rPr>
        <w:t>directions (e.g.,</w:t>
      </w:r>
      <w:r w:rsidRPr="001D1C02">
        <w:t xml:space="preserve"> </w:t>
      </w:r>
      <w:r w:rsidRPr="001D1C02">
        <w:rPr>
          <w:spacing w:val="-1"/>
        </w:rPr>
        <w:t>symbols</w:t>
      </w:r>
      <w:r w:rsidRPr="001D1C02">
        <w:rPr>
          <w:spacing w:val="117"/>
        </w:rPr>
        <w:t xml:space="preserve"> </w:t>
      </w:r>
      <w:r w:rsidRPr="001D1C02">
        <w:t xml:space="preserve">used to </w:t>
      </w:r>
      <w:r w:rsidRPr="001D1C02">
        <w:rPr>
          <w:spacing w:val="-1"/>
        </w:rPr>
        <w:t>indicate</w:t>
      </w:r>
      <w:r w:rsidRPr="001D1C02">
        <w:t xml:space="preserve"> </w:t>
      </w:r>
      <w:r w:rsidRPr="001D1C02">
        <w:rPr>
          <w:spacing w:val="-1"/>
        </w:rPr>
        <w:t>terminal dialogues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responses)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(NUMI).</w:t>
      </w:r>
    </w:p>
    <w:p w14:paraId="1BE9152A" w14:textId="77777777" w:rsidR="00687195" w:rsidRPr="001D1C02" w:rsidRDefault="00687195">
      <w:pPr>
        <w:sectPr w:rsidR="00687195" w:rsidRPr="001D1C02">
          <w:footerReference w:type="default" r:id="rId14"/>
          <w:pgSz w:w="12240" w:h="15840"/>
          <w:pgMar w:top="1500" w:right="1300" w:bottom="900" w:left="1300" w:header="0" w:footer="708" w:gutter="0"/>
          <w:pgNumType w:start="1"/>
          <w:cols w:space="720"/>
        </w:sectPr>
      </w:pPr>
    </w:p>
    <w:p w14:paraId="1BE9152B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82"/>
        </w:tabs>
        <w:ind w:hanging="561"/>
        <w:jc w:val="left"/>
        <w:rPr>
          <w:b w:val="0"/>
          <w:bCs w:val="0"/>
        </w:rPr>
      </w:pPr>
      <w:bookmarkStart w:id="51" w:name="2_Introduction"/>
      <w:bookmarkStart w:id="52" w:name="_bookmark1"/>
      <w:bookmarkEnd w:id="51"/>
      <w:bookmarkEnd w:id="52"/>
      <w:r w:rsidRPr="001D1C02">
        <w:rPr>
          <w:spacing w:val="-1"/>
        </w:rPr>
        <w:lastRenderedPageBreak/>
        <w:t>Introduction</w:t>
      </w:r>
    </w:p>
    <w:p w14:paraId="1BE9152C" w14:textId="77777777" w:rsidR="00687195" w:rsidRPr="001D1C02" w:rsidRDefault="0004400B">
      <w:pPr>
        <w:pStyle w:val="BodyText"/>
        <w:spacing w:before="238"/>
        <w:ind w:left="219" w:right="305"/>
      </w:pP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t xml:space="preserve"> is a </w:t>
      </w:r>
      <w:r w:rsidRPr="001D1C02">
        <w:rPr>
          <w:spacing w:val="-1"/>
        </w:rPr>
        <w:t>web-based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supports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(UM)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in </w:t>
      </w:r>
      <w:r w:rsidRPr="001D1C02">
        <w:rPr>
          <w:spacing w:val="-1"/>
        </w:rPr>
        <w:t>performing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activities.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automates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each</w:t>
      </w:r>
      <w:r w:rsidRPr="001D1C02">
        <w:t xml:space="preserve"> </w:t>
      </w:r>
      <w:r w:rsidRPr="001D1C02">
        <w:rPr>
          <w:spacing w:val="-1"/>
        </w:rPr>
        <w:t>patient’s condition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provided</w:t>
      </w:r>
      <w:r w:rsidRPr="001D1C02">
        <w:rPr>
          <w:spacing w:val="-2"/>
        </w:rPr>
        <w:t xml:space="preserve"> </w:t>
      </w:r>
      <w:r w:rsidRPr="001D1C02">
        <w:t>as part of</w:t>
      </w:r>
      <w:r w:rsidRPr="001D1C02">
        <w:rPr>
          <w:spacing w:val="-1"/>
        </w:rPr>
        <w:t xml:space="preserve"> 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Administration’s</w:t>
      </w:r>
      <w:r w:rsidRPr="001D1C02">
        <w:t xml:space="preserve"> </w:t>
      </w:r>
      <w:r w:rsidRPr="001D1C02">
        <w:rPr>
          <w:spacing w:val="-1"/>
        </w:rPr>
        <w:t>(VHAs)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benefits</w:t>
      </w:r>
      <w:r w:rsidRPr="001D1C02">
        <w:t xml:space="preserve"> </w:t>
      </w:r>
      <w:r w:rsidRPr="001D1C02">
        <w:rPr>
          <w:spacing w:val="-1"/>
        </w:rPr>
        <w:t>package.</w:t>
      </w:r>
    </w:p>
    <w:p w14:paraId="1BE9152D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2E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53" w:name="2.1_Purpose"/>
      <w:bookmarkStart w:id="54" w:name="_bookmark2"/>
      <w:bookmarkEnd w:id="53"/>
      <w:bookmarkEnd w:id="54"/>
      <w:r w:rsidRPr="001D1C02">
        <w:rPr>
          <w:spacing w:val="-1"/>
        </w:rPr>
        <w:t>Purpose</w:t>
      </w:r>
    </w:p>
    <w:p w14:paraId="1BE9152F" w14:textId="77777777"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Guide </w:t>
      </w:r>
      <w:r w:rsidRPr="001D1C02">
        <w:rPr>
          <w:spacing w:val="-1"/>
        </w:rPr>
        <w:t>gives</w:t>
      </w:r>
      <w:r w:rsidRPr="001D1C02">
        <w:t xml:space="preserve"> a</w:t>
      </w:r>
      <w:r w:rsidRPr="001D1C02">
        <w:rPr>
          <w:spacing w:val="-1"/>
        </w:rPr>
        <w:t xml:space="preserve"> technical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supporting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maintaining</w:t>
      </w:r>
      <w:r w:rsidRPr="001D1C02">
        <w:t xml:space="preserve"> the </w:t>
      </w:r>
      <w:r w:rsidRPr="001D1C02">
        <w:rPr>
          <w:spacing w:val="-1"/>
        </w:rPr>
        <w:t>application.</w:t>
      </w:r>
    </w:p>
    <w:p w14:paraId="1BE9153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55" w:name="2.2_Scope"/>
      <w:bookmarkStart w:id="56" w:name="_bookmark3"/>
      <w:bookmarkEnd w:id="55"/>
      <w:bookmarkEnd w:id="56"/>
      <w:r w:rsidRPr="001D1C02">
        <w:rPr>
          <w:spacing w:val="-1"/>
        </w:rPr>
        <w:t>Scope</w:t>
      </w:r>
    </w:p>
    <w:p w14:paraId="1BE91532" w14:textId="77777777" w:rsidR="00687195" w:rsidRPr="001D1C02" w:rsidRDefault="0004400B">
      <w:pPr>
        <w:pStyle w:val="BodyText"/>
        <w:spacing w:before="57"/>
        <w:ind w:left="219" w:right="305"/>
      </w:pPr>
      <w:r w:rsidRPr="001D1C02">
        <w:rPr>
          <w:spacing w:val="-1"/>
        </w:rPr>
        <w:t>This</w:t>
      </w:r>
      <w:r w:rsidRPr="001D1C02">
        <w:t xml:space="preserve"> guide </w:t>
      </w:r>
      <w:r w:rsidRPr="001D1C02">
        <w:rPr>
          <w:spacing w:val="-1"/>
        </w:rPr>
        <w:t>provides technical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the </w:t>
      </w:r>
      <w:r w:rsidRPr="001D1C02">
        <w:rPr>
          <w:spacing w:val="-1"/>
        </w:rPr>
        <w:t>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components</w:t>
      </w:r>
      <w:r w:rsidRPr="001D1C02">
        <w:t xml:space="preserve"> that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part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architecture,</w:t>
      </w:r>
      <w:r w:rsidRPr="001D1C02">
        <w:t xml:space="preserve"> to </w:t>
      </w:r>
      <w:r w:rsidRPr="001D1C02">
        <w:rPr>
          <w:spacing w:val="-1"/>
        </w:rPr>
        <w:t>enable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to support and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proofErr w:type="gramStart"/>
      <w:r w:rsidRPr="001D1C02">
        <w:t xml:space="preserve">the </w:t>
      </w:r>
      <w:bookmarkStart w:id="57" w:name="2.3_Target_Audience"/>
      <w:bookmarkEnd w:id="57"/>
      <w:r w:rsidRPr="001D1C02">
        <w:t xml:space="preserve"> </w:t>
      </w:r>
      <w:bookmarkStart w:id="58" w:name="_bookmark4"/>
      <w:bookmarkEnd w:id="58"/>
      <w:r w:rsidRPr="001D1C02">
        <w:rPr>
          <w:spacing w:val="-1"/>
        </w:rPr>
        <w:t>system</w:t>
      </w:r>
      <w:proofErr w:type="gramEnd"/>
      <w:r w:rsidRPr="001D1C02">
        <w:rPr>
          <w:spacing w:val="-1"/>
        </w:rPr>
        <w:t>.</w:t>
      </w:r>
    </w:p>
    <w:p w14:paraId="1BE91533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4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Target Audience</w:t>
      </w:r>
    </w:p>
    <w:p w14:paraId="1BE91535" w14:textId="504CEDAD"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audience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guide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Developers,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Administrators</w:t>
      </w:r>
      <w:proofErr w:type="gramStart"/>
      <w:r w:rsidRPr="001D1C02">
        <w:rPr>
          <w:spacing w:val="-1"/>
        </w:rPr>
        <w:t>,</w:t>
      </w:r>
      <w:r w:rsidRPr="001D1C02">
        <w:t xml:space="preserve"> </w:t>
      </w:r>
      <w:bookmarkStart w:id="59" w:name="2.4_Document_Overview"/>
      <w:bookmarkEnd w:id="59"/>
      <w:r w:rsidRPr="001D1C02">
        <w:t xml:space="preserve"> </w:t>
      </w:r>
      <w:bookmarkStart w:id="60" w:name="_bookmark5"/>
      <w:bookmarkEnd w:id="60"/>
      <w:r w:rsidRPr="001D1C02">
        <w:rPr>
          <w:spacing w:val="-1"/>
        </w:rPr>
        <w:t>Information</w:t>
      </w:r>
      <w:proofErr w:type="gramEnd"/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(IRM),</w:t>
      </w:r>
      <w:r w:rsidRPr="001D1C02">
        <w:t xml:space="preserve"> and </w:t>
      </w:r>
      <w:r w:rsidRPr="001D1C02">
        <w:rPr>
          <w:spacing w:val="-1"/>
        </w:rPr>
        <w:t>Product</w:t>
      </w:r>
      <w:r w:rsidRPr="001D1C02">
        <w:t xml:space="preserve"> </w:t>
      </w:r>
      <w:r w:rsidRPr="001D1C02">
        <w:rPr>
          <w:spacing w:val="-1"/>
        </w:rPr>
        <w:t>Support</w:t>
      </w:r>
      <w:ins w:id="61" w:author="Department of Veterans Affairs" w:date="2016-09-19T10:20:00Z">
        <w:r w:rsidR="002462BB">
          <w:rPr>
            <w:spacing w:val="-1"/>
          </w:rPr>
          <w:t xml:space="preserve"> </w:t>
        </w:r>
      </w:ins>
      <w:ins w:id="62" w:author="Department of Veterans Affairs" w:date="2016-09-19T10:19:00Z">
        <w:r w:rsidR="002462BB" w:rsidRPr="002462BB">
          <w:rPr>
            <w:spacing w:val="-1"/>
            <w:highlight w:val="yellow"/>
          </w:rPr>
          <w:t>(</w:t>
        </w:r>
      </w:ins>
      <w:ins w:id="63" w:author="Department of Veterans Affairs" w:date="2016-09-19T10:20:00Z">
        <w:r w:rsidR="002462BB" w:rsidRPr="002462BB">
          <w:rPr>
            <w:spacing w:val="-1"/>
            <w:highlight w:val="yellow"/>
          </w:rPr>
          <w:t>PS</w:t>
        </w:r>
      </w:ins>
      <w:ins w:id="64" w:author="Department of Veterans Affairs" w:date="2016-09-19T10:19:00Z">
        <w:r w:rsidR="002462BB" w:rsidRPr="002462BB">
          <w:rPr>
            <w:spacing w:val="-1"/>
            <w:highlight w:val="yellow"/>
          </w:rPr>
          <w:t>)</w:t>
        </w:r>
      </w:ins>
      <w:r w:rsidRPr="001D1C02">
        <w:rPr>
          <w:spacing w:val="-1"/>
        </w:rPr>
        <w:t>.</w:t>
      </w:r>
    </w:p>
    <w:p w14:paraId="1BE91536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7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Document Overview</w:t>
      </w:r>
    </w:p>
    <w:p w14:paraId="1BE91538" w14:textId="77777777" w:rsidR="00687195" w:rsidRPr="001D1C02" w:rsidRDefault="00A72D95">
      <w:pPr>
        <w:pStyle w:val="BodyText"/>
        <w:spacing w:before="57"/>
        <w:ind w:left="220"/>
      </w:pPr>
      <w:hyperlink w:anchor="_bookmark6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1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lists </w:t>
      </w:r>
      <w:r w:rsidR="0004400B" w:rsidRPr="001D1C02">
        <w:t xml:space="preserve">the </w:t>
      </w:r>
      <w:r w:rsidR="0004400B" w:rsidRPr="001D1C02">
        <w:rPr>
          <w:spacing w:val="-1"/>
        </w:rPr>
        <w:t xml:space="preserve">chapters </w:t>
      </w:r>
      <w:r w:rsidR="0004400B" w:rsidRPr="001D1C02">
        <w:t xml:space="preserve">in this </w:t>
      </w:r>
      <w:r w:rsidR="0004400B" w:rsidRPr="001D1C02">
        <w:rPr>
          <w:spacing w:val="-1"/>
        </w:rPr>
        <w:t>guide:</w:t>
      </w:r>
    </w:p>
    <w:p w14:paraId="1BE91539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53A" w14:textId="77777777" w:rsidR="00687195" w:rsidRPr="001D1C02" w:rsidRDefault="0004400B">
      <w:pPr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65" w:name="Table_1:_SMG_Document_Sections"/>
      <w:bookmarkStart w:id="66" w:name="_bookmark6"/>
      <w:bookmarkEnd w:id="65"/>
      <w:bookmarkEnd w:id="66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SMG</w:t>
      </w:r>
      <w:r w:rsidRPr="001D1C02">
        <w:rPr>
          <w:rFonts w:ascii="Arial"/>
          <w:b/>
          <w:spacing w:val="-1"/>
          <w:sz w:val="18"/>
        </w:rPr>
        <w:t xml:space="preserve"> Document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Sections</w:t>
      </w:r>
    </w:p>
    <w:p w14:paraId="1BE9153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 w14:paraId="1BE9153F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C" w14:textId="77777777"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D" w14:textId="77777777"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E" w14:textId="77777777"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 w14:paraId="1BE91543" w14:textId="77777777">
        <w:trPr>
          <w:trHeight w:hRule="exact" w:val="445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0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 w:rsidR="0004400B" w:rsidRPr="001D1C02">
                <w:rPr>
                  <w:rFonts w:ascii="Times New Roman"/>
                  <w:sz w:val="24"/>
                </w:rPr>
                <w:t>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Orientation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 w14:paraId="1BE9154A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4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5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6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 w:rsidR="0004400B" w:rsidRPr="001D1C02">
                <w:rPr>
                  <w:rFonts w:ascii="Times New Roman"/>
                  <w:sz w:val="24"/>
                </w:rPr>
                <w:t>2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Introduction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9" w14:textId="77777777" w:rsidR="00687195" w:rsidRPr="001D1C02" w:rsidRDefault="0004400B">
            <w:pPr>
              <w:pStyle w:val="TableParagraph"/>
              <w:spacing w:before="156"/>
              <w:ind w:left="102" w:right="6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Purpose,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Scope,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Target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Audience,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Overview</w:t>
            </w:r>
          </w:p>
        </w:tc>
      </w:tr>
      <w:tr w:rsidR="00687195" w:rsidRPr="001D1C02" w14:paraId="1BE91550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B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C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 w:rsidR="0004400B" w:rsidRPr="001D1C02">
                <w:rPr>
                  <w:rFonts w:ascii="Times New Roman"/>
                  <w:sz w:val="24"/>
                </w:rPr>
                <w:t>3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D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4E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F" w14:textId="77777777" w:rsidR="00687195" w:rsidRPr="001D1C02" w:rsidRDefault="0004400B">
            <w:pPr>
              <w:pStyle w:val="TableParagraph"/>
              <w:spacing w:before="157"/>
              <w:ind w:left="102" w:right="8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Overview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 w14:paraId="1BE91556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1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52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2" w:history="1">
              <w:r w:rsidR="0004400B" w:rsidRPr="001D1C02">
                <w:rPr>
                  <w:rFonts w:ascii="Times New Roman"/>
                  <w:sz w:val="24"/>
                </w:rPr>
                <w:t>4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3" w14:textId="77777777" w:rsidR="00687195" w:rsidRPr="001D1C02" w:rsidRDefault="006871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54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5" w14:textId="77777777" w:rsidR="00687195" w:rsidRPr="001D1C02" w:rsidRDefault="0004400B">
            <w:pPr>
              <w:pStyle w:val="TableParagraph"/>
              <w:spacing w:before="157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</w:tr>
      <w:tr w:rsidR="00687195" w:rsidRPr="001D1C02" w14:paraId="1BE9155C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58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0" w:history="1">
              <w:r w:rsidR="0004400B" w:rsidRPr="001D1C02">
                <w:rPr>
                  <w:rFonts w:ascii="Times New Roman"/>
                  <w:sz w:val="24"/>
                </w:rPr>
                <w:t>5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9" w14:textId="77777777" w:rsidR="00687195" w:rsidRPr="001D1C02" w:rsidRDefault="0004400B">
            <w:pPr>
              <w:pStyle w:val="TableParagraph"/>
              <w:spacing w:before="156"/>
              <w:ind w:left="102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(RPC)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A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5B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RPCs</w:t>
            </w:r>
            <w:r w:rsidRPr="001D1C02">
              <w:rPr>
                <w:rFonts w:ascii="Times New Roman"/>
                <w:sz w:val="24"/>
              </w:rPr>
              <w:t xml:space="preserve"> being </w:t>
            </w:r>
            <w:r w:rsidRPr="001D1C02">
              <w:rPr>
                <w:rFonts w:ascii="Times New Roman"/>
                <w:spacing w:val="-1"/>
                <w:sz w:val="24"/>
              </w:rPr>
              <w:t>utilized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</w:t>
            </w:r>
          </w:p>
        </w:tc>
      </w:tr>
      <w:tr w:rsidR="00687195" w:rsidRPr="001D1C02" w14:paraId="1BE91560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D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1" w:history="1">
              <w:r w:rsidR="0004400B" w:rsidRPr="001D1C02">
                <w:rPr>
                  <w:rFonts w:ascii="Times New Roman"/>
                  <w:sz w:val="24"/>
                </w:rPr>
                <w:t>6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</w:t>
            </w:r>
          </w:p>
        </w:tc>
      </w:tr>
      <w:tr w:rsidR="00687195" w:rsidRPr="001D1C02" w14:paraId="1BE91564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1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6" w:history="1">
              <w:r w:rsidR="0004400B" w:rsidRPr="001D1C02">
                <w:rPr>
                  <w:rFonts w:ascii="Times New Roman"/>
                  <w:sz w:val="24"/>
                </w:rPr>
                <w:t>7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and/or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descriptions;</w:t>
            </w:r>
          </w:p>
        </w:tc>
      </w:tr>
    </w:tbl>
    <w:p w14:paraId="1BE9156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60" w:left="1220" w:header="0" w:footer="708" w:gutter="0"/>
          <w:cols w:space="720"/>
        </w:sectPr>
      </w:pPr>
    </w:p>
    <w:p w14:paraId="1BE91566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 w14:paraId="1BE9156A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7" w14:textId="77777777"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8" w14:textId="77777777"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9" w14:textId="77777777"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 w14:paraId="1BE9156E" w14:textId="77777777">
        <w:trPr>
          <w:trHeight w:hRule="exact" w:val="56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B" w14:textId="77777777" w:rsidR="00687195" w:rsidRPr="001D1C02" w:rsidRDefault="00687195"/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Menus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D" w14:textId="77777777" w:rsidR="00687195" w:rsidRPr="001D1C02" w:rsidRDefault="0004400B">
            <w:pPr>
              <w:pStyle w:val="TableParagraph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(Exported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Applicable)</w:t>
            </w:r>
          </w:p>
        </w:tc>
      </w:tr>
      <w:tr w:rsidR="00687195" w:rsidRPr="001D1C02" w14:paraId="1BE91574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70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3" w:history="1">
              <w:r w:rsidR="0004400B" w:rsidRPr="001D1C02">
                <w:rPr>
                  <w:rFonts w:ascii="Times New Roman"/>
                  <w:sz w:val="24"/>
                </w:rPr>
                <w:t>8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7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</w:t>
            </w:r>
            <w:r w:rsidRPr="001D1C02">
              <w:rPr>
                <w:rFonts w:ascii="Times New Roman"/>
                <w:sz w:val="24"/>
              </w:rPr>
              <w:t xml:space="preserve"> and/or </w:t>
            </w:r>
            <w:r w:rsidRPr="001D1C02">
              <w:rPr>
                <w:rFonts w:ascii="Times New Roman"/>
                <w:spacing w:val="-1"/>
                <w:sz w:val="24"/>
              </w:rPr>
              <w:t>Roles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3" w14:textId="77777777" w:rsidR="00687195" w:rsidRPr="001D1C02" w:rsidRDefault="0004400B">
            <w:pPr>
              <w:pStyle w:val="TableParagraph"/>
              <w:spacing w:before="156"/>
              <w:ind w:left="102" w:righ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keys,</w:t>
            </w:r>
            <w:r w:rsidRPr="001D1C02">
              <w:rPr>
                <w:rFonts w:ascii="Times New Roman"/>
                <w:sz w:val="24"/>
              </w:rPr>
              <w:t xml:space="preserve"> roles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other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1578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5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7" w:history="1">
              <w:r w:rsidR="0004400B" w:rsidRPr="001D1C02">
                <w:rPr>
                  <w:rFonts w:ascii="Times New Roman"/>
                  <w:sz w:val="24"/>
                </w:rPr>
                <w:t>9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Java </w:t>
            </w:r>
            <w:r w:rsidRPr="001D1C02">
              <w:rPr>
                <w:rFonts w:ascii="Times New Roman"/>
                <w:spacing w:val="-1"/>
                <w:sz w:val="24"/>
              </w:rPr>
              <w:t>Components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 w14:paraId="1BE9157E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7A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8" w:history="1">
              <w:r w:rsidR="0004400B" w:rsidRPr="001D1C02">
                <w:rPr>
                  <w:rFonts w:ascii="Times New Roman"/>
                  <w:sz w:val="24"/>
                </w:rPr>
                <w:t>10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B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7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D" w14:textId="77777777" w:rsidR="00687195" w:rsidRPr="001D1C02" w:rsidRDefault="0004400B">
            <w:pPr>
              <w:pStyle w:val="TableParagraph"/>
              <w:spacing w:before="156"/>
              <w:ind w:left="102" w:right="7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1584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0" w14:textId="77777777" w:rsidR="00687195" w:rsidRPr="001D1C02" w:rsidRDefault="00A72D95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40" w:history="1">
              <w:r w:rsidR="0004400B" w:rsidRPr="001D1C02">
                <w:rPr>
                  <w:rFonts w:ascii="Times New Roman"/>
                  <w:sz w:val="24"/>
                </w:rPr>
                <w:t>11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8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3" w14:textId="77777777" w:rsidR="00687195" w:rsidRPr="001D1C02" w:rsidRDefault="0004400B">
            <w:pPr>
              <w:pStyle w:val="TableParagraph"/>
              <w:spacing w:before="156"/>
              <w:ind w:left="102" w:righ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exceptions</w:t>
            </w:r>
          </w:p>
        </w:tc>
      </w:tr>
      <w:tr w:rsidR="00687195" w:rsidRPr="001D1C02" w14:paraId="1BE9158B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5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7" w14:textId="77777777" w:rsidR="00687195" w:rsidRPr="001D1C02" w:rsidRDefault="0004400B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A" w14:textId="77777777" w:rsidR="00687195" w:rsidRPr="001D1C02" w:rsidRDefault="0004400B">
            <w:pPr>
              <w:pStyle w:val="TableParagraph"/>
              <w:spacing w:before="156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guide and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descriptors</w:t>
            </w:r>
          </w:p>
        </w:tc>
      </w:tr>
      <w:tr w:rsidR="00687195" w:rsidRPr="001D1C02" w14:paraId="1BE91591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C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D" w14:textId="77777777" w:rsidR="00687195" w:rsidRPr="001D1C02" w:rsidRDefault="0004400B">
            <w:pPr>
              <w:pStyle w:val="TableParagraph"/>
              <w:spacing w:before="156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B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E" w14:textId="77777777" w:rsidR="00687195" w:rsidRPr="001D1C02" w:rsidRDefault="0004400B">
            <w:pPr>
              <w:pStyle w:val="TableParagraph"/>
              <w:spacing w:before="156"/>
              <w:ind w:left="102" w:right="9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 (MDWS)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F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0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MDWS</w:t>
            </w:r>
          </w:p>
        </w:tc>
      </w:tr>
      <w:tr w:rsidR="00687195" w:rsidRPr="001D1C02" w14:paraId="1BE91597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2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3" w14:textId="77777777" w:rsidR="00687195" w:rsidRPr="001D1C02" w:rsidRDefault="00A72D95">
            <w:pPr>
              <w:pStyle w:val="TableParagraph"/>
              <w:spacing w:before="157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C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4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6" w14:textId="77777777" w:rsidR="00687195" w:rsidRPr="001D1C02" w:rsidRDefault="0004400B">
            <w:pPr>
              <w:pStyle w:val="TableParagraph"/>
              <w:spacing w:before="157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</w:tr>
      <w:tr w:rsidR="00687195" w:rsidRPr="001D1C02" w14:paraId="1BE9159D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9" w14:textId="77777777" w:rsidR="00687195" w:rsidRPr="001D1C02" w:rsidRDefault="00A72D95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5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D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A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B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C" w14:textId="77777777"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</w:p>
        </w:tc>
      </w:tr>
      <w:tr w:rsidR="00687195" w:rsidRPr="001D1C02" w14:paraId="1BE915A2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E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F" w14:textId="77777777" w:rsidR="00687195" w:rsidRPr="001D1C02" w:rsidRDefault="00A72D95">
            <w:pPr>
              <w:pStyle w:val="TableParagraph"/>
              <w:spacing w:before="156"/>
              <w:ind w:left="1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6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E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0" w14:textId="77777777" w:rsidR="00687195" w:rsidRPr="001D1C02" w:rsidRDefault="0004400B">
            <w:pPr>
              <w:pStyle w:val="TableParagraph"/>
              <w:spacing w:before="156"/>
              <w:ind w:left="102" w:right="7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Official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1" w14:textId="77777777" w:rsidR="00687195" w:rsidRPr="001D1C02" w:rsidRDefault="0004400B">
            <w:pPr>
              <w:pStyle w:val="TableParagraph"/>
              <w:spacing w:before="156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project</w:t>
            </w:r>
          </w:p>
        </w:tc>
      </w:tr>
      <w:tr w:rsidR="00687195" w:rsidRPr="001D1C02" w14:paraId="1BE915A8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3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A4" w14:textId="77777777" w:rsidR="00687195" w:rsidRPr="001D1C02" w:rsidRDefault="00A72D95">
            <w:pPr>
              <w:pStyle w:val="TableParagraph"/>
              <w:spacing w:before="156"/>
              <w:ind w:left="1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7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F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5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A6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7" w14:textId="77777777"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guidelines</w:t>
            </w:r>
          </w:p>
        </w:tc>
      </w:tr>
      <w:tr w:rsidR="00687195" w:rsidRPr="001D1C02" w14:paraId="1BE915AE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AA" w14:textId="77777777" w:rsidR="00687195" w:rsidRPr="001D1C02" w:rsidRDefault="00A72D95">
            <w:pPr>
              <w:pStyle w:val="TableParagraph"/>
              <w:spacing w:before="157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8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G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B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A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D" w14:textId="77777777" w:rsidR="00687195" w:rsidRPr="001D1C02" w:rsidRDefault="0004400B">
            <w:pPr>
              <w:pStyle w:val="TableParagraph"/>
              <w:spacing w:before="157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develop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 w14:paraId="1BE915B5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0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1" w14:textId="77777777" w:rsidR="00687195" w:rsidRPr="001D1C02" w:rsidRDefault="00A72D95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9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H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2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Workflow Example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4" w14:textId="77777777"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workflow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perspective</w:t>
            </w:r>
          </w:p>
        </w:tc>
      </w:tr>
      <w:tr w:rsidR="00687195" w:rsidRPr="001D1C02" w14:paraId="1BE915BF" w14:textId="77777777">
        <w:trPr>
          <w:trHeight w:hRule="exact" w:val="1548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7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A" w14:textId="77777777" w:rsidR="00687195" w:rsidRPr="001D1C02" w:rsidRDefault="00A72D95">
            <w:pPr>
              <w:pStyle w:val="TableParagraph"/>
              <w:spacing w:before="155"/>
              <w:ind w:left="1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2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I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B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C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E" w14:textId="77777777" w:rsidR="00687195" w:rsidRPr="001D1C02" w:rsidRDefault="0004400B">
            <w:pPr>
              <w:pStyle w:val="TableParagraph"/>
              <w:spacing w:before="156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tables/columns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checked </w:t>
            </w:r>
            <w:r w:rsidRPr="001D1C02">
              <w:rPr>
                <w:rFonts w:ascii="Times New Roman"/>
                <w:spacing w:val="-1"/>
                <w:sz w:val="24"/>
              </w:rPr>
              <w:t>during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Utilization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Listing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 w14:paraId="1BE915C3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0" w14:textId="77777777" w:rsidR="00687195" w:rsidRPr="001D1C02" w:rsidRDefault="00A72D95">
            <w:pPr>
              <w:pStyle w:val="TableParagraph"/>
              <w:spacing w:before="157"/>
              <w:ind w:left="10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J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names</w:t>
            </w:r>
          </w:p>
        </w:tc>
      </w:tr>
    </w:tbl>
    <w:p w14:paraId="1BE915C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9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1BE915CA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A" wp14:editId="1BE9342B">
                <wp:extent cx="5989320" cy="7620"/>
                <wp:effectExtent l="9525" t="9525" r="1905" b="1905"/>
                <wp:docPr id="15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7" name="Group 1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8" name="Freeform 1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ODnxniDAwAA2wgAAA4AAAAAAAAAAAAAAAAALgIAAGRycy9l&#10;Mm9Eb2MueG1sUEsBAi0AFAAGAAgAAAAhAJHAzcLbAAAAAwEAAA8AAAAAAAAAAAAAAAAA3QUAAGRy&#10;cy9kb3ducmV2LnhtbFBLBQYAAAAABAAEAPMAAADlBgAAAAA=&#10;">
                <v:group id="Group 11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1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zJ8UA&#10;AADcAAAADwAAAGRycy9kb3ducmV2LnhtbESPQWvCQBCF74X+h2UKvdVNhQZJXUWE0haqmNiLtyE7&#10;ZoPZ2ZDdavrvnYPgbYb35r1v5svRd+pMQ2wDG3idZKCI62Bbbgz87j9eZqBiQrbYBSYD/xRhuXh8&#10;mGNhw4VLOlepURLCsUADLqW+0DrWjjzGSeiJRTuGwWOSdWi0HfAi4b7T0yzLtceWpcFhT2tH9an6&#10;8wZ+TuUu/7aboz7Ez26XT1152JbGPD+Nq3dQicZ0N9+uv6zgvwmt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fMn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5C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5CC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67" w:name="3_System_Requirements"/>
      <w:bookmarkStart w:id="68" w:name="_bookmark7"/>
      <w:bookmarkEnd w:id="67"/>
      <w:bookmarkEnd w:id="68"/>
      <w:r w:rsidRPr="001D1C02">
        <w:lastRenderedPageBreak/>
        <w:t xml:space="preserve">System </w:t>
      </w:r>
      <w:r w:rsidRPr="001D1C02">
        <w:rPr>
          <w:spacing w:val="-1"/>
        </w:rPr>
        <w:t>Requirements</w:t>
      </w:r>
    </w:p>
    <w:p w14:paraId="1BE915CD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utilized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Networks</w:t>
      </w:r>
      <w:r w:rsidRPr="001D1C02">
        <w:t xml:space="preserve"> </w:t>
      </w:r>
      <w:r w:rsidRPr="001D1C02">
        <w:rPr>
          <w:spacing w:val="-1"/>
        </w:rPr>
        <w:t>(VISNs),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a</w:t>
      </w:r>
      <w:r w:rsidRPr="001D1C02">
        <w:rPr>
          <w:spacing w:val="97"/>
        </w:rPr>
        <w:t xml:space="preserve"> </w:t>
      </w:r>
      <w:r w:rsidRPr="001D1C02">
        <w:t xml:space="preserve">standard </w:t>
      </w:r>
      <w:r w:rsidRPr="001D1C02">
        <w:rPr>
          <w:spacing w:val="-1"/>
        </w:rPr>
        <w:t>way</w:t>
      </w:r>
      <w:r w:rsidRPr="001D1C02">
        <w:t xml:space="preserve"> of</w:t>
      </w:r>
      <w:r w:rsidRPr="001D1C02">
        <w:rPr>
          <w:spacing w:val="-1"/>
        </w:rPr>
        <w:t xml:space="preserve"> capturing</w:t>
      </w:r>
      <w:r w:rsidRPr="001D1C02">
        <w:t xml:space="preserve"> and </w:t>
      </w:r>
      <w:r w:rsidRPr="001D1C02">
        <w:rPr>
          <w:spacing w:val="-1"/>
        </w:rPr>
        <w:t>evaluating</w:t>
      </w:r>
      <w:r w:rsidRPr="001D1C02">
        <w:t xml:space="preserve"> </w:t>
      </w:r>
      <w:r w:rsidRPr="001D1C02">
        <w:rPr>
          <w:spacing w:val="-1"/>
        </w:rPr>
        <w:t>patient conditions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the </w:t>
      </w:r>
      <w:r w:rsidRPr="001D1C02">
        <w:rPr>
          <w:spacing w:val="-1"/>
        </w:rPr>
        <w:t>VA medical</w:t>
      </w:r>
      <w:r w:rsidRPr="001D1C02">
        <w:t xml:space="preserve"> </w:t>
      </w:r>
      <w:r w:rsidRPr="001D1C02">
        <w:rPr>
          <w:spacing w:val="-1"/>
        </w:rPr>
        <w:t>facilities.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a </w:t>
      </w:r>
      <w:r w:rsidRPr="001D1C02">
        <w:rPr>
          <w:spacing w:val="-1"/>
        </w:rPr>
        <w:t>centralized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VISNs</w:t>
      </w:r>
      <w:r w:rsidRPr="001D1C02">
        <w:t xml:space="preserve"> and </w:t>
      </w:r>
      <w:r w:rsidRPr="001D1C02">
        <w:rPr>
          <w:spacing w:val="-1"/>
        </w:rPr>
        <w:t>Veterans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Medical Centers</w:t>
      </w:r>
      <w:r w:rsidRPr="001D1C02">
        <w:t xml:space="preserve"> </w:t>
      </w:r>
      <w:r w:rsidRPr="001D1C02">
        <w:rPr>
          <w:spacing w:val="-1"/>
        </w:rPr>
        <w:t>(VAMCs).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dependent</w:t>
      </w:r>
      <w:r w:rsidRPr="001D1C02">
        <w:t xml:space="preserve"> on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functional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software 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Internet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and the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Enhance Review Management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Enterprise (CERME)</w:t>
      </w:r>
      <w:r w:rsidRPr="001D1C02"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 xml:space="preserve">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product, the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SQL Server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CE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CF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69" w:name="3.1_Physical_Architecture"/>
      <w:bookmarkStart w:id="70" w:name="_bookmark8"/>
      <w:bookmarkEnd w:id="69"/>
      <w:bookmarkEnd w:id="70"/>
      <w:r w:rsidRPr="001D1C02">
        <w:rPr>
          <w:spacing w:val="-1"/>
        </w:rPr>
        <w:t>Physical Architecture</w:t>
      </w:r>
    </w:p>
    <w:p w14:paraId="1BE915D0" w14:textId="77777777" w:rsidR="00687195" w:rsidRPr="001D1C02" w:rsidRDefault="0004400B">
      <w:pPr>
        <w:pStyle w:val="BodyText"/>
        <w:spacing w:before="57"/>
        <w:ind w:right="220"/>
      </w:pPr>
      <w:r w:rsidRPr="001D1C02">
        <w:t xml:space="preserve">In a </w:t>
      </w:r>
      <w:r w:rsidRPr="001D1C02">
        <w:rPr>
          <w:spacing w:val="-1"/>
        </w:rPr>
        <w:t>traditional</w:t>
      </w:r>
      <w:r w:rsidRPr="001D1C02">
        <w:t xml:space="preserve"> </w:t>
      </w:r>
      <w:r w:rsidRPr="001D1C02">
        <w:rPr>
          <w:spacing w:val="-1"/>
        </w:rPr>
        <w:t>three-tiered</w:t>
      </w:r>
      <w:r w:rsidRPr="001D1C02">
        <w:t xml:space="preserve"> </w:t>
      </w:r>
      <w:r w:rsidRPr="001D1C02">
        <w:rPr>
          <w:spacing w:val="-1"/>
        </w:rPr>
        <w:t>approach</w:t>
      </w:r>
      <w:r w:rsidRPr="001D1C02">
        <w:t xml:space="preserve"> to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development,</w:t>
      </w:r>
      <w:r w:rsidRPr="001D1C02">
        <w:t xml:space="preserve"> the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t xml:space="preserve"> or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rPr>
          <w:spacing w:val="111"/>
        </w:rPr>
        <w:t xml:space="preserve"> </w:t>
      </w:r>
      <w:r w:rsidRPr="001D1C02">
        <w:t>layer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layer</w:t>
      </w:r>
      <w:r w:rsidRPr="001D1C02">
        <w:t xml:space="preserve"> of</w:t>
      </w:r>
      <w:r w:rsidRPr="001D1C02">
        <w:rPr>
          <w:spacing w:val="-1"/>
        </w:rPr>
        <w:t xml:space="preserve"> architecture</w:t>
      </w:r>
      <w:r w:rsidRPr="001D1C02">
        <w:t xml:space="preserve"> </w:t>
      </w:r>
      <w:r w:rsidRPr="001D1C02">
        <w:rPr>
          <w:spacing w:val="-1"/>
        </w:rPr>
        <w:t>that models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enforces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and/or </w:t>
      </w:r>
      <w:r w:rsidRPr="001D1C02">
        <w:rPr>
          <w:spacing w:val="-1"/>
        </w:rPr>
        <w:t>data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organization.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 through</w:t>
      </w:r>
      <w:r w:rsidRPr="001D1C02">
        <w:t xml:space="preserve"> the </w:t>
      </w:r>
      <w:r w:rsidRPr="001D1C02">
        <w:rPr>
          <w:spacing w:val="-1"/>
        </w:rPr>
        <w:t>MDWS services.</w:t>
      </w:r>
      <w:r w:rsidRPr="001D1C02">
        <w:t xml:space="preserve"> </w:t>
      </w:r>
      <w:r w:rsidRPr="001D1C02">
        <w:rPr>
          <w:spacing w:val="-1"/>
        </w:rPr>
        <w:t>(See</w:t>
      </w:r>
      <w:hyperlink w:anchor="_bookmark153" w:history="1">
        <w:r w:rsidRPr="001D1C02">
          <w:rPr>
            <w:spacing w:val="105"/>
          </w:rPr>
          <w:t xml:space="preserve"> </w:t>
        </w:r>
        <w:r w:rsidRPr="001D1C02">
          <w:rPr>
            <w:spacing w:val="-1"/>
          </w:rPr>
          <w:t>Appendix</w:t>
        </w:r>
        <w:r w:rsidRPr="001D1C02">
          <w:t xml:space="preserve"> B</w:t>
        </w:r>
      </w:hyperlink>
      <w:r w:rsidRPr="001D1C02">
        <w:rPr>
          <w:spacing w:val="-1"/>
        </w:rPr>
        <w:t xml:space="preserve">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about </w:t>
      </w:r>
      <w:r w:rsidRPr="001D1C02">
        <w:rPr>
          <w:spacing w:val="-1"/>
        </w:rPr>
        <w:t>MDWS).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interaction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CERMe</w:t>
      </w:r>
      <w:r w:rsidRPr="001D1C02">
        <w:t xml:space="preserve"> </w:t>
      </w:r>
      <w:r w:rsidRPr="001D1C02">
        <w:rPr>
          <w:spacing w:val="-1"/>
        </w:rPr>
        <w:t>COTS</w:t>
      </w:r>
      <w:r w:rsidRPr="001D1C02">
        <w:rPr>
          <w:spacing w:val="79"/>
        </w:rPr>
        <w:t xml:space="preserve"> </w:t>
      </w:r>
      <w:r w:rsidRPr="001D1C02">
        <w:t>product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 xml:space="preserve">XML </w:t>
      </w:r>
      <w:r w:rsidRPr="001D1C02">
        <w:t xml:space="preserve">and </w:t>
      </w:r>
      <w:r w:rsidRPr="001D1C02">
        <w:rPr>
          <w:spacing w:val="-1"/>
        </w:rPr>
        <w:t>JavaScript.</w:t>
      </w:r>
    </w:p>
    <w:p w14:paraId="1BE915D1" w14:textId="77777777"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BE915D2" w14:textId="3FC86A87" w:rsidR="00687195" w:rsidRPr="001D1C02" w:rsidRDefault="0004400B">
      <w:pPr>
        <w:pStyle w:val="BodyText"/>
        <w:spacing w:line="276" w:lineRule="exact"/>
        <w:ind w:right="18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target</w:t>
      </w:r>
      <w:r w:rsidRPr="001D1C02">
        <w:rPr>
          <w:spacing w:val="-1"/>
        </w:rPr>
        <w:t xml:space="preserve"> configuration</w:t>
      </w:r>
      <w:r w:rsidRPr="001D1C02">
        <w:t xml:space="preserve"> is a</w:t>
      </w:r>
      <w:r w:rsidRPr="001D1C02">
        <w:rPr>
          <w:spacing w:val="-1"/>
        </w:rPr>
        <w:t xml:space="preserve"> three</w:t>
      </w:r>
      <w:r w:rsidRPr="001D1C02">
        <w:t xml:space="preserve"> </w:t>
      </w:r>
      <w:r w:rsidRPr="001D1C02">
        <w:rPr>
          <w:spacing w:val="-1"/>
        </w:rPr>
        <w:t>machine</w:t>
      </w:r>
      <w:r w:rsidRPr="001D1C02">
        <w:t xml:space="preserve"> </w:t>
      </w:r>
      <w:r w:rsidRPr="001D1C02">
        <w:rPr>
          <w:spacing w:val="-1"/>
        </w:rPr>
        <w:t>cluster,</w:t>
      </w:r>
      <w:r w:rsidRPr="001D1C02">
        <w:t xml:space="preserve"> </w:t>
      </w:r>
      <w:r w:rsidRPr="001D1C02">
        <w:rPr>
          <w:spacing w:val="-1"/>
        </w:rPr>
        <w:t>consisting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Server,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 and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system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 xml:space="preserve">can be </w:t>
      </w:r>
      <w:r w:rsidRPr="001D1C02">
        <w:rPr>
          <w:spacing w:val="-1"/>
        </w:rPr>
        <w:t>referenced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Design </w:t>
      </w:r>
      <w:r w:rsidRPr="001D1C02">
        <w:rPr>
          <w:spacing w:val="-1"/>
        </w:rPr>
        <w:t>Document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Release</w:t>
      </w:r>
      <w:r w:rsidR="00E33FB2" w:rsidRPr="001D1C02">
        <w:t xml:space="preserve"> </w:t>
      </w:r>
      <w:r w:rsidR="00FA38E0">
        <w:t>1.1.14.</w:t>
      </w:r>
      <w:r w:rsidR="006F464F" w:rsidRPr="006F464F">
        <w:rPr>
          <w:highlight w:val="yellow"/>
        </w:rPr>
        <w:t>4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3.3, </w:t>
      </w:r>
      <w:r w:rsidRPr="001D1C02">
        <w:rPr>
          <w:spacing w:val="-1"/>
        </w:rPr>
        <w:t>Figure</w:t>
      </w:r>
      <w:r w:rsidRPr="001D1C02">
        <w:t xml:space="preserve"> 3. </w:t>
      </w:r>
      <w:r w:rsidRPr="001D1C02">
        <w:rPr>
          <w:spacing w:val="-1"/>
        </w:rPr>
        <w:t>The NUMI/CERMe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75"/>
        </w:rPr>
        <w:t xml:space="preserve">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CERMe,</w:t>
      </w:r>
      <w:r w:rsidRPr="001D1C02">
        <w:t xml:space="preserve"> while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rPr>
          <w:spacing w:val="5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runs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</w:t>
      </w:r>
      <w:r w:rsidRPr="001D1C02">
        <w:t xml:space="preserve"> </w:t>
      </w:r>
      <w:r w:rsidRPr="001D1C02">
        <w:rPr>
          <w:spacing w:val="-1"/>
        </w:rPr>
        <w:t>reside</w:t>
      </w:r>
      <w:r w:rsidRPr="001D1C02">
        <w:t xml:space="preserve"> on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rPr>
          <w:spacing w:val="87"/>
        </w:rPr>
        <w:t xml:space="preserve"> </w:t>
      </w:r>
      <w:r w:rsidRPr="001D1C02">
        <w:t>stores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database </w:t>
      </w:r>
      <w:r w:rsidRPr="001D1C02">
        <w:rPr>
          <w:spacing w:val="-1"/>
        </w:rPr>
        <w:t xml:space="preserve">stores </w:t>
      </w:r>
      <w:r w:rsidRPr="001D1C02">
        <w:t>the</w:t>
      </w:r>
      <w:r w:rsidRPr="001D1C02">
        <w:rPr>
          <w:spacing w:val="-1"/>
        </w:rPr>
        <w:t xml:space="preserve"> 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81"/>
          <w:w w:val="9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used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patients’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care and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</w:t>
      </w:r>
      <w:r w:rsidRPr="001D1C02">
        <w:rPr>
          <w:spacing w:val="77"/>
        </w:rPr>
        <w:t xml:space="preserve"> </w:t>
      </w:r>
      <w:del w:id="71" w:author="Department of Veterans Affairs" w:date="2016-09-19T10:20:00Z">
        <w:r w:rsidRPr="001D1C02" w:rsidDel="002462BB">
          <w:rPr>
            <w:spacing w:val="-1"/>
          </w:rPr>
          <w:delText>Stay</w:delText>
        </w:r>
        <w:r w:rsidRPr="001D1C02" w:rsidDel="002462BB">
          <w:delText xml:space="preserve"> </w:delText>
        </w:r>
      </w:del>
      <w:ins w:id="72" w:author="Department of Veterans Affairs" w:date="2016-09-19T10:20:00Z">
        <w:r w:rsidR="002462BB">
          <w:rPr>
            <w:spacing w:val="-1"/>
          </w:rPr>
          <w:t>s</w:t>
        </w:r>
        <w:r w:rsidR="002462BB" w:rsidRPr="001D1C02">
          <w:rPr>
            <w:spacing w:val="-1"/>
          </w:rPr>
          <w:t>tay</w:t>
        </w:r>
        <w:r w:rsidR="002462BB" w:rsidRPr="001D1C02">
          <w:t xml:space="preserve"> </w:t>
        </w:r>
      </w:ins>
      <w:r w:rsidRPr="001D1C02">
        <w:rPr>
          <w:spacing w:val="-1"/>
        </w:rPr>
        <w:t>information.</w:t>
      </w:r>
    </w:p>
    <w:p w14:paraId="1BE915D3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1BE915D4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minimum </w:t>
      </w:r>
      <w:r w:rsidRPr="001D1C02">
        <w:t xml:space="preserve">server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workstation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dependencies required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 NUMI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>are:</w:t>
      </w:r>
    </w:p>
    <w:p w14:paraId="1BE915D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6" w14:textId="77777777"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NUMI/CERMe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Web </w:t>
      </w:r>
      <w:r w:rsidRPr="001D1C02">
        <w:rPr>
          <w:u w:val="single" w:color="000000"/>
        </w:rPr>
        <w:t xml:space="preserve">Server </w:t>
      </w:r>
      <w:r w:rsidRPr="001D1C02">
        <w:rPr>
          <w:spacing w:val="-1"/>
          <w:u w:val="single" w:color="000000"/>
        </w:rPr>
        <w:t>(Application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Server)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16GB </w:t>
      </w:r>
      <w:r w:rsidRPr="001D1C02">
        <w:t xml:space="preserve">RAM,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Server; Internet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Services (IIS)</w:t>
      </w:r>
      <w:r w:rsidRPr="001D1C02">
        <w:t xml:space="preserve"> </w:t>
      </w:r>
      <w:r w:rsidRPr="001D1C02">
        <w:rPr>
          <w:spacing w:val="-1"/>
        </w:rPr>
        <w:t>v7.5;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Framework;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application; </w:t>
      </w:r>
      <w:r w:rsidRPr="001D1C02">
        <w:t xml:space="preserve">and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15D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Exchange/MDWS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 Server</w:t>
      </w:r>
      <w:r w:rsidRPr="001D1C02">
        <w:rPr>
          <w:spacing w:val="-1"/>
        </w:rPr>
        <w:t>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4GB RAM,</w:t>
      </w:r>
      <w:r w:rsidRPr="001D1C02">
        <w:t xml:space="preserve">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</w:t>
      </w:r>
      <w:r w:rsidRPr="001D1C02">
        <w:t xml:space="preserve"> </w:t>
      </w:r>
      <w:r w:rsidRPr="001D1C02">
        <w:rPr>
          <w:spacing w:val="-1"/>
        </w:rPr>
        <w:t>v7.5;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>2.0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Framework;</w:t>
      </w:r>
      <w:r w:rsidRPr="001D1C02">
        <w:rPr>
          <w:spacing w:val="1"/>
        </w:rPr>
        <w:t xml:space="preserve"> </w:t>
      </w:r>
      <w:r w:rsidRPr="001D1C02"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3.0.</w:t>
      </w:r>
    </w:p>
    <w:p w14:paraId="1BE915D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A" w14:textId="2D6F0AA5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64GB </w:t>
      </w:r>
      <w:proofErr w:type="gramStart"/>
      <w:r w:rsidRPr="001D1C02">
        <w:t>RAM,</w:t>
      </w:r>
      <w:proofErr w:type="gramEnd"/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200</w:t>
      </w:r>
      <w:r w:rsidR="006F464F" w:rsidRPr="006F464F">
        <w:rPr>
          <w:spacing w:val="-1"/>
          <w:highlight w:val="yellow"/>
        </w:rPr>
        <w:t>8</w:t>
      </w:r>
      <w:r w:rsidRPr="001D1C02">
        <w:rPr>
          <w:spacing w:val="-1"/>
        </w:rPr>
        <w:t>;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Synchronizer;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Database;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D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C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SSRS Server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 xml:space="preserve">8GB </w:t>
      </w:r>
      <w:proofErr w:type="gramStart"/>
      <w:r w:rsidRPr="001D1C02">
        <w:rPr>
          <w:spacing w:val="-1"/>
        </w:rPr>
        <w:t>RAM,</w:t>
      </w:r>
      <w:r w:rsidRPr="001D1C02">
        <w:t xml:space="preserve"> </w:t>
      </w:r>
      <w:r w:rsidRPr="001D1C02">
        <w:rPr>
          <w:spacing w:val="-1"/>
        </w:rPr>
        <w:t>2.8GHz</w:t>
      </w:r>
      <w:proofErr w:type="gramEnd"/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rPr>
          <w:spacing w:val="81"/>
        </w:rPr>
        <w:t xml:space="preserve"> </w:t>
      </w:r>
      <w:r w:rsidRPr="001D1C02">
        <w:t xml:space="preserve">2008;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2008.</w:t>
      </w:r>
    </w:p>
    <w:p w14:paraId="1BE915D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D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DF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BE915E0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C" wp14:editId="1BE9342D">
                <wp:extent cx="5989320" cy="7620"/>
                <wp:effectExtent l="9525" t="9525" r="1905" b="1905"/>
                <wp:docPr id="15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4" name="Group 10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5" name="Freeform 1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WWHSNgQMAANsIAAAOAAAAAAAAAAAAAAAAAC4CAABkcnMvZTJv&#10;RG9jLnhtbFBLAQItABQABgAIAAAAIQCRwM3C2wAAAAMBAAAPAAAAAAAAAAAAAAAAANsFAABkcnMv&#10;ZG93bnJldi54bWxQSwUGAAAAAAQABADzAAAA4wYAAAAA&#10;">
                <v:group id="Group 10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1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cucMA&#10;AADcAAAADwAAAGRycy9kb3ducmV2LnhtbERPTWvCQBC9F/wPywje6sZAQkldpRSkFWwx2ou3ITtm&#10;g9nZkF2T9N93C4Xe5vE+Z72dbCsG6n3jWMFqmYAgrpxuuFbwdd49PoHwAVlj65gUfJOH7Wb2sMZC&#10;u5FLGk6hFjGEfYEKTAhdIaWvDFn0S9cRR+7qeoshwr6WuscxhttWpkmSS4sNxwaDHb0aqm6nu1Vw&#10;uJXHfK8/rvLi39pjnpry8lkqtZhPL88gAk3hX/znftdxfpb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Bcuc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5E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5E2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BE915E3" w14:textId="77777777"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Replicated 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16GB RAM,</w:t>
      </w:r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t xml:space="preserve"> 2008;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E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Workstation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Minimum specifications:</w:t>
      </w:r>
      <w:r w:rsidRPr="001D1C02">
        <w:t xml:space="preserve"> </w:t>
      </w:r>
      <w:r w:rsidRPr="001D1C02">
        <w:rPr>
          <w:spacing w:val="-1"/>
        </w:rPr>
        <w:t>2GB RAM,</w:t>
      </w:r>
      <w:r w:rsidRPr="001D1C02">
        <w:t xml:space="preserve"> </w:t>
      </w:r>
      <w:r w:rsidRPr="001D1C02">
        <w:rPr>
          <w:spacing w:val="-1"/>
        </w:rPr>
        <w:t>2GHz</w:t>
      </w:r>
      <w:r w:rsidRPr="001D1C02">
        <w:t xml:space="preserve"> </w:t>
      </w:r>
      <w:r w:rsidRPr="001D1C02">
        <w:rPr>
          <w:spacing w:val="-1"/>
        </w:rPr>
        <w:t xml:space="preserve">Pentium </w:t>
      </w:r>
      <w:r w:rsidRPr="001D1C02">
        <w:t xml:space="preserve">4; </w:t>
      </w:r>
      <w:r w:rsidRPr="001D1C02">
        <w:rPr>
          <w:spacing w:val="-1"/>
        </w:rPr>
        <w:t>O/S: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rPr>
          <w:spacing w:val="93"/>
        </w:rPr>
        <w:t xml:space="preserve"> </w:t>
      </w:r>
      <w:r w:rsidRPr="001D1C02">
        <w:t xml:space="preserve">2003 or </w:t>
      </w:r>
      <w:r w:rsidRPr="001D1C02">
        <w:rPr>
          <w:spacing w:val="-1"/>
        </w:rPr>
        <w:t>Windows</w:t>
      </w:r>
      <w:r w:rsidRPr="001D1C02">
        <w:t xml:space="preserve"> 2000; </w:t>
      </w:r>
      <w:r w:rsidRPr="001D1C02">
        <w:rPr>
          <w:spacing w:val="-1"/>
        </w:rPr>
        <w:t>Windows</w:t>
      </w:r>
      <w:r w:rsidRPr="001D1C02">
        <w:t xml:space="preserve"> XP</w:t>
      </w:r>
      <w:r w:rsidRPr="001D1C02">
        <w:rPr>
          <w:spacing w:val="-1"/>
        </w:rPr>
        <w:t xml:space="preserve"> (standard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VA 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desktops);</w:t>
      </w:r>
      <w:r w:rsidRPr="001D1C02">
        <w:t xml:space="preserve"> </w:t>
      </w:r>
      <w:r w:rsidRPr="001D1C02">
        <w:rPr>
          <w:spacing w:val="-1"/>
        </w:rPr>
        <w:t>Windows</w:t>
      </w:r>
      <w:r w:rsidRPr="001D1C02">
        <w:t xml:space="preserve"> 7;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Explorer</w:t>
      </w:r>
      <w:r w:rsidRPr="001D1C02">
        <w:t xml:space="preserve"> 6.0 </w:t>
      </w:r>
      <w:r w:rsidRPr="001D1C02">
        <w:rPr>
          <w:spacing w:val="-1"/>
        </w:rPr>
        <w:t>or higher;</w:t>
      </w:r>
      <w:r w:rsidRPr="001D1C02">
        <w:t xml:space="preserve"> </w:t>
      </w:r>
      <w:r w:rsidRPr="001D1C02">
        <w:rPr>
          <w:spacing w:val="-1"/>
        </w:rPr>
        <w:t>JavaScript;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Adobe</w:t>
      </w:r>
      <w:r w:rsidRPr="001D1C02">
        <w:t xml:space="preserve"> </w:t>
      </w:r>
      <w:r w:rsidRPr="001D1C02">
        <w:rPr>
          <w:spacing w:val="-1"/>
        </w:rPr>
        <w:t>Acrobat</w:t>
      </w:r>
      <w:r w:rsidRPr="001D1C02">
        <w:t xml:space="preserve"> </w:t>
      </w:r>
      <w:r w:rsidRPr="001D1C02">
        <w:rPr>
          <w:spacing w:val="-1"/>
        </w:rPr>
        <w:t>Reader.</w:t>
      </w:r>
    </w:p>
    <w:p w14:paraId="1BE915E5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E6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73" w:name="3.2_System_Architecture"/>
      <w:bookmarkStart w:id="74" w:name="_bookmark9"/>
      <w:bookmarkEnd w:id="73"/>
      <w:bookmarkEnd w:id="74"/>
      <w:r w:rsidRPr="001D1C02">
        <w:rPr>
          <w:spacing w:val="-1"/>
        </w:rPr>
        <w:t>System</w:t>
      </w:r>
      <w:r w:rsidRPr="001D1C02">
        <w:t xml:space="preserve"> </w:t>
      </w:r>
      <w:r w:rsidRPr="001D1C02">
        <w:rPr>
          <w:spacing w:val="-1"/>
        </w:rPr>
        <w:t>Architecture</w:t>
      </w:r>
    </w:p>
    <w:p w14:paraId="1BE915E7" w14:textId="77777777" w:rsidR="00687195" w:rsidRPr="001D1C02" w:rsidRDefault="0004400B">
      <w:pPr>
        <w:pStyle w:val="BodyText"/>
        <w:spacing w:before="58"/>
        <w:ind w:left="139" w:right="16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quad-core</w:t>
      </w:r>
      <w:r w:rsidRPr="001D1C02">
        <w:t xml:space="preserve"> </w:t>
      </w:r>
      <w:r w:rsidRPr="001D1C02">
        <w:rPr>
          <w:spacing w:val="-1"/>
        </w:rPr>
        <w:t>processors,</w:t>
      </w:r>
      <w:r w:rsidRPr="001D1C02">
        <w:t xml:space="preserve"> </w:t>
      </w:r>
      <w:r w:rsidRPr="001D1C02">
        <w:rPr>
          <w:spacing w:val="-1"/>
        </w:rPr>
        <w:t xml:space="preserve">large RAID </w:t>
      </w:r>
      <w:r w:rsidRPr="001D1C02">
        <w:t>arrays, and are</w:t>
      </w:r>
      <w:r w:rsidRPr="001D1C02">
        <w:rPr>
          <w:spacing w:val="-1"/>
        </w:rPr>
        <w:t xml:space="preserve"> running</w:t>
      </w:r>
      <w:r w:rsidRPr="001D1C02">
        <w:t xml:space="preserve"> on a</w:t>
      </w:r>
      <w:r w:rsidRPr="001D1C02">
        <w:rPr>
          <w:spacing w:val="-1"/>
        </w:rPr>
        <w:t xml:space="preserve"> Windows</w:t>
      </w:r>
      <w:r w:rsidRPr="001D1C02">
        <w:rPr>
          <w:spacing w:val="83"/>
        </w:rPr>
        <w:t xml:space="preserve"> </w:t>
      </w:r>
      <w:r w:rsidRPr="001D1C02">
        <w:t>2008 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64-bit</w:t>
      </w:r>
      <w:r w:rsidRPr="001D1C02">
        <w:rPr>
          <w:spacing w:val="-1"/>
        </w:rPr>
        <w:t xml:space="preserve"> servers </w:t>
      </w:r>
      <w:r w:rsidRPr="001D1C02">
        <w:t xml:space="preserve">are </w:t>
      </w:r>
      <w:r w:rsidRPr="001D1C02">
        <w:rPr>
          <w:spacing w:val="-1"/>
        </w:rPr>
        <w:t>set</w:t>
      </w:r>
      <w:r w:rsidRPr="001D1C02">
        <w:t xml:space="preserve"> up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146GB RAID</w:t>
      </w:r>
      <w:r w:rsidRPr="001D1C02">
        <w:t xml:space="preserve"> -one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 </w:t>
      </w:r>
      <w:r w:rsidRPr="001D1C02">
        <w:rPr>
          <w:spacing w:val="-1"/>
        </w:rPr>
        <w:t>410GB</w:t>
      </w:r>
      <w:r w:rsidRPr="001D1C02">
        <w:t xml:space="preserve"> </w:t>
      </w:r>
      <w:r w:rsidRPr="001D1C02">
        <w:rPr>
          <w:spacing w:val="-1"/>
        </w:rPr>
        <w:t xml:space="preserve">RAID </w:t>
      </w:r>
      <w:r w:rsidRPr="001D1C02">
        <w:t>- 5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(with</w:t>
      </w:r>
      <w:r w:rsidRPr="001D1C02">
        <w:t xml:space="preserve"> one </w:t>
      </w:r>
      <w:r w:rsidRPr="001D1C02">
        <w:rPr>
          <w:spacing w:val="-1"/>
        </w:rPr>
        <w:t>‘hot</w:t>
      </w:r>
      <w:r w:rsidRPr="001D1C02">
        <w:t xml:space="preserve"> </w:t>
      </w:r>
      <w:r w:rsidRPr="001D1C02">
        <w:rPr>
          <w:spacing w:val="-1"/>
        </w:rPr>
        <w:t>spare’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server).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additionally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HBA (Host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Bus</w:t>
      </w:r>
      <w:r w:rsidRPr="001D1C02">
        <w:t xml:space="preserve"> </w:t>
      </w:r>
      <w:r w:rsidRPr="001D1C02">
        <w:rPr>
          <w:spacing w:val="-1"/>
        </w:rPr>
        <w:t>Adapter)</w:t>
      </w:r>
      <w:r w:rsidRPr="001D1C02">
        <w:t xml:space="preserve"> cards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rPr>
          <w:spacing w:val="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SAN </w:t>
      </w:r>
      <w:r w:rsidRPr="001D1C02">
        <w:t>connections.</w:t>
      </w:r>
    </w:p>
    <w:p w14:paraId="1BE915E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E9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Primary Site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connected</w:t>
      </w:r>
      <w:r w:rsidRPr="001D1C02">
        <w:rPr>
          <w:spacing w:val="-2"/>
        </w:rPr>
        <w:t xml:space="preserve"> </w:t>
      </w:r>
      <w:r w:rsidRPr="001D1C02">
        <w:t xml:space="preserve">to a </w:t>
      </w:r>
      <w:r w:rsidRPr="001D1C02">
        <w:rPr>
          <w:spacing w:val="-1"/>
        </w:rPr>
        <w:t>hardware load</w:t>
      </w:r>
      <w:r w:rsidRPr="001D1C02">
        <w:t xml:space="preserve"> </w:t>
      </w:r>
      <w:r w:rsidRPr="001D1C02">
        <w:rPr>
          <w:spacing w:val="-1"/>
        </w:rPr>
        <w:t>balancer; two</w:t>
      </w:r>
      <w:r w:rsidRPr="001D1C02">
        <w:t xml:space="preserve"> </w:t>
      </w:r>
      <w:r w:rsidRPr="001D1C02">
        <w:rPr>
          <w:spacing w:val="-1"/>
        </w:rPr>
        <w:t>web-services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servers;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 connected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SAN.</w:t>
      </w:r>
    </w:p>
    <w:p w14:paraId="1BE915E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EB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75" w:name="3.2.1_Application_Server_Components"/>
      <w:bookmarkStart w:id="76" w:name="_bookmark10"/>
      <w:bookmarkEnd w:id="75"/>
      <w:bookmarkEnd w:id="76"/>
      <w:r w:rsidRPr="001D1C02">
        <w:rPr>
          <w:spacing w:val="-1"/>
        </w:rPr>
        <w:t>Application</w:t>
      </w:r>
      <w:r w:rsidRPr="001D1C02">
        <w:rPr>
          <w:spacing w:val="-22"/>
        </w:rPr>
        <w:t xml:space="preserve"> </w:t>
      </w:r>
      <w:r w:rsidRPr="001D1C02">
        <w:t>Server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Components</w:t>
      </w:r>
    </w:p>
    <w:p w14:paraId="1BE915EC" w14:textId="77777777" w:rsidR="00687195" w:rsidRPr="001D1C02" w:rsidRDefault="0004400B">
      <w:pPr>
        <w:pStyle w:val="BodyText"/>
        <w:spacing w:before="238"/>
        <w:ind w:left="139" w:right="2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built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framework.</w:t>
      </w:r>
      <w:r w:rsidRPr="001D1C02">
        <w:t xml:space="preserve"> The </w:t>
      </w:r>
      <w:r w:rsidRPr="001D1C02">
        <w:rPr>
          <w:spacing w:val="-1"/>
        </w:rPr>
        <w:t>application</w:t>
      </w:r>
      <w:r w:rsidRPr="001D1C02">
        <w:t xml:space="preserve"> server</w:t>
      </w:r>
      <w:r w:rsidRPr="001D1C02">
        <w:rPr>
          <w:spacing w:val="-1"/>
        </w:rPr>
        <w:t xml:space="preserve"> runs</w:t>
      </w:r>
      <w:r w:rsidRPr="001D1C02">
        <w:t xml:space="preserve"> on an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v7.5.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requires Microsoft</w:t>
      </w:r>
      <w:r w:rsidRPr="001D1C02">
        <w:rPr>
          <w:spacing w:val="127"/>
        </w:rPr>
        <w:t xml:space="preserve"> </w:t>
      </w:r>
      <w:r w:rsidRPr="001D1C02">
        <w:rPr>
          <w:spacing w:val="-1"/>
        </w:rPr>
        <w:t xml:space="preserve">ASP .NET </w:t>
      </w:r>
      <w:r w:rsidRPr="001D1C02">
        <w:t xml:space="preserve">2.0 </w:t>
      </w:r>
      <w:r w:rsidRPr="001D1C02">
        <w:rPr>
          <w:spacing w:val="-1"/>
        </w:rPr>
        <w:t>Ajax</w:t>
      </w:r>
      <w:r w:rsidRPr="001D1C02">
        <w:t xml:space="preserve"> </w:t>
      </w:r>
      <w:r w:rsidRPr="001D1C02">
        <w:rPr>
          <w:spacing w:val="-1"/>
        </w:rPr>
        <w:t>Extensions</w:t>
      </w:r>
      <w:r w:rsidRPr="001D1C02">
        <w:t xml:space="preserve"> 1.0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Enhancements</w:t>
      </w:r>
      <w:r w:rsidRPr="001D1C02">
        <w:t xml:space="preserve"> 3.0 to </w:t>
      </w:r>
      <w:r w:rsidRPr="001D1C02">
        <w:rPr>
          <w:spacing w:val="-1"/>
        </w:rPr>
        <w:t>enable</w:t>
      </w:r>
      <w:r w:rsidRPr="001D1C02">
        <w:t xml:space="preserve"> 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interactions with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rPr>
          <w:spacing w:val="9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patient 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 is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2 </w:t>
      </w:r>
      <w:r w:rsidRPr="001D1C02">
        <w:rPr>
          <w:spacing w:val="-1"/>
        </w:rPr>
        <w:t>web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fail</w:t>
      </w:r>
      <w:r w:rsidRPr="001D1C02">
        <w:t xml:space="preserve"> </w:t>
      </w:r>
      <w:r w:rsidRPr="001D1C02">
        <w:rPr>
          <w:spacing w:val="-1"/>
        </w:rPr>
        <w:t>over.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ensures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being </w:t>
      </w:r>
      <w:r w:rsidRPr="001D1C02">
        <w:rPr>
          <w:spacing w:val="-1"/>
        </w:rPr>
        <w:t>submitted</w:t>
      </w:r>
      <w:r w:rsidRPr="001D1C02">
        <w:rPr>
          <w:spacing w:val="-2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application</w:t>
      </w:r>
      <w:r w:rsidRPr="001D1C02">
        <w:rPr>
          <w:spacing w:val="105"/>
        </w:rPr>
        <w:t xml:space="preserve"> </w:t>
      </w:r>
      <w:r w:rsidRPr="001D1C02">
        <w:t>server. A</w:t>
      </w:r>
      <w:r w:rsidRPr="001D1C02">
        <w:rPr>
          <w:spacing w:val="-1"/>
        </w:rPr>
        <w:t xml:space="preserve"> load</w:t>
      </w:r>
      <w:r w:rsidRPr="001D1C02">
        <w:t xml:space="preserve"> </w:t>
      </w:r>
      <w:r w:rsidRPr="001D1C02">
        <w:rPr>
          <w:spacing w:val="-1"/>
        </w:rPr>
        <w:t>balancer directs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least load,</w:t>
      </w:r>
      <w:r w:rsidRPr="001D1C02">
        <w:t xml:space="preserve"> giving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improved</w:t>
      </w:r>
      <w:r w:rsidRPr="001D1C02">
        <w:t xml:space="preserve"> response </w:t>
      </w:r>
      <w:r w:rsidRPr="001D1C02">
        <w:rPr>
          <w:spacing w:val="-1"/>
        </w:rPr>
        <w:t>time.</w:t>
      </w:r>
    </w:p>
    <w:p w14:paraId="1BE915E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E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77" w:name="3.2.2_Load_Balancer"/>
      <w:bookmarkStart w:id="78" w:name="_bookmark11"/>
      <w:bookmarkEnd w:id="77"/>
      <w:bookmarkEnd w:id="78"/>
      <w:r w:rsidRPr="001D1C02">
        <w:rPr>
          <w:spacing w:val="-1"/>
        </w:rPr>
        <w:t>Load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Balancer</w:t>
      </w:r>
    </w:p>
    <w:p w14:paraId="1BE915E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t xml:space="preserve"> production </w:t>
      </w:r>
      <w:r w:rsidRPr="001D1C02">
        <w:rPr>
          <w:spacing w:val="-1"/>
        </w:rPr>
        <w:t>site will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>evenly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the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servers.</w:t>
      </w:r>
    </w:p>
    <w:p w14:paraId="1BE915F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F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79" w:name="3.3_NUMI_Web_Application"/>
      <w:bookmarkStart w:id="80" w:name="_bookmark12"/>
      <w:bookmarkEnd w:id="79"/>
      <w:bookmarkEnd w:id="80"/>
      <w:r w:rsidRPr="001D1C02">
        <w:rPr>
          <w:spacing w:val="-1"/>
        </w:rPr>
        <w:t>NUMI Web Application</w:t>
      </w:r>
    </w:p>
    <w:p w14:paraId="1BE915F2" w14:textId="77777777" w:rsidR="00687195" w:rsidRPr="001D1C02" w:rsidRDefault="0004400B">
      <w:pPr>
        <w:pStyle w:val="BodyText"/>
        <w:spacing w:before="66" w:line="232" w:lineRule="auto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consists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services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interact with</w:t>
      </w:r>
      <w:r w:rsidRPr="001D1C02">
        <w:t xml:space="preserve"> the </w:t>
      </w:r>
      <w:r w:rsidRPr="001D1C02">
        <w:rPr>
          <w:spacing w:val="-1"/>
        </w:rPr>
        <w:t>Controller layer</w:t>
      </w:r>
      <w:r w:rsidRPr="001D1C02">
        <w:t xml:space="preserve"> and,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subsequently,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services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3"/>
        </w:rPr>
        <w:t xml:space="preserve"> </w:t>
      </w:r>
      <w:r w:rsidRPr="001D1C02">
        <w:rPr>
          <w:spacing w:val="-1"/>
        </w:rPr>
        <w:t>makes</w:t>
      </w:r>
      <w:r w:rsidRPr="001D1C02">
        <w:t xml:space="preserve"> </w:t>
      </w:r>
      <w:r w:rsidRPr="001D1C02">
        <w:rPr>
          <w:spacing w:val="-1"/>
        </w:rPr>
        <w:t>JavaScript calls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15"/>
          <w:w w:val="99"/>
          <w:position w:val="11"/>
          <w:sz w:val="16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Together,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enables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is </w:t>
      </w:r>
      <w:r w:rsidRPr="001D1C02">
        <w:rPr>
          <w:spacing w:val="-1"/>
        </w:rPr>
        <w:t>needed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>care</w:t>
      </w:r>
      <w:r w:rsidRPr="001D1C02">
        <w:rPr>
          <w:spacing w:val="-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patients.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</w:p>
    <w:p w14:paraId="1BE915F3" w14:textId="77777777" w:rsidR="00687195" w:rsidRPr="001D1C02" w:rsidRDefault="0004400B">
      <w:pPr>
        <w:pStyle w:val="BodyText"/>
        <w:spacing w:before="1"/>
        <w:ind w:right="220"/>
      </w:pPr>
      <w:proofErr w:type="gramStart"/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(graphical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interface)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front</w:t>
      </w:r>
      <w:r w:rsidRPr="001D1C02">
        <w:t xml:space="preserve"> end,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viewed</w:t>
      </w:r>
      <w:r w:rsidRPr="001D1C02">
        <w:t xml:space="preserve"> by the </w:t>
      </w:r>
      <w:r w:rsidRPr="001D1C02">
        <w:rPr>
          <w:spacing w:val="-1"/>
        </w:rPr>
        <w:t>UM</w:t>
      </w:r>
      <w:r w:rsidRPr="001D1C02">
        <w:rPr>
          <w:spacing w:val="87"/>
        </w:rPr>
        <w:t xml:space="preserve"> </w:t>
      </w:r>
      <w:r w:rsidRPr="001D1C02">
        <w:t>users.</w:t>
      </w:r>
      <w:proofErr w:type="gramEnd"/>
    </w:p>
    <w:p w14:paraId="1BE915F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F5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81" w:name="3.4_Controller_Layer"/>
      <w:bookmarkStart w:id="82" w:name="_bookmark13"/>
      <w:bookmarkEnd w:id="81"/>
      <w:bookmarkEnd w:id="82"/>
      <w:r w:rsidRPr="001D1C02">
        <w:rPr>
          <w:spacing w:val="-1"/>
        </w:rPr>
        <w:t>Controller Layer</w:t>
      </w:r>
    </w:p>
    <w:p w14:paraId="1BE915F6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 xml:space="preserve">layer </w:t>
      </w:r>
      <w:r w:rsidRPr="001D1C02">
        <w:rPr>
          <w:spacing w:val="-1"/>
        </w:rPr>
        <w:t>manages</w:t>
      </w:r>
      <w:r w:rsidRPr="001D1C02">
        <w:t xml:space="preserve"> the</w:t>
      </w:r>
      <w:r w:rsidRPr="001D1C02">
        <w:rPr>
          <w:spacing w:val="-1"/>
        </w:rPr>
        <w:t xml:space="preserve"> 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MDWS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Logic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Layer,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 Layer,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Layer (DAL).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facilitate interactions</w:t>
      </w:r>
      <w:r w:rsidRPr="001D1C02">
        <w:t xml:space="preserve"> </w:t>
      </w:r>
      <w:r w:rsidRPr="001D1C02">
        <w:rPr>
          <w:spacing w:val="-1"/>
        </w:rPr>
        <w:t>with</w:t>
      </w:r>
    </w:p>
    <w:p w14:paraId="1BE915F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5F8" w14:textId="77777777" w:rsidR="00687195" w:rsidRPr="001D1C02" w:rsidRDefault="0004400B">
      <w:pPr>
        <w:pStyle w:val="BodyText"/>
        <w:spacing w:before="56"/>
        <w:ind w:left="139" w:right="229"/>
      </w:pPr>
      <w:proofErr w:type="gramStart"/>
      <w:r w:rsidRPr="001D1C02">
        <w:lastRenderedPageBreak/>
        <w:t>the</w:t>
      </w:r>
      <w:proofErr w:type="gramEnd"/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are</w:t>
      </w:r>
      <w:r w:rsidRPr="001D1C02">
        <w:rPr>
          <w:spacing w:val="-1"/>
        </w:rPr>
        <w:t xml:space="preserve"> made</w:t>
      </w:r>
      <w:r w:rsidRPr="001D1C02">
        <w:t xml:space="preserve"> to 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(see</w:t>
      </w:r>
      <w:r w:rsidRPr="001D1C02">
        <w:t xml:space="preserve"> </w:t>
      </w:r>
      <w:hyperlink w:anchor="_bookmark18" w:history="1">
        <w:r w:rsidRPr="001D1C02">
          <w:rPr>
            <w:spacing w:val="-1"/>
            <w:u w:val="single" w:color="000000"/>
          </w:rPr>
          <w:t>Table</w:t>
        </w:r>
        <w:r w:rsidRPr="001D1C02">
          <w:rPr>
            <w:u w:val="single" w:color="000000"/>
          </w:rPr>
          <w:t xml:space="preserve"> 2</w:t>
        </w:r>
        <w:r w:rsidRPr="001D1C02">
          <w:rPr>
            <w:spacing w:val="-2"/>
            <w:u w:val="single" w:color="000000"/>
          </w:rPr>
          <w:t xml:space="preserve"> </w:t>
        </w:r>
      </w:hyperlink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list</w:t>
      </w:r>
      <w:r w:rsidRPr="001D1C02">
        <w:rPr>
          <w:spacing w:val="8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NUMIService</w:t>
      </w:r>
      <w:r w:rsidRPr="001D1C02">
        <w:t xml:space="preserve"> </w:t>
      </w:r>
      <w:r w:rsidRPr="001D1C02">
        <w:rPr>
          <w:spacing w:val="-1"/>
        </w:rPr>
        <w:t>operations),</w:t>
      </w:r>
      <w:r w:rsidRPr="001D1C02">
        <w:t xml:space="preserve"> and </w:t>
      </w:r>
      <w:r w:rsidRPr="001D1C02">
        <w:rPr>
          <w:spacing w:val="-1"/>
        </w:rPr>
        <w:t>managed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>layer.</w:t>
      </w:r>
    </w:p>
    <w:p w14:paraId="1BE915F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FA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83" w:name="3.4.1_Stay_Synchronizer"/>
      <w:bookmarkStart w:id="84" w:name="_bookmark14"/>
      <w:bookmarkEnd w:id="83"/>
      <w:bookmarkEnd w:id="84"/>
      <w:r w:rsidRPr="001D1C02">
        <w:t>Stay</w:t>
      </w:r>
      <w:r w:rsidRPr="001D1C02">
        <w:rPr>
          <w:spacing w:val="-26"/>
        </w:rPr>
        <w:t xml:space="preserve"> </w:t>
      </w:r>
      <w:r w:rsidRPr="001D1C02">
        <w:rPr>
          <w:spacing w:val="-1"/>
        </w:rPr>
        <w:t>Synchronizer</w:t>
      </w:r>
    </w:p>
    <w:p w14:paraId="1BE915FB" w14:textId="06AB923E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a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retrieves admission,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discharge</w:t>
      </w:r>
      <w:r w:rsidRPr="001D1C02">
        <w:rPr>
          <w:spacing w:val="11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VistA systems</w:t>
      </w:r>
      <w:r w:rsidRPr="001D1C02">
        <w:t xml:space="preserve"> across </w:t>
      </w:r>
      <w:ins w:id="85" w:author="Department of Veterans Affairs" w:date="2016-09-19T10:21:00Z">
        <w:r w:rsidR="002462BB" w:rsidRPr="002462BB">
          <w:rPr>
            <w:highlight w:val="yellow"/>
          </w:rPr>
          <w:t>the</w:t>
        </w:r>
        <w:r w:rsidR="002462BB">
          <w:t xml:space="preserve"> </w:t>
        </w:r>
      </w:ins>
      <w:r w:rsidRPr="001D1C02">
        <w:rPr>
          <w:spacing w:val="-1"/>
        </w:rPr>
        <w:t>VA.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updated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detects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>a stay has</w:t>
      </w:r>
      <w:r w:rsidRPr="001D1C02">
        <w:rPr>
          <w:spacing w:val="-1"/>
        </w:rPr>
        <w:t xml:space="preserve"> changed.</w:t>
      </w:r>
      <w:r w:rsidRPr="001D1C02">
        <w:t xml:space="preserve"> </w:t>
      </w:r>
      <w:r w:rsidRPr="001D1C02">
        <w:rPr>
          <w:spacing w:val="-1"/>
        </w:rPr>
        <w:t>This includes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that </w:t>
      </w:r>
      <w:r w:rsidRPr="001D1C02">
        <w:rPr>
          <w:spacing w:val="-1"/>
        </w:rPr>
        <w:t xml:space="preserve">have </w:t>
      </w:r>
      <w:r w:rsidRPr="001D1C02">
        <w:t xml:space="preserve">been </w:t>
      </w:r>
      <w:r w:rsidRPr="001D1C02">
        <w:rPr>
          <w:spacing w:val="-1"/>
        </w:rPr>
        <w:t>dismissed</w:t>
      </w:r>
      <w:r w:rsidRPr="001D1C02">
        <w:t xml:space="preserve"> or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had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continuing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set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reviewer.</w:t>
      </w:r>
    </w:p>
    <w:p w14:paraId="1BE915F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FD" w14:textId="7E6E2232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hourly </w:t>
      </w:r>
      <w:ins w:id="86" w:author="Department of Veterans Affairs" w:date="2016-09-14T11:52:00Z">
        <w:r w:rsidR="00D34AD6" w:rsidRPr="00D34AD6">
          <w:rPr>
            <w:highlight w:val="yellow"/>
          </w:rPr>
          <w:t>and</w:t>
        </w:r>
        <w:r w:rsidR="00D34AD6">
          <w:t xml:space="preserve"> </w:t>
        </w:r>
        <w:r w:rsidR="00D34AD6" w:rsidRPr="00D34AD6">
          <w:rPr>
            <w:highlight w:val="yellow"/>
          </w:rPr>
          <w:t>daily</w:t>
        </w:r>
        <w:r w:rsidR="00D34AD6">
          <w:t xml:space="preserve"> </w:t>
        </w:r>
      </w:ins>
      <w:r w:rsidRPr="001D1C02">
        <w:rPr>
          <w:spacing w:val="-1"/>
        </w:rPr>
        <w:t>import</w:t>
      </w:r>
      <w:r w:rsidRPr="001D1C02">
        <w:t xml:space="preserve"> of</w:t>
      </w:r>
      <w:r w:rsidRPr="001D1C02">
        <w:rPr>
          <w:spacing w:val="-1"/>
        </w:rPr>
        <w:t xml:space="preserve"> admission</w:t>
      </w:r>
      <w:del w:id="87" w:author="Department of Veterans Affairs" w:date="2016-09-14T11:53:00Z">
        <w:r w:rsidRPr="001D1C02" w:rsidDel="00D34AD6">
          <w:delText xml:space="preserve"> records </w:delText>
        </w:r>
        <w:r w:rsidRPr="001D1C02" w:rsidDel="00D34AD6">
          <w:rPr>
            <w:spacing w:val="-1"/>
          </w:rPr>
          <w:delText xml:space="preserve">from VistA </w:delText>
        </w:r>
        <w:r w:rsidRPr="001D1C02" w:rsidDel="00D34AD6">
          <w:delText>and a</w:delText>
        </w:r>
        <w:r w:rsidRPr="001D1C02" w:rsidDel="00D34AD6">
          <w:rPr>
            <w:spacing w:val="-1"/>
          </w:rPr>
          <w:delText xml:space="preserve"> </w:delText>
        </w:r>
        <w:r w:rsidRPr="001D1C02" w:rsidDel="00D34AD6">
          <w:delText>daily</w:delText>
        </w:r>
        <w:r w:rsidRPr="001D1C02" w:rsidDel="00D34AD6">
          <w:rPr>
            <w:spacing w:val="77"/>
          </w:rPr>
          <w:delText xml:space="preserve"> </w:delText>
        </w:r>
        <w:r w:rsidRPr="001D1C02" w:rsidDel="00D34AD6">
          <w:rPr>
            <w:spacing w:val="-1"/>
          </w:rPr>
          <w:delText>import</w:delText>
        </w:r>
        <w:r w:rsidRPr="001D1C02" w:rsidDel="00D34AD6">
          <w:delText xml:space="preserve"> of</w:delText>
        </w:r>
        <w:r w:rsidRPr="001D1C02" w:rsidDel="00D34AD6">
          <w:rPr>
            <w:spacing w:val="-1"/>
          </w:rPr>
          <w:delText xml:space="preserve"> admission</w:delText>
        </w:r>
      </w:del>
      <w:r w:rsidRPr="001D1C02">
        <w:rPr>
          <w:spacing w:val="-1"/>
        </w:rPr>
        <w:t>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t xml:space="preserve"> and </w:t>
      </w:r>
      <w:r w:rsidRPr="001D1C02">
        <w:rPr>
          <w:spacing w:val="-1"/>
        </w:rPr>
        <w:t>discharge records</w:t>
      </w:r>
      <w:ins w:id="88" w:author="Department of Veterans Affairs" w:date="2016-09-14T11:53:00Z">
        <w:r w:rsidR="00D34AD6">
          <w:rPr>
            <w:spacing w:val="-1"/>
          </w:rPr>
          <w:t xml:space="preserve"> </w:t>
        </w:r>
        <w:r w:rsidR="002462BB">
          <w:rPr>
            <w:spacing w:val="-1"/>
            <w:highlight w:val="yellow"/>
          </w:rPr>
          <w:t>from Vis</w:t>
        </w:r>
      </w:ins>
      <w:ins w:id="89" w:author="Department of Veterans Affairs" w:date="2016-09-19T10:21:00Z">
        <w:r w:rsidR="002462BB">
          <w:rPr>
            <w:spacing w:val="-1"/>
            <w:highlight w:val="yellow"/>
          </w:rPr>
          <w:t>t</w:t>
        </w:r>
      </w:ins>
      <w:ins w:id="90" w:author="Department of Veterans Affairs" w:date="2016-09-14T11:53:00Z">
        <w:r w:rsidR="00D34AD6" w:rsidRPr="00D34AD6">
          <w:rPr>
            <w:spacing w:val="-1"/>
            <w:highlight w:val="yellow"/>
          </w:rPr>
          <w:t>A</w:t>
        </w:r>
      </w:ins>
      <w:r w:rsidRPr="001D1C02">
        <w:rPr>
          <w:spacing w:val="-1"/>
        </w:rPr>
        <w:t>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daily</w:t>
      </w:r>
      <w:r w:rsidRPr="001D1C02"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occurs</w:t>
      </w:r>
      <w:r w:rsidRPr="001D1C02">
        <w:t xml:space="preserve"> at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midnight</w:t>
      </w:r>
      <w:r w:rsidRPr="001D1C02">
        <w:t xml:space="preserve"> local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VistA</w:t>
      </w:r>
      <w:ins w:id="91" w:author="Department of Veterans Affairs" w:date="2016-09-19T10:22:00Z">
        <w:r w:rsidR="002462BB">
          <w:rPr>
            <w:spacing w:val="-1"/>
          </w:rPr>
          <w:t xml:space="preserve"> </w:t>
        </w:r>
        <w:r w:rsidR="002462BB" w:rsidRPr="002462BB">
          <w:rPr>
            <w:spacing w:val="-1"/>
            <w:highlight w:val="yellow"/>
          </w:rPr>
          <w:t>system</w:t>
        </w:r>
      </w:ins>
      <w:r w:rsidRPr="001D1C02">
        <w:rPr>
          <w:spacing w:val="-1"/>
        </w:rPr>
        <w:t>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Synchronizer </w:t>
      </w:r>
      <w:r w:rsidRPr="001D1C02">
        <w:t xml:space="preserve">can </w:t>
      </w:r>
      <w:r w:rsidRPr="001D1C02">
        <w:rPr>
          <w:spacing w:val="-1"/>
        </w:rPr>
        <w:t>also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retry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rPr>
          <w:spacing w:val="93"/>
        </w:rPr>
        <w:t xml:space="preserve"> </w:t>
      </w:r>
      <w:r w:rsidRPr="001D1C02">
        <w:t xml:space="preserve">daily </w:t>
      </w:r>
      <w:r w:rsidRPr="001D1C02">
        <w:rPr>
          <w:spacing w:val="-1"/>
        </w:rPr>
        <w:t>synchronizations.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stops</w:t>
      </w:r>
      <w:r w:rsidRPr="001D1C02">
        <w:t xml:space="preserve"> </w:t>
      </w:r>
      <w:r w:rsidRPr="001D1C02">
        <w:rPr>
          <w:spacing w:val="-1"/>
        </w:rPr>
        <w:t>working</w:t>
      </w:r>
      <w:r w:rsidRPr="001D1C02">
        <w:rPr>
          <w:spacing w:val="-2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</w:t>
      </w:r>
      <w:r w:rsidRPr="001D1C02">
        <w:rPr>
          <w:spacing w:val="-1"/>
        </w:rPr>
        <w:t>month</w:t>
      </w:r>
      <w:r w:rsidRPr="001D1C02">
        <w:rPr>
          <w:spacing w:val="91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restarted</w:t>
      </w:r>
      <w:r w:rsidRPr="001D1C02">
        <w:t xml:space="preserve"> on the </w:t>
      </w:r>
      <w:r w:rsidRPr="001D1C02">
        <w:rPr>
          <w:spacing w:val="-1"/>
        </w:rPr>
        <w:t>second,</w:t>
      </w:r>
      <w:r w:rsidRPr="001D1C02">
        <w:t xml:space="preserve"> it </w:t>
      </w:r>
      <w:r w:rsidRPr="001D1C02">
        <w:rPr>
          <w:spacing w:val="-1"/>
        </w:rPr>
        <w:t>will attempt</w:t>
      </w:r>
      <w:r w:rsidRPr="001D1C02">
        <w:t xml:space="preserve"> to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admission,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t xml:space="preserve"> on the </w:t>
      </w:r>
      <w:r w:rsidRPr="001D1C02">
        <w:rPr>
          <w:spacing w:val="-1"/>
        </w:rPr>
        <w:t>first.</w:t>
      </w:r>
    </w:p>
    <w:p w14:paraId="1BE915F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FF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flows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 xml:space="preserve">to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</w:t>
      </w:r>
      <w:r w:rsidRPr="001D1C02">
        <w:rPr>
          <w:spacing w:val="-1"/>
        </w:rPr>
        <w:t>not</w:t>
      </w:r>
      <w:r w:rsidRPr="001D1C02">
        <w:t xml:space="preserve"> send </w:t>
      </w:r>
      <w:r w:rsidRPr="001D1C02">
        <w:rPr>
          <w:spacing w:val="-1"/>
        </w:rPr>
        <w:t>anything</w:t>
      </w:r>
      <w:r w:rsidRPr="001D1C02">
        <w:t xml:space="preserve"> back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information</w:t>
      </w:r>
      <w:r w:rsidRPr="001D1C02">
        <w:rPr>
          <w:spacing w:val="71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VistA,</w:t>
      </w:r>
      <w:r w:rsidRPr="001D1C02">
        <w:t xml:space="preserve"> the </w:t>
      </w:r>
      <w:r w:rsidRPr="001D1C02">
        <w:rPr>
          <w:spacing w:val="-1"/>
        </w:rPr>
        <w:t>corresponding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overwritten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next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feed.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in </w:t>
      </w:r>
      <w:r w:rsidRPr="001D1C02">
        <w:rPr>
          <w:spacing w:val="-1"/>
        </w:rPr>
        <w:t xml:space="preserve">VistA </w:t>
      </w:r>
      <w:r w:rsidRPr="001D1C02">
        <w:t xml:space="preserve">it is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situation,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manually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inactivate</w:t>
      </w:r>
      <w:r w:rsidRPr="001D1C02">
        <w:t xml:space="preserve"> </w:t>
      </w:r>
      <w:r w:rsidRPr="001D1C02">
        <w:rPr>
          <w:spacing w:val="-2"/>
        </w:rPr>
        <w:t>the</w:t>
      </w:r>
      <w:r w:rsidRPr="001D1C02">
        <w:rPr>
          <w:spacing w:val="89"/>
        </w:rPr>
        <w:t xml:space="preserve"> </w:t>
      </w:r>
      <w:r w:rsidRPr="001D1C02">
        <w:t xml:space="preserve">stay in </w:t>
      </w:r>
      <w:r w:rsidRPr="001D1C02">
        <w:rPr>
          <w:spacing w:val="-1"/>
        </w:rPr>
        <w:t>NUMI.</w:t>
      </w:r>
    </w:p>
    <w:p w14:paraId="1BE91600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01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92" w:name="3.4.2_Data_Access_Layer_(DAL)"/>
      <w:bookmarkStart w:id="93" w:name="_bookmark15"/>
      <w:bookmarkEnd w:id="92"/>
      <w:bookmarkEnd w:id="93"/>
      <w:r w:rsidRPr="001D1C02">
        <w:rPr>
          <w:spacing w:val="-1"/>
        </w:rPr>
        <w:t>Data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Layer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(DAL)</w:t>
      </w:r>
    </w:p>
    <w:p w14:paraId="1BE91602" w14:textId="77777777"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DAL </w:t>
      </w:r>
      <w:r w:rsidRPr="001D1C02">
        <w:t xml:space="preserve">is a </w:t>
      </w:r>
      <w:r w:rsidRPr="001D1C02">
        <w:rPr>
          <w:spacing w:val="-1"/>
        </w:rPr>
        <w:t>component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facilitates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source</w:t>
      </w:r>
      <w:r w:rsidRPr="001D1C02">
        <w:t xml:space="preserve"> used to </w:t>
      </w:r>
      <w:r w:rsidRPr="001D1C02">
        <w:rPr>
          <w:spacing w:val="-1"/>
        </w:rPr>
        <w:t>store</w:t>
      </w:r>
      <w:r w:rsidRPr="001D1C02">
        <w:t xml:space="preserve">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data,</w:t>
      </w:r>
      <w:r w:rsidRPr="001D1C02">
        <w:t xml:space="preserve"> using a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t xml:space="preserve"> </w:t>
      </w:r>
      <w:r w:rsidRPr="001D1C02">
        <w:rPr>
          <w:spacing w:val="-1"/>
        </w:rPr>
        <w:t>solution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strategy.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consolidated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data </w:t>
      </w:r>
      <w:r w:rsidRPr="001D1C02">
        <w:rPr>
          <w:spacing w:val="-1"/>
        </w:rPr>
        <w:t>retrieved</w:t>
      </w:r>
      <w:r w:rsidRPr="001D1C02">
        <w:t xml:space="preserve"> </w:t>
      </w:r>
      <w:r w:rsidRPr="001D1C02">
        <w:rPr>
          <w:spacing w:val="-1"/>
        </w:rPr>
        <w:t xml:space="preserve">from VistA </w:t>
      </w:r>
      <w:r w:rsidRPr="001D1C02">
        <w:t xml:space="preserve">and the </w:t>
      </w:r>
      <w:r w:rsidRPr="001D1C02">
        <w:rPr>
          <w:spacing w:val="-1"/>
        </w:rPr>
        <w:t>criteria retrieved</w:t>
      </w:r>
      <w:r w:rsidRPr="001D1C02">
        <w:rPr>
          <w:spacing w:val="93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CERMe,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a </w:t>
      </w:r>
      <w:r w:rsidRPr="001D1C02">
        <w:rPr>
          <w:spacing w:val="-1"/>
        </w:rPr>
        <w:t xml:space="preserve">patient </w:t>
      </w:r>
      <w:r w:rsidRPr="001D1C02">
        <w:t>review</w:t>
      </w:r>
      <w:r w:rsidRPr="001D1C02">
        <w:rPr>
          <w:spacing w:val="-1"/>
        </w:rPr>
        <w:t xml:space="preserve"> history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160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04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94" w:name="3.4.3_NUMI_Exchange"/>
      <w:bookmarkStart w:id="95" w:name="_bookmark16"/>
      <w:bookmarkEnd w:id="94"/>
      <w:bookmarkEnd w:id="95"/>
      <w:r w:rsidRPr="001D1C02">
        <w:rPr>
          <w:spacing w:val="-1"/>
        </w:rPr>
        <w:t>NUMI</w:t>
      </w:r>
      <w:r w:rsidRPr="001D1C02">
        <w:rPr>
          <w:spacing w:val="-20"/>
        </w:rPr>
        <w:t xml:space="preserve"> </w:t>
      </w:r>
      <w:r w:rsidRPr="001D1C02">
        <w:rPr>
          <w:spacing w:val="-1"/>
        </w:rPr>
        <w:t>Exchange</w:t>
      </w:r>
    </w:p>
    <w:p w14:paraId="1BE91605" w14:textId="77777777" w:rsidR="00687195" w:rsidRPr="001D1C02" w:rsidRDefault="0004400B">
      <w:pPr>
        <w:pStyle w:val="BodyText"/>
        <w:spacing w:before="237"/>
        <w:ind w:left="139"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 interoperability</w:t>
      </w:r>
      <w:r w:rsidRPr="001D1C02">
        <w:t xml:space="preserve">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VA applications</w:t>
      </w:r>
      <w:r w:rsidRPr="001D1C02">
        <w:t xml:space="preserve"> and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systems</w:t>
      </w:r>
      <w:r w:rsidRPr="001D1C02">
        <w:t xml:space="preserve"> by exposing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valid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allowed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execute </w:t>
      </w:r>
      <w:r w:rsidRPr="001D1C02">
        <w:t xml:space="preserve">the </w:t>
      </w:r>
      <w:r w:rsidRPr="001D1C02">
        <w:rPr>
          <w:spacing w:val="-1"/>
        </w:rPr>
        <w:t>published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methods;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logged.  </w:t>
      </w:r>
      <w:r w:rsidRPr="001D1C02">
        <w:rPr>
          <w:spacing w:val="-1"/>
        </w:rPr>
        <w:t>Future</w:t>
      </w:r>
      <w:r w:rsidRPr="001D1C02">
        <w:t xml:space="preserve"> </w:t>
      </w:r>
      <w:r w:rsidRPr="001D1C02">
        <w:rPr>
          <w:spacing w:val="-1"/>
        </w:rPr>
        <w:t>implementations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</w:t>
      </w:r>
      <w:r w:rsidRPr="001D1C02">
        <w:rPr>
          <w:spacing w:val="-1"/>
        </w:rPr>
        <w:t>will allow for</w:t>
      </w:r>
      <w:r w:rsidRPr="001D1C02">
        <w:t xml:space="preserve"> </w:t>
      </w:r>
      <w:r w:rsidRPr="001D1C02">
        <w:rPr>
          <w:spacing w:val="-1"/>
        </w:rPr>
        <w:t>creation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101"/>
        </w:rPr>
        <w:t xml:space="preserve"> </w:t>
      </w:r>
      <w:r w:rsidRPr="001D1C02">
        <w:t>updating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records.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Exchange </w:t>
      </w:r>
      <w:r w:rsidRPr="001D1C02">
        <w:t xml:space="preserve">should be </w:t>
      </w:r>
      <w:r w:rsidRPr="001D1C02">
        <w:rPr>
          <w:spacing w:val="-1"/>
        </w:rPr>
        <w:t>secured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valid </w:t>
      </w:r>
      <w:r w:rsidRPr="001D1C02">
        <w:rPr>
          <w:spacing w:val="-1"/>
        </w:rPr>
        <w:t>Secure</w:t>
      </w:r>
      <w:r w:rsidRPr="001D1C02">
        <w:t xml:space="preserve"> </w:t>
      </w:r>
      <w:r w:rsidRPr="001D1C02">
        <w:rPr>
          <w:spacing w:val="-1"/>
        </w:rPr>
        <w:t>Socket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Layer</w:t>
      </w:r>
      <w:r w:rsidRPr="001D1C02">
        <w:t xml:space="preserve"> </w:t>
      </w:r>
      <w:r w:rsidRPr="001D1C02">
        <w:rPr>
          <w:spacing w:val="-1"/>
        </w:rPr>
        <w:t>(SSL) certificate.</w:t>
      </w:r>
    </w:p>
    <w:p w14:paraId="1BE9160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7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is</w:t>
      </w:r>
      <w:r w:rsidRPr="001D1C02">
        <w:rPr>
          <w:spacing w:val="-1"/>
        </w:rPr>
        <w:t xml:space="preserve"> implemented</w:t>
      </w:r>
      <w:r w:rsidRPr="001D1C02">
        <w:t xml:space="preserve"> 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method</w:t>
      </w:r>
      <w:r w:rsidRPr="001D1C02">
        <w:t xml:space="preserve"> named </w:t>
      </w:r>
      <w:r w:rsidRPr="001D1C02">
        <w:rPr>
          <w:spacing w:val="-1"/>
        </w:rPr>
        <w:t>GetLevelOfCareBySite</w:t>
      </w:r>
      <w:r w:rsidRPr="001D1C02">
        <w:t xml:space="preserve"> at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Inpatient.asmx.</w:t>
      </w:r>
      <w:r w:rsidRPr="001D1C02">
        <w:t xml:space="preserve"> It has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input</w:t>
      </w:r>
      <w:r w:rsidRPr="001D1C02">
        <w:t xml:space="preserve"> </w:t>
      </w:r>
      <w:r w:rsidRPr="001D1C02">
        <w:rPr>
          <w:spacing w:val="-1"/>
        </w:rPr>
        <w:t>parameters:</w:t>
      </w:r>
    </w:p>
    <w:p w14:paraId="1BE9160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9" w14:textId="77777777" w:rsidR="00687195" w:rsidRPr="001D1C02" w:rsidRDefault="0004400B">
      <w:pPr>
        <w:pStyle w:val="BodyText"/>
        <w:ind w:left="860" w:right="4367"/>
      </w:pPr>
      <w:r w:rsidRPr="001D1C02">
        <w:rPr>
          <w:spacing w:val="-1"/>
        </w:rPr>
        <w:t>AuthenticationID (guid/uniqueidentifier)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(string/</w:t>
      </w:r>
      <w:proofErr w:type="gramStart"/>
      <w:r w:rsidRPr="001D1C02">
        <w:rPr>
          <w:spacing w:val="-1"/>
        </w:rPr>
        <w:t>varchar(</w:t>
      </w:r>
      <w:proofErr w:type="gramEnd"/>
      <w:r w:rsidRPr="001D1C02">
        <w:rPr>
          <w:spacing w:val="-1"/>
        </w:rPr>
        <w:t>2000))</w:t>
      </w:r>
    </w:p>
    <w:p w14:paraId="1BE9160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SiteCode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 single site</w:t>
      </w:r>
      <w:r w:rsidRPr="001D1C02">
        <w:rPr>
          <w:spacing w:val="-1"/>
        </w:rPr>
        <w:t xml:space="preserve"> 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returned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83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site),</w:t>
      </w:r>
      <w:r w:rsidRPr="001D1C02">
        <w:t xml:space="preserve"> a </w:t>
      </w:r>
      <w:r w:rsidRPr="001D1C02">
        <w:rPr>
          <w:spacing w:val="-1"/>
        </w:rPr>
        <w:t>comma-separated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of</w:t>
      </w:r>
      <w:r w:rsidRPr="001D1C02">
        <w:rPr>
          <w:spacing w:val="-1"/>
        </w:rPr>
        <w:t xml:space="preserve"> several</w:t>
      </w:r>
      <w:r w:rsidRPr="001D1C02">
        <w:t xml:space="preserve"> </w:t>
      </w:r>
      <w:r w:rsidRPr="001D1C02">
        <w:rPr>
          <w:spacing w:val="-1"/>
        </w:rPr>
        <w:t>SiteCodes</w:t>
      </w:r>
      <w:r w:rsidRPr="001D1C02">
        <w:t xml:space="preserve"> </w:t>
      </w:r>
      <w:r w:rsidRPr="001D1C02">
        <w:rPr>
          <w:spacing w:val="-1"/>
        </w:rPr>
        <w:t>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from multiple</w:t>
      </w:r>
    </w:p>
    <w:p w14:paraId="1BE9160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60D" w14:textId="77777777" w:rsidR="00687195" w:rsidRPr="001D1C02" w:rsidRDefault="0004400B">
      <w:pPr>
        <w:pStyle w:val="BodyText"/>
        <w:spacing w:before="56" w:line="480" w:lineRule="auto"/>
        <w:ind w:right="333"/>
      </w:pPr>
      <w:proofErr w:type="gramStart"/>
      <w:r w:rsidRPr="001D1C02">
        <w:rPr>
          <w:spacing w:val="-1"/>
        </w:rPr>
        <w:lastRenderedPageBreak/>
        <w:t>sites</w:t>
      </w:r>
      <w:proofErr w:type="gramEnd"/>
      <w:r w:rsidRPr="001D1C02">
        <w:rPr>
          <w:spacing w:val="-1"/>
        </w:rPr>
        <w:t>),</w:t>
      </w:r>
      <w:r w:rsidRPr="001D1C02">
        <w:t xml:space="preserve"> or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empty</w:t>
      </w:r>
      <w:r w:rsidRPr="001D1C02">
        <w:t xml:space="preserve"> </w:t>
      </w:r>
      <w:r w:rsidRPr="001D1C02">
        <w:rPr>
          <w:spacing w:val="-1"/>
        </w:rPr>
        <w:t>string.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empty</w:t>
      </w:r>
      <w:r w:rsidRPr="001D1C02">
        <w:t xml:space="preserve"> string </w:t>
      </w:r>
      <w:r w:rsidRPr="001D1C02">
        <w:rPr>
          <w:spacing w:val="-1"/>
        </w:rPr>
        <w:t>parameter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all </w:t>
      </w:r>
      <w:r w:rsidRPr="001D1C02">
        <w:rPr>
          <w:spacing w:val="-1"/>
        </w:rPr>
        <w:t>sites.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 xml:space="preserve">GetLevelOfCareBySite </w:t>
      </w:r>
      <w:r w:rsidRPr="001D1C02">
        <w:t xml:space="preserve">has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parameters:</w:t>
      </w:r>
    </w:p>
    <w:p w14:paraId="1BE9160E" w14:textId="77777777" w:rsidR="00687195" w:rsidRPr="001D1C02" w:rsidRDefault="0004400B">
      <w:pPr>
        <w:pStyle w:val="BodyText"/>
        <w:spacing w:before="10"/>
        <w:ind w:left="860" w:right="3623"/>
      </w:pPr>
      <w:r w:rsidRPr="001D1C02">
        <w:t>Message</w:t>
      </w:r>
      <w:r w:rsidRPr="001D1C02">
        <w:rPr>
          <w:spacing w:val="-1"/>
        </w:rPr>
        <w:t xml:space="preserve"> (string)</w:t>
      </w:r>
      <w:r w:rsidRPr="001D1C02">
        <w:t xml:space="preserve"> -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of...</w:t>
      </w:r>
    </w:p>
    <w:p w14:paraId="1BE9160F" w14:textId="77777777" w:rsidR="00687195" w:rsidRPr="001D1C02" w:rsidRDefault="0004400B">
      <w:pPr>
        <w:pStyle w:val="BodyText"/>
        <w:ind w:left="1580" w:right="3623"/>
      </w:pPr>
      <w:r w:rsidRPr="001D1C02">
        <w:rPr>
          <w:spacing w:val="-1"/>
        </w:rPr>
        <w:t>SITE_CODE (string/</w:t>
      </w:r>
      <w:proofErr w:type="gramStart"/>
      <w:r w:rsidRPr="001D1C02">
        <w:rPr>
          <w:spacing w:val="-1"/>
        </w:rPr>
        <w:t>varchar(</w:t>
      </w:r>
      <w:proofErr w:type="gramEnd"/>
      <w:r w:rsidRPr="001D1C02">
        <w:rPr>
          <w:spacing w:val="-1"/>
        </w:rPr>
        <w:t>10))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PATIENT_SSN (string/varchar(15))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 xml:space="preserve">LEVEL_OF_CARE </w:t>
      </w:r>
      <w:r w:rsidRPr="001D1C02">
        <w:t>(byte/bit)</w:t>
      </w:r>
    </w:p>
    <w:p w14:paraId="1BE91610" w14:textId="77777777" w:rsidR="00687195" w:rsidRPr="001D1C02" w:rsidRDefault="0004400B">
      <w:pPr>
        <w:pStyle w:val="BodyText"/>
        <w:ind w:left="1579"/>
      </w:pPr>
      <w:r w:rsidRPr="001D1C02">
        <w:rPr>
          <w:spacing w:val="-1"/>
        </w:rPr>
        <w:t>ASSIGNMENT_DATE (DateTime/smalldatetime)</w:t>
      </w:r>
    </w:p>
    <w:p w14:paraId="1BE9161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1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96" w:name="3.4.4_Medical_Domain_Web_Services_(MDWS)"/>
      <w:bookmarkStart w:id="97" w:name="_bookmark17"/>
      <w:bookmarkEnd w:id="96"/>
      <w:bookmarkEnd w:id="97"/>
      <w:r w:rsidRPr="001D1C02">
        <w:rPr>
          <w:spacing w:val="-1"/>
        </w:rPr>
        <w:t>Medical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Domain</w:t>
      </w:r>
      <w:r w:rsidRPr="001D1C02">
        <w:rPr>
          <w:spacing w:val="-13"/>
        </w:rPr>
        <w:t xml:space="preserve"> </w:t>
      </w:r>
      <w:r w:rsidRPr="001D1C02">
        <w:t>Web</w:t>
      </w:r>
      <w:r w:rsidRPr="001D1C02">
        <w:rPr>
          <w:spacing w:val="-13"/>
        </w:rPr>
        <w:t xml:space="preserve"> </w:t>
      </w:r>
      <w:r w:rsidRPr="001D1C02">
        <w:t>Services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(MDWS)</w:t>
      </w:r>
    </w:p>
    <w:p w14:paraId="1BE91613" w14:textId="77777777" w:rsidR="00687195" w:rsidRPr="001D1C02" w:rsidRDefault="0004400B">
      <w:pPr>
        <w:pStyle w:val="BodyText"/>
        <w:spacing w:before="237"/>
        <w:ind w:left="139" w:right="287"/>
      </w:pP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and provides a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rPr>
          <w:spacing w:val="7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 applications.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retrieves 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VistA application</w:t>
      </w:r>
      <w:r w:rsidRPr="001D1C02">
        <w:rPr>
          <w:spacing w:val="-2"/>
        </w:rPr>
        <w:t xml:space="preserve"> </w:t>
      </w:r>
      <w:r w:rsidRPr="001D1C02">
        <w:t>using 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 </w:t>
      </w:r>
      <w:r w:rsidRPr="001D1C02">
        <w:t xml:space="preserve">to </w:t>
      </w:r>
      <w:r w:rsidRPr="001D1C02">
        <w:rPr>
          <w:spacing w:val="-1"/>
        </w:rPr>
        <w:t>manage</w:t>
      </w:r>
      <w:r w:rsidRPr="001D1C02">
        <w:t xml:space="preserve"> this </w:t>
      </w:r>
      <w:r w:rsidRPr="001D1C02">
        <w:rPr>
          <w:spacing w:val="-1"/>
        </w:rPr>
        <w:t>interface.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retrieves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</w:t>
      </w:r>
      <w:r w:rsidRPr="001D1C02">
        <w:rPr>
          <w:spacing w:val="-1"/>
        </w:rPr>
        <w:t>(RPCs).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retrieval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based</w:t>
      </w:r>
      <w:r w:rsidRPr="001D1C02">
        <w:rPr>
          <w:spacing w:val="-2"/>
        </w:rPr>
        <w:t xml:space="preserve"> </w:t>
      </w:r>
      <w:r w:rsidRPr="001D1C02">
        <w:t xml:space="preserve">on </w:t>
      </w:r>
      <w:r w:rsidRPr="001D1C02">
        <w:rPr>
          <w:spacing w:val="-1"/>
        </w:rPr>
        <w:t xml:space="preserve">requests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populate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pertaining</w:t>
      </w:r>
      <w:r w:rsidRPr="001D1C02">
        <w:t xml:space="preserve"> to a </w:t>
      </w:r>
      <w:r w:rsidRPr="001D1C02">
        <w:rPr>
          <w:spacing w:val="-1"/>
        </w:rPr>
        <w:t>patient’s</w:t>
      </w:r>
      <w:r w:rsidRPr="001D1C02">
        <w:rPr>
          <w:spacing w:val="107"/>
        </w:rPr>
        <w:t xml:space="preserve"> </w:t>
      </w:r>
      <w:r w:rsidRPr="001D1C02">
        <w:t xml:space="preserve">record. </w:t>
      </w:r>
      <w:r w:rsidRPr="001D1C02">
        <w:rPr>
          <w:spacing w:val="-1"/>
        </w:rPr>
        <w:t xml:space="preserve">MDWS </w:t>
      </w:r>
      <w:r w:rsidRPr="001D1C02">
        <w:t xml:space="preserve">encrypts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itself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encrypted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and </w:t>
      </w:r>
      <w:r w:rsidRPr="001D1C02">
        <w:rPr>
          <w:spacing w:val="-1"/>
        </w:rPr>
        <w:t>NUMI,</w:t>
      </w:r>
      <w:r w:rsidRPr="001D1C02">
        <w:t xml:space="preserve"> and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and </w:t>
      </w:r>
      <w:r w:rsidRPr="001D1C02">
        <w:rPr>
          <w:spacing w:val="-1"/>
        </w:rPr>
        <w:t xml:space="preserve">the </w:t>
      </w:r>
      <w:r w:rsidRPr="001D1C02">
        <w:t>end user,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appropriate SSL certificates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procured.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NUMIService </w:t>
      </w:r>
      <w:r w:rsidRPr="001D1C02">
        <w:t xml:space="preserve">is a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 configured</w:t>
      </w:r>
      <w:r w:rsidRPr="001D1C02">
        <w:rPr>
          <w:spacing w:val="113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various </w:t>
      </w:r>
      <w:r w:rsidRPr="001D1C02">
        <w:t>sites,</w:t>
      </w:r>
      <w:r w:rsidRPr="001D1C02">
        <w:rPr>
          <w:spacing w:val="-2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maintained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contains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 xml:space="preserve">various functions </w:t>
      </w:r>
      <w:r w:rsidRPr="001D1C02">
        <w:rPr>
          <w:spacing w:val="-1"/>
        </w:rPr>
        <w:t>based</w:t>
      </w:r>
      <w:r w:rsidRPr="001D1C02">
        <w:t xml:space="preserve"> on </w:t>
      </w:r>
      <w:r w:rsidRPr="001D1C02">
        <w:rPr>
          <w:spacing w:val="-1"/>
        </w:rPr>
        <w:t xml:space="preserve">client </w:t>
      </w:r>
      <w:proofErr w:type="gramStart"/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for</w:t>
      </w:r>
      <w:proofErr w:type="gramEnd"/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(Additional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MDWS </w:t>
      </w:r>
      <w:r w:rsidRPr="001D1C02">
        <w:t>can</w:t>
      </w:r>
      <w:r w:rsidRPr="001D1C02">
        <w:rPr>
          <w:spacing w:val="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found</w:t>
      </w:r>
      <w:r w:rsidRPr="001D1C02">
        <w:t xml:space="preserve"> in </w:t>
      </w:r>
      <w:hyperlink w:anchor="_bookmark153" w:history="1">
        <w:r w:rsidRPr="001D1C02">
          <w:rPr>
            <w:spacing w:val="-1"/>
            <w:u w:val="single" w:color="000000"/>
          </w:rPr>
          <w:t>Appendix</w:t>
        </w:r>
        <w:r w:rsidRPr="001D1C02">
          <w:rPr>
            <w:u w:val="single" w:color="000000"/>
          </w:rPr>
          <w:t xml:space="preserve"> </w:t>
        </w:r>
        <w:r w:rsidRPr="001D1C02">
          <w:rPr>
            <w:spacing w:val="-1"/>
            <w:u w:val="single" w:color="000000"/>
          </w:rPr>
          <w:t>B</w:t>
        </w:r>
      </w:hyperlink>
      <w:r w:rsidRPr="001D1C02">
        <w:rPr>
          <w:spacing w:val="-1"/>
        </w:rPr>
        <w:t>).</w:t>
      </w:r>
    </w:p>
    <w:p w14:paraId="1BE9161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15" w14:textId="77777777" w:rsidR="00687195" w:rsidRPr="001D1C02" w:rsidRDefault="0004400B">
      <w:pPr>
        <w:pStyle w:val="BodyText"/>
        <w:ind w:right="333"/>
      </w:pP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interface between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passed,</w:t>
      </w:r>
      <w:r w:rsidRPr="001D1C02">
        <w:t xml:space="preserve"> how</w:t>
      </w:r>
      <w:r w:rsidRPr="001D1C02">
        <w:rPr>
          <w:spacing w:val="-1"/>
        </w:rPr>
        <w:t xml:space="preserve"> </w:t>
      </w:r>
      <w:r w:rsidRPr="001D1C02">
        <w:t xml:space="preserve">it is </w:t>
      </w:r>
      <w:r w:rsidRPr="001D1C02">
        <w:rPr>
          <w:spacing w:val="-1"/>
        </w:rPr>
        <w:t>validated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sequence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validations</w:t>
      </w:r>
      <w:r w:rsidRPr="001D1C02">
        <w:t xml:space="preserve"> that </w:t>
      </w:r>
      <w:r w:rsidRPr="001D1C02">
        <w:rPr>
          <w:spacing w:val="-1"/>
        </w:rPr>
        <w:t>occur,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uses the </w:t>
      </w:r>
      <w:r w:rsidRPr="001D1C02">
        <w:rPr>
          <w:spacing w:val="-1"/>
        </w:rPr>
        <w:t>.NET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web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proxy</w:t>
      </w:r>
      <w:r w:rsidRPr="001D1C02">
        <w:t xml:space="preserve"> to </w:t>
      </w:r>
      <w:r w:rsidRPr="001D1C02">
        <w:rPr>
          <w:spacing w:val="-1"/>
        </w:rPr>
        <w:t>talk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via the </w:t>
      </w:r>
      <w:r w:rsidRPr="001D1C02">
        <w:rPr>
          <w:spacing w:val="-1"/>
        </w:rPr>
        <w:t>industry</w:t>
      </w:r>
      <w:r w:rsidRPr="001D1C02">
        <w:t xml:space="preserve">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protocol.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converted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and then back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type</w:t>
      </w:r>
      <w:r w:rsidRPr="001D1C02">
        <w:rPr>
          <w:spacing w:val="-1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proxy</w:t>
      </w:r>
      <w:r w:rsidRPr="001D1C02">
        <w:t xml:space="preserve"> </w:t>
      </w:r>
      <w:r w:rsidRPr="001D1C02">
        <w:rPr>
          <w:spacing w:val="-1"/>
        </w:rPr>
        <w:t>libraries.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t>sequence of</w:t>
      </w:r>
      <w:r w:rsidRPr="001D1C02">
        <w:rPr>
          <w:spacing w:val="-2"/>
        </w:rPr>
        <w:t xml:space="preserve"> </w:t>
      </w:r>
      <w:r w:rsidRPr="001D1C02">
        <w:t xml:space="preserve">events and </w:t>
      </w:r>
      <w:r w:rsidRPr="001D1C02">
        <w:rPr>
          <w:spacing w:val="-1"/>
        </w:rPr>
        <w:t>validations</w:t>
      </w:r>
      <w:r w:rsidRPr="001D1C02">
        <w:t xml:space="preserve"> </w:t>
      </w:r>
      <w:r w:rsidRPr="001D1C02">
        <w:rPr>
          <w:spacing w:val="-1"/>
        </w:rPr>
        <w:t>depends</w:t>
      </w:r>
      <w:r w:rsidRPr="001D1C02">
        <w:t xml:space="preserve"> on the</w:t>
      </w:r>
      <w:r w:rsidRPr="001D1C02">
        <w:rPr>
          <w:spacing w:val="-1"/>
        </w:rPr>
        <w:t xml:space="preserve"> operation.</w:t>
      </w:r>
    </w:p>
    <w:p w14:paraId="1BE9161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17" w14:textId="77777777" w:rsidR="00687195" w:rsidRPr="001D1C02" w:rsidRDefault="00A72D95">
      <w:pPr>
        <w:pStyle w:val="BodyText"/>
        <w:ind w:right="333"/>
      </w:pPr>
      <w:hyperlink w:anchor="_bookmark18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2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list </w:t>
      </w:r>
      <w:r w:rsidR="0004400B" w:rsidRPr="001D1C02">
        <w:t>of</w:t>
      </w:r>
      <w:r w:rsidR="0004400B" w:rsidRPr="001D1C02">
        <w:rPr>
          <w:spacing w:val="-1"/>
        </w:rPr>
        <w:t xml:space="preserve"> NUMIService</w:t>
      </w:r>
      <w:r w:rsidR="0004400B" w:rsidRPr="001D1C02">
        <w:t xml:space="preserve"> </w:t>
      </w:r>
      <w:r w:rsidR="0004400B" w:rsidRPr="001D1C02">
        <w:rPr>
          <w:spacing w:val="-1"/>
        </w:rPr>
        <w:t>operations</w:t>
      </w:r>
      <w:r w:rsidR="0004400B" w:rsidRPr="001D1C02">
        <w:t xml:space="preserve"> used by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web</w:t>
      </w:r>
      <w:r w:rsidR="0004400B" w:rsidRPr="001D1C02">
        <w:t xml:space="preserve"> </w:t>
      </w:r>
      <w:r w:rsidR="0004400B" w:rsidRPr="001D1C02">
        <w:rPr>
          <w:spacing w:val="-1"/>
        </w:rPr>
        <w:t>application.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rPr>
          <w:spacing w:val="91"/>
        </w:rPr>
        <w:t xml:space="preserve"> </w:t>
      </w:r>
      <w:r w:rsidR="0004400B" w:rsidRPr="001D1C02">
        <w:rPr>
          <w:spacing w:val="-1"/>
        </w:rPr>
        <w:t>communicates</w:t>
      </w:r>
      <w:r w:rsidR="0004400B" w:rsidRPr="001D1C02">
        <w:t xml:space="preserve"> to </w:t>
      </w:r>
      <w:r w:rsidR="0004400B" w:rsidRPr="001D1C02">
        <w:rPr>
          <w:spacing w:val="-1"/>
        </w:rPr>
        <w:t xml:space="preserve">MDWS </w:t>
      </w:r>
      <w:r w:rsidR="0004400B" w:rsidRPr="001D1C02">
        <w:t xml:space="preserve">and </w:t>
      </w:r>
      <w:r w:rsidR="0004400B" w:rsidRPr="001D1C02">
        <w:rPr>
          <w:spacing w:val="-1"/>
        </w:rPr>
        <w:t xml:space="preserve">MDWS communicates </w:t>
      </w:r>
      <w:r w:rsidR="0004400B" w:rsidRPr="001D1C02">
        <w:t xml:space="preserve">to </w:t>
      </w:r>
      <w:r w:rsidR="0004400B" w:rsidRPr="001D1C02">
        <w:rPr>
          <w:spacing w:val="-1"/>
        </w:rPr>
        <w:t>VistA.</w:t>
      </w:r>
    </w:p>
    <w:p w14:paraId="1BE9161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619" w14:textId="77777777" w:rsidR="00687195" w:rsidRPr="001D1C02" w:rsidRDefault="0004400B">
      <w:pPr>
        <w:ind w:right="138"/>
        <w:jc w:val="center"/>
        <w:rPr>
          <w:rFonts w:ascii="Arial" w:eastAsia="Arial" w:hAnsi="Arial" w:cs="Arial"/>
          <w:sz w:val="18"/>
          <w:szCs w:val="18"/>
        </w:rPr>
      </w:pPr>
      <w:bookmarkStart w:id="98" w:name="Table_2:_NUMIService_Operations"/>
      <w:bookmarkStart w:id="99" w:name="_bookmark18"/>
      <w:bookmarkEnd w:id="98"/>
      <w:bookmarkEnd w:id="99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NUMIService Operations</w:t>
      </w:r>
    </w:p>
    <w:p w14:paraId="1BE9161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1F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B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C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D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E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24" w14:textId="77777777">
        <w:trPr>
          <w:trHeight w:hRule="exact" w:val="838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0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1" w14:textId="77777777" w:rsidR="00687195" w:rsidRPr="001D1C02" w:rsidRDefault="0004400B">
            <w:pPr>
              <w:pStyle w:val="TableParagraph"/>
              <w:ind w:left="102" w:righ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single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get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welcome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2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sitelist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3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29" w14:textId="77777777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connectAndLogin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6" w14:textId="77777777" w:rsidR="00687195" w:rsidRPr="001D1C02" w:rsidRDefault="0004400B">
            <w:pPr>
              <w:pStyle w:val="TableParagraph"/>
              <w:ind w:left="102" w:righ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logon to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7" w14:textId="77777777"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sitecode,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2E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A" w14:textId="6B37C0AE" w:rsidR="00687195" w:rsidRPr="001D1C02" w:rsidRDefault="00147DF3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</w:t>
            </w:r>
            <w:r w:rsidR="0004400B" w:rsidRPr="001D1C02">
              <w:rPr>
                <w:rFonts w:ascii="Times New Roman"/>
                <w:spacing w:val="-1"/>
                <w:sz w:val="24"/>
              </w:rPr>
              <w:t>isconnect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B" w14:textId="77777777" w:rsidR="00687195" w:rsidRPr="001D1C02" w:rsidRDefault="0004400B">
            <w:pPr>
              <w:pStyle w:val="TableParagraph"/>
              <w:ind w:left="102" w:right="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single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C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D" w14:textId="77777777" w:rsidR="00687195" w:rsidRPr="001D1C02" w:rsidRDefault="00687195"/>
        </w:tc>
      </w:tr>
    </w:tbl>
    <w:p w14:paraId="1BE9162F" w14:textId="77777777" w:rsidR="00687195" w:rsidRPr="001D1C02" w:rsidRDefault="00687195">
      <w:p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30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35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1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2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3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4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3A" w14:textId="77777777">
        <w:trPr>
          <w:trHeight w:hRule="exact" w:val="610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6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getConfidentiality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7" w14:textId="77777777"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8" w14:textId="77777777" w:rsidR="00687195" w:rsidRPr="001D1C02" w:rsidRDefault="00687195"/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9" w14:textId="77777777" w:rsidR="00687195" w:rsidRPr="001D1C02" w:rsidRDefault="00687195"/>
        </w:tc>
      </w:tr>
      <w:tr w:rsidR="00687195" w:rsidRPr="001D1C02" w14:paraId="1BE9163F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B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getDRGRecords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C" w14:textId="77777777" w:rsidR="00687195" w:rsidRPr="001D1C02" w:rsidRDefault="0004400B">
            <w:pPr>
              <w:pStyle w:val="TableParagraph"/>
              <w:spacing w:before="2" w:line="274" w:lineRule="exact"/>
              <w:ind w:left="102" w:right="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DRG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D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E" w14:textId="77777777" w:rsidR="00687195" w:rsidRPr="001D1C02" w:rsidRDefault="00687195"/>
        </w:tc>
      </w:tr>
      <w:tr w:rsidR="00687195" w:rsidRPr="001D1C02" w14:paraId="1BE91644" w14:textId="77777777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0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getInpatientDischarges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1" w14:textId="77777777" w:rsidR="00687195" w:rsidRPr="001D1C02" w:rsidRDefault="0004400B">
            <w:pPr>
              <w:pStyle w:val="TableParagraph"/>
              <w:ind w:left="102" w:right="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2" w14:textId="77777777" w:rsidR="00687195" w:rsidRPr="001D1C02" w:rsidRDefault="0004400B">
            <w:pPr>
              <w:pStyle w:val="TableParagraph"/>
              <w:ind w:left="102" w:righ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49" w14:textId="77777777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6" w14:textId="77777777" w:rsidR="00687195" w:rsidRPr="001D1C02" w:rsidRDefault="0004400B">
            <w:pPr>
              <w:pStyle w:val="TableParagraph"/>
              <w:ind w:left="102" w:righ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7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8" w14:textId="77777777" w:rsidR="00687195" w:rsidRPr="001D1C02" w:rsidRDefault="00687195"/>
        </w:tc>
      </w:tr>
      <w:tr w:rsidR="00687195" w:rsidRPr="001D1C02" w14:paraId="1BE9164E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getInpatientMovesByCheckinId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B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D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3" w14:textId="77777777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F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0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1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fromDate,toDate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2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9" w14:textId="77777777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4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BE9165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getInpatientMovesByDateTimeRange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6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dateTime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yyyyMMdd.HHmmss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7" w14:textId="77777777" w:rsidR="00687195" w:rsidRPr="001D1C02" w:rsidRDefault="0004400B">
            <w:pPr>
              <w:pStyle w:val="TableParagraph"/>
              <w:ind w:left="102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iterationLength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E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B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C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D" w14:textId="77777777" w:rsidR="00687195" w:rsidRPr="001D1C02" w:rsidRDefault="00687195"/>
        </w:tc>
      </w:tr>
      <w:tr w:rsidR="00687195" w:rsidRPr="001D1C02" w14:paraId="1BE91663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0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1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2" w14:textId="77777777" w:rsidR="00687195" w:rsidRPr="001D1C02" w:rsidRDefault="00687195"/>
        </w:tc>
      </w:tr>
      <w:tr w:rsidR="00687195" w:rsidRPr="001D1C02" w14:paraId="1BE91668" w14:textId="77777777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getStayMovementsByPatient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5" w14:textId="77777777" w:rsidR="00687195" w:rsidRPr="001D1C02" w:rsidRDefault="0004400B">
            <w:pPr>
              <w:pStyle w:val="TableParagraph"/>
              <w:ind w:left="102" w:righ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records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6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7" w14:textId="77777777" w:rsidR="00687195" w:rsidRPr="001D1C02" w:rsidRDefault="00687195"/>
        </w:tc>
      </w:tr>
      <w:tr w:rsidR="00687195" w:rsidRPr="001D1C02" w14:paraId="1BE9166D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9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getVHA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VHA </w:t>
            </w:r>
            <w:r w:rsidRPr="001D1C02">
              <w:rPr>
                <w:rFonts w:ascii="Times New Roman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B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C" w14:textId="77777777" w:rsidR="00687195" w:rsidRPr="001D1C02" w:rsidRDefault="00687195"/>
        </w:tc>
      </w:tr>
      <w:tr w:rsidR="00687195" w:rsidRPr="001D1C02" w14:paraId="1BE91672" w14:textId="77777777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E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getVistATimestamps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timestamp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0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1" w14:textId="77777777" w:rsidR="00687195" w:rsidRPr="001D1C02" w:rsidRDefault="00687195"/>
        </w:tc>
      </w:tr>
      <w:tr w:rsidR="00687195" w:rsidRPr="001D1C02" w14:paraId="1BE91677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getWards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4" w14:textId="77777777" w:rsidR="00687195" w:rsidRPr="001D1C02" w:rsidRDefault="0004400B">
            <w:pPr>
              <w:pStyle w:val="TableParagraph"/>
              <w:ind w:left="102" w:righ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5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6" w14:textId="77777777" w:rsidR="00687195" w:rsidRPr="001D1C02" w:rsidRDefault="00687195"/>
        </w:tc>
      </w:tr>
      <w:tr w:rsidR="00687195" w:rsidRPr="001D1C02" w14:paraId="1BE9167C" w14:textId="77777777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issueConfidentialityBulletin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9" w14:textId="77777777"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A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B" w14:textId="77777777" w:rsidR="00687195" w:rsidRPr="001D1C02" w:rsidRDefault="00687195"/>
        </w:tc>
      </w:tr>
      <w:tr w:rsidR="00687195" w:rsidRPr="001D1C02" w14:paraId="1BE91681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D" w14:textId="57D532CF" w:rsidR="00687195" w:rsidRPr="001D1C02" w:rsidRDefault="00147DF3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L</w:t>
            </w:r>
            <w:r w:rsidR="0004400B" w:rsidRPr="001D1C02">
              <w:rPr>
                <w:rFonts w:ascii="Times New Roman"/>
                <w:sz w:val="24"/>
              </w:rPr>
              <w:t>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E" w14:textId="77777777" w:rsidR="00687195" w:rsidRPr="001D1C02" w:rsidRDefault="0004400B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logon to a </w:t>
            </w:r>
            <w:r w:rsidRPr="001D1C02">
              <w:rPr>
                <w:rFonts w:ascii="Times New Roman"/>
                <w:spacing w:val="-1"/>
                <w:sz w:val="24"/>
              </w:rPr>
              <w:t>single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F" w14:textId="77777777"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0" w14:textId="77777777" w:rsidR="00687195" w:rsidRPr="001D1C02" w:rsidRDefault="00687195"/>
        </w:tc>
      </w:tr>
      <w:tr w:rsidR="00687195" w:rsidRPr="001D1C02" w14:paraId="1BE91686" w14:textId="77777777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2" w14:textId="29E79977" w:rsidR="00687195" w:rsidRPr="001D1C02" w:rsidRDefault="00147DF3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</w:t>
            </w:r>
            <w:r w:rsidR="0004400B" w:rsidRPr="001D1C02">
              <w:rPr>
                <w:rFonts w:ascii="Times New Roman"/>
                <w:spacing w:val="-1"/>
                <w:sz w:val="24"/>
              </w:rPr>
              <w:t>atch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3" w14:textId="77777777" w:rsidR="00687195" w:rsidRPr="001D1C02" w:rsidRDefault="0004400B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Match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5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8B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7" w14:textId="0D2C1604" w:rsidR="00687195" w:rsidRPr="001D1C02" w:rsidRDefault="00147DF3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</w:t>
            </w:r>
            <w:r w:rsidR="0004400B" w:rsidRPr="001D1C02">
              <w:rPr>
                <w:rFonts w:ascii="Times New Roman"/>
                <w:spacing w:val="-1"/>
                <w:sz w:val="24"/>
              </w:rPr>
              <w:t>elect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8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9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90" w14:textId="77777777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userLookup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D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partial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E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target/maxRex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F" w14:textId="77777777" w:rsidR="00687195" w:rsidRPr="001D1C02" w:rsidRDefault="00687195"/>
        </w:tc>
      </w:tr>
      <w:tr w:rsidR="00687195" w:rsidRPr="001D1C02" w14:paraId="1BE91695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1" w14:textId="3716F366" w:rsidR="00687195" w:rsidRPr="001D1C02" w:rsidRDefault="00147DF3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V</w:t>
            </w:r>
            <w:r w:rsidR="0004400B" w:rsidRPr="001D1C02">
              <w:rPr>
                <w:rFonts w:ascii="Times New Roman"/>
                <w:sz w:val="24"/>
              </w:rPr>
              <w:t>isit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2" w14:textId="77777777" w:rsidR="00687195" w:rsidRPr="001D1C02" w:rsidRDefault="0004400B">
            <w:pPr>
              <w:pStyle w:val="TableParagraph"/>
              <w:ind w:left="102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switching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lookup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3" w14:textId="77777777" w:rsidR="00687195" w:rsidRPr="001D1C02" w:rsidRDefault="0004400B">
            <w:pPr>
              <w:pStyle w:val="TableParagraph"/>
              <w:ind w:left="102" w:righ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pwd,sitelist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userSitecode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</w:tbl>
    <w:p w14:paraId="1BE9169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97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</w:rPr>
      </w:pPr>
    </w:p>
    <w:p w14:paraId="1BE91698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E" wp14:editId="1BE9342F">
                <wp:extent cx="5989320" cy="7620"/>
                <wp:effectExtent l="9525" t="9525" r="1905" b="1905"/>
                <wp:docPr id="15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1" name="Group 10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2" name="Freeform 10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">
                <v:group id="Group 10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0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EzcIA&#10;AADcAAAADwAAAGRycy9kb3ducmV2LnhtbERPTYvCMBC9L/gfwgje1tSCZalGEUFcQcW6e/E2NGNT&#10;bCalyWr3328EYW/zeJ8zX/a2EXfqfO1YwWScgCAuna65UvD9tXn/AOEDssbGMSn4JQ/LxeBtjrl2&#10;Dy7ofg6ViCHsc1RgQmhzKX1pyKIfu5Y4clfXWQwRdpXUHT5iuG1kmiSZtFhzbDDY0tpQeTv/WAX7&#10;W3HKdvpwlRe/bU5ZaorLsVBqNOxXMxCB+vAvfrk/dZw/T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cTN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699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9A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9F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B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C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D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E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A4" w14:textId="77777777">
        <w:trPr>
          <w:trHeight w:hRule="exact" w:val="562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0" w14:textId="77777777" w:rsidR="00687195" w:rsidRPr="001D1C02" w:rsidRDefault="00687195"/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1" w14:textId="77777777" w:rsidR="00687195" w:rsidRPr="001D1C02" w:rsidRDefault="00687195"/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2" w14:textId="77777777"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DUZ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3" w14:textId="77777777" w:rsidR="00687195" w:rsidRPr="001D1C02" w:rsidRDefault="00687195"/>
        </w:tc>
      </w:tr>
    </w:tbl>
    <w:p w14:paraId="1BE916A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B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1BE916DC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0" wp14:editId="1BE93431">
                <wp:extent cx="5989320" cy="7620"/>
                <wp:effectExtent l="9525" t="9525" r="1905" b="1905"/>
                <wp:docPr id="14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8" name="Group 10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9" name="Freeform 10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2yggMAANs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IbMdsoIDAADbCAAADgAAAAAAAAAAAAAAAAAuAgAAZHJzL2Uy&#10;b0RvYy54bWxQSwECLQAUAAYACAAAACEAkcDNwtsAAAADAQAADwAAAAAAAAAAAAAAAADcBQAAZHJz&#10;L2Rvd25yZXYueG1sUEsFBgAAAAAEAAQA8wAAAOQGAAAAAA==&#10;">
                <v:group id="Group 10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0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AYcIA&#10;AADcAAAADwAAAGRycy9kb3ducmV2LnhtbERPTYvCMBC9L/gfwgh7W1NFilajiCDrwq5Y9eJtaMam&#10;2ExKk9Xuv98Igrd5vM+ZLztbixu1vnKsYDhIQBAXTldcKjgdNx8TED4ga6wdk4I/8rBc9N7mmGl3&#10;55xuh1CKGMI+QwUmhCaT0heGLPqBa4gjd3GtxRBhW0rd4j2G21qOkiSVFiuODQYbWhsqrodfq+D7&#10;mu/TL/1zkWf/We/TkcnPu1yp9363moEI1IWX+One6jh/PIX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Bh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6D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D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940"/>
        </w:tabs>
        <w:spacing w:before="39"/>
        <w:ind w:left="939" w:hanging="719"/>
        <w:rPr>
          <w:b w:val="0"/>
          <w:bCs w:val="0"/>
        </w:rPr>
      </w:pPr>
      <w:bookmarkStart w:id="100" w:name="3.4.5_Care_Enhance_Review_Management_Ent"/>
      <w:bookmarkStart w:id="101" w:name="_bookmark19"/>
      <w:bookmarkEnd w:id="100"/>
      <w:bookmarkEnd w:id="101"/>
      <w:r w:rsidRPr="001D1C02">
        <w:rPr>
          <w:spacing w:val="-1"/>
        </w:rPr>
        <w:lastRenderedPageBreak/>
        <w:t>Care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Enhance</w:t>
      </w:r>
      <w:r w:rsidRPr="001D1C02">
        <w:rPr>
          <w:spacing w:val="-14"/>
        </w:rPr>
        <w:t xml:space="preserve"> </w:t>
      </w:r>
      <w:r w:rsidRPr="001D1C02">
        <w:t>Review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Enterprise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(CERME)</w:t>
      </w:r>
    </w:p>
    <w:p w14:paraId="1BE916DF" w14:textId="77777777" w:rsidR="00687195" w:rsidRPr="001D1C02" w:rsidRDefault="0004400B">
      <w:pPr>
        <w:pStyle w:val="BodyText"/>
        <w:spacing w:before="240" w:line="276" w:lineRule="exact"/>
        <w:ind w:left="220" w:right="293"/>
      </w:pPr>
      <w:r w:rsidRPr="001D1C02">
        <w:rPr>
          <w:spacing w:val="-1"/>
        </w:rPr>
        <w:t xml:space="preserve">CERME </w:t>
      </w:r>
      <w:r w:rsidRPr="001D1C02">
        <w:t xml:space="preserve">is a </w:t>
      </w:r>
      <w:r w:rsidRPr="001D1C02">
        <w:rPr>
          <w:spacing w:val="-1"/>
        </w:rPr>
        <w:t xml:space="preserve">commercial 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web </w:t>
      </w:r>
      <w:r w:rsidRPr="001D1C02">
        <w:rPr>
          <w:spacing w:val="-1"/>
        </w:rPr>
        <w:t>application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McKesson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Corporation.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During</w:t>
      </w:r>
      <w:r w:rsidRPr="001D1C02">
        <w:t xml:space="preserve"> the</w:t>
      </w:r>
      <w:r w:rsidRPr="001D1C02">
        <w:rPr>
          <w:spacing w:val="-1"/>
        </w:rPr>
        <w:t xml:space="preserve"> documentation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 xml:space="preserve">relevant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patient’s</w:t>
      </w:r>
      <w:r w:rsidRPr="001D1C02">
        <w:t xml:space="preserve"> </w:t>
      </w:r>
      <w:r w:rsidRPr="001D1C02">
        <w:rPr>
          <w:spacing w:val="-1"/>
        </w:rPr>
        <w:t>condition,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used by the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to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rPr>
          <w:spacing w:val="87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1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thus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the </w:t>
      </w:r>
      <w:r w:rsidRPr="001D1C02">
        <w:rPr>
          <w:spacing w:val="-1"/>
        </w:rPr>
        <w:t>appropriate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care. </w:t>
      </w:r>
      <w:r w:rsidRPr="001D1C02">
        <w:rPr>
          <w:spacing w:val="-1"/>
        </w:rPr>
        <w:t xml:space="preserve">The CERME </w:t>
      </w:r>
      <w:r w:rsidRPr="001D1C02">
        <w:t>web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deployed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NUMI,</w:t>
      </w:r>
      <w:r w:rsidRPr="001D1C02">
        <w:t xml:space="preserve"> though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in</w:t>
      </w:r>
      <w:r w:rsidRPr="001D1C02">
        <w:t xml:space="preserve"> a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container.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database</w:t>
      </w:r>
      <w:r w:rsidRPr="001D1C02">
        <w:rPr>
          <w:spacing w:val="-1"/>
        </w:rPr>
        <w:t xml:space="preserve"> is</w:t>
      </w:r>
      <w:r w:rsidRPr="001D1C02">
        <w:t xml:space="preserve"> on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>as the</w:t>
      </w:r>
      <w:r w:rsidRPr="001D1C02">
        <w:rPr>
          <w:spacing w:val="-1"/>
        </w:rPr>
        <w:t xml:space="preserve"> NUMI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database.</w:t>
      </w:r>
    </w:p>
    <w:p w14:paraId="1BE916E0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BE916E1" w14:textId="77777777" w:rsidR="00687195" w:rsidRPr="001D1C02" w:rsidRDefault="0004400B">
      <w:pPr>
        <w:pStyle w:val="Heading2"/>
        <w:ind w:left="220" w:firstLine="0"/>
        <w:rPr>
          <w:b w:val="0"/>
          <w:bCs w:val="0"/>
        </w:rPr>
      </w:pPr>
      <w:bookmarkStart w:id="102" w:name="3.5_NUMI_UI_Components"/>
      <w:bookmarkStart w:id="103" w:name="_bookmark20"/>
      <w:bookmarkEnd w:id="102"/>
      <w:bookmarkEnd w:id="103"/>
      <w:r w:rsidRPr="001D1C02">
        <w:rPr>
          <w:spacing w:val="-1"/>
        </w:rPr>
        <w:t>3.5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 xml:space="preserve">NUMI </w:t>
      </w:r>
      <w:r w:rsidRPr="001D1C02">
        <w:t>UI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</w:t>
      </w:r>
    </w:p>
    <w:p w14:paraId="1BE916E2" w14:textId="77777777" w:rsidR="00687195" w:rsidRPr="001D1C02" w:rsidRDefault="0004400B">
      <w:pPr>
        <w:pStyle w:val="BodyText"/>
        <w:spacing w:before="58"/>
        <w:ind w:left="219" w:right="38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(user</w:t>
      </w:r>
      <w:r w:rsidRPr="001D1C02">
        <w:rPr>
          <w:spacing w:val="-1"/>
        </w:rPr>
        <w:t xml:space="preserve"> interface)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ASP.net</w:t>
      </w:r>
      <w:r w:rsidRPr="001D1C02">
        <w:t xml:space="preserve"> </w:t>
      </w:r>
      <w:r w:rsidRPr="001D1C02">
        <w:rPr>
          <w:spacing w:val="-1"/>
        </w:rPr>
        <w:t>pages.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"web</w:t>
      </w:r>
      <w:r w:rsidRPr="001D1C02">
        <w:t xml:space="preserve"> </w:t>
      </w:r>
      <w:r w:rsidRPr="001D1C02">
        <w:rPr>
          <w:spacing w:val="-1"/>
        </w:rPr>
        <w:t>forms"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(files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extension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ASPX)</w:t>
      </w:r>
      <w:proofErr w:type="gramStart"/>
      <w:r w:rsidRPr="001D1C02">
        <w:rPr>
          <w:spacing w:val="-1"/>
        </w:rPr>
        <w:t>,</w:t>
      </w:r>
      <w:proofErr w:type="gramEnd"/>
      <w:r w:rsidRPr="001D1C02">
        <w:t xml:space="preserve"> the </w:t>
      </w:r>
      <w:r w:rsidRPr="001D1C02">
        <w:rPr>
          <w:spacing w:val="-1"/>
        </w:rPr>
        <w:t>ASP.net</w:t>
      </w:r>
      <w:r w:rsidRPr="001D1C02">
        <w:t xml:space="preserve"> pages are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t xml:space="preserve"> </w:t>
      </w:r>
      <w:r w:rsidRPr="001D1C02">
        <w:rPr>
          <w:spacing w:val="-1"/>
        </w:rPr>
        <w:t>building</w:t>
      </w:r>
      <w:r w:rsidRPr="001D1C02">
        <w:rPr>
          <w:spacing w:val="-2"/>
        </w:rPr>
        <w:t xml:space="preserve"> </w:t>
      </w:r>
      <w:r w:rsidRPr="001D1C02">
        <w:t xml:space="preserve">block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development.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contain </w:t>
      </w:r>
      <w:r w:rsidRPr="001D1C02">
        <w:rPr>
          <w:spacing w:val="-1"/>
        </w:rPr>
        <w:t>static</w:t>
      </w:r>
      <w:r w:rsidRPr="001D1C02">
        <w:t xml:space="preserve"> </w:t>
      </w:r>
      <w:r w:rsidRPr="001D1C02">
        <w:rPr>
          <w:spacing w:val="-1"/>
        </w:rPr>
        <w:t>(X</w:t>
      </w:r>
      <w:proofErr w:type="gramStart"/>
      <w:r w:rsidRPr="001D1C02">
        <w:rPr>
          <w:spacing w:val="-1"/>
        </w:rPr>
        <w:t>)HTML</w:t>
      </w:r>
      <w:proofErr w:type="gramEnd"/>
      <w:r w:rsidRPr="001D1C02">
        <w:t xml:space="preserve"> </w:t>
      </w:r>
      <w:r w:rsidRPr="001D1C02">
        <w:rPr>
          <w:spacing w:val="-1"/>
        </w:rPr>
        <w:t>markup,</w:t>
      </w:r>
      <w:r w:rsidRPr="001D1C02">
        <w:t xml:space="preserve"> as </w:t>
      </w:r>
      <w:r w:rsidRPr="001D1C02">
        <w:rPr>
          <w:spacing w:val="-1"/>
        </w:rPr>
        <w:t xml:space="preserve">well </w:t>
      </w:r>
      <w:r w:rsidRPr="001D1C02">
        <w:t xml:space="preserve">as </w:t>
      </w:r>
      <w:r w:rsidRPr="001D1C02">
        <w:rPr>
          <w:spacing w:val="-1"/>
        </w:rPr>
        <w:t>markup</w:t>
      </w:r>
      <w:r w:rsidRPr="001D1C02">
        <w:t xml:space="preserve"> defining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server-side Web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and </w:t>
      </w:r>
      <w:r w:rsidRPr="001D1C02">
        <w:rPr>
          <w:spacing w:val="-1"/>
        </w:rPr>
        <w:t>User Controls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 xml:space="preserve">place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static</w:t>
      </w:r>
      <w:r w:rsidRPr="001D1C02">
        <w:rPr>
          <w:spacing w:val="10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rPr>
          <w:spacing w:val="89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the 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hyperlink w:anchor="_bookmark21" w:history="1">
        <w:r w:rsidRPr="001D1C02">
          <w:rPr>
            <w:color w:val="0000FF"/>
            <w:spacing w:val="-1"/>
          </w:rPr>
          <w:t>Table</w:t>
        </w:r>
        <w:r w:rsidRPr="001D1C02">
          <w:rPr>
            <w:color w:val="0000FF"/>
          </w:rPr>
          <w:t xml:space="preserve"> 3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developed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application.</w:t>
      </w:r>
    </w:p>
    <w:p w14:paraId="1BE916E3" w14:textId="77777777" w:rsidR="00687195" w:rsidRPr="001D1C02" w:rsidRDefault="0004400B">
      <w:pPr>
        <w:spacing w:before="120"/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104" w:name="Table_3:_NUMI_UI_Components"/>
      <w:bookmarkStart w:id="105" w:name="_bookmark21"/>
      <w:bookmarkEnd w:id="104"/>
      <w:bookmarkEnd w:id="105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Components</w:t>
      </w:r>
    </w:p>
    <w:p w14:paraId="1BE916E4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6E7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6E5" w14:textId="77777777" w:rsidR="00687195" w:rsidRPr="001D1C02" w:rsidRDefault="0004400B">
            <w:pPr>
              <w:pStyle w:val="TableParagraph"/>
              <w:spacing w:before="160" w:line="27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6E6" w14:textId="77777777"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6EA" w14:textId="77777777">
        <w:trPr>
          <w:trHeight w:hRule="exact" w:val="72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AdminQuery.aspx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9" w14:textId="77777777" w:rsidR="00687195" w:rsidRPr="001D1C02" w:rsidRDefault="0004400B">
            <w:pPr>
              <w:pStyle w:val="TableParagraph"/>
              <w:spacing w:before="156"/>
              <w:ind w:left="102" w:right="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query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  <w:tr w:rsidR="00687195" w:rsidRPr="001D1C02" w14:paraId="1BE916ED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AdminSites.aspx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C" w14:textId="77777777" w:rsidR="00687195" w:rsidRPr="001D1C02" w:rsidRDefault="0004400B">
            <w:pPr>
              <w:pStyle w:val="TableParagraph"/>
              <w:spacing w:before="157"/>
              <w:ind w:left="102" w:righ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panels,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remove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panels.</w:t>
            </w:r>
          </w:p>
        </w:tc>
      </w:tr>
      <w:tr w:rsidR="00687195" w:rsidRPr="001D1C02" w14:paraId="1BE916F0" w14:textId="77777777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Authenticated/Default.aspx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F" w14:textId="77777777" w:rsidR="00687195" w:rsidRPr="001D1C02" w:rsidRDefault="0004400B">
            <w:pPr>
              <w:pStyle w:val="TableParagraph"/>
              <w:spacing w:before="156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updated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</w:p>
        </w:tc>
      </w:tr>
      <w:tr w:rsidR="00687195" w:rsidRPr="001D1C02" w14:paraId="1BE916F3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2" w14:textId="77777777" w:rsidR="00687195" w:rsidRPr="001D1C02" w:rsidRDefault="0004400B">
            <w:pPr>
              <w:pStyle w:val="TableParagraph"/>
              <w:spacing w:before="171" w:line="224" w:lineRule="auto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InterQual</w:t>
            </w:r>
            <w:r w:rsidRPr="001D1C02"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®</w:t>
            </w:r>
            <w:r w:rsidRPr="001D1C02">
              <w:rPr>
                <w:rFonts w:ascii="Times New Roman" w:eastAsia="Times New Roman" w:hAnsi="Times New Roman" w:cs="Times New Roman"/>
                <w:spacing w:val="17"/>
                <w:position w:val="11"/>
                <w:sz w:val="16"/>
                <w:szCs w:val="16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criteria.</w:t>
            </w:r>
          </w:p>
        </w:tc>
      </w:tr>
      <w:tr w:rsidR="00687195" w:rsidRPr="001D1C02" w14:paraId="1BE916F6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5" w14:textId="77777777" w:rsidR="00687195" w:rsidRPr="001D1C02" w:rsidRDefault="0004400B">
            <w:pPr>
              <w:pStyle w:val="TableParagraph"/>
              <w:spacing w:before="157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record.</w:t>
            </w:r>
          </w:p>
        </w:tc>
      </w:tr>
      <w:tr w:rsidR="00687195" w:rsidRPr="001D1C02" w14:paraId="1BE916F9" w14:textId="77777777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8" w14:textId="77777777"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Reviewable.</w:t>
            </w:r>
          </w:p>
        </w:tc>
      </w:tr>
    </w:tbl>
    <w:p w14:paraId="1BE916F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B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C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F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0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1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2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14:paraId="1BE91703" w14:textId="77777777"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2" wp14:editId="1BE93433">
                <wp:extent cx="5989320" cy="7620"/>
                <wp:effectExtent l="9525" t="9525" r="1905" b="1905"/>
                <wp:docPr id="14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5" name="Group 10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6" name="Freeform 10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kYiAMAANo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">
                <v:group id="Group 10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UE8MA&#10;AADcAAAADwAAAGRycy9kb3ducmV2LnhtbERPTWvCQBC9F/oflil4qxtDCZK6ShFKW7AlUS/ehuyY&#10;DWZnQ3abxH/vFgre5vE+Z7WZbCsG6n3jWMFinoAgrpxuuFZwPLw/L0H4gKyxdUwKruRhs358WGGu&#10;3cglDftQixjCPkcFJoQul9JXhiz6ueuII3d2vcUQYV9L3eMYw20r0yTJpMWGY4PBjraGqsv+1yrY&#10;Xcoi+9LfZ3nyH22RpaY8/ZRKzZ6mt1cQgaZwF/+7P3Wc/5LB3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tUE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04" w14:textId="77777777"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pgSz w:w="12240" w:h="15840"/>
          <w:pgMar w:top="1400" w:right="1220" w:bottom="900" w:left="1220" w:header="0" w:footer="708" w:gutter="0"/>
          <w:cols w:space="720"/>
        </w:sectPr>
      </w:pPr>
    </w:p>
    <w:p w14:paraId="1BE91705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08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06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07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0B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History.aspx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A" w14:textId="77777777" w:rsidR="00687195" w:rsidRPr="001D1C02" w:rsidRDefault="0004400B">
            <w:pPr>
              <w:pStyle w:val="TableParagraph"/>
              <w:spacing w:before="156"/>
              <w:ind w:left="102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view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history.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current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previous</w:t>
            </w:r>
            <w:r w:rsidRPr="001D1C02">
              <w:rPr>
                <w:rFonts w:ascii="Times New Roman"/>
                <w:sz w:val="24"/>
              </w:rPr>
              <w:t xml:space="preserve"> stays by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items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tables.</w:t>
            </w:r>
          </w:p>
        </w:tc>
      </w:tr>
      <w:tr w:rsidR="00687195" w:rsidRPr="001D1C02" w14:paraId="1BE9170E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Home.aspx/Default.aspx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D" w14:textId="77777777" w:rsidR="00687195" w:rsidRPr="001D1C02" w:rsidRDefault="0004400B">
            <w:pPr>
              <w:pStyle w:val="TableParagraph"/>
              <w:spacing w:before="157"/>
              <w:ind w:left="102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home)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enables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choose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location.</w:t>
            </w:r>
          </w:p>
        </w:tc>
      </w:tr>
      <w:tr w:rsidR="00687195" w:rsidRPr="001D1C02" w14:paraId="1BE91711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0" w14:textId="77777777" w:rsidR="00687195" w:rsidRPr="001D1C02" w:rsidRDefault="0004400B">
            <w:pPr>
              <w:pStyle w:val="TableParagraph"/>
              <w:spacing w:before="156"/>
              <w:ind w:left="102" w:right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(login)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provide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</w:t>
            </w:r>
            <w:r w:rsidRPr="001D1C02">
              <w:rPr>
                <w:rFonts w:ascii="Times New Roman"/>
                <w:sz w:val="24"/>
              </w:rPr>
              <w:t xml:space="preserve"> and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1714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3" w14:textId="77777777"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is </w:t>
            </w:r>
            <w:r w:rsidRPr="001D1C02">
              <w:rPr>
                <w:rFonts w:ascii="Times New Roman"/>
                <w:spacing w:val="-1"/>
                <w:sz w:val="24"/>
              </w:rPr>
              <w:t>where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>logout of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1717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NumiUserEdit.aspx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6" w14:textId="77777777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User/Privileges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includes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add and </w:t>
            </w:r>
            <w:r w:rsidRPr="001D1C02">
              <w:rPr>
                <w:rFonts w:ascii="Times New Roman"/>
                <w:spacing w:val="-1"/>
                <w:sz w:val="24"/>
              </w:rPr>
              <w:t>edit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users, and </w:t>
            </w:r>
            <w:r w:rsidRPr="001D1C02">
              <w:rPr>
                <w:rFonts w:ascii="Times New Roman"/>
                <w:spacing w:val="-1"/>
                <w:sz w:val="24"/>
              </w:rPr>
              <w:t>deactivate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access.</w:t>
            </w:r>
          </w:p>
        </w:tc>
      </w:tr>
      <w:tr w:rsidR="00687195" w:rsidRPr="001D1C02" w14:paraId="1BE9171A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NumiUserList.aspx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9" w14:textId="77777777" w:rsidR="00687195" w:rsidRPr="001D1C02" w:rsidRDefault="0004400B">
            <w:pPr>
              <w:pStyle w:val="TableParagraph"/>
              <w:spacing w:before="156"/>
              <w:ind w:left="102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retrieve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VistA,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by </w:t>
            </w:r>
            <w:r w:rsidRPr="001D1C02">
              <w:rPr>
                <w:rFonts w:ascii="Times New Roman"/>
                <w:spacing w:val="-1"/>
                <w:sz w:val="24"/>
              </w:rPr>
              <w:t>site.</w:t>
            </w:r>
          </w:p>
        </w:tc>
      </w:tr>
      <w:tr w:rsidR="00687195" w:rsidRPr="001D1C02" w14:paraId="1BE9171D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C" w14:textId="77777777" w:rsidR="00687195" w:rsidRPr="001D1C02" w:rsidRDefault="0004400B">
            <w:pPr>
              <w:pStyle w:val="TableParagraph"/>
              <w:spacing w:before="157"/>
              <w:ind w:left="102" w:right="2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1720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PatientDetails.aspx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AE060" w14:textId="25DF9F83" w:rsidR="00B577F7" w:rsidRDefault="00D60F82" w:rsidP="00B577F7">
            <w:pPr>
              <w:pStyle w:val="TableParagraph"/>
              <w:spacing w:before="156"/>
              <w:ind w:left="102" w:right="138"/>
              <w:rPr>
                <w:ins w:id="106" w:author="Department of Veterans Affairs" w:date="2016-09-14T09:55:00Z"/>
                <w:rFonts w:ascii="Times New Roman"/>
                <w:sz w:val="24"/>
              </w:rPr>
            </w:pPr>
            <w:ins w:id="107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08" w:author="Department of Veterans Affairs" w:date="2016-09-14T09:55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</w:p>
          <w:p w14:paraId="1BE9171F" w14:textId="351BA7A3" w:rsidR="00B577F7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09" w:author="Department of Veterans Affairs" w:date="2016-09-14T09:55:00Z"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#7 -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Patient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Details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This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report </w:delText>
              </w:r>
              <w:r w:rsidRPr="001D1C02" w:rsidDel="00B577F7">
                <w:rPr>
                  <w:rFonts w:ascii="Times New Roman"/>
                  <w:sz w:val="24"/>
                </w:rPr>
                <w:delText>is</w:delText>
              </w:r>
              <w:r w:rsidRPr="001D1C02" w:rsidDel="00B577F7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from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the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menu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and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Pr="001D1C02" w:rsidDel="00B577F7">
                <w:rPr>
                  <w:rFonts w:ascii="Times New Roman"/>
                  <w:spacing w:val="47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users to</w:delText>
              </w:r>
              <w:r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see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all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reviews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saved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for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a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specific</w:delText>
              </w:r>
              <w:r w:rsidRPr="001D1C02" w:rsidDel="00B577F7">
                <w:rPr>
                  <w:rFonts w:ascii="Times New Roman"/>
                  <w:spacing w:val="37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patient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for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a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selected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time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period.</w:delText>
              </w:r>
            </w:del>
          </w:p>
        </w:tc>
      </w:tr>
      <w:tr w:rsidR="00687195" w:rsidRPr="001D1C02" w14:paraId="1BE91723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95F2F" w14:textId="6D3CB0B0" w:rsidR="00B577F7" w:rsidRDefault="00D60F82" w:rsidP="00B577F7">
            <w:pPr>
              <w:pStyle w:val="TableParagraph"/>
              <w:spacing w:before="156"/>
              <w:ind w:left="102" w:right="138"/>
              <w:rPr>
                <w:ins w:id="110" w:author="Department of Veterans Affairs" w:date="2016-09-14T09:55:00Z"/>
                <w:rFonts w:ascii="Times New Roman"/>
                <w:sz w:val="24"/>
              </w:rPr>
            </w:pPr>
            <w:ins w:id="111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12" w:author="Department of Veterans Affairs" w:date="2016-09-14T09:55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</w:ins>
            <w:ins w:id="113" w:author="Department of Veterans Affairs" w:date="2016-09-14T09:56:00Z"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</w:ins>
            <w:ins w:id="114" w:author="Department of Veterans Affairs" w:date="2016-09-14T09:55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</w:p>
          <w:p w14:paraId="1BE91722" w14:textId="4D563DB0" w:rsidR="00687195" w:rsidRPr="001D1C02" w:rsidRDefault="0004400B">
            <w:pPr>
              <w:pStyle w:val="TableParagraph"/>
              <w:spacing w:before="157"/>
              <w:ind w:left="102" w:righ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15" w:author="Department of Veterans Affairs" w:date="2016-09-14T09:55:00Z"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#5 -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Patient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Level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Met/Not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Met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Pr="001D1C02" w:rsidDel="00B577F7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This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is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from</w:delText>
              </w:r>
              <w:r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the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menu</w:delText>
              </w:r>
              <w:r w:rsidRPr="001D1C02" w:rsidDel="00B577F7">
                <w:rPr>
                  <w:rFonts w:ascii="Times New Roman"/>
                  <w:spacing w:val="49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and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users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to</w:delText>
              </w:r>
              <w:r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see a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basic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patient </w:delText>
              </w:r>
              <w:r w:rsidRPr="001D1C02" w:rsidDel="00B577F7">
                <w:rPr>
                  <w:rFonts w:ascii="Times New Roman"/>
                  <w:sz w:val="24"/>
                </w:rPr>
                <w:delText>level</w:delText>
              </w:r>
              <w:r w:rsidRPr="001D1C02" w:rsidDel="00B577F7">
                <w:rPr>
                  <w:rFonts w:ascii="Times New Roman"/>
                  <w:spacing w:val="25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report.</w:delText>
              </w:r>
            </w:del>
          </w:p>
        </w:tc>
      </w:tr>
      <w:tr w:rsidR="00687195" w:rsidRPr="001D1C02" w14:paraId="1BE91726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PatientLevelMetNotMetCustom.aspx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35746" w14:textId="71A44F70" w:rsidR="00B577F7" w:rsidRDefault="00D60F82" w:rsidP="00B577F7">
            <w:pPr>
              <w:pStyle w:val="TableParagraph"/>
              <w:spacing w:before="156"/>
              <w:ind w:left="102" w:right="138"/>
              <w:rPr>
                <w:ins w:id="116" w:author="Department of Veterans Affairs" w:date="2016-09-14T09:56:00Z"/>
                <w:rFonts w:ascii="Times New Roman"/>
                <w:sz w:val="24"/>
              </w:rPr>
            </w:pPr>
            <w:ins w:id="117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18" w:author="Department of Veterans Affairs" w:date="2016-09-14T09:56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</w:p>
          <w:p w14:paraId="1BE91725" w14:textId="094D7F25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19" w:author="Department of Veterans Affairs" w:date="2016-09-14T09:56:00Z"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#6 –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Patient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Level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Met/Not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Met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Custom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49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Report.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 xml:space="preserve">This 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report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 xml:space="preserve"> shows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the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same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information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49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that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 xml:space="preserve">Report 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#5 does,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except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it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 xml:space="preserve"> includes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31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information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that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was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typed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into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the Custom field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47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on the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Primary</w:delText>
              </w:r>
              <w:r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Review screen.</w:delText>
              </w:r>
            </w:del>
          </w:p>
        </w:tc>
      </w:tr>
    </w:tbl>
    <w:p w14:paraId="1BE9172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2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BE91729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4" wp14:editId="1BE93435">
                <wp:extent cx="5989320" cy="7620"/>
                <wp:effectExtent l="9525" t="9525" r="1905" b="1905"/>
                <wp:docPr id="14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2" name="Group 9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3" name="Freeform 9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lFgQ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4YUlFgQMAANgIAAAOAAAAAAAAAAAAAAAAAC4CAABkcnMvZTJv&#10;RG9jLnhtbFBLAQItABQABgAIAAAAIQCRwM3C2wAAAAMBAAAPAAAAAAAAAAAAAAAAANsFAABkcnMv&#10;ZG93bnJldi54bWxQSwUGAAAAAAQABADzAAAA4wYAAAAA&#10;">
                <v:group id="Group 9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9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3i8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tx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z3i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2A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2B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2E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2C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2D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31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0" w14:textId="77777777"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on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methods,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other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 w14:paraId="1BE91734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PatientSelectionDismissed.aspx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3" w14:textId="77777777" w:rsidR="00687195" w:rsidRPr="001D1C02" w:rsidRDefault="0004400B">
            <w:pPr>
              <w:pStyle w:val="TableParagraph"/>
              <w:spacing w:before="157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Stays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Tools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earlier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1737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PatientSelectionSearch.aspx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6" w14:textId="77777777" w:rsidR="00687195" w:rsidRPr="001D1C02" w:rsidRDefault="0004400B">
            <w:pPr>
              <w:pStyle w:val="TableParagraph"/>
              <w:spacing w:before="156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various </w:t>
            </w:r>
            <w:r w:rsidRPr="001D1C02">
              <w:rPr>
                <w:rFonts w:ascii="Times New Roman"/>
                <w:spacing w:val="-1"/>
                <w:sz w:val="24"/>
              </w:rPr>
              <w:t>filters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text </w:t>
            </w:r>
            <w:r w:rsidRPr="001D1C02">
              <w:rPr>
                <w:rFonts w:ascii="Times New Roman"/>
                <w:spacing w:val="-1"/>
                <w:sz w:val="24"/>
              </w:rPr>
              <w:t>entry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options.</w:t>
            </w:r>
          </w:p>
        </w:tc>
      </w:tr>
      <w:tr w:rsidR="00687195" w:rsidRPr="001D1C02" w14:paraId="1BE9173A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9" w14:textId="77777777" w:rsidR="00687195" w:rsidRPr="001D1C02" w:rsidRDefault="0004400B">
            <w:pPr>
              <w:pStyle w:val="TableParagraph"/>
              <w:spacing w:before="156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stays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have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been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173D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PatientWorksheet.aspx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C" w14:textId="77777777"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Worksheet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 after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button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print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hardcopy</w:t>
            </w:r>
            <w:r w:rsidRPr="001D1C02">
              <w:rPr>
                <w:rFonts w:ascii="Times New Roman"/>
                <w:sz w:val="24"/>
              </w:rPr>
              <w:t xml:space="preserve"> out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take </w:t>
            </w:r>
            <w:r w:rsidRPr="001D1C02">
              <w:rPr>
                <w:rFonts w:ascii="Times New Roman"/>
                <w:spacing w:val="-1"/>
                <w:sz w:val="24"/>
              </w:rPr>
              <w:t>it with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rounds.</w:t>
            </w:r>
          </w:p>
        </w:tc>
      </w:tr>
      <w:tr w:rsidR="00687195" w:rsidRPr="001D1C02" w14:paraId="1BE91740" w14:textId="77777777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B8E44" w14:textId="36455F76" w:rsidR="00B577F7" w:rsidRDefault="00D60F82" w:rsidP="00B577F7">
            <w:pPr>
              <w:pStyle w:val="TableParagraph"/>
              <w:spacing w:before="156"/>
              <w:ind w:left="102" w:right="138"/>
              <w:rPr>
                <w:ins w:id="120" w:author="Department of Veterans Affairs" w:date="2016-09-14T09:57:00Z"/>
                <w:rFonts w:ascii="Times New Roman"/>
                <w:sz w:val="24"/>
              </w:rPr>
            </w:pPr>
            <w:ins w:id="121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22" w:author="Department of Veterans Affairs" w:date="2016-09-14T09:57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</w:p>
          <w:p w14:paraId="1BE9173F" w14:textId="179D0BD4"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del w:id="123" w:author="Department of Veterans Affairs" w:date="2016-09-14T09:57:00Z"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#8 -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Physician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UM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Advisor Reviews</w:delText>
              </w:r>
              <w:r w:rsidRPr="001D1C02" w:rsidDel="00B577F7">
                <w:rPr>
                  <w:rFonts w:ascii="Times New Roman"/>
                  <w:spacing w:val="49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This </w:delText>
              </w:r>
              <w:r w:rsidRPr="001D1C02" w:rsidDel="00B577F7">
                <w:rPr>
                  <w:rFonts w:ascii="Times New Roman"/>
                  <w:sz w:val="24"/>
                </w:rPr>
                <w:delText>report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is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from 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the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Pr="001D1C02" w:rsidDel="00B577F7">
                <w:rPr>
                  <w:rFonts w:ascii="Times New Roman"/>
                  <w:spacing w:val="47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menu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and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users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to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see a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patient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level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list</w:delText>
              </w:r>
              <w:r w:rsidRPr="001D1C02" w:rsidDel="00B577F7">
                <w:rPr>
                  <w:rFonts w:ascii="Times New Roman"/>
                  <w:spacing w:val="4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of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 xml:space="preserve"> reviews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that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were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sent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to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Physician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UM</w:delText>
              </w:r>
              <w:r w:rsidRPr="001D1C02" w:rsidDel="00B577F7">
                <w:rPr>
                  <w:rFonts w:ascii="Times New Roman"/>
                  <w:spacing w:val="41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Advisors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and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the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response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that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was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received</w:delText>
              </w:r>
              <w:r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z w:val="24"/>
                </w:rPr>
                <w:delText>(i.e.</w:delText>
              </w:r>
              <w:r w:rsidRPr="001D1C02" w:rsidDel="00B577F7">
                <w:rPr>
                  <w:rFonts w:ascii="Times New Roman"/>
                  <w:spacing w:val="53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Agree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or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Disagree</w:delText>
              </w:r>
              <w:r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with</w:delText>
              </w:r>
              <w:r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Pr="001D1C02" w:rsidDel="00B577F7">
                <w:rPr>
                  <w:rFonts w:ascii="Times New Roman"/>
                  <w:spacing w:val="-1"/>
                  <w:sz w:val="24"/>
                </w:rPr>
                <w:delText>LOC).</w:delText>
              </w:r>
            </w:del>
          </w:p>
        </w:tc>
      </w:tr>
      <w:tr w:rsidR="00687195" w:rsidRPr="001D1C02" w14:paraId="1BE91743" w14:textId="77777777">
        <w:trPr>
          <w:trHeight w:hRule="exact" w:val="210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PhysicianUMAdvisorResponse.aspx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2" w14:textId="1013D7A6" w:rsidR="00687195" w:rsidRPr="001D1C02" w:rsidRDefault="00D60F82" w:rsidP="002462B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24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25" w:author="Department of Veterans Affairs" w:date="2016-09-14T09:58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26" w:author="Department of Veterans Affairs" w:date="2016-09-14T09:58:00Z"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4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#9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4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–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4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Physician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2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UM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4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Advisor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4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Response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3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Report.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0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This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0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is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accessed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0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from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Reports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61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menu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and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allows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users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to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see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7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a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patient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level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17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list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4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of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reviews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that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were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7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sent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9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to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Physician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8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UM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3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Advisors,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and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the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Physician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UM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5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Advisor’s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1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comments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(i.e.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comments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related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to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Agree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or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51"/>
                  <w:sz w:val="24"/>
                  <w:szCs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delText>Disagree reasons).</w:delText>
              </w:r>
            </w:del>
          </w:p>
        </w:tc>
      </w:tr>
      <w:tr w:rsidR="00687195" w:rsidRPr="001D1C02" w14:paraId="1BE91746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PortraitReport.aspx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5" w14:textId="77777777" w:rsidR="00687195" w:rsidRPr="001D1C02" w:rsidRDefault="0004400B">
            <w:pPr>
              <w:pStyle w:val="TableParagraph"/>
              <w:spacing w:before="156"/>
              <w:ind w:left="102" w:righ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have been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generated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a print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button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selected,</w:t>
            </w:r>
            <w:r w:rsidRPr="001D1C02">
              <w:rPr>
                <w:rFonts w:ascii="Times New Roman"/>
                <w:sz w:val="24"/>
              </w:rPr>
              <w:t xml:space="preserve"> the output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PortraitReport.aspx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window.</w:t>
            </w:r>
          </w:p>
        </w:tc>
      </w:tr>
    </w:tbl>
    <w:p w14:paraId="1BE9174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C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BE9174D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6" wp14:editId="1BE93437">
                <wp:extent cx="5989320" cy="7620"/>
                <wp:effectExtent l="9525" t="9525" r="1905" b="1905"/>
                <wp:docPr id="13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9" name="Group 9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0" name="Freeform 9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3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Oh8ZfKAAwAA2AgAAA4AAAAAAAAAAAAAAAAALgIAAGRycy9lMm9E&#10;b2MueG1sUEsBAi0AFAAGAAgAAAAhAJHAzcLbAAAAAwEAAA8AAAAAAAAAAAAAAAAA2gUAAGRycy9k&#10;b3ducmV2LnhtbFBLBQYAAAAABAAEAPMAAADiBgAAAAA=&#10;">
                <v:group id="Group 94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95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p/MUA&#10;AADcAAAADwAAAGRycy9kb3ducmV2LnhtbESPQWvCQBCF74X+h2UKvdVNpQRJXUWE0haqmNiLtyE7&#10;ZoPZ2ZDdavrvnYPgbYb35r1v5svRd+pMQ2wDG3idZKCI62Bbbgz87j9eZqBiQrbYBSYD/xRhuXh8&#10;mGNhw4VLOlepURLCsUADLqW+0DrWjjzGSeiJRTuGwWOSdWi0HfAi4b7T0yzLtceWpcFhT2tH9an6&#10;8wZ+TuUu/7aboz7Ez26XT1152JbGPD+Nq3dQicZ0N9+uv6zgvwm+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mn8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4E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4F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52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50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51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55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4" w14:textId="77777777" w:rsidR="00687195" w:rsidRPr="001D1C02" w:rsidRDefault="0004400B">
            <w:pPr>
              <w:pStyle w:val="TableParagraph"/>
              <w:spacing w:before="156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(and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met).</w:t>
            </w:r>
          </w:p>
        </w:tc>
      </w:tr>
      <w:tr w:rsidR="00687195" w:rsidRPr="001D1C02" w14:paraId="1BE91758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ReasonsCSReviews.aspx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7" w14:textId="25F460B7" w:rsidR="00687195" w:rsidRPr="001D1C02" w:rsidRDefault="00D60F82" w:rsidP="002462BB">
            <w:pPr>
              <w:pStyle w:val="TableParagraph"/>
              <w:spacing w:before="157"/>
              <w:ind w:left="102" w:righ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27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28" w:author="Department of Veterans Affairs" w:date="2016-09-14T09:58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29" w:author="Department of Veterans Affairs" w:date="2016-09-14T09:58:00Z"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#3 -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 Reasons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for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Continued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Stay</w:delText>
              </w:r>
              <w:r w:rsidR="0004400B" w:rsidRPr="001D1C02" w:rsidDel="00B577F7">
                <w:rPr>
                  <w:rFonts w:ascii="Times New Roman"/>
                  <w:spacing w:val="49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Not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Meeting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Criteria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This</w:delText>
              </w:r>
              <w:r w:rsidR="0004400B" w:rsidRPr="001D1C02" w:rsidDel="00B577F7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>report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is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from</w:delText>
              </w:r>
              <w:r w:rsidR="0004400B"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the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Reports menu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and</w:delText>
              </w:r>
              <w:r w:rsidR="0004400B" w:rsidRPr="001D1C02" w:rsidDel="00B577F7">
                <w:rPr>
                  <w:rFonts w:ascii="Times New Roman"/>
                  <w:spacing w:val="37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users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to see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continued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stay/concurrent</w:delText>
              </w:r>
              <w:r w:rsidR="0004400B" w:rsidRPr="001D1C02" w:rsidDel="00B577F7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that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did not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meet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criteria.</w:delText>
              </w:r>
            </w:del>
          </w:p>
        </w:tc>
      </w:tr>
      <w:tr w:rsidR="00687195" w:rsidRPr="001D1C02" w14:paraId="1BE9175B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ReasonsforAdmReviews.aspx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A" w14:textId="4F63795C" w:rsidR="00687195" w:rsidRPr="001D1C02" w:rsidRDefault="00D60F82" w:rsidP="002462BB">
            <w:pPr>
              <w:pStyle w:val="TableParagraph"/>
              <w:spacing w:before="157"/>
              <w:ind w:left="102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30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31" w:author="Department of Veterans Affairs" w:date="2016-09-14T09:59:00Z"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B577F7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32" w:author="Department of Veterans Affairs" w:date="2016-09-14T09:59:00Z"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#2 -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 Reasons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for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Admission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Not</w:delText>
              </w:r>
              <w:r w:rsidR="0004400B" w:rsidRPr="001D1C02" w:rsidDel="00B577F7">
                <w:rPr>
                  <w:rFonts w:ascii="Times New Roman"/>
                  <w:spacing w:val="55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Meeting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Criteria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="0004400B"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This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 xml:space="preserve">report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is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="0004400B" w:rsidRPr="001D1C02" w:rsidDel="00B577F7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>from</w:delText>
              </w:r>
              <w:r w:rsidR="0004400B"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the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menu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and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users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to</w:delText>
              </w:r>
              <w:r w:rsidR="0004400B" w:rsidRPr="001D1C02" w:rsidDel="00B577F7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>see</w:delText>
              </w:r>
              <w:r w:rsidR="0004400B" w:rsidRPr="001D1C02" w:rsidDel="00B577F7">
                <w:rPr>
                  <w:rFonts w:ascii="Times New Roman"/>
                  <w:spacing w:val="33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admission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that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did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not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meet</w:delText>
              </w:r>
              <w:r w:rsidR="0004400B" w:rsidRPr="001D1C02" w:rsidDel="00B577F7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B577F7">
                <w:rPr>
                  <w:rFonts w:ascii="Times New Roman"/>
                  <w:spacing w:val="-1"/>
                  <w:sz w:val="24"/>
                </w:rPr>
                <w:delText>criteria.</w:delText>
              </w:r>
            </w:del>
          </w:p>
        </w:tc>
      </w:tr>
      <w:tr w:rsidR="00687195" w:rsidRPr="001D1C02" w14:paraId="1BE9175E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D" w14:textId="77777777" w:rsidR="00687195" w:rsidRPr="001D1C02" w:rsidRDefault="0004400B">
            <w:pPr>
              <w:pStyle w:val="TableParagraph"/>
              <w:spacing w:before="157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 Summary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look at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summary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patients,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well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only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Review </w:t>
            </w:r>
            <w:r w:rsidRPr="001D1C02">
              <w:rPr>
                <w:rFonts w:ascii="Times New Roman"/>
                <w:sz w:val="24"/>
              </w:rPr>
              <w:t>text.</w:t>
            </w:r>
          </w:p>
        </w:tc>
      </w:tr>
      <w:tr w:rsidR="00687195" w:rsidRPr="001D1C02" w14:paraId="1BE91762" w14:textId="77777777">
        <w:trPr>
          <w:trHeight w:hRule="exact" w:val="210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0" w14:textId="77777777" w:rsidR="00687195" w:rsidRPr="001D1C02" w:rsidRDefault="0004400B">
            <w:pPr>
              <w:pStyle w:val="TableParagraph"/>
              <w:spacing w:before="157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Reviews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that </w:t>
            </w:r>
            <w:r w:rsidRPr="001D1C02">
              <w:rPr>
                <w:rFonts w:ascii="Times New Roman"/>
                <w:sz w:val="24"/>
              </w:rPr>
              <w:t xml:space="preserve">have been </w:t>
            </w:r>
            <w:r w:rsidRPr="001D1C02">
              <w:rPr>
                <w:rFonts w:ascii="Times New Roman"/>
                <w:spacing w:val="-1"/>
                <w:sz w:val="24"/>
              </w:rPr>
              <w:t>saved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or locked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  <w:p w14:paraId="1BE91761" w14:textId="77777777" w:rsidR="00687195" w:rsidRPr="001D1C02" w:rsidRDefault="0004400B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this page.</w:t>
            </w:r>
          </w:p>
        </w:tc>
      </w:tr>
      <w:tr w:rsidR="00687195" w:rsidRPr="001D1C02" w14:paraId="1BE91765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SensitiveWarning.aspx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4" w14:textId="77777777" w:rsidR="00687195" w:rsidRPr="001D1C02" w:rsidRDefault="0004400B">
            <w:pPr>
              <w:pStyle w:val="TableParagraph"/>
              <w:spacing w:before="156"/>
              <w:ind w:left="102" w:righ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ensures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prior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retrieving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Sensitive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protected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Privacy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1974.</w:t>
            </w:r>
          </w:p>
        </w:tc>
      </w:tr>
      <w:tr w:rsidR="00687195" w:rsidRPr="001D1C02" w14:paraId="1BE91768" w14:textId="77777777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ServerReconnect.aspx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7" w14:textId="77777777" w:rsidR="00687195" w:rsidRPr="001D1C02" w:rsidRDefault="0004400B">
            <w:pPr>
              <w:pStyle w:val="TableParagraph"/>
              <w:spacing w:before="157"/>
              <w:ind w:left="102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Blank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z w:val="24"/>
              </w:rPr>
              <w:t>page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re-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establish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between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side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side;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keeps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 </w:t>
            </w:r>
            <w:r w:rsidRPr="001D1C02">
              <w:rPr>
                <w:rFonts w:ascii="Times New Roman"/>
                <w:spacing w:val="-1"/>
                <w:sz w:val="24"/>
              </w:rPr>
              <w:t>mouse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key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presses.</w:t>
            </w:r>
          </w:p>
        </w:tc>
      </w:tr>
      <w:tr w:rsidR="00687195" w:rsidRPr="001D1C02" w14:paraId="1BE9176B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ServerRecycled.aspx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A" w14:textId="77777777" w:rsidR="00687195" w:rsidRPr="001D1C02" w:rsidRDefault="0004400B">
            <w:pPr>
              <w:pStyle w:val="TableParagraph"/>
              <w:spacing w:before="156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inform </w:t>
            </w:r>
            <w:r w:rsidRPr="001D1C02">
              <w:rPr>
                <w:rFonts w:ascii="Times New Roman"/>
                <w:sz w:val="24"/>
              </w:rPr>
              <w:t>the user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session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terminated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unexpectedly.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due to </w:t>
            </w:r>
            <w:r w:rsidRPr="001D1C02">
              <w:rPr>
                <w:rFonts w:ascii="Times New Roman"/>
                <w:spacing w:val="-1"/>
                <w:sz w:val="24"/>
              </w:rPr>
              <w:t>idleness.</w:t>
            </w:r>
          </w:p>
        </w:tc>
      </w:tr>
    </w:tbl>
    <w:p w14:paraId="1BE9176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70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1BE91771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8" wp14:editId="1BE93439">
                <wp:extent cx="5989320" cy="7620"/>
                <wp:effectExtent l="9525" t="9525" r="1905" b="1905"/>
                <wp:docPr id="13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6" name="Group 9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7" name="Freeform 9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0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A85LnShwMAANgIAAAOAAAAAAAAAAAAAAAAAC4CAABk&#10;cnMvZTJvRG9jLnhtbFBLAQItABQABgAIAAAAIQCRwM3C2wAAAAMBAAAPAAAAAAAAAAAAAAAAAOEF&#10;AABkcnMvZG93bnJldi54bWxQSwUGAAAAAAQABADzAAAA6QYAAAAA&#10;">
                <v:group id="Group 91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2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C9cIA&#10;AADcAAAADwAAAGRycy9kb3ducmV2LnhtbERPTYvCMBC9L/gfwgh7W1MVqlSjiCDrwq5Y9eJtaMam&#10;2ExKk9Xuv98Igrd5vM+ZLztbixu1vnKsYDhIQBAXTldcKjgdNx9TED4ga6wdk4I/8rBc9N7mmGl3&#10;55xuh1CKGMI+QwUmhCaT0heGLPqBa4gjd3GtxRBhW0rd4j2G21qOkiSVFiuODQYbWhsqrodfq+D7&#10;mu/TL/1zkWf/We/TkcnPu1yp9363moEI1IWX+One6jh/PIH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YL1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72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7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76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74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75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79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8" w14:textId="6F3E2EF9" w:rsidR="00687195" w:rsidRPr="001D1C02" w:rsidRDefault="00D60F82" w:rsidP="002462B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33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34" w:author="Department of Veterans Affairs" w:date="2016-09-14T09:59:00Z"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35" w:author="Department of Veterans Affairs" w:date="2016-09-14T09:59:00Z"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#1 -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Percent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Reviews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Meeting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Criteria</w:delText>
              </w:r>
              <w:r w:rsidR="0004400B" w:rsidRPr="001D1C02" w:rsidDel="00C93E66">
                <w:rPr>
                  <w:rFonts w:ascii="Times New Roman"/>
                  <w:spacing w:val="53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This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report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is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from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the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="0004400B" w:rsidRPr="001D1C02" w:rsidDel="00C93E66">
                <w:rPr>
                  <w:rFonts w:ascii="Times New Roman"/>
                  <w:spacing w:val="47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menu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users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to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see a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summary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27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that meet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 do not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meet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criteria.</w:delText>
              </w:r>
            </w:del>
          </w:p>
        </w:tc>
      </w:tr>
      <w:tr w:rsidR="00687195" w:rsidRPr="001D1C02" w14:paraId="1BE9177C" w14:textId="77777777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A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SummaryRLOCReason.aspx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B" w14:textId="363936A8" w:rsidR="00687195" w:rsidRPr="001D1C02" w:rsidRDefault="00D60F82" w:rsidP="002462BB">
            <w:pPr>
              <w:pStyle w:val="TableParagraph"/>
              <w:spacing w:before="157"/>
              <w:ind w:left="102" w:righ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36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37" w:author="Department of Veterans Affairs" w:date="2016-09-14T09:59:00Z"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38" w:author="Department of Veterans Affairs" w:date="2016-09-14T09:59:00Z"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#4 -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Recommended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Levels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Care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for</w:delText>
              </w:r>
              <w:r w:rsidR="0004400B" w:rsidRPr="001D1C02" w:rsidDel="00C93E66">
                <w:rPr>
                  <w:rFonts w:ascii="Times New Roman"/>
                  <w:spacing w:val="49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Not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Meeting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Criteria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This</w:delText>
              </w:r>
              <w:r w:rsidR="0004400B" w:rsidRPr="001D1C02" w:rsidDel="00C93E66">
                <w:rPr>
                  <w:rFonts w:ascii="Times New Roman"/>
                  <w:spacing w:val="51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report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is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from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the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Reports menu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</w:delText>
              </w:r>
              <w:r w:rsidR="0004400B" w:rsidRPr="001D1C02" w:rsidDel="00C93E66">
                <w:rPr>
                  <w:rFonts w:ascii="Times New Roman"/>
                  <w:spacing w:val="37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users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to see a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tabulation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recommended</w:delText>
              </w:r>
              <w:r w:rsidR="0004400B" w:rsidRPr="001D1C02" w:rsidDel="00C93E66">
                <w:rPr>
                  <w:rFonts w:ascii="Times New Roman"/>
                  <w:spacing w:val="49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levels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care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 a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calculated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percentage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the</w:delText>
              </w:r>
              <w:r w:rsidR="0004400B" w:rsidRPr="001D1C02" w:rsidDel="00C93E66">
                <w:rPr>
                  <w:rFonts w:ascii="Times New Roman"/>
                  <w:spacing w:val="47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total,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for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admission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 continued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stay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reviews.</w:delText>
              </w:r>
            </w:del>
          </w:p>
        </w:tc>
      </w:tr>
      <w:tr w:rsidR="00687195" w:rsidRPr="001D1C02" w14:paraId="1BE9177F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SyncOnDemand.aspx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E" w14:textId="77777777" w:rsidR="00687195" w:rsidRPr="001D1C02" w:rsidRDefault="0004400B">
            <w:pPr>
              <w:pStyle w:val="TableParagraph"/>
              <w:spacing w:before="156"/>
              <w:ind w:left="102" w:right="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Demand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page is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1782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0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TimeOut.aspx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1" w14:textId="77777777" w:rsidR="00687195" w:rsidRPr="001D1C02" w:rsidRDefault="0004400B">
            <w:pPr>
              <w:pStyle w:val="TableParagraph"/>
              <w:spacing w:before="157"/>
              <w:ind w:left="102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informing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they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logged out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due to idleness.</w:t>
            </w:r>
          </w:p>
        </w:tc>
      </w:tr>
      <w:tr w:rsidR="00687195" w:rsidRPr="001D1C02" w14:paraId="1BE91785" w14:textId="77777777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4" w14:textId="5D17AF20" w:rsidR="00687195" w:rsidRPr="001D1C02" w:rsidRDefault="00D60F82" w:rsidP="002462BB">
            <w:pPr>
              <w:pStyle w:val="TableParagraph"/>
              <w:spacing w:before="156"/>
              <w:ind w:left="102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ins w:id="139" w:author="Department of Veterans Affairs" w:date="2016-09-30T13:53:00Z">
              <w:r>
                <w:rPr>
                  <w:rFonts w:ascii="Times New Roman"/>
                  <w:spacing w:val="-1"/>
                  <w:sz w:val="24"/>
                  <w:highlight w:val="yellow"/>
                </w:rPr>
                <w:t>Decommissioned</w:t>
              </w:r>
            </w:ins>
            <w:ins w:id="140" w:author="Department of Veterans Affairs" w:date="2016-09-14T10:00:00Z"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page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in NUMI 14.4.</w:t>
              </w:r>
              <w:r w:rsidR="00C93E66">
                <w:rPr>
                  <w:rFonts w:ascii="Times New Roman"/>
                  <w:spacing w:val="-1"/>
                  <w:sz w:val="24"/>
                  <w:highlight w:val="yellow"/>
                </w:rPr>
                <w:t xml:space="preserve"> </w:t>
              </w:r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 xml:space="preserve">Replaced by external NUMI </w:t>
              </w:r>
              <w:proofErr w:type="gramStart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Enhanced  reports</w:t>
              </w:r>
              <w:proofErr w:type="gramEnd"/>
              <w:r w:rsidR="00C93E66" w:rsidRPr="00B577F7">
                <w:rPr>
                  <w:rFonts w:ascii="Times New Roman"/>
                  <w:spacing w:val="-1"/>
                  <w:sz w:val="24"/>
                  <w:highlight w:val="yellow"/>
                </w:rPr>
                <w:t>. https://vaww.rtp.portal.va.gov/OQSV/10A4B/NUMI/enhanced/SitePages/Home.aspx</w:t>
              </w:r>
            </w:ins>
            <w:del w:id="141" w:author="Department of Veterans Affairs" w:date="2016-09-14T10:00:00Z"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#10 -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Unscheduled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Readmits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in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Less</w:delText>
              </w:r>
              <w:r w:rsidR="0004400B" w:rsidRPr="001D1C02" w:rsidDel="00C93E66">
                <w:rPr>
                  <w:rFonts w:ascii="Times New Roman"/>
                  <w:spacing w:val="45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than 30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Days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Report.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This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report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is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accessed</w:delText>
              </w:r>
              <w:r w:rsidR="0004400B" w:rsidRPr="001D1C02" w:rsidDel="00C93E66">
                <w:rPr>
                  <w:rFonts w:ascii="Times New Roman"/>
                  <w:spacing w:val="43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from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the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Reports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menu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and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allows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users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to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see a</w:delText>
              </w:r>
              <w:r w:rsidR="0004400B" w:rsidRPr="001D1C02" w:rsidDel="00C93E66">
                <w:rPr>
                  <w:rFonts w:ascii="Times New Roman"/>
                  <w:spacing w:val="33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listing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of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all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 xml:space="preserve"> patient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reviews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 xml:space="preserve"> that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were</w:delText>
              </w:r>
              <w:r w:rsidR="0004400B" w:rsidRPr="001D1C02" w:rsidDel="00C93E66">
                <w:rPr>
                  <w:rFonts w:ascii="Times New Roman"/>
                  <w:spacing w:val="35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z w:val="24"/>
                </w:rPr>
                <w:delText>unscheduled</w:delText>
              </w:r>
              <w:r w:rsidR="0004400B" w:rsidRPr="001D1C02" w:rsidDel="00C93E66">
                <w:rPr>
                  <w:rFonts w:ascii="Times New Roman"/>
                  <w:spacing w:val="-2"/>
                  <w:sz w:val="24"/>
                </w:rPr>
                <w:delText xml:space="preserve"> </w:delText>
              </w:r>
              <w:r w:rsidR="0004400B" w:rsidRPr="001D1C02" w:rsidDel="00C93E66">
                <w:rPr>
                  <w:rFonts w:ascii="Times New Roman"/>
                  <w:spacing w:val="-1"/>
                  <w:sz w:val="24"/>
                </w:rPr>
                <w:delText>readmissions.</w:delText>
              </w:r>
            </w:del>
          </w:p>
        </w:tc>
      </w:tr>
      <w:tr w:rsidR="00687195" w:rsidRPr="001D1C02" w14:paraId="1BE91788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Welcome.aspx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7" w14:textId="77777777" w:rsidR="00687195" w:rsidRPr="001D1C02" w:rsidRDefault="0004400B">
            <w:pPr>
              <w:pStyle w:val="TableParagraph"/>
              <w:spacing w:before="156"/>
              <w:ind w:left="102" w:right="231"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 </w:t>
            </w:r>
            <w:r w:rsidRPr="001D1C02">
              <w:rPr>
                <w:rFonts w:ascii="Times New Roman"/>
                <w:spacing w:val="-1"/>
                <w:sz w:val="24"/>
              </w:rPr>
              <w:t>will simply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redirect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</w:tbl>
    <w:p w14:paraId="1BE917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E" w14:textId="77777777" w:rsidR="00687195" w:rsidRPr="001D1C02" w:rsidRDefault="006871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BE9179F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A" wp14:editId="1BE9343B">
                <wp:extent cx="5989320" cy="7620"/>
                <wp:effectExtent l="9525" t="9525" r="1905" b="1905"/>
                <wp:docPr id="13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3" name="Group 8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4" name="Freeform 8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gHUPigQMAANgIAAAOAAAAAAAAAAAAAAAAAC4CAABkcnMvZTJv&#10;RG9jLnhtbFBLAQItABQABgAIAAAAIQCRwM3C2wAAAAMBAAAPAAAAAAAAAAAAAAAAANsFAABkcnMv&#10;ZG93bnJldi54bWxQSwUGAAAAAAQABADzAAAA4wYAAAAA&#10;">
                <v:group id="Group 8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8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cgs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2Rv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Mcg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A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A1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42" w:name="4_Parameters"/>
      <w:bookmarkStart w:id="143" w:name="_bookmark22"/>
      <w:bookmarkEnd w:id="142"/>
      <w:bookmarkEnd w:id="143"/>
      <w:r w:rsidRPr="001D1C02">
        <w:rPr>
          <w:spacing w:val="-1"/>
        </w:rPr>
        <w:lastRenderedPageBreak/>
        <w:t>Parameters</w:t>
      </w:r>
    </w:p>
    <w:p w14:paraId="1BE917A2" w14:textId="77777777" w:rsidR="00687195" w:rsidRPr="001D1C02" w:rsidRDefault="0004400B">
      <w:pPr>
        <w:pStyle w:val="BodyText"/>
        <w:spacing w:before="238"/>
      </w:pPr>
      <w:bookmarkStart w:id="144" w:name="4.1_Timeout_Parameters"/>
      <w:bookmarkStart w:id="145" w:name="_bookmark23"/>
      <w:bookmarkEnd w:id="144"/>
      <w:bookmarkEnd w:id="145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 an</w:t>
      </w:r>
      <w:r w:rsidRPr="001D1C02">
        <w:rPr>
          <w:spacing w:val="-2"/>
        </w:rPr>
        <w:t xml:space="preserve"> </w:t>
      </w:r>
      <w:r w:rsidRPr="001D1C02">
        <w:t>overview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parameters.</w:t>
      </w:r>
    </w:p>
    <w:p w14:paraId="1BE917A3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4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Parameters</w:t>
      </w:r>
    </w:p>
    <w:p w14:paraId="1BE917A5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times</w:t>
      </w:r>
      <w:r w:rsidRPr="001D1C02">
        <w:t xml:space="preserve"> out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twenty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(20)</w:t>
      </w:r>
      <w:r w:rsidRPr="001D1C02">
        <w:t xml:space="preserve"> </w:t>
      </w:r>
      <w:r w:rsidRPr="001D1C02">
        <w:rPr>
          <w:spacing w:val="-1"/>
        </w:rPr>
        <w:t>minutes</w:t>
      </w:r>
      <w:r w:rsidRPr="001D1C02">
        <w:t xml:space="preserve"> of</w:t>
      </w:r>
      <w:r w:rsidRPr="001D1C02">
        <w:rPr>
          <w:spacing w:val="-1"/>
        </w:rPr>
        <w:t xml:space="preserve"> inactivity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the user.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experience</w:t>
      </w:r>
      <w:r w:rsidRPr="001D1C02">
        <w:t xml:space="preserve"> </w:t>
      </w:r>
      <w:r w:rsidRPr="001D1C02">
        <w:rPr>
          <w:spacing w:val="-1"/>
        </w:rPr>
        <w:t>shorter timeouts</w:t>
      </w:r>
      <w:r w:rsidRPr="001D1C02">
        <w:t xml:space="preserve"> if</w:t>
      </w:r>
      <w:r w:rsidRPr="001D1C02">
        <w:rPr>
          <w:spacing w:val="-1"/>
        </w:rPr>
        <w:t xml:space="preserve"> their</w:t>
      </w:r>
      <w:r w:rsidRPr="001D1C02">
        <w:t xml:space="preserve"> </w:t>
      </w:r>
      <w:r w:rsidRPr="001D1C02">
        <w:rPr>
          <w:spacing w:val="-1"/>
        </w:rPr>
        <w:t>browser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is </w:t>
      </w:r>
      <w:r w:rsidRPr="001D1C02">
        <w:rPr>
          <w:spacing w:val="-1"/>
        </w:rPr>
        <w:t>less than</w:t>
      </w:r>
      <w:r w:rsidRPr="001D1C02">
        <w:t xml:space="preserve"> 20 </w:t>
      </w:r>
      <w:r w:rsidRPr="001D1C02">
        <w:rPr>
          <w:spacing w:val="-1"/>
        </w:rPr>
        <w:t>minutes.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timeout,</w:t>
      </w:r>
      <w:r w:rsidRPr="001D1C02">
        <w:rPr>
          <w:spacing w:val="105"/>
        </w:rPr>
        <w:t xml:space="preserve"> </w:t>
      </w:r>
      <w:r w:rsidRPr="001D1C02">
        <w:t xml:space="preserve">users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>reinitiate</w:t>
      </w:r>
      <w:r w:rsidRPr="001D1C02">
        <w:t xml:space="preserve"> the </w:t>
      </w:r>
      <w:r w:rsidRPr="001D1C02">
        <w:rPr>
          <w:spacing w:val="-1"/>
        </w:rPr>
        <w:t>normal</w:t>
      </w:r>
      <w:r w:rsidRPr="001D1C02">
        <w:t xml:space="preserve"> login </w:t>
      </w:r>
      <w:r w:rsidRPr="001D1C02">
        <w:rPr>
          <w:spacing w:val="-1"/>
        </w:rPr>
        <w:t>procedures.</w:t>
      </w:r>
    </w:p>
    <w:p w14:paraId="1BE917A6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7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46" w:name="4.2_Lockout_Parameters"/>
      <w:bookmarkStart w:id="147" w:name="_bookmark24"/>
      <w:bookmarkEnd w:id="146"/>
      <w:bookmarkEnd w:id="147"/>
      <w:r w:rsidRPr="001D1C02">
        <w:rPr>
          <w:spacing w:val="-1"/>
        </w:rPr>
        <w:t>Lockout</w:t>
      </w:r>
      <w:r w:rsidRPr="001D1C02">
        <w:t xml:space="preserve"> </w:t>
      </w:r>
      <w:r w:rsidRPr="001D1C02">
        <w:rPr>
          <w:spacing w:val="-1"/>
        </w:rPr>
        <w:t>Parameters</w:t>
      </w:r>
    </w:p>
    <w:p w14:paraId="1BE917A8" w14:textId="77777777" w:rsidR="00687195" w:rsidRPr="001D1C02" w:rsidRDefault="0004400B">
      <w:pPr>
        <w:pStyle w:val="BodyText"/>
        <w:spacing w:before="57"/>
        <w:ind w:left="139" w:right="180"/>
      </w:pPr>
      <w:r w:rsidRPr="001D1C02">
        <w:rPr>
          <w:spacing w:val="-1"/>
        </w:rPr>
        <w:t>VistA will initiate</w:t>
      </w:r>
      <w:r w:rsidRPr="001D1C02">
        <w:t xml:space="preserve"> a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20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 after</w:t>
      </w:r>
      <w:r w:rsidRPr="001D1C02">
        <w:t xml:space="preserve"> a </w:t>
      </w:r>
      <w:r w:rsidRPr="001D1C02">
        <w:rPr>
          <w:spacing w:val="-1"/>
        </w:rPr>
        <w:t>pre-determined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 xml:space="preserve">unsuccessful </w:t>
      </w:r>
      <w:r w:rsidRPr="001D1C02">
        <w:t xml:space="preserve">login </w:t>
      </w:r>
      <w:r w:rsidRPr="001D1C02">
        <w:rPr>
          <w:spacing w:val="-1"/>
        </w:rPr>
        <w:t>attempts.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precise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permitted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attempts</w:t>
      </w:r>
      <w:r w:rsidRPr="001D1C02">
        <w:t xml:space="preserve"> </w:t>
      </w:r>
      <w:r w:rsidRPr="001D1C02">
        <w:rPr>
          <w:spacing w:val="-1"/>
        </w:rPr>
        <w:t>varies</w:t>
      </w:r>
      <w:r w:rsidRPr="001D1C02">
        <w:t xml:space="preserve"> by </w:t>
      </w:r>
      <w:r w:rsidRPr="001D1C02">
        <w:rPr>
          <w:spacing w:val="-1"/>
        </w:rPr>
        <w:t>VistA,</w:t>
      </w:r>
      <w:r w:rsidRPr="001D1C02">
        <w:t xml:space="preserve"> and</w:t>
      </w:r>
      <w:r w:rsidRPr="001D1C02">
        <w:rPr>
          <w:spacing w:val="101"/>
        </w:rPr>
        <w:t xml:space="preserve"> </w:t>
      </w:r>
      <w:r w:rsidRPr="001D1C02">
        <w:t>lockout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according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policy.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will </w:t>
      </w:r>
      <w:r w:rsidRPr="001D1C02">
        <w:rPr>
          <w:spacing w:val="-1"/>
        </w:rPr>
        <w:t>display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 user</w:t>
      </w:r>
      <w:r w:rsidRPr="001D1C02">
        <w:rPr>
          <w:spacing w:val="-1"/>
        </w:rPr>
        <w:t xml:space="preserve"> and,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20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have </w:t>
      </w:r>
      <w:r w:rsidRPr="001D1C02">
        <w:rPr>
          <w:spacing w:val="-1"/>
        </w:rPr>
        <w:t>elapsed,</w:t>
      </w:r>
      <w:r w:rsidRPr="001D1C02">
        <w:t xml:space="preserve"> </w:t>
      </w:r>
      <w:r w:rsidRPr="001D1C02">
        <w:rPr>
          <w:spacing w:val="-1"/>
        </w:rPr>
        <w:t>VistA will automatically</w:t>
      </w:r>
      <w:r w:rsidRPr="001D1C02">
        <w:t xml:space="preserve"> </w:t>
      </w:r>
      <w:r w:rsidRPr="001D1C02">
        <w:rPr>
          <w:spacing w:val="-1"/>
        </w:rPr>
        <w:t xml:space="preserve">clear </w:t>
      </w:r>
      <w:r w:rsidRPr="001D1C02">
        <w:t xml:space="preserve">the </w:t>
      </w:r>
      <w:r w:rsidRPr="001D1C02">
        <w:rPr>
          <w:spacing w:val="-1"/>
        </w:rPr>
        <w:t>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 xml:space="preserve">user </w:t>
      </w:r>
      <w:r w:rsidRPr="001D1C02">
        <w:t>can try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95"/>
        </w:rPr>
        <w:t xml:space="preserve"> </w:t>
      </w:r>
      <w:r w:rsidRPr="001D1C02">
        <w:t xml:space="preserve">login </w:t>
      </w:r>
      <w:r w:rsidRPr="001D1C02">
        <w:rPr>
          <w:spacing w:val="-1"/>
        </w:rPr>
        <w:t>again.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request</w:t>
      </w:r>
      <w:r w:rsidRPr="001D1C02">
        <w:rPr>
          <w:spacing w:val="-1"/>
        </w:rPr>
        <w:t xml:space="preserve"> their </w:t>
      </w:r>
      <w:r w:rsidRPr="001D1C02">
        <w:t>local</w:t>
      </w:r>
      <w:r w:rsidRPr="001D1C02">
        <w:rPr>
          <w:spacing w:val="-1"/>
        </w:rPr>
        <w:t xml:space="preserve"> IRM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reset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attempt</w:t>
      </w:r>
      <w:r w:rsidRPr="001D1C02">
        <w:t xml:space="preserve"> count on </w:t>
      </w:r>
      <w:r w:rsidRPr="001D1C02">
        <w:rPr>
          <w:spacing w:val="-1"/>
        </w:rPr>
        <w:t>their</w:t>
      </w:r>
      <w:r w:rsidRPr="001D1C02">
        <w:t xml:space="preserve"> </w:t>
      </w:r>
      <w:proofErr w:type="gramStart"/>
      <w:r w:rsidRPr="001D1C02">
        <w:rPr>
          <w:spacing w:val="-1"/>
        </w:rPr>
        <w:t>VistA</w:t>
      </w:r>
      <w:r w:rsidRPr="001D1C02">
        <w:t xml:space="preserve"> </w:t>
      </w:r>
      <w:bookmarkStart w:id="148" w:name="4.3_Date_Format_Parameters"/>
      <w:bookmarkEnd w:id="148"/>
      <w:r w:rsidRPr="001D1C02">
        <w:t xml:space="preserve"> </w:t>
      </w:r>
      <w:bookmarkStart w:id="149" w:name="_bookmark25"/>
      <w:bookmarkEnd w:id="149"/>
      <w:r w:rsidRPr="001D1C02">
        <w:rPr>
          <w:spacing w:val="-1"/>
        </w:rPr>
        <w:t>profile</w:t>
      </w:r>
      <w:proofErr w:type="gramEnd"/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avoid</w:t>
      </w:r>
      <w:r w:rsidRPr="001D1C02">
        <w:t xml:space="preserve"> the 20 </w:t>
      </w:r>
      <w:r w:rsidRPr="001D1C02">
        <w:rPr>
          <w:spacing w:val="-1"/>
        </w:rPr>
        <w:t>minute</w:t>
      </w:r>
      <w:r w:rsidRPr="001D1C02">
        <w:t xml:space="preserve"> </w:t>
      </w:r>
      <w:r w:rsidRPr="001D1C02">
        <w:rPr>
          <w:spacing w:val="-1"/>
        </w:rPr>
        <w:t>delay.</w:t>
      </w:r>
    </w:p>
    <w:p w14:paraId="1BE917A9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A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Date Format Parameters</w:t>
      </w:r>
    </w:p>
    <w:p w14:paraId="1BE917AB" w14:textId="77777777" w:rsidR="00687195" w:rsidRPr="001D1C02" w:rsidRDefault="0004400B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uses a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format</w:t>
      </w:r>
      <w:r w:rsidRPr="001D1C02">
        <w:t xml:space="preserve"> on the </w:t>
      </w:r>
      <w:r w:rsidRPr="001D1C02">
        <w:rPr>
          <w:spacing w:val="-1"/>
        </w:rPr>
        <w:t>GUI</w:t>
      </w:r>
      <w:r w:rsidRPr="001D1C02">
        <w:t xml:space="preserve"> –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mm/dd/yyyy.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 xml:space="preserve">is the </w:t>
      </w:r>
      <w:proofErr w:type="gramStart"/>
      <w:r w:rsidRPr="001D1C02">
        <w:rPr>
          <w:spacing w:val="-1"/>
        </w:rPr>
        <w:t>same</w:t>
      </w:r>
      <w:r w:rsidRPr="001D1C02">
        <w:t xml:space="preserve"> </w:t>
      </w:r>
      <w:bookmarkStart w:id="150" w:name="4.3.1_Date_Value_Parameters"/>
      <w:bookmarkEnd w:id="150"/>
      <w:r w:rsidRPr="001D1C02">
        <w:t xml:space="preserve"> </w:t>
      </w:r>
      <w:bookmarkStart w:id="151" w:name="_bookmark26"/>
      <w:bookmarkEnd w:id="151"/>
      <w:r w:rsidRPr="001D1C02">
        <w:rPr>
          <w:spacing w:val="-1"/>
        </w:rPr>
        <w:t>way</w:t>
      </w:r>
      <w:proofErr w:type="gramEnd"/>
      <w:r w:rsidRPr="001D1C02">
        <w:t xml:space="preserve"> it is </w:t>
      </w:r>
      <w:r w:rsidRPr="001D1C02">
        <w:rPr>
          <w:spacing w:val="-1"/>
        </w:rPr>
        <w:t>displayed</w:t>
      </w:r>
      <w:r w:rsidRPr="001D1C02">
        <w:t xml:space="preserve"> in </w:t>
      </w:r>
      <w:r w:rsidRPr="001D1C02">
        <w:rPr>
          <w:spacing w:val="-1"/>
        </w:rPr>
        <w:t>VistA.</w:t>
      </w:r>
    </w:p>
    <w:p w14:paraId="1BE917A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7A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Date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Value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Parameters</w:t>
      </w:r>
    </w:p>
    <w:p w14:paraId="1BE917AE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‘Month’</w:t>
      </w:r>
      <w:r w:rsidRPr="001D1C02">
        <w:rPr>
          <w:spacing w:val="-1"/>
        </w:rPr>
        <w:t xml:space="preserve"> </w:t>
      </w:r>
      <w:r w:rsidRPr="001D1C02">
        <w:t xml:space="preserve">are 1 </w:t>
      </w:r>
      <w:r w:rsidRPr="001D1C02">
        <w:rPr>
          <w:spacing w:val="-1"/>
        </w:rPr>
        <w:t>thru</w:t>
      </w:r>
      <w:r w:rsidRPr="001D1C02">
        <w:t xml:space="preserve"> </w:t>
      </w:r>
      <w:r w:rsidRPr="001D1C02">
        <w:rPr>
          <w:spacing w:val="-1"/>
        </w:rPr>
        <w:t>12</w:t>
      </w:r>
    </w:p>
    <w:p w14:paraId="1BE917AF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</w:t>
      </w:r>
      <w:r w:rsidRPr="001D1C02">
        <w:rPr>
          <w:spacing w:val="-1"/>
        </w:rPr>
        <w:t>‘Day’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1 thru 31</w:t>
      </w:r>
    </w:p>
    <w:p w14:paraId="1BE917B0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BE917B1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52" w:name="4.3.2_Day_Being_Reviewed_Date_Parameters"/>
      <w:bookmarkStart w:id="153" w:name="_bookmark27"/>
      <w:bookmarkEnd w:id="152"/>
      <w:bookmarkEnd w:id="153"/>
      <w:r w:rsidRPr="001D1C02">
        <w:t>Day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Being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Reviewed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Parameters</w:t>
      </w:r>
    </w:p>
    <w:p w14:paraId="1BE917B2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/>
        <w:ind w:right="220"/>
      </w:pPr>
      <w:r w:rsidRPr="001D1C02">
        <w:t xml:space="preserve">In the </w:t>
      </w:r>
      <w:r w:rsidRPr="001D1C02">
        <w:rPr>
          <w:spacing w:val="-1"/>
        </w:rPr>
        <w:t>“Day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Reviewed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on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screen,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calendar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rPr>
          <w:spacing w:val="73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permit</w:t>
      </w:r>
      <w:r w:rsidRPr="001D1C02">
        <w:t xml:space="preserve"> users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select</w:t>
      </w:r>
      <w:r w:rsidRPr="001D1C02">
        <w:t xml:space="preserve"> a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Admission</w:t>
      </w:r>
      <w:r w:rsidRPr="001D1C02">
        <w:t xml:space="preserve"> and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dates.</w:t>
      </w:r>
      <w:r w:rsidRPr="001D1C02">
        <w:t xml:space="preserve"> If</w:t>
      </w:r>
      <w:r w:rsidRPr="001D1C02">
        <w:rPr>
          <w:spacing w:val="-1"/>
        </w:rPr>
        <w:t xml:space="preserve"> they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type in a </w:t>
      </w:r>
      <w:r w:rsidRPr="001D1C02">
        <w:rPr>
          <w:spacing w:val="-1"/>
        </w:rPr>
        <w:t>date,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range.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 date</w:t>
      </w:r>
      <w:r w:rsidRPr="001D1C02">
        <w:rPr>
          <w:spacing w:val="-1"/>
        </w:rPr>
        <w:t xml:space="preserve"> </w:t>
      </w:r>
      <w:r w:rsidRPr="001D1C02">
        <w:t>outside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range is</w:t>
      </w:r>
      <w:r w:rsidRPr="001D1C02">
        <w:rPr>
          <w:spacing w:val="43"/>
        </w:rPr>
        <w:t xml:space="preserve"> </w:t>
      </w:r>
      <w:r w:rsidRPr="001D1C02">
        <w:t>provided, a</w:t>
      </w:r>
      <w:r w:rsidRPr="001D1C02">
        <w:rPr>
          <w:spacing w:val="-1"/>
        </w:rPr>
        <w:t xml:space="preserve"> message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display:</w:t>
      </w:r>
      <w:r w:rsidRPr="001D1C02">
        <w:t xml:space="preserve"> </w:t>
      </w:r>
      <w:r w:rsidRPr="001D1C02">
        <w:rPr>
          <w:spacing w:val="-1"/>
        </w:rPr>
        <w:t>“Please</w:t>
      </w:r>
      <w:r w:rsidRPr="001D1C02">
        <w:t xml:space="preserve"> </w:t>
      </w:r>
      <w:r w:rsidRPr="001D1C02">
        <w:rPr>
          <w:spacing w:val="-1"/>
        </w:rPr>
        <w:t xml:space="preserve">select </w:t>
      </w:r>
      <w:r w:rsidRPr="001D1C02">
        <w:t xml:space="preserve">a </w:t>
      </w:r>
      <w:r w:rsidRPr="001D1C02">
        <w:rPr>
          <w:spacing w:val="-1"/>
        </w:rPr>
        <w:t xml:space="preserve">review </w:t>
      </w:r>
      <w:r w:rsidRPr="001D1C02">
        <w:t xml:space="preserve">date </w:t>
      </w:r>
      <w:r w:rsidRPr="001D1C02">
        <w:rPr>
          <w:spacing w:val="-1"/>
        </w:rPr>
        <w:t>between</w:t>
      </w:r>
    </w:p>
    <w:p w14:paraId="1BE917B3" w14:textId="77777777" w:rsidR="00687195" w:rsidRPr="001D1C02" w:rsidRDefault="0004400B">
      <w:pPr>
        <w:ind w:left="85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admit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discharge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&gt;”.</w:t>
      </w:r>
    </w:p>
    <w:p w14:paraId="1BE917B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7B5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54" w:name="4.3.3_Start_Date_and_End_Date_Parameters"/>
      <w:bookmarkStart w:id="155" w:name="_bookmark28"/>
      <w:bookmarkEnd w:id="154"/>
      <w:bookmarkEnd w:id="155"/>
      <w:r w:rsidRPr="001D1C02">
        <w:rPr>
          <w:spacing w:val="-1"/>
        </w:rPr>
        <w:t>Start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End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Parameters</w:t>
      </w:r>
    </w:p>
    <w:p w14:paraId="1BE917B6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9"/>
        <w:ind w:right="172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“Start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“End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values</w:t>
      </w:r>
      <w:r w:rsidRPr="001D1C02">
        <w:t xml:space="preserve"> in </w:t>
      </w:r>
      <w:r w:rsidRPr="001D1C02">
        <w:rPr>
          <w:spacing w:val="-1"/>
        </w:rPr>
        <w:t>NUMI,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after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or the </w:t>
      </w:r>
      <w:r w:rsidRPr="001D1C02">
        <w:rPr>
          <w:spacing w:val="-1"/>
        </w:rPr>
        <w:t>user will</w:t>
      </w:r>
      <w:r w:rsidRPr="001D1C02">
        <w:t xml:space="preserve"> </w:t>
      </w:r>
      <w:r w:rsidRPr="001D1C02">
        <w:rPr>
          <w:spacing w:val="-1"/>
        </w:rPr>
        <w:t>get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t xml:space="preserve">error </w:t>
      </w:r>
      <w:r w:rsidRPr="001D1C02">
        <w:rPr>
          <w:spacing w:val="-1"/>
        </w:rPr>
        <w:t>message.</w:t>
      </w:r>
      <w:r w:rsidRPr="001D1C02">
        <w:t xml:space="preserve">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fields</w:t>
      </w:r>
      <w:r w:rsidRPr="001D1C02">
        <w:t xml:space="preserve"> in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located</w:t>
      </w:r>
      <w:r w:rsidRPr="001D1C02">
        <w:rPr>
          <w:spacing w:val="-2"/>
        </w:rPr>
        <w:t xml:space="preserve"> </w:t>
      </w:r>
      <w:r w:rsidRPr="001D1C02">
        <w:t>in:</w:t>
      </w:r>
    </w:p>
    <w:p w14:paraId="1BE917B7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“Reminder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Selection/Worklist </w:t>
      </w:r>
      <w:r w:rsidRPr="001D1C02">
        <w:t>screen</w:t>
      </w:r>
    </w:p>
    <w:p w14:paraId="1BE917B8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“Date” 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Patient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screen</w:t>
      </w:r>
    </w:p>
    <w:p w14:paraId="1BE917B9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</w:t>
      </w:r>
      <w:r w:rsidRPr="001D1C02">
        <w:rPr>
          <w:spacing w:val="-1"/>
        </w:rPr>
        <w:t>screens</w:t>
      </w:r>
    </w:p>
    <w:p w14:paraId="1BE917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E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1BE917BF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C" wp14:editId="1BE9343D">
                <wp:extent cx="5989320" cy="7620"/>
                <wp:effectExtent l="9525" t="9525" r="1905" b="1905"/>
                <wp:docPr id="12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0" name="Group 8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1" name="Freeform 8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4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2tgA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FB3a2AAwAA2AgAAA4AAAAAAAAAAAAAAAAALgIAAGRycy9lMm9E&#10;b2MueG1sUEsBAi0AFAAGAAgAAAAhAJHAzcLbAAAAAwEAAA8AAAAAAAAAAAAAAAAA2gUAAGRycy9k&#10;b3ducmV2LnhtbFBLBQYAAAAABAAEAPMAAADiBgAAAAA=&#10;">
                <v:group id="Group 85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86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/G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vIT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r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C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C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156" w:name="4.4_Text_Entry_Field_Parameters"/>
      <w:bookmarkStart w:id="157" w:name="_bookmark29"/>
      <w:bookmarkEnd w:id="156"/>
      <w:bookmarkEnd w:id="157"/>
      <w:r w:rsidRPr="001D1C02">
        <w:rPr>
          <w:spacing w:val="-1"/>
        </w:rPr>
        <w:lastRenderedPageBreak/>
        <w:t>Text Entry Field Parameters</w:t>
      </w:r>
    </w:p>
    <w:p w14:paraId="1BE917C2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spacing w:before="59"/>
        <w:ind w:right="320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</w:t>
      </w:r>
      <w:r w:rsidRPr="001D1C02">
        <w:rPr>
          <w:spacing w:val="-1"/>
        </w:rPr>
        <w:t>restrictions</w:t>
      </w:r>
      <w:r w:rsidRPr="001D1C02">
        <w:t xml:space="preserve"> on </w:t>
      </w:r>
      <w:r w:rsidRPr="001D1C02">
        <w:rPr>
          <w:spacing w:val="-1"/>
        </w:rPr>
        <w:t>how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characters</w:t>
      </w:r>
      <w:r w:rsidRPr="001D1C02">
        <w:rPr>
          <w:spacing w:val="-1"/>
        </w:rPr>
        <w:t xml:space="preserve"> </w:t>
      </w:r>
      <w:r w:rsidRPr="001D1C02">
        <w:t>can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</w:t>
      </w:r>
      <w:r w:rsidRPr="001D1C02">
        <w:rPr>
          <w:spacing w:val="-1"/>
        </w:rPr>
        <w:t>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text</w:t>
      </w:r>
      <w:r w:rsidRPr="001D1C02">
        <w:rPr>
          <w:spacing w:val="7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fields.</w:t>
      </w:r>
    </w:p>
    <w:p w14:paraId="1BE917C3" w14:textId="44A8DFF4" w:rsidR="00687195" w:rsidRPr="001D1C02" w:rsidDel="00F72406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20"/>
        <w:rPr>
          <w:del w:id="158" w:author="Department of Veterans Affairs" w:date="2016-09-13T12:58:00Z"/>
        </w:rPr>
      </w:pPr>
      <w:del w:id="159" w:author="Department of Veterans Affairs" w:date="2016-09-13T12:58:00Z">
        <w:r w:rsidRPr="001D1C02" w:rsidDel="00F72406">
          <w:delText>If</w:delText>
        </w:r>
        <w:r w:rsidRPr="001D1C02" w:rsidDel="00F72406">
          <w:rPr>
            <w:spacing w:val="-1"/>
          </w:rPr>
          <w:delText xml:space="preserve"> “Other”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is selected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for Current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Level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Care,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the</w:delText>
        </w:r>
        <w:r w:rsidRPr="001D1C02" w:rsidDel="00F72406">
          <w:delText xml:space="preserve"> system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imposes</w:delText>
        </w:r>
        <w:r w:rsidRPr="001D1C02" w:rsidDel="00F72406">
          <w:delText xml:space="preserve"> a </w:delText>
        </w:r>
        <w:r w:rsidRPr="001D1C02" w:rsidDel="00F72406">
          <w:rPr>
            <w:spacing w:val="-1"/>
          </w:rPr>
          <w:delText>maximum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delText>of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>1,000</w:delText>
        </w:r>
        <w:r w:rsidRPr="001D1C02" w:rsidDel="00F72406">
          <w:rPr>
            <w:spacing w:val="87"/>
          </w:rPr>
          <w:delText xml:space="preserve"> </w:delText>
        </w:r>
        <w:r w:rsidRPr="001D1C02" w:rsidDel="00F72406">
          <w:delText xml:space="preserve">text </w:delText>
        </w:r>
        <w:r w:rsidRPr="001D1C02" w:rsidDel="00F72406">
          <w:rPr>
            <w:spacing w:val="-1"/>
          </w:rPr>
          <w:delText>entry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 xml:space="preserve">characters </w:delText>
        </w:r>
        <w:r w:rsidRPr="001D1C02" w:rsidDel="00F72406">
          <w:delText xml:space="preserve">in </w:delText>
        </w:r>
        <w:r w:rsidRPr="001D1C02" w:rsidDel="00F72406">
          <w:rPr>
            <w:spacing w:val="-1"/>
          </w:rPr>
          <w:delText>the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resultant description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field</w:delText>
        </w:r>
      </w:del>
    </w:p>
    <w:p w14:paraId="1BE917C4" w14:textId="43CB9505" w:rsidR="00687195" w:rsidRPr="001D1C02" w:rsidDel="00F72406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341"/>
        <w:rPr>
          <w:del w:id="160" w:author="Department of Veterans Affairs" w:date="2016-09-13T12:58:00Z"/>
        </w:rPr>
      </w:pPr>
      <w:del w:id="161" w:author="Department of Veterans Affairs" w:date="2016-09-13T12:58:00Z">
        <w:r w:rsidRPr="001D1C02" w:rsidDel="00F72406">
          <w:delText>If</w:delText>
        </w:r>
        <w:r w:rsidRPr="001D1C02" w:rsidDel="00F72406">
          <w:rPr>
            <w:spacing w:val="-1"/>
          </w:rPr>
          <w:delText xml:space="preserve"> “Other”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is selected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for Recommended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Level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Care,</w:delText>
        </w:r>
        <w:r w:rsidRPr="001D1C02" w:rsidDel="00F72406">
          <w:delText xml:space="preserve"> the </w:delText>
        </w:r>
        <w:r w:rsidRPr="001D1C02" w:rsidDel="00F72406">
          <w:rPr>
            <w:spacing w:val="-1"/>
          </w:rPr>
          <w:delText>system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imposes</w:delText>
        </w:r>
        <w:r w:rsidRPr="001D1C02" w:rsidDel="00F72406">
          <w:delText xml:space="preserve"> a </w:delText>
        </w:r>
        <w:r w:rsidRPr="001D1C02" w:rsidDel="00F72406">
          <w:rPr>
            <w:spacing w:val="-1"/>
          </w:rPr>
          <w:delText>maximum</w:delText>
        </w:r>
        <w:r w:rsidRPr="001D1C02" w:rsidDel="00F72406">
          <w:rPr>
            <w:spacing w:val="97"/>
          </w:rPr>
          <w:delText xml:space="preserve"> </w:delText>
        </w:r>
        <w:r w:rsidRPr="001D1C02" w:rsidDel="00F72406">
          <w:rPr>
            <w:spacing w:val="-1"/>
          </w:rPr>
          <w:delText>limit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 xml:space="preserve">1,000 text </w:delText>
        </w:r>
        <w:r w:rsidRPr="001D1C02" w:rsidDel="00F72406">
          <w:rPr>
            <w:spacing w:val="-1"/>
          </w:rPr>
          <w:delText>entry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characters</w:delText>
        </w:r>
        <w:r w:rsidRPr="001D1C02" w:rsidDel="00F72406">
          <w:delText xml:space="preserve"> in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delText xml:space="preserve">the </w:delText>
        </w:r>
        <w:r w:rsidRPr="001D1C02" w:rsidDel="00F72406">
          <w:rPr>
            <w:spacing w:val="-1"/>
          </w:rPr>
          <w:delText>resultant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description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field</w:delText>
        </w:r>
      </w:del>
    </w:p>
    <w:p w14:paraId="1BE917C5" w14:textId="1A70DEBA" w:rsidR="00687195" w:rsidRPr="001D1C02" w:rsidDel="00F72406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66"/>
        <w:rPr>
          <w:del w:id="162" w:author="Department of Veterans Affairs" w:date="2016-09-13T12:58:00Z"/>
        </w:rPr>
      </w:pPr>
      <w:del w:id="163" w:author="Department of Veterans Affairs" w:date="2016-09-13T12:58:00Z">
        <w:r w:rsidRPr="001D1C02" w:rsidDel="00F72406">
          <w:delText>If</w:delText>
        </w:r>
        <w:r w:rsidRPr="001D1C02" w:rsidDel="00F72406">
          <w:rPr>
            <w:spacing w:val="-1"/>
          </w:rPr>
          <w:delText xml:space="preserve"> “Other”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is selected</w:delText>
        </w:r>
        <w:r w:rsidRPr="001D1C02" w:rsidDel="00F72406">
          <w:delText xml:space="preserve"> as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 xml:space="preserve">a </w:delText>
        </w:r>
        <w:r w:rsidRPr="001D1C02" w:rsidDel="00F72406">
          <w:rPr>
            <w:spacing w:val="-1"/>
          </w:rPr>
          <w:delText>Stay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Reason,</w:delText>
        </w:r>
        <w:r w:rsidRPr="001D1C02" w:rsidDel="00F72406">
          <w:delText xml:space="preserve"> the </w:delText>
        </w:r>
        <w:r w:rsidRPr="001D1C02" w:rsidDel="00F72406">
          <w:rPr>
            <w:spacing w:val="-1"/>
          </w:rPr>
          <w:delText>system imposes</w:delText>
        </w:r>
        <w:r w:rsidRPr="001D1C02" w:rsidDel="00F72406">
          <w:delText xml:space="preserve"> a</w:delText>
        </w:r>
        <w:r w:rsidRPr="001D1C02" w:rsidDel="00F72406">
          <w:rPr>
            <w:spacing w:val="1"/>
          </w:rPr>
          <w:delText xml:space="preserve"> </w:delText>
        </w:r>
        <w:r w:rsidRPr="001D1C02" w:rsidDel="00F72406">
          <w:rPr>
            <w:spacing w:val="-1"/>
          </w:rPr>
          <w:delText>maximum limit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>500 text</w:delText>
        </w:r>
        <w:r w:rsidRPr="001D1C02" w:rsidDel="00F72406">
          <w:rPr>
            <w:spacing w:val="81"/>
          </w:rPr>
          <w:delText xml:space="preserve"> </w:delText>
        </w:r>
        <w:r w:rsidRPr="001D1C02" w:rsidDel="00F72406">
          <w:delText xml:space="preserve">entry </w:delText>
        </w:r>
        <w:r w:rsidRPr="001D1C02" w:rsidDel="00F72406">
          <w:rPr>
            <w:spacing w:val="-1"/>
          </w:rPr>
          <w:delText xml:space="preserve">characters </w:delText>
        </w:r>
        <w:r w:rsidRPr="001D1C02" w:rsidDel="00F72406">
          <w:delText>in the</w:delText>
        </w:r>
        <w:r w:rsidRPr="001D1C02" w:rsidDel="00F72406">
          <w:rPr>
            <w:spacing w:val="-1"/>
          </w:rPr>
          <w:delText xml:space="preserve"> resultant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description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field</w:delText>
        </w:r>
      </w:del>
    </w:p>
    <w:p w14:paraId="1BE917C6" w14:textId="13081606" w:rsidR="00687195" w:rsidRPr="001D1C02" w:rsidDel="00F72406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1001"/>
        <w:rPr>
          <w:del w:id="164" w:author="Department of Veterans Affairs" w:date="2016-09-13T12:58:00Z"/>
        </w:rPr>
      </w:pPr>
      <w:del w:id="165" w:author="Department of Veterans Affairs" w:date="2016-09-13T12:58:00Z">
        <w:r w:rsidRPr="001D1C02" w:rsidDel="00F72406">
          <w:delText>If</w:delText>
        </w:r>
        <w:r w:rsidRPr="001D1C02" w:rsidDel="00F72406">
          <w:rPr>
            <w:spacing w:val="-1"/>
          </w:rPr>
          <w:delText xml:space="preserve"> “Other”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 xml:space="preserve">is </w:delText>
        </w:r>
        <w:r w:rsidRPr="001D1C02" w:rsidDel="00F72406">
          <w:delText xml:space="preserve">chosen </w:delText>
        </w:r>
        <w:r w:rsidRPr="001D1C02" w:rsidDel="00F72406">
          <w:rPr>
            <w:spacing w:val="-1"/>
          </w:rPr>
          <w:delText>for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Agree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With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Current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Level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Care,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the</w:delText>
        </w:r>
        <w:r w:rsidRPr="001D1C02" w:rsidDel="00F72406">
          <w:delText xml:space="preserve"> system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imposes</w:delText>
        </w:r>
        <w:r w:rsidRPr="001D1C02" w:rsidDel="00F72406">
          <w:delText xml:space="preserve"> a</w:delText>
        </w:r>
        <w:r w:rsidRPr="001D1C02" w:rsidDel="00F72406">
          <w:rPr>
            <w:spacing w:val="69"/>
          </w:rPr>
          <w:delText xml:space="preserve"> </w:delText>
        </w:r>
        <w:r w:rsidRPr="001D1C02" w:rsidDel="00F72406">
          <w:rPr>
            <w:spacing w:val="-1"/>
          </w:rPr>
          <w:delText>maximum limit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>1,999</w:delText>
        </w:r>
        <w:r w:rsidRPr="001D1C02" w:rsidDel="00F72406">
          <w:rPr>
            <w:spacing w:val="1"/>
          </w:rPr>
          <w:delText xml:space="preserve"> </w:delText>
        </w:r>
        <w:r w:rsidRPr="001D1C02" w:rsidDel="00F72406">
          <w:delText xml:space="preserve">text </w:delText>
        </w:r>
        <w:r w:rsidRPr="001D1C02" w:rsidDel="00F72406">
          <w:rPr>
            <w:spacing w:val="-1"/>
          </w:rPr>
          <w:delText>entry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 xml:space="preserve">characters </w:delText>
        </w:r>
        <w:r w:rsidRPr="001D1C02" w:rsidDel="00F72406">
          <w:delText>in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delText xml:space="preserve">the </w:delText>
        </w:r>
        <w:r w:rsidRPr="001D1C02" w:rsidDel="00F72406">
          <w:rPr>
            <w:spacing w:val="-1"/>
          </w:rPr>
          <w:delText>resultant description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field</w:delText>
        </w:r>
      </w:del>
    </w:p>
    <w:p w14:paraId="1BE917C7" w14:textId="4AA7B424" w:rsidR="00687195" w:rsidRPr="001D1C02" w:rsidDel="00F72406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734"/>
        <w:rPr>
          <w:del w:id="166" w:author="Department of Veterans Affairs" w:date="2016-09-13T12:58:00Z"/>
        </w:rPr>
      </w:pPr>
      <w:del w:id="167" w:author="Department of Veterans Affairs" w:date="2016-09-13T12:58:00Z">
        <w:r w:rsidRPr="001D1C02" w:rsidDel="00F72406">
          <w:delText>If</w:delText>
        </w:r>
        <w:r w:rsidRPr="001D1C02" w:rsidDel="00F72406">
          <w:rPr>
            <w:spacing w:val="-1"/>
          </w:rPr>
          <w:delText xml:space="preserve"> “Other”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 xml:space="preserve">is </w:delText>
        </w:r>
        <w:r w:rsidRPr="001D1C02" w:rsidDel="00F72406">
          <w:delText xml:space="preserve">chosen </w:delText>
        </w:r>
        <w:r w:rsidRPr="001D1C02" w:rsidDel="00F72406">
          <w:rPr>
            <w:spacing w:val="-1"/>
          </w:rPr>
          <w:delText>for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Disagree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With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Current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>Level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Care,</w:delText>
        </w:r>
        <w:r w:rsidRPr="001D1C02" w:rsidDel="00F72406">
          <w:delText xml:space="preserve"> the </w:delText>
        </w:r>
        <w:r w:rsidRPr="001D1C02" w:rsidDel="00F72406">
          <w:rPr>
            <w:spacing w:val="-1"/>
          </w:rPr>
          <w:delText>system imposes</w:delText>
        </w:r>
        <w:r w:rsidRPr="001D1C02" w:rsidDel="00F72406">
          <w:delText xml:space="preserve"> a</w:delText>
        </w:r>
        <w:r w:rsidRPr="001D1C02" w:rsidDel="00F72406">
          <w:rPr>
            <w:spacing w:val="77"/>
          </w:rPr>
          <w:delText xml:space="preserve"> </w:delText>
        </w:r>
        <w:r w:rsidRPr="001D1C02" w:rsidDel="00F72406">
          <w:rPr>
            <w:spacing w:val="-1"/>
          </w:rPr>
          <w:delText>maximum limit</w:delText>
        </w:r>
        <w:r w:rsidRPr="001D1C02" w:rsidDel="00F72406">
          <w:delText xml:space="preserve"> of</w:delText>
        </w:r>
        <w:r w:rsidRPr="001D1C02" w:rsidDel="00F72406">
          <w:rPr>
            <w:spacing w:val="-1"/>
          </w:rPr>
          <w:delText xml:space="preserve"> </w:delText>
        </w:r>
        <w:r w:rsidRPr="001D1C02" w:rsidDel="00F72406">
          <w:delText>1,999</w:delText>
        </w:r>
        <w:r w:rsidRPr="001D1C02" w:rsidDel="00F72406">
          <w:rPr>
            <w:spacing w:val="1"/>
          </w:rPr>
          <w:delText xml:space="preserve"> </w:delText>
        </w:r>
        <w:r w:rsidRPr="001D1C02" w:rsidDel="00F72406">
          <w:delText xml:space="preserve">text </w:delText>
        </w:r>
        <w:r w:rsidRPr="001D1C02" w:rsidDel="00F72406">
          <w:rPr>
            <w:spacing w:val="-1"/>
          </w:rPr>
          <w:delText>entry</w:delText>
        </w:r>
        <w:r w:rsidRPr="001D1C02" w:rsidDel="00F72406">
          <w:delText xml:space="preserve"> </w:delText>
        </w:r>
        <w:r w:rsidRPr="001D1C02" w:rsidDel="00F72406">
          <w:rPr>
            <w:spacing w:val="-1"/>
          </w:rPr>
          <w:delText xml:space="preserve">characters </w:delText>
        </w:r>
        <w:r w:rsidRPr="001D1C02" w:rsidDel="00F72406">
          <w:delText>in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delText xml:space="preserve">the </w:delText>
        </w:r>
        <w:r w:rsidRPr="001D1C02" w:rsidDel="00F72406">
          <w:rPr>
            <w:spacing w:val="-1"/>
          </w:rPr>
          <w:delText>resultant description</w:delText>
        </w:r>
        <w:r w:rsidRPr="001D1C02" w:rsidDel="00F72406">
          <w:rPr>
            <w:spacing w:val="-2"/>
          </w:rPr>
          <w:delText xml:space="preserve"> </w:delText>
        </w:r>
        <w:r w:rsidRPr="001D1C02" w:rsidDel="00F72406">
          <w:rPr>
            <w:spacing w:val="-1"/>
          </w:rPr>
          <w:delText>field</w:delText>
        </w:r>
      </w:del>
    </w:p>
    <w:p w14:paraId="1BE917C8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608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100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 xml:space="preserve">in </w:t>
      </w:r>
      <w:r w:rsidRPr="001D1C02">
        <w:rPr>
          <w:spacing w:val="-1"/>
        </w:rPr>
        <w:t>the Custom</w:t>
      </w:r>
      <w:r w:rsidRPr="001D1C02">
        <w:rPr>
          <w:spacing w:val="-2"/>
        </w:rPr>
        <w:t xml:space="preserve"> </w:t>
      </w:r>
      <w:r w:rsidRPr="001D1C02">
        <w:t>text</w:t>
      </w:r>
      <w:r w:rsidRPr="001D1C02">
        <w:rPr>
          <w:spacing w:val="6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14:paraId="1BE917C9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567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4,000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characters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Comments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on the</w:t>
      </w:r>
      <w:r w:rsidRPr="001D1C02">
        <w:rPr>
          <w:spacing w:val="-1"/>
        </w:rPr>
        <w:t xml:space="preserve"> 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14:paraId="1BE917CA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7CB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68" w:name="5_Remote_Procedure_Calls_(RPCs)"/>
      <w:bookmarkStart w:id="169" w:name="_bookmark30"/>
      <w:bookmarkEnd w:id="168"/>
      <w:bookmarkEnd w:id="169"/>
      <w:r w:rsidRPr="001D1C02">
        <w:rPr>
          <w:spacing w:val="-1"/>
        </w:rPr>
        <w:lastRenderedPageBreak/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(RPCs)</w:t>
      </w:r>
    </w:p>
    <w:p w14:paraId="1BE917CC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 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handled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MDWS.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interacts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</w:t>
      </w:r>
    </w:p>
    <w:p w14:paraId="1BE917CD" w14:textId="77777777" w:rsidR="00687195" w:rsidRPr="001D1C02" w:rsidRDefault="0004400B">
      <w:pPr>
        <w:pStyle w:val="BodyText"/>
      </w:pPr>
      <w:r w:rsidRPr="001D1C02">
        <w:t xml:space="preserve">– </w:t>
      </w:r>
      <w:r w:rsidRPr="001D1C02">
        <w:rPr>
          <w:spacing w:val="-1"/>
        </w:rPr>
        <w:t>NUMI</w:t>
      </w:r>
      <w:r w:rsidRPr="001D1C02">
        <w:t xml:space="preserve"> does not.</w:t>
      </w:r>
    </w:p>
    <w:p w14:paraId="1BE917CE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CF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70" w:name="6_Database_Information"/>
      <w:bookmarkStart w:id="171" w:name="_bookmark31"/>
      <w:bookmarkEnd w:id="170"/>
      <w:bookmarkEnd w:id="171"/>
      <w:r w:rsidRPr="001D1C02">
        <w:rPr>
          <w:spacing w:val="-1"/>
        </w:rPr>
        <w:lastRenderedPageBreak/>
        <w:t>Database Information</w:t>
      </w:r>
    </w:p>
    <w:p w14:paraId="1BE917D0" w14:textId="77777777" w:rsidR="00687195" w:rsidRPr="001D1C02" w:rsidRDefault="0004400B">
      <w:pPr>
        <w:pStyle w:val="BodyText"/>
        <w:spacing w:before="238"/>
        <w:ind w:left="139" w:right="18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modify,</w:t>
      </w:r>
      <w:r w:rsidRPr="001D1C02">
        <w:t xml:space="preserve"> update or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data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VistA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Access Objects</w:t>
      </w:r>
      <w:r w:rsidRPr="001D1C02">
        <w:t xml:space="preserve"> </w:t>
      </w:r>
      <w:r w:rsidRPr="001D1C02">
        <w:rPr>
          <w:spacing w:val="-1"/>
        </w:rPr>
        <w:t>(DAO)</w:t>
      </w:r>
      <w:r w:rsidRPr="001D1C02">
        <w:t xml:space="preserve"> solution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strategy</w:t>
      </w:r>
      <w:r w:rsidRPr="001D1C02">
        <w:t xml:space="preserve"> </w:t>
      </w:r>
      <w:r w:rsidRPr="001D1C02">
        <w:rPr>
          <w:spacing w:val="-1"/>
        </w:rPr>
        <w:t>was utilized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architecture.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avoids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 shared </w:t>
      </w:r>
      <w:r w:rsidRPr="001D1C02">
        <w:rPr>
          <w:spacing w:val="-1"/>
        </w:rPr>
        <w:t>data</w:t>
      </w:r>
      <w:r w:rsidRPr="001D1C02">
        <w:t xml:space="preserve"> source,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thus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eliminating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need to </w:t>
      </w:r>
      <w:r w:rsidRPr="001D1C02">
        <w:rPr>
          <w:spacing w:val="-1"/>
        </w:rPr>
        <w:t>collate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dynamically.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gives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application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ability</w:t>
      </w:r>
      <w:r w:rsidRPr="001D1C02">
        <w:rPr>
          <w:spacing w:val="105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sources,</w:t>
      </w:r>
      <w:r w:rsidRPr="001D1C02">
        <w:t xml:space="preserve"> </w:t>
      </w:r>
      <w:r w:rsidRPr="001D1C02">
        <w:rPr>
          <w:spacing w:val="-1"/>
        </w:rPr>
        <w:t>encapsulating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(API),</w:t>
      </w:r>
      <w:r w:rsidRPr="001D1C02">
        <w:t xml:space="preserve"> </w:t>
      </w:r>
      <w:r w:rsidRPr="001D1C02">
        <w:rPr>
          <w:spacing w:val="-1"/>
        </w:rPr>
        <w:t>presenting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depicted</w:t>
      </w:r>
      <w:r w:rsidRPr="001D1C02">
        <w:rPr>
          <w:spacing w:val="-2"/>
        </w:rPr>
        <w:t xml:space="preserve"> </w:t>
      </w:r>
      <w:r w:rsidRPr="001D1C02">
        <w:t xml:space="preserve">in </w:t>
      </w:r>
      <w:hyperlink w:anchor="_bookmark32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1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the </w:t>
      </w:r>
      <w:r w:rsidRPr="001D1C02">
        <w:rPr>
          <w:spacing w:val="-1"/>
        </w:rPr>
        <w:t>MDWS 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depicted</w:t>
      </w:r>
      <w:r w:rsidRPr="001D1C02">
        <w:t xml:space="preserve"> in</w:t>
      </w:r>
      <w:r w:rsidRPr="001D1C02">
        <w:rPr>
          <w:spacing w:val="-2"/>
        </w:rPr>
        <w:t xml:space="preserve"> </w:t>
      </w:r>
      <w:hyperlink w:anchor="_bookmark33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2</w:t>
        </w:r>
      </w:hyperlink>
      <w:r w:rsidRPr="001D1C02">
        <w:t>.</w:t>
      </w:r>
    </w:p>
    <w:p w14:paraId="1BE917D1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BE917D2" w14:textId="77777777" w:rsidR="00687195" w:rsidRPr="001D1C02" w:rsidRDefault="0004400B">
      <w:pPr>
        <w:spacing w:line="200" w:lineRule="atLeast"/>
        <w:ind w:left="84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BE9343E" wp14:editId="1BE9343F">
            <wp:extent cx="5042189" cy="1466850"/>
            <wp:effectExtent l="0" t="0" r="0" b="0"/>
            <wp:docPr id="3" name="image2.png" descr="NUMI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18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7D3" w14:textId="77777777" w:rsidR="00687195" w:rsidRPr="001D1C02" w:rsidRDefault="0004400B">
      <w:pPr>
        <w:spacing w:before="124"/>
        <w:ind w:left="3064" w:firstLine="55"/>
        <w:rPr>
          <w:rFonts w:ascii="Arial" w:eastAsia="Arial" w:hAnsi="Arial" w:cs="Arial"/>
          <w:sz w:val="18"/>
          <w:szCs w:val="18"/>
        </w:rPr>
      </w:pPr>
      <w:bookmarkStart w:id="172" w:name="Figure_1:_NUMI_DAO_Architecture_Model"/>
      <w:bookmarkStart w:id="173" w:name="_bookmark32"/>
      <w:bookmarkEnd w:id="172"/>
      <w:bookmarkEnd w:id="173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14:paraId="1BE917D4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D5" w14:textId="77777777" w:rsidR="00687195" w:rsidRPr="001D1C02" w:rsidRDefault="00687195">
      <w:pPr>
        <w:spacing w:before="5"/>
        <w:rPr>
          <w:rFonts w:ascii="Arial" w:eastAsia="Arial" w:hAnsi="Arial" w:cs="Arial"/>
          <w:b/>
          <w:bCs/>
          <w:sz w:val="15"/>
          <w:szCs w:val="15"/>
        </w:rPr>
      </w:pPr>
    </w:p>
    <w:p w14:paraId="1BE917D6" w14:textId="77777777" w:rsidR="00687195" w:rsidRPr="001D1C02" w:rsidRDefault="0004400B">
      <w:pPr>
        <w:spacing w:line="200" w:lineRule="atLeast"/>
        <w:ind w:left="1542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BE93440" wp14:editId="1BE93441">
            <wp:extent cx="4151469" cy="886396"/>
            <wp:effectExtent l="0" t="0" r="0" b="0"/>
            <wp:docPr id="5" name="image3.png" descr="MDWS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6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7D7" w14:textId="77777777" w:rsidR="00687195" w:rsidRPr="001D1C02" w:rsidRDefault="0004400B">
      <w:pPr>
        <w:spacing w:before="123"/>
        <w:ind w:left="3064"/>
        <w:rPr>
          <w:rFonts w:ascii="Arial" w:eastAsia="Arial" w:hAnsi="Arial" w:cs="Arial"/>
          <w:sz w:val="18"/>
          <w:szCs w:val="18"/>
        </w:rPr>
      </w:pPr>
      <w:bookmarkStart w:id="174" w:name="Figure_2:_MDWS_DAO_Architecture_Model"/>
      <w:bookmarkStart w:id="175" w:name="_bookmark33"/>
      <w:bookmarkEnd w:id="174"/>
      <w:bookmarkEnd w:id="175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MDWS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14:paraId="1BE917D8" w14:textId="77777777"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D9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p w14:paraId="1BE917DA" w14:textId="77777777" w:rsidR="00687195" w:rsidRPr="001D1C02" w:rsidRDefault="0004400B">
      <w:pPr>
        <w:pStyle w:val="BodyText"/>
        <w:spacing w:before="69"/>
        <w:ind w:left="219" w:right="30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manages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</w:t>
      </w:r>
      <w:r w:rsidRPr="001D1C02">
        <w:rPr>
          <w:spacing w:val="-1"/>
        </w:rPr>
        <w:t xml:space="preserve"> source</w:t>
      </w:r>
      <w:r w:rsidRPr="001D1C02">
        <w:t xml:space="preserve"> to </w:t>
      </w:r>
      <w:r w:rsidRPr="001D1C02">
        <w:rPr>
          <w:spacing w:val="-1"/>
        </w:rPr>
        <w:t>obtain</w:t>
      </w:r>
      <w:r w:rsidRPr="001D1C02">
        <w:t xml:space="preserve"> and </w:t>
      </w:r>
      <w:r w:rsidRPr="001D1C02">
        <w:rPr>
          <w:spacing w:val="-1"/>
        </w:rPr>
        <w:t xml:space="preserve">store </w:t>
      </w:r>
      <w:r w:rsidRPr="001D1C02">
        <w:t xml:space="preserve">data.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done </w:t>
      </w:r>
      <w:r w:rsidRPr="001D1C02">
        <w:rPr>
          <w:spacing w:val="-1"/>
        </w:rPr>
        <w:t>prior</w:t>
      </w:r>
      <w:r w:rsidRPr="001D1C02">
        <w:t xml:space="preserve"> to </w:t>
      </w:r>
      <w:r w:rsidRPr="001D1C02">
        <w:rPr>
          <w:spacing w:val="-1"/>
        </w:rPr>
        <w:t>storing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happens 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fails,</w:t>
      </w:r>
      <w:r w:rsidRPr="001D1C02">
        <w:t xml:space="preserve"> </w:t>
      </w:r>
      <w:r w:rsidRPr="001D1C02">
        <w:rPr>
          <w:spacing w:val="-1"/>
        </w:rPr>
        <w:t>schema-level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valid </w:t>
      </w:r>
      <w:r w:rsidRPr="001D1C02">
        <w:rPr>
          <w:spacing w:val="-1"/>
        </w:rPr>
        <w:t xml:space="preserve">data </w:t>
      </w:r>
      <w:r w:rsidRPr="001D1C02">
        <w:t xml:space="preserve">checks </w:t>
      </w:r>
      <w:r w:rsidRPr="001D1C02">
        <w:rPr>
          <w:spacing w:val="-1"/>
        </w:rPr>
        <w:t>depend</w:t>
      </w:r>
      <w:r w:rsidRPr="001D1C02">
        <w:t xml:space="preserve"> on the </w:t>
      </w:r>
      <w:r w:rsidRPr="001D1C02">
        <w:rPr>
          <w:spacing w:val="-1"/>
        </w:rPr>
        <w:t>operation.</w:t>
      </w:r>
      <w:r w:rsidRPr="001D1C02">
        <w:t xml:space="preserve"> In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an event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stored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can be</w:t>
      </w:r>
      <w:r w:rsidRPr="001D1C02">
        <w:rPr>
          <w:spacing w:val="-1"/>
        </w:rPr>
        <w:t xml:space="preserve"> </w:t>
      </w:r>
      <w:r w:rsidRPr="001D1C02">
        <w:t>checked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79"/>
        </w:rPr>
        <w:t xml:space="preserve"> </w:t>
      </w:r>
      <w:r w:rsidRPr="001D1C02">
        <w:t xml:space="preserve">support. In </w:t>
      </w:r>
      <w:r w:rsidRPr="001D1C02">
        <w:rPr>
          <w:spacing w:val="-1"/>
        </w:rPr>
        <w:t>user-interactive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the </w:t>
      </w:r>
      <w:r w:rsidRPr="001D1C02">
        <w:rPr>
          <w:spacing w:val="-1"/>
        </w:rPr>
        <w:t>system will</w:t>
      </w:r>
      <w:r w:rsidRPr="001D1C02">
        <w:t xml:space="preserve"> </w:t>
      </w:r>
      <w:r w:rsidRPr="001D1C02">
        <w:rPr>
          <w:spacing w:val="-1"/>
        </w:rPr>
        <w:t>prompt</w:t>
      </w:r>
      <w:r w:rsidRPr="001D1C02">
        <w:t xml:space="preserve"> 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correct</w:t>
      </w:r>
      <w:r w:rsidRPr="001D1C02">
        <w:t xml:space="preserve"> input.</w:t>
      </w:r>
    </w:p>
    <w:p w14:paraId="1BE917D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DC" w14:textId="77777777" w:rsidR="00687195" w:rsidRPr="001D1C02" w:rsidRDefault="0004400B">
      <w:pPr>
        <w:pStyle w:val="BodyText"/>
        <w:ind w:left="220" w:right="245"/>
      </w:pP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implementing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mechanism</w:t>
      </w:r>
      <w:r w:rsidRPr="001D1C02">
        <w:rPr>
          <w:spacing w:val="-2"/>
        </w:rPr>
        <w:t xml:space="preserve"> </w:t>
      </w:r>
      <w:r w:rsidRPr="001D1C02">
        <w:t xml:space="preserve">required to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component</w:t>
      </w:r>
      <w:r w:rsidRPr="001D1C02">
        <w:t xml:space="preserve"> that </w:t>
      </w:r>
      <w:r w:rsidRPr="001D1C02">
        <w:rPr>
          <w:spacing w:val="-1"/>
        </w:rPr>
        <w:t>relies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DAO </w:t>
      </w:r>
      <w:r w:rsidRPr="001D1C02">
        <w:t xml:space="preserve">is able to </w:t>
      </w:r>
      <w:r w:rsidRPr="001D1C02">
        <w:rPr>
          <w:spacing w:val="-1"/>
        </w:rPr>
        <w:t>use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simpler</w:t>
      </w:r>
      <w:r w:rsidRPr="001D1C02">
        <w:t xml:space="preserve"> </w:t>
      </w:r>
      <w:r w:rsidRPr="001D1C02">
        <w:rPr>
          <w:spacing w:val="-1"/>
        </w:rPr>
        <w:t>API</w:t>
      </w:r>
      <w:r w:rsidRPr="001D1C02">
        <w:t xml:space="preserve"> exposed by the </w:t>
      </w:r>
      <w:r w:rsidRPr="001D1C02">
        <w:rPr>
          <w:spacing w:val="-1"/>
        </w:rPr>
        <w:t>DAO for</w:t>
      </w:r>
      <w:r w:rsidRPr="001D1C02">
        <w:t xml:space="preserve"> its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clients.</w:t>
      </w:r>
      <w:r w:rsidRPr="001D1C02">
        <w:t xml:space="preserve"> </w:t>
      </w:r>
      <w:r w:rsidRPr="001D1C02">
        <w:rPr>
          <w:spacing w:val="-1"/>
        </w:rPr>
        <w:t>This interface</w:t>
      </w:r>
      <w:r w:rsidRPr="001D1C02">
        <w:t xml:space="preserve">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>change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changes,</w:t>
      </w:r>
      <w:r w:rsidRPr="001D1C02">
        <w:rPr>
          <w:spacing w:val="95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allowing</w:t>
      </w:r>
      <w:r w:rsidRPr="001D1C02">
        <w:t xml:space="preserve"> the </w:t>
      </w:r>
      <w:r w:rsidRPr="001D1C02">
        <w:rPr>
          <w:spacing w:val="-1"/>
        </w:rPr>
        <w:t xml:space="preserve">DAO </w:t>
      </w:r>
      <w:r w:rsidRPr="001D1C02">
        <w:t xml:space="preserve">to adapt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schemes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t xml:space="preserve"> </w:t>
      </w:r>
      <w:r w:rsidRPr="001D1C02">
        <w:rPr>
          <w:spacing w:val="-1"/>
        </w:rPr>
        <w:t>affecting</w:t>
      </w:r>
      <w:r w:rsidRPr="001D1C02">
        <w:rPr>
          <w:spacing w:val="-2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clients</w:t>
      </w:r>
      <w:r w:rsidRPr="001D1C02">
        <w:t xml:space="preserve"> or</w:t>
      </w:r>
      <w:r w:rsidRPr="001D1C02">
        <w:rPr>
          <w:spacing w:val="7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components.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</w:t>
      </w:r>
      <w:r w:rsidRPr="001D1C02">
        <w:t xml:space="preserve"> </w:t>
      </w:r>
      <w:r w:rsidRPr="001D1C02">
        <w:rPr>
          <w:spacing w:val="-1"/>
        </w:rPr>
        <w:t xml:space="preserve">translates </w:t>
      </w:r>
      <w:r w:rsidRPr="001D1C02">
        <w:t xml:space="preserve">the </w:t>
      </w:r>
      <w:r w:rsidRPr="001D1C02">
        <w:rPr>
          <w:spacing w:val="-1"/>
        </w:rPr>
        <w:t xml:space="preserve">requests </w:t>
      </w:r>
      <w:r w:rsidRPr="001D1C02">
        <w:t xml:space="preserve">into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</w:t>
      </w:r>
      <w:r w:rsidRPr="001D1C02">
        <w:rPr>
          <w:spacing w:val="-1"/>
        </w:rPr>
        <w:t>Structured</w:t>
      </w:r>
      <w:r w:rsidRPr="001D1C02">
        <w:t xml:space="preserve"> </w:t>
      </w:r>
      <w:r w:rsidRPr="001D1C02">
        <w:rPr>
          <w:spacing w:val="-1"/>
        </w:rPr>
        <w:t>Query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(SQL)</w:t>
      </w:r>
      <w:r w:rsidRPr="001D1C02">
        <w:t xml:space="preserve"> and provides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array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objects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GUI</w:t>
      </w:r>
      <w:r w:rsidRPr="001D1C02">
        <w:t xml:space="preserve"> can </w:t>
      </w:r>
      <w:r w:rsidRPr="001D1C02">
        <w:rPr>
          <w:spacing w:val="-1"/>
        </w:rPr>
        <w:t>interpret.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 xml:space="preserve">DAO </w:t>
      </w:r>
      <w:r w:rsidRPr="001D1C02">
        <w:t xml:space="preserve">does not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any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sends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in the </w:t>
      </w:r>
      <w:r w:rsidRPr="001D1C02">
        <w:rPr>
          <w:spacing w:val="-1"/>
        </w:rPr>
        <w:t>format</w:t>
      </w:r>
      <w:r w:rsidRPr="001D1C02">
        <w:t xml:space="preserve"> </w:t>
      </w:r>
      <w:r w:rsidRPr="001D1C02">
        <w:rPr>
          <w:spacing w:val="-1"/>
        </w:rPr>
        <w:t>accepted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target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t xml:space="preserve"> or </w:t>
      </w:r>
      <w:r w:rsidRPr="001D1C02">
        <w:rPr>
          <w:spacing w:val="-1"/>
        </w:rPr>
        <w:t>modify</w:t>
      </w:r>
      <w:r w:rsidRPr="001D1C02">
        <w:t xml:space="preserve"> data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17D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DE" w14:textId="77777777" w:rsidR="00687195" w:rsidRPr="001D1C02" w:rsidRDefault="0004400B">
      <w:pPr>
        <w:pStyle w:val="BodyText"/>
        <w:ind w:left="220" w:right="328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t xml:space="preserve"> to a </w:t>
      </w:r>
      <w:r w:rsidRPr="001D1C02">
        <w:rPr>
          <w:spacing w:val="-1"/>
        </w:rPr>
        <w:t>SQL database</w:t>
      </w:r>
      <w:r w:rsidRPr="001D1C02">
        <w:t xml:space="preserve"> </w:t>
      </w:r>
      <w:r w:rsidRPr="001D1C02">
        <w:rPr>
          <w:spacing w:val="-1"/>
        </w:rPr>
        <w:t>backend,</w:t>
      </w:r>
      <w:r w:rsidRPr="001D1C02">
        <w:t xml:space="preserve"> the </w:t>
      </w:r>
      <w:r w:rsidRPr="001D1C02">
        <w:rPr>
          <w:spacing w:val="-1"/>
        </w:rPr>
        <w:t>DAOs</w:t>
      </w:r>
      <w:r w:rsidRPr="001D1C02">
        <w:t xml:space="preserve"> use </w:t>
      </w:r>
      <w:r w:rsidRPr="001D1C02">
        <w:rPr>
          <w:spacing w:val="-1"/>
        </w:rPr>
        <w:t>SQL</w:t>
      </w:r>
      <w:r w:rsidRPr="001D1C02">
        <w:t xml:space="preserve"> stored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select,</w:t>
      </w:r>
      <w:r w:rsidRPr="001D1C02">
        <w:rPr>
          <w:spacing w:val="73"/>
        </w:rPr>
        <w:t xml:space="preserve"> </w:t>
      </w:r>
      <w:r w:rsidRPr="001D1C02">
        <w:t>update,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retrieved</w:t>
      </w:r>
      <w:r w:rsidRPr="001D1C02">
        <w:t xml:space="preserve"> by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rPr>
          <w:spacing w:val="97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MDWS </w:t>
      </w:r>
      <w:r w:rsidRPr="001D1C02">
        <w:t xml:space="preserve">using </w:t>
      </w:r>
      <w:r w:rsidRPr="001D1C02">
        <w:rPr>
          <w:spacing w:val="-1"/>
        </w:rPr>
        <w:t>Web</w:t>
      </w:r>
      <w:r w:rsidRPr="001D1C02">
        <w:t xml:space="preserve"> Services.</w:t>
      </w:r>
    </w:p>
    <w:p w14:paraId="1BE917DF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0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76" w:name="6.1_Relational_Tables"/>
      <w:bookmarkStart w:id="177" w:name="_bookmark34"/>
      <w:bookmarkEnd w:id="176"/>
      <w:bookmarkEnd w:id="177"/>
      <w:r w:rsidRPr="001D1C02">
        <w:rPr>
          <w:spacing w:val="-1"/>
        </w:rPr>
        <w:t>Relational Tables</w:t>
      </w:r>
    </w:p>
    <w:p w14:paraId="1BE917E1" w14:textId="77777777" w:rsidR="00687195" w:rsidRPr="001D1C02" w:rsidRDefault="0004400B">
      <w:pPr>
        <w:pStyle w:val="BodyText"/>
        <w:spacing w:before="57"/>
        <w:ind w:left="220" w:right="245"/>
      </w:pPr>
      <w:r w:rsidRPr="001D1C02">
        <w:rPr>
          <w:spacing w:val="-1"/>
        </w:rPr>
        <w:t>Information</w:t>
      </w:r>
      <w:r w:rsidRPr="001D1C02">
        <w:t xml:space="preserve"> about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tables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inter-relate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14:paraId="1BE917E2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3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78" w:name="6.2_Schema"/>
      <w:bookmarkStart w:id="179" w:name="_bookmark35"/>
      <w:bookmarkEnd w:id="178"/>
      <w:bookmarkEnd w:id="179"/>
      <w:r w:rsidRPr="001D1C02">
        <w:rPr>
          <w:spacing w:val="-1"/>
        </w:rPr>
        <w:t>Schema</w:t>
      </w:r>
    </w:p>
    <w:p w14:paraId="1BE917E4" w14:textId="77777777"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Schemas</w:t>
      </w:r>
      <w:r w:rsidRPr="001D1C02">
        <w:t xml:space="preserve"> are not</w:t>
      </w:r>
      <w:r w:rsidRPr="001D1C02">
        <w:rPr>
          <w:spacing w:val="-1"/>
        </w:rPr>
        <w:t xml:space="preserve"> called</w:t>
      </w:r>
      <w:r w:rsidRPr="001D1C02">
        <w:t xml:space="preserve"> in the </w:t>
      </w:r>
      <w:r w:rsidRPr="001D1C02">
        <w:rPr>
          <w:spacing w:val="-1"/>
        </w:rPr>
        <w:t xml:space="preserve">SQL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Oracle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7E5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6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80" w:name="6.3_Database_Users"/>
      <w:bookmarkStart w:id="181" w:name="_bookmark36"/>
      <w:bookmarkEnd w:id="180"/>
      <w:bookmarkEnd w:id="181"/>
      <w:r w:rsidRPr="001D1C02">
        <w:rPr>
          <w:spacing w:val="-1"/>
        </w:rPr>
        <w:t>Database Users</w:t>
      </w:r>
    </w:p>
    <w:p w14:paraId="1BE917E7" w14:textId="77777777" w:rsidR="00687195" w:rsidRPr="001D1C02" w:rsidRDefault="00A72D95">
      <w:pPr>
        <w:pStyle w:val="BodyText"/>
        <w:spacing w:before="58"/>
        <w:ind w:left="220"/>
      </w:pPr>
      <w:hyperlink w:anchor="_bookmark37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identifies </w:t>
      </w:r>
      <w:r w:rsidR="0004400B" w:rsidRPr="001D1C02">
        <w:t xml:space="preserve">the </w:t>
      </w:r>
      <w:r w:rsidR="0004400B" w:rsidRPr="001D1C02">
        <w:rPr>
          <w:spacing w:val="-1"/>
        </w:rPr>
        <w:t>authorized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database </w:t>
      </w:r>
      <w:r w:rsidR="0004400B" w:rsidRPr="001D1C02">
        <w:t xml:space="preserve">users.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name</w:t>
      </w:r>
      <w:r w:rsidR="0004400B" w:rsidRPr="001D1C02">
        <w:t xml:space="preserve"> of</w:t>
      </w:r>
      <w:r w:rsidR="0004400B" w:rsidRPr="001D1C02">
        <w:rPr>
          <w:spacing w:val="-1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database</w:t>
      </w:r>
      <w:r w:rsidR="0004400B" w:rsidRPr="001D1C02">
        <w:t xml:space="preserve"> is </w:t>
      </w:r>
      <w:r w:rsidR="0004400B" w:rsidRPr="001D1C02">
        <w:rPr>
          <w:spacing w:val="-1"/>
        </w:rPr>
        <w:t>NUMI.</w:t>
      </w:r>
    </w:p>
    <w:p w14:paraId="1BE917E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7E9" w14:textId="77777777" w:rsidR="00687195" w:rsidRPr="001D1C02" w:rsidRDefault="0004400B">
      <w:pPr>
        <w:ind w:left="3109"/>
        <w:rPr>
          <w:rFonts w:ascii="Arial" w:eastAsia="Arial" w:hAnsi="Arial" w:cs="Arial"/>
          <w:sz w:val="18"/>
          <w:szCs w:val="18"/>
        </w:rPr>
      </w:pPr>
      <w:bookmarkStart w:id="182" w:name="Table_4:_Authorized_NUMI_Database_Users"/>
      <w:bookmarkStart w:id="183" w:name="_bookmark37"/>
      <w:bookmarkEnd w:id="182"/>
      <w:bookmarkEnd w:id="183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Authorized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Database Users</w:t>
      </w:r>
    </w:p>
    <w:p w14:paraId="1BE917EA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7037"/>
      </w:tblGrid>
      <w:tr w:rsidR="00687195" w:rsidRPr="001D1C02" w14:paraId="1BE917ED" w14:textId="77777777">
        <w:trPr>
          <w:trHeight w:hRule="exact" w:val="446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EB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EC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F2" w14:textId="77777777">
        <w:trPr>
          <w:trHeight w:hRule="exact" w:val="1921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E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NUMI_OWNER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EF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Owns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only.</w:t>
            </w:r>
          </w:p>
          <w:p w14:paraId="1BE917F0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9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(DDL)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including: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altering,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views,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stored </w:t>
            </w:r>
            <w:r w:rsidRPr="001D1C02">
              <w:rPr>
                <w:rFonts w:ascii="Times New Roman"/>
                <w:spacing w:val="-1"/>
                <w:sz w:val="24"/>
              </w:rPr>
              <w:t>procedures,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etc.</w:t>
            </w:r>
          </w:p>
          <w:p w14:paraId="1BE917F1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Administrator activities.</w:t>
            </w:r>
          </w:p>
        </w:tc>
      </w:tr>
      <w:tr w:rsidR="00687195" w:rsidRPr="001D1C02" w14:paraId="1BE917F6" w14:textId="77777777">
        <w:trPr>
          <w:trHeight w:hRule="exact" w:val="1193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F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F4" w14:textId="77777777"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Data 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 (DML)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roles.</w:t>
            </w:r>
          </w:p>
          <w:p w14:paraId="1BE917F5" w14:textId="77777777"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9"/>
              <w:ind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insert,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update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select tables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call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stored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procedures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functions.</w:t>
            </w:r>
          </w:p>
        </w:tc>
      </w:tr>
    </w:tbl>
    <w:p w14:paraId="1BE917F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00" w:left="1220" w:header="0" w:footer="708" w:gutter="0"/>
          <w:cols w:space="720"/>
        </w:sectPr>
      </w:pPr>
    </w:p>
    <w:p w14:paraId="1BE917F8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184" w:name="6.4_Database_Tables"/>
      <w:bookmarkStart w:id="185" w:name="_bookmark38"/>
      <w:bookmarkEnd w:id="184"/>
      <w:bookmarkEnd w:id="185"/>
      <w:r w:rsidRPr="001D1C02">
        <w:rPr>
          <w:spacing w:val="-1"/>
        </w:rPr>
        <w:lastRenderedPageBreak/>
        <w:t>Database Tables</w:t>
      </w:r>
    </w:p>
    <w:p w14:paraId="1BE917F9" w14:textId="77777777" w:rsidR="00687195" w:rsidRPr="001D1C02" w:rsidRDefault="0004400B" w:rsidP="00670E9F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UM</w:t>
      </w:r>
      <w:r w:rsidRPr="001D1C02">
        <w:t xml:space="preserve"> patient</w:t>
      </w:r>
      <w:r w:rsidRPr="001D1C02">
        <w:rPr>
          <w:spacing w:val="-1"/>
        </w:rPr>
        <w:t xml:space="preserve"> </w:t>
      </w:r>
      <w:r w:rsidRPr="001D1C02">
        <w:t>review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stored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defined</w:t>
      </w:r>
      <w:r w:rsidRPr="001D1C02">
        <w:rPr>
          <w:spacing w:val="57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Entity-Relationship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(ERM)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depicts the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and </w:t>
      </w:r>
      <w:r w:rsidRPr="001D1C02">
        <w:rPr>
          <w:spacing w:val="-1"/>
        </w:rPr>
        <w:t>fields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infrastructure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structure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coming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sources.  </w:t>
      </w:r>
      <w:r w:rsidRPr="001D1C02">
        <w:rPr>
          <w:color w:val="0000FF"/>
          <w:spacing w:val="-1"/>
        </w:rPr>
        <w:t>Subsections</w:t>
      </w:r>
      <w:r w:rsidR="00670E9F" w:rsidRPr="001D1C02">
        <w:rPr>
          <w:color w:val="0000FF"/>
          <w:spacing w:val="-1"/>
        </w:rPr>
        <w:t xml:space="preserve"> 6.4.1 </w:t>
      </w:r>
      <w:r w:rsidRPr="001D1C02">
        <w:t xml:space="preserve">thru </w:t>
      </w:r>
      <w:hyperlink w:anchor="_bookmark81" w:history="1">
        <w:r w:rsidRPr="001D1C02">
          <w:rPr>
            <w:color w:val="0000FF"/>
            <w:spacing w:val="-1"/>
          </w:rPr>
          <w:t>6.4.43</w:t>
        </w:r>
      </w:hyperlink>
      <w:r w:rsidRPr="001D1C02">
        <w:rPr>
          <w:color w:val="0000FF"/>
        </w:rPr>
        <w:t xml:space="preserve"> </w:t>
      </w:r>
      <w:r w:rsidRPr="001D1C02">
        <w:rPr>
          <w:spacing w:val="-1"/>
        </w:rPr>
        <w:t>describe</w:t>
      </w:r>
      <w:r w:rsidRPr="001D1C02">
        <w:t xml:space="preserve"> the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 NUMI</w:t>
      </w:r>
      <w:r w:rsidRPr="001D1C02">
        <w:t xml:space="preserve"> and list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85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types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</w:t>
      </w:r>
      <w:r w:rsidRPr="001D1C02">
        <w:rPr>
          <w:spacing w:val="-1"/>
        </w:rPr>
        <w:t>Number/Field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from</w:t>
      </w:r>
      <w:r w:rsidRPr="001D1C02">
        <w:rPr>
          <w:spacing w:val="-1"/>
        </w:rPr>
        <w:t xml:space="preserve"> VistA (where</w:t>
      </w:r>
      <w:r w:rsidRPr="001D1C02">
        <w:t xml:space="preserve"> </w:t>
      </w:r>
      <w:r w:rsidRPr="001D1C02">
        <w:rPr>
          <w:spacing w:val="-1"/>
        </w:rPr>
        <w:t>applicable).</w:t>
      </w:r>
    </w:p>
    <w:p w14:paraId="1BE917F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F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Note:</w:t>
      </w:r>
      <w:r w:rsidRPr="001D1C02">
        <w:t xml:space="preserve"> the</w:t>
      </w:r>
      <w:r w:rsidRPr="001D1C02">
        <w:rPr>
          <w:spacing w:val="-1"/>
        </w:rPr>
        <w:t xml:space="preserve"> acronym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IEN</w:t>
      </w:r>
      <w:r w:rsidRPr="001D1C02">
        <w:t xml:space="preserve"> appears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some</w:t>
      </w:r>
      <w:r w:rsidRPr="001D1C02">
        <w:t xml:space="preserve"> tables.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IEN </w:t>
      </w:r>
      <w:r w:rsidRPr="001D1C02">
        <w:t xml:space="preserve">is the </w:t>
      </w:r>
      <w:r w:rsidRPr="001D1C02">
        <w:rPr>
          <w:spacing w:val="-1"/>
        </w:rPr>
        <w:t>“Internal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Number”</w:t>
      </w:r>
      <w:r w:rsidRPr="001D1C02">
        <w:t xml:space="preserve"> for a </w:t>
      </w:r>
      <w:r w:rsidRPr="001D1C02">
        <w:rPr>
          <w:spacing w:val="-1"/>
        </w:rPr>
        <w:t>VistA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file.</w:t>
      </w:r>
    </w:p>
    <w:p w14:paraId="1BE917FC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7F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186" w:name="6.4.1_Table:_AdminLogging"/>
      <w:bookmarkStart w:id="187" w:name="_bookmark39"/>
      <w:bookmarkEnd w:id="186"/>
      <w:bookmarkEnd w:id="187"/>
      <w:r w:rsidRPr="001D1C02">
        <w:rPr>
          <w:spacing w:val="-1"/>
        </w:rPr>
        <w:lastRenderedPageBreak/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AdminLogging</w:t>
      </w:r>
    </w:p>
    <w:p w14:paraId="1BE917F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3562"/>
        <w:gridCol w:w="1514"/>
        <w:gridCol w:w="1590"/>
        <w:gridCol w:w="881"/>
      </w:tblGrid>
      <w:tr w:rsidR="00687195" w:rsidRPr="001D1C02" w14:paraId="1BE91804" w14:textId="77777777">
        <w:trPr>
          <w:trHeight w:hRule="exact" w:val="694"/>
        </w:trPr>
        <w:tc>
          <w:tcPr>
            <w:tcW w:w="1813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7F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562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0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51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59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2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803" w14:textId="77777777" w:rsidR="00687195" w:rsidRPr="001D1C02" w:rsidRDefault="0004400B">
            <w:pPr>
              <w:pStyle w:val="TableParagraph"/>
              <w:spacing w:before="18"/>
              <w:ind w:left="30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0A" w14:textId="77777777">
        <w:trPr>
          <w:trHeight w:hRule="exact" w:val="327"/>
        </w:trPr>
        <w:tc>
          <w:tcPr>
            <w:tcW w:w="1813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5" w14:textId="77777777" w:rsidR="00687195" w:rsidRPr="001D1C02" w:rsidRDefault="0004400B">
            <w:pPr>
              <w:pStyle w:val="TableParagraph"/>
              <w:spacing w:line="251" w:lineRule="exact"/>
              <w:ind w:left="18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AdminLoggingID</w:t>
            </w:r>
          </w:p>
        </w:tc>
        <w:tc>
          <w:tcPr>
            <w:tcW w:w="3562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806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51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7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59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8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809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10" w14:textId="77777777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0B" w14:textId="77777777"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C" w14:textId="77777777"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D" w14:textId="77777777"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E" w14:textId="77777777"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0F" w14:textId="77777777" w:rsidR="00687195" w:rsidRPr="001D1C02" w:rsidRDefault="00687195"/>
        </w:tc>
      </w:tr>
      <w:tr w:rsidR="00687195" w:rsidRPr="001D1C02" w14:paraId="1BE91816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11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2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3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4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15" w14:textId="77777777" w:rsidR="00687195" w:rsidRPr="001D1C02" w:rsidRDefault="00687195"/>
        </w:tc>
      </w:tr>
      <w:tr w:rsidR="00687195" w:rsidRPr="001D1C02" w14:paraId="1BE9181C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ConnectionString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818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9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A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81B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22" w14:textId="77777777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1D" w14:textId="77777777"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1E" w14:textId="77777777"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1F" w14:textId="77777777"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20" w14:textId="77777777"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21" w14:textId="77777777" w:rsidR="00687195" w:rsidRPr="001D1C02" w:rsidRDefault="00687195"/>
        </w:tc>
      </w:tr>
      <w:tr w:rsidR="00687195" w:rsidRPr="001D1C02" w14:paraId="1BE91828" w14:textId="77777777">
        <w:trPr>
          <w:trHeight w:hRule="exact" w:val="348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23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4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5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6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27" w14:textId="77777777" w:rsidR="00687195" w:rsidRPr="001D1C02" w:rsidRDefault="00687195"/>
        </w:tc>
      </w:tr>
      <w:tr w:rsidR="00687195" w:rsidRPr="001D1C02" w14:paraId="1BE9182E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DomainUser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82A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B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C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82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34" w14:textId="77777777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2F" w14:textId="77777777"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0" w14:textId="77777777"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1" w14:textId="77777777"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2" w14:textId="77777777"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33" w14:textId="77777777" w:rsidR="00687195" w:rsidRPr="001D1C02" w:rsidRDefault="00687195"/>
        </w:tc>
      </w:tr>
      <w:tr w:rsidR="00687195" w:rsidRPr="001D1C02" w14:paraId="1BE9183A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35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6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7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8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39" w14:textId="77777777" w:rsidR="00687195" w:rsidRPr="001D1C02" w:rsidRDefault="00687195"/>
        </w:tc>
      </w:tr>
      <w:tr w:rsidR="00687195" w:rsidRPr="001D1C02" w14:paraId="1BE91840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Query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83C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nvarchar(max)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E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83F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46" w14:textId="77777777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41" w14:textId="77777777"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2" w14:textId="77777777"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3" w14:textId="77777777"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4" w14:textId="77777777"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45" w14:textId="77777777" w:rsidR="00687195" w:rsidRPr="001D1C02" w:rsidRDefault="00687195"/>
        </w:tc>
      </w:tr>
      <w:tr w:rsidR="00687195" w:rsidRPr="001D1C02" w14:paraId="1BE9184C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47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8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9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A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4B" w14:textId="77777777" w:rsidR="00687195" w:rsidRPr="001D1C02" w:rsidRDefault="00687195"/>
        </w:tc>
      </w:tr>
      <w:tr w:rsidR="00687195" w:rsidRPr="001D1C02" w14:paraId="1BE91852" w14:textId="77777777">
        <w:trPr>
          <w:trHeight w:hRule="exact" w:val="371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4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84E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4F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50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85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53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85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14:paraId="1BE9185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88" w:name="6.4.2_Table:_AdmissionReviewType"/>
      <w:bookmarkStart w:id="189" w:name="_bookmark40"/>
      <w:bookmarkEnd w:id="188"/>
      <w:bookmarkEnd w:id="189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AdmissionReviewType</w:t>
      </w:r>
    </w:p>
    <w:p w14:paraId="1BE9185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85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8" w:space="0" w:color="D4D4D4"/>
            </w:tcBorders>
            <w:shd w:val="clear" w:color="auto" w:fill="818181"/>
          </w:tcPr>
          <w:p w14:paraId="1BE9185B" w14:textId="77777777"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62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D" w14:textId="77777777" w:rsidR="00687195" w:rsidRPr="001D1C02" w:rsidRDefault="0004400B">
            <w:pPr>
              <w:pStyle w:val="TableParagraph"/>
              <w:spacing w:line="251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6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6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6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6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67" w14:textId="77777777" w:rsidR="00687195" w:rsidRPr="001D1C02" w:rsidRDefault="00687195"/>
        </w:tc>
      </w:tr>
      <w:tr w:rsidR="00687195" w:rsidRPr="001D1C02" w14:paraId="1BE9186E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6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6D" w14:textId="77777777" w:rsidR="00687195" w:rsidRPr="001D1C02" w:rsidRDefault="00687195"/>
        </w:tc>
      </w:tr>
      <w:tr w:rsidR="00687195" w:rsidRPr="001D1C02" w14:paraId="1BE9187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6F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7A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7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79" w14:textId="77777777" w:rsidR="00687195" w:rsidRPr="001D1C02" w:rsidRDefault="00687195"/>
        </w:tc>
      </w:tr>
      <w:tr w:rsidR="00687195" w:rsidRPr="001D1C02" w14:paraId="1BE9188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7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7F" w14:textId="77777777" w:rsidR="00687195" w:rsidRPr="001D1C02" w:rsidRDefault="00687195"/>
        </w:tc>
      </w:tr>
      <w:tr w:rsidR="00687195" w:rsidRPr="001D1C02" w14:paraId="1BE9188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1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8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8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8B" w14:textId="77777777" w:rsidR="00687195" w:rsidRPr="001D1C02" w:rsidRDefault="00687195"/>
        </w:tc>
      </w:tr>
      <w:tr w:rsidR="00687195" w:rsidRPr="001D1C02" w14:paraId="1BE9189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8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8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8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9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91" w14:textId="77777777" w:rsidR="00687195" w:rsidRPr="001D1C02" w:rsidRDefault="00687195"/>
        </w:tc>
      </w:tr>
      <w:tr w:rsidR="00687195" w:rsidRPr="001D1C02" w14:paraId="1BE9189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3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9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9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9D" w14:textId="77777777" w:rsidR="00687195" w:rsidRPr="001D1C02" w:rsidRDefault="00687195"/>
        </w:tc>
      </w:tr>
      <w:tr w:rsidR="00687195" w:rsidRPr="001D1C02" w14:paraId="1BE918A4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9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A3" w14:textId="77777777" w:rsidR="00687195" w:rsidRPr="001D1C02" w:rsidRDefault="00687195"/>
        </w:tc>
      </w:tr>
      <w:tr w:rsidR="00687195" w:rsidRPr="001D1C02" w14:paraId="1BE918A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5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B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A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AF" w14:textId="77777777" w:rsidR="00687195" w:rsidRPr="001D1C02" w:rsidRDefault="00687195"/>
        </w:tc>
      </w:tr>
      <w:tr w:rsidR="00687195" w:rsidRPr="001D1C02" w14:paraId="1BE918B6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B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B5" w14:textId="77777777" w:rsidR="00687195" w:rsidRPr="001D1C02" w:rsidRDefault="00687195"/>
        </w:tc>
      </w:tr>
      <w:tr w:rsidR="00687195" w:rsidRPr="001D1C02" w14:paraId="1BE918BC" w14:textId="77777777">
        <w:trPr>
          <w:trHeight w:hRule="exact" w:val="391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AdmissionReviewMask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9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A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8BB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B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8B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190" w:name="6.4.3_Table:_AdmissionSource"/>
      <w:bookmarkStart w:id="191" w:name="_bookmark41"/>
      <w:bookmarkEnd w:id="190"/>
      <w:bookmarkEnd w:id="191"/>
      <w:r w:rsidRPr="001D1C02">
        <w:rPr>
          <w:spacing w:val="-1"/>
        </w:rPr>
        <w:lastRenderedPageBreak/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AdmissionSource</w:t>
      </w:r>
    </w:p>
    <w:p w14:paraId="1BE918B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8C5" w14:textId="77777777">
        <w:trPr>
          <w:trHeight w:hRule="exact" w:val="653"/>
        </w:trPr>
        <w:tc>
          <w:tcPr>
            <w:tcW w:w="3996" w:type="dxa"/>
            <w:tcBorders>
              <w:top w:val="single" w:sz="25" w:space="0" w:color="818181"/>
              <w:left w:val="single" w:sz="18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0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2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3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8" w:space="0" w:color="D4D4D4"/>
            </w:tcBorders>
            <w:shd w:val="clear" w:color="auto" w:fill="818181"/>
          </w:tcPr>
          <w:p w14:paraId="1BE918C4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CB" w14:textId="77777777">
        <w:trPr>
          <w:trHeight w:hRule="exact" w:val="420"/>
        </w:trPr>
        <w:tc>
          <w:tcPr>
            <w:tcW w:w="3996" w:type="dxa"/>
            <w:tcBorders>
              <w:top w:val="single" w:sz="18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6" w14:textId="77777777"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65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7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8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9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CA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D1" w14:textId="77777777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CC" w14:textId="77777777"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D" w14:textId="77777777"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E" w14:textId="77777777"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F" w14:textId="77777777"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D0" w14:textId="77777777" w:rsidR="00687195" w:rsidRPr="001D1C02" w:rsidRDefault="00687195"/>
        </w:tc>
      </w:tr>
      <w:tr w:rsidR="00687195" w:rsidRPr="001D1C02" w14:paraId="1BE918D7" w14:textId="77777777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2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4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5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D6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DD" w14:textId="77777777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7" w:space="0" w:color="D4D4D4"/>
              <w:right w:val="single" w:sz="8" w:space="0" w:color="000000"/>
            </w:tcBorders>
          </w:tcPr>
          <w:p w14:paraId="1BE918D8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9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A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B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8" w:space="0" w:color="D4D4D4"/>
            </w:tcBorders>
          </w:tcPr>
          <w:p w14:paraId="1BE918DC" w14:textId="77777777" w:rsidR="00687195" w:rsidRPr="001D1C02" w:rsidRDefault="00687195"/>
        </w:tc>
      </w:tr>
      <w:tr w:rsidR="00687195" w:rsidRPr="001D1C02" w14:paraId="1BE918E3" w14:textId="77777777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E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E0" w14:textId="77777777"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E1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E2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E9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E4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5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6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7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E8" w14:textId="77777777" w:rsidR="00687195" w:rsidRPr="001D1C02" w:rsidRDefault="00687195"/>
        </w:tc>
      </w:tr>
      <w:tr w:rsidR="00687195" w:rsidRPr="001D1C02" w14:paraId="1BE918EF" w14:textId="77777777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A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C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D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EE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F5" w14:textId="77777777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F0" w14:textId="77777777"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1" w14:textId="77777777"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2" w14:textId="77777777"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3" w14:textId="77777777"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F4" w14:textId="77777777" w:rsidR="00687195" w:rsidRPr="001D1C02" w:rsidRDefault="00687195"/>
        </w:tc>
      </w:tr>
      <w:tr w:rsidR="00687195" w:rsidRPr="001D1C02" w14:paraId="1BE918FB" w14:textId="77777777">
        <w:trPr>
          <w:trHeight w:hRule="exact" w:val="39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6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8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9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8FA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F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8F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92" w:name="6.4.4_Table:_CareLevel"/>
      <w:bookmarkStart w:id="193" w:name="_bookmark42"/>
      <w:bookmarkEnd w:id="192"/>
      <w:bookmarkEnd w:id="193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CareLevel</w:t>
      </w:r>
    </w:p>
    <w:p w14:paraId="1BE918F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0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F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90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0A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1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0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0F" w14:textId="77777777" w:rsidR="00687195" w:rsidRPr="001D1C02" w:rsidRDefault="00687195"/>
        </w:tc>
      </w:tr>
      <w:tr w:rsidR="00687195" w:rsidRPr="001D1C02" w14:paraId="1BE9191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1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1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1B" w14:textId="77777777" w:rsidR="00687195" w:rsidRPr="001D1C02" w:rsidRDefault="00687195"/>
        </w:tc>
      </w:tr>
      <w:tr w:rsidR="00687195" w:rsidRPr="001D1C02" w14:paraId="1BE9192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9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28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2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27" w14:textId="77777777" w:rsidR="00687195" w:rsidRPr="001D1C02" w:rsidRDefault="00687195"/>
        </w:tc>
      </w:tr>
      <w:tr w:rsidR="00687195" w:rsidRPr="001D1C02" w14:paraId="1BE9192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3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33" w14:textId="77777777" w:rsidR="00687195" w:rsidRPr="001D1C02" w:rsidRDefault="00687195"/>
        </w:tc>
      </w:tr>
      <w:tr w:rsidR="00687195" w:rsidRPr="001D1C02" w14:paraId="1BE9193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40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3B" w14:textId="77777777" w:rsidR="00687195" w:rsidRPr="001D1C02" w:rsidRDefault="0004400B">
            <w:pPr>
              <w:pStyle w:val="TableParagraph"/>
              <w:ind w:left="18" w:righ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level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being</w:t>
            </w:r>
            <w:r w:rsidRPr="001D1C02">
              <w:rPr>
                <w:rFonts w:ascii="Times New Roman"/>
                <w:sz w:val="24"/>
              </w:rPr>
              <w:t xml:space="preserve"> given to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3F" w14:textId="77777777" w:rsidR="00687195" w:rsidRPr="001D1C02" w:rsidRDefault="00687195"/>
        </w:tc>
      </w:tr>
      <w:tr w:rsidR="00687195" w:rsidRPr="001D1C02" w14:paraId="1BE91946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4C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4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4B" w14:textId="77777777" w:rsidR="00687195" w:rsidRPr="001D1C02" w:rsidRDefault="00687195"/>
        </w:tc>
      </w:tr>
      <w:tr w:rsidR="00687195" w:rsidRPr="001D1C02" w14:paraId="1BE9195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4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4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4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51" w14:textId="77777777" w:rsidR="00687195" w:rsidRPr="001D1C02" w:rsidRDefault="00687195"/>
        </w:tc>
      </w:tr>
      <w:tr w:rsidR="00687195" w:rsidRPr="001D1C02" w14:paraId="1BE91958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5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5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5D" w14:textId="77777777" w:rsidR="00687195" w:rsidRPr="001D1C02" w:rsidRDefault="00687195"/>
        </w:tc>
      </w:tr>
      <w:tr w:rsidR="00687195" w:rsidRPr="001D1C02" w14:paraId="1BE9196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6A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6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69" w14:textId="77777777" w:rsidR="00687195" w:rsidRPr="001D1C02" w:rsidRDefault="00687195"/>
        </w:tc>
      </w:tr>
      <w:tr w:rsidR="00687195" w:rsidRPr="001D1C02" w14:paraId="1BE91970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19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971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972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7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6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97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7E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7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A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B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C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7D" w14:textId="77777777" w:rsidR="00687195" w:rsidRPr="001D1C02" w:rsidRDefault="00687195"/>
        </w:tc>
      </w:tr>
      <w:tr w:rsidR="00687195" w:rsidRPr="001D1C02" w14:paraId="1BE9198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8A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985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989" w14:textId="77777777" w:rsidR="00687195" w:rsidRPr="001D1C02" w:rsidRDefault="00687195"/>
        </w:tc>
      </w:tr>
    </w:tbl>
    <w:p w14:paraId="1BE9198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98C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94" w:name="6.4.5_Table:_CareType"/>
      <w:bookmarkStart w:id="195" w:name="_bookmark43"/>
      <w:bookmarkEnd w:id="194"/>
      <w:bookmarkEnd w:id="195"/>
      <w:r w:rsidRPr="001D1C02">
        <w:rPr>
          <w:spacing w:val="-1"/>
        </w:rPr>
        <w:t>Table: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CareType</w:t>
      </w:r>
    </w:p>
    <w:p w14:paraId="1BE9198D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993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4D4D4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8E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8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90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91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19" w:space="0" w:color="D4D4D4"/>
            </w:tcBorders>
            <w:shd w:val="clear" w:color="auto" w:fill="818181"/>
          </w:tcPr>
          <w:p w14:paraId="1BE91992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99" w14:textId="77777777">
        <w:trPr>
          <w:trHeight w:hRule="exact" w:val="421"/>
        </w:trPr>
        <w:tc>
          <w:tcPr>
            <w:tcW w:w="3996" w:type="dxa"/>
            <w:tcBorders>
              <w:top w:val="single" w:sz="19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4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CareTypeID</w:t>
            </w:r>
          </w:p>
        </w:tc>
        <w:tc>
          <w:tcPr>
            <w:tcW w:w="165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5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6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7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98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9F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14:paraId="1BE9199A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B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C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D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14:paraId="1BE9199E" w14:textId="77777777" w:rsidR="00687195" w:rsidRPr="001D1C02" w:rsidRDefault="00687195"/>
        </w:tc>
      </w:tr>
      <w:tr w:rsidR="00687195" w:rsidRPr="001D1C02" w14:paraId="1BE919A5" w14:textId="77777777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0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2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3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A4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AB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14:paraId="1BE919A6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7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8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9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14:paraId="1BE919AA" w14:textId="77777777" w:rsidR="00687195" w:rsidRPr="001D1C02" w:rsidRDefault="00687195"/>
        </w:tc>
      </w:tr>
      <w:tr w:rsidR="00687195" w:rsidRPr="001D1C02" w14:paraId="1BE919B1" w14:textId="77777777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C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E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F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B0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B7" w14:textId="77777777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7" w:space="0" w:color="D4D4D4"/>
              <w:right w:val="single" w:sz="8" w:space="0" w:color="000000"/>
            </w:tcBorders>
          </w:tcPr>
          <w:p w14:paraId="1BE919B2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3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4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5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9" w:space="0" w:color="D4D4D4"/>
            </w:tcBorders>
          </w:tcPr>
          <w:p w14:paraId="1BE919B6" w14:textId="77777777" w:rsidR="00687195" w:rsidRPr="001D1C02" w:rsidRDefault="00687195"/>
        </w:tc>
      </w:tr>
      <w:tr w:rsidR="00687195" w:rsidRPr="001D1C02" w14:paraId="1BE919BD" w14:textId="77777777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8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A" w14:textId="77777777"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B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BC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C3" w14:textId="77777777">
        <w:trPr>
          <w:trHeight w:hRule="exact" w:val="601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</w:tcPr>
          <w:p w14:paraId="1BE919BE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BF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C0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C1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</w:tcPr>
          <w:p w14:paraId="1BE919C2" w14:textId="77777777" w:rsidR="00687195" w:rsidRPr="001D1C02" w:rsidRDefault="00687195"/>
        </w:tc>
      </w:tr>
    </w:tbl>
    <w:p w14:paraId="1BE919C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19C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96" w:name="6.4.6_Table:_CermeReviewXML"/>
      <w:bookmarkStart w:id="197" w:name="_bookmark44"/>
      <w:bookmarkEnd w:id="196"/>
      <w:bookmarkEnd w:id="197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CermeReviewXML</w:t>
      </w:r>
    </w:p>
    <w:p w14:paraId="1BE919C6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C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9CB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D2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CermeReviewXMLID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D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D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D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D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D7" w14:textId="77777777" w:rsidR="00687195" w:rsidRPr="001D1C02" w:rsidRDefault="00687195"/>
        </w:tc>
      </w:tr>
      <w:tr w:rsidR="00687195" w:rsidRPr="001D1C02" w14:paraId="1BE919DE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D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DD" w14:textId="77777777" w:rsidR="00687195" w:rsidRPr="001D1C02" w:rsidRDefault="00687195"/>
        </w:tc>
      </w:tr>
      <w:tr w:rsidR="00687195" w:rsidRPr="001D1C02" w14:paraId="1BE919E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9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EA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E5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E9" w14:textId="77777777" w:rsidR="00687195" w:rsidRPr="001D1C02" w:rsidRDefault="00687195"/>
        </w:tc>
      </w:tr>
      <w:tr w:rsidR="00687195" w:rsidRPr="001D1C02" w14:paraId="1BE919F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E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EF" w14:textId="77777777" w:rsidR="00687195" w:rsidRPr="001D1C02" w:rsidRDefault="00687195"/>
        </w:tc>
      </w:tr>
      <w:tr w:rsidR="00687195" w:rsidRPr="001D1C02" w14:paraId="1BE919F6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CERMEXML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F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F7" w14:textId="77777777" w:rsidR="00687195" w:rsidRPr="001D1C02" w:rsidRDefault="0004400B">
            <w:pPr>
              <w:pStyle w:val="TableParagraph"/>
              <w:ind w:left="18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Extended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analyze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McKesson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FB" w14:textId="77777777" w:rsidR="00687195" w:rsidRPr="001D1C02" w:rsidRDefault="00687195"/>
        </w:tc>
      </w:tr>
      <w:tr w:rsidR="00687195" w:rsidRPr="001D1C02" w14:paraId="1BE91A0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08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0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07" w14:textId="77777777" w:rsidR="00687195" w:rsidRPr="001D1C02" w:rsidRDefault="00687195"/>
        </w:tc>
      </w:tr>
      <w:tr w:rsidR="00687195" w:rsidRPr="001D1C02" w14:paraId="1BE91A0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14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13" w14:textId="77777777" w:rsidR="00687195" w:rsidRPr="001D1C02" w:rsidRDefault="00687195"/>
        </w:tc>
      </w:tr>
    </w:tbl>
    <w:p w14:paraId="1BE91A15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A16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1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A1B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23" w14:textId="77777777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1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14:paraId="1BE91A1E" w14:textId="77777777"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F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2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2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22" w14:textId="77777777" w:rsidR="00687195" w:rsidRPr="001D1C02" w:rsidRDefault="00687195"/>
        </w:tc>
      </w:tr>
    </w:tbl>
    <w:p w14:paraId="1BE91A2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2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98" w:name="6.4.7_Table:_CriteriaMetDetailedOutcome"/>
      <w:bookmarkStart w:id="199" w:name="_bookmark45"/>
      <w:bookmarkEnd w:id="198"/>
      <w:bookmarkEnd w:id="199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CriteriaMetDetailedOutcome</w:t>
      </w:r>
    </w:p>
    <w:p w14:paraId="1BE91A2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2C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A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2B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32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criteriaMetDetailedOutcomeID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3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31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38" w14:textId="77777777">
        <w:trPr>
          <w:trHeight w:hRule="exact" w:val="652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33" w14:textId="77777777" w:rsidR="00687195" w:rsidRPr="001D1C02" w:rsidRDefault="0004400B">
            <w:pPr>
              <w:pStyle w:val="TableParagraph"/>
              <w:ind w:left="18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criteria 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4" w14:textId="77777777"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5" w14:textId="77777777"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6" w14:textId="77777777"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37" w14:textId="77777777" w:rsidR="00687195" w:rsidRPr="001D1C02" w:rsidRDefault="00687195"/>
        </w:tc>
      </w:tr>
      <w:tr w:rsidR="00687195" w:rsidRPr="001D1C02" w14:paraId="1BE91A3E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detailedOutcome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3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44" w14:textId="77777777">
        <w:trPr>
          <w:trHeight w:hRule="exact" w:val="653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3F" w14:textId="77777777" w:rsidR="00687195" w:rsidRPr="001D1C02" w:rsidRDefault="0004400B">
            <w:pPr>
              <w:pStyle w:val="TableParagraph"/>
              <w:ind w:left="18" w:right="4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0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1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2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43" w14:textId="77777777" w:rsidR="00687195" w:rsidRPr="001D1C02" w:rsidRDefault="00687195"/>
        </w:tc>
      </w:tr>
      <w:tr w:rsidR="00687195" w:rsidRPr="001D1C02" w14:paraId="1BE91A4A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49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50" w14:textId="77777777">
        <w:trPr>
          <w:trHeight w:hRule="exact" w:val="929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4B" w14:textId="77777777" w:rsidR="00687195" w:rsidRPr="001D1C02" w:rsidRDefault="0004400B">
            <w:pPr>
              <w:pStyle w:val="TableParagraph"/>
              <w:ind w:left="18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critieria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versions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CERMe,</w:t>
            </w:r>
            <w:r w:rsidRPr="001D1C02">
              <w:rPr>
                <w:rFonts w:ascii="Times New Roman"/>
                <w:sz w:val="24"/>
              </w:rPr>
              <w:t xml:space="preserve"> used to </w:t>
            </w:r>
            <w:r w:rsidRPr="001D1C02">
              <w:rPr>
                <w:rFonts w:ascii="Times New Roman"/>
                <w:spacing w:val="-1"/>
                <w:sz w:val="24"/>
              </w:rPr>
              <w:t>map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old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C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D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E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4F" w14:textId="77777777" w:rsidR="00687195" w:rsidRPr="001D1C02" w:rsidRDefault="00687195"/>
        </w:tc>
      </w:tr>
      <w:tr w:rsidR="00687195" w:rsidRPr="001D1C02" w14:paraId="1BE91A56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55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5C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8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9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A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5B" w14:textId="77777777" w:rsidR="00687195" w:rsidRPr="001D1C02" w:rsidRDefault="00687195"/>
        </w:tc>
      </w:tr>
      <w:tr w:rsidR="00687195" w:rsidRPr="001D1C02" w14:paraId="1BE91A62" w14:textId="77777777">
        <w:trPr>
          <w:trHeight w:hRule="exact" w:val="380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6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68" w14:textId="77777777">
        <w:trPr>
          <w:trHeight w:hRule="exact" w:val="1164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63" w14:textId="77777777" w:rsidR="00687195" w:rsidRPr="001D1C02" w:rsidRDefault="0004400B">
            <w:pPr>
              <w:pStyle w:val="TableParagraph"/>
              <w:ind w:left="18" w:right="4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4" w14:textId="77777777"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5" w14:textId="77777777"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6" w14:textId="77777777"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67" w14:textId="77777777" w:rsidR="00687195" w:rsidRPr="001D1C02" w:rsidRDefault="00687195"/>
        </w:tc>
      </w:tr>
    </w:tbl>
    <w:p w14:paraId="1BE91A69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6A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200" w:name="6.4.8_Table:_DismissStayReason"/>
      <w:bookmarkStart w:id="201" w:name="_bookmark46"/>
      <w:bookmarkEnd w:id="200"/>
      <w:bookmarkEnd w:id="201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DismissStayReason</w:t>
      </w:r>
    </w:p>
    <w:p w14:paraId="1BE91A6B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7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7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7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7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7D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78" w14:textId="77777777" w:rsidR="00687195" w:rsidRPr="001D1C02" w:rsidRDefault="0004400B">
            <w:pPr>
              <w:pStyle w:val="TableParagraph"/>
              <w:ind w:left="18" w:righ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values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7C" w14:textId="77777777" w:rsidR="00687195" w:rsidRPr="001D1C02" w:rsidRDefault="00687195"/>
        </w:tc>
      </w:tr>
      <w:tr w:rsidR="00687195" w:rsidRPr="001D1C02" w14:paraId="1BE91A8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8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88" w14:textId="77777777" w:rsidR="00687195" w:rsidRPr="001D1C02" w:rsidRDefault="00687195"/>
        </w:tc>
      </w:tr>
      <w:tr w:rsidR="00687195" w:rsidRPr="001D1C02" w14:paraId="1BE91A8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8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95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90" w14:textId="77777777" w:rsidR="00687195" w:rsidRPr="001D1C02" w:rsidRDefault="0004400B">
            <w:pPr>
              <w:pStyle w:val="TableParagraph"/>
              <w:ind w:left="18" w:right="7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94" w14:textId="77777777" w:rsidR="00687195" w:rsidRPr="001D1C02" w:rsidRDefault="00687195"/>
        </w:tc>
      </w:tr>
    </w:tbl>
    <w:p w14:paraId="1BE91A9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A97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9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9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A3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9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9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A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A9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A4" w14:textId="77777777" w:rsidR="00687195" w:rsidRPr="001D1C02" w:rsidRDefault="0004400B">
            <w:pPr>
              <w:pStyle w:val="TableParagraph"/>
              <w:ind w:left="18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A8" w14:textId="77777777" w:rsidR="00687195" w:rsidRPr="001D1C02" w:rsidRDefault="00687195"/>
        </w:tc>
      </w:tr>
      <w:tr w:rsidR="00687195" w:rsidRPr="001D1C02" w14:paraId="1BE91AA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B5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B0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B4" w14:textId="77777777" w:rsidR="00687195" w:rsidRPr="001D1C02" w:rsidRDefault="00687195"/>
        </w:tc>
      </w:tr>
    </w:tbl>
    <w:p w14:paraId="1BE91AB6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B7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202" w:name="6.4.9_Table:_ExchangeAuthentication"/>
      <w:bookmarkStart w:id="203" w:name="_bookmark47"/>
      <w:bookmarkEnd w:id="202"/>
      <w:bookmarkEnd w:id="203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ExchangeAuthentication</w:t>
      </w:r>
    </w:p>
    <w:p w14:paraId="1BE91AB8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BE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C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BD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C4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B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C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C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CA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0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TeamContact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6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ContactEmail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C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ContactPhone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2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8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E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F4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E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A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A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AF5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F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04" w:name="6.4.10_Table:_ExchangeAuthenticationPerm"/>
      <w:bookmarkStart w:id="205" w:name="_bookmark48"/>
      <w:bookmarkEnd w:id="204"/>
      <w:bookmarkEnd w:id="205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73"/>
          <w:w w:val="95"/>
        </w:rPr>
        <w:t xml:space="preserve"> </w:t>
      </w:r>
      <w:r w:rsidRPr="001D1C02">
        <w:rPr>
          <w:spacing w:val="-1"/>
          <w:w w:val="95"/>
        </w:rPr>
        <w:t>ExchangeAuthenticationPermissions</w:t>
      </w:r>
    </w:p>
    <w:p w14:paraId="1BE91AF7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FD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B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FC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03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F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PermissionID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F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0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0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0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09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0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0F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15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CanSelect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1B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CanCreate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1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CanUpdate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7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CanDelete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D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33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2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34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B35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3B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6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7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8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9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3A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41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C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3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40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47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46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48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B49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06" w:name="6.4.11_Table:_ExchangeAuthenticationRole"/>
      <w:bookmarkStart w:id="207" w:name="_bookmark49"/>
      <w:bookmarkEnd w:id="206"/>
      <w:bookmarkEnd w:id="207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7"/>
          <w:w w:val="95"/>
        </w:rPr>
        <w:t xml:space="preserve"> </w:t>
      </w:r>
      <w:r w:rsidRPr="001D1C02">
        <w:rPr>
          <w:spacing w:val="-1"/>
          <w:w w:val="95"/>
        </w:rPr>
        <w:t>ExchangeAuthenticationRoles</w:t>
      </w:r>
    </w:p>
    <w:p w14:paraId="1BE91B4A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50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B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E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4F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56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1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5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nil"/>
            </w:tcBorders>
            <w:shd w:val="clear" w:color="auto" w:fill="D4D4D4"/>
          </w:tcPr>
          <w:p w14:paraId="1BE91B5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5C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RoleDescription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1B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62" w14:textId="77777777" w:rsidTr="00DF5EEE">
        <w:trPr>
          <w:trHeight w:hRule="exact" w:val="536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33" w:space="0" w:color="D4D4D4"/>
            </w:tcBorders>
            <w:shd w:val="clear" w:color="auto" w:fill="D4D4D4"/>
          </w:tcPr>
          <w:p w14:paraId="1BE91B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14:paraId="1BE91B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14:paraId="1BE91B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2" w:space="0" w:color="D4D4D4"/>
            </w:tcBorders>
            <w:shd w:val="clear" w:color="auto" w:fill="D4D4D4"/>
          </w:tcPr>
          <w:p w14:paraId="1BE91B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nil"/>
              <w:right w:val="single" w:sz="17" w:space="0" w:color="818181"/>
            </w:tcBorders>
            <w:shd w:val="clear" w:color="auto" w:fill="D4D4D4"/>
          </w:tcPr>
          <w:p w14:paraId="1BE91B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68" w14:textId="77777777" w:rsidTr="00E25F20">
        <w:trPr>
          <w:trHeight w:hRule="exact" w:val="70"/>
        </w:trPr>
        <w:tc>
          <w:tcPr>
            <w:tcW w:w="4051" w:type="dxa"/>
            <w:tcBorders>
              <w:top w:val="nil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3" w14:textId="77777777" w:rsidR="00687195" w:rsidRPr="001D1C02" w:rsidRDefault="00687195"/>
        </w:tc>
        <w:tc>
          <w:tcPr>
            <w:tcW w:w="1673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4" w14:textId="77777777" w:rsidR="00687195" w:rsidRPr="001D1C02" w:rsidRDefault="00687195"/>
        </w:tc>
        <w:tc>
          <w:tcPr>
            <w:tcW w:w="1068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5" w14:textId="77777777" w:rsidR="00687195" w:rsidRPr="001D1C02" w:rsidRDefault="00687195"/>
        </w:tc>
        <w:tc>
          <w:tcPr>
            <w:tcW w:w="1150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6" w14:textId="77777777" w:rsidR="00687195" w:rsidRPr="001D1C02" w:rsidRDefault="00687195"/>
        </w:tc>
        <w:tc>
          <w:tcPr>
            <w:tcW w:w="1064" w:type="dxa"/>
            <w:tcBorders>
              <w:top w:val="nil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D4D4D4"/>
          </w:tcPr>
          <w:p w14:paraId="1BE91B67" w14:textId="77777777" w:rsidR="00687195" w:rsidRPr="001D1C02" w:rsidRDefault="00687195"/>
        </w:tc>
      </w:tr>
      <w:tr w:rsidR="00687195" w:rsidRPr="001D1C02" w14:paraId="1BE91B6E" w14:textId="77777777" w:rsidTr="00DF5EEE">
        <w:trPr>
          <w:trHeight w:hRule="exact" w:val="333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6F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B70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208" w:name="6.4.12_Table:_ExchangeLog"/>
      <w:bookmarkStart w:id="209" w:name="_bookmark50"/>
      <w:bookmarkEnd w:id="208"/>
      <w:bookmarkEnd w:id="209"/>
      <w:r w:rsidRPr="001D1C02">
        <w:rPr>
          <w:spacing w:val="-1"/>
        </w:rPr>
        <w:lastRenderedPageBreak/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ExchangeLog</w:t>
      </w:r>
    </w:p>
    <w:p w14:paraId="1BE91B71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77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5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76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7D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ExchangeLogID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3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7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9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F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8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95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MethodParameters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9B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9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9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9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B9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10" w:name="6.4.13_Table:_FacilityTreatingSpecialty"/>
      <w:bookmarkStart w:id="211" w:name="_bookmark51"/>
      <w:bookmarkEnd w:id="210"/>
      <w:bookmarkEnd w:id="211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FacilityTreatingSpecialty</w:t>
      </w:r>
    </w:p>
    <w:p w14:paraId="1BE91B9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BA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9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A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AA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A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B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A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AF" w14:textId="77777777" w:rsidR="00687195" w:rsidRPr="001D1C02" w:rsidRDefault="00687195"/>
        </w:tc>
      </w:tr>
      <w:tr w:rsidR="00687195" w:rsidRPr="001D1C02" w14:paraId="1BE91BB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B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14:paraId="1BE91BB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14:paraId="1BE91BBB" w14:textId="77777777" w:rsidR="00687195" w:rsidRPr="001D1C02" w:rsidRDefault="00687195"/>
        </w:tc>
      </w:tr>
      <w:tr w:rsidR="00687195" w:rsidRPr="001D1C02" w14:paraId="1BE91BC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14:paraId="1BE91BBD" w14:textId="77777777" w:rsidR="00687195" w:rsidRPr="001D1C02" w:rsidRDefault="00687195"/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E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.01</w:t>
            </w:r>
          </w:p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F" w14:textId="77777777"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C0" w14:textId="77777777"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14:paraId="1BE91BC1" w14:textId="77777777" w:rsidR="00687195" w:rsidRPr="001D1C02" w:rsidRDefault="00687195"/>
        </w:tc>
      </w:tr>
      <w:tr w:rsidR="00687195" w:rsidRPr="001D1C02" w14:paraId="1BE91BC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C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4" w14:textId="77777777" w:rsidR="00687195" w:rsidRPr="001D1C02" w:rsidRDefault="00687195"/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5" w14:textId="77777777"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6" w14:textId="77777777"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C7" w14:textId="77777777" w:rsidR="00687195" w:rsidRPr="001D1C02" w:rsidRDefault="00687195"/>
        </w:tc>
      </w:tr>
      <w:tr w:rsidR="00687195" w:rsidRPr="001D1C02" w14:paraId="1BE91BC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D4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CF" w14:textId="77777777" w:rsidR="00687195" w:rsidRPr="001D1C02" w:rsidRDefault="0004400B">
            <w:pPr>
              <w:pStyle w:val="TableParagraph"/>
              <w:ind w:left="18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D3" w14:textId="77777777" w:rsidR="00687195" w:rsidRPr="001D1C02" w:rsidRDefault="00687195"/>
        </w:tc>
      </w:tr>
      <w:tr w:rsidR="00687195" w:rsidRPr="001D1C02" w14:paraId="1BE91BD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E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D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C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45.7/.01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DF" w14:textId="77777777" w:rsidR="00687195" w:rsidRPr="001D1C02" w:rsidRDefault="00687195"/>
        </w:tc>
      </w:tr>
      <w:tr w:rsidR="00687195" w:rsidRPr="001D1C02" w14:paraId="1BE91BE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E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E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EB" w14:textId="77777777" w:rsidR="00687195" w:rsidRPr="001D1C02" w:rsidRDefault="00687195"/>
        </w:tc>
      </w:tr>
      <w:tr w:rsidR="00687195" w:rsidRPr="001D1C02" w14:paraId="1BE91BF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F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F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BF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F8" w14:textId="77777777" w:rsidR="00687195" w:rsidRPr="001D1C02" w:rsidRDefault="00687195"/>
        </w:tc>
      </w:tr>
      <w:tr w:rsidR="00687195" w:rsidRPr="001D1C02" w14:paraId="1BE91BFF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1B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C00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C01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07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3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5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C06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0D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0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9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A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B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0C" w14:textId="77777777" w:rsidR="00687195" w:rsidRPr="001D1C02" w:rsidRDefault="00687195"/>
        </w:tc>
      </w:tr>
      <w:tr w:rsidR="00687195" w:rsidRPr="001D1C02" w14:paraId="1BE91C1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0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1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14" w14:textId="77777777"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5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C1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19" w14:textId="77777777" w:rsidR="00687195" w:rsidRPr="001D1C02" w:rsidRDefault="00687195"/>
        </w:tc>
      </w:tr>
      <w:tr w:rsidR="00687195" w:rsidRPr="001D1C02" w14:paraId="1BE91C20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TreatingSpecialltyDismissalTypeID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C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C2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2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12" w:name="6.4.14_Table:_ExchangeState"/>
      <w:bookmarkStart w:id="213" w:name="_bookmark52"/>
      <w:bookmarkEnd w:id="212"/>
      <w:bookmarkEnd w:id="213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ExchangeState</w:t>
      </w:r>
    </w:p>
    <w:p w14:paraId="1BE91C23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C29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7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C28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2F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ExchangeStateID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2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35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3B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41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C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C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C42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43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14" w:name="6.4.15_Table:_MASMovementTransactionType"/>
      <w:bookmarkStart w:id="215" w:name="_bookmark53"/>
      <w:bookmarkEnd w:id="214"/>
      <w:bookmarkEnd w:id="215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MASMovementTransactionType</w:t>
      </w:r>
    </w:p>
    <w:p w14:paraId="1BE91C44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4A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5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6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8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C49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50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B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C4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5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55" w14:textId="77777777" w:rsidR="00687195" w:rsidRPr="001D1C02" w:rsidRDefault="00687195"/>
        </w:tc>
      </w:tr>
      <w:tr w:rsidR="00687195" w:rsidRPr="001D1C02" w14:paraId="1BE91C5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62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5D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61" w14:textId="77777777" w:rsidR="00687195" w:rsidRPr="001D1C02" w:rsidRDefault="00687195"/>
        </w:tc>
      </w:tr>
      <w:tr w:rsidR="00687195" w:rsidRPr="001D1C02" w14:paraId="1BE91C6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6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69" w14:textId="77777777"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C6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6E" w14:textId="77777777" w:rsidR="00687195" w:rsidRPr="001D1C02" w:rsidRDefault="00687195"/>
        </w:tc>
      </w:tr>
      <w:tr w:rsidR="00687195" w:rsidRPr="001D1C02" w14:paraId="1BE91C7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7B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76" w14:textId="77777777" w:rsidR="00687195" w:rsidRPr="001D1C02" w:rsidRDefault="0004400B">
            <w:pPr>
              <w:pStyle w:val="TableParagraph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7A" w14:textId="77777777" w:rsidR="00687195" w:rsidRPr="001D1C02" w:rsidRDefault="00687195"/>
        </w:tc>
      </w:tr>
      <w:tr w:rsidR="00687195" w:rsidRPr="001D1C02" w14:paraId="1BE91C8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87" w14:textId="77777777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C82" w14:textId="77777777"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3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C86" w14:textId="77777777" w:rsidR="00687195" w:rsidRPr="001D1C02" w:rsidRDefault="00687195"/>
        </w:tc>
      </w:tr>
    </w:tbl>
    <w:p w14:paraId="1BE91C8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C89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8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C8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96" w14:textId="77777777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C90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1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1C9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3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4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C95" w14:textId="77777777" w:rsidR="00687195" w:rsidRPr="001D1C02" w:rsidRDefault="00687195"/>
        </w:tc>
      </w:tr>
    </w:tbl>
    <w:p w14:paraId="1BE91C9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9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16" w:name="6.4.16_Table:_InfoLog"/>
      <w:bookmarkStart w:id="217" w:name="_bookmark54"/>
      <w:bookmarkEnd w:id="216"/>
      <w:bookmarkEnd w:id="217"/>
      <w:r w:rsidRPr="001D1C02">
        <w:rPr>
          <w:spacing w:val="-1"/>
        </w:rPr>
        <w:t>Table: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InfoLog</w:t>
      </w:r>
    </w:p>
    <w:p w14:paraId="1BE91C99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1440"/>
        <w:gridCol w:w="900"/>
        <w:gridCol w:w="990"/>
        <w:gridCol w:w="906"/>
      </w:tblGrid>
      <w:tr w:rsidR="00687195" w:rsidRPr="001D1C02" w14:paraId="1BE91C9F" w14:textId="77777777">
        <w:trPr>
          <w:trHeight w:hRule="exact" w:val="652"/>
        </w:trPr>
        <w:tc>
          <w:tcPr>
            <w:tcW w:w="4770" w:type="dxa"/>
            <w:tcBorders>
              <w:top w:val="single" w:sz="25" w:space="0" w:color="595958"/>
              <w:left w:val="single" w:sz="17" w:space="0" w:color="DADADA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B" w14:textId="77777777"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C" w14:textId="77777777"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9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D" w14:textId="77777777" w:rsidR="00687195" w:rsidRPr="001D1C02" w:rsidRDefault="0004400B">
            <w:pPr>
              <w:pStyle w:val="TableParagraph"/>
              <w:spacing w:before="18"/>
              <w:ind w:left="-1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906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17" w:space="0" w:color="DADADA"/>
            </w:tcBorders>
            <w:shd w:val="clear" w:color="auto" w:fill="595958"/>
          </w:tcPr>
          <w:p w14:paraId="1BE91C9E" w14:textId="77777777" w:rsidR="00687195" w:rsidRPr="001D1C02" w:rsidRDefault="0004400B">
            <w:pPr>
              <w:pStyle w:val="TableParagraph"/>
              <w:spacing w:before="18"/>
              <w:ind w:left="-1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A5" w14:textId="77777777">
        <w:trPr>
          <w:trHeight w:hRule="exact" w:val="416"/>
        </w:trPr>
        <w:tc>
          <w:tcPr>
            <w:tcW w:w="4770" w:type="dxa"/>
            <w:tcBorders>
              <w:top w:val="single" w:sz="41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InfoLogID</w:t>
            </w:r>
          </w:p>
        </w:tc>
        <w:tc>
          <w:tcPr>
            <w:tcW w:w="144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2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9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3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06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A4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AB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A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ID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number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AA" w14:textId="77777777" w:rsidR="00687195" w:rsidRPr="001D1C02" w:rsidRDefault="00687195"/>
        </w:tc>
      </w:tr>
      <w:tr w:rsidR="00687195" w:rsidRPr="001D1C02" w14:paraId="1BE91CB1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B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B7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B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B6" w14:textId="77777777" w:rsidR="00687195" w:rsidRPr="001D1C02" w:rsidRDefault="00687195"/>
        </w:tc>
      </w:tr>
      <w:tr w:rsidR="00687195" w:rsidRPr="001D1C02" w14:paraId="1BE91CB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B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C3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B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C2" w14:textId="77777777" w:rsidR="00687195" w:rsidRPr="001D1C02" w:rsidRDefault="00687195"/>
        </w:tc>
      </w:tr>
      <w:tr w:rsidR="00687195" w:rsidRPr="001D1C02" w14:paraId="1BE91CC9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C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C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C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 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CE" w14:textId="77777777" w:rsidR="00687195" w:rsidRPr="001D1C02" w:rsidRDefault="00687195"/>
        </w:tc>
      </w:tr>
      <w:tr w:rsidR="00687195" w:rsidRPr="001D1C02" w14:paraId="1BE91CD5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D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DB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D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DA" w14:textId="77777777" w:rsidR="00687195" w:rsidRPr="001D1C02" w:rsidRDefault="00687195"/>
        </w:tc>
      </w:tr>
      <w:tr w:rsidR="00687195" w:rsidRPr="001D1C02" w14:paraId="1BE91CE1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E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E7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E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E6" w14:textId="77777777" w:rsidR="00687195" w:rsidRPr="001D1C02" w:rsidRDefault="00687195"/>
        </w:tc>
      </w:tr>
      <w:tr w:rsidR="00687195" w:rsidRPr="001D1C02" w14:paraId="1BE91CE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E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F3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E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F2" w14:textId="77777777" w:rsidR="00687195" w:rsidRPr="001D1C02" w:rsidRDefault="00687195"/>
        </w:tc>
      </w:tr>
      <w:tr w:rsidR="00687195" w:rsidRPr="001D1C02" w14:paraId="1BE91CF9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F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F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F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FE" w14:textId="77777777" w:rsidR="00687195" w:rsidRPr="001D1C02" w:rsidRDefault="00687195"/>
        </w:tc>
      </w:tr>
      <w:tr w:rsidR="00687195" w:rsidRPr="001D1C02" w14:paraId="1BE91D05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ThreadId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0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0B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0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Thread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0A" w14:textId="77777777" w:rsidR="00687195" w:rsidRPr="001D1C02" w:rsidRDefault="00687195"/>
        </w:tc>
      </w:tr>
      <w:tr w:rsidR="00687195" w:rsidRPr="001D1C02" w14:paraId="1BE91D11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1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17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1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16" w14:textId="77777777" w:rsidR="00687195" w:rsidRPr="001D1C02" w:rsidRDefault="00687195"/>
        </w:tc>
      </w:tr>
      <w:tr w:rsidR="00687195" w:rsidRPr="001D1C02" w14:paraId="1BE91D1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ClassName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1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23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1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Class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22" w14:textId="77777777" w:rsidR="00687195" w:rsidRPr="001D1C02" w:rsidRDefault="00687195"/>
        </w:tc>
      </w:tr>
      <w:tr w:rsidR="00687195" w:rsidRPr="001D1C02" w14:paraId="1BE91D29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2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2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Method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2E" w14:textId="77777777" w:rsidR="00687195" w:rsidRPr="001D1C02" w:rsidRDefault="00687195"/>
        </w:tc>
      </w:tr>
      <w:tr w:rsidR="00687195" w:rsidRPr="001D1C02" w14:paraId="1BE91D35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3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3B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8" w:space="0" w:color="000000"/>
              <w:right w:val="single" w:sz="8" w:space="0" w:color="000000"/>
            </w:tcBorders>
          </w:tcPr>
          <w:p w14:paraId="1BE91D3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DADADA"/>
            </w:tcBorders>
          </w:tcPr>
          <w:p w14:paraId="1BE91D3A" w14:textId="77777777" w:rsidR="00687195" w:rsidRPr="001D1C02" w:rsidRDefault="00687195"/>
        </w:tc>
      </w:tr>
    </w:tbl>
    <w:p w14:paraId="1BE91D3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D3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218" w:name="6.4.17_Table:_MASMovementType"/>
      <w:bookmarkStart w:id="219" w:name="_bookmark55"/>
      <w:bookmarkEnd w:id="218"/>
      <w:bookmarkEnd w:id="219"/>
      <w:r w:rsidRPr="001D1C02">
        <w:rPr>
          <w:spacing w:val="-1"/>
        </w:rPr>
        <w:lastRenderedPageBreak/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MASMovementType</w:t>
      </w:r>
    </w:p>
    <w:p w14:paraId="1BE91D3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D44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3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D43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4A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4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50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4F" w14:textId="77777777" w:rsidR="00687195" w:rsidRPr="001D1C02" w:rsidRDefault="00687195"/>
        </w:tc>
      </w:tr>
      <w:tr w:rsidR="00687195" w:rsidRPr="001D1C02" w14:paraId="1BE91D5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D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5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5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5B" w14:textId="77777777" w:rsidR="00687195" w:rsidRPr="001D1C02" w:rsidRDefault="00687195"/>
        </w:tc>
      </w:tr>
      <w:tr w:rsidR="00687195" w:rsidRPr="001D1C02" w14:paraId="1BE91D6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D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6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63" w14:textId="77777777"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D6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68" w14:textId="77777777" w:rsidR="00687195" w:rsidRPr="001D1C02" w:rsidRDefault="00687195"/>
        </w:tc>
      </w:tr>
      <w:tr w:rsidR="00687195" w:rsidRPr="001D1C02" w14:paraId="1BE91D6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75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70" w14:textId="77777777" w:rsidR="00687195" w:rsidRPr="001D1C02" w:rsidRDefault="0004400B">
            <w:pPr>
              <w:pStyle w:val="TableParagraph"/>
              <w:ind w:left="18" w:right="9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74" w14:textId="77777777" w:rsidR="00687195" w:rsidRPr="001D1C02" w:rsidRDefault="00687195"/>
        </w:tc>
      </w:tr>
      <w:tr w:rsidR="00687195" w:rsidRPr="001D1C02" w14:paraId="1BE91D7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83" w14:textId="77777777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7C" w14:textId="77777777"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D7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1D7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8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8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82" w14:textId="77777777" w:rsidR="00687195" w:rsidRPr="001D1C02" w:rsidRDefault="00687195"/>
        </w:tc>
      </w:tr>
      <w:tr w:rsidR="00687195" w:rsidRPr="001D1C02" w14:paraId="1BE91D8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D8F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D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D8E" w14:textId="77777777" w:rsidR="00687195" w:rsidRPr="001D1C02" w:rsidRDefault="00687195"/>
        </w:tc>
      </w:tr>
    </w:tbl>
    <w:p w14:paraId="1BE91D90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D91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20" w:name="6.4.18_Table:_NumiConfig"/>
      <w:bookmarkStart w:id="221" w:name="_bookmark56"/>
      <w:bookmarkEnd w:id="220"/>
      <w:bookmarkEnd w:id="221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NumiConfig</w:t>
      </w:r>
    </w:p>
    <w:p w14:paraId="1BE91D92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D98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8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3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5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6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8" w:space="0" w:color="DADADA"/>
            </w:tcBorders>
            <w:shd w:val="clear" w:color="auto" w:fill="818181"/>
          </w:tcPr>
          <w:p w14:paraId="1BE91D97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9E" w14:textId="77777777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9" w14:textId="77777777"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NumiConfigID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A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B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C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9D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A4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F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0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1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2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3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AA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5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ConfigSetting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6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7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8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0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B" w14:textId="77777777"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ConfigValue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C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E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6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1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2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3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4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B5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C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7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8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9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BB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2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D" w14:textId="77777777"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E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F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0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C1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8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3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4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5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C7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E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9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A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B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C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18" w:space="0" w:color="DADADA"/>
            </w:tcBorders>
            <w:shd w:val="clear" w:color="auto" w:fill="DADADA"/>
          </w:tcPr>
          <w:p w14:paraId="1BE91DCD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D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DD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DD6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C0C0C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1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3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4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19" w:space="0" w:color="C0C0C0"/>
            </w:tcBorders>
            <w:shd w:val="clear" w:color="auto" w:fill="818181"/>
          </w:tcPr>
          <w:p w14:paraId="1BE91DD5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DC" w14:textId="77777777">
        <w:trPr>
          <w:trHeight w:hRule="exact" w:val="382"/>
        </w:trPr>
        <w:tc>
          <w:tcPr>
            <w:tcW w:w="3996" w:type="dxa"/>
            <w:tcBorders>
              <w:top w:val="single" w:sz="19" w:space="0" w:color="C0C0C0"/>
              <w:left w:val="single" w:sz="19" w:space="0" w:color="C0C0C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7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8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9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A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19" w:space="0" w:color="C0C0C0"/>
            </w:tcBorders>
            <w:shd w:val="clear" w:color="auto" w:fill="C0C0C0"/>
          </w:tcPr>
          <w:p w14:paraId="1BE91DDB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DD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DD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22" w:name="6.4.19_Table:_NumiUser"/>
      <w:bookmarkStart w:id="223" w:name="_bookmark57"/>
      <w:bookmarkEnd w:id="222"/>
      <w:bookmarkEnd w:id="223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NumiUser</w:t>
      </w:r>
    </w:p>
    <w:p w14:paraId="1BE91DD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DE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DE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EB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DE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F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E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F0" w14:textId="77777777" w:rsidR="00687195" w:rsidRPr="001D1C02" w:rsidRDefault="00687195"/>
        </w:tc>
      </w:tr>
      <w:tr w:rsidR="00687195" w:rsidRPr="001D1C02" w14:paraId="1BE91DF7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DF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FD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F8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FC" w14:textId="77777777" w:rsidR="00687195" w:rsidRPr="001D1C02" w:rsidRDefault="00687195"/>
        </w:tc>
      </w:tr>
      <w:tr w:rsidR="00687195" w:rsidRPr="001D1C02" w14:paraId="1BE91E0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09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0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08" w14:textId="77777777" w:rsidR="00687195" w:rsidRPr="001D1C02" w:rsidRDefault="00687195"/>
        </w:tc>
      </w:tr>
      <w:tr w:rsidR="00687195" w:rsidRPr="001D1C02" w14:paraId="1BE91E0F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15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1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14" w14:textId="77777777" w:rsidR="00687195" w:rsidRPr="001D1C02" w:rsidRDefault="00687195"/>
        </w:tc>
      </w:tr>
      <w:tr w:rsidR="00687195" w:rsidRPr="001D1C02" w14:paraId="1BE91E1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22" w14:textId="77777777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1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D" w14:textId="77777777"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E1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F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0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21" w14:textId="77777777" w:rsidR="00687195" w:rsidRPr="001D1C02" w:rsidRDefault="00687195"/>
        </w:tc>
      </w:tr>
      <w:tr w:rsidR="00687195" w:rsidRPr="001D1C02" w14:paraId="1BE91E2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2E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29" w14:textId="77777777"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2D" w14:textId="77777777" w:rsidR="00687195" w:rsidRPr="001D1C02" w:rsidRDefault="00687195"/>
        </w:tc>
      </w:tr>
      <w:tr w:rsidR="00687195" w:rsidRPr="001D1C02" w14:paraId="1BE91E34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IsSuperUser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3A" w14:textId="77777777">
        <w:trPr>
          <w:trHeight w:hRule="exact" w:val="124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35" w14:textId="77777777" w:rsidR="00687195" w:rsidRPr="001D1C02" w:rsidRDefault="0004400B">
            <w:pPr>
              <w:pStyle w:val="TableParagraph"/>
              <w:spacing w:before="36"/>
              <w:ind w:left="18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 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6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7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8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39" w14:textId="77777777" w:rsidR="00687195" w:rsidRPr="001D1C02" w:rsidRDefault="00687195"/>
        </w:tc>
      </w:tr>
      <w:tr w:rsidR="00687195" w:rsidRPr="001D1C02" w14:paraId="1BE91E40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46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41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2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3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4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45" w14:textId="77777777" w:rsidR="00687195" w:rsidRPr="001D1C02" w:rsidRDefault="00687195"/>
        </w:tc>
      </w:tr>
      <w:tr w:rsidR="00687195" w:rsidRPr="001D1C02" w14:paraId="1BE91E4C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networkCredential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4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52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4D" w14:textId="77777777" w:rsidR="00687195" w:rsidRPr="001D1C02" w:rsidRDefault="0004400B">
            <w:pPr>
              <w:pStyle w:val="TableParagraph"/>
              <w:spacing w:before="36"/>
              <w:ind w:left="18" w:righ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z w:val="24"/>
              </w:rPr>
              <w:t xml:space="preserve"> Active </w:t>
            </w:r>
            <w:r w:rsidRPr="001D1C02">
              <w:rPr>
                <w:rFonts w:ascii="Times New Roman"/>
                <w:spacing w:val="-1"/>
                <w:sz w:val="24"/>
              </w:rPr>
              <w:t>Directory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E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F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0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51" w14:textId="77777777" w:rsidR="00687195" w:rsidRPr="001D1C02" w:rsidRDefault="00687195"/>
        </w:tc>
      </w:tr>
      <w:tr w:rsidR="00687195" w:rsidRPr="001D1C02" w14:paraId="1BE91E5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3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1E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5E" w14:textId="77777777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D" w14:textId="77777777" w:rsidR="00687195" w:rsidRPr="001D1C02" w:rsidRDefault="00687195"/>
        </w:tc>
      </w:tr>
      <w:tr w:rsidR="00687195" w:rsidRPr="001D1C02" w14:paraId="1BE91E64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1E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E65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E6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E6C" w14:textId="77777777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8" w:space="0" w:color="D4D4D4"/>
            </w:tcBorders>
            <w:shd w:val="clear" w:color="auto" w:fill="818181"/>
          </w:tcPr>
          <w:p w14:paraId="1BE91E6B" w14:textId="77777777"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E72" w14:textId="77777777">
        <w:trPr>
          <w:trHeight w:hRule="exact" w:val="401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E6D" w14:textId="77777777" w:rsidR="00687195" w:rsidRPr="001D1C02" w:rsidRDefault="0004400B">
            <w:pPr>
              <w:pStyle w:val="TableParagraph"/>
              <w:spacing w:before="16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6E" w14:textId="77777777"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6F" w14:textId="77777777"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70" w14:textId="77777777"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E71" w14:textId="77777777" w:rsidR="00687195" w:rsidRPr="001D1C02" w:rsidRDefault="00687195"/>
        </w:tc>
      </w:tr>
      <w:tr w:rsidR="00687195" w:rsidRPr="001D1C02" w14:paraId="1BE91E7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3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E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7E" w14:textId="77777777">
        <w:trPr>
          <w:trHeight w:hRule="exact" w:val="95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E79" w14:textId="77777777" w:rsidR="00687195" w:rsidRPr="001D1C02" w:rsidRDefault="0004400B">
            <w:pPr>
              <w:pStyle w:val="TableParagraph"/>
              <w:spacing w:before="36"/>
              <w:ind w:left="17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A" w14:textId="77777777" w:rsidR="00687195" w:rsidRPr="001D1C02" w:rsidRDefault="0004400B">
            <w:pPr>
              <w:pStyle w:val="TableParagraph"/>
              <w:spacing w:before="36"/>
              <w:ind w:left="28" w:righ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Field200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.01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E7D" w14:textId="77777777" w:rsidR="00687195" w:rsidRPr="001D1C02" w:rsidRDefault="00687195"/>
        </w:tc>
      </w:tr>
      <w:tr w:rsidR="00687195" w:rsidRPr="001D1C02" w14:paraId="1BE91E84" w14:textId="77777777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7F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IncludeObservation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1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2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E83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E85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1E8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24" w:name="6.4.20_Table:_NumiUserSiteActivityBitmas"/>
      <w:bookmarkStart w:id="225" w:name="_bookmark58"/>
      <w:bookmarkEnd w:id="224"/>
      <w:bookmarkEnd w:id="225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3"/>
          <w:w w:val="95"/>
        </w:rPr>
        <w:t xml:space="preserve"> </w:t>
      </w:r>
      <w:r w:rsidRPr="001D1C02">
        <w:rPr>
          <w:spacing w:val="-1"/>
          <w:w w:val="95"/>
        </w:rPr>
        <w:t>NumiUserSiteActivityBitmask</w:t>
      </w:r>
    </w:p>
    <w:p w14:paraId="1BE91E87" w14:textId="77777777" w:rsidR="00687195" w:rsidRPr="001D1C02" w:rsidRDefault="00687195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E8D" w14:textId="77777777">
        <w:trPr>
          <w:trHeight w:hRule="exact" w:val="67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E8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E93" w14:textId="77777777">
        <w:trPr>
          <w:trHeight w:hRule="exact" w:val="358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8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ActivityBitmask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8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binary(32)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9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9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E9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99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94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98" w14:textId="77777777" w:rsidR="00687195" w:rsidRPr="001D1C02" w:rsidRDefault="00687195"/>
        </w:tc>
      </w:tr>
      <w:tr w:rsidR="00687195" w:rsidRPr="001D1C02" w14:paraId="1BE91E9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A5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A4" w14:textId="77777777" w:rsidR="00687195" w:rsidRPr="001D1C02" w:rsidRDefault="00687195"/>
        </w:tc>
      </w:tr>
      <w:tr w:rsidR="00687195" w:rsidRPr="001D1C02" w14:paraId="1BE91EAB" w14:textId="77777777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B1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A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B0" w14:textId="77777777" w:rsidR="00687195" w:rsidRPr="001D1C02" w:rsidRDefault="00687195"/>
        </w:tc>
      </w:tr>
      <w:tr w:rsidR="00687195" w:rsidRPr="001D1C02" w14:paraId="1BE91EB7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BD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B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BC" w14:textId="77777777" w:rsidR="00687195" w:rsidRPr="001D1C02" w:rsidRDefault="00687195"/>
        </w:tc>
      </w:tr>
      <w:tr w:rsidR="00687195" w:rsidRPr="001D1C02" w14:paraId="1BE91EC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C9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C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C8" w14:textId="77777777" w:rsidR="00687195" w:rsidRPr="001D1C02" w:rsidRDefault="00687195"/>
        </w:tc>
      </w:tr>
      <w:tr w:rsidR="00687195" w:rsidRPr="001D1C02" w14:paraId="1BE91ECF" w14:textId="77777777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D5" w14:textId="77777777">
        <w:trPr>
          <w:trHeight w:hRule="exact" w:val="95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D0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D4" w14:textId="77777777" w:rsidR="00687195" w:rsidRPr="001D1C02" w:rsidRDefault="00687195"/>
        </w:tc>
      </w:tr>
      <w:tr w:rsidR="00687195" w:rsidRPr="001D1C02" w14:paraId="1BE91EDB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E1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E0" w14:textId="77777777" w:rsidR="00687195" w:rsidRPr="001D1C02" w:rsidRDefault="00687195"/>
        </w:tc>
      </w:tr>
      <w:tr w:rsidR="00687195" w:rsidRPr="001D1C02" w14:paraId="1BE91EE7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E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ED" w14:textId="77777777">
        <w:trPr>
          <w:trHeight w:hRule="exact" w:val="402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EC" w14:textId="77777777" w:rsidR="00687195" w:rsidRPr="001D1C02" w:rsidRDefault="00687195"/>
        </w:tc>
      </w:tr>
      <w:tr w:rsidR="00687195" w:rsidRPr="001D1C02" w14:paraId="1BE91EF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E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NumiUserSiteActivityBitmaskID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F9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F4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F8" w14:textId="77777777" w:rsidR="00687195" w:rsidRPr="001D1C02" w:rsidRDefault="00687195"/>
        </w:tc>
      </w:tr>
      <w:tr w:rsidR="00687195" w:rsidRPr="001D1C02" w14:paraId="1BE91EF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05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0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04" w14:textId="77777777" w:rsidR="00687195" w:rsidRPr="001D1C02" w:rsidRDefault="00687195"/>
        </w:tc>
      </w:tr>
      <w:tr w:rsidR="00687195" w:rsidRPr="001D1C02" w14:paraId="1BE91F0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1F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F0C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60" w:right="1300" w:bottom="900" w:left="1300" w:header="0" w:footer="708" w:gutter="0"/>
          <w:cols w:space="720"/>
        </w:sectPr>
      </w:pPr>
    </w:p>
    <w:p w14:paraId="1BE91F0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1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0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0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1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1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F1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19" w14:textId="77777777">
        <w:trPr>
          <w:trHeight w:hRule="exact" w:val="341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F1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5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F18" w14:textId="77777777" w:rsidR="00687195" w:rsidRPr="001D1C02" w:rsidRDefault="00687195"/>
        </w:tc>
      </w:tr>
    </w:tbl>
    <w:p w14:paraId="1BE91F1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F1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26" w:name="6.4.21_Table:_Patient"/>
      <w:bookmarkStart w:id="227" w:name="_bookmark59"/>
      <w:bookmarkEnd w:id="226"/>
      <w:bookmarkEnd w:id="227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Patient</w:t>
      </w:r>
    </w:p>
    <w:p w14:paraId="1BE91F1C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2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2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F2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28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ConfirmedVistaTestPatient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F2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2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F2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F2D" w14:textId="77777777" w:rsidR="00687195" w:rsidRPr="001D1C02" w:rsidRDefault="00687195"/>
        </w:tc>
      </w:tr>
      <w:tr w:rsidR="00687195" w:rsidRPr="001D1C02" w14:paraId="1BE91F34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2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33" w14:textId="77777777" w:rsidR="00687195" w:rsidRPr="001D1C02" w:rsidRDefault="00687195"/>
        </w:tc>
      </w:tr>
      <w:tr w:rsidR="00687195" w:rsidRPr="001D1C02" w14:paraId="1BE91F3A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40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3F" w14:textId="77777777" w:rsidR="00687195" w:rsidRPr="001D1C02" w:rsidRDefault="00687195"/>
        </w:tc>
      </w:tr>
      <w:tr w:rsidR="00687195" w:rsidRPr="001D1C02" w14:paraId="1BE91F4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4D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deceased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49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.351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4C" w14:textId="77777777" w:rsidR="00687195" w:rsidRPr="001D1C02" w:rsidRDefault="00687195"/>
        </w:tc>
      </w:tr>
      <w:tr w:rsidR="00687195" w:rsidRPr="001D1C02" w14:paraId="1BE91F5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5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5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 Number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5" w14:textId="77777777" w:rsidR="00687195" w:rsidRPr="001D1C02" w:rsidRDefault="0004400B">
            <w:pPr>
              <w:pStyle w:val="TableParagraph"/>
              <w:spacing w:line="274" w:lineRule="exact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56" w14:textId="77777777" w:rsidR="00687195" w:rsidRPr="001D1C02" w:rsidRDefault="0004400B">
            <w:pPr>
              <w:pStyle w:val="TableParagraph"/>
              <w:spacing w:line="273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59" w14:textId="77777777" w:rsidR="00687195" w:rsidRPr="001D1C02" w:rsidRDefault="00687195"/>
        </w:tc>
      </w:tr>
      <w:tr w:rsidR="00687195" w:rsidRPr="001D1C02" w14:paraId="1BE91F6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67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61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2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6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991.01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66" w14:textId="77777777" w:rsidR="00687195" w:rsidRPr="001D1C02" w:rsidRDefault="00687195"/>
        </w:tc>
      </w:tr>
      <w:tr w:rsidR="00687195" w:rsidRPr="001D1C02" w14:paraId="1BE91F6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73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6E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7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7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72" w14:textId="77777777" w:rsidR="00687195" w:rsidRPr="001D1C02" w:rsidRDefault="00687195"/>
        </w:tc>
      </w:tr>
      <w:tr w:rsidR="00687195" w:rsidRPr="001D1C02" w14:paraId="1BE91F79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MergeToDfn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7F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1F7A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1F7E" w14:textId="77777777" w:rsidR="00687195" w:rsidRPr="001D1C02" w:rsidRDefault="00687195"/>
        </w:tc>
      </w:tr>
      <w:tr w:rsidR="00687195" w:rsidRPr="001D1C02" w14:paraId="1BE91F85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80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1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2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3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84" w14:textId="77777777" w:rsidR="00687195" w:rsidRPr="001D1C02" w:rsidRDefault="00687195"/>
        </w:tc>
      </w:tr>
      <w:tr w:rsidR="00687195" w:rsidRPr="001D1C02" w14:paraId="1BE91F8B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9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90" w14:textId="77777777" w:rsidR="00687195" w:rsidRPr="001D1C02" w:rsidRDefault="00687195"/>
        </w:tc>
      </w:tr>
      <w:tr w:rsidR="00687195" w:rsidRPr="001D1C02" w14:paraId="1BE91F9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9E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8" w14:textId="77777777" w:rsidR="00687195" w:rsidRPr="001D1C02" w:rsidRDefault="0004400B">
            <w:pPr>
              <w:pStyle w:val="TableParagraph"/>
              <w:ind w:left="29" w:right="3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9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9A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D" w14:textId="77777777" w:rsidR="00687195" w:rsidRPr="001D1C02" w:rsidRDefault="00687195"/>
        </w:tc>
      </w:tr>
      <w:tr w:rsidR="00687195" w:rsidRPr="001D1C02" w14:paraId="1BE91FA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PseudoSSN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3" w:space="0" w:color="DADADA"/>
            </w:tcBorders>
            <w:shd w:val="clear" w:color="auto" w:fill="DADADA"/>
          </w:tcPr>
          <w:p w14:paraId="1BE91F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AA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5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Fake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Social 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6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9" w14:textId="77777777" w:rsidR="00687195" w:rsidRPr="001D1C02" w:rsidRDefault="00687195"/>
        </w:tc>
      </w:tr>
    </w:tbl>
    <w:p w14:paraId="1BE91FAB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FAC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B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B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FB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B9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B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protect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4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B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B8" w14:textId="77777777" w:rsidR="00687195" w:rsidRPr="001D1C02" w:rsidRDefault="00687195"/>
        </w:tc>
      </w:tr>
      <w:tr w:rsidR="00687195" w:rsidRPr="001D1C02" w14:paraId="1BE91F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SensitivityLevel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C6" w14:textId="77777777">
        <w:trPr>
          <w:trHeight w:hRule="exact" w:val="1756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C0" w14:textId="77777777" w:rsidR="00687195" w:rsidRPr="001D1C02" w:rsidRDefault="0004400B">
            <w:pPr>
              <w:pStyle w:val="TableParagraph"/>
              <w:ind w:left="18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or non-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does not </w:t>
            </w:r>
            <w:r w:rsidRPr="001D1C02">
              <w:rPr>
                <w:rFonts w:ascii="Times New Roman"/>
                <w:spacing w:val="-1"/>
                <w:sz w:val="24"/>
              </w:rPr>
              <w:t>require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additional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value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needs </w:t>
            </w: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C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38.1 / </w:t>
            </w:r>
            <w:r w:rsidRPr="001D1C02">
              <w:rPr>
                <w:rFonts w:ascii="Times New Roman"/>
                <w:spacing w:val="-1"/>
                <w:sz w:val="24"/>
              </w:rPr>
              <w:t>N/A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C5" w14:textId="77777777" w:rsidR="00687195" w:rsidRPr="001D1C02" w:rsidRDefault="00687195"/>
        </w:tc>
      </w:tr>
      <w:tr w:rsidR="00687195" w:rsidRPr="001D1C02" w14:paraId="1BE91FC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D3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C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E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C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.02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D2" w14:textId="77777777" w:rsidR="00687195" w:rsidRPr="001D1C02" w:rsidRDefault="00687195"/>
        </w:tc>
      </w:tr>
      <w:tr w:rsidR="00687195" w:rsidRPr="001D1C02" w14:paraId="1BE91FD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FD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DE" w14:textId="77777777" w:rsidR="00687195" w:rsidRPr="001D1C02" w:rsidRDefault="00687195"/>
        </w:tc>
      </w:tr>
      <w:tr w:rsidR="00687195" w:rsidRPr="001D1C02" w14:paraId="1BE91FE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varchar(15)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EC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E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E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EB" w14:textId="77777777" w:rsidR="00687195" w:rsidRPr="001D1C02" w:rsidRDefault="00687195"/>
        </w:tc>
      </w:tr>
      <w:tr w:rsidR="00687195" w:rsidRPr="001D1C02" w14:paraId="1BE91FF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VistaTestPatient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F9" w14:textId="77777777">
        <w:trPr>
          <w:trHeight w:hRule="exact" w:val="144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FF3" w14:textId="77777777" w:rsidR="00687195" w:rsidRPr="001D1C02" w:rsidRDefault="0004400B">
            <w:pPr>
              <w:pStyle w:val="TableParagraph"/>
              <w:ind w:left="18"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fictional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"Test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patient"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copied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over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real patient;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fictitious.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z w:val="24"/>
              </w:rPr>
              <w:t xml:space="preserve"> used by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F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2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FF8" w14:textId="77777777" w:rsidR="00687195" w:rsidRPr="001D1C02" w:rsidRDefault="00687195"/>
        </w:tc>
      </w:tr>
    </w:tbl>
    <w:p w14:paraId="1BE91FF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FF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28" w:name="6.4.22_Table:_PatientAudit"/>
      <w:bookmarkStart w:id="229" w:name="_bookmark60"/>
      <w:bookmarkEnd w:id="228"/>
      <w:bookmarkEnd w:id="229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PatientAudit</w:t>
      </w:r>
    </w:p>
    <w:p w14:paraId="1BE91FFC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0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0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00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08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0E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09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0D" w14:textId="77777777" w:rsidR="00687195" w:rsidRPr="001D1C02" w:rsidRDefault="00687195"/>
        </w:tc>
      </w:tr>
      <w:tr w:rsidR="00687195" w:rsidRPr="001D1C02" w14:paraId="1BE92014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1A" w14:textId="77777777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15" w14:textId="77777777"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6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7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8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19" w14:textId="77777777" w:rsidR="00687195" w:rsidRPr="001D1C02" w:rsidRDefault="00687195"/>
        </w:tc>
      </w:tr>
      <w:tr w:rsidR="00687195" w:rsidRPr="001D1C02" w14:paraId="1BE92020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0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2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25" w14:textId="77777777" w:rsidR="00687195" w:rsidRPr="001D1C02" w:rsidRDefault="00687195"/>
        </w:tc>
      </w:tr>
      <w:tr w:rsidR="00687195" w:rsidRPr="001D1C02" w14:paraId="1BE9202C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PatientAuditID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20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02D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02E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3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2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03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3A" w14:textId="77777777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35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6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7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8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39" w14:textId="77777777" w:rsidR="00687195" w:rsidRPr="001D1C02" w:rsidRDefault="00687195"/>
        </w:tc>
      </w:tr>
      <w:tr w:rsidR="00687195" w:rsidRPr="001D1C02" w14:paraId="1BE92040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20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204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04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30" w:name="6.4.23_Table:_PatientReview"/>
      <w:bookmarkStart w:id="231" w:name="_bookmark61"/>
      <w:bookmarkEnd w:id="230"/>
      <w:bookmarkEnd w:id="231"/>
      <w:r w:rsidRPr="001D1C02">
        <w:rPr>
          <w:spacing w:val="-1"/>
        </w:rPr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PatientReview</w:t>
      </w:r>
    </w:p>
    <w:p w14:paraId="1BE92043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49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048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4F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4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55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5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54" w14:textId="77777777" w:rsidR="00687195" w:rsidRPr="001D1C02" w:rsidRDefault="00687195"/>
        </w:tc>
      </w:tr>
      <w:tr w:rsidR="00687195" w:rsidRPr="001D1C02" w14:paraId="1BE9205B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6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5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60" w14:textId="77777777" w:rsidR="00687195" w:rsidRPr="001D1C02" w:rsidRDefault="00687195"/>
        </w:tc>
      </w:tr>
      <w:tr w:rsidR="00687195" w:rsidRPr="001D1C02" w14:paraId="1BE92067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6D" w14:textId="77777777">
        <w:trPr>
          <w:trHeight w:hRule="exact" w:val="15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68" w14:textId="77777777" w:rsidR="00687195" w:rsidRPr="001D1C02" w:rsidRDefault="0004400B">
            <w:pPr>
              <w:pStyle w:val="TableParagraph"/>
              <w:spacing w:before="36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6C" w14:textId="77777777" w:rsidR="00687195" w:rsidRPr="001D1C02" w:rsidRDefault="00687195"/>
        </w:tc>
      </w:tr>
      <w:tr w:rsidR="00687195" w:rsidRPr="001D1C02" w14:paraId="1BE9207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79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7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78" w14:textId="77777777" w:rsidR="00687195" w:rsidRPr="001D1C02" w:rsidRDefault="00687195"/>
        </w:tc>
      </w:tr>
      <w:tr w:rsidR="00687195" w:rsidRPr="001D1C02" w14:paraId="1BE9207F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85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80" w14:textId="77777777" w:rsidR="00687195" w:rsidRPr="001D1C02" w:rsidRDefault="0004400B">
            <w:pPr>
              <w:pStyle w:val="TableParagraph"/>
              <w:spacing w:before="36"/>
              <w:ind w:left="18" w:righ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84" w14:textId="77777777" w:rsidR="00687195" w:rsidRPr="001D1C02" w:rsidRDefault="00687195"/>
        </w:tc>
      </w:tr>
      <w:tr w:rsidR="00687195" w:rsidRPr="001D1C02" w14:paraId="1BE9208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9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8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 xml:space="preserve">length 25 </w:t>
            </w:r>
            <w:r w:rsidRPr="001D1C02">
              <w:rPr>
                <w:rFonts w:ascii="Times New Roman"/>
                <w:spacing w:val="-1"/>
                <w:sz w:val="24"/>
              </w:rPr>
              <w:t>characters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90" w14:textId="77777777" w:rsidR="00687195" w:rsidRPr="001D1C02" w:rsidRDefault="00687195"/>
        </w:tc>
      </w:tr>
      <w:tr w:rsidR="00687195" w:rsidRPr="001D1C02" w14:paraId="1BE92097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9D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98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9C" w14:textId="77777777" w:rsidR="00687195" w:rsidRPr="001D1C02" w:rsidRDefault="00687195"/>
        </w:tc>
      </w:tr>
      <w:tr w:rsidR="00687195" w:rsidRPr="001D1C02" w14:paraId="1BE920A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A9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A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A8" w14:textId="77777777" w:rsidR="00687195" w:rsidRPr="001D1C02" w:rsidRDefault="00687195"/>
        </w:tc>
      </w:tr>
      <w:tr w:rsidR="00687195" w:rsidRPr="001D1C02" w14:paraId="1BE920AF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B5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B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B4" w14:textId="77777777" w:rsidR="00687195" w:rsidRPr="001D1C02" w:rsidRDefault="00687195"/>
        </w:tc>
      </w:tr>
      <w:tr w:rsidR="00687195" w:rsidRPr="001D1C02" w14:paraId="1BE920BB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C1" w14:textId="77777777">
        <w:trPr>
          <w:trHeight w:hRule="exact" w:val="69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C" w14:textId="77777777"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C0" w14:textId="77777777" w:rsidR="00687195" w:rsidRPr="001D1C02" w:rsidRDefault="00687195"/>
        </w:tc>
      </w:tr>
      <w:tr w:rsidR="00687195" w:rsidRPr="001D1C02" w14:paraId="1BE920C7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2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HospitalAdmissionReview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0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CD" w14:textId="77777777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8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Hospitalization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C" w14:textId="77777777" w:rsidR="00687195" w:rsidRPr="001D1C02" w:rsidRDefault="00687195"/>
        </w:tc>
      </w:tr>
    </w:tbl>
    <w:p w14:paraId="1BE920C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0C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D5" w14:textId="77777777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7" w:space="0" w:color="818181"/>
            </w:tcBorders>
            <w:shd w:val="clear" w:color="auto" w:fill="818181"/>
          </w:tcPr>
          <w:p w14:paraId="1BE920D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DB" w14:textId="77777777">
        <w:trPr>
          <w:trHeight w:hRule="exact" w:val="421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D6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7" w14:textId="77777777"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8" w14:textId="77777777"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9" w14:textId="77777777"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DA" w14:textId="77777777" w:rsidR="00687195" w:rsidRPr="001D1C02" w:rsidRDefault="00687195"/>
        </w:tc>
      </w:tr>
      <w:tr w:rsidR="00687195" w:rsidRPr="001D1C02" w14:paraId="1BE920E1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E7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E2" w14:textId="77777777"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E6" w14:textId="77777777" w:rsidR="00687195" w:rsidRPr="001D1C02" w:rsidRDefault="00687195"/>
        </w:tc>
      </w:tr>
      <w:tr w:rsidR="00687195" w:rsidRPr="001D1C02" w14:paraId="1BE920E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InitialCompletedByNumiUserID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F3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E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F2" w14:textId="77777777" w:rsidR="00687195" w:rsidRPr="001D1C02" w:rsidRDefault="00687195"/>
        </w:tc>
      </w:tr>
      <w:tr w:rsidR="00687195" w:rsidRPr="001D1C02" w14:paraId="1BE920F9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InsuranceCompanyDesc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F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FF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FA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Company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FE" w14:textId="77777777" w:rsidR="00687195" w:rsidRPr="001D1C02" w:rsidRDefault="00687195"/>
        </w:tc>
      </w:tr>
      <w:tr w:rsidR="00687195" w:rsidRPr="001D1C02" w14:paraId="1BE9210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IQSubsetID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0B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06" w14:textId="77777777" w:rsidR="00687195" w:rsidRPr="001D1C02" w:rsidRDefault="0004400B">
            <w:pPr>
              <w:pStyle w:val="TableParagraph"/>
              <w:spacing w:before="36"/>
              <w:ind w:left="18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subset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designation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0A" w14:textId="77777777" w:rsidR="00687195" w:rsidRPr="001D1C02" w:rsidRDefault="00687195"/>
        </w:tc>
      </w:tr>
      <w:tr w:rsidR="00687195" w:rsidRPr="001D1C02" w14:paraId="1BE92111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17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12" w14:textId="77777777" w:rsidR="00687195" w:rsidRPr="001D1C02" w:rsidRDefault="0004400B">
            <w:pPr>
              <w:pStyle w:val="TableParagraph"/>
              <w:spacing w:before="36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16" w14:textId="77777777" w:rsidR="00687195" w:rsidRPr="001D1C02" w:rsidRDefault="00687195"/>
        </w:tc>
      </w:tr>
      <w:tr w:rsidR="00687195" w:rsidRPr="001D1C02" w14:paraId="1BE9211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23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1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22" w14:textId="77777777" w:rsidR="00687195" w:rsidRPr="001D1C02" w:rsidRDefault="00687195"/>
        </w:tc>
      </w:tr>
      <w:tr w:rsidR="00687195" w:rsidRPr="001D1C02" w14:paraId="1BE9212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NoPaReviewRequired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2F" w14:textId="77777777">
        <w:trPr>
          <w:trHeight w:hRule="exact" w:val="1246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2A" w14:textId="77777777" w:rsidR="00687195" w:rsidRPr="001D1C02" w:rsidRDefault="0004400B">
            <w:pPr>
              <w:pStyle w:val="TableParagraph"/>
              <w:spacing w:before="36"/>
              <w:ind w:left="18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proofErr w:type="gramEnd"/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needed.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NECESSARY,</w:t>
            </w:r>
            <w:r w:rsidRPr="001D1C02">
              <w:rPr>
                <w:rFonts w:ascii="Times New Roman"/>
                <w:sz w:val="24"/>
              </w:rPr>
              <w:t xml:space="preserve"> a 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>necessary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2E" w14:textId="77777777" w:rsidR="00687195" w:rsidRPr="001D1C02" w:rsidRDefault="00687195"/>
        </w:tc>
      </w:tr>
      <w:tr w:rsidR="00687195" w:rsidRPr="001D1C02" w14:paraId="1BE9213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PatientAge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3C" w14:textId="77777777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patient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7" w14:textId="77777777"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13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.033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9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A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B" w14:textId="77777777" w:rsidR="00687195" w:rsidRPr="001D1C02" w:rsidRDefault="00687195"/>
        </w:tc>
      </w:tr>
      <w:tr w:rsidR="00687195" w:rsidRPr="001D1C02" w14:paraId="1BE92142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D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48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3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4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5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6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7" w14:textId="77777777" w:rsidR="00687195" w:rsidRPr="001D1C02" w:rsidRDefault="00687195"/>
        </w:tc>
      </w:tr>
      <w:tr w:rsidR="00687195" w:rsidRPr="001D1C02" w14:paraId="1BE9214E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9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54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0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1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2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3" w14:textId="77777777" w:rsidR="00687195" w:rsidRPr="001D1C02" w:rsidRDefault="00687195"/>
        </w:tc>
      </w:tr>
      <w:tr w:rsidR="00687195" w:rsidRPr="001D1C02" w14:paraId="1BE9215A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5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60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B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C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D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E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F" w14:textId="77777777" w:rsidR="00687195" w:rsidRPr="001D1C02" w:rsidRDefault="00687195"/>
        </w:tc>
      </w:tr>
      <w:tr w:rsidR="00687195" w:rsidRPr="001D1C02" w14:paraId="1BE92166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1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6C" w14:textId="77777777">
        <w:trPr>
          <w:trHeight w:hRule="exact" w:val="38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7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8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9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A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B" w14:textId="77777777" w:rsidR="00687195" w:rsidRPr="001D1C02" w:rsidRDefault="00687195"/>
        </w:tc>
      </w:tr>
    </w:tbl>
    <w:p w14:paraId="1BE9216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16E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BE9216F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2" wp14:editId="1BE93443">
                <wp:extent cx="5989320" cy="7620"/>
                <wp:effectExtent l="9525" t="9525" r="1905" b="1905"/>
                <wp:docPr id="12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27" name="Group 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28" name="Freeform 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pAY3IgQMAANgIAAAOAAAAAAAAAAAAAAAAAC4CAABkcnMvZTJv&#10;RG9jLnhtbFBLAQItABQABgAIAAAAIQCRwM3C2wAAAAMBAAAPAAAAAAAAAAAAAAAAANsFAABkcnMv&#10;ZG93bnJldi54bWxQSwUGAAAAAAQABADzAAAA4wYAAAAA&#10;">
                <v:group id="Group 8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AWsUA&#10;AADcAAAADwAAAGRycy9kb3ducmV2LnhtbESPQWvCQBCF70L/wzKF3nTTHIJEVymCtIVWjPbibciO&#10;2WB2NmS3mv77zkHwNsN78943y/XoO3WlIbaBDbzOMlDEdbAtNwZ+jtvpHFRMyBa7wGTgjyKsV0+T&#10;JZY23Lii6yE1SkI4lmjApdSXWsfakcc4Cz2xaOcweEyyDo22A94k3Hc6z7JCe2xZGhz2tHFUXw6/&#10;3sDXpdoXn/b7rE/xvdsXuatOu8qYl+fxbQEq0Zge5vv1hxX8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4Ba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17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17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177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3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5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176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17D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83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7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7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82" w14:textId="77777777" w:rsidR="00687195" w:rsidRPr="001D1C02" w:rsidRDefault="00687195"/>
        </w:tc>
      </w:tr>
      <w:tr w:rsidR="00687195" w:rsidRPr="001D1C02" w14:paraId="1BE9218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8F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8A" w14:textId="77777777" w:rsidR="00687195" w:rsidRPr="001D1C02" w:rsidRDefault="0004400B">
            <w:pPr>
              <w:pStyle w:val="TableParagraph"/>
              <w:spacing w:before="36"/>
              <w:ind w:left="18"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8E" w14:textId="77777777" w:rsidR="00687195" w:rsidRPr="001D1C02" w:rsidRDefault="00687195"/>
        </w:tc>
      </w:tr>
      <w:tr w:rsidR="00687195" w:rsidRPr="001D1C02" w14:paraId="1BE9219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9B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96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9A" w14:textId="77777777" w:rsidR="00687195" w:rsidRPr="001D1C02" w:rsidRDefault="00687195"/>
        </w:tc>
      </w:tr>
      <w:tr w:rsidR="00687195" w:rsidRPr="001D1C02" w14:paraId="1BE921A1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A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1A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1A6" w14:textId="77777777" w:rsidR="00687195" w:rsidRPr="001D1C02" w:rsidRDefault="00687195"/>
        </w:tc>
      </w:tr>
      <w:tr w:rsidR="00687195" w:rsidRPr="001D1C02" w14:paraId="1BE921AD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A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AC" w14:textId="77777777" w:rsidR="00687195" w:rsidRPr="001D1C02" w:rsidRDefault="00687195"/>
        </w:tc>
      </w:tr>
      <w:tr w:rsidR="00687195" w:rsidRPr="001D1C02" w14:paraId="1BE921B3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B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B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Type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B8" w14:textId="77777777" w:rsidR="00687195" w:rsidRPr="001D1C02" w:rsidRDefault="00687195"/>
        </w:tc>
      </w:tr>
      <w:tr w:rsidR="00687195" w:rsidRPr="001D1C02" w14:paraId="1BE921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1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C5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C4" w14:textId="77777777" w:rsidR="00687195" w:rsidRPr="001D1C02" w:rsidRDefault="00687195"/>
        </w:tc>
      </w:tr>
      <w:tr w:rsidR="00687195" w:rsidRPr="001D1C02" w14:paraId="1BE921C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D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C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  <w:r w:rsidRPr="001D1C02">
              <w:rPr>
                <w:rFonts w:ascii="Times New Roman"/>
                <w:sz w:val="24"/>
              </w:rPr>
              <w:t xml:space="preserve"> changed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D0" w14:textId="77777777" w:rsidR="00687195" w:rsidRPr="001D1C02" w:rsidRDefault="00687195"/>
        </w:tc>
      </w:tr>
      <w:tr w:rsidR="00687195" w:rsidRPr="001D1C02" w14:paraId="1BE921D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D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D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status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DC" w14:textId="77777777" w:rsidR="00687195" w:rsidRPr="001D1C02" w:rsidRDefault="00687195"/>
        </w:tc>
      </w:tr>
      <w:tr w:rsidR="00687195" w:rsidRPr="001D1C02" w14:paraId="1BE921E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D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1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E9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E8" w14:textId="77777777" w:rsidR="00687195" w:rsidRPr="001D1C02" w:rsidRDefault="00687195"/>
        </w:tc>
      </w:tr>
      <w:tr w:rsidR="00687195" w:rsidRPr="001D1C02" w14:paraId="1BE921E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F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1F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1F4" w14:textId="77777777" w:rsidR="00687195" w:rsidRPr="001D1C02" w:rsidRDefault="00687195"/>
        </w:tc>
      </w:tr>
      <w:tr w:rsidR="00687195" w:rsidRPr="001D1C02" w14:paraId="1BE921F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F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FA" w14:textId="77777777" w:rsidR="00687195" w:rsidRPr="001D1C02" w:rsidRDefault="00687195"/>
        </w:tc>
      </w:tr>
      <w:tr w:rsidR="00687195" w:rsidRPr="001D1C02" w14:paraId="1BE92201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2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07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202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Attending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206" w14:textId="77777777" w:rsidR="00687195" w:rsidRPr="001D1C02" w:rsidRDefault="00687195"/>
        </w:tc>
      </w:tr>
      <w:tr w:rsidR="00687195" w:rsidRPr="001D1C02" w14:paraId="1BE9220D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2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13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E" w14:textId="77777777"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2" w14:textId="77777777" w:rsidR="00687195" w:rsidRPr="001D1C02" w:rsidRDefault="00687195"/>
        </w:tc>
      </w:tr>
      <w:tr w:rsidR="00687195" w:rsidRPr="001D1C02" w14:paraId="1BE9221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4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1F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E" w14:textId="77777777" w:rsidR="00687195" w:rsidRPr="001D1C02" w:rsidRDefault="00687195"/>
        </w:tc>
      </w:tr>
      <w:tr w:rsidR="00687195" w:rsidRPr="001D1C02" w14:paraId="1BE92225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2B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A" w14:textId="77777777" w:rsidR="00687195" w:rsidRPr="001D1C02" w:rsidRDefault="00687195"/>
        </w:tc>
      </w:tr>
      <w:tr w:rsidR="00687195" w:rsidRPr="001D1C02" w14:paraId="1BE92231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37" w14:textId="77777777">
        <w:trPr>
          <w:trHeight w:hRule="exact" w:val="3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2" w14:textId="77777777"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6" w14:textId="77777777" w:rsidR="00687195" w:rsidRPr="001D1C02" w:rsidRDefault="00687195"/>
        </w:tc>
      </w:tr>
    </w:tbl>
    <w:p w14:paraId="1BE9223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23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23A" w14:textId="77777777" w:rsidR="00687195" w:rsidRPr="001D1C02" w:rsidRDefault="00687195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</w:p>
    <w:p w14:paraId="1BE9223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23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24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4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17" w:space="0" w:color="818181"/>
            </w:tcBorders>
            <w:shd w:val="clear" w:color="auto" w:fill="818181"/>
          </w:tcPr>
          <w:p w14:paraId="1BE9224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248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VistaAttendingPhysicianID</w:t>
            </w:r>
          </w:p>
        </w:tc>
        <w:tc>
          <w:tcPr>
            <w:tcW w:w="1554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4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4E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49" w14:textId="77777777" w:rsidR="00687195" w:rsidRPr="001D1C02" w:rsidRDefault="0004400B">
            <w:pPr>
              <w:pStyle w:val="TableParagraph"/>
              <w:ind w:left="18"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4D" w14:textId="77777777" w:rsidR="00687195" w:rsidRPr="001D1C02" w:rsidRDefault="00687195"/>
        </w:tc>
      </w:tr>
      <w:tr w:rsidR="00687195" w:rsidRPr="001D1C02" w14:paraId="1BE9225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5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5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59" w14:textId="77777777" w:rsidR="00687195" w:rsidRPr="001D1C02" w:rsidRDefault="00687195"/>
        </w:tc>
      </w:tr>
      <w:tr w:rsidR="00687195" w:rsidRPr="001D1C02" w14:paraId="1BE92260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criteriaMetOutcomeId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66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61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65" w14:textId="77777777" w:rsidR="00687195" w:rsidRPr="001D1C02" w:rsidRDefault="00687195"/>
        </w:tc>
      </w:tr>
      <w:tr w:rsidR="00687195" w:rsidRPr="001D1C02" w14:paraId="1BE9226C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6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6B" w14:textId="77777777" w:rsidR="00687195" w:rsidRPr="001D1C02" w:rsidRDefault="00687195"/>
        </w:tc>
      </w:tr>
      <w:tr w:rsidR="00687195" w:rsidRPr="001D1C02" w14:paraId="1BE92272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NotMetComment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7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7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77" w14:textId="77777777" w:rsidR="00687195" w:rsidRPr="001D1C02" w:rsidRDefault="00687195"/>
        </w:tc>
      </w:tr>
      <w:tr w:rsidR="00687195" w:rsidRPr="001D1C02" w14:paraId="1BE9227E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7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7D" w14:textId="77777777" w:rsidR="00687195" w:rsidRPr="001D1C02" w:rsidRDefault="00687195"/>
        </w:tc>
      </w:tr>
      <w:tr w:rsidR="00687195" w:rsidRPr="001D1C02" w14:paraId="1BE9228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SubsetDescription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8A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8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89" w14:textId="77777777" w:rsidR="00687195" w:rsidRPr="001D1C02" w:rsidRDefault="00687195"/>
        </w:tc>
      </w:tr>
      <w:tr w:rsidR="00687195" w:rsidRPr="001D1C02" w14:paraId="1BE9229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8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8F" w14:textId="77777777" w:rsidR="00687195" w:rsidRPr="001D1C02" w:rsidRDefault="00687195"/>
        </w:tc>
      </w:tr>
      <w:tr w:rsidR="00687195" w:rsidRPr="001D1C02" w14:paraId="1BE9229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VersionCID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varchar(30)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9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9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9B" w14:textId="77777777" w:rsidR="00687195" w:rsidRPr="001D1C02" w:rsidRDefault="00687195"/>
        </w:tc>
      </w:tr>
      <w:tr w:rsidR="00687195" w:rsidRPr="001D1C02" w14:paraId="1BE922A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9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9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9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A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A1" w14:textId="77777777" w:rsidR="00687195" w:rsidRPr="001D1C02" w:rsidRDefault="00687195"/>
        </w:tc>
      </w:tr>
      <w:tr w:rsidR="00687195" w:rsidRPr="001D1C02" w14:paraId="1BE922A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EpisodeDayOfCare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A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A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AD" w14:textId="77777777" w:rsidR="00687195" w:rsidRPr="001D1C02" w:rsidRDefault="00687195"/>
        </w:tc>
      </w:tr>
      <w:tr w:rsidR="00687195" w:rsidRPr="001D1C02" w14:paraId="1BE922B4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A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B3" w14:textId="77777777" w:rsidR="00687195" w:rsidRPr="001D1C02" w:rsidRDefault="00687195"/>
        </w:tc>
      </w:tr>
      <w:tr w:rsidR="00687195" w:rsidRPr="001D1C02" w14:paraId="1BE922B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C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B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BF" w14:textId="77777777" w:rsidR="00687195" w:rsidRPr="001D1C02" w:rsidRDefault="00687195"/>
        </w:tc>
      </w:tr>
      <w:tr w:rsidR="00687195" w:rsidRPr="001D1C02" w14:paraId="1BE922C6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C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C5" w14:textId="77777777" w:rsidR="00687195" w:rsidRPr="001D1C02" w:rsidRDefault="00687195"/>
        </w:tc>
      </w:tr>
      <w:tr w:rsidR="00687195" w:rsidRPr="001D1C02" w14:paraId="1BE922C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D2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CD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C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C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D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D1" w14:textId="77777777" w:rsidR="00687195" w:rsidRPr="001D1C02" w:rsidRDefault="00687195"/>
        </w:tc>
      </w:tr>
      <w:tr w:rsidR="00687195" w:rsidRPr="001D1C02" w14:paraId="1BE922D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D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D7" w14:textId="77777777" w:rsidR="00687195" w:rsidRPr="001D1C02" w:rsidRDefault="00687195"/>
        </w:tc>
      </w:tr>
      <w:tr w:rsidR="00687195" w:rsidRPr="001D1C02" w14:paraId="1BE922DE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E4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DF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E3" w14:textId="77777777" w:rsidR="00687195" w:rsidRPr="001D1C02" w:rsidRDefault="00687195"/>
        </w:tc>
      </w:tr>
      <w:tr w:rsidR="00687195" w:rsidRPr="001D1C02" w14:paraId="1BE922EA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E5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6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7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8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E9" w14:textId="77777777" w:rsidR="00687195" w:rsidRPr="001D1C02" w:rsidRDefault="00687195"/>
        </w:tc>
      </w:tr>
      <w:tr w:rsidR="00687195" w:rsidRPr="001D1C02" w14:paraId="1BE922F0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F6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F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F5" w14:textId="77777777" w:rsidR="00687195" w:rsidRPr="001D1C02" w:rsidRDefault="00687195"/>
        </w:tc>
      </w:tr>
      <w:tr w:rsidR="00687195" w:rsidRPr="001D1C02" w14:paraId="1BE922FC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2F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2FB" w14:textId="77777777" w:rsidR="00687195" w:rsidRPr="001D1C02" w:rsidRDefault="00687195"/>
        </w:tc>
      </w:tr>
    </w:tbl>
    <w:p w14:paraId="1BE922FD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1BE922F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32" w:name="6.4.24_Table:_PatientReviewAudit"/>
      <w:bookmarkStart w:id="233" w:name="_bookmark62"/>
      <w:bookmarkEnd w:id="232"/>
      <w:bookmarkEnd w:id="233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PatientReviewAudit</w:t>
      </w:r>
    </w:p>
    <w:p w14:paraId="1BE922FF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0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0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0B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0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1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10" w14:textId="77777777" w:rsidR="00687195" w:rsidRPr="001D1C02" w:rsidRDefault="00687195"/>
        </w:tc>
      </w:tr>
      <w:tr w:rsidR="00687195" w:rsidRPr="001D1C02" w14:paraId="1BE92317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1D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18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1C" w14:textId="77777777" w:rsidR="00687195" w:rsidRPr="001D1C02" w:rsidRDefault="00687195"/>
        </w:tc>
      </w:tr>
      <w:tr w:rsidR="00687195" w:rsidRPr="001D1C02" w14:paraId="1BE92323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1E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1F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20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21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22" w14:textId="77777777" w:rsidR="00687195" w:rsidRPr="001D1C02" w:rsidRDefault="00687195"/>
        </w:tc>
      </w:tr>
      <w:tr w:rsidR="00687195" w:rsidRPr="001D1C02" w14:paraId="1BE92329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3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32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32B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32C" w14:textId="77777777" w:rsidR="00687195" w:rsidRPr="001D1C02" w:rsidRDefault="00687195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1BE9232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3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2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2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3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3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33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3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3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5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38" w14:textId="77777777" w:rsidR="00687195" w:rsidRPr="001D1C02" w:rsidRDefault="00687195"/>
        </w:tc>
      </w:tr>
      <w:tr w:rsidR="00687195" w:rsidRPr="001D1C02" w14:paraId="1BE9233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4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4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44" w14:textId="77777777" w:rsidR="00687195" w:rsidRPr="001D1C02" w:rsidRDefault="00687195"/>
        </w:tc>
      </w:tr>
      <w:tr w:rsidR="00687195" w:rsidRPr="001D1C02" w14:paraId="1BE9234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4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4A" w14:textId="77777777" w:rsidR="00687195" w:rsidRPr="001D1C02" w:rsidRDefault="00687195"/>
        </w:tc>
      </w:tr>
      <w:tr w:rsidR="00687195" w:rsidRPr="001D1C02" w14:paraId="1BE92351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5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5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56" w14:textId="77777777" w:rsidR="00687195" w:rsidRPr="001D1C02" w:rsidRDefault="00687195"/>
        </w:tc>
      </w:tr>
      <w:tr w:rsidR="00687195" w:rsidRPr="001D1C02" w14:paraId="1BE9235D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5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5C" w14:textId="77777777" w:rsidR="00687195" w:rsidRPr="001D1C02" w:rsidRDefault="00687195"/>
        </w:tc>
      </w:tr>
      <w:tr w:rsidR="00687195" w:rsidRPr="001D1C02" w14:paraId="1BE9236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5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69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64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68" w14:textId="77777777" w:rsidR="00687195" w:rsidRPr="001D1C02" w:rsidRDefault="00687195"/>
        </w:tc>
      </w:tr>
      <w:tr w:rsidR="00687195" w:rsidRPr="001D1C02" w14:paraId="1BE9236F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6A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B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C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D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6E" w14:textId="77777777" w:rsidR="00687195" w:rsidRPr="001D1C02" w:rsidRDefault="00687195"/>
        </w:tc>
      </w:tr>
    </w:tbl>
    <w:p w14:paraId="1BE92370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371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34" w:name="6.4.25_Table:_PatientReviewReason"/>
      <w:bookmarkStart w:id="235" w:name="_bookmark63"/>
      <w:bookmarkEnd w:id="234"/>
      <w:bookmarkEnd w:id="235"/>
      <w:r w:rsidRPr="001D1C02">
        <w:rPr>
          <w:spacing w:val="-1"/>
        </w:rPr>
        <w:t>Table:</w:t>
      </w:r>
      <w:r w:rsidRPr="001D1C02">
        <w:rPr>
          <w:spacing w:val="-51"/>
        </w:rPr>
        <w:t xml:space="preserve"> </w:t>
      </w:r>
      <w:r w:rsidRPr="001D1C02">
        <w:rPr>
          <w:spacing w:val="-1"/>
        </w:rPr>
        <w:t>PatientReviewReason</w:t>
      </w:r>
    </w:p>
    <w:p w14:paraId="1BE92372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7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6" w14:textId="77777777" w:rsidR="00687195" w:rsidRPr="001D1C02" w:rsidRDefault="0004400B">
            <w:pPr>
              <w:pStyle w:val="TableParagraph"/>
              <w:spacing w:before="18"/>
              <w:ind w:left="29" w:righ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7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7E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7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84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83" w14:textId="77777777" w:rsidR="00687195" w:rsidRPr="001D1C02" w:rsidRDefault="00687195"/>
        </w:tc>
      </w:tr>
      <w:tr w:rsidR="00687195" w:rsidRPr="001D1C02" w14:paraId="1BE9238A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9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8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8F" w14:textId="77777777" w:rsidR="00687195" w:rsidRPr="001D1C02" w:rsidRDefault="00687195"/>
        </w:tc>
      </w:tr>
      <w:tr w:rsidR="00687195" w:rsidRPr="001D1C02" w14:paraId="1BE9239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9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97" w14:textId="77777777" w:rsidR="00687195" w:rsidRPr="001D1C02" w:rsidRDefault="0004400B">
            <w:pPr>
              <w:pStyle w:val="TableParagraph"/>
              <w:ind w:left="18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9B" w14:textId="77777777" w:rsidR="00687195" w:rsidRPr="001D1C02" w:rsidRDefault="00687195"/>
        </w:tc>
      </w:tr>
      <w:tr w:rsidR="00687195" w:rsidRPr="001D1C02" w14:paraId="1BE923A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A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A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A7" w14:textId="77777777" w:rsidR="00687195" w:rsidRPr="001D1C02" w:rsidRDefault="00687195"/>
        </w:tc>
      </w:tr>
      <w:tr w:rsidR="00687195" w:rsidRPr="001D1C02" w14:paraId="1BE923A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B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A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B3" w14:textId="77777777" w:rsidR="00687195" w:rsidRPr="001D1C02" w:rsidRDefault="00687195"/>
        </w:tc>
      </w:tr>
      <w:tr w:rsidR="00687195" w:rsidRPr="001D1C02" w14:paraId="1BE923B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C0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B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BF" w14:textId="77777777" w:rsidR="00687195" w:rsidRPr="001D1C02" w:rsidRDefault="00687195"/>
        </w:tc>
      </w:tr>
    </w:tbl>
    <w:p w14:paraId="1BE923C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3C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36" w:name="6.4.26_Table:_PatientStay"/>
      <w:bookmarkStart w:id="237" w:name="_bookmark64"/>
      <w:bookmarkEnd w:id="236"/>
      <w:bookmarkEnd w:id="237"/>
      <w:r w:rsidRPr="001D1C02">
        <w:rPr>
          <w:spacing w:val="-1"/>
        </w:rPr>
        <w:t>Table:</w:t>
      </w:r>
      <w:r w:rsidRPr="001D1C02">
        <w:rPr>
          <w:spacing w:val="-37"/>
        </w:rPr>
        <w:t xml:space="preserve"> </w:t>
      </w:r>
      <w:r w:rsidRPr="001D1C02">
        <w:rPr>
          <w:spacing w:val="-1"/>
        </w:rPr>
        <w:t>PatientStay</w:t>
      </w:r>
    </w:p>
    <w:p w14:paraId="1BE923C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C9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C8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CF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C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D5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D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at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D4" w14:textId="77777777" w:rsidR="00687195" w:rsidRPr="001D1C02" w:rsidRDefault="00687195"/>
        </w:tc>
      </w:tr>
    </w:tbl>
    <w:p w14:paraId="1BE923D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3D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D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3D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E3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DE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DF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E2" w14:textId="77777777" w:rsidR="00687195" w:rsidRPr="001D1C02" w:rsidRDefault="00687195"/>
        </w:tc>
      </w:tr>
      <w:tr w:rsidR="00687195" w:rsidRPr="001D1C02" w14:paraId="1BE923E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F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EA" w14:textId="77777777" w:rsidR="00687195" w:rsidRPr="001D1C02" w:rsidRDefault="0004400B">
            <w:pPr>
              <w:pStyle w:val="TableParagraph"/>
              <w:ind w:left="18" w:righ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B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3EC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9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EF" w14:textId="77777777" w:rsidR="00687195" w:rsidRPr="001D1C02" w:rsidRDefault="00687195"/>
        </w:tc>
      </w:tr>
      <w:tr w:rsidR="00687195" w:rsidRPr="001D1C02" w14:paraId="1BE923F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FE" w14:textId="77777777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F7" w14:textId="77777777" w:rsidR="00687195" w:rsidRPr="001D1C02" w:rsidRDefault="0004400B">
            <w:pPr>
              <w:pStyle w:val="TableParagraph"/>
              <w:ind w:left="18"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3F9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23FA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FD" w14:textId="77777777" w:rsidR="00687195" w:rsidRPr="001D1C02" w:rsidRDefault="00687195"/>
        </w:tc>
      </w:tr>
      <w:tr w:rsidR="00687195" w:rsidRPr="001D1C02" w14:paraId="1BE9240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F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0C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05" w14:textId="77777777" w:rsidR="00687195" w:rsidRPr="001D1C02" w:rsidRDefault="0004400B">
            <w:pPr>
              <w:pStyle w:val="TableParagraph"/>
              <w:ind w:left="18" w:right="8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0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14:paraId="1BE9240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.14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0B" w14:textId="77777777" w:rsidR="00687195" w:rsidRPr="001D1C02" w:rsidRDefault="00687195"/>
        </w:tc>
      </w:tr>
      <w:tr w:rsidR="00687195" w:rsidRPr="001D1C02" w14:paraId="1BE9241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1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1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admitted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1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18" w14:textId="77777777" w:rsidR="00687195" w:rsidRPr="001D1C02" w:rsidRDefault="00687195"/>
        </w:tc>
      </w:tr>
      <w:tr w:rsidR="00687195" w:rsidRPr="001D1C02" w14:paraId="1BE9241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27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2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2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14:paraId="1BE9242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356.94 / .03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26" w14:textId="77777777" w:rsidR="00687195" w:rsidRPr="001D1C02" w:rsidRDefault="00687195"/>
        </w:tc>
      </w:tr>
      <w:tr w:rsidR="00687195" w:rsidRPr="001D1C02" w14:paraId="1BE9242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AssignedReviewerID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33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2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32" w14:textId="77777777" w:rsidR="00687195" w:rsidRPr="001D1C02" w:rsidRDefault="00687195"/>
        </w:tc>
      </w:tr>
      <w:tr w:rsidR="00687195" w:rsidRPr="001D1C02" w14:paraId="1BE9243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4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3F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A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E" w14:textId="77777777" w:rsidR="00687195" w:rsidRPr="001D1C02" w:rsidRDefault="00687195"/>
        </w:tc>
      </w:tr>
      <w:tr w:rsidR="00687195" w:rsidRPr="001D1C02" w14:paraId="1BE9244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4B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A" w14:textId="77777777" w:rsidR="00687195" w:rsidRPr="001D1C02" w:rsidRDefault="00687195"/>
        </w:tc>
      </w:tr>
      <w:tr w:rsidR="00687195" w:rsidRPr="001D1C02" w14:paraId="1BE9245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5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2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6" w14:textId="77777777" w:rsidR="00687195" w:rsidRPr="001D1C02" w:rsidRDefault="00687195"/>
        </w:tc>
      </w:tr>
      <w:tr w:rsidR="00687195" w:rsidRPr="001D1C02" w14:paraId="1BE9245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8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4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63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5E" w14:textId="77777777" w:rsidR="00687195" w:rsidRPr="001D1C02" w:rsidRDefault="0004400B">
            <w:pPr>
              <w:pStyle w:val="TableParagraph"/>
              <w:ind w:left="29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5F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2" w14:textId="77777777" w:rsidR="00687195" w:rsidRPr="001D1C02" w:rsidRDefault="00687195"/>
        </w:tc>
      </w:tr>
    </w:tbl>
    <w:p w14:paraId="1BE9246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6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66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1BE92467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4" wp14:editId="1BE93445">
                <wp:extent cx="5989320" cy="7620"/>
                <wp:effectExtent l="9525" t="9525" r="1905" b="1905"/>
                <wp:docPr id="11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8" name="Group 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9" name="Freeform 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khgQMAANg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yv1khgQMAANgIAAAOAAAAAAAAAAAAAAAAAC4CAABkcnMvZTJv&#10;RG9jLnhtbFBLAQItABQABgAIAAAAIQCRwM3C2wAAAAMBAAAPAAAAAAAAAAAAAAAAANsFAABkcnMv&#10;ZG93bnJldi54bWxQSwUGAAAAAAQABADzAAAA4wYAAAAA&#10;">
                <v:group id="Group 7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vfMIA&#10;AADcAAAADwAAAGRycy9kb3ducmV2LnhtbERPTYvCMBC9C/sfwizsTVM9FO0aRQTRhVWs7sXb0IxN&#10;sZmUJmr33xtB8DaP9znTeWdrcaPWV44VDAcJCOLC6YpLBX/HVX8MwgdkjbVjUvBPHuazj94UM+3u&#10;nNPtEEoRQ9hnqMCE0GRS+sKQRT9wDXHkzq61GCJsS6lbvMdwW8tRkqTSYsWxwWBDS0PF5XC1Cn4v&#10;+T790duzPPl1vU9HJj/tcqW+PrvFN4hAXXiLX+6NjvOHE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+98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468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46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46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46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47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70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1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2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3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74" w14:textId="77777777" w:rsidR="00687195" w:rsidRPr="001D1C02" w:rsidRDefault="00687195"/>
        </w:tc>
      </w:tr>
      <w:tr w:rsidR="00687195" w:rsidRPr="001D1C02" w14:paraId="1BE9247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82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7C" w14:textId="77777777" w:rsidR="00687195" w:rsidRPr="001D1C02" w:rsidRDefault="0004400B">
            <w:pPr>
              <w:pStyle w:val="TableParagraph"/>
              <w:ind w:left="18" w:righ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7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45.84 / 6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81" w14:textId="77777777" w:rsidR="00687195" w:rsidRPr="001D1C02" w:rsidRDefault="00687195"/>
        </w:tc>
      </w:tr>
      <w:tr w:rsidR="00687195" w:rsidRPr="001D1C02" w14:paraId="1BE9248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90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89" w14:textId="77777777" w:rsidR="00687195" w:rsidRPr="001D1C02" w:rsidRDefault="0004400B">
            <w:pPr>
              <w:pStyle w:val="TableParagraph"/>
              <w:ind w:left="18" w:right="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8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14:paraId="1BE9248C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.17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8F" w14:textId="77777777" w:rsidR="00687195" w:rsidRPr="001D1C02" w:rsidRDefault="00687195"/>
        </w:tc>
      </w:tr>
      <w:tr w:rsidR="00687195" w:rsidRPr="001D1C02" w14:paraId="1BE9249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4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9C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9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9B" w14:textId="77777777" w:rsidR="00687195" w:rsidRPr="001D1C02" w:rsidRDefault="00687195"/>
        </w:tc>
      </w:tr>
      <w:tr w:rsidR="00687195" w:rsidRPr="001D1C02" w14:paraId="1BE924A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DispositionPlaceID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AA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A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A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75</w:t>
            </w:r>
          </w:p>
          <w:p w14:paraId="1BE924A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45.6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A9" w14:textId="77777777" w:rsidR="00687195" w:rsidRPr="001D1C02" w:rsidRDefault="00687195"/>
        </w:tc>
      </w:tr>
      <w:tr w:rsidR="00687195" w:rsidRPr="001D1C02" w14:paraId="1BE924B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B7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B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2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B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72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B6" w14:textId="77777777" w:rsidR="00687195" w:rsidRPr="001D1C02" w:rsidRDefault="00687195"/>
        </w:tc>
      </w:tr>
      <w:tr w:rsidR="00687195" w:rsidRPr="001D1C02" w14:paraId="1BE924B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C3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BE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C2" w14:textId="77777777" w:rsidR="00687195" w:rsidRPr="001D1C02" w:rsidRDefault="00687195"/>
        </w:tc>
      </w:tr>
      <w:tr w:rsidR="00687195" w:rsidRPr="001D1C02" w14:paraId="1BE924C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InvalidStay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CF" w14:textId="77777777">
        <w:trPr>
          <w:trHeight w:hRule="exact" w:val="1756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A" w14:textId="77777777" w:rsidR="00687195" w:rsidRPr="001D1C02" w:rsidRDefault="0004400B">
            <w:pPr>
              <w:pStyle w:val="TableParagraph"/>
              <w:ind w:left="29" w:righ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is </w:t>
            </w:r>
            <w:r w:rsidRPr="001D1C02">
              <w:rPr>
                <w:rFonts w:ascii="Times New Roman"/>
                <w:sz w:val="24"/>
              </w:rPr>
              <w:t xml:space="preserve">not a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purposes.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E" w14:textId="77777777" w:rsidR="00687195" w:rsidRPr="001D1C02" w:rsidRDefault="00687195"/>
        </w:tc>
      </w:tr>
      <w:tr w:rsidR="00687195" w:rsidRPr="001D1C02" w14:paraId="1BE924D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DB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A" w14:textId="77777777" w:rsidR="00687195" w:rsidRPr="001D1C02" w:rsidRDefault="00687195"/>
        </w:tc>
      </w:tr>
      <w:tr w:rsidR="00687195" w:rsidRPr="001D1C02" w14:paraId="1BE924E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E7" w14:textId="77777777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2" w14:textId="77777777" w:rsidR="00687195" w:rsidRPr="001D1C02" w:rsidRDefault="0004400B">
            <w:pPr>
              <w:pStyle w:val="TableParagraph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6" w14:textId="77777777" w:rsidR="00687195" w:rsidRPr="001D1C02" w:rsidRDefault="00687195"/>
        </w:tc>
      </w:tr>
    </w:tbl>
    <w:p w14:paraId="1BE924E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E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EA" w14:textId="77777777" w:rsidR="00687195" w:rsidRPr="001D1C02" w:rsidRDefault="00687195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1BE924EB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6" wp14:editId="1BE93447">
                <wp:extent cx="5989320" cy="7620"/>
                <wp:effectExtent l="9525" t="9525" r="1905" b="1905"/>
                <wp:docPr id="11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5" name="Group 7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6" name="Freeform 7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3+hwMAANg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CeRe3+hwMAANgIAAAOAAAAAAAAAAAAAAAAAC4CAABk&#10;cnMvZTJvRG9jLnhtbFBLAQItABQABgAIAAAAIQCRwM3C2wAAAAMBAAAPAAAAAAAAAAAAAAAAAOEF&#10;AABkcnMvZG93bnJldi54bWxQSwUGAAAAAAQABADzAAAA6QYAAAAA&#10;">
                <v:group id="Group 7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7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7DsMA&#10;AADcAAAADwAAAGRycy9kb3ducmV2LnhtbERPTWvCQBC9F/wPywje6iY5hJK6igiiBVuM9eJtyI7Z&#10;kOxsyG5j+u+7hUJv83ifs9pMthMjDb5xrCBdJiCIK6cbrhVcP/fPLyB8QNbYOSYF3+Rhs549rbDQ&#10;7sEljZdQixjCvkAFJoS+kNJXhiz6peuJI3d3g8UQ4VBLPeAjhttOZkmSS4sNxwaDPe0MVe3lyyo4&#10;teU5f9Pvd3nzh+6cZ6a8fZRKLebT9hVEoCn8i//cRx3npz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h7D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4EC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4E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4F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E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E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F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F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4F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4F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LastMASMovementTransactionTypeID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F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FA" w14:textId="77777777" w:rsidR="00687195" w:rsidRPr="001D1C02" w:rsidRDefault="0004400B">
            <w:pPr>
              <w:pStyle w:val="TableParagraph"/>
              <w:ind w:left="18" w:right="10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FE" w14:textId="77777777" w:rsidR="00687195" w:rsidRPr="001D1C02" w:rsidRDefault="00687195"/>
        </w:tc>
      </w:tr>
      <w:tr w:rsidR="00687195" w:rsidRPr="001D1C02" w14:paraId="1BE9250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0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06" w14:textId="77777777" w:rsidR="00687195" w:rsidRPr="001D1C02" w:rsidRDefault="0004400B">
            <w:pPr>
              <w:pStyle w:val="TableParagraph"/>
              <w:ind w:left="18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0A" w14:textId="77777777" w:rsidR="00687195" w:rsidRPr="001D1C02" w:rsidRDefault="00687195"/>
        </w:tc>
      </w:tr>
      <w:tr w:rsidR="00687195" w:rsidRPr="001D1C02" w14:paraId="1BE9251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18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12" w14:textId="77777777" w:rsidR="00687195" w:rsidRPr="001D1C02" w:rsidRDefault="0004400B">
            <w:pPr>
              <w:pStyle w:val="TableParagraph"/>
              <w:ind w:left="18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last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moved/transferred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prior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3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14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17" w14:textId="77777777" w:rsidR="00687195" w:rsidRPr="001D1C02" w:rsidRDefault="00687195"/>
        </w:tc>
      </w:tr>
      <w:tr w:rsidR="00687195" w:rsidRPr="001D1C02" w14:paraId="1BE9251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25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1F" w14:textId="77777777" w:rsidR="00687195" w:rsidRPr="001D1C02" w:rsidRDefault="0004400B">
            <w:pPr>
              <w:pStyle w:val="TableParagraph"/>
              <w:ind w:left="18" w:right="1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File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2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24" w14:textId="77777777" w:rsidR="00687195" w:rsidRPr="001D1C02" w:rsidRDefault="00687195"/>
        </w:tc>
      </w:tr>
      <w:tr w:rsidR="00687195" w:rsidRPr="001D1C02" w14:paraId="1BE9252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3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2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30" w14:textId="77777777" w:rsidR="00687195" w:rsidRPr="001D1C02" w:rsidRDefault="00687195"/>
        </w:tc>
      </w:tr>
      <w:tr w:rsidR="00687195" w:rsidRPr="001D1C02" w14:paraId="1BE9253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3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3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3C" w14:textId="77777777" w:rsidR="00687195" w:rsidRPr="001D1C02" w:rsidRDefault="00687195"/>
        </w:tc>
      </w:tr>
      <w:tr w:rsidR="00687195" w:rsidRPr="001D1C02" w14:paraId="1BE9254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3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LengthofStay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4A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4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5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4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81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49" w14:textId="77777777" w:rsidR="00687195" w:rsidRPr="001D1C02" w:rsidRDefault="00687195"/>
        </w:tc>
      </w:tr>
      <w:tr w:rsidR="00687195" w:rsidRPr="001D1C02" w14:paraId="1BE9255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5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55" w14:textId="77777777" w:rsidR="00687195" w:rsidRPr="001D1C02" w:rsidRDefault="00687195"/>
        </w:tc>
      </w:tr>
      <w:tr w:rsidR="00687195" w:rsidRPr="001D1C02" w14:paraId="1BE9255C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NUMIHashCode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6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55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5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5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6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561" w14:textId="77777777" w:rsidR="00687195" w:rsidRPr="001D1C02" w:rsidRDefault="00687195"/>
        </w:tc>
      </w:tr>
      <w:tr w:rsidR="00687195" w:rsidRPr="001D1C02" w14:paraId="1BE92568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7" w14:textId="77777777" w:rsidR="00687195" w:rsidRPr="001D1C02" w:rsidRDefault="00687195"/>
        </w:tc>
      </w:tr>
      <w:tr w:rsidR="00687195" w:rsidRPr="001D1C02" w14:paraId="1BE9256E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9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5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74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F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3" w14:textId="77777777" w:rsidR="00687195" w:rsidRPr="001D1C02" w:rsidRDefault="00687195"/>
        </w:tc>
      </w:tr>
      <w:tr w:rsidR="00687195" w:rsidRPr="001D1C02" w14:paraId="1BE9257A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5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5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8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B" w14:textId="77777777" w:rsidR="00687195" w:rsidRPr="001D1C02" w:rsidRDefault="0004400B">
            <w:pPr>
              <w:pStyle w:val="TableParagraph"/>
              <w:ind w:left="29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F" w14:textId="77777777" w:rsidR="00687195" w:rsidRPr="001D1C02" w:rsidRDefault="00687195"/>
        </w:tc>
      </w:tr>
      <w:tr w:rsidR="00687195" w:rsidRPr="001D1C02" w14:paraId="1BE9258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1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PriorStayDischargeDate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5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8C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7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8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B" w14:textId="77777777" w:rsidR="00687195" w:rsidRPr="001D1C02" w:rsidRDefault="00687195"/>
        </w:tc>
      </w:tr>
    </w:tbl>
    <w:p w14:paraId="1BE925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5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58F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1BE92590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8" wp14:editId="1BE93449">
                <wp:extent cx="5989320" cy="7620"/>
                <wp:effectExtent l="9525" t="9525" r="1905" b="1905"/>
                <wp:docPr id="11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2" name="Group 6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3" name="Freeform 6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rsuaGAAwAA2AgAAA4AAAAAAAAAAAAAAAAALgIAAGRycy9lMm9E&#10;b2MueG1sUEsBAi0AFAAGAAgAAAAhAJHAzcLbAAAAAwEAAA8AAAAAAAAAAAAAAAAA2gUAAGRycy9k&#10;b3ducmV2LnhtbFBLBQYAAAAABAAEAPMAAADiBgAAAAA=&#10;">
                <v:group id="Group 6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Yl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hNz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2Jb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59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59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59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6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59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59F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9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stay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A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9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C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D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9E" w14:textId="77777777" w:rsidR="00687195" w:rsidRPr="001D1C02" w:rsidRDefault="00687195"/>
        </w:tc>
      </w:tr>
      <w:tr w:rsidR="00687195" w:rsidRPr="001D1C02" w14:paraId="1BE925A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PTFIEN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AC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A6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A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.16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AB" w14:textId="77777777" w:rsidR="00687195" w:rsidRPr="001D1C02" w:rsidRDefault="00687195"/>
        </w:tc>
      </w:tr>
      <w:tr w:rsidR="00687195" w:rsidRPr="001D1C02" w14:paraId="1BE925B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Readmission14Day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B8" w14:textId="77777777">
        <w:trPr>
          <w:trHeight w:hRule="exact" w:val="1756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B3" w14:textId="77777777"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B7" w14:textId="77777777" w:rsidR="00687195" w:rsidRPr="001D1C02" w:rsidRDefault="00687195"/>
        </w:tc>
      </w:tr>
      <w:tr w:rsidR="00687195" w:rsidRPr="001D1C02" w14:paraId="1BE925BE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Readmission24Hr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C4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5BF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5C3" w14:textId="77777777" w:rsidR="00687195" w:rsidRPr="001D1C02" w:rsidRDefault="00687195"/>
        </w:tc>
      </w:tr>
      <w:tr w:rsidR="00687195" w:rsidRPr="001D1C02" w14:paraId="1BE925CA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C5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6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7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8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C9" w14:textId="77777777" w:rsidR="00687195" w:rsidRPr="001D1C02" w:rsidRDefault="00687195"/>
        </w:tc>
      </w:tr>
      <w:tr w:rsidR="00687195" w:rsidRPr="001D1C02" w14:paraId="1BE925D0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Readmission30Day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D6" w14:textId="77777777">
        <w:trPr>
          <w:trHeight w:hRule="exact" w:val="1757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D1" w14:textId="77777777"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D5" w14:textId="77777777" w:rsidR="00687195" w:rsidRPr="001D1C02" w:rsidRDefault="00687195"/>
        </w:tc>
      </w:tr>
      <w:tr w:rsidR="00687195" w:rsidRPr="001D1C02" w14:paraId="1BE925D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E2" w14:textId="77777777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DD" w14:textId="77777777" w:rsidR="00687195" w:rsidRPr="001D1C02" w:rsidRDefault="0004400B">
            <w:pPr>
              <w:pStyle w:val="TableParagraph"/>
              <w:ind w:left="18" w:righ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included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range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Dates.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primarily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"worklist"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kinds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screens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E1" w14:textId="77777777" w:rsidR="00687195" w:rsidRPr="001D1C02" w:rsidRDefault="00687195"/>
        </w:tc>
      </w:tr>
      <w:tr w:rsidR="00687195" w:rsidRPr="001D1C02" w14:paraId="1BE925E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EE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9" w14:textId="77777777" w:rsidR="00687195" w:rsidRPr="001D1C02" w:rsidRDefault="0004400B">
            <w:pPr>
              <w:pStyle w:val="TableParagraph"/>
              <w:ind w:left="29" w:right="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D" w14:textId="77777777" w:rsidR="00687195" w:rsidRPr="001D1C02" w:rsidRDefault="00687195"/>
        </w:tc>
      </w:tr>
      <w:tr w:rsidR="00687195" w:rsidRPr="001D1C02" w14:paraId="1BE925F4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E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ServiceConnectedAdmission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5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FB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F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A" w14:textId="77777777" w:rsidR="00687195" w:rsidRPr="001D1C02" w:rsidRDefault="00687195"/>
        </w:tc>
      </w:tr>
      <w:tr w:rsidR="00687195" w:rsidRPr="001D1C02" w14:paraId="1BE92601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LastAdmissionSourceID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6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0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6" w14:textId="77777777" w:rsidR="00687195" w:rsidRPr="001D1C02" w:rsidRDefault="00687195"/>
        </w:tc>
      </w:tr>
      <w:tr w:rsidR="00687195" w:rsidRPr="001D1C02" w14:paraId="1BE9260D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C" w14:textId="77777777" w:rsidR="00687195" w:rsidRPr="001D1C02" w:rsidRDefault="00687195"/>
        </w:tc>
      </w:tr>
    </w:tbl>
    <w:p w14:paraId="1BE9260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0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1BE92613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238" w:name="6.4.27_Table:_PatientStayAudit"/>
      <w:bookmarkStart w:id="239" w:name="_bookmark65"/>
      <w:bookmarkEnd w:id="238"/>
      <w:bookmarkEnd w:id="239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PatientStayAudit</w:t>
      </w:r>
    </w:p>
    <w:p w14:paraId="1BE92614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1A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5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6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8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19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20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B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1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2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25" w14:textId="77777777" w:rsidR="00687195" w:rsidRPr="001D1C02" w:rsidRDefault="00687195"/>
        </w:tc>
      </w:tr>
      <w:tr w:rsidR="00687195" w:rsidRPr="001D1C02" w14:paraId="1BE9262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32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2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31" w14:textId="77777777" w:rsidR="00687195" w:rsidRPr="001D1C02" w:rsidRDefault="00687195"/>
        </w:tc>
      </w:tr>
      <w:tr w:rsidR="00687195" w:rsidRPr="001D1C02" w14:paraId="1BE9263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3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3D" w14:textId="77777777" w:rsidR="00687195" w:rsidRPr="001D1C02" w:rsidRDefault="00687195"/>
        </w:tc>
      </w:tr>
      <w:tr w:rsidR="00687195" w:rsidRPr="001D1C02" w14:paraId="1BE92644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3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4A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45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49" w14:textId="77777777" w:rsidR="00687195" w:rsidRPr="001D1C02" w:rsidRDefault="00687195"/>
        </w:tc>
      </w:tr>
      <w:tr w:rsidR="00687195" w:rsidRPr="001D1C02" w14:paraId="1BE9265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4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4F" w14:textId="77777777" w:rsidR="00687195" w:rsidRPr="001D1C02" w:rsidRDefault="00687195"/>
        </w:tc>
      </w:tr>
      <w:tr w:rsidR="00687195" w:rsidRPr="001D1C02" w14:paraId="1BE9265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5C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5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5B" w14:textId="77777777" w:rsidR="00687195" w:rsidRPr="001D1C02" w:rsidRDefault="00687195"/>
        </w:tc>
      </w:tr>
      <w:tr w:rsidR="00687195" w:rsidRPr="001D1C02" w14:paraId="1BE92662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5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5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5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6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61" w14:textId="77777777" w:rsidR="00687195" w:rsidRPr="001D1C02" w:rsidRDefault="00687195"/>
        </w:tc>
      </w:tr>
      <w:tr w:rsidR="00687195" w:rsidRPr="001D1C02" w14:paraId="1BE9266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6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6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6D" w14:textId="77777777" w:rsidR="00687195" w:rsidRPr="001D1C02" w:rsidRDefault="00687195"/>
        </w:tc>
      </w:tr>
      <w:tr w:rsidR="00687195" w:rsidRPr="001D1C02" w14:paraId="1BE92674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6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73" w14:textId="77777777" w:rsidR="00687195" w:rsidRPr="001D1C02" w:rsidRDefault="00687195"/>
        </w:tc>
      </w:tr>
      <w:tr w:rsidR="00687195" w:rsidRPr="001D1C02" w14:paraId="1BE9267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IsAutoDismissed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80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7B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7F" w14:textId="77777777" w:rsidR="00687195" w:rsidRPr="001D1C02" w:rsidRDefault="00687195"/>
        </w:tc>
      </w:tr>
      <w:tr w:rsidR="00687195" w:rsidRPr="001D1C02" w14:paraId="1BE92686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68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685" w14:textId="77777777" w:rsidR="00687195" w:rsidRPr="001D1C02" w:rsidRDefault="00687195"/>
        </w:tc>
      </w:tr>
    </w:tbl>
    <w:p w14:paraId="1BE9268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68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40" w:name="6.4.28_Table:_Physician"/>
      <w:bookmarkStart w:id="241" w:name="_bookmark66"/>
      <w:bookmarkEnd w:id="240"/>
      <w:bookmarkEnd w:id="241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Physician</w:t>
      </w:r>
    </w:p>
    <w:p w14:paraId="1BE92689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8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8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9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0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9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9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9A" w14:textId="77777777" w:rsidR="00687195" w:rsidRPr="001D1C02" w:rsidRDefault="00687195"/>
        </w:tc>
      </w:tr>
      <w:tr w:rsidR="00687195" w:rsidRPr="001D1C02" w14:paraId="1BE926A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A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A6" w14:textId="77777777" w:rsidR="00687195" w:rsidRPr="001D1C02" w:rsidRDefault="00687195"/>
        </w:tc>
      </w:tr>
      <w:tr w:rsidR="00687195" w:rsidRPr="001D1C02" w14:paraId="1BE926A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B3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B2" w14:textId="77777777" w:rsidR="00687195" w:rsidRPr="001D1C02" w:rsidRDefault="00687195"/>
        </w:tc>
      </w:tr>
      <w:tr w:rsidR="00687195" w:rsidRPr="001D1C02" w14:paraId="1BE926B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B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BE" w14:textId="77777777" w:rsidR="00687195" w:rsidRPr="001D1C02" w:rsidRDefault="00687195"/>
        </w:tc>
      </w:tr>
      <w:tr w:rsidR="00687195" w:rsidRPr="001D1C02" w14:paraId="1BE926C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CC" w14:textId="77777777">
        <w:trPr>
          <w:trHeight w:hRule="exact" w:val="116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6C6" w14:textId="77777777" w:rsidR="00687195" w:rsidRPr="001D1C02" w:rsidRDefault="0004400B">
            <w:pPr>
              <w:pStyle w:val="TableParagraph"/>
              <w:ind w:left="18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currently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used in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z w:val="24"/>
              </w:rPr>
              <w:t xml:space="preserve"> and not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brought in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reference</w:t>
            </w:r>
            <w:r w:rsidRPr="001D1C02">
              <w:rPr>
                <w:rFonts w:ascii="Times New Roman"/>
                <w:sz w:val="24"/>
              </w:rPr>
              <w:t xml:space="preserve"> to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File/Field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informational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purposes,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use.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6C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7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6CB" w14:textId="77777777" w:rsidR="00687195" w:rsidRPr="001D1C02" w:rsidRDefault="00687195"/>
        </w:tc>
      </w:tr>
    </w:tbl>
    <w:p w14:paraId="1BE926C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6C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6CF" w14:textId="77777777" w:rsidR="00687195" w:rsidRPr="001D1C02" w:rsidRDefault="0068719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E926D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D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D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DC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D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E4" w14:textId="77777777">
        <w:trPr>
          <w:trHeight w:hRule="exact" w:val="14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D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DE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6D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14:paraId="1BE926E0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E3" w14:textId="77777777" w:rsidR="00687195" w:rsidRPr="001D1C02" w:rsidRDefault="00687195"/>
        </w:tc>
      </w:tr>
      <w:tr w:rsidR="00687195" w:rsidRPr="001D1C02" w14:paraId="1BE926E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F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E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EF" w14:textId="77777777" w:rsidR="00687195" w:rsidRPr="001D1C02" w:rsidRDefault="00687195"/>
        </w:tc>
      </w:tr>
      <w:tr w:rsidR="00687195" w:rsidRPr="001D1C02" w14:paraId="1BE926F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FC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F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FB" w14:textId="77777777" w:rsidR="00687195" w:rsidRPr="001D1C02" w:rsidRDefault="00687195"/>
        </w:tc>
      </w:tr>
      <w:tr w:rsidR="00687195" w:rsidRPr="001D1C02" w14:paraId="1BE9270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0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0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07" w14:textId="77777777" w:rsidR="00687195" w:rsidRPr="001D1C02" w:rsidRDefault="00687195"/>
        </w:tc>
      </w:tr>
      <w:tr w:rsidR="00687195" w:rsidRPr="001D1C02" w14:paraId="1BE9270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15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71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14" w14:textId="77777777" w:rsidR="00687195" w:rsidRPr="001D1C02" w:rsidRDefault="00687195"/>
        </w:tc>
      </w:tr>
      <w:tr w:rsidR="00687195" w:rsidRPr="001D1C02" w14:paraId="1BE9271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21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by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D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20" w14:textId="77777777" w:rsidR="00687195" w:rsidRPr="001D1C02" w:rsidRDefault="00687195"/>
        </w:tc>
      </w:tr>
      <w:tr w:rsidR="00687195" w:rsidRPr="001D1C02" w14:paraId="1BE9272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2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3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4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5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2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72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9" w14:textId="77777777" w:rsidR="00687195" w:rsidRPr="001D1C02" w:rsidRDefault="00687195"/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A" w14:textId="77777777" w:rsidR="00687195" w:rsidRPr="001D1C02" w:rsidRDefault="00687195"/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B" w14:textId="77777777" w:rsidR="00687195" w:rsidRPr="001D1C02" w:rsidRDefault="00687195"/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72C" w14:textId="77777777" w:rsidR="00687195" w:rsidRPr="001D1C02" w:rsidRDefault="00687195"/>
        </w:tc>
      </w:tr>
    </w:tbl>
    <w:p w14:paraId="1BE9272E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72F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42" w:name="6.4.29_Table:_PhysicianAdvisorPatientRea"/>
      <w:bookmarkStart w:id="243" w:name="_bookmark67"/>
      <w:bookmarkEnd w:id="242"/>
      <w:bookmarkEnd w:id="243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7"/>
          <w:w w:val="95"/>
        </w:rPr>
        <w:t xml:space="preserve"> </w:t>
      </w:r>
      <w:r w:rsidRPr="001D1C02">
        <w:rPr>
          <w:spacing w:val="-1"/>
          <w:w w:val="95"/>
        </w:rPr>
        <w:t>PhysicianAdvisorPatientReason</w:t>
      </w:r>
    </w:p>
    <w:p w14:paraId="1BE92730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36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35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3C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3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42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3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3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41" w14:textId="77777777" w:rsidR="00687195" w:rsidRPr="001D1C02" w:rsidRDefault="00687195"/>
        </w:tc>
      </w:tr>
      <w:tr w:rsidR="00687195" w:rsidRPr="001D1C02" w14:paraId="1BE9274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4E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4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4D" w14:textId="77777777" w:rsidR="00687195" w:rsidRPr="001D1C02" w:rsidRDefault="00687195"/>
        </w:tc>
      </w:tr>
      <w:tr w:rsidR="00687195" w:rsidRPr="001D1C02" w14:paraId="1BE9275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5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5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59" w14:textId="77777777" w:rsidR="00687195" w:rsidRPr="001D1C02" w:rsidRDefault="00687195"/>
        </w:tc>
      </w:tr>
      <w:tr w:rsidR="00687195" w:rsidRPr="001D1C02" w14:paraId="1BE9276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66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76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765" w14:textId="77777777" w:rsidR="00687195" w:rsidRPr="001D1C02" w:rsidRDefault="00687195"/>
        </w:tc>
      </w:tr>
    </w:tbl>
    <w:p w14:paraId="1BE9276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76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6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6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74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6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7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7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75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79" w14:textId="77777777" w:rsidR="00687195" w:rsidRPr="001D1C02" w:rsidRDefault="00687195"/>
        </w:tc>
      </w:tr>
      <w:tr w:rsidR="00687195" w:rsidRPr="001D1C02" w14:paraId="1BE9278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86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8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85" w14:textId="77777777" w:rsidR="00687195" w:rsidRPr="001D1C02" w:rsidRDefault="00687195"/>
        </w:tc>
      </w:tr>
      <w:tr w:rsidR="00687195" w:rsidRPr="001D1C02" w14:paraId="1BE9278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PAReasonCategory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92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8D" w14:textId="77777777" w:rsidR="00687195" w:rsidRPr="001D1C02" w:rsidRDefault="0004400B">
            <w:pPr>
              <w:pStyle w:val="TableParagraph"/>
              <w:ind w:left="18" w:right="5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91" w14:textId="77777777" w:rsidR="00687195" w:rsidRPr="001D1C02" w:rsidRDefault="00687195"/>
        </w:tc>
      </w:tr>
      <w:tr w:rsidR="00687195" w:rsidRPr="001D1C02" w14:paraId="1BE9279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9E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9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9D" w14:textId="77777777" w:rsidR="00687195" w:rsidRPr="001D1C02" w:rsidRDefault="00687195"/>
        </w:tc>
      </w:tr>
      <w:tr w:rsidR="00687195" w:rsidRPr="001D1C02" w14:paraId="1BE927A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9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AA" w14:textId="77777777">
        <w:trPr>
          <w:trHeight w:hRule="exact" w:val="61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7A5" w14:textId="77777777" w:rsidR="00687195" w:rsidRPr="001D1C02" w:rsidRDefault="0004400B">
            <w:pPr>
              <w:pStyle w:val="TableParagraph"/>
              <w:ind w:left="18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7A9" w14:textId="77777777" w:rsidR="00687195" w:rsidRPr="001D1C02" w:rsidRDefault="00687195"/>
        </w:tc>
      </w:tr>
    </w:tbl>
    <w:p w14:paraId="1BE927A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7AC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44" w:name="6.4.30_Table:_PhysicianAdvisorPatientRev"/>
      <w:bookmarkStart w:id="245" w:name="_bookmark68"/>
      <w:bookmarkEnd w:id="244"/>
      <w:bookmarkEnd w:id="245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PhysicianAdvisorPatientReview</w:t>
      </w:r>
    </w:p>
    <w:p w14:paraId="1BE927AD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B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A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A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B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B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B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B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B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BF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BE" w14:textId="77777777" w:rsidR="00687195" w:rsidRPr="001D1C02" w:rsidRDefault="00687195"/>
        </w:tc>
      </w:tr>
      <w:tr w:rsidR="00687195" w:rsidRPr="001D1C02" w14:paraId="1BE927C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7C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C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CA" w14:textId="77777777" w:rsidR="00687195" w:rsidRPr="001D1C02" w:rsidRDefault="00687195"/>
        </w:tc>
      </w:tr>
      <w:tr w:rsidR="00687195" w:rsidRPr="001D1C02" w14:paraId="1BE927D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D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D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D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D6" w14:textId="77777777" w:rsidR="00687195" w:rsidRPr="001D1C02" w:rsidRDefault="00687195"/>
        </w:tc>
      </w:tr>
      <w:tr w:rsidR="00687195" w:rsidRPr="001D1C02" w14:paraId="1BE927D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E3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D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E2" w14:textId="77777777" w:rsidR="00687195" w:rsidRPr="001D1C02" w:rsidRDefault="00687195"/>
        </w:tc>
      </w:tr>
      <w:tr w:rsidR="00687195" w:rsidRPr="001D1C02" w14:paraId="1BE927E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E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E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EE" w14:textId="77777777" w:rsidR="00687195" w:rsidRPr="001D1C02" w:rsidRDefault="00687195"/>
        </w:tc>
      </w:tr>
      <w:tr w:rsidR="00687195" w:rsidRPr="001D1C02" w14:paraId="1BE927F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FB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F6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7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8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9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FA" w14:textId="77777777" w:rsidR="00687195" w:rsidRPr="001D1C02" w:rsidRDefault="00687195"/>
        </w:tc>
      </w:tr>
      <w:tr w:rsidR="00687195" w:rsidRPr="001D1C02" w14:paraId="1BE9280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07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80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806" w14:textId="77777777" w:rsidR="00687195" w:rsidRPr="001D1C02" w:rsidRDefault="00687195"/>
        </w:tc>
      </w:tr>
    </w:tbl>
    <w:p w14:paraId="1BE9280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80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80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80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81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0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D4D4D4"/>
            </w:tcBorders>
            <w:shd w:val="clear" w:color="auto" w:fill="D4D4D4"/>
          </w:tcPr>
          <w:p w14:paraId="1BE9281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1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16" w14:textId="77777777" w:rsidR="00687195" w:rsidRPr="001D1C02" w:rsidRDefault="0004400B">
            <w:pPr>
              <w:pStyle w:val="TableParagraph"/>
              <w:ind w:left="6" w:right="7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advisor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1A" w14:textId="77777777" w:rsidR="00687195" w:rsidRPr="001D1C02" w:rsidRDefault="00687195"/>
        </w:tc>
      </w:tr>
      <w:tr w:rsidR="00687195" w:rsidRPr="001D1C02" w14:paraId="1BE9282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C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2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22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26" w14:textId="77777777" w:rsidR="00687195" w:rsidRPr="001D1C02" w:rsidRDefault="00687195"/>
        </w:tc>
      </w:tr>
      <w:tr w:rsidR="00687195" w:rsidRPr="001D1C02" w14:paraId="1BE9282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8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33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2E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32" w14:textId="77777777" w:rsidR="00687195" w:rsidRPr="001D1C02" w:rsidRDefault="00687195"/>
        </w:tc>
      </w:tr>
      <w:tr w:rsidR="00687195" w:rsidRPr="001D1C02" w14:paraId="1BE9283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4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3F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3A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3E" w14:textId="77777777" w:rsidR="00687195" w:rsidRPr="001D1C02" w:rsidRDefault="00687195"/>
        </w:tc>
      </w:tr>
      <w:tr w:rsidR="00687195" w:rsidRPr="001D1C02" w14:paraId="1BE9284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0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4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46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4A" w14:textId="77777777" w:rsidR="00687195" w:rsidRPr="001D1C02" w:rsidRDefault="00687195"/>
        </w:tc>
      </w:tr>
      <w:tr w:rsidR="00687195" w:rsidRPr="001D1C02" w14:paraId="1BE9285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C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57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52" w14:textId="77777777" w:rsidR="00687195" w:rsidRPr="001D1C02" w:rsidRDefault="0004400B">
            <w:pPr>
              <w:pStyle w:val="TableParagraph"/>
              <w:spacing w:line="274" w:lineRule="exact"/>
              <w:ind w:left="6"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Recommended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56" w14:textId="77777777" w:rsidR="00687195" w:rsidRPr="001D1C02" w:rsidRDefault="00687195"/>
        </w:tc>
      </w:tr>
      <w:tr w:rsidR="00687195" w:rsidRPr="001D1C02" w14:paraId="1BE9285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8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63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5E" w14:textId="77777777" w:rsidR="00687195" w:rsidRPr="001D1C02" w:rsidRDefault="0004400B">
            <w:pPr>
              <w:pStyle w:val="TableParagraph"/>
              <w:ind w:left="6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z w:val="24"/>
              </w:rPr>
              <w:t xml:space="preserve"> 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62" w14:textId="77777777" w:rsidR="00687195" w:rsidRPr="001D1C02" w:rsidRDefault="00687195"/>
        </w:tc>
      </w:tr>
      <w:tr w:rsidR="00687195" w:rsidRPr="001D1C02" w14:paraId="1BE9286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4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6F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6A" w14:textId="77777777" w:rsidR="00687195" w:rsidRPr="001D1C02" w:rsidRDefault="0004400B">
            <w:pPr>
              <w:pStyle w:val="TableParagraph"/>
              <w:ind w:left="6" w:right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status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changed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6E" w14:textId="77777777" w:rsidR="00687195" w:rsidRPr="001D1C02" w:rsidRDefault="00687195"/>
        </w:tc>
      </w:tr>
      <w:tr w:rsidR="00687195" w:rsidRPr="001D1C02" w14:paraId="1BE9287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0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7B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76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7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8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9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7A" w14:textId="77777777" w:rsidR="00687195" w:rsidRPr="001D1C02" w:rsidRDefault="00687195"/>
        </w:tc>
      </w:tr>
      <w:tr w:rsidR="00687195" w:rsidRPr="001D1C02" w14:paraId="1BE92881" w14:textId="77777777">
        <w:trPr>
          <w:trHeight w:hRule="exact" w:val="44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C" w14:textId="77777777" w:rsidR="00687195" w:rsidRPr="001D1C02" w:rsidRDefault="0004400B">
            <w:pPr>
              <w:pStyle w:val="TableParagraph"/>
              <w:spacing w:before="16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D" w14:textId="77777777" w:rsidR="00687195" w:rsidRPr="001D1C02" w:rsidRDefault="0004400B">
            <w:pPr>
              <w:pStyle w:val="TableParagraph"/>
              <w:spacing w:before="16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E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F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26" w:space="0" w:color="D4D4D4"/>
            </w:tcBorders>
            <w:shd w:val="clear" w:color="auto" w:fill="D4D4D4"/>
          </w:tcPr>
          <w:p w14:paraId="1BE92880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87" w14:textId="77777777">
        <w:trPr>
          <w:trHeight w:hRule="exact" w:val="612"/>
        </w:trPr>
        <w:tc>
          <w:tcPr>
            <w:tcW w:w="4884" w:type="dxa"/>
            <w:tcBorders>
              <w:top w:val="single" w:sz="26" w:space="0" w:color="D4D4D4"/>
              <w:left w:val="single" w:sz="26" w:space="0" w:color="D4D4D4"/>
              <w:bottom w:val="single" w:sz="8" w:space="0" w:color="000000"/>
              <w:right w:val="single" w:sz="8" w:space="0" w:color="000000"/>
            </w:tcBorders>
          </w:tcPr>
          <w:p w14:paraId="1BE92882" w14:textId="77777777" w:rsidR="00687195" w:rsidRPr="001D1C02" w:rsidRDefault="0004400B">
            <w:pPr>
              <w:pStyle w:val="TableParagraph"/>
              <w:ind w:left="6" w:righ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26" w:space="0" w:color="D4D4D4"/>
            </w:tcBorders>
          </w:tcPr>
          <w:p w14:paraId="1BE92886" w14:textId="77777777" w:rsidR="00687195" w:rsidRPr="001D1C02" w:rsidRDefault="00687195"/>
        </w:tc>
      </w:tr>
    </w:tbl>
    <w:p w14:paraId="1BE928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1BE92894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A" wp14:editId="1BE9344B">
                <wp:extent cx="5989320" cy="7620"/>
                <wp:effectExtent l="9525" t="9525" r="1905" b="1905"/>
                <wp:docPr id="10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03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04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JidYMIIDAADYCAAADgAAAAAAAAAAAAAAAAAuAgAAZHJzL2Uy&#10;b0RvYy54bWxQSwECLQAUAAYACAAAACEAkcDNwtsAAAADAQAADwAAAAAAAAAAAAAAAADcBQAAZHJz&#10;L2Rvd25yZXYueG1sUEsFBgAAAAAEAAQA8wAAAOQGAAAAAA==&#10;">
                <v:group id="Group 5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5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WP8EA&#10;AADcAAAADwAAAGRycy9kb3ducmV2LnhtbERPTYvCMBC9C/sfwix401RZinSNsgjLuqBi1Yu3oRmb&#10;YjMpTdT6740geJvH+5zpvLO1uFLrK8cKRsMEBHHhdMWlgsP+dzAB4QOyxtoxKbiTh/nsozfFTLsb&#10;53TdhVLEEPYZKjAhNJmUvjBk0Q9dQxy5k2sthgjbUuoWbzHc1nKcJKm0WHFsMNjQwlBx3l2sgtU5&#10;36b/en2SR/9Xb9OxyY+bXKn+Z/fzDSJQF97il3up4/zkC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P1j/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895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89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246" w:name="6.4.31_Table:_PhysicianAdvisorPatientRev"/>
      <w:bookmarkStart w:id="247" w:name="_bookmark69"/>
      <w:bookmarkEnd w:id="246"/>
      <w:bookmarkEnd w:id="247"/>
      <w:r w:rsidRPr="001D1C02">
        <w:rPr>
          <w:spacing w:val="-1"/>
          <w:w w:val="95"/>
        </w:rPr>
        <w:lastRenderedPageBreak/>
        <w:t>Table:</w:t>
      </w:r>
      <w:r w:rsidRPr="001D1C02">
        <w:rPr>
          <w:w w:val="95"/>
        </w:rPr>
        <w:t xml:space="preserve">    </w:t>
      </w:r>
      <w:r w:rsidRPr="001D1C02">
        <w:rPr>
          <w:spacing w:val="-1"/>
          <w:w w:val="95"/>
        </w:rPr>
        <w:t>PhysicianAdvisorPatientReviewAudit</w:t>
      </w:r>
    </w:p>
    <w:p w14:paraId="1BE92897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89D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89C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8A3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9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9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A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A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A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A9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A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A8" w14:textId="77777777" w:rsidR="00687195" w:rsidRPr="001D1C02" w:rsidRDefault="00687195"/>
        </w:tc>
      </w:tr>
      <w:tr w:rsidR="00687195" w:rsidRPr="001D1C02" w14:paraId="1BE928A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B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B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B4" w14:textId="77777777" w:rsidR="00687195" w:rsidRPr="001D1C02" w:rsidRDefault="00687195"/>
        </w:tc>
      </w:tr>
      <w:tr w:rsidR="00687195" w:rsidRPr="001D1C02" w14:paraId="1BE928B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B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BA" w14:textId="77777777" w:rsidR="00687195" w:rsidRPr="001D1C02" w:rsidRDefault="00687195"/>
        </w:tc>
      </w:tr>
      <w:tr w:rsidR="00687195" w:rsidRPr="001D1C02" w14:paraId="1BE928C1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C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C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C6" w14:textId="77777777" w:rsidR="00687195" w:rsidRPr="001D1C02" w:rsidRDefault="00687195"/>
        </w:tc>
      </w:tr>
      <w:tr w:rsidR="00687195" w:rsidRPr="001D1C02" w14:paraId="1BE928CD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D3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CE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C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D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D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D2" w14:textId="77777777" w:rsidR="00687195" w:rsidRPr="001D1C02" w:rsidRDefault="00687195"/>
        </w:tc>
      </w:tr>
      <w:tr w:rsidR="00687195" w:rsidRPr="001D1C02" w14:paraId="1BE928D9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D4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5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6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7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D8" w14:textId="77777777" w:rsidR="00687195" w:rsidRPr="001D1C02" w:rsidRDefault="00687195"/>
        </w:tc>
      </w:tr>
      <w:tr w:rsidR="00687195" w:rsidRPr="001D1C02" w14:paraId="1BE928D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E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E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E4" w14:textId="77777777" w:rsidR="00687195" w:rsidRPr="001D1C02" w:rsidRDefault="00687195"/>
        </w:tc>
      </w:tr>
      <w:tr w:rsidR="00687195" w:rsidRPr="001D1C02" w14:paraId="1BE928E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E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EA" w14:textId="77777777" w:rsidR="00687195" w:rsidRPr="001D1C02" w:rsidRDefault="00687195"/>
        </w:tc>
      </w:tr>
      <w:tr w:rsidR="00687195" w:rsidRPr="001D1C02" w14:paraId="1BE928F1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F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F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F6" w14:textId="77777777" w:rsidR="00687195" w:rsidRPr="001D1C02" w:rsidRDefault="00687195"/>
        </w:tc>
      </w:tr>
      <w:tr w:rsidR="00687195" w:rsidRPr="001D1C02" w14:paraId="1BE928FD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8F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8FC" w14:textId="77777777" w:rsidR="00687195" w:rsidRPr="001D1C02" w:rsidRDefault="00687195"/>
        </w:tc>
      </w:tr>
    </w:tbl>
    <w:p w14:paraId="1BE928FE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8FF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48" w:name="6.4.32_Table:_Reason"/>
      <w:bookmarkStart w:id="249" w:name="_bookmark70"/>
      <w:bookmarkEnd w:id="248"/>
      <w:bookmarkEnd w:id="249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Reason</w:t>
      </w:r>
    </w:p>
    <w:p w14:paraId="1BE92900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90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90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0C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0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12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0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0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0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11" w14:textId="77777777" w:rsidR="00687195" w:rsidRPr="001D1C02" w:rsidRDefault="00687195"/>
        </w:tc>
      </w:tr>
      <w:tr w:rsidR="00687195" w:rsidRPr="001D1C02" w14:paraId="1BE9291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1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1D" w14:textId="77777777" w:rsidR="00687195" w:rsidRPr="001D1C02" w:rsidRDefault="00687195"/>
        </w:tc>
      </w:tr>
      <w:tr w:rsidR="00687195" w:rsidRPr="001D1C02" w14:paraId="1BE92924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1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2A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2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29" w14:textId="77777777" w:rsidR="00687195" w:rsidRPr="001D1C02" w:rsidRDefault="00687195"/>
        </w:tc>
      </w:tr>
      <w:tr w:rsidR="00687195" w:rsidRPr="001D1C02" w14:paraId="1BE9293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36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3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35" w14:textId="77777777" w:rsidR="00687195" w:rsidRPr="001D1C02" w:rsidRDefault="00687195"/>
        </w:tc>
      </w:tr>
      <w:tr w:rsidR="00687195" w:rsidRPr="001D1C02" w14:paraId="1BE9293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42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41" w14:textId="77777777" w:rsidR="00687195" w:rsidRPr="001D1C02" w:rsidRDefault="00687195"/>
        </w:tc>
      </w:tr>
      <w:tr w:rsidR="00687195" w:rsidRPr="001D1C02" w14:paraId="1BE9294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4E" w14:textId="77777777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49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4D" w14:textId="77777777" w:rsidR="00687195" w:rsidRPr="001D1C02" w:rsidRDefault="00687195"/>
        </w:tc>
      </w:tr>
      <w:tr w:rsidR="00687195" w:rsidRPr="001D1C02" w14:paraId="1BE92954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IsParentReason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29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955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956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957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14:paraId="1BE9295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95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95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64" w14:textId="77777777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5F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0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1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2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63" w14:textId="77777777" w:rsidR="00687195" w:rsidRPr="001D1C02" w:rsidRDefault="00687195"/>
        </w:tc>
      </w:tr>
      <w:tr w:rsidR="00687195" w:rsidRPr="001D1C02" w14:paraId="1BE9296A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7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6F" w14:textId="77777777" w:rsidR="00687195" w:rsidRPr="001D1C02" w:rsidRDefault="00687195"/>
        </w:tc>
      </w:tr>
      <w:tr w:rsidR="00687195" w:rsidRPr="001D1C02" w14:paraId="1BE9297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7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7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parent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7B" w14:textId="77777777" w:rsidR="00687195" w:rsidRPr="001D1C02" w:rsidRDefault="00687195"/>
        </w:tc>
      </w:tr>
      <w:tr w:rsidR="00687195" w:rsidRPr="001D1C02" w14:paraId="1BE9298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88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8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87" w14:textId="77777777" w:rsidR="00687195" w:rsidRPr="001D1C02" w:rsidRDefault="00687195"/>
        </w:tc>
      </w:tr>
      <w:tr w:rsidR="00687195" w:rsidRPr="001D1C02" w14:paraId="1BE9298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9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8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93" w14:textId="77777777" w:rsidR="00687195" w:rsidRPr="001D1C02" w:rsidRDefault="00687195"/>
        </w:tc>
      </w:tr>
      <w:tr w:rsidR="00687195" w:rsidRPr="001D1C02" w14:paraId="1BE9299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varchar(900)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9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A0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9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9F" w14:textId="77777777" w:rsidR="00687195" w:rsidRPr="001D1C02" w:rsidRDefault="00687195"/>
        </w:tc>
      </w:tr>
      <w:tr w:rsidR="00687195" w:rsidRPr="001D1C02" w14:paraId="1BE929A6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ReasonFactorID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A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9A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9AB" w14:textId="77777777" w:rsidR="00687195" w:rsidRPr="001D1C02" w:rsidRDefault="00687195"/>
        </w:tc>
      </w:tr>
      <w:tr w:rsidR="00687195" w:rsidRPr="001D1C02" w14:paraId="1BE929B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A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A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A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B1" w14:textId="77777777" w:rsidR="00687195" w:rsidRPr="001D1C02" w:rsidRDefault="00687195"/>
        </w:tc>
      </w:tr>
      <w:tr w:rsidR="00687195" w:rsidRPr="001D1C02" w14:paraId="1BE929B8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BE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B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BD" w14:textId="77777777" w:rsidR="00687195" w:rsidRPr="001D1C02" w:rsidRDefault="00687195"/>
        </w:tc>
      </w:tr>
      <w:tr w:rsidR="00687195" w:rsidRPr="001D1C02" w14:paraId="1BE929C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ReviewerTypeID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C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C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C9" w14:textId="77777777" w:rsidR="00687195" w:rsidRPr="001D1C02" w:rsidRDefault="00687195"/>
        </w:tc>
      </w:tr>
      <w:tr w:rsidR="00687195" w:rsidRPr="001D1C02" w14:paraId="1BE929D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D6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9D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9D5" w14:textId="77777777" w:rsidR="00687195" w:rsidRPr="001D1C02" w:rsidRDefault="00687195"/>
        </w:tc>
      </w:tr>
    </w:tbl>
    <w:p w14:paraId="1BE929D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9D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50" w:name="6.4.33_Table:_ReasonCategory"/>
      <w:bookmarkStart w:id="251" w:name="_bookmark71"/>
      <w:bookmarkEnd w:id="250"/>
      <w:bookmarkEnd w:id="251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ReasonCategory</w:t>
      </w:r>
    </w:p>
    <w:p w14:paraId="1BE929D9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29DF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A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C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D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9" w:space="0" w:color="DADADA"/>
            </w:tcBorders>
            <w:shd w:val="clear" w:color="auto" w:fill="818181"/>
          </w:tcPr>
          <w:p w14:paraId="1BE929DE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E5" w14:textId="77777777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0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1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2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3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E4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EB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6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ReasonCategoryDesc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7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8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E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F1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C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D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E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F0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F7" w14:textId="77777777">
        <w:trPr>
          <w:trHeight w:hRule="exact" w:val="382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2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3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4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5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19" w:space="0" w:color="DADADA"/>
            </w:tcBorders>
            <w:shd w:val="clear" w:color="auto" w:fill="DADADA"/>
          </w:tcPr>
          <w:p w14:paraId="1BE929F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9F8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9F9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52" w:name="6.4.34_Table:_Region"/>
      <w:bookmarkStart w:id="253" w:name="_bookmark72"/>
      <w:bookmarkEnd w:id="252"/>
      <w:bookmarkEnd w:id="253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Region</w:t>
      </w:r>
    </w:p>
    <w:p w14:paraId="1BE929FA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00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B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C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E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9FF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06" w14:textId="77777777">
        <w:trPr>
          <w:trHeight w:hRule="exact" w:val="341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1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2A0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A07" w14:textId="77777777" w:rsidR="00687195" w:rsidRPr="001D1C02" w:rsidRDefault="00687195">
      <w:pPr>
        <w:spacing w:line="251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A0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0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A0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14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0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0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1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2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13" w14:textId="77777777" w:rsidR="00687195" w:rsidRPr="001D1C02" w:rsidRDefault="00687195"/>
        </w:tc>
      </w:tr>
      <w:tr w:rsidR="00687195" w:rsidRPr="001D1C02" w14:paraId="1BE92A1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2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1F" w14:textId="77777777" w:rsidR="00687195" w:rsidRPr="001D1C02" w:rsidRDefault="00687195"/>
        </w:tc>
      </w:tr>
      <w:tr w:rsidR="00687195" w:rsidRPr="001D1C02" w14:paraId="1BE92A2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2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2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2B" w14:textId="77777777" w:rsidR="00687195" w:rsidRPr="001D1C02" w:rsidRDefault="00687195"/>
        </w:tc>
      </w:tr>
      <w:tr w:rsidR="00687195" w:rsidRPr="001D1C02" w14:paraId="1BE92A3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3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3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37" w14:textId="77777777" w:rsidR="00687195" w:rsidRPr="001D1C02" w:rsidRDefault="00687195"/>
        </w:tc>
      </w:tr>
      <w:tr w:rsidR="00687195" w:rsidRPr="001D1C02" w14:paraId="1BE92A3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4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3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43" w14:textId="77777777" w:rsidR="00687195" w:rsidRPr="001D1C02" w:rsidRDefault="00687195"/>
        </w:tc>
      </w:tr>
      <w:tr w:rsidR="00687195" w:rsidRPr="001D1C02" w14:paraId="1BE92A4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50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4F" w14:textId="77777777" w:rsidR="00687195" w:rsidRPr="001D1C02" w:rsidRDefault="00687195"/>
        </w:tc>
      </w:tr>
    </w:tbl>
    <w:p w14:paraId="1BE92A5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A5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54" w:name="6.4.35_Table:_Reports"/>
      <w:bookmarkStart w:id="255" w:name="_bookmark73"/>
      <w:bookmarkEnd w:id="254"/>
      <w:bookmarkEnd w:id="255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Reports</w:t>
      </w:r>
    </w:p>
    <w:p w14:paraId="1BE92A5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59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58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5F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createDate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5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65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6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64" w14:textId="77777777" w:rsidR="00687195" w:rsidRPr="001D1C02" w:rsidRDefault="00687195"/>
        </w:tc>
      </w:tr>
      <w:tr w:rsidR="00687195" w:rsidRPr="001D1C02" w14:paraId="1BE92A6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71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6C" w14:textId="77777777" w:rsidR="00687195" w:rsidRPr="001D1C02" w:rsidRDefault="0004400B">
            <w:pPr>
              <w:pStyle w:val="TableParagraph"/>
              <w:spacing w:line="239" w:lineRule="auto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70" w14:textId="77777777" w:rsidR="00687195" w:rsidRPr="001D1C02" w:rsidRDefault="00687195"/>
        </w:tc>
      </w:tr>
      <w:tr w:rsidR="00687195" w:rsidRPr="001D1C02" w14:paraId="1BE92A77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7D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78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7C" w14:textId="77777777" w:rsidR="00687195" w:rsidRPr="001D1C02" w:rsidRDefault="00687195"/>
        </w:tc>
      </w:tr>
      <w:tr w:rsidR="00687195" w:rsidRPr="001D1C02" w14:paraId="1BE92A83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7E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7F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0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1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82" w14:textId="77777777" w:rsidR="00687195" w:rsidRPr="001D1C02" w:rsidRDefault="00687195"/>
        </w:tc>
      </w:tr>
      <w:tr w:rsidR="00687195" w:rsidRPr="001D1C02" w14:paraId="1BE92A89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lastUpdateDate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8F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 xml:space="preserve">last </w:t>
            </w:r>
            <w:r w:rsidRPr="001D1C02">
              <w:rPr>
                <w:rFonts w:ascii="Times New Roman"/>
                <w:spacing w:val="-1"/>
                <w:sz w:val="24"/>
              </w:rPr>
              <w:t>updated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8E" w14:textId="77777777" w:rsidR="00687195" w:rsidRPr="001D1C02" w:rsidRDefault="00687195"/>
        </w:tc>
      </w:tr>
      <w:tr w:rsidR="00687195" w:rsidRPr="001D1C02" w14:paraId="1BE92A9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9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9A" w14:textId="77777777" w:rsidR="00687195" w:rsidRPr="001D1C02" w:rsidRDefault="00687195"/>
        </w:tc>
      </w:tr>
      <w:tr w:rsidR="00687195" w:rsidRPr="001D1C02" w14:paraId="1BE92AA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A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A6" w14:textId="77777777" w:rsidR="00687195" w:rsidRPr="001D1C02" w:rsidRDefault="00687195"/>
        </w:tc>
      </w:tr>
      <w:tr w:rsidR="00687195" w:rsidRPr="001D1C02" w14:paraId="1BE92AAD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reportFileName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B3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AE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A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B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B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B2" w14:textId="77777777" w:rsidR="00687195" w:rsidRPr="001D1C02" w:rsidRDefault="00687195"/>
        </w:tc>
      </w:tr>
      <w:tr w:rsidR="00687195" w:rsidRPr="001D1C02" w14:paraId="1BE92AB9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B4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5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6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7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B8" w14:textId="77777777" w:rsidR="00687195" w:rsidRPr="001D1C02" w:rsidRDefault="00687195"/>
        </w:tc>
      </w:tr>
    </w:tbl>
    <w:p w14:paraId="1BE92AB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AB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C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C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C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C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C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C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CC" w14:textId="77777777" w:rsidR="00687195" w:rsidRPr="001D1C02" w:rsidRDefault="00687195"/>
        </w:tc>
      </w:tr>
      <w:tr w:rsidR="00687195" w:rsidRPr="001D1C02" w14:paraId="1BE92AD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C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reportSortOrder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D9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D4" w14:textId="77777777" w:rsidR="00687195" w:rsidRPr="001D1C02" w:rsidRDefault="0004400B">
            <w:pPr>
              <w:pStyle w:val="TableParagraph"/>
              <w:ind w:left="18" w:righ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D8" w14:textId="77777777" w:rsidR="00687195" w:rsidRPr="001D1C02" w:rsidRDefault="00687195"/>
        </w:tc>
      </w:tr>
      <w:tr w:rsidR="00687195" w:rsidRPr="001D1C02" w14:paraId="1BE92AD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ssrsreportpath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E5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E0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E4" w14:textId="77777777" w:rsidR="00687195" w:rsidRPr="001D1C02" w:rsidRDefault="00687195"/>
        </w:tc>
      </w:tr>
      <w:tr w:rsidR="00687195" w:rsidRPr="001D1C02" w14:paraId="1BE92AEB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E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EA" w14:textId="77777777" w:rsidR="00687195" w:rsidRPr="001D1C02" w:rsidRDefault="00687195"/>
        </w:tc>
      </w:tr>
    </w:tbl>
    <w:p w14:paraId="1BE92AE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AE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56" w:name="6.4.36_Table:_ReviewType"/>
      <w:bookmarkStart w:id="257" w:name="_bookmark74"/>
      <w:bookmarkEnd w:id="256"/>
      <w:bookmarkEnd w:id="257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ReviewType</w:t>
      </w:r>
    </w:p>
    <w:p w14:paraId="1BE92AE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F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E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F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FA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Abbreviation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F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0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F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FF" w14:textId="77777777" w:rsidR="00687195" w:rsidRPr="001D1C02" w:rsidRDefault="00687195"/>
        </w:tc>
      </w:tr>
      <w:tr w:rsidR="00687195" w:rsidRPr="001D1C02" w14:paraId="1BE92B06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0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05" w14:textId="77777777" w:rsidR="00687195" w:rsidRPr="001D1C02" w:rsidRDefault="00687195"/>
        </w:tc>
      </w:tr>
      <w:tr w:rsidR="00687195" w:rsidRPr="001D1C02" w14:paraId="1BE92B0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12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0D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0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0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1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11" w14:textId="77777777" w:rsidR="00687195" w:rsidRPr="001D1C02" w:rsidRDefault="00687195"/>
        </w:tc>
      </w:tr>
      <w:tr w:rsidR="00687195" w:rsidRPr="001D1C02" w14:paraId="1BE92B1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1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17" w14:textId="77777777" w:rsidR="00687195" w:rsidRPr="001D1C02" w:rsidRDefault="00687195"/>
        </w:tc>
      </w:tr>
      <w:tr w:rsidR="00687195" w:rsidRPr="001D1C02" w14:paraId="1BE92B1E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2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1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23" w14:textId="77777777" w:rsidR="00687195" w:rsidRPr="001D1C02" w:rsidRDefault="00687195"/>
        </w:tc>
      </w:tr>
      <w:tr w:rsidR="00687195" w:rsidRPr="001D1C02" w14:paraId="1BE92B2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3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2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2F" w14:textId="77777777" w:rsidR="00687195" w:rsidRPr="001D1C02" w:rsidRDefault="00687195"/>
        </w:tc>
      </w:tr>
      <w:tr w:rsidR="00687195" w:rsidRPr="001D1C02" w14:paraId="1BE92B3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3C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3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3B" w14:textId="77777777" w:rsidR="00687195" w:rsidRPr="001D1C02" w:rsidRDefault="00687195"/>
        </w:tc>
      </w:tr>
      <w:tr w:rsidR="00687195" w:rsidRPr="001D1C02" w14:paraId="1BE92B4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48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47" w14:textId="77777777" w:rsidR="00687195" w:rsidRPr="001D1C02" w:rsidRDefault="00687195"/>
        </w:tc>
      </w:tr>
    </w:tbl>
    <w:p w14:paraId="1BE92B49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B4A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58" w:name="6.4.37_Table:_ServiceSection"/>
      <w:bookmarkStart w:id="259" w:name="_bookmark75"/>
      <w:bookmarkEnd w:id="258"/>
      <w:bookmarkEnd w:id="259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ServiceSection</w:t>
      </w:r>
    </w:p>
    <w:p w14:paraId="1BE92B4B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5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B5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5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5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5D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5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5C" w14:textId="77777777" w:rsidR="00687195" w:rsidRPr="001D1C02" w:rsidRDefault="00687195"/>
        </w:tc>
      </w:tr>
      <w:tr w:rsidR="00687195" w:rsidRPr="001D1C02" w14:paraId="1BE92B6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69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6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68" w14:textId="77777777" w:rsidR="00687195" w:rsidRPr="001D1C02" w:rsidRDefault="00687195"/>
        </w:tc>
      </w:tr>
    </w:tbl>
    <w:p w14:paraId="1BE92B6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B6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7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B7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78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7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14:paraId="1BE92B73" w14:textId="77777777"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4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5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6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77" w14:textId="77777777" w:rsidR="00687195" w:rsidRPr="001D1C02" w:rsidRDefault="00687195"/>
        </w:tc>
      </w:tr>
      <w:tr w:rsidR="00687195" w:rsidRPr="001D1C02" w14:paraId="1BE92B7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85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Service 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8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84" w14:textId="77777777" w:rsidR="00687195" w:rsidRPr="001D1C02" w:rsidRDefault="00687195"/>
        </w:tc>
      </w:tr>
      <w:tr w:rsidR="00687195" w:rsidRPr="001D1C02" w14:paraId="1BE92B8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92" w14:textId="77777777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8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49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91" w14:textId="77777777" w:rsidR="00687195" w:rsidRPr="001D1C02" w:rsidRDefault="00687195"/>
        </w:tc>
      </w:tr>
      <w:tr w:rsidR="00687195" w:rsidRPr="001D1C02" w14:paraId="1BE92B9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9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9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9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IE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9E" w14:textId="77777777" w:rsidR="00687195" w:rsidRPr="001D1C02" w:rsidRDefault="00687195"/>
        </w:tc>
      </w:tr>
      <w:tr w:rsidR="00687195" w:rsidRPr="001D1C02" w14:paraId="1BE92BA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BAB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A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AA" w14:textId="77777777" w:rsidR="00687195" w:rsidRPr="001D1C02" w:rsidRDefault="00687195"/>
        </w:tc>
      </w:tr>
    </w:tbl>
    <w:p w14:paraId="1BE92BA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BA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60" w:name="6.4.38_Table:_Site"/>
      <w:bookmarkStart w:id="261" w:name="_bookmark76"/>
      <w:bookmarkEnd w:id="260"/>
      <w:bookmarkEnd w:id="261"/>
      <w:r w:rsidRPr="001D1C02">
        <w:rPr>
          <w:spacing w:val="-1"/>
        </w:rPr>
        <w:t>Table:</w:t>
      </w:r>
      <w:r w:rsidRPr="001D1C02">
        <w:rPr>
          <w:spacing w:val="-27"/>
        </w:rPr>
        <w:t xml:space="preserve"> </w:t>
      </w:r>
      <w:r w:rsidRPr="001D1C02">
        <w:rPr>
          <w:spacing w:val="-1"/>
        </w:rPr>
        <w:t>Site</w:t>
      </w:r>
    </w:p>
    <w:p w14:paraId="1BE92BA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B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A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BB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BA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B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C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B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BF" w14:textId="77777777" w:rsidR="00687195" w:rsidRPr="001D1C02" w:rsidRDefault="00687195"/>
        </w:tc>
      </w:tr>
      <w:tr w:rsidR="00687195" w:rsidRPr="001D1C02" w14:paraId="1BE92BC6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C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C5" w14:textId="77777777" w:rsidR="00687195" w:rsidRPr="001D1C02" w:rsidRDefault="00687195"/>
        </w:tc>
      </w:tr>
      <w:tr w:rsidR="00687195" w:rsidRPr="001D1C02" w14:paraId="1BE92BC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D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C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C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C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D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D1" w14:textId="77777777" w:rsidR="00687195" w:rsidRPr="001D1C02" w:rsidRDefault="00687195"/>
        </w:tc>
      </w:tr>
      <w:tr w:rsidR="00687195" w:rsidRPr="001D1C02" w14:paraId="1BE92BD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D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D7" w14:textId="77777777" w:rsidR="00687195" w:rsidRPr="001D1C02" w:rsidRDefault="00687195"/>
        </w:tc>
      </w:tr>
      <w:tr w:rsidR="00687195" w:rsidRPr="001D1C02" w14:paraId="1BE92BDE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E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E3" w14:textId="77777777" w:rsidR="00687195" w:rsidRPr="001D1C02" w:rsidRDefault="00687195"/>
        </w:tc>
      </w:tr>
      <w:tr w:rsidR="00687195" w:rsidRPr="001D1C02" w14:paraId="1BE92BE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FaciltyName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F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E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EF" w14:textId="77777777" w:rsidR="00687195" w:rsidRPr="001D1C02" w:rsidRDefault="00687195"/>
        </w:tc>
      </w:tr>
      <w:tr w:rsidR="00687195" w:rsidRPr="001D1C02" w14:paraId="1BE92BF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F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F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FB" w14:textId="77777777" w:rsidR="00687195" w:rsidRPr="001D1C02" w:rsidRDefault="00687195"/>
        </w:tc>
      </w:tr>
      <w:tr w:rsidR="00687195" w:rsidRPr="001D1C02" w14:paraId="1BE92C02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Moniker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0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0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07" w14:textId="77777777" w:rsidR="00687195" w:rsidRPr="001D1C02" w:rsidRDefault="00687195"/>
        </w:tc>
      </w:tr>
      <w:tr w:rsidR="00687195" w:rsidRPr="001D1C02" w14:paraId="1BE92C0E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0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0D" w14:textId="77777777" w:rsidR="00687195" w:rsidRPr="001D1C02" w:rsidRDefault="00687195"/>
        </w:tc>
      </w:tr>
    </w:tbl>
    <w:p w14:paraId="1BE92C0F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C1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1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1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1C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Offset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1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2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1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1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1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2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21" w14:textId="77777777" w:rsidR="00687195" w:rsidRPr="001D1C02" w:rsidRDefault="00687195"/>
        </w:tc>
      </w:tr>
      <w:tr w:rsidR="00687195" w:rsidRPr="001D1C02" w14:paraId="1BE92C2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2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27" w14:textId="77777777" w:rsidR="00687195" w:rsidRPr="001D1C02" w:rsidRDefault="00687195"/>
        </w:tc>
      </w:tr>
      <w:tr w:rsidR="00687195" w:rsidRPr="001D1C02" w14:paraId="1BE92C2E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3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33" w14:textId="77777777" w:rsidR="00687195" w:rsidRPr="001D1C02" w:rsidRDefault="00687195"/>
        </w:tc>
      </w:tr>
      <w:tr w:rsidR="00687195" w:rsidRPr="001D1C02" w14:paraId="1BE92C3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4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3F" w14:textId="77777777" w:rsidR="00687195" w:rsidRPr="001D1C02" w:rsidRDefault="00687195"/>
        </w:tc>
      </w:tr>
      <w:tr w:rsidR="00687195" w:rsidRPr="001D1C02" w14:paraId="1BE92C4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4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4B" w14:textId="77777777" w:rsidR="00687195" w:rsidRPr="001D1C02" w:rsidRDefault="00687195"/>
        </w:tc>
      </w:tr>
      <w:tr w:rsidR="00687195" w:rsidRPr="001D1C02" w14:paraId="1BE92C52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58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53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57" w14:textId="77777777" w:rsidR="00687195" w:rsidRPr="001D1C02" w:rsidRDefault="00687195"/>
        </w:tc>
      </w:tr>
      <w:tr w:rsidR="00687195" w:rsidRPr="001D1C02" w14:paraId="1BE92C5E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5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5D" w14:textId="77777777" w:rsidR="00687195" w:rsidRPr="001D1C02" w:rsidRDefault="00687195"/>
        </w:tc>
      </w:tr>
      <w:tr w:rsidR="00687195" w:rsidRPr="001D1C02" w14:paraId="1BE92C64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5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6A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65" w14:textId="77777777" w:rsidR="00687195" w:rsidRPr="001D1C02" w:rsidRDefault="0004400B">
            <w:pPr>
              <w:pStyle w:val="TableParagraph"/>
              <w:ind w:left="18" w:righ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69" w14:textId="77777777" w:rsidR="00687195" w:rsidRPr="001D1C02" w:rsidRDefault="00687195"/>
        </w:tc>
      </w:tr>
      <w:tr w:rsidR="00687195" w:rsidRPr="001D1C02" w14:paraId="1BE92C70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IsStandardTime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76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7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75" w14:textId="77777777" w:rsidR="00687195" w:rsidRPr="001D1C02" w:rsidRDefault="00687195"/>
        </w:tc>
      </w:tr>
      <w:tr w:rsidR="00687195" w:rsidRPr="001D1C02" w14:paraId="1BE92C7C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7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7B" w14:textId="77777777" w:rsidR="00687195" w:rsidRPr="001D1C02" w:rsidRDefault="00687195"/>
        </w:tc>
      </w:tr>
    </w:tbl>
    <w:p w14:paraId="1BE92C7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C7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62" w:name="6.4.39_Table:_Status"/>
      <w:bookmarkStart w:id="263" w:name="_bookmark77"/>
      <w:bookmarkEnd w:id="262"/>
      <w:bookmarkEnd w:id="263"/>
      <w:r w:rsidRPr="001D1C02">
        <w:rPr>
          <w:spacing w:val="-1"/>
        </w:rPr>
        <w:t>Table: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Status</w:t>
      </w:r>
    </w:p>
    <w:p w14:paraId="1BE92C7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85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84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8B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8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91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D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90" w14:textId="77777777" w:rsidR="00687195" w:rsidRPr="001D1C02" w:rsidRDefault="00687195"/>
        </w:tc>
      </w:tr>
      <w:tr w:rsidR="00687195" w:rsidRPr="001D1C02" w14:paraId="1BE92C9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9D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9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9C" w14:textId="77777777" w:rsidR="00687195" w:rsidRPr="001D1C02" w:rsidRDefault="00687195"/>
        </w:tc>
      </w:tr>
      <w:tr w:rsidR="00687195" w:rsidRPr="001D1C02" w14:paraId="1BE92CA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A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A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A8" w14:textId="77777777" w:rsidR="00687195" w:rsidRPr="001D1C02" w:rsidRDefault="00687195"/>
        </w:tc>
      </w:tr>
      <w:tr w:rsidR="00687195" w:rsidRPr="001D1C02" w14:paraId="1BE92CA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B5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B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B4" w14:textId="77777777" w:rsidR="00687195" w:rsidRPr="001D1C02" w:rsidRDefault="00687195"/>
        </w:tc>
      </w:tr>
      <w:tr w:rsidR="00687195" w:rsidRPr="001D1C02" w14:paraId="1BE92CB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Enumeration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C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B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C0" w14:textId="77777777" w:rsidR="00687195" w:rsidRPr="001D1C02" w:rsidRDefault="00687195"/>
        </w:tc>
      </w:tr>
      <w:tr w:rsidR="00687195" w:rsidRPr="001D1C02" w14:paraId="1BE92CC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CD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C8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CC" w14:textId="77777777" w:rsidR="00687195" w:rsidRPr="001D1C02" w:rsidRDefault="00687195"/>
        </w:tc>
      </w:tr>
    </w:tbl>
    <w:p w14:paraId="1BE92CC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CCF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D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D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DB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D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E1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E0" w14:textId="77777777" w:rsidR="00687195" w:rsidRPr="001D1C02" w:rsidRDefault="00687195"/>
        </w:tc>
      </w:tr>
      <w:tr w:rsidR="00687195" w:rsidRPr="001D1C02" w14:paraId="1BE92CE7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ED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EC" w14:textId="77777777" w:rsidR="00687195" w:rsidRPr="001D1C02" w:rsidRDefault="00687195"/>
        </w:tc>
      </w:tr>
      <w:tr w:rsidR="00687195" w:rsidRPr="001D1C02" w14:paraId="1BE92CF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E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F9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F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F8" w14:textId="77777777" w:rsidR="00687195" w:rsidRPr="001D1C02" w:rsidRDefault="00687195"/>
        </w:tc>
      </w:tr>
    </w:tbl>
    <w:p w14:paraId="1BE92CF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CF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64" w:name="6.4.40_Table:_TreatingSpecialtyDismissal"/>
      <w:bookmarkStart w:id="265" w:name="_bookmark78"/>
      <w:bookmarkEnd w:id="264"/>
      <w:bookmarkEnd w:id="265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TreatingSpecialtyDismissalType</w:t>
      </w:r>
    </w:p>
    <w:p w14:paraId="1BE92CFC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1"/>
        <w:gridCol w:w="1566"/>
        <w:gridCol w:w="907"/>
        <w:gridCol w:w="947"/>
        <w:gridCol w:w="881"/>
      </w:tblGrid>
      <w:tr w:rsidR="00687195" w:rsidRPr="001D1C02" w14:paraId="1BE92D02" w14:textId="77777777">
        <w:trPr>
          <w:trHeight w:hRule="exact" w:val="653"/>
        </w:trPr>
        <w:tc>
          <w:tcPr>
            <w:tcW w:w="4771" w:type="dxa"/>
            <w:tcBorders>
              <w:top w:val="single" w:sz="25" w:space="0" w:color="818181"/>
              <w:left w:val="single" w:sz="19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D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66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E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F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D00" w14:textId="77777777" w:rsidR="00687195" w:rsidRPr="001D1C02" w:rsidRDefault="0004400B">
            <w:pPr>
              <w:pStyle w:val="TableParagraph"/>
              <w:spacing w:before="18"/>
              <w:ind w:left="30"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9" w:space="0" w:color="D4D4D4"/>
            </w:tcBorders>
            <w:shd w:val="clear" w:color="auto" w:fill="818181"/>
          </w:tcPr>
          <w:p w14:paraId="1BE92D01" w14:textId="77777777" w:rsidR="00687195" w:rsidRPr="001D1C02" w:rsidRDefault="0004400B">
            <w:pPr>
              <w:pStyle w:val="TableParagraph"/>
              <w:spacing w:before="18"/>
              <w:ind w:left="30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08" w14:textId="77777777">
        <w:trPr>
          <w:trHeight w:hRule="exact" w:val="379"/>
        </w:trPr>
        <w:tc>
          <w:tcPr>
            <w:tcW w:w="4771" w:type="dxa"/>
            <w:tcBorders>
              <w:top w:val="single" w:sz="18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3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TreatingSpecialtyDismissalTypeID</w:t>
            </w:r>
          </w:p>
        </w:tc>
        <w:tc>
          <w:tcPr>
            <w:tcW w:w="1566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4" w14:textId="77777777" w:rsidR="00687195" w:rsidRPr="001D1C02" w:rsidRDefault="0004400B">
            <w:pPr>
              <w:pStyle w:val="TableParagraph"/>
              <w:spacing w:before="2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5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6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07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0E" w14:textId="77777777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9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DismissalTypeDesc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A" w14:textId="77777777"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B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C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0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14" w14:textId="77777777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F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0" w14:textId="77777777"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1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2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13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1A" w14:textId="77777777">
        <w:trPr>
          <w:trHeight w:hRule="exact" w:val="379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5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6" w14:textId="77777777"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7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8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19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20" w14:textId="77777777">
        <w:trPr>
          <w:trHeight w:hRule="exact" w:val="382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B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IsNonReviewable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C" w14:textId="77777777"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E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19" w:space="0" w:color="D4D4D4"/>
            </w:tcBorders>
            <w:shd w:val="clear" w:color="auto" w:fill="D4D4D4"/>
          </w:tcPr>
          <w:p w14:paraId="1BE92D1F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D2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D2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66" w:name="6.4.41_Table:_VISN"/>
      <w:bookmarkStart w:id="267" w:name="_bookmark79"/>
      <w:bookmarkEnd w:id="266"/>
      <w:bookmarkEnd w:id="267"/>
      <w:r w:rsidRPr="001D1C02">
        <w:rPr>
          <w:spacing w:val="-1"/>
        </w:rPr>
        <w:t>Table:</w:t>
      </w:r>
      <w:r w:rsidRPr="001D1C02">
        <w:rPr>
          <w:spacing w:val="-28"/>
        </w:rPr>
        <w:t xml:space="preserve"> </w:t>
      </w:r>
      <w:r w:rsidRPr="001D1C02">
        <w:rPr>
          <w:spacing w:val="-1"/>
        </w:rPr>
        <w:t>VISN</w:t>
      </w:r>
    </w:p>
    <w:p w14:paraId="1BE92D2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29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28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2F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35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34" w14:textId="77777777" w:rsidR="00687195" w:rsidRPr="001D1C02" w:rsidRDefault="00687195"/>
        </w:tc>
      </w:tr>
      <w:tr w:rsidR="00687195" w:rsidRPr="001D1C02" w14:paraId="1BE92D3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41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3C" w14:textId="77777777" w:rsidR="00687195" w:rsidRPr="001D1C02" w:rsidRDefault="0004400B">
            <w:pPr>
              <w:pStyle w:val="TableParagraph"/>
              <w:ind w:left="18" w:right="5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40" w14:textId="77777777" w:rsidR="00687195" w:rsidRPr="001D1C02" w:rsidRDefault="00687195"/>
        </w:tc>
      </w:tr>
      <w:tr w:rsidR="00687195" w:rsidRPr="001D1C02" w14:paraId="1BE92D4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4D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48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4C" w14:textId="77777777" w:rsidR="00687195" w:rsidRPr="001D1C02" w:rsidRDefault="00687195"/>
        </w:tc>
      </w:tr>
      <w:tr w:rsidR="00687195" w:rsidRPr="001D1C02" w14:paraId="1BE92D5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D59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54" w14:textId="77777777"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58" w14:textId="77777777" w:rsidR="00687195" w:rsidRPr="001D1C02" w:rsidRDefault="00687195"/>
        </w:tc>
      </w:tr>
      <w:tr w:rsidR="00687195" w:rsidRPr="001D1C02" w14:paraId="1BE92D5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65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6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64" w14:textId="77777777" w:rsidR="00687195" w:rsidRPr="001D1C02" w:rsidRDefault="00687195"/>
        </w:tc>
      </w:tr>
    </w:tbl>
    <w:p w14:paraId="1BE92D6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D67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6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D6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73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6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6F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72" w14:textId="77777777" w:rsidR="00687195" w:rsidRPr="001D1C02" w:rsidRDefault="00687195"/>
        </w:tc>
      </w:tr>
      <w:tr w:rsidR="00687195" w:rsidRPr="001D1C02" w14:paraId="1BE92D7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7F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7A" w14:textId="77777777"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7E" w14:textId="77777777" w:rsidR="00687195" w:rsidRPr="001D1C02" w:rsidRDefault="00687195"/>
        </w:tc>
      </w:tr>
      <w:tr w:rsidR="00687195" w:rsidRPr="001D1C02" w14:paraId="1BE92D8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8B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8A" w14:textId="77777777" w:rsidR="00687195" w:rsidRPr="001D1C02" w:rsidRDefault="00687195"/>
        </w:tc>
      </w:tr>
    </w:tbl>
    <w:p w14:paraId="1BE92D8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D8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268" w:name="6.4.42_Table:_WardLocation"/>
      <w:bookmarkStart w:id="269" w:name="_bookmark80"/>
      <w:bookmarkEnd w:id="268"/>
      <w:bookmarkEnd w:id="269"/>
      <w:r w:rsidRPr="001D1C02">
        <w:rPr>
          <w:spacing w:val="-1"/>
        </w:rPr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WardLocation</w:t>
      </w:r>
    </w:p>
    <w:p w14:paraId="1BE92D8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94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8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93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9A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Bedsection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9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A1" w14:textId="77777777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9B" w14:textId="77777777" w:rsidR="00687195" w:rsidRPr="001D1C02" w:rsidRDefault="0004400B">
            <w:pPr>
              <w:pStyle w:val="TableParagraph"/>
              <w:ind w:left="18" w:righ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beds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C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9D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.02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A0" w14:textId="77777777" w:rsidR="00687195" w:rsidRPr="001D1C02" w:rsidRDefault="00687195"/>
        </w:tc>
      </w:tr>
      <w:tr w:rsidR="00687195" w:rsidRPr="001D1C02" w14:paraId="1BE92DA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A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AC" w14:textId="77777777" w:rsidR="00687195" w:rsidRPr="001D1C02" w:rsidRDefault="00687195"/>
        </w:tc>
      </w:tr>
      <w:tr w:rsidR="00687195" w:rsidRPr="001D1C02" w14:paraId="1BE92DB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B9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B4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B8" w14:textId="77777777" w:rsidR="00687195" w:rsidRPr="001D1C02" w:rsidRDefault="00687195"/>
        </w:tc>
      </w:tr>
      <w:tr w:rsidR="00687195" w:rsidRPr="001D1C02" w14:paraId="1BE92D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C6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C0" w14:textId="77777777" w:rsidR="00687195" w:rsidRPr="001D1C02" w:rsidRDefault="0004400B">
            <w:pPr>
              <w:pStyle w:val="TableParagraph"/>
              <w:ind w:left="18" w:right="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C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.03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C5" w14:textId="77777777" w:rsidR="00687195" w:rsidRPr="001D1C02" w:rsidRDefault="00687195"/>
        </w:tc>
      </w:tr>
      <w:tr w:rsidR="00687195" w:rsidRPr="001D1C02" w14:paraId="1BE92DC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DD2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C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D1" w14:textId="77777777" w:rsidR="00687195" w:rsidRPr="001D1C02" w:rsidRDefault="00687195"/>
        </w:tc>
      </w:tr>
      <w:tr w:rsidR="00687195" w:rsidRPr="001D1C02" w14:paraId="1BE92DD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DE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D9" w14:textId="77777777"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DD" w14:textId="77777777" w:rsidR="00687195" w:rsidRPr="001D1C02" w:rsidRDefault="00687195"/>
        </w:tc>
      </w:tr>
      <w:tr w:rsidR="00687195" w:rsidRPr="001D1C02" w14:paraId="1BE92DE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EB" w14:textId="77777777">
        <w:trPr>
          <w:trHeight w:hRule="exact" w:val="116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E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EA" w14:textId="77777777" w:rsidR="00687195" w:rsidRPr="001D1C02" w:rsidRDefault="00687195"/>
        </w:tc>
      </w:tr>
    </w:tbl>
    <w:p w14:paraId="1BE92DE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DE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F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E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E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F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F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F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F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F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FE" w14:textId="77777777" w:rsidR="00687195" w:rsidRPr="001D1C02" w:rsidRDefault="00687195"/>
        </w:tc>
      </w:tr>
      <w:tr w:rsidR="00687195" w:rsidRPr="001D1C02" w14:paraId="1BE92E0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E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0C" w14:textId="77777777">
        <w:trPr>
          <w:trHeight w:hRule="exact" w:val="88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E0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E0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E0B" w14:textId="77777777" w:rsidR="00687195" w:rsidRPr="001D1C02" w:rsidRDefault="00687195"/>
        </w:tc>
      </w:tr>
    </w:tbl>
    <w:p w14:paraId="1BE92E0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E0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640"/>
        </w:tabs>
        <w:spacing w:before="64"/>
        <w:ind w:left="1639" w:hanging="1439"/>
        <w:jc w:val="left"/>
        <w:rPr>
          <w:b w:val="0"/>
          <w:bCs w:val="0"/>
        </w:rPr>
      </w:pPr>
      <w:bookmarkStart w:id="270" w:name="6.4.43_Table:_WebLog"/>
      <w:bookmarkStart w:id="271" w:name="_bookmark81"/>
      <w:bookmarkEnd w:id="270"/>
      <w:bookmarkEnd w:id="271"/>
      <w:r w:rsidRPr="001D1C02">
        <w:rPr>
          <w:spacing w:val="-1"/>
        </w:rPr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WebLog</w:t>
      </w:r>
    </w:p>
    <w:p w14:paraId="1BE92E0F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1555"/>
        <w:gridCol w:w="907"/>
        <w:gridCol w:w="946"/>
        <w:gridCol w:w="880"/>
      </w:tblGrid>
      <w:tr w:rsidR="00687195" w:rsidRPr="001D1C02" w14:paraId="1BE92E15" w14:textId="77777777">
        <w:trPr>
          <w:trHeight w:hRule="exact" w:val="692"/>
        </w:trPr>
        <w:tc>
          <w:tcPr>
            <w:tcW w:w="4883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14:paraId="1BE92E1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14:paraId="1BE92E1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14:paraId="1BE92E1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6" w:type="dxa"/>
            <w:tcBorders>
              <w:top w:val="single" w:sz="25" w:space="0" w:color="818181"/>
              <w:left w:val="single" w:sz="20" w:space="0" w:color="818181"/>
              <w:bottom w:val="single" w:sz="41" w:space="0" w:color="D4D4D4"/>
              <w:right w:val="single" w:sz="33" w:space="0" w:color="818181"/>
            </w:tcBorders>
            <w:shd w:val="clear" w:color="auto" w:fill="818181"/>
          </w:tcPr>
          <w:p w14:paraId="1BE92E13" w14:textId="77777777" w:rsidR="00687195" w:rsidRPr="001D1C02" w:rsidRDefault="0004400B">
            <w:pPr>
              <w:pStyle w:val="TableParagraph"/>
              <w:spacing w:before="18"/>
              <w:ind w:left="14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33" w:space="0" w:color="818181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14:paraId="1BE92E14" w14:textId="77777777" w:rsidR="00687195" w:rsidRPr="001D1C02" w:rsidRDefault="0004400B">
            <w:pPr>
              <w:pStyle w:val="TableParagraph"/>
              <w:spacing w:before="18"/>
              <w:ind w:left="-2" w:right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E1B" w14:textId="77777777">
        <w:trPr>
          <w:trHeight w:hRule="exact" w:val="380"/>
        </w:trPr>
        <w:tc>
          <w:tcPr>
            <w:tcW w:w="4883" w:type="dxa"/>
            <w:tcBorders>
              <w:top w:val="single" w:sz="41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6" w14:textId="77777777" w:rsidR="00687195" w:rsidRPr="001D1C02" w:rsidRDefault="0004400B">
            <w:pPr>
              <w:pStyle w:val="TableParagraph"/>
              <w:spacing w:line="251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5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1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21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C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LookupSiteID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E27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2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Message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2D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8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3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E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PatientSensitivity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9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4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F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E3A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RequestDate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ADADA"/>
              <w:bottom w:val="single" w:sz="43" w:space="0" w:color="DADADA"/>
              <w:right w:val="single" w:sz="33" w:space="0" w:color="D4D4D4"/>
            </w:tcBorders>
            <w:shd w:val="clear" w:color="auto" w:fill="DADADA"/>
          </w:tcPr>
          <w:p w14:paraId="1BE92E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45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ADADA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0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RequestPage</w:t>
            </w:r>
          </w:p>
        </w:tc>
        <w:tc>
          <w:tcPr>
            <w:tcW w:w="1555" w:type="dxa"/>
            <w:tcBorders>
              <w:top w:val="single" w:sz="43" w:space="0" w:color="DADADA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4B" w14:textId="77777777">
        <w:trPr>
          <w:trHeight w:hRule="exact" w:val="341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6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WebLogID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20" w:space="0" w:color="D4D4D4"/>
            </w:tcBorders>
            <w:shd w:val="clear" w:color="auto" w:fill="D4D4D4"/>
          </w:tcPr>
          <w:p w14:paraId="1BE92E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E4C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14:paraId="1BE92E4D" w14:textId="77777777"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272" w:name="6.5_SQL_Jobs"/>
      <w:bookmarkStart w:id="273" w:name="_bookmark82"/>
      <w:bookmarkEnd w:id="272"/>
      <w:bookmarkEnd w:id="273"/>
      <w:r w:rsidRPr="001D1C02">
        <w:rPr>
          <w:spacing w:val="-1"/>
        </w:rPr>
        <w:t>6.5</w:t>
      </w:r>
      <w:r w:rsidRPr="001D1C02">
        <w:rPr>
          <w:spacing w:val="42"/>
        </w:rPr>
        <w:t xml:space="preserve"> </w:t>
      </w:r>
      <w:r w:rsidRPr="001D1C02">
        <w:t>SQL</w:t>
      </w:r>
      <w:r w:rsidRPr="001D1C02">
        <w:rPr>
          <w:spacing w:val="-1"/>
        </w:rPr>
        <w:t xml:space="preserve"> Jobs</w:t>
      </w:r>
    </w:p>
    <w:p w14:paraId="1BE92E4E" w14:textId="77777777" w:rsidR="00687195" w:rsidRPr="001D1C02" w:rsidRDefault="0004400B">
      <w:pPr>
        <w:pStyle w:val="Heading3"/>
        <w:spacing w:before="239"/>
        <w:ind w:left="200" w:firstLine="0"/>
        <w:rPr>
          <w:b w:val="0"/>
          <w:bCs w:val="0"/>
        </w:rPr>
      </w:pPr>
      <w:bookmarkStart w:id="274" w:name="6.5.1_Table:_SQLJobs"/>
      <w:bookmarkStart w:id="275" w:name="_bookmark83"/>
      <w:bookmarkEnd w:id="274"/>
      <w:bookmarkEnd w:id="275"/>
      <w:r w:rsidRPr="001D1C02">
        <w:t>6.5.1</w:t>
      </w:r>
      <w:r w:rsidRPr="001D1C02">
        <w:rPr>
          <w:spacing w:val="2"/>
        </w:rPr>
        <w:t xml:space="preserve"> </w:t>
      </w:r>
      <w:r w:rsidRPr="001D1C02">
        <w:rPr>
          <w:spacing w:val="-1"/>
        </w:rPr>
        <w:t>Table: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SQLJobs</w:t>
      </w:r>
    </w:p>
    <w:p w14:paraId="1BE92E4F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 w14:paraId="1BE92E52" w14:textId="77777777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50" w14:textId="77777777"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808080"/>
          </w:tcPr>
          <w:p w14:paraId="1BE92E51" w14:textId="77777777"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 w14:paraId="1BE92E55" w14:textId="77777777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14:paraId="1BE92E53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LogSyncDB_ValidateSynchronizer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14:paraId="1BE92E54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hour</w:t>
            </w:r>
          </w:p>
        </w:tc>
      </w:tr>
      <w:tr w:rsidR="00687195" w:rsidRPr="001D1C02" w14:paraId="1BE92E58" w14:textId="77777777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14:paraId="1BE92E56" w14:textId="77777777"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14:paraId="1BE92E57" w14:textId="77777777" w:rsidR="00687195" w:rsidRPr="001D1C02" w:rsidRDefault="00687195"/>
        </w:tc>
      </w:tr>
      <w:tr w:rsidR="00687195" w:rsidRPr="001D1C02" w14:paraId="1BE92E5B" w14:textId="77777777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59" w14:textId="77777777"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14:paraId="1BE92E5A" w14:textId="77777777" w:rsidR="00687195" w:rsidRPr="001D1C02" w:rsidRDefault="00687195"/>
        </w:tc>
      </w:tr>
      <w:tr w:rsidR="00687195" w:rsidRPr="001D1C02" w14:paraId="1BE92E5E" w14:textId="77777777">
        <w:trPr>
          <w:trHeight w:hRule="exact" w:val="1074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14:paraId="1BE92E5C" w14:textId="77777777" w:rsidR="00687195" w:rsidRPr="001D1C02" w:rsidRDefault="0004400B">
            <w:pPr>
              <w:pStyle w:val="TableParagraph"/>
              <w:spacing w:before="112"/>
              <w:ind w:left="109" w:right="1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Counts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Raw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past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three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hours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emails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predefined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administrators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count </w:t>
            </w:r>
            <w:r w:rsidRPr="001D1C02">
              <w:rPr>
                <w:rFonts w:ascii="Times New Roman"/>
                <w:spacing w:val="-1"/>
                <w:sz w:val="24"/>
              </w:rPr>
              <w:t>equals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zero.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14:paraId="1BE92E5D" w14:textId="77777777" w:rsidR="00687195" w:rsidRPr="001D1C02" w:rsidRDefault="00687195"/>
        </w:tc>
      </w:tr>
      <w:tr w:rsidR="00687195" w:rsidRPr="001D1C02" w14:paraId="1BE92E61" w14:textId="77777777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14:paraId="1BE92E5F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NUMI_PhysicianAdvisorPatientReview_AutoExpire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14:paraId="1BE92E60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day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12:00AM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Time)</w:t>
            </w:r>
          </w:p>
        </w:tc>
      </w:tr>
      <w:tr w:rsidR="00687195" w:rsidRPr="001D1C02" w14:paraId="1BE92E64" w14:textId="77777777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14:paraId="1BE92E62" w14:textId="77777777"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14:paraId="1BE92E63" w14:textId="77777777" w:rsidR="00687195" w:rsidRPr="001D1C02" w:rsidRDefault="00687195"/>
        </w:tc>
      </w:tr>
      <w:tr w:rsidR="00687195" w:rsidRPr="001D1C02" w14:paraId="1BE92E67" w14:textId="77777777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65" w14:textId="77777777"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14:paraId="1BE92E66" w14:textId="77777777" w:rsidR="00687195" w:rsidRPr="001D1C02" w:rsidRDefault="00687195"/>
        </w:tc>
      </w:tr>
      <w:tr w:rsidR="00687195" w:rsidRPr="001D1C02" w14:paraId="1BE92E6A" w14:textId="77777777">
        <w:trPr>
          <w:trHeight w:hRule="exact" w:val="799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14:paraId="1BE92E68" w14:textId="77777777" w:rsidR="00687195" w:rsidRPr="001D1C02" w:rsidRDefault="0004400B">
            <w:pPr>
              <w:pStyle w:val="TableParagraph"/>
              <w:spacing w:before="112"/>
              <w:ind w:left="109" w:righ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auto-expires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PUMA reviews</w:t>
            </w:r>
            <w:r w:rsidRPr="001D1C02">
              <w:rPr>
                <w:rFonts w:ascii="Times New Roman"/>
                <w:sz w:val="24"/>
              </w:rPr>
              <w:t xml:space="preserve"> older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14 days.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14:paraId="1BE92E69" w14:textId="77777777" w:rsidR="00687195" w:rsidRPr="001D1C02" w:rsidRDefault="00687195"/>
        </w:tc>
      </w:tr>
    </w:tbl>
    <w:p w14:paraId="1BE92E6B" w14:textId="77777777"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14:paraId="1BE92E6C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 w14:paraId="1BE92E6F" w14:textId="77777777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6D" w14:textId="77777777"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6E" w14:textId="77777777"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 w14:paraId="1BE92E72" w14:textId="77777777">
        <w:trPr>
          <w:trHeight w:hRule="exact" w:val="79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0" w14:textId="77777777"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NUMI_usp_DaylightSavingsSite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1" w14:textId="77777777" w:rsidR="00687195" w:rsidRPr="001D1C02" w:rsidRDefault="0004400B">
            <w:pPr>
              <w:pStyle w:val="TableParagraph"/>
              <w:spacing w:before="111"/>
              <w:ind w:left="109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</w:t>
            </w:r>
            <w:r w:rsidRPr="001D1C02">
              <w:rPr>
                <w:rFonts w:ascii="Times New Roman"/>
                <w:sz w:val="24"/>
              </w:rPr>
              <w:t xml:space="preserve"> one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every </w:t>
            </w:r>
            <w:r w:rsidRPr="001D1C02">
              <w:rPr>
                <w:rFonts w:ascii="Times New Roman"/>
                <w:spacing w:val="-1"/>
                <w:sz w:val="24"/>
              </w:rPr>
              <w:t>spring</w:t>
            </w:r>
          </w:p>
        </w:tc>
      </w:tr>
      <w:tr w:rsidR="00687195" w:rsidRPr="001D1C02" w14:paraId="1BE92E77" w14:textId="77777777">
        <w:trPr>
          <w:trHeight w:hRule="exact" w:val="189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14:paraId="1BE92E73" w14:textId="77777777"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usp_DaylightSavingsSite.</w:t>
            </w:r>
          </w:p>
          <w:p w14:paraId="1BE92E74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2E75" w14:textId="77777777"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standard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to daylight </w:t>
            </w:r>
            <w:r w:rsidRPr="001D1C02">
              <w:rPr>
                <w:rFonts w:ascii="Times New Roman"/>
                <w:spacing w:val="-1"/>
                <w:sz w:val="24"/>
              </w:rPr>
              <w:t>savings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E76" w14:textId="77777777" w:rsidR="00687195" w:rsidRPr="001D1C02" w:rsidRDefault="00687195"/>
        </w:tc>
      </w:tr>
      <w:tr w:rsidR="00687195" w:rsidRPr="001D1C02" w14:paraId="1BE92E7A" w14:textId="77777777">
        <w:trPr>
          <w:trHeight w:hRule="exact" w:val="390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DADADA"/>
              <w:right w:val="single" w:sz="5" w:space="0" w:color="000000"/>
            </w:tcBorders>
            <w:shd w:val="clear" w:color="auto" w:fill="DADADA"/>
          </w:tcPr>
          <w:p w14:paraId="1BE92E78" w14:textId="77777777" w:rsidR="00687195" w:rsidRPr="001D1C02" w:rsidRDefault="0004400B">
            <w:pPr>
              <w:pStyle w:val="TableParagraph"/>
              <w:spacing w:before="111" w:line="273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NUMI_usp_StandardTimeSite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ADADA"/>
          </w:tcPr>
          <w:p w14:paraId="1BE92E79" w14:textId="77777777"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one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z w:val="24"/>
              </w:rPr>
              <w:t xml:space="preserve"> every </w:t>
            </w:r>
            <w:r w:rsidRPr="001D1C02">
              <w:rPr>
                <w:rFonts w:ascii="Times New Roman"/>
                <w:spacing w:val="-1"/>
                <w:sz w:val="24"/>
              </w:rPr>
              <w:t>fall</w:t>
            </w:r>
          </w:p>
        </w:tc>
      </w:tr>
      <w:tr w:rsidR="00687195" w:rsidRPr="001D1C02" w14:paraId="1BE92E7D" w14:textId="77777777">
        <w:trPr>
          <w:trHeight w:hRule="exact" w:val="70"/>
        </w:trPr>
        <w:tc>
          <w:tcPr>
            <w:tcW w:w="5336" w:type="dxa"/>
            <w:tcBorders>
              <w:top w:val="single" w:sz="5" w:space="0" w:color="DADADA"/>
              <w:left w:val="single" w:sz="5" w:space="0" w:color="DADADA"/>
              <w:bottom w:val="single" w:sz="46" w:space="0" w:color="DADADA"/>
              <w:right w:val="single" w:sz="5" w:space="0" w:color="000000"/>
            </w:tcBorders>
            <w:shd w:val="clear" w:color="auto" w:fill="DADADA"/>
          </w:tcPr>
          <w:p w14:paraId="1BE92E7B" w14:textId="77777777" w:rsidR="00687195" w:rsidRPr="001D1C02" w:rsidRDefault="00687195"/>
        </w:tc>
        <w:tc>
          <w:tcPr>
            <w:tcW w:w="3966" w:type="dxa"/>
            <w:tcBorders>
              <w:top w:val="nil"/>
              <w:left w:val="single" w:sz="5" w:space="0" w:color="000000"/>
              <w:bottom w:val="single" w:sz="51" w:space="0" w:color="DADADA"/>
              <w:right w:val="single" w:sz="5" w:space="0" w:color="000000"/>
            </w:tcBorders>
            <w:shd w:val="clear" w:color="auto" w:fill="DADADA"/>
          </w:tcPr>
          <w:p w14:paraId="1BE92E7C" w14:textId="77777777" w:rsidR="00687195" w:rsidRPr="001D1C02" w:rsidRDefault="00687195"/>
        </w:tc>
      </w:tr>
      <w:tr w:rsidR="00687195" w:rsidRPr="001D1C02" w14:paraId="1BE92E80" w14:textId="77777777">
        <w:trPr>
          <w:trHeight w:hRule="exact" w:val="62"/>
        </w:trPr>
        <w:tc>
          <w:tcPr>
            <w:tcW w:w="5336" w:type="dxa"/>
            <w:tcBorders>
              <w:top w:val="single" w:sz="46" w:space="0" w:color="DADADA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E" w14:textId="77777777" w:rsidR="00687195" w:rsidRPr="001D1C02" w:rsidRDefault="00687195"/>
        </w:tc>
        <w:tc>
          <w:tcPr>
            <w:tcW w:w="3966" w:type="dxa"/>
            <w:tcBorders>
              <w:top w:val="single" w:sz="51" w:space="0" w:color="DADAD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F" w14:textId="77777777" w:rsidR="00687195" w:rsidRPr="001D1C02" w:rsidRDefault="00687195"/>
        </w:tc>
      </w:tr>
      <w:tr w:rsidR="00687195" w:rsidRPr="001D1C02" w14:paraId="1BE92E85" w14:textId="77777777">
        <w:trPr>
          <w:trHeight w:hRule="exact" w:val="190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14:paraId="1BE92E81" w14:textId="77777777"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usp_StandardTimeSite.</w:t>
            </w:r>
          </w:p>
          <w:p w14:paraId="1BE92E82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2E83" w14:textId="77777777"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daylight savings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standard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E84" w14:textId="77777777" w:rsidR="00687195" w:rsidRPr="001D1C02" w:rsidRDefault="00687195"/>
        </w:tc>
      </w:tr>
    </w:tbl>
    <w:p w14:paraId="1BE92E86" w14:textId="77777777" w:rsidR="00687195" w:rsidRPr="001D1C02" w:rsidRDefault="0068719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1BE92E87" w14:textId="77777777"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276" w:name="6.6_Report_Database"/>
      <w:bookmarkStart w:id="277" w:name="_bookmark84"/>
      <w:bookmarkEnd w:id="276"/>
      <w:bookmarkEnd w:id="277"/>
      <w:r w:rsidRPr="001D1C02">
        <w:rPr>
          <w:spacing w:val="-1"/>
        </w:rPr>
        <w:t>6.6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</w:p>
    <w:p w14:paraId="1BE92E88" w14:textId="77777777" w:rsidR="00687195" w:rsidRPr="001D1C02" w:rsidRDefault="0004400B">
      <w:pPr>
        <w:pStyle w:val="BodyText"/>
        <w:spacing w:before="58"/>
        <w:ind w:left="200" w:right="198"/>
      </w:pPr>
      <w:r w:rsidRPr="001D1C02">
        <w:rPr>
          <w:spacing w:val="-1"/>
        </w:rPr>
        <w:t>NUMI</w:t>
      </w:r>
      <w:r w:rsidRPr="001D1C02">
        <w:t xml:space="preserve"> can be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</w:t>
      </w:r>
      <w:r w:rsidRPr="001D1C02">
        <w:rPr>
          <w:spacing w:val="-1"/>
        </w:rPr>
        <w:t>produce</w:t>
      </w:r>
      <w:r w:rsidRPr="001D1C02">
        <w:t xml:space="preserve"> </w:t>
      </w:r>
      <w:r w:rsidRPr="001D1C02">
        <w:rPr>
          <w:spacing w:val="-1"/>
        </w:rPr>
        <w:t>reports.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enables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rPr>
          <w:spacing w:val="103"/>
        </w:rPr>
        <w:t xml:space="preserve"> </w:t>
      </w:r>
      <w:r w:rsidRPr="001D1C02">
        <w:t>load to be</w:t>
      </w:r>
      <w:r w:rsidRPr="001D1C02">
        <w:rPr>
          <w:spacing w:val="-1"/>
        </w:rPr>
        <w:t xml:space="preserve"> split</w:t>
      </w:r>
      <w:r w:rsidRPr="001D1C02">
        <w:t xml:space="preserve"> </w:t>
      </w:r>
      <w:r w:rsidRPr="001D1C02">
        <w:rPr>
          <w:spacing w:val="-1"/>
        </w:rPr>
        <w:t>off for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operational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a</w:t>
      </w:r>
      <w:r w:rsidRPr="001D1C02">
        <w:rPr>
          <w:spacing w:val="-1"/>
        </w:rPr>
        <w:t xml:space="preserve"> report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database.</w:t>
      </w:r>
    </w:p>
    <w:p w14:paraId="1BE92E8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8A" w14:textId="77777777" w:rsidR="00687195" w:rsidRPr="001D1C02" w:rsidRDefault="0004400B">
      <w:pPr>
        <w:pStyle w:val="Heading3"/>
        <w:ind w:left="200" w:firstLine="0"/>
        <w:rPr>
          <w:b w:val="0"/>
          <w:bCs w:val="0"/>
        </w:rPr>
      </w:pPr>
      <w:bookmarkStart w:id="278" w:name="6.6.1_Report_Database_Configuration"/>
      <w:bookmarkStart w:id="279" w:name="_bookmark85"/>
      <w:bookmarkEnd w:id="278"/>
      <w:bookmarkEnd w:id="279"/>
      <w:r w:rsidRPr="001D1C02">
        <w:t xml:space="preserve">6.6.1 </w:t>
      </w:r>
      <w:r w:rsidRPr="001D1C02">
        <w:rPr>
          <w:spacing w:val="-1"/>
        </w:rPr>
        <w:t>Report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Database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Configuration</w:t>
      </w:r>
    </w:p>
    <w:p w14:paraId="1BE92E8B" w14:textId="77777777" w:rsidR="00687195" w:rsidRPr="001D1C02" w:rsidRDefault="0004400B">
      <w:pPr>
        <w:pStyle w:val="BodyText"/>
        <w:spacing w:before="237"/>
        <w:ind w:left="200" w:right="24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NumiWebApp.config</w:t>
      </w:r>
      <w:r w:rsidRPr="001D1C02">
        <w:t xml:space="preserve"> </w:t>
      </w:r>
      <w:r w:rsidRPr="001D1C02">
        <w:rPr>
          <w:spacing w:val="-1"/>
        </w:rPr>
        <w:t>file.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contained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rPr>
          <w:spacing w:val="-2"/>
        </w:rPr>
        <w:t xml:space="preserve"> </w:t>
      </w:r>
      <w:r w:rsidRPr="001D1C02">
        <w:t xml:space="preserve">key </w:t>
      </w:r>
      <w:r w:rsidRPr="001D1C02">
        <w:rPr>
          <w:spacing w:val="-1"/>
        </w:rPr>
        <w:t>“reportDbConnectionString”.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default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setting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change</w:t>
      </w:r>
      <w:r w:rsidRPr="001D1C02">
        <w:t xml:space="preserve"> to a</w:t>
      </w:r>
      <w:r w:rsidRPr="001D1C02">
        <w:rPr>
          <w:spacing w:val="-1"/>
        </w:rPr>
        <w:t xml:space="preserve"> replicated</w:t>
      </w:r>
      <w:r w:rsidRPr="001D1C02"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enter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t xml:space="preserve"> </w:t>
      </w:r>
      <w:r w:rsidRPr="001D1C02">
        <w:rPr>
          <w:spacing w:val="-1"/>
        </w:rPr>
        <w:t>key.</w:t>
      </w:r>
    </w:p>
    <w:p w14:paraId="1BE92E8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14:paraId="1BE92E8D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280" w:name="7_Exported_Groups_and/or_Options_and_Men"/>
      <w:bookmarkStart w:id="281" w:name="_bookmark86"/>
      <w:bookmarkEnd w:id="280"/>
      <w:bookmarkEnd w:id="281"/>
      <w:r w:rsidRPr="001D1C02">
        <w:rPr>
          <w:spacing w:val="-1"/>
        </w:rPr>
        <w:lastRenderedPageBreak/>
        <w:t>Exported Groups</w:t>
      </w:r>
      <w:r w:rsidRPr="001D1C02">
        <w:t xml:space="preserve"> </w:t>
      </w:r>
      <w:r w:rsidRPr="001D1C02">
        <w:rPr>
          <w:spacing w:val="-1"/>
        </w:rPr>
        <w:t>and/or</w:t>
      </w:r>
      <w:r w:rsidRPr="001D1C02">
        <w:t xml:space="preserve"> </w:t>
      </w:r>
      <w:r w:rsidRPr="001D1C02">
        <w:rPr>
          <w:spacing w:val="-1"/>
        </w:rPr>
        <w:t>Options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and Menus</w:t>
      </w:r>
    </w:p>
    <w:p w14:paraId="1BE92E8E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240"/>
        <w:ind w:left="716" w:hanging="576"/>
        <w:rPr>
          <w:b w:val="0"/>
          <w:bCs w:val="0"/>
        </w:rPr>
      </w:pPr>
      <w:bookmarkStart w:id="282" w:name="7.1_Exported_Groups_and/or_Options"/>
      <w:bookmarkStart w:id="283" w:name="_bookmark87"/>
      <w:bookmarkEnd w:id="282"/>
      <w:bookmarkEnd w:id="283"/>
      <w:r w:rsidRPr="001D1C02">
        <w:rPr>
          <w:spacing w:val="-1"/>
        </w:rPr>
        <w:t>Exported Groups and/or Options</w:t>
      </w:r>
    </w:p>
    <w:p w14:paraId="1BE92E8F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</w:p>
    <w:p w14:paraId="1BE92E9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E9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284" w:name="7.2_Menus"/>
      <w:bookmarkStart w:id="285" w:name="_bookmark88"/>
      <w:bookmarkEnd w:id="284"/>
      <w:bookmarkEnd w:id="285"/>
      <w:r w:rsidRPr="001D1C02">
        <w:rPr>
          <w:spacing w:val="-1"/>
        </w:rPr>
        <w:t>Menus</w:t>
      </w:r>
    </w:p>
    <w:p w14:paraId="1BE92E92" w14:textId="77777777" w:rsidR="00687195" w:rsidRPr="001D1C02" w:rsidRDefault="0004400B">
      <w:pPr>
        <w:pStyle w:val="BodyText"/>
        <w:spacing w:before="57"/>
        <w:ind w:right="3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menus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on </w:t>
      </w:r>
      <w:r w:rsidRPr="001D1C02">
        <w:rPr>
          <w:spacing w:val="-1"/>
        </w:rPr>
        <w:t>the major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screens. </w:t>
      </w:r>
      <w:r w:rsidRPr="001D1C02">
        <w:rPr>
          <w:spacing w:val="-1"/>
        </w:rPr>
        <w:t>Those menus</w:t>
      </w:r>
      <w:r w:rsidRPr="001D1C02">
        <w:rPr>
          <w:spacing w:val="75"/>
        </w:rPr>
        <w:t xml:space="preserve"> </w:t>
      </w:r>
      <w:r w:rsidRPr="001D1C02">
        <w:t xml:space="preserve">provide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various features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the</w:t>
      </w:r>
      <w:r w:rsidRPr="001D1C02">
        <w:rPr>
          <w:spacing w:val="-1"/>
        </w:rPr>
        <w:t xml:space="preserve"> menus</w:t>
      </w:r>
      <w:r w:rsidRPr="001D1C02">
        <w:rPr>
          <w:spacing w:val="9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functionality.</w:t>
      </w:r>
    </w:p>
    <w:p w14:paraId="1BE92E9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94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86" w:name="7.2.1_Admin_Menu"/>
      <w:bookmarkStart w:id="287" w:name="_bookmark89"/>
      <w:bookmarkEnd w:id="286"/>
      <w:bookmarkEnd w:id="287"/>
      <w:r w:rsidRPr="001D1C02">
        <w:rPr>
          <w:spacing w:val="-1"/>
        </w:rPr>
        <w:t>Admin</w:t>
      </w:r>
      <w:r w:rsidRPr="001D1C02">
        <w:rPr>
          <w:spacing w:val="-17"/>
        </w:rPr>
        <w:t xml:space="preserve"> </w:t>
      </w:r>
      <w:r w:rsidRPr="001D1C02">
        <w:t>Menu</w:t>
      </w:r>
    </w:p>
    <w:p w14:paraId="1BE92E95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</w:t>
      </w:r>
      <w:r w:rsidRPr="001D1C02">
        <w:t xml:space="preserve"> Menu is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</w:t>
      </w:r>
      <w:r w:rsidRPr="001D1C02">
        <w:rPr>
          <w:spacing w:val="-1"/>
        </w:rPr>
        <w:t xml:space="preserve"> administrator</w:t>
      </w:r>
      <w:r w:rsidRPr="001D1C02">
        <w:t xml:space="preserve"> users. </w:t>
      </w:r>
      <w:r w:rsidRPr="001D1C02">
        <w:rPr>
          <w:spacing w:val="-1"/>
        </w:rPr>
        <w:t>Non-administrator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not </w:t>
      </w:r>
      <w:r w:rsidRPr="001D1C02">
        <w:rPr>
          <w:spacing w:val="-1"/>
        </w:rPr>
        <w:t xml:space="preserve">see </w:t>
      </w:r>
      <w:r w:rsidRPr="001D1C02">
        <w:t xml:space="preserve">this </w:t>
      </w:r>
      <w:r w:rsidRPr="001D1C02">
        <w:rPr>
          <w:spacing w:val="-1"/>
        </w:rPr>
        <w:t>menu</w:t>
      </w:r>
      <w:r w:rsidRPr="001D1C02">
        <w:t xml:space="preserve"> option on </w:t>
      </w:r>
      <w:r w:rsidRPr="001D1C02">
        <w:rPr>
          <w:spacing w:val="-1"/>
        </w:rPr>
        <w:t>the UI.</w:t>
      </w:r>
      <w:r w:rsidRPr="001D1C02">
        <w:t xml:space="preserve"> If</w:t>
      </w:r>
      <w:r w:rsidRPr="001D1C02">
        <w:rPr>
          <w:spacing w:val="-1"/>
        </w:rPr>
        <w:t xml:space="preserve"> 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have </w:t>
      </w:r>
      <w:r w:rsidRPr="001D1C02">
        <w:rPr>
          <w:spacing w:val="-1"/>
        </w:rPr>
        <w:t>problems</w:t>
      </w:r>
      <w:r w:rsidRPr="001D1C02">
        <w:t xml:space="preserve"> using this </w:t>
      </w:r>
      <w:r w:rsidRPr="001D1C02">
        <w:rPr>
          <w:spacing w:val="-1"/>
        </w:rPr>
        <w:t>menu</w:t>
      </w:r>
      <w:r w:rsidRPr="001D1C02">
        <w:t xml:space="preserve"> or</w:t>
      </w:r>
      <w:r w:rsidRPr="001D1C02">
        <w:rPr>
          <w:spacing w:val="61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features,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users</w:t>
      </w:r>
      <w:r w:rsidRPr="001D1C02">
        <w:rPr>
          <w:spacing w:val="-1"/>
        </w:rPr>
        <w:t xml:space="preserve"> should</w:t>
      </w:r>
      <w:r w:rsidRPr="001D1C02">
        <w:t xml:space="preserve"> </w:t>
      </w:r>
      <w:r w:rsidRPr="001D1C02">
        <w:rPr>
          <w:spacing w:val="-1"/>
        </w:rPr>
        <w:t>validate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profile</w:t>
      </w:r>
      <w:r w:rsidRPr="001D1C02">
        <w:t xml:space="preserve"> </w:t>
      </w:r>
      <w:r w:rsidRPr="001D1C02">
        <w:rPr>
          <w:spacing w:val="-1"/>
        </w:rPr>
        <w:t>indicates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have 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 xml:space="preserve">appropriate </w:t>
      </w:r>
      <w:r w:rsidRPr="001D1C02">
        <w:t xml:space="preserve">access </w:t>
      </w:r>
      <w:r w:rsidRPr="001D1C02">
        <w:rPr>
          <w:spacing w:val="-1"/>
        </w:rPr>
        <w:t>privileges.</w:t>
      </w:r>
    </w:p>
    <w:p w14:paraId="1BE92E9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7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Users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used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find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users, </w:t>
      </w:r>
      <w:r w:rsidRPr="001D1C02">
        <w:rPr>
          <w:spacing w:val="-1"/>
        </w:rPr>
        <w:t>add/edit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assign</w:t>
      </w:r>
      <w:r w:rsidRPr="001D1C02">
        <w:rPr>
          <w:spacing w:val="9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privileges,</w:t>
      </w:r>
      <w:r w:rsidRPr="001D1C02">
        <w:t xml:space="preserve"> and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sites.</w:t>
      </w:r>
    </w:p>
    <w:p w14:paraId="1BE92E9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9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Admin</w:t>
      </w:r>
      <w:r w:rsidRPr="001D1C02">
        <w:rPr>
          <w:i/>
        </w:rPr>
        <w:t xml:space="preserve"> Sites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find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>users,</w:t>
      </w:r>
      <w:r w:rsidRPr="001D1C02">
        <w:rPr>
          <w:spacing w:val="-2"/>
        </w:rPr>
        <w:t xml:space="preserve"> </w:t>
      </w:r>
      <w:r w:rsidRPr="001D1C02">
        <w:t xml:space="preserve">and add or </w:t>
      </w:r>
      <w:r w:rsidRPr="001D1C02">
        <w:rPr>
          <w:spacing w:val="-1"/>
        </w:rPr>
        <w:t>remove</w:t>
      </w:r>
      <w:r w:rsidRPr="001D1C02">
        <w:t xml:space="preserve"> users from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lists.</w:t>
      </w:r>
    </w:p>
    <w:p w14:paraId="1BE92E9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B" w14:textId="77777777"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  <w:spacing w:val="-1"/>
        </w:rPr>
        <w:t>Treating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Specialty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Configuration</w:t>
      </w:r>
      <w:r w:rsidRPr="001D1C02">
        <w:rPr>
          <w:rFonts w:cs="Times New Roman"/>
          <w:i/>
          <w:spacing w:val="-2"/>
        </w:rPr>
        <w:t xml:space="preserve"> </w:t>
      </w:r>
      <w:r w:rsidRPr="001D1C02">
        <w:rPr>
          <w:spacing w:val="-1"/>
        </w:rPr>
        <w:t>option-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 allows Administrators</w:t>
      </w:r>
      <w:r w:rsidRPr="001D1C02">
        <w:t xml:space="preserve"> to </w:t>
      </w:r>
      <w:r w:rsidRPr="001D1C02">
        <w:rPr>
          <w:spacing w:val="-1"/>
        </w:rPr>
        <w:t>modify</w:t>
      </w:r>
      <w:r w:rsidRPr="001D1C02">
        <w:t xml:space="preserve"> 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of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behaviors</w:t>
      </w:r>
      <w:r w:rsidRPr="001D1C02">
        <w:t xml:space="preserve"> on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Specialties.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</w:t>
      </w:r>
      <w:r w:rsidRPr="001D1C02">
        <w:rPr>
          <w:spacing w:val="119"/>
        </w:rPr>
        <w:t xml:space="preserve"> </w:t>
      </w:r>
      <w:r w:rsidRPr="001D1C02">
        <w:t>change the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t xml:space="preserve"> </w:t>
      </w:r>
      <w:r w:rsidRPr="001D1C02">
        <w:rPr>
          <w:spacing w:val="-1"/>
        </w:rPr>
        <w:t>for Treating</w:t>
      </w:r>
      <w:r w:rsidRPr="001D1C02">
        <w:t xml:space="preserve"> </w:t>
      </w:r>
      <w:r w:rsidRPr="001D1C02">
        <w:rPr>
          <w:spacing w:val="-1"/>
        </w:rPr>
        <w:t>Specialties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 </w:t>
      </w:r>
      <w:r w:rsidRPr="001D1C02">
        <w:rPr>
          <w:spacing w:val="-1"/>
        </w:rPr>
        <w:t xml:space="preserve">without </w:t>
      </w:r>
      <w:r w:rsidRPr="001D1C02">
        <w:t xml:space="preserve">a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configured,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well</w:t>
      </w:r>
      <w:r w:rsidRPr="001D1C02">
        <w:t xml:space="preserve"> as</w:t>
      </w:r>
      <w:r w:rsidRPr="001D1C02">
        <w:rPr>
          <w:spacing w:val="-1"/>
        </w:rPr>
        <w:t xml:space="preserve"> configure</w:t>
      </w:r>
      <w:r w:rsidRPr="001D1C02">
        <w:t xml:space="preserve"> a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 xml:space="preserve">has </w:t>
      </w:r>
      <w:r w:rsidRPr="001D1C02">
        <w:t xml:space="preserve">no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Behavior.”</w:t>
      </w:r>
    </w:p>
    <w:p w14:paraId="1BE92E9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9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88" w:name="7.2.2_Reports_Menu"/>
      <w:bookmarkStart w:id="289" w:name="_bookmark90"/>
      <w:bookmarkEnd w:id="288"/>
      <w:bookmarkEnd w:id="289"/>
      <w:r w:rsidRPr="001D1C02">
        <w:rPr>
          <w:spacing w:val="-1"/>
        </w:rPr>
        <w:t>Reports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Menu</w:t>
      </w:r>
    </w:p>
    <w:p w14:paraId="4A7FEF32" w14:textId="77777777" w:rsidR="00032CBE" w:rsidRDefault="00032CBE" w:rsidP="002462BB">
      <w:pPr>
        <w:pStyle w:val="BodyText"/>
        <w:rPr>
          <w:ins w:id="290" w:author="Department of Veterans Affairs" w:date="2016-09-19T10:28:00Z"/>
          <w:spacing w:val="-1"/>
        </w:rPr>
      </w:pPr>
    </w:p>
    <w:p w14:paraId="1BE92E9E" w14:textId="328100B0" w:rsidR="00687195" w:rsidRPr="001D1C02" w:rsidRDefault="0004400B" w:rsidP="002462BB">
      <w:pPr>
        <w:pStyle w:val="BodyTex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Reports </w:t>
      </w:r>
      <w:r w:rsidRPr="001D1C02">
        <w:t xml:space="preserve">Menu 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ins w:id="291" w:author="Department of Veterans Affairs" w:date="2016-09-19T10:27:00Z">
        <w:r w:rsidR="002462BB" w:rsidRPr="002462BB">
          <w:rPr>
            <w:highlight w:val="yellow"/>
          </w:rPr>
          <w:t>The Reports Menu contains a link to the NUMI Enhanced Reports sharepoint site:</w:t>
        </w:r>
        <w:r w:rsidR="002462BB">
          <w:t xml:space="preserve"> </w:t>
        </w:r>
        <w:r w:rsidR="002462BB">
          <w:fldChar w:fldCharType="begin"/>
        </w:r>
        <w:r w:rsidR="002462BB">
          <w:instrText xml:space="preserve"> HYPERLINK "https://vaww.rtp.portal.va.gov/OQSV/10A4B/NUMI/enhanced/SitePages/Home.aspx" </w:instrText>
        </w:r>
        <w:r w:rsidR="002462BB">
          <w:fldChar w:fldCharType="separate"/>
        </w:r>
        <w:r w:rsidR="002462BB" w:rsidRPr="000E65B0">
          <w:rPr>
            <w:rStyle w:val="Hyperlink"/>
            <w:spacing w:val="-1"/>
            <w:highlight w:val="yellow"/>
          </w:rPr>
          <w:t>https://vaww.rtp.portal.va.gov/OQSV/10A4B/NUMI/enhanced/SitePages/Home.aspx</w:t>
        </w:r>
        <w:r w:rsidR="002462BB">
          <w:rPr>
            <w:rStyle w:val="Hyperlink"/>
            <w:spacing w:val="-1"/>
            <w:highlight w:val="yellow"/>
          </w:rPr>
          <w:fldChar w:fldCharType="end"/>
        </w:r>
      </w:ins>
      <w:del w:id="292" w:author="Department of Veterans Affairs" w:date="2016-09-19T10:27:00Z">
        <w:r w:rsidRPr="001D1C02" w:rsidDel="002462BB">
          <w:rPr>
            <w:spacing w:val="-1"/>
          </w:rPr>
          <w:delText>These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reports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are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generated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on-demand.</w:delText>
        </w:r>
        <w:r w:rsidRPr="001D1C02" w:rsidDel="002462BB">
          <w:rPr>
            <w:spacing w:val="1"/>
          </w:rPr>
          <w:delText xml:space="preserve"> </w:delText>
        </w:r>
        <w:r w:rsidRPr="001D1C02" w:rsidDel="002462BB">
          <w:rPr>
            <w:spacing w:val="-1"/>
          </w:rPr>
          <w:delText>All</w:delText>
        </w:r>
        <w:r w:rsidRPr="001D1C02" w:rsidDel="002462BB">
          <w:rPr>
            <w:spacing w:val="97"/>
          </w:rPr>
          <w:delText xml:space="preserve"> </w:delText>
        </w:r>
        <w:r w:rsidRPr="001D1C02" w:rsidDel="002462BB">
          <w:rPr>
            <w:spacing w:val="-1"/>
          </w:rPr>
          <w:delText>reports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 xml:space="preserve">generate </w:delText>
        </w:r>
        <w:r w:rsidRPr="001D1C02" w:rsidDel="002462BB">
          <w:delText xml:space="preserve">in </w:delText>
        </w:r>
        <w:r w:rsidRPr="001D1C02" w:rsidDel="002462BB">
          <w:rPr>
            <w:spacing w:val="-1"/>
          </w:rPr>
          <w:delText>Portrait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orientation</w:delText>
        </w:r>
        <w:r w:rsidRPr="001D1C02" w:rsidDel="002462BB">
          <w:delText xml:space="preserve"> by </w:delText>
        </w:r>
        <w:r w:rsidRPr="001D1C02" w:rsidDel="002462BB">
          <w:rPr>
            <w:spacing w:val="-1"/>
          </w:rPr>
          <w:delText>default,</w:delText>
        </w:r>
        <w:r w:rsidRPr="001D1C02" w:rsidDel="002462BB">
          <w:rPr>
            <w:spacing w:val="-2"/>
          </w:rPr>
          <w:delText xml:space="preserve"> </w:delText>
        </w:r>
        <w:r w:rsidRPr="001D1C02" w:rsidDel="002462BB">
          <w:delText>except</w:delText>
        </w:r>
        <w:r w:rsidRPr="001D1C02" w:rsidDel="002462BB">
          <w:rPr>
            <w:spacing w:val="-1"/>
          </w:rPr>
          <w:delText xml:space="preserve"> those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marked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(L),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which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generate</w:delText>
        </w:r>
        <w:r w:rsidRPr="001D1C02" w:rsidDel="002462BB">
          <w:delText xml:space="preserve"> in</w:delText>
        </w:r>
        <w:r w:rsidRPr="001D1C02" w:rsidDel="002462BB">
          <w:rPr>
            <w:spacing w:val="99"/>
          </w:rPr>
          <w:delText xml:space="preserve"> </w:delText>
        </w:r>
        <w:r w:rsidRPr="001D1C02" w:rsidDel="002462BB">
          <w:rPr>
            <w:spacing w:val="-1"/>
          </w:rPr>
          <w:delText>Landscape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orientation.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Please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see</w:delText>
        </w:r>
        <w:r w:rsidRPr="001D1C02" w:rsidDel="002462BB">
          <w:delText xml:space="preserve"> </w:delText>
        </w:r>
        <w:r w:rsidR="002462BB" w:rsidDel="002462BB">
          <w:fldChar w:fldCharType="begin"/>
        </w:r>
        <w:r w:rsidR="002462BB" w:rsidDel="002462BB">
          <w:delInstrText xml:space="preserve"> HYPERLINK \l "_bookmark21" </w:delInstrText>
        </w:r>
        <w:r w:rsidR="002462BB" w:rsidDel="002462BB">
          <w:fldChar w:fldCharType="separate"/>
        </w:r>
        <w:r w:rsidRPr="001D1C02" w:rsidDel="002462BB">
          <w:rPr>
            <w:color w:val="0000FF"/>
            <w:spacing w:val="-1"/>
          </w:rPr>
          <w:delText>Table</w:delText>
        </w:r>
        <w:r w:rsidRPr="001D1C02" w:rsidDel="002462BB">
          <w:rPr>
            <w:color w:val="0000FF"/>
          </w:rPr>
          <w:delText xml:space="preserve"> 3</w:delText>
        </w:r>
        <w:r w:rsidR="002462BB" w:rsidDel="002462BB">
          <w:rPr>
            <w:color w:val="0000FF"/>
          </w:rPr>
          <w:fldChar w:fldCharType="end"/>
        </w:r>
        <w:r w:rsidRPr="001D1C02" w:rsidDel="002462BB">
          <w:rPr>
            <w:color w:val="0000FF"/>
          </w:rPr>
          <w:delText xml:space="preserve"> </w:delText>
        </w:r>
        <w:r w:rsidRPr="001D1C02" w:rsidDel="002462BB">
          <w:rPr>
            <w:spacing w:val="-1"/>
          </w:rPr>
          <w:delText>for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descriptions</w:delText>
        </w:r>
        <w:r w:rsidRPr="001D1C02" w:rsidDel="002462BB">
          <w:delText xml:space="preserve"> of</w:delText>
        </w:r>
        <w:r w:rsidRPr="001D1C02" w:rsidDel="002462BB">
          <w:rPr>
            <w:spacing w:val="-1"/>
          </w:rPr>
          <w:delText xml:space="preserve"> the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NUMI</w:delText>
        </w:r>
        <w:r w:rsidRPr="001D1C02" w:rsidDel="002462BB">
          <w:delText xml:space="preserve"> </w:delText>
        </w:r>
        <w:r w:rsidRPr="001D1C02" w:rsidDel="002462BB">
          <w:rPr>
            <w:spacing w:val="-1"/>
          </w:rPr>
          <w:delText>reports.</w:delText>
        </w:r>
      </w:del>
    </w:p>
    <w:p w14:paraId="1BE92E9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A0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93" w:name="7.2.3_Tools_Menu"/>
      <w:bookmarkStart w:id="294" w:name="_bookmark91"/>
      <w:bookmarkEnd w:id="293"/>
      <w:bookmarkEnd w:id="294"/>
      <w:r w:rsidRPr="001D1C02">
        <w:rPr>
          <w:spacing w:val="-1"/>
        </w:rPr>
        <w:t>Tools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Menu</w:t>
      </w:r>
    </w:p>
    <w:p w14:paraId="1BE92EA1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Tools </w:t>
      </w:r>
      <w:r w:rsidRPr="001D1C02">
        <w:t xml:space="preserve">Menu is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the </w:t>
      </w: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certain</w:t>
      </w:r>
      <w:r w:rsidRPr="001D1C02">
        <w:t xml:space="preserve"> options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83"/>
        </w:rPr>
        <w:t xml:space="preserve"> </w:t>
      </w:r>
      <w:r w:rsidRPr="001D1C02">
        <w:t xml:space="preserve">based on </w:t>
      </w:r>
      <w:r w:rsidRPr="001D1C02">
        <w:rPr>
          <w:spacing w:val="-1"/>
        </w:rPr>
        <w:t>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privileges.</w:t>
      </w:r>
    </w:p>
    <w:p w14:paraId="1BE92EA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3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Patient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Selection/Worklist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lets</w:t>
      </w:r>
      <w:r w:rsidRPr="001D1C02">
        <w:rPr>
          <w:spacing w:val="-1"/>
        </w:rPr>
        <w:t xml:space="preserve"> </w:t>
      </w:r>
      <w:r w:rsidRPr="001D1C02">
        <w:t>them</w:t>
      </w:r>
      <w:r w:rsidRPr="001D1C02">
        <w:rPr>
          <w:spacing w:val="-1"/>
        </w:rPr>
        <w:t xml:space="preserve"> 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select </w:t>
      </w:r>
      <w:r w:rsidRPr="001D1C02">
        <w:t xml:space="preserve">stays to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reviews.</w:t>
      </w:r>
    </w:p>
    <w:p w14:paraId="1BE92EA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5" w14:textId="77777777" w:rsidR="00687195" w:rsidRPr="001D1C02" w:rsidRDefault="0004400B">
      <w:pPr>
        <w:pStyle w:val="BodyText"/>
        <w:ind w:right="320"/>
      </w:pPr>
      <w:r w:rsidRPr="001D1C02">
        <w:rPr>
          <w:i/>
          <w:spacing w:val="-1"/>
        </w:rPr>
        <w:t>Utilization</w:t>
      </w:r>
      <w:r w:rsidRPr="001D1C02">
        <w:rPr>
          <w:i/>
          <w:spacing w:val="-2"/>
        </w:rPr>
        <w:t xml:space="preserve"> </w:t>
      </w:r>
      <w:r w:rsidRPr="001D1C02">
        <w:rPr>
          <w:i/>
          <w:spacing w:val="-1"/>
        </w:rPr>
        <w:t>Management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Review Listing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lets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 Patient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see</w:t>
      </w:r>
      <w:r w:rsidRPr="001D1C02">
        <w:rPr>
          <w:spacing w:val="-1"/>
        </w:rPr>
        <w:t xml:space="preserve"> reviews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 xml:space="preserve">have </w:t>
      </w:r>
      <w:r w:rsidRPr="001D1C02">
        <w:rPr>
          <w:spacing w:val="-1"/>
        </w:rPr>
        <w:t xml:space="preserve">either </w:t>
      </w:r>
      <w:r w:rsidRPr="001D1C02">
        <w:t xml:space="preserve">been saved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later,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saved/locked</w:t>
      </w:r>
      <w:r w:rsidRPr="001D1C02">
        <w:t xml:space="preserve"> to the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 </w:t>
      </w:r>
      <w:r w:rsidRPr="001D1C02">
        <w:rPr>
          <w:spacing w:val="-1"/>
        </w:rPr>
        <w:t>Unlock</w:t>
      </w:r>
      <w:r w:rsidRPr="001D1C02">
        <w:t xml:space="preserve"> and </w:t>
      </w:r>
      <w:r w:rsidRPr="001D1C02">
        <w:rPr>
          <w:spacing w:val="-1"/>
        </w:rPr>
        <w:t>Copy</w:t>
      </w:r>
      <w:r w:rsidRPr="001D1C02">
        <w:t xml:space="preserve"> </w:t>
      </w:r>
      <w:r w:rsidRPr="001D1C02">
        <w:rPr>
          <w:spacing w:val="-1"/>
        </w:rPr>
        <w:t>reviews,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they can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their</w:t>
      </w:r>
    </w:p>
    <w:p w14:paraId="1BE92EA6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EA7" w14:textId="77777777" w:rsidR="00687195" w:rsidRPr="001D1C02" w:rsidRDefault="0004400B">
      <w:pPr>
        <w:pStyle w:val="BodyText"/>
        <w:spacing w:before="56"/>
      </w:pPr>
      <w:proofErr w:type="gramStart"/>
      <w:r w:rsidRPr="001D1C02">
        <w:rPr>
          <w:spacing w:val="-1"/>
        </w:rPr>
        <w:lastRenderedPageBreak/>
        <w:t>own</w:t>
      </w:r>
      <w:proofErr w:type="gramEnd"/>
      <w:r w:rsidRPr="001D1C02">
        <w:t xml:space="preserve"> </w:t>
      </w:r>
      <w:r w:rsidRPr="001D1C02">
        <w:rPr>
          <w:spacing w:val="-1"/>
        </w:rPr>
        <w:t>reviews.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Unlock,</w:t>
      </w:r>
      <w:r w:rsidRPr="001D1C02">
        <w:t xml:space="preserve"> </w:t>
      </w:r>
      <w:r w:rsidRPr="001D1C02">
        <w:rPr>
          <w:spacing w:val="-1"/>
        </w:rPr>
        <w:t>Copy</w:t>
      </w:r>
      <w:r w:rsidRPr="001D1C02">
        <w:t xml:space="preserve"> and </w:t>
      </w:r>
      <w:r w:rsidRPr="001D1C02">
        <w:rPr>
          <w:spacing w:val="-1"/>
        </w:rPr>
        <w:t>Delete</w:t>
      </w:r>
      <w:r w:rsidRPr="001D1C02">
        <w:t xml:space="preserve"> any </w:t>
      </w:r>
      <w:r w:rsidRPr="001D1C02">
        <w:rPr>
          <w:spacing w:val="-1"/>
        </w:rPr>
        <w:t>reviews.</w:t>
      </w:r>
    </w:p>
    <w:p w14:paraId="1BE92EA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9" w14:textId="77777777" w:rsidR="00687195" w:rsidRPr="001D1C02" w:rsidRDefault="0004400B">
      <w:pPr>
        <w:pStyle w:val="BodyText"/>
        <w:ind w:right="220"/>
      </w:pPr>
      <w:r w:rsidRPr="001D1C02">
        <w:rPr>
          <w:i/>
          <w:spacing w:val="-1"/>
        </w:rPr>
        <w:t>Dismissed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Patient</w:t>
      </w:r>
      <w:r w:rsidRPr="001D1C02">
        <w:rPr>
          <w:i/>
        </w:rPr>
        <w:t xml:space="preserve"> Stays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work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Dismissed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screen, </w:t>
      </w:r>
      <w:r w:rsidRPr="001D1C02">
        <w:rPr>
          <w:spacing w:val="-1"/>
        </w:rPr>
        <w:t>where</w:t>
      </w:r>
      <w:r w:rsidRPr="001D1C02">
        <w:t xml:space="preserve"> they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that </w:t>
      </w:r>
      <w:r w:rsidRPr="001D1C02">
        <w:rPr>
          <w:spacing w:val="-1"/>
        </w:rPr>
        <w:t>have</w:t>
      </w:r>
      <w:r w:rsidRPr="001D1C02">
        <w:t xml:space="preserve"> </w:t>
      </w:r>
      <w:r w:rsidRPr="001D1C02">
        <w:rPr>
          <w:spacing w:val="-1"/>
        </w:rPr>
        <w:t>been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dismissed.</w:t>
      </w:r>
    </w:p>
    <w:p w14:paraId="1BE92EA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B" w14:textId="77777777" w:rsidR="00687195" w:rsidRPr="001D1C02" w:rsidRDefault="0004400B">
      <w:pPr>
        <w:pStyle w:val="BodyText"/>
        <w:ind w:right="386"/>
        <w:jc w:val="both"/>
      </w:pPr>
      <w:r w:rsidRPr="001D1C02">
        <w:rPr>
          <w:i/>
          <w:spacing w:val="-1"/>
        </w:rPr>
        <w:t>Free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Text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Search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search </w:t>
      </w:r>
      <w:r w:rsidRPr="001D1C02">
        <w:rPr>
          <w:spacing w:val="-1"/>
        </w:rPr>
        <w:t>for patients</w:t>
      </w:r>
      <w:r w:rsidRPr="001D1C02">
        <w:rPr>
          <w:spacing w:val="85"/>
        </w:rPr>
        <w:t xml:space="preserve"> </w:t>
      </w:r>
      <w:r w:rsidRPr="001D1C02">
        <w:t xml:space="preserve">using </w:t>
      </w:r>
      <w:r w:rsidRPr="001D1C02">
        <w:rPr>
          <w:spacing w:val="-1"/>
        </w:rPr>
        <w:t>exact words,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partial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words.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also </w:t>
      </w:r>
      <w:r w:rsidRPr="001D1C02">
        <w:rPr>
          <w:spacing w:val="-1"/>
        </w:rPr>
        <w:t xml:space="preserve">filter </w:t>
      </w:r>
      <w:r w:rsidRPr="001D1C02">
        <w:t xml:space="preserve">by </w:t>
      </w:r>
      <w:r w:rsidRPr="001D1C02">
        <w:rPr>
          <w:spacing w:val="-1"/>
        </w:rPr>
        <w:t>Date,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Ward,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Specialty,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Type</w:t>
      </w:r>
      <w:r w:rsidRPr="001D1C02">
        <w:t xml:space="preserve"> and </w:t>
      </w:r>
      <w:r w:rsidRPr="001D1C02">
        <w:rPr>
          <w:spacing w:val="-1"/>
        </w:rPr>
        <w:t>Patient.</w:t>
      </w:r>
    </w:p>
    <w:p w14:paraId="1BE92EA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D" w14:textId="77777777" w:rsidR="00687195" w:rsidRPr="001D1C02" w:rsidRDefault="0004400B">
      <w:pPr>
        <w:pStyle w:val="BodyText"/>
        <w:ind w:right="360"/>
        <w:jc w:val="both"/>
      </w:pPr>
      <w:r w:rsidRPr="001D1C02">
        <w:rPr>
          <w:i/>
          <w:spacing w:val="-1"/>
        </w:rPr>
        <w:t>Physician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Advisor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 xml:space="preserve">Review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rPr>
          <w:spacing w:val="103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work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Worklist.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this </w:t>
      </w:r>
      <w:r w:rsidRPr="001D1C02">
        <w:rPr>
          <w:spacing w:val="-1"/>
        </w:rPr>
        <w:t>screen,</w:t>
      </w:r>
      <w:r w:rsidRPr="001D1C02">
        <w:t xml:space="preserve"> they can </w:t>
      </w:r>
      <w:r w:rsidRPr="001D1C02">
        <w:rPr>
          <w:spacing w:val="-1"/>
        </w:rPr>
        <w:t>access</w:t>
      </w:r>
      <w:r w:rsidRPr="001D1C02">
        <w:t xml:space="preserve"> and </w:t>
      </w:r>
      <w:r w:rsidRPr="001D1C02">
        <w:rPr>
          <w:spacing w:val="-1"/>
        </w:rPr>
        <w:t>work</w:t>
      </w:r>
      <w:r w:rsidRPr="001D1C02">
        <w:t xml:space="preserve"> on the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75"/>
        </w:rPr>
        <w:t xml:space="preserve"> </w:t>
      </w:r>
      <w:r w:rsidRPr="001D1C02">
        <w:t xml:space="preserve">have been </w:t>
      </w:r>
      <w:r w:rsidRPr="001D1C02">
        <w:rPr>
          <w:spacing w:val="-1"/>
        </w:rPr>
        <w:t>assigned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them.</w:t>
      </w:r>
    </w:p>
    <w:p w14:paraId="1BE92EA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F" w14:textId="77777777"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</w:rPr>
        <w:t xml:space="preserve">Manual </w:t>
      </w:r>
      <w:r w:rsidRPr="001D1C02">
        <w:rPr>
          <w:rFonts w:cs="Times New Roman"/>
          <w:i/>
          <w:spacing w:val="-1"/>
        </w:rPr>
        <w:t>VistA Synchronization</w:t>
      </w:r>
      <w:r w:rsidRPr="001D1C02">
        <w:rPr>
          <w:rFonts w:cs="Times New Roman"/>
          <w:i/>
        </w:rPr>
        <w:t xml:space="preserve"> </w:t>
      </w:r>
      <w:r w:rsidRPr="001D1C02">
        <w:t xml:space="preserve">–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synchronize</w:t>
      </w:r>
      <w:r w:rsidRPr="001D1C02">
        <w:rPr>
          <w:spacing w:val="83"/>
        </w:rPr>
        <w:t xml:space="preserve"> </w:t>
      </w:r>
      <w:r w:rsidRPr="001D1C02">
        <w:t xml:space="preserve">stay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NUMI.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feed </w:t>
      </w:r>
      <w:r w:rsidRPr="001D1C02">
        <w:rPr>
          <w:spacing w:val="-1"/>
        </w:rPr>
        <w:t>containing</w:t>
      </w:r>
      <w:r w:rsidRPr="001D1C02">
        <w:t xml:space="preserve"> </w:t>
      </w:r>
      <w:r w:rsidRPr="001D1C02">
        <w:rPr>
          <w:spacing w:val="-1"/>
        </w:rPr>
        <w:t>admissions</w:t>
      </w:r>
      <w:r w:rsidRPr="001D1C02">
        <w:t xml:space="preserve"> and </w:t>
      </w:r>
      <w:r w:rsidRPr="001D1C02">
        <w:rPr>
          <w:spacing w:val="-1"/>
        </w:rPr>
        <w:t>ward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passed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>once</w:t>
      </w:r>
      <w:r w:rsidRPr="001D1C02">
        <w:rPr>
          <w:spacing w:val="-1"/>
        </w:rPr>
        <w:t xml:space="preserve"> </w:t>
      </w:r>
      <w:r w:rsidRPr="001D1C02">
        <w:t>every hour</w:t>
      </w:r>
      <w:r w:rsidRPr="001D1C02">
        <w:rPr>
          <w:spacing w:val="-1"/>
        </w:rPr>
        <w:t xml:space="preserve"> (at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top of</w:t>
      </w:r>
      <w:r w:rsidRPr="001D1C02">
        <w:rPr>
          <w:spacing w:val="-1"/>
        </w:rPr>
        <w:t xml:space="preserve"> </w:t>
      </w:r>
      <w:r w:rsidRPr="001D1C02">
        <w:t xml:space="preserve">the hour)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daytime,</w:t>
      </w:r>
      <w:r w:rsidRPr="001D1C02">
        <w:t xml:space="preserve"> and again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midnight.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 </w:t>
      </w:r>
      <w:r w:rsidRPr="001D1C02">
        <w:rPr>
          <w:spacing w:val="-1"/>
        </w:rPr>
        <w:t>feature,</w:t>
      </w:r>
      <w:r w:rsidRPr="001D1C02">
        <w:t xml:space="preserve"> users do </w:t>
      </w:r>
      <w:r w:rsidRPr="001D1C02">
        <w:rPr>
          <w:spacing w:val="-1"/>
        </w:rPr>
        <w:t>not</w:t>
      </w:r>
      <w:r w:rsidRPr="001D1C02">
        <w:t xml:space="preserve"> need to </w:t>
      </w:r>
      <w:r w:rsidRPr="001D1C02">
        <w:rPr>
          <w:spacing w:val="-1"/>
        </w:rPr>
        <w:t>wait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next</w:t>
      </w:r>
      <w:r w:rsidRPr="001D1C02">
        <w:t xml:space="preserve"> </w:t>
      </w:r>
      <w:r w:rsidRPr="001D1C02">
        <w:rPr>
          <w:spacing w:val="-1"/>
        </w:rPr>
        <w:t>feed.</w:t>
      </w:r>
    </w:p>
    <w:p w14:paraId="1BE92EB0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 xml:space="preserve">and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demand.</w:t>
      </w:r>
      <w:r w:rsidRPr="001D1C02">
        <w:t xml:space="preserve"> This </w:t>
      </w:r>
      <w:r w:rsidRPr="001D1C02">
        <w:rPr>
          <w:spacing w:val="-1"/>
        </w:rPr>
        <w:t>feature</w:t>
      </w:r>
      <w:r w:rsidRPr="001D1C02">
        <w:t xml:space="preserve"> </w:t>
      </w:r>
      <w:r w:rsidRPr="001D1C02">
        <w:rPr>
          <w:spacing w:val="-1"/>
        </w:rPr>
        <w:t>comes</w:t>
      </w:r>
      <w:r w:rsidRPr="001D1C02">
        <w:t xml:space="preserve"> in </w:t>
      </w:r>
      <w:r w:rsidRPr="001D1C02">
        <w:rPr>
          <w:spacing w:val="-1"/>
        </w:rPr>
        <w:t>handy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rPr>
          <w:spacing w:val="87"/>
        </w:rPr>
        <w:t xml:space="preserve"> </w:t>
      </w:r>
      <w:r w:rsidRPr="001D1C02">
        <w:t>they know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 xml:space="preserve">been </w:t>
      </w:r>
      <w:r w:rsidRPr="001D1C02">
        <w:rPr>
          <w:spacing w:val="-1"/>
        </w:rPr>
        <w:t>admitted</w:t>
      </w:r>
      <w:r w:rsidRPr="001D1C02">
        <w:t xml:space="preserve"> to the </w:t>
      </w:r>
      <w:r w:rsidRPr="001D1C02">
        <w:rPr>
          <w:spacing w:val="-1"/>
        </w:rPr>
        <w:t>hospital</w:t>
      </w:r>
      <w:r w:rsidRPr="001D1C02">
        <w:t xml:space="preserve"> and is</w:t>
      </w:r>
      <w:r w:rsidRPr="001D1C02">
        <w:rPr>
          <w:spacing w:val="-1"/>
        </w:rPr>
        <w:t xml:space="preserve"> in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but</w:t>
      </w:r>
      <w:r w:rsidRPr="001D1C02">
        <w:rPr>
          <w:spacing w:val="-1"/>
        </w:rPr>
        <w:t xml:space="preserve"> </w:t>
      </w:r>
      <w:r w:rsidRPr="001D1C02">
        <w:t>they do not</w:t>
      </w:r>
      <w:r w:rsidRPr="001D1C02">
        <w:rPr>
          <w:spacing w:val="-1"/>
        </w:rPr>
        <w:t xml:space="preserve"> </w:t>
      </w:r>
      <w:r w:rsidRPr="001D1C02">
        <w:t>see them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yet.</w:t>
      </w:r>
    </w:p>
    <w:p w14:paraId="1BE92EB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2" w14:textId="77777777" w:rsidR="00687195" w:rsidRPr="001D1C02" w:rsidRDefault="0004400B">
      <w:pPr>
        <w:pStyle w:val="BodyText"/>
        <w:ind w:left="139" w:right="203"/>
      </w:pPr>
      <w:r w:rsidRPr="001D1C02">
        <w:rPr>
          <w:rFonts w:cs="Times New Roman"/>
          <w:i/>
          <w:spacing w:val="-1"/>
        </w:rPr>
        <w:t>Patient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Stay Administration</w:t>
      </w:r>
      <w:r w:rsidRPr="001D1C02">
        <w:rPr>
          <w:rFonts w:cs="Times New Roman"/>
          <w:i/>
        </w:rPr>
        <w:t xml:space="preserve"> </w:t>
      </w:r>
      <w:r w:rsidRPr="001D1C02">
        <w:t>option –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Administrator </w:t>
      </w:r>
      <w:r w:rsidRPr="001D1C02">
        <w:t>users.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that </w:t>
      </w:r>
      <w:r w:rsidRPr="001D1C02">
        <w:rPr>
          <w:spacing w:val="-1"/>
        </w:rPr>
        <w:t>are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but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no longer</w:t>
      </w:r>
      <w:r w:rsidRPr="001D1C02">
        <w:rPr>
          <w:spacing w:val="-1"/>
        </w:rPr>
        <w:t xml:space="preserve"> find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are </w:t>
      </w:r>
      <w:r w:rsidRPr="001D1C02">
        <w:rPr>
          <w:spacing w:val="-1"/>
        </w:rPr>
        <w:t>marked</w:t>
      </w:r>
      <w:r w:rsidRPr="001D1C02">
        <w:t xml:space="preserve"> </w:t>
      </w:r>
      <w:r w:rsidRPr="001D1C02">
        <w:rPr>
          <w:spacing w:val="-1"/>
        </w:rPr>
        <w:t>invalid</w:t>
      </w:r>
      <w:r w:rsidRPr="001D1C02">
        <w:t xml:space="preserve"> in</w:t>
      </w:r>
      <w:r w:rsidRPr="001D1C02">
        <w:rPr>
          <w:spacing w:val="7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show </w:t>
      </w:r>
      <w:r w:rsidRPr="001D1C02">
        <w:t xml:space="preserve">up on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screen.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use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feature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status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stay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 xml:space="preserve">VistA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stays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that</w:t>
      </w:r>
      <w:r w:rsidRPr="001D1C02">
        <w:rPr>
          <w:spacing w:val="61"/>
        </w:rPr>
        <w:t xml:space="preserve"> </w:t>
      </w:r>
      <w:r w:rsidRPr="001D1C02">
        <w:t xml:space="preserve">are no </w:t>
      </w:r>
      <w:r w:rsidRPr="001D1C02">
        <w:rPr>
          <w:spacing w:val="-1"/>
        </w:rPr>
        <w:t>longer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incorrectly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marked</w:t>
      </w:r>
      <w:r w:rsidRPr="001D1C02">
        <w:t xml:space="preserve"> invalid due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VistA connection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problems.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situation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exist because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patient admission</w:t>
      </w:r>
      <w:r w:rsidRPr="001D1C02">
        <w:t xml:space="preserve"> was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hospital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– </w:t>
      </w:r>
      <w:r w:rsidRPr="001D1C02">
        <w:rPr>
          <w:spacing w:val="-1"/>
        </w:rPr>
        <w:t>but</w:t>
      </w:r>
      <w:r w:rsidRPr="001D1C02">
        <w:t xml:space="preserve"> not </w:t>
      </w:r>
      <w:r w:rsidRPr="001D1C02">
        <w:rPr>
          <w:spacing w:val="-1"/>
        </w:rPr>
        <w:t xml:space="preserve">before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sent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Here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some</w:t>
      </w:r>
      <w:r w:rsidRPr="001D1C02">
        <w:t xml:space="preserve"> background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works:</w:t>
      </w:r>
    </w:p>
    <w:p w14:paraId="1BE92EB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</w:t>
      </w:r>
      <w:r w:rsidRPr="001D1C02">
        <w:t xml:space="preserve"> are </w:t>
      </w:r>
      <w:r w:rsidRPr="001D1C02">
        <w:rPr>
          <w:spacing w:val="-1"/>
        </w:rPr>
        <w:t>entered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Every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 stay </w:t>
      </w:r>
      <w:r w:rsidRPr="001D1C02">
        <w:rPr>
          <w:spacing w:val="-1"/>
        </w:rPr>
        <w:t>is</w:t>
      </w:r>
      <w:r w:rsidRPr="001D1C02">
        <w:t xml:space="preserve"> touched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goes </w:t>
      </w:r>
      <w:r w:rsidRPr="001D1C02">
        <w:rPr>
          <w:spacing w:val="-1"/>
        </w:rPr>
        <w:t>back</w:t>
      </w:r>
      <w:r w:rsidRPr="001D1C02">
        <w:t xml:space="preserve"> to </w:t>
      </w:r>
      <w:r w:rsidRPr="001D1C02">
        <w:rPr>
          <w:spacing w:val="-1"/>
        </w:rPr>
        <w:t>VistA to</w:t>
      </w:r>
      <w:r w:rsidRPr="001D1C02">
        <w:t xml:space="preserve"> update </w:t>
      </w:r>
      <w:r w:rsidRPr="001D1C02">
        <w:rPr>
          <w:spacing w:val="-1"/>
        </w:rPr>
        <w:t xml:space="preserve">the </w:t>
      </w:r>
      <w:r w:rsidRPr="001D1C02">
        <w:t xml:space="preserve">stay </w:t>
      </w:r>
      <w:r w:rsidRPr="001D1C02">
        <w:rPr>
          <w:spacing w:val="-1"/>
        </w:rPr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any</w:t>
      </w:r>
      <w:r w:rsidRPr="001D1C02">
        <w:rPr>
          <w:spacing w:val="53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nothing is </w:t>
      </w:r>
      <w:r w:rsidRPr="001D1C02">
        <w:rPr>
          <w:spacing w:val="-1"/>
        </w:rPr>
        <w:t>returned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when</w:t>
      </w:r>
      <w:r w:rsidRPr="001D1C02">
        <w:t xml:space="preserve"> the </w:t>
      </w:r>
      <w:r w:rsidRPr="001D1C02">
        <w:rPr>
          <w:spacing w:val="-1"/>
        </w:rPr>
        <w:t>record</w:t>
      </w:r>
      <w:r w:rsidRPr="001D1C02">
        <w:t xml:space="preserve"> is</w:t>
      </w:r>
      <w:r w:rsidRPr="001D1C02">
        <w:rPr>
          <w:spacing w:val="-1"/>
        </w:rPr>
        <w:t xml:space="preserve"> requested,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marks</w:t>
      </w:r>
      <w:r w:rsidRPr="001D1C02">
        <w:t xml:space="preserve"> its </w:t>
      </w:r>
      <w:r w:rsidRPr="001D1C02">
        <w:rPr>
          <w:spacing w:val="-1"/>
        </w:rPr>
        <w:t>record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stay</w:t>
      </w:r>
      <w:r w:rsidRPr="001D1C02">
        <w:t xml:space="preserve"> as </w:t>
      </w:r>
      <w:r w:rsidRPr="001D1C02">
        <w:rPr>
          <w:spacing w:val="-1"/>
        </w:rPr>
        <w:t>Invalid,</w:t>
      </w:r>
      <w:r w:rsidRPr="001D1C02">
        <w:t xml:space="preserve"> and </w:t>
      </w:r>
      <w:r w:rsidRPr="001D1C02">
        <w:rPr>
          <w:spacing w:val="-1"/>
        </w:rPr>
        <w:t>removes</w:t>
      </w:r>
      <w:r w:rsidRPr="001D1C02">
        <w:t xml:space="preserve"> it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list.</w:t>
      </w:r>
      <w:r w:rsidRPr="001D1C02">
        <w:t xml:space="preserve"> </w:t>
      </w:r>
      <w:r w:rsidRPr="001D1C02">
        <w:rPr>
          <w:spacing w:val="-1"/>
        </w:rPr>
        <w:t xml:space="preserve">It </w:t>
      </w:r>
      <w:r w:rsidRPr="001D1C02">
        <w:t>is put in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limbo</w:t>
      </w:r>
      <w:r w:rsidRPr="001D1C02">
        <w:t xml:space="preserve"> state,</w:t>
      </w:r>
      <w:r w:rsidRPr="001D1C02">
        <w:rPr>
          <w:spacing w:val="-2"/>
        </w:rPr>
        <w:t xml:space="preserve"> </w:t>
      </w:r>
      <w:r w:rsidRPr="001D1C02">
        <w:t xml:space="preserve">but not </w:t>
      </w:r>
      <w:r w:rsidRPr="001D1C02">
        <w:rPr>
          <w:spacing w:val="-1"/>
        </w:rPr>
        <w:t>deleted.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 then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this</w:t>
      </w:r>
      <w:r w:rsidRPr="001D1C02">
        <w:rPr>
          <w:spacing w:val="79"/>
        </w:rPr>
        <w:t xml:space="preserve"> </w:t>
      </w:r>
      <w:r w:rsidRPr="001D1C02">
        <w:t xml:space="preserve">screen. </w:t>
      </w:r>
      <w:r w:rsidRPr="001D1C02">
        <w:rPr>
          <w:spacing w:val="-1"/>
        </w:rPr>
        <w:t>Selecting</w:t>
      </w:r>
      <w:r w:rsidRPr="001D1C02">
        <w:rPr>
          <w:spacing w:val="-2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cause NUMI</w:t>
      </w:r>
      <w:r w:rsidRPr="001D1C02">
        <w:t xml:space="preserve"> to again </w:t>
      </w:r>
      <w:r w:rsidRPr="001D1C02">
        <w:rPr>
          <w:spacing w:val="-1"/>
        </w:rPr>
        <w:t>try</w:t>
      </w:r>
      <w:r w:rsidRPr="001D1C02">
        <w:t xml:space="preserve"> to </w:t>
      </w:r>
      <w:r w:rsidRPr="001D1C02">
        <w:rPr>
          <w:spacing w:val="-1"/>
        </w:rPr>
        <w:t xml:space="preserve">retrieve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1"/>
        </w:rPr>
        <w:t xml:space="preserve"> VistA.</w:t>
      </w:r>
      <w:r w:rsidRPr="001D1C02">
        <w:rPr>
          <w:spacing w:val="60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it </w:t>
      </w:r>
      <w:r w:rsidRPr="001D1C02">
        <w:rPr>
          <w:spacing w:val="-1"/>
        </w:rPr>
        <w:t>cannot,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Administrator</w:t>
      </w:r>
      <w:r w:rsidRPr="001D1C02">
        <w:t xml:space="preserve"> can </w:t>
      </w:r>
      <w:r w:rsidRPr="001D1C02">
        <w:rPr>
          <w:spacing w:val="-1"/>
        </w:rPr>
        <w:t xml:space="preserve">delete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stay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If</w:t>
      </w:r>
      <w:r w:rsidRPr="001D1C02">
        <w:rPr>
          <w:spacing w:val="-1"/>
        </w:rPr>
        <w:t xml:space="preserve"> NUMI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t xml:space="preserve">stay,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option of</w:t>
      </w:r>
      <w:r w:rsidRPr="001D1C02">
        <w:rPr>
          <w:spacing w:val="-1"/>
        </w:rPr>
        <w:t xml:space="preserve"> selecting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Restore</w:t>
      </w:r>
      <w:r w:rsidRPr="001D1C02">
        <w:t xml:space="preserve"> </w:t>
      </w:r>
      <w:r w:rsidRPr="001D1C02">
        <w:rPr>
          <w:spacing w:val="-1"/>
        </w:rPr>
        <w:t>button</w:t>
      </w:r>
      <w:r w:rsidRPr="001D1C02">
        <w:t xml:space="preserve"> to </w:t>
      </w:r>
      <w:r w:rsidRPr="001D1C02">
        <w:rPr>
          <w:spacing w:val="-1"/>
        </w:rPr>
        <w:t>reactivate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stay.</w:t>
      </w:r>
    </w:p>
    <w:p w14:paraId="1BE92EB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6" w14:textId="77777777" w:rsidR="00687195" w:rsidRPr="001D1C02" w:rsidRDefault="0004400B">
      <w:pPr>
        <w:pStyle w:val="BodyText"/>
        <w:ind w:left="139" w:right="212"/>
      </w:pPr>
      <w:r w:rsidRPr="001D1C02">
        <w:rPr>
          <w:i/>
          <w:spacing w:val="-1"/>
        </w:rPr>
        <w:t>Logout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redirect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to the </w:t>
      </w:r>
      <w:r w:rsidRPr="001D1C02">
        <w:rPr>
          <w:spacing w:val="-1"/>
        </w:rPr>
        <w:t>Logout</w:t>
      </w:r>
      <w:r w:rsidRPr="001D1C02">
        <w:t xml:space="preserve"> </w:t>
      </w:r>
      <w:r w:rsidRPr="001D1C02">
        <w:rPr>
          <w:spacing w:val="-1"/>
        </w:rPr>
        <w:t>screen.</w:t>
      </w:r>
    </w:p>
    <w:p w14:paraId="1BE92EB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B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95" w:name="7.2.4_Help_Menu"/>
      <w:bookmarkStart w:id="296" w:name="_bookmark92"/>
      <w:bookmarkEnd w:id="295"/>
      <w:bookmarkEnd w:id="296"/>
      <w:r w:rsidRPr="001D1C02">
        <w:rPr>
          <w:spacing w:val="-1"/>
        </w:rPr>
        <w:t>Help</w:t>
      </w:r>
      <w:r w:rsidRPr="001D1C02">
        <w:rPr>
          <w:spacing w:val="-15"/>
        </w:rPr>
        <w:t xml:space="preserve"> </w:t>
      </w:r>
      <w:r w:rsidRPr="001D1C02">
        <w:t>Menu</w:t>
      </w:r>
    </w:p>
    <w:p w14:paraId="1BE92EB9" w14:textId="2CA96E44"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</w:rPr>
        <w:t>Online</w:t>
      </w:r>
      <w:r w:rsidRPr="001D1C02">
        <w:t xml:space="preserve"> help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Help</w:t>
      </w:r>
      <w:r w:rsidRPr="001D1C02">
        <w:t xml:space="preserve"> Menu</w:t>
      </w:r>
      <w:r w:rsidRPr="001D1C02">
        <w:rPr>
          <w:spacing w:val="-2"/>
        </w:rPr>
        <w:t xml:space="preserve"> </w:t>
      </w:r>
      <w:r w:rsidRPr="001D1C02">
        <w:t xml:space="preserve">option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screens.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option</w:t>
      </w:r>
      <w:r w:rsidRPr="001D1C02">
        <w:t xml:space="preserve"> under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is </w:t>
      </w:r>
      <w:r w:rsidRPr="001D1C02">
        <w:rPr>
          <w:i/>
        </w:rPr>
        <w:t xml:space="preserve">User </w:t>
      </w:r>
      <w:r w:rsidRPr="001D1C02">
        <w:rPr>
          <w:i/>
          <w:spacing w:val="-1"/>
        </w:rPr>
        <w:t>Guide</w:t>
      </w:r>
      <w:r w:rsidRPr="001D1C02">
        <w:rPr>
          <w:spacing w:val="-1"/>
        </w:rPr>
        <w:t>.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option </w:t>
      </w:r>
      <w:r w:rsidRPr="001D1C02">
        <w:rPr>
          <w:spacing w:val="-1"/>
        </w:rPr>
        <w:t>redirects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Office</w:t>
      </w:r>
      <w:r w:rsidRPr="001D1C02">
        <w:t xml:space="preserve"> of</w:t>
      </w:r>
      <w:r w:rsidRPr="001D1C02">
        <w:rPr>
          <w:spacing w:val="-1"/>
        </w:rPr>
        <w:t xml:space="preserve"> Quality</w:t>
      </w:r>
      <w:ins w:id="297" w:author="Department of Veterans Affairs" w:date="2016-09-19T10:29:00Z">
        <w:r w:rsidR="00032CBE">
          <w:rPr>
            <w:spacing w:val="-1"/>
          </w:rPr>
          <w:t xml:space="preserve">, </w:t>
        </w:r>
        <w:r w:rsidR="00032CBE" w:rsidRPr="00032CBE">
          <w:rPr>
            <w:spacing w:val="-1"/>
            <w:highlight w:val="yellow"/>
          </w:rPr>
          <w:t>Safety</w:t>
        </w:r>
      </w:ins>
      <w:r w:rsidRPr="001D1C02">
        <w:t xml:space="preserve"> and </w:t>
      </w:r>
      <w:del w:id="298" w:author="Department of Veterans Affairs" w:date="2016-09-19T10:29:00Z">
        <w:r w:rsidRPr="00032CBE" w:rsidDel="00032CBE">
          <w:rPr>
            <w:spacing w:val="-1"/>
            <w:highlight w:val="yellow"/>
          </w:rPr>
          <w:delText>Performance</w:delText>
        </w:r>
        <w:r w:rsidRPr="00032CBE" w:rsidDel="00032CBE">
          <w:rPr>
            <w:highlight w:val="yellow"/>
          </w:rPr>
          <w:delText xml:space="preserve"> </w:delText>
        </w:r>
      </w:del>
      <w:proofErr w:type="gramStart"/>
      <w:ins w:id="299" w:author="Department of Veterans Affairs" w:date="2016-09-19T10:29:00Z">
        <w:r w:rsidR="00032CBE" w:rsidRPr="00032CBE">
          <w:rPr>
            <w:spacing w:val="-1"/>
            <w:highlight w:val="yellow"/>
          </w:rPr>
          <w:t>Value</w:t>
        </w:r>
        <w:r w:rsidR="00032CBE">
          <w:rPr>
            <w:spacing w:val="-1"/>
          </w:rPr>
          <w:t xml:space="preserve">  </w:t>
        </w:r>
      </w:ins>
      <w:r w:rsidRPr="001D1C02">
        <w:rPr>
          <w:spacing w:val="-1"/>
        </w:rPr>
        <w:t>(</w:t>
      </w:r>
      <w:proofErr w:type="gramEnd"/>
      <w:del w:id="300" w:author="Department of Veterans Affairs" w:date="2016-09-19T10:29:00Z">
        <w:r w:rsidRPr="001D1C02" w:rsidDel="00032CBE">
          <w:rPr>
            <w:spacing w:val="-1"/>
          </w:rPr>
          <w:delText>OQP</w:delText>
        </w:r>
      </w:del>
      <w:ins w:id="301" w:author="Department of Veterans Affairs" w:date="2016-09-19T10:29:00Z">
        <w:r w:rsidR="00032CBE" w:rsidRPr="001D1C02">
          <w:rPr>
            <w:spacing w:val="-1"/>
          </w:rPr>
          <w:t>OQ</w:t>
        </w:r>
        <w:r w:rsidR="00032CBE" w:rsidRPr="00032CBE">
          <w:rPr>
            <w:spacing w:val="-1"/>
            <w:highlight w:val="yellow"/>
          </w:rPr>
          <w:t>SV</w:t>
        </w:r>
      </w:ins>
      <w:r w:rsidRPr="001D1C02">
        <w:rPr>
          <w:spacing w:val="-1"/>
        </w:rPr>
        <w:t>)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page,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have hyperlinked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</w:t>
      </w:r>
    </w:p>
    <w:p w14:paraId="1BE92EB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EBB" w14:textId="77777777" w:rsidR="00687195" w:rsidRPr="001D1C02" w:rsidRDefault="0004400B">
      <w:pPr>
        <w:spacing w:before="56"/>
        <w:ind w:left="1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1C02">
        <w:rPr>
          <w:rFonts w:ascii="Times New Roman"/>
          <w:sz w:val="24"/>
        </w:rPr>
        <w:lastRenderedPageBreak/>
        <w:t>view</w:t>
      </w:r>
      <w:proofErr w:type="gramEnd"/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latest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version</w:t>
      </w:r>
      <w:r w:rsidRPr="001D1C02">
        <w:rPr>
          <w:rFonts w:ascii="Times New Roman"/>
          <w:sz w:val="24"/>
        </w:rPr>
        <w:t xml:space="preserve">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i/>
          <w:spacing w:val="-1"/>
          <w:sz w:val="24"/>
        </w:rPr>
        <w:t>NUMI User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Guide.</w:t>
      </w:r>
    </w:p>
    <w:p w14:paraId="1BE92EBC" w14:textId="77777777" w:rsidR="00687195" w:rsidRPr="001D1C02" w:rsidRDefault="006871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E92EBD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topics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 xml:space="preserve">available </w:t>
      </w:r>
      <w:r w:rsidRPr="001D1C02">
        <w:t xml:space="preserve">on the </w:t>
      </w:r>
      <w:r w:rsidRPr="001D1C02">
        <w:rPr>
          <w:spacing w:val="-1"/>
        </w:rPr>
        <w:t xml:space="preserve">CERME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Users </w:t>
      </w:r>
      <w:r w:rsidRPr="001D1C02">
        <w:rPr>
          <w:spacing w:val="-1"/>
        </w:rPr>
        <w:t>will</w:t>
      </w:r>
      <w:r w:rsidRPr="001D1C02">
        <w:t xml:space="preserve"> have</w:t>
      </w:r>
      <w:r w:rsidRPr="001D1C02">
        <w:rPr>
          <w:spacing w:val="-1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 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dropdown</w:t>
      </w:r>
      <w:r w:rsidRPr="001D1C02">
        <w:t xml:space="preserve"> </w:t>
      </w:r>
      <w:r w:rsidRPr="001D1C02">
        <w:rPr>
          <w:spacing w:val="-1"/>
        </w:rPr>
        <w:t>containing</w:t>
      </w:r>
      <w:r w:rsidRPr="001D1C02">
        <w:t xml:space="preserve"> help </w:t>
      </w:r>
      <w:r w:rsidRPr="001D1C02">
        <w:rPr>
          <w:spacing w:val="-1"/>
        </w:rPr>
        <w:t>topics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CERME.</w:t>
      </w:r>
    </w:p>
    <w:p w14:paraId="1BE92EB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EBF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302" w:name="8_Security_Keys_and/or_Roles"/>
      <w:bookmarkStart w:id="303" w:name="_bookmark93"/>
      <w:bookmarkEnd w:id="302"/>
      <w:bookmarkEnd w:id="303"/>
      <w:r w:rsidRPr="001D1C02">
        <w:rPr>
          <w:spacing w:val="-1"/>
        </w:rPr>
        <w:lastRenderedPageBreak/>
        <w:t>Security</w:t>
      </w:r>
      <w:r w:rsidRPr="001D1C02">
        <w:t xml:space="preserve"> Keys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and/or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Roles</w:t>
      </w:r>
    </w:p>
    <w:p w14:paraId="1BE92EC0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security</w:t>
      </w:r>
      <w:r w:rsidRPr="001D1C02">
        <w:t xml:space="preserve"> keys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secondary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options,</w:t>
      </w:r>
      <w:r w:rsidRPr="001D1C02">
        <w:rPr>
          <w:spacing w:val="-2"/>
        </w:rPr>
        <w:t xml:space="preserve"> </w:t>
      </w:r>
      <w:r w:rsidRPr="001D1C02">
        <w:t xml:space="preserve">as such. </w:t>
      </w:r>
      <w:r w:rsidRPr="001D1C02">
        <w:rPr>
          <w:spacing w:val="-1"/>
        </w:rPr>
        <w:t>Nor</w:t>
      </w:r>
      <w:r w:rsidRPr="001D1C02">
        <w:t xml:space="preserve"> are</w:t>
      </w:r>
      <w:r w:rsidRPr="001D1C02">
        <w:rPr>
          <w:spacing w:val="-1"/>
        </w:rPr>
        <w:t xml:space="preserve"> there</w:t>
      </w:r>
      <w:r w:rsidRPr="001D1C02">
        <w:t xml:space="preserve"> </w:t>
      </w:r>
      <w:r w:rsidRPr="001D1C02">
        <w:rPr>
          <w:spacing w:val="-1"/>
        </w:rPr>
        <w:t>roles</w:t>
      </w:r>
      <w:r w:rsidRPr="001D1C02">
        <w:t xml:space="preserve"> 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are, </w:t>
      </w:r>
      <w:r w:rsidRPr="001D1C02">
        <w:rPr>
          <w:spacing w:val="-1"/>
        </w:rPr>
        <w:t>however,</w:t>
      </w:r>
      <w:r w:rsidRPr="001D1C02">
        <w:t xml:space="preserve"> six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of activities which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a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things, </w:t>
      </w:r>
      <w:r w:rsidRPr="001D1C02">
        <w:rPr>
          <w:spacing w:val="-1"/>
        </w:rPr>
        <w:t>giving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appearance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roles. </w:t>
      </w:r>
      <w:r w:rsidRPr="001D1C02">
        <w:rPr>
          <w:spacing w:val="-1"/>
        </w:rPr>
        <w:t>The activity</w:t>
      </w:r>
      <w:r w:rsidRPr="001D1C02">
        <w:t xml:space="preserve">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are:</w:t>
      </w:r>
    </w:p>
    <w:p w14:paraId="1BE92EC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EC2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ind w:right="172"/>
      </w:pPr>
      <w:r w:rsidRPr="001D1C02">
        <w:rPr>
          <w:spacing w:val="-1"/>
        </w:rPr>
        <w:t>ACCESS_ADMIN_TOOLS (add/remove</w:t>
      </w:r>
      <w:r w:rsidRPr="001D1C02">
        <w:t xml:space="preserve"> 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add/remove</w:t>
      </w:r>
      <w:r w:rsidRPr="001D1C02">
        <w:t xml:space="preserve"> </w:t>
      </w:r>
      <w:r w:rsidRPr="001D1C02">
        <w:rPr>
          <w:spacing w:val="-1"/>
        </w:rPr>
        <w:t>permissions,</w:t>
      </w:r>
      <w:r w:rsidRPr="001D1C02">
        <w:t xml:space="preserve"> and unlock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reviews)</w:t>
      </w:r>
    </w:p>
    <w:p w14:paraId="1BE92EC3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CREATE_AND_CONDUCT_PRIMARY_REVIEW</w:t>
      </w:r>
    </w:p>
    <w:p w14:paraId="1BE92EC4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CONDUCT_PHYSICIAN_ADVISOR_REVIEW</w:t>
      </w:r>
    </w:p>
    <w:p w14:paraId="1BE92EC5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REPORT_ACCESS</w:t>
      </w:r>
    </w:p>
    <w:p w14:paraId="1BE92EC6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FEE_BASED_CREATE_AND_CONDUCT_PRIMARY_REVIEW</w:t>
      </w:r>
    </w:p>
    <w:p w14:paraId="1BE92EC7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FEE_BASED_REPORT_ACCESS</w:t>
      </w:r>
    </w:p>
    <w:p w14:paraId="1BE92EC8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E92EC9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04" w:name="8.1_VistA_Rights_needed_for_NUMI_users"/>
      <w:bookmarkStart w:id="305" w:name="_bookmark94"/>
      <w:bookmarkEnd w:id="304"/>
      <w:bookmarkEnd w:id="305"/>
      <w:r w:rsidRPr="001D1C02">
        <w:rPr>
          <w:spacing w:val="-1"/>
        </w:rPr>
        <w:t>VistA</w:t>
      </w:r>
      <w:r w:rsidRPr="001D1C02">
        <w:t xml:space="preserve"> </w:t>
      </w:r>
      <w:r w:rsidRPr="001D1C02">
        <w:rPr>
          <w:spacing w:val="-1"/>
        </w:rPr>
        <w:t>Rights needed for NUMI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</w:p>
    <w:p w14:paraId="1BE92ECA" w14:textId="77777777" w:rsidR="00687195" w:rsidRPr="001D1C02" w:rsidRDefault="0004400B">
      <w:pPr>
        <w:pStyle w:val="BodyText"/>
        <w:spacing w:before="58"/>
        <w:ind w:right="172"/>
      </w:pP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need</w:t>
      </w:r>
      <w:r w:rsidRPr="001D1C02">
        <w:rPr>
          <w:spacing w:val="-2"/>
        </w:rPr>
        <w:t xml:space="preserve"> </w:t>
      </w:r>
      <w:r w:rsidRPr="001D1C02">
        <w:t xml:space="preserve">to use </w:t>
      </w:r>
      <w:r w:rsidRPr="001D1C02">
        <w:rPr>
          <w:spacing w:val="-1"/>
        </w:rPr>
        <w:t xml:space="preserve">CPRS </w:t>
      </w:r>
      <w:r w:rsidRPr="001D1C02">
        <w:t>to look up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they </w:t>
      </w:r>
      <w:r w:rsidRPr="001D1C02">
        <w:rPr>
          <w:spacing w:val="-1"/>
        </w:rPr>
        <w:t>work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NUMI,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minimally</w:t>
      </w:r>
      <w:r w:rsidRPr="001D1C02">
        <w:t xml:space="preserve"> need </w:t>
      </w:r>
      <w:r w:rsidRPr="001D1C02">
        <w:rPr>
          <w:spacing w:val="-1"/>
        </w:rPr>
        <w:t>Computerized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System (CPRS)</w:t>
      </w:r>
      <w:r w:rsidRPr="001D1C02">
        <w:t xml:space="preserve"> access. </w:t>
      </w:r>
      <w:r w:rsidRPr="001D1C02">
        <w:rPr>
          <w:spacing w:val="-1"/>
        </w:rPr>
        <w:t>NUMI</w:t>
      </w:r>
      <w:r w:rsidRPr="001D1C02">
        <w:t xml:space="preserve"> users </w:t>
      </w:r>
      <w:r w:rsidRPr="001D1C02">
        <w:rPr>
          <w:spacing w:val="-1"/>
        </w:rPr>
        <w:t>must</w:t>
      </w:r>
      <w:r w:rsidRPr="001D1C02">
        <w:rPr>
          <w:spacing w:val="75"/>
        </w:rPr>
        <w:t xml:space="preserve"> </w:t>
      </w:r>
      <w:r w:rsidRPr="001D1C02">
        <w:t xml:space="preserve">have the </w:t>
      </w:r>
      <w:r w:rsidRPr="001D1C02">
        <w:rPr>
          <w:spacing w:val="-1"/>
        </w:rPr>
        <w:t>option</w:t>
      </w:r>
      <w:r w:rsidRPr="001D1C02">
        <w:t xml:space="preserve"> </w:t>
      </w:r>
      <w:r w:rsidRPr="001D1C02">
        <w:rPr>
          <w:i/>
          <w:spacing w:val="-1"/>
        </w:rPr>
        <w:t>CPRSChart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version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n.n.n.n</w:t>
      </w:r>
      <w:r w:rsidRPr="001D1C02">
        <w:rPr>
          <w:i/>
        </w:rPr>
        <w:t xml:space="preserve"> </w:t>
      </w:r>
      <w:r w:rsidRPr="001D1C02">
        <w:rPr>
          <w:spacing w:val="-1"/>
        </w:rPr>
        <w:t>(</w:t>
      </w:r>
      <w:r w:rsidRPr="001D1C02">
        <w:rPr>
          <w:i/>
          <w:spacing w:val="-1"/>
        </w:rPr>
        <w:t>OR CPRS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GUI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CHART</w:t>
      </w:r>
      <w:r w:rsidRPr="001D1C02">
        <w:rPr>
          <w:spacing w:val="-1"/>
        </w:rPr>
        <w:t>)</w:t>
      </w:r>
      <w:r w:rsidRPr="001D1C02">
        <w:t xml:space="preserve"> on their </w:t>
      </w:r>
      <w:r w:rsidRPr="001D1C02">
        <w:rPr>
          <w:spacing w:val="-1"/>
        </w:rPr>
        <w:t>menus,</w:t>
      </w:r>
      <w:r w:rsidRPr="001D1C02">
        <w:t xml:space="preserve"> </w:t>
      </w:r>
      <w:r w:rsidRPr="001D1C02">
        <w:rPr>
          <w:spacing w:val="-1"/>
        </w:rPr>
        <w:t>where</w:t>
      </w:r>
    </w:p>
    <w:p w14:paraId="1BE92ECB" w14:textId="77777777" w:rsidR="00687195" w:rsidRPr="001D1C02" w:rsidRDefault="0004400B">
      <w:pPr>
        <w:pStyle w:val="BodyText"/>
        <w:spacing w:line="275" w:lineRule="exact"/>
      </w:pPr>
      <w:proofErr w:type="gramStart"/>
      <w:r w:rsidRPr="001D1C02">
        <w:rPr>
          <w:i/>
        </w:rPr>
        <w:t>n.n.n.n</w:t>
      </w:r>
      <w:proofErr w:type="gramEnd"/>
      <w:r w:rsidRPr="001D1C02">
        <w:rPr>
          <w:i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released</w:t>
      </w:r>
      <w:r w:rsidRPr="001D1C02">
        <w:t xml:space="preserve"> </w:t>
      </w:r>
      <w:r w:rsidRPr="001D1C02">
        <w:rPr>
          <w:spacing w:val="-1"/>
        </w:rPr>
        <w:t>version</w:t>
      </w:r>
      <w:r w:rsidRPr="001D1C02">
        <w:t xml:space="preserve"> of</w:t>
      </w:r>
      <w:r w:rsidRPr="001D1C02">
        <w:rPr>
          <w:spacing w:val="-1"/>
        </w:rPr>
        <w:t xml:space="preserve"> CPRS.</w:t>
      </w:r>
    </w:p>
    <w:p w14:paraId="1BE92ECC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ECD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06" w:name="8.2_General_Information"/>
      <w:bookmarkStart w:id="307" w:name="_bookmark95"/>
      <w:bookmarkEnd w:id="306"/>
      <w:bookmarkEnd w:id="307"/>
      <w:r w:rsidRPr="001D1C02">
        <w:rPr>
          <w:spacing w:val="-1"/>
        </w:rPr>
        <w:t>General Information</w:t>
      </w:r>
    </w:p>
    <w:p w14:paraId="1BE92ECE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only </w:t>
      </w:r>
      <w:r w:rsidRPr="001D1C02">
        <w:rPr>
          <w:spacing w:val="-1"/>
        </w:rPr>
        <w:t xml:space="preserve">accessible </w:t>
      </w:r>
      <w:r w:rsidRPr="001D1C02">
        <w:t xml:space="preserve">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a </w:t>
      </w:r>
      <w:r w:rsidRPr="001D1C02">
        <w:rPr>
          <w:spacing w:val="-1"/>
        </w:rPr>
        <w:t xml:space="preserve">VISN </w:t>
      </w:r>
      <w:r w:rsidRPr="001D1C02">
        <w:t xml:space="preserve">and </w:t>
      </w:r>
      <w:r w:rsidRPr="001D1C02">
        <w:rPr>
          <w:spacing w:val="-1"/>
        </w:rPr>
        <w:t>Site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location,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are </w:t>
      </w:r>
      <w:r w:rsidRPr="001D1C02">
        <w:rPr>
          <w:spacing w:val="-1"/>
        </w:rPr>
        <w:t>prompted</w:t>
      </w:r>
      <w:r w:rsidRPr="001D1C02">
        <w:t xml:space="preserve"> to </w:t>
      </w:r>
      <w:r w:rsidRPr="001D1C02">
        <w:rPr>
          <w:spacing w:val="-1"/>
        </w:rPr>
        <w:t>enter their</w:t>
      </w:r>
      <w:r w:rsidRPr="001D1C02">
        <w:t xml:space="preserve"> </w:t>
      </w:r>
      <w:r w:rsidRPr="001D1C02">
        <w:rPr>
          <w:spacing w:val="-1"/>
        </w:rPr>
        <w:t>VistA Access</w:t>
      </w:r>
      <w:r w:rsidRPr="001D1C02">
        <w:t xml:space="preserve"> </w:t>
      </w:r>
      <w:r w:rsidRPr="001D1C02">
        <w:rPr>
          <w:spacing w:val="-1"/>
        </w:rPr>
        <w:t>Code</w:t>
      </w:r>
      <w:r w:rsidRPr="001D1C02">
        <w:t xml:space="preserve"> and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Code</w:t>
      </w:r>
      <w:r w:rsidRPr="001D1C02">
        <w:t xml:space="preserve"> to </w:t>
      </w:r>
      <w:r w:rsidRPr="001D1C02">
        <w:rPr>
          <w:spacing w:val="-1"/>
        </w:rPr>
        <w:t>login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initially</w:t>
      </w:r>
      <w:r w:rsidRPr="001D1C02">
        <w:t xml:space="preserve"> </w:t>
      </w:r>
      <w:r w:rsidRPr="001D1C02">
        <w:rPr>
          <w:spacing w:val="-1"/>
        </w:rPr>
        <w:t>grant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by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adding the </w:t>
      </w:r>
      <w:r w:rsidRPr="001D1C02">
        <w:rPr>
          <w:spacing w:val="-1"/>
        </w:rPr>
        <w:t>user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Once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production,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process of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adding/editing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users and </w:t>
      </w:r>
      <w:r w:rsidRPr="001D1C02">
        <w:rPr>
          <w:spacing w:val="-1"/>
        </w:rPr>
        <w:t>assigning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performed</w:t>
      </w:r>
      <w:r w:rsidRPr="001D1C02">
        <w:t xml:space="preserve"> at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 Administrators.</w:t>
      </w:r>
    </w:p>
    <w:p w14:paraId="1BE92E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D0" w14:textId="77777777" w:rsidR="00687195" w:rsidRPr="001D1C02" w:rsidRDefault="0004400B">
      <w:pPr>
        <w:pStyle w:val="BodyText"/>
        <w:ind w:right="238"/>
      </w:pP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online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screens,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Administrators </w:t>
      </w:r>
      <w:r w:rsidRPr="001D1C02">
        <w:t>can add and</w:t>
      </w:r>
      <w:r w:rsidRPr="001D1C02">
        <w:rPr>
          <w:spacing w:val="-2"/>
        </w:rPr>
        <w:t xml:space="preserve"> </w:t>
      </w:r>
      <w:r w:rsidRPr="001D1C02">
        <w:t xml:space="preserve">edit </w:t>
      </w:r>
      <w:r w:rsidRPr="001D1C02">
        <w:rPr>
          <w:spacing w:val="-1"/>
        </w:rPr>
        <w:t xml:space="preserve">NUMI </w:t>
      </w:r>
      <w:r w:rsidRPr="001D1C02">
        <w:t>user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designate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after 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existence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valid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account.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one</w:t>
      </w:r>
      <w:r w:rsidRPr="001D1C02">
        <w:t xml:space="preserve"> or </w:t>
      </w:r>
      <w:r w:rsidRPr="001D1C02">
        <w:rPr>
          <w:spacing w:val="-1"/>
        </w:rPr>
        <w:t>more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user’s </w:t>
      </w:r>
      <w:r w:rsidRPr="001D1C02">
        <w:rPr>
          <w:spacing w:val="-1"/>
        </w:rPr>
        <w:t>Sites</w:t>
      </w:r>
      <w:r w:rsidRPr="001D1C02">
        <w:t xml:space="preserve"> </w:t>
      </w:r>
      <w:r w:rsidRPr="001D1C02">
        <w:rPr>
          <w:spacing w:val="-1"/>
        </w:rPr>
        <w:t>(while there</w:t>
      </w:r>
      <w:r w:rsidRPr="001D1C02">
        <w:t xml:space="preserve"> is no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actually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deactivating</w:t>
      </w:r>
      <w:r w:rsidRPr="001D1C02">
        <w:t xml:space="preserve"> all of</w:t>
      </w:r>
      <w:r w:rsidRPr="001D1C02">
        <w:rPr>
          <w:spacing w:val="-1"/>
        </w:rPr>
        <w:t xml:space="preserve"> their Sites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essentially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remove</w:t>
      </w:r>
      <w:r w:rsidRPr="001D1C02">
        <w:t xml:space="preserve"> their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access),</w:t>
      </w:r>
      <w:r w:rsidRPr="001D1C02">
        <w:t xml:space="preserve"> and add</w:t>
      </w:r>
      <w:r w:rsidRPr="001D1C02">
        <w:rPr>
          <w:spacing w:val="10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available </w:t>
      </w:r>
      <w:r w:rsidRPr="001D1C02">
        <w:rPr>
          <w:spacing w:val="-1"/>
        </w:rPr>
        <w:t>lists.</w:t>
      </w:r>
    </w:p>
    <w:p w14:paraId="1BE92ED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D2" w14:textId="77777777" w:rsidR="00687195" w:rsidRPr="001D1C02" w:rsidRDefault="0004400B">
      <w:pPr>
        <w:pStyle w:val="BodyText"/>
      </w:pPr>
      <w:r w:rsidRPr="001D1C02">
        <w:rPr>
          <w:spacing w:val="-1"/>
        </w:rPr>
        <w:t>NUMI</w:t>
      </w:r>
      <w:r w:rsidRPr="001D1C02">
        <w:t xml:space="preserve"> has six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‘roles’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users:</w:t>
      </w:r>
    </w:p>
    <w:p w14:paraId="1BE92ED3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</w:p>
    <w:p w14:paraId="1BE92ED4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</w:t>
      </w:r>
    </w:p>
    <w:p w14:paraId="1BE92ED5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</w:p>
    <w:p w14:paraId="1BE92ED6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</w:p>
    <w:p w14:paraId="1BE92ED7" w14:textId="7B2F48F4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  <w:ins w:id="308" w:author="Department of Veterans Affairs" w:date="2016-09-28T16:30:00Z">
        <w:r w:rsidR="00EF7247">
          <w:rPr>
            <w:spacing w:val="-1"/>
          </w:rPr>
          <w:t xml:space="preserve"> </w:t>
        </w:r>
      </w:ins>
      <w:ins w:id="309" w:author="Department of Veterans Affairs" w:date="2016-09-28T16:31:00Z">
        <w:r w:rsidR="00EF7247">
          <w:rPr>
            <w:spacing w:val="-1"/>
          </w:rPr>
          <w:t xml:space="preserve"> </w:t>
        </w:r>
        <w:r w:rsidR="00EF7247" w:rsidRPr="00EF7247">
          <w:rPr>
            <w:spacing w:val="-1"/>
            <w:highlight w:val="yellow"/>
          </w:rPr>
          <w:t>(planned for future)</w:t>
        </w:r>
      </w:ins>
    </w:p>
    <w:p w14:paraId="1BE92ED8" w14:textId="71984F83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  <w:ins w:id="310" w:author="Department of Veterans Affairs" w:date="2016-09-28T16:31:00Z">
        <w:r w:rsidR="00EF7247">
          <w:rPr>
            <w:spacing w:val="-1"/>
          </w:rPr>
          <w:t xml:space="preserve"> </w:t>
        </w:r>
        <w:r w:rsidR="00EF7247" w:rsidRPr="00EF7247">
          <w:rPr>
            <w:spacing w:val="-1"/>
            <w:highlight w:val="yellow"/>
          </w:rPr>
          <w:t>(planned for future)</w:t>
        </w:r>
      </w:ins>
    </w:p>
    <w:p w14:paraId="1BE92ED9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EDA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311" w:name="8.3_Security_–_Auditing"/>
      <w:bookmarkStart w:id="312" w:name="_bookmark96"/>
      <w:bookmarkEnd w:id="311"/>
      <w:bookmarkEnd w:id="312"/>
      <w:r w:rsidRPr="001D1C02">
        <w:rPr>
          <w:spacing w:val="-1"/>
        </w:rPr>
        <w:lastRenderedPageBreak/>
        <w:t xml:space="preserve">Security </w:t>
      </w:r>
      <w:r w:rsidRPr="001D1C02">
        <w:t>–</w:t>
      </w:r>
      <w:r w:rsidRPr="001D1C02">
        <w:rPr>
          <w:spacing w:val="-1"/>
        </w:rPr>
        <w:t xml:space="preserve"> Auditing</w:t>
      </w:r>
    </w:p>
    <w:p w14:paraId="1BE92EDB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t xml:space="preserve">provides a </w:t>
      </w:r>
      <w:r w:rsidRPr="001D1C02">
        <w:rPr>
          <w:spacing w:val="-1"/>
        </w:rPr>
        <w:t>detailed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auditing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in and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by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is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HIPAA,</w:t>
      </w:r>
      <w:r w:rsidRPr="001D1C02">
        <w:rPr>
          <w:spacing w:val="1"/>
        </w:rPr>
        <w:t xml:space="preserve"> </w:t>
      </w: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reduce</w:t>
      </w:r>
      <w:r w:rsidRPr="001D1C02">
        <w:t xml:space="preserve"> </w:t>
      </w:r>
      <w:r w:rsidRPr="001D1C02">
        <w:rPr>
          <w:spacing w:val="-1"/>
        </w:rPr>
        <w:t>healthcare</w:t>
      </w:r>
      <w:r w:rsidRPr="001D1C02">
        <w:t xml:space="preserve"> </w:t>
      </w:r>
      <w:r w:rsidRPr="001D1C02">
        <w:rPr>
          <w:spacing w:val="-1"/>
        </w:rPr>
        <w:t>fraud</w:t>
      </w:r>
      <w:r w:rsidRPr="001D1C02">
        <w:rPr>
          <w:spacing w:val="83"/>
        </w:rPr>
        <w:t xml:space="preserve"> </w:t>
      </w:r>
      <w:r w:rsidRPr="001D1C02">
        <w:t xml:space="preserve">and abuse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guarantee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privacy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includes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keeps</w:t>
      </w:r>
      <w:r w:rsidRPr="001D1C02">
        <w:t xml:space="preserve"> track of</w:t>
      </w:r>
      <w:r w:rsidRPr="001D1C02">
        <w:rPr>
          <w:spacing w:val="-1"/>
        </w:rPr>
        <w:t xml:space="preserve"> all activity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related</w:t>
      </w:r>
      <w:r w:rsidRPr="001D1C02">
        <w:t xml:space="preserve"> to a </w:t>
      </w:r>
      <w:r w:rsidRPr="001D1C02">
        <w:rPr>
          <w:spacing w:val="-1"/>
        </w:rPr>
        <w:t>patient’s record.</w:t>
      </w:r>
    </w:p>
    <w:p w14:paraId="1BE92ED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D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3" w:name="8.3.1_Audit_and_Accountability_Policy_an"/>
      <w:bookmarkStart w:id="314" w:name="_bookmark97"/>
      <w:bookmarkEnd w:id="313"/>
      <w:bookmarkEnd w:id="31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3"/>
        </w:rPr>
        <w:t xml:space="preserve"> </w:t>
      </w:r>
      <w:r w:rsidRPr="001D1C02"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Procedures</w:t>
      </w:r>
    </w:p>
    <w:p w14:paraId="1BE92EDE" w14:textId="77777777" w:rsidR="00687195" w:rsidRPr="001D1C02" w:rsidRDefault="0004400B">
      <w:pPr>
        <w:pStyle w:val="BodyText"/>
        <w:spacing w:before="237"/>
        <w:ind w:right="24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audit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accountability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audit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controls.</w:t>
      </w:r>
    </w:p>
    <w:p w14:paraId="1BE92ED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0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EE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E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5" w:name="8.3.2_Auditable_Events"/>
      <w:bookmarkStart w:id="316" w:name="_bookmark98"/>
      <w:bookmarkEnd w:id="315"/>
      <w:bookmarkEnd w:id="316"/>
      <w:r w:rsidRPr="001D1C02">
        <w:rPr>
          <w:spacing w:val="-1"/>
        </w:rPr>
        <w:t>Auditable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Events</w:t>
      </w:r>
    </w:p>
    <w:p w14:paraId="1BE92EE3" w14:textId="77777777"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records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following</w:t>
      </w:r>
      <w:r w:rsidRPr="001D1C02">
        <w:t xml:space="preserve"> events.</w:t>
      </w:r>
    </w:p>
    <w:p w14:paraId="1BE92EE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5" w14:textId="77777777"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 for</w:t>
      </w:r>
      <w:r w:rsidRPr="001D1C02">
        <w:t xml:space="preserve"> the </w:t>
      </w:r>
      <w:r w:rsidRPr="001D1C02">
        <w:rPr>
          <w:spacing w:val="-1"/>
        </w:rPr>
        <w:t>following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events:</w:t>
      </w:r>
      <w:r w:rsidRPr="001D1C02">
        <w:t xml:space="preserve"> </w:t>
      </w:r>
      <w:r w:rsidRPr="001D1C02">
        <w:rPr>
          <w:spacing w:val="-1"/>
        </w:rPr>
        <w:t>userid,</w:t>
      </w:r>
      <w:r w:rsidRPr="001D1C02">
        <w:t xml:space="preserve"> date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event, </w:t>
      </w:r>
      <w:r w:rsidRPr="001D1C02">
        <w:rPr>
          <w:spacing w:val="-1"/>
        </w:rPr>
        <w:t>actions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operators,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production</w:t>
      </w:r>
      <w:r w:rsidRPr="001D1C02">
        <w:rPr>
          <w:spacing w:val="95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printed </w:t>
      </w:r>
      <w:r w:rsidRPr="001D1C02">
        <w:rPr>
          <w:spacing w:val="-1"/>
        </w:rPr>
        <w:t>output,</w:t>
      </w:r>
      <w:r w:rsidRPr="001D1C02">
        <w:t xml:space="preserve"> new</w:t>
      </w:r>
      <w:r w:rsidRPr="001D1C02">
        <w:rPr>
          <w:spacing w:val="-1"/>
        </w:rPr>
        <w:t xml:space="preserve"> objects</w:t>
      </w:r>
      <w:r w:rsidRPr="001D1C02">
        <w:t xml:space="preserve"> and </w:t>
      </w:r>
      <w:r w:rsidRPr="001D1C02">
        <w:rPr>
          <w:spacing w:val="-1"/>
        </w:rPr>
        <w:t>deletion</w:t>
      </w:r>
      <w:r w:rsidRPr="001D1C02">
        <w:t xml:space="preserve"> of</w:t>
      </w:r>
      <w:r w:rsidRPr="001D1C02">
        <w:rPr>
          <w:spacing w:val="-1"/>
        </w:rPr>
        <w:t xml:space="preserve"> objects</w:t>
      </w:r>
      <w:r w:rsidRPr="001D1C02">
        <w:t xml:space="preserve"> in </w:t>
      </w:r>
      <w:r w:rsidRPr="001D1C02">
        <w:rPr>
          <w:spacing w:val="-1"/>
        </w:rPr>
        <w:t xml:space="preserve">user </w:t>
      </w:r>
      <w:r w:rsidRPr="001D1C02">
        <w:t xml:space="preserve">address </w:t>
      </w:r>
      <w:r w:rsidRPr="001D1C02">
        <w:rPr>
          <w:spacing w:val="-1"/>
        </w:rPr>
        <w:t>space,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rPr>
          <w:spacing w:val="77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(logging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application),</w:t>
      </w:r>
      <w:r w:rsidRPr="001D1C02">
        <w:t xml:space="preserve"> </w:t>
      </w:r>
      <w:r w:rsidRPr="001D1C02">
        <w:rPr>
          <w:spacing w:val="-1"/>
        </w:rPr>
        <w:t>system configuration</w:t>
      </w:r>
      <w:r w:rsidRPr="001D1C02">
        <w:t xml:space="preserve"> </w:t>
      </w:r>
      <w:r w:rsidRPr="001D1C02">
        <w:rPr>
          <w:spacing w:val="-1"/>
        </w:rPr>
        <w:t>activities</w:t>
      </w:r>
      <w:r w:rsidRPr="001D1C02">
        <w:t xml:space="preserve"> and</w:t>
      </w:r>
      <w:r w:rsidRPr="001D1C02">
        <w:rPr>
          <w:spacing w:val="77"/>
        </w:rPr>
        <w:t xml:space="preserve"> </w:t>
      </w:r>
      <w:r w:rsidRPr="001D1C02">
        <w:t xml:space="preserve">events,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use of</w:t>
      </w:r>
      <w:r w:rsidRPr="001D1C02">
        <w:rPr>
          <w:spacing w:val="-1"/>
        </w:rPr>
        <w:t xml:space="preserve"> privileges,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 </w:t>
      </w:r>
      <w:r w:rsidRPr="001D1C02">
        <w:rPr>
          <w:spacing w:val="-1"/>
        </w:rPr>
        <w:t>identification</w:t>
      </w:r>
      <w:r w:rsidRPr="001D1C02">
        <w:t xml:space="preserve"> and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authentication,</w:t>
      </w:r>
      <w:r w:rsidRPr="001D1C02">
        <w:t xml:space="preserve"> and the </w:t>
      </w:r>
      <w:r w:rsidRPr="001D1C02">
        <w:rPr>
          <w:spacing w:val="-1"/>
        </w:rPr>
        <w:t>setting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userids.</w:t>
      </w:r>
    </w:p>
    <w:p w14:paraId="1BE92EE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provide </w:t>
      </w:r>
      <w:r w:rsidRPr="001D1C02">
        <w:t xml:space="preserve">the </w:t>
      </w:r>
      <w:r w:rsidRPr="001D1C02">
        <w:rPr>
          <w:spacing w:val="-1"/>
        </w:rPr>
        <w:t>means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t xml:space="preserve">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trail</w:t>
      </w:r>
      <w:r w:rsidRPr="001D1C02">
        <w:t xml:space="preserve"> of</w:t>
      </w:r>
      <w:r w:rsidRPr="001D1C02">
        <w:rPr>
          <w:spacing w:val="-1"/>
        </w:rPr>
        <w:t xml:space="preserve"> pertinent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9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changes. </w:t>
      </w:r>
      <w:r w:rsidRPr="001D1C02">
        <w:rPr>
          <w:spacing w:val="-1"/>
        </w:rPr>
        <w:t>It will</w:t>
      </w:r>
      <w:r w:rsidRPr="001D1C02">
        <w:t xml:space="preserve"> log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"events"</w:t>
      </w:r>
      <w:r w:rsidRPr="001D1C02">
        <w:t xml:space="preserve"> on a</w:t>
      </w:r>
      <w:r w:rsidRPr="001D1C02">
        <w:rPr>
          <w:spacing w:val="-1"/>
        </w:rPr>
        <w:t xml:space="preserve"> user-by-user </w:t>
      </w:r>
      <w:r w:rsidRPr="001D1C02">
        <w:t>basis:</w:t>
      </w:r>
    </w:p>
    <w:p w14:paraId="1BE92EE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EE9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modifications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(insert,</w:t>
      </w:r>
      <w:r w:rsidRPr="001D1C02">
        <w:t xml:space="preserve"> </w:t>
      </w:r>
      <w:r w:rsidRPr="001D1C02">
        <w:rPr>
          <w:spacing w:val="-1"/>
        </w:rPr>
        <w:t>update,</w:t>
      </w:r>
      <w:r w:rsidRPr="001D1C02">
        <w:t xml:space="preserve"> </w:t>
      </w:r>
      <w:r w:rsidRPr="001D1C02">
        <w:rPr>
          <w:spacing w:val="-1"/>
        </w:rPr>
        <w:t>delete)</w:t>
      </w:r>
    </w:p>
    <w:p w14:paraId="1BE92EEA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Logging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and 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</w:p>
    <w:p w14:paraId="1BE92EEB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purges</w:t>
      </w:r>
    </w:p>
    <w:p w14:paraId="1BE92EEC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BE92EE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7" w:name="8.3.3_Content_of_Audit_Records"/>
      <w:bookmarkStart w:id="318" w:name="_bookmark99"/>
      <w:bookmarkEnd w:id="317"/>
      <w:bookmarkEnd w:id="318"/>
      <w:r w:rsidRPr="001D1C02">
        <w:rPr>
          <w:spacing w:val="-1"/>
        </w:rPr>
        <w:t>Content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Records</w:t>
      </w:r>
    </w:p>
    <w:p w14:paraId="1BE92EEE" w14:textId="77777777" w:rsidR="00687195" w:rsidRPr="001D1C02" w:rsidRDefault="0004400B">
      <w:pPr>
        <w:pStyle w:val="BodyText"/>
        <w:spacing w:before="237"/>
        <w:ind w:right="467"/>
        <w:jc w:val="both"/>
      </w:pPr>
      <w:r w:rsidRPr="001D1C02">
        <w:rPr>
          <w:spacing w:val="-1"/>
          <w:u w:val="single" w:color="000000"/>
        </w:rPr>
        <w:t>Control</w:t>
      </w:r>
      <w:r w:rsidRPr="001D1C02">
        <w:rPr>
          <w:spacing w:val="-1"/>
        </w:rPr>
        <w:t>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in</w:t>
      </w:r>
      <w:r w:rsidRPr="001D1C02">
        <w:rPr>
          <w:spacing w:val="99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to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events.</w:t>
      </w:r>
    </w:p>
    <w:p w14:paraId="1BE92EE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0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to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(identified</w:t>
      </w:r>
      <w:r w:rsidRPr="001D1C02">
        <w:t xml:space="preserve"> by </w:t>
      </w:r>
      <w:r w:rsidRPr="001D1C02">
        <w:rPr>
          <w:spacing w:val="-1"/>
        </w:rPr>
        <w:t>type,</w:t>
      </w:r>
      <w:r w:rsidRPr="001D1C02">
        <w:t xml:space="preserve"> </w:t>
      </w:r>
      <w:r w:rsidRPr="001D1C02">
        <w:rPr>
          <w:spacing w:val="-1"/>
        </w:rPr>
        <w:t>location,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subject),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97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events. A</w:t>
      </w:r>
      <w:r w:rsidRPr="001D1C02">
        <w:rPr>
          <w:spacing w:val="-1"/>
        </w:rPr>
        <w:t xml:space="preserve"> custom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logger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save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to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for</w:t>
      </w:r>
      <w:r w:rsidRPr="001D1C02">
        <w:t xml:space="preserve"> </w:t>
      </w:r>
      <w:r w:rsidRPr="001D1C02">
        <w:rPr>
          <w:spacing w:val="-1"/>
        </w:rPr>
        <w:t>reporting</w:t>
      </w:r>
      <w:r w:rsidRPr="001D1C02">
        <w:t xml:space="preserve"> purposes.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sent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include:</w:t>
      </w:r>
    </w:p>
    <w:p w14:paraId="1BE92EF1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EF2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37" w:line="293" w:lineRule="exact"/>
      </w:pPr>
      <w:r w:rsidRPr="001D1C02">
        <w:rPr>
          <w:spacing w:val="-1"/>
        </w:rPr>
        <w:lastRenderedPageBreak/>
        <w:t>User</w:t>
      </w:r>
      <w:r w:rsidRPr="001D1C02">
        <w:t xml:space="preserve"> </w:t>
      </w:r>
      <w:r w:rsidRPr="001D1C02">
        <w:rPr>
          <w:spacing w:val="-1"/>
        </w:rPr>
        <w:t>name</w:t>
      </w:r>
    </w:p>
    <w:p w14:paraId="1BE92EF3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Type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event</w:t>
      </w:r>
    </w:p>
    <w:p w14:paraId="1BE92EF4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</w:t>
      </w:r>
    </w:p>
    <w:p w14:paraId="1BE92EF5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event-specific information</w:t>
      </w:r>
    </w:p>
    <w:p w14:paraId="1BE92EF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7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E92EF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9" w:name="8.3.4_Audit_Storage_Capacity"/>
      <w:bookmarkStart w:id="320" w:name="_bookmark100"/>
      <w:bookmarkEnd w:id="319"/>
      <w:bookmarkEnd w:id="320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Capacity</w:t>
      </w:r>
    </w:p>
    <w:p w14:paraId="1BE92EF9" w14:textId="77777777" w:rsidR="00687195" w:rsidRPr="001D1C02" w:rsidRDefault="0004400B">
      <w:pPr>
        <w:pStyle w:val="BodyText"/>
        <w:spacing w:before="238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t xml:space="preserve"> and </w:t>
      </w:r>
      <w:r w:rsidRPr="001D1C02">
        <w:rPr>
          <w:spacing w:val="-1"/>
        </w:rPr>
        <w:t>configures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to </w:t>
      </w:r>
      <w:r w:rsidRPr="001D1C02">
        <w:rPr>
          <w:spacing w:val="-1"/>
        </w:rPr>
        <w:t>reduce</w:t>
      </w:r>
      <w:r w:rsidRPr="001D1C02">
        <w:t xml:space="preserve"> the</w:t>
      </w:r>
      <w:r w:rsidRPr="001D1C02">
        <w:rPr>
          <w:spacing w:val="-1"/>
        </w:rPr>
        <w:t xml:space="preserve"> likelihood</w:t>
      </w:r>
      <w:r w:rsidRPr="001D1C02">
        <w:t xml:space="preserve"> of</w:t>
      </w:r>
      <w:r w:rsidRPr="001D1C02">
        <w:rPr>
          <w:spacing w:val="-1"/>
        </w:rPr>
        <w:t xml:space="preserve"> such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-2"/>
        </w:rPr>
        <w:t xml:space="preserve"> </w:t>
      </w:r>
      <w:r w:rsidRPr="001D1C02">
        <w:t xml:space="preserve">being </w:t>
      </w:r>
      <w:r w:rsidRPr="001D1C02">
        <w:rPr>
          <w:spacing w:val="-1"/>
        </w:rPr>
        <w:t>exceeded.</w:t>
      </w:r>
    </w:p>
    <w:p w14:paraId="1BE92EF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B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12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establishes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settings</w:t>
      </w:r>
      <w:r w:rsidRPr="001D1C02">
        <w:t xml:space="preserve"> to </w:t>
      </w:r>
      <w:r w:rsidRPr="001D1C02">
        <w:rPr>
          <w:spacing w:val="-1"/>
        </w:rPr>
        <w:t xml:space="preserve">prevent </w:t>
      </w:r>
      <w:r w:rsidRPr="001D1C02">
        <w:t xml:space="preserve">such </w:t>
      </w:r>
      <w:r w:rsidRPr="001D1C02">
        <w:rPr>
          <w:spacing w:val="-1"/>
        </w:rPr>
        <w:t>capacity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being exceeded.</w:t>
      </w:r>
    </w:p>
    <w:p w14:paraId="1BE92EF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F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21" w:name="8.3.5_Response_to_Audit_Processing_Failu"/>
      <w:bookmarkStart w:id="322" w:name="_bookmark101"/>
      <w:bookmarkEnd w:id="321"/>
      <w:bookmarkEnd w:id="322"/>
      <w:r w:rsidRPr="001D1C02">
        <w:rPr>
          <w:spacing w:val="-1"/>
        </w:rPr>
        <w:t>Response</w:t>
      </w:r>
      <w:r w:rsidRPr="001D1C02">
        <w:rPr>
          <w:spacing w:val="-13"/>
        </w:rPr>
        <w:t xml:space="preserve"> </w:t>
      </w:r>
      <w:r w:rsidRPr="001D1C02">
        <w:t>to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Failures</w:t>
      </w:r>
    </w:p>
    <w:p w14:paraId="1BE92EFE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alerts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83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failure,</w:t>
      </w:r>
      <w:r w:rsidRPr="001D1C02">
        <w:rPr>
          <w:spacing w:val="-2"/>
        </w:rPr>
        <w:t xml:space="preserve"> </w:t>
      </w:r>
      <w:r w:rsidRPr="001D1C02">
        <w:t xml:space="preserve">and take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EF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0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 audit</w:t>
      </w:r>
      <w:r w:rsidRPr="001D1C02">
        <w:rPr>
          <w:spacing w:val="-1"/>
        </w:rPr>
        <w:t xml:space="preserve"> failure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storage capacity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reached,</w:t>
      </w:r>
      <w:r w:rsidRPr="001D1C02">
        <w:rPr>
          <w:spacing w:val="8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VA officials and</w:t>
      </w:r>
      <w:r w:rsidRPr="001D1C02">
        <w:t xml:space="preserve"> takes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additional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actions: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notify</w:t>
      </w:r>
      <w:r w:rsidRPr="001D1C02">
        <w:t xml:space="preserve"> 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ISO </w:t>
      </w:r>
      <w:r w:rsidRPr="001D1C02">
        <w:t xml:space="preserve">by </w:t>
      </w:r>
      <w:r w:rsidRPr="001D1C02">
        <w:rPr>
          <w:spacing w:val="-1"/>
        </w:rPr>
        <w:t>e-mail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approaching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capacity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overwrite</w:t>
      </w:r>
      <w:r w:rsidRPr="001D1C02">
        <w:t xml:space="preserve"> </w:t>
      </w:r>
      <w:r w:rsidRPr="001D1C02">
        <w:rPr>
          <w:spacing w:val="-1"/>
        </w:rPr>
        <w:t>old</w:t>
      </w:r>
      <w:r w:rsidRPr="001D1C02">
        <w:t xml:space="preserve"> 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full;</w:t>
      </w:r>
      <w:r w:rsidRPr="001D1C02">
        <w:t xml:space="preserve"> it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a </w:t>
      </w:r>
      <w:r w:rsidRPr="001D1C02">
        <w:rPr>
          <w:spacing w:val="-1"/>
        </w:rPr>
        <w:t>warning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allocated</w:t>
      </w:r>
      <w:r w:rsidRPr="001D1C02">
        <w:rPr>
          <w:spacing w:val="95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t>equals or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greater</w:t>
      </w:r>
      <w:r w:rsidRPr="001D1C02">
        <w:t xml:space="preserve"> </w:t>
      </w:r>
      <w:r w:rsidRPr="001D1C02">
        <w:rPr>
          <w:spacing w:val="-1"/>
        </w:rPr>
        <w:t>than</w:t>
      </w:r>
      <w:r w:rsidRPr="001D1C02">
        <w:rPr>
          <w:spacing w:val="-2"/>
        </w:rPr>
        <w:t xml:space="preserve"> </w:t>
      </w:r>
      <w:r w:rsidRPr="001D1C02">
        <w:t xml:space="preserve">85 </w:t>
      </w:r>
      <w:r w:rsidRPr="001D1C02">
        <w:rPr>
          <w:spacing w:val="-1"/>
        </w:rPr>
        <w:t>percentage</w:t>
      </w:r>
      <w:r w:rsidRPr="001D1C02">
        <w:t xml:space="preserve"> of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 xml:space="preserve">storage: </w:t>
      </w:r>
      <w:r w:rsidRPr="001D1C02">
        <w:t xml:space="preserve">the </w:t>
      </w:r>
      <w:r w:rsidRPr="001D1C02">
        <w:rPr>
          <w:spacing w:val="-1"/>
        </w:rPr>
        <w:t>space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allocated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t xml:space="preserve"> 1 </w:t>
      </w:r>
      <w:r w:rsidRPr="001D1C02">
        <w:rPr>
          <w:spacing w:val="-1"/>
        </w:rPr>
        <w:t>week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warning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generated.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boundary is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OS </w:t>
      </w:r>
      <w:r w:rsidRPr="001D1C02">
        <w:t>level.</w:t>
      </w:r>
    </w:p>
    <w:p w14:paraId="1BE92F0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0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23" w:name="8.3.6_Audit_Monitoring,_Analysis_and_Rep"/>
      <w:bookmarkStart w:id="324" w:name="_bookmark102"/>
      <w:bookmarkEnd w:id="323"/>
      <w:bookmarkEnd w:id="32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Monitoring,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Analysis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Reporting</w:t>
      </w:r>
    </w:p>
    <w:p w14:paraId="1BE92F03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regularly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reviews/analyzes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 xml:space="preserve">indications </w:t>
      </w:r>
      <w:r w:rsidRPr="001D1C02">
        <w:t>of</w:t>
      </w:r>
      <w:r w:rsidRPr="001D1C02">
        <w:rPr>
          <w:spacing w:val="-1"/>
        </w:rPr>
        <w:t xml:space="preserve"> inappropriate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investigates 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or</w:t>
      </w:r>
      <w:r w:rsidRPr="001D1C02">
        <w:rPr>
          <w:spacing w:val="-1"/>
        </w:rPr>
        <w:t xml:space="preserve"> suspected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and takes</w:t>
      </w:r>
      <w:r w:rsidRPr="001D1C02">
        <w:rPr>
          <w:spacing w:val="-1"/>
        </w:rPr>
        <w:t xml:space="preserve"> necessary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F0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5" w14:textId="77777777" w:rsidR="00687195" w:rsidRPr="001D1C02" w:rsidRDefault="0004400B">
      <w:pPr>
        <w:pStyle w:val="BodyText"/>
        <w:ind w:right="238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at moderate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high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team will</w:t>
      </w:r>
      <w:r w:rsidRPr="001D1C02">
        <w:t xml:space="preserve"> be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rPr>
          <w:spacing w:val="101"/>
        </w:rPr>
        <w:t xml:space="preserve"> </w:t>
      </w:r>
      <w:r w:rsidRPr="001D1C02">
        <w:t xml:space="preserve">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AU-6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Plan</w:t>
      </w:r>
      <w:r w:rsidRPr="001D1C02">
        <w:t xml:space="preserve"> of</w:t>
      </w:r>
      <w:r w:rsidRPr="001D1C02">
        <w:rPr>
          <w:spacing w:val="-1"/>
        </w:rPr>
        <w:t xml:space="preserve"> Actions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Milestones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(POA&amp;Ms)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and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Act </w:t>
      </w:r>
      <w:r w:rsidRPr="001D1C02">
        <w:rPr>
          <w:spacing w:val="-1"/>
        </w:rPr>
        <w:t>(SMART FISMA).</w:t>
      </w:r>
    </w:p>
    <w:p w14:paraId="1BE92F06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BE92F07" w14:textId="39CA7188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ins w:id="325" w:author="Department of Veterans Affairs" w:date="2016-09-19T10:33:00Z">
        <w:r w:rsidR="00032CBE" w:rsidRPr="00032CBE">
          <w:rPr>
            <w:highlight w:val="yellow"/>
          </w:rPr>
          <w:t>Corporate Data Center Operations</w:t>
        </w:r>
        <w:r w:rsidR="00032CBE">
          <w:t xml:space="preserve"> (</w:t>
        </w:r>
      </w:ins>
      <w:r w:rsidRPr="001D1C02">
        <w:rPr>
          <w:spacing w:val="-1"/>
        </w:rPr>
        <w:t>CDCO</w:t>
      </w:r>
      <w:ins w:id="326" w:author="Department of Veterans Affairs" w:date="2016-09-19T10:33:00Z">
        <w:r w:rsidR="00032CBE">
          <w:rPr>
            <w:spacing w:val="-1"/>
          </w:rPr>
          <w:t>)</w:t>
        </w:r>
      </w:ins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>regularly</w:t>
      </w:r>
      <w:r w:rsidRPr="001D1C02">
        <w:rPr>
          <w:spacing w:val="-2"/>
        </w:rPr>
        <w:t xml:space="preserve"> </w:t>
      </w:r>
      <w:r w:rsidRPr="001D1C02">
        <w:t>review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analyze</w:t>
      </w:r>
      <w:r w:rsidRPr="001D1C02">
        <w:rPr>
          <w:spacing w:val="-1"/>
        </w:rPr>
        <w:t xml:space="preserve"> 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indications</w:t>
      </w:r>
      <w:r w:rsidRPr="001D1C02">
        <w:t xml:space="preserve"> of</w:t>
      </w:r>
      <w:r w:rsidRPr="001D1C02">
        <w:rPr>
          <w:spacing w:val="-1"/>
        </w:rPr>
        <w:t xml:space="preserve"> inappropriate</w:t>
      </w:r>
      <w:r w:rsidRPr="001D1C02">
        <w:t xml:space="preserve"> or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t xml:space="preserve"> </w:t>
      </w:r>
      <w:r w:rsidRPr="001D1C02">
        <w:rPr>
          <w:spacing w:val="-1"/>
        </w:rPr>
        <w:t>investigates</w:t>
      </w:r>
      <w:r w:rsidRPr="001D1C02"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>suspected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officials.</w:t>
      </w:r>
      <w:r w:rsidRPr="001D1C02">
        <w:t xml:space="preserve"> </w:t>
      </w:r>
      <w:r w:rsidRPr="001D1C02">
        <w:rPr>
          <w:spacing w:val="-1"/>
        </w:rPr>
        <w:t>The system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</w:t>
      </w:r>
      <w:r w:rsidRPr="001D1C02">
        <w:rPr>
          <w:spacing w:val="-1"/>
        </w:rPr>
        <w:t>integrate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monitoring,</w:t>
      </w:r>
      <w:r w:rsidRPr="001D1C02">
        <w:t xml:space="preserve"> </w:t>
      </w:r>
      <w:r w:rsidRPr="001D1C02">
        <w:rPr>
          <w:spacing w:val="-1"/>
        </w:rPr>
        <w:t>analysis,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reporting</w:t>
      </w:r>
      <w:r w:rsidRPr="001D1C02">
        <w:t xml:space="preserve"> into an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overall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investigation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response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activities.</w:t>
      </w:r>
    </w:p>
    <w:p w14:paraId="1BE92F08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09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327" w:name="8.3.7_Audit_Reduction_and_Report_Generat"/>
      <w:bookmarkStart w:id="328" w:name="_bookmark103"/>
      <w:bookmarkEnd w:id="327"/>
      <w:bookmarkEnd w:id="328"/>
      <w:r w:rsidRPr="001D1C02">
        <w:rPr>
          <w:spacing w:val="-1"/>
        </w:rPr>
        <w:lastRenderedPageBreak/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Reduction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Generation</w:t>
      </w:r>
    </w:p>
    <w:p w14:paraId="1BE92F0A" w14:textId="77777777"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reduction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</w:t>
      </w:r>
      <w:r w:rsidRPr="001D1C02">
        <w:rPr>
          <w:spacing w:val="-1"/>
        </w:rPr>
        <w:t>capability.</w:t>
      </w:r>
    </w:p>
    <w:p w14:paraId="1BE92F0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C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capability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rPr>
          <w:spacing w:val="113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events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interest</w:t>
      </w:r>
      <w:r w:rsidRPr="001D1C02">
        <w:t xml:space="preserve"> </w:t>
      </w:r>
      <w:r w:rsidRPr="001D1C02">
        <w:rPr>
          <w:spacing w:val="-1"/>
        </w:rPr>
        <w:t>based</w:t>
      </w:r>
      <w:r w:rsidRPr="001D1C02">
        <w:t xml:space="preserve"> upon </w:t>
      </w:r>
      <w:r w:rsidRPr="001D1C02">
        <w:rPr>
          <w:spacing w:val="-1"/>
        </w:rPr>
        <w:t>selectable,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criteria.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only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system </w:t>
      </w:r>
      <w:r w:rsidRPr="001D1C02">
        <w:t>boundary is</w:t>
      </w:r>
      <w:r w:rsidRPr="001D1C02">
        <w:rPr>
          <w:spacing w:val="-1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OS level.</w:t>
      </w:r>
    </w:p>
    <w:p w14:paraId="1BE92F0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0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29" w:name="8.3.8_Time_Stamps"/>
      <w:bookmarkStart w:id="330" w:name="_bookmark104"/>
      <w:bookmarkEnd w:id="329"/>
      <w:bookmarkEnd w:id="330"/>
      <w:r w:rsidRPr="001D1C02">
        <w:rPr>
          <w:spacing w:val="-1"/>
        </w:rPr>
        <w:t>Time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Stamps</w:t>
      </w:r>
    </w:p>
    <w:p w14:paraId="1BE92F0F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use in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generation.</w:t>
      </w:r>
    </w:p>
    <w:p w14:paraId="1BE92F10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11" w14:textId="77777777" w:rsidR="00687195" w:rsidRPr="001D1C02" w:rsidRDefault="0004400B">
      <w:pPr>
        <w:pStyle w:val="BodyText"/>
        <w:ind w:right="3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servers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external time</w:t>
      </w:r>
      <w:r w:rsidRPr="001D1C02">
        <w:t xml:space="preserve"> server </w:t>
      </w:r>
      <w:r w:rsidRPr="001D1C02">
        <w:rPr>
          <w:spacing w:val="-1"/>
        </w:rPr>
        <w:t>creating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accurate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generation.</w:t>
      </w:r>
    </w:p>
    <w:p w14:paraId="1BE92F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13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31" w:name="8.3.9_Protection_of_Audit_Information"/>
      <w:bookmarkStart w:id="332" w:name="_bookmark105"/>
      <w:bookmarkEnd w:id="331"/>
      <w:bookmarkEnd w:id="332"/>
      <w:r w:rsidRPr="001D1C02">
        <w:rPr>
          <w:spacing w:val="-1"/>
        </w:rPr>
        <w:t>Protection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Information</w:t>
      </w:r>
    </w:p>
    <w:p w14:paraId="1BE92F14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audit</w:t>
      </w:r>
      <w:r w:rsidRPr="001D1C02">
        <w:rPr>
          <w:spacing w:val="-1"/>
        </w:rPr>
        <w:t xml:space="preserve"> tools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unauthorized</w:t>
      </w:r>
      <w:r w:rsidRPr="001D1C02">
        <w:rPr>
          <w:spacing w:val="79"/>
        </w:rPr>
        <w:t xml:space="preserve"> </w:t>
      </w:r>
      <w:r w:rsidRPr="001D1C02">
        <w:t xml:space="preserve">access, </w:t>
      </w:r>
      <w:r w:rsidRPr="001D1C02">
        <w:rPr>
          <w:spacing w:val="-1"/>
        </w:rPr>
        <w:t>modification,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deletion.</w:t>
      </w:r>
    </w:p>
    <w:p w14:paraId="1BE92F1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16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audit</w:t>
      </w:r>
      <w:r w:rsidRPr="001D1C02">
        <w:rPr>
          <w:spacing w:val="-1"/>
        </w:rPr>
        <w:t xml:space="preserve"> tools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unauthorized</w:t>
      </w:r>
      <w:r w:rsidRPr="001D1C02">
        <w:t xml:space="preserve"> access, </w:t>
      </w:r>
      <w:r w:rsidRPr="001D1C02">
        <w:rPr>
          <w:spacing w:val="-1"/>
        </w:rPr>
        <w:t>modification,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deletion.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are </w:t>
      </w:r>
      <w:r w:rsidRPr="001D1C02">
        <w:rPr>
          <w:spacing w:val="-1"/>
        </w:rPr>
        <w:t>stored</w:t>
      </w:r>
      <w:r w:rsidRPr="001D1C02">
        <w:rPr>
          <w:spacing w:val="-2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2F1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1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333" w:name="8.3.10_Audit_Record_Retention"/>
      <w:bookmarkStart w:id="334" w:name="_bookmark106"/>
      <w:bookmarkEnd w:id="333"/>
      <w:bookmarkEnd w:id="334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Record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Retention</w:t>
      </w:r>
    </w:p>
    <w:p w14:paraId="1BE92F19" w14:textId="77777777"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retains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support </w:t>
      </w:r>
      <w:r w:rsidRPr="001D1C02">
        <w:rPr>
          <w:spacing w:val="-1"/>
        </w:rPr>
        <w:t>for after-the-fact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14:paraId="1BE92F1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1B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 xml:space="preserve">retains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minimum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one year or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documented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National Archives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(NARA)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retention</w:t>
      </w:r>
      <w:r w:rsidRPr="001D1C02">
        <w:t xml:space="preserve"> </w:t>
      </w:r>
      <w:r w:rsidRPr="001D1C02">
        <w:rPr>
          <w:spacing w:val="-1"/>
        </w:rPr>
        <w:t>periods,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legislation,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(VHA),</w:t>
      </w:r>
      <w:r w:rsidRPr="001D1C02">
        <w:t xml:space="preserve"> or </w:t>
      </w:r>
      <w:r w:rsidRPr="001D1C02">
        <w:rPr>
          <w:spacing w:val="-1"/>
        </w:rPr>
        <w:t>whichever</w:t>
      </w:r>
      <w:r w:rsidRPr="001D1C02">
        <w:t xml:space="preserve"> is </w:t>
      </w:r>
      <w:r w:rsidRPr="001D1C02">
        <w:rPr>
          <w:spacing w:val="-1"/>
        </w:rPr>
        <w:t xml:space="preserve">greater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5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after-the-fact 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14:paraId="1BE92F1C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1D" w14:textId="77777777" w:rsidR="00687195" w:rsidRPr="001D1C02" w:rsidRDefault="0004400B">
      <w:pPr>
        <w:pStyle w:val="Heading2"/>
        <w:numPr>
          <w:ilvl w:val="1"/>
          <w:numId w:val="9"/>
        </w:numPr>
        <w:tabs>
          <w:tab w:val="left" w:pos="717"/>
        </w:tabs>
        <w:ind w:hanging="576"/>
        <w:rPr>
          <w:b w:val="0"/>
          <w:bCs w:val="0"/>
        </w:rPr>
      </w:pPr>
      <w:bookmarkStart w:id="335" w:name="8.4_Security_-_Authentication_and_Author"/>
      <w:bookmarkStart w:id="336" w:name="_bookmark107"/>
      <w:bookmarkEnd w:id="335"/>
      <w:bookmarkEnd w:id="336"/>
      <w:r w:rsidRPr="001D1C02">
        <w:rPr>
          <w:spacing w:val="-1"/>
        </w:rPr>
        <w:t xml:space="preserve">Security </w:t>
      </w:r>
      <w:r w:rsidRPr="001D1C02">
        <w:t>-</w:t>
      </w:r>
      <w:r w:rsidRPr="001D1C02">
        <w:rPr>
          <w:spacing w:val="-1"/>
        </w:rPr>
        <w:t xml:space="preserve"> Authentication and Authorization</w:t>
      </w:r>
    </w:p>
    <w:p w14:paraId="1BE92F1E" w14:textId="77777777"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employed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software.</w:t>
      </w:r>
    </w:p>
    <w:p w14:paraId="1BE92F1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0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337" w:name="8.4.1_Identification_and_Authentication_"/>
      <w:bookmarkStart w:id="338" w:name="_bookmark108"/>
      <w:bookmarkEnd w:id="337"/>
      <w:bookmarkEnd w:id="338"/>
      <w:r w:rsidRPr="001D1C02">
        <w:rPr>
          <w:spacing w:val="-1"/>
        </w:rPr>
        <w:t>Identification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6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14:paraId="1BE92F21" w14:textId="77777777"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</w:p>
    <w:p w14:paraId="1BE92F22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23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compliance</w:t>
      </w:r>
      <w:proofErr w:type="gramEnd"/>
      <w:r w:rsidRPr="001D1C02">
        <w:rPr>
          <w:spacing w:val="-1"/>
        </w:rPr>
        <w:t xml:space="preserve">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2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25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2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7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339" w:name="8.4.2_User_Identification_and_Authentica"/>
      <w:bookmarkStart w:id="340" w:name="_bookmark109"/>
      <w:bookmarkEnd w:id="339"/>
      <w:bookmarkEnd w:id="340"/>
      <w:r w:rsidRPr="001D1C02">
        <w:rPr>
          <w:spacing w:val="-1"/>
        </w:rPr>
        <w:t>User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Authentication</w:t>
      </w:r>
    </w:p>
    <w:p w14:paraId="1BE92F28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uniquely </w:t>
      </w:r>
      <w:r w:rsidRPr="001D1C02">
        <w:rPr>
          <w:spacing w:val="-1"/>
        </w:rPr>
        <w:t>identifies</w:t>
      </w:r>
      <w:r w:rsidRPr="001D1C02">
        <w:t xml:space="preserve"> and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(or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rPr>
          <w:spacing w:val="85"/>
        </w:rPr>
        <w:t xml:space="preserve"> </w:t>
      </w:r>
      <w:r w:rsidRPr="001D1C02">
        <w:t>on behalf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</w:p>
    <w:p w14:paraId="1BE92F2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2A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project </w:t>
      </w:r>
      <w:r w:rsidRPr="001D1C02">
        <w:t>team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monitoring</w:t>
      </w:r>
      <w:r w:rsidRPr="001D1C02">
        <w:t xml:space="preserve"> this </w:t>
      </w:r>
      <w:r w:rsidRPr="001D1C02">
        <w:rPr>
          <w:spacing w:val="-1"/>
        </w:rPr>
        <w:t>control</w:t>
      </w:r>
      <w:r w:rsidRPr="001D1C02">
        <w:rPr>
          <w:spacing w:val="103"/>
        </w:rPr>
        <w:t xml:space="preserve">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IA-2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rPr>
          <w:spacing w:val="-2"/>
        </w:rPr>
        <w:t xml:space="preserve"> </w:t>
      </w:r>
      <w:r w:rsidRPr="001D1C02">
        <w:t xml:space="preserve">and any </w:t>
      </w:r>
      <w:r w:rsidRPr="001D1C02">
        <w:rPr>
          <w:spacing w:val="-1"/>
        </w:rPr>
        <w:t>POA&amp;Ms</w:t>
      </w:r>
      <w:r w:rsidRPr="001D1C02">
        <w:t xml:space="preserve"> that</w:t>
      </w:r>
      <w:r w:rsidRPr="001D1C02">
        <w:rPr>
          <w:spacing w:val="-1"/>
        </w:rPr>
        <w:t xml:space="preserve"> 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 FISMA.</w:t>
      </w:r>
    </w:p>
    <w:p w14:paraId="1BE92F2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F2C" w14:textId="77777777" w:rsidR="00687195" w:rsidRPr="001D1C02" w:rsidRDefault="0004400B">
      <w:pPr>
        <w:pStyle w:val="BodyText"/>
        <w:ind w:right="23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authenticates </w:t>
      </w:r>
      <w:r w:rsidRPr="001D1C02">
        <w:t xml:space="preserve">users </w:t>
      </w:r>
      <w:r w:rsidRPr="001D1C02">
        <w:rPr>
          <w:spacing w:val="-1"/>
        </w:rPr>
        <w:t>(or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t xml:space="preserve"> on </w:t>
      </w:r>
      <w:r w:rsidRPr="001D1C02">
        <w:rPr>
          <w:spacing w:val="-1"/>
        </w:rPr>
        <w:t xml:space="preserve">behalf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 xml:space="preserve">identities </w:t>
      </w:r>
      <w:r w:rsidRPr="001D1C02">
        <w:t xml:space="preserve">is </w:t>
      </w:r>
      <w:r w:rsidRPr="001D1C02">
        <w:rPr>
          <w:spacing w:val="-1"/>
        </w:rPr>
        <w:t>accomplished</w:t>
      </w:r>
      <w:r w:rsidRPr="001D1C02">
        <w:t xml:space="preserve"> through</w:t>
      </w:r>
      <w:r w:rsidRPr="001D1C02">
        <w:rPr>
          <w:spacing w:val="91"/>
        </w:rPr>
        <w:t xml:space="preserve"> </w:t>
      </w:r>
      <w:r w:rsidRPr="001D1C02">
        <w:t>the use of</w:t>
      </w:r>
      <w:r w:rsidRPr="001D1C02">
        <w:rPr>
          <w:spacing w:val="-1"/>
        </w:rPr>
        <w:t xml:space="preserve"> passwords,</w:t>
      </w:r>
      <w:r w:rsidRPr="001D1C02">
        <w:t xml:space="preserve"> </w:t>
      </w:r>
      <w:r w:rsidRPr="001D1C02">
        <w:rPr>
          <w:spacing w:val="-1"/>
        </w:rPr>
        <w:t>tokens,</w:t>
      </w:r>
      <w:r w:rsidRPr="001D1C02">
        <w:t xml:space="preserve"> </w:t>
      </w:r>
      <w:r w:rsidRPr="001D1C02">
        <w:rPr>
          <w:spacing w:val="-1"/>
        </w:rPr>
        <w:t>biometrics,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</w:t>
      </w:r>
      <w:r w:rsidRPr="001D1C02">
        <w:t>case of</w:t>
      </w:r>
      <w:r w:rsidRPr="001D1C02">
        <w:rPr>
          <w:spacing w:val="-1"/>
        </w:rPr>
        <w:t xml:space="preserve"> multifactor</w:t>
      </w:r>
      <w:r w:rsidRPr="001D1C02">
        <w:t xml:space="preserve"> </w:t>
      </w:r>
      <w:r w:rsidRPr="001D1C02">
        <w:rPr>
          <w:spacing w:val="-1"/>
        </w:rPr>
        <w:t>authentication,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some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combination</w:t>
      </w:r>
      <w:r w:rsidRPr="001D1C02">
        <w:t xml:space="preserve"> </w:t>
      </w:r>
      <w:r w:rsidRPr="001D1C02">
        <w:rPr>
          <w:spacing w:val="-1"/>
        </w:rPr>
        <w:t>thereof.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Enhancement</w:t>
      </w:r>
      <w:r w:rsidRPr="001D1C02">
        <w:t xml:space="preserve"> requires </w:t>
      </w:r>
      <w:r w:rsidRPr="001D1C02">
        <w:rPr>
          <w:spacing w:val="-1"/>
        </w:rPr>
        <w:t>multifactor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for remote</w:t>
      </w:r>
      <w:r w:rsidRPr="001D1C02">
        <w:rPr>
          <w:spacing w:val="103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access 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NIST defined</w:t>
      </w:r>
      <w:r w:rsidRPr="001D1C02">
        <w:t xml:space="preserve"> level 3 or 4.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System meets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Level</w:t>
      </w:r>
      <w:r w:rsidRPr="001D1C02">
        <w:t xml:space="preserve"> 2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definition</w:t>
      </w:r>
      <w:r w:rsidRPr="001D1C02">
        <w:t xml:space="preserve"> </w:t>
      </w:r>
      <w:r w:rsidRPr="001D1C02">
        <w:rPr>
          <w:spacing w:val="-1"/>
        </w:rPr>
        <w:t>providing</w:t>
      </w:r>
      <w:r w:rsidRPr="001D1C02">
        <w:t xml:space="preserve">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factor remote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 xml:space="preserve">2, </w:t>
      </w:r>
      <w:r w:rsidRPr="001D1C02">
        <w:rPr>
          <w:spacing w:val="-1"/>
        </w:rPr>
        <w:t>identity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proofing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introduced,</w:t>
      </w:r>
      <w:r w:rsidRPr="001D1C02">
        <w:t xml:space="preserve"> </w:t>
      </w:r>
      <w:r w:rsidRPr="001D1C02">
        <w:rPr>
          <w:spacing w:val="-1"/>
        </w:rPr>
        <w:t>requiring</w:t>
      </w:r>
      <w:r w:rsidRPr="001D1C02">
        <w:t xml:space="preserve"> </w:t>
      </w:r>
      <w:r w:rsidRPr="001D1C02">
        <w:rPr>
          <w:spacing w:val="-1"/>
        </w:rPr>
        <w:t>presentation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identifying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materials </w:t>
      </w:r>
      <w:r w:rsidRPr="001D1C02">
        <w:t>or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information.</w:t>
      </w:r>
    </w:p>
    <w:p w14:paraId="1BE92F2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E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341" w:name="8.4.3_Device_Identification_and_Authenti"/>
      <w:bookmarkStart w:id="342" w:name="_bookmark110"/>
      <w:bookmarkEnd w:id="341"/>
      <w:bookmarkEnd w:id="342"/>
      <w:r w:rsidRPr="001D1C02">
        <w:rPr>
          <w:spacing w:val="-1"/>
        </w:rPr>
        <w:t>Device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Authentication</w:t>
      </w:r>
    </w:p>
    <w:p w14:paraId="1BE92F2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authenticates specific</w:t>
      </w:r>
      <w:r w:rsidRPr="001D1C02">
        <w:t xml:space="preserve"> </w:t>
      </w:r>
      <w:r w:rsidRPr="001D1C02">
        <w:rPr>
          <w:spacing w:val="-1"/>
        </w:rPr>
        <w:t>devices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rPr>
          <w:spacing w:val="121"/>
        </w:rPr>
        <w:t xml:space="preserve"> </w:t>
      </w:r>
      <w:r w:rsidRPr="001D1C02">
        <w:t xml:space="preserve">a </w:t>
      </w:r>
      <w:r w:rsidRPr="001D1C02">
        <w:rPr>
          <w:spacing w:val="-1"/>
        </w:rPr>
        <w:t>connection.</w:t>
      </w:r>
    </w:p>
    <w:p w14:paraId="1BE92F3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1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 xml:space="preserve">specific </w:t>
      </w:r>
      <w:r w:rsidRPr="001D1C02">
        <w:t>devices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utilizing</w:t>
      </w:r>
      <w:r w:rsidRPr="001D1C02">
        <w:t xml:space="preserve"> </w:t>
      </w:r>
      <w:r w:rsidRPr="001D1C02">
        <w:rPr>
          <w:spacing w:val="-1"/>
        </w:rPr>
        <w:t>VA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 xml:space="preserve">solutions </w:t>
      </w:r>
      <w:r w:rsidRPr="001D1C02">
        <w:t xml:space="preserve">to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</w:t>
      </w:r>
      <w:r w:rsidRPr="001D1C02">
        <w:t xml:space="preserve"> </w:t>
      </w:r>
      <w:r w:rsidRPr="001D1C02">
        <w:rPr>
          <w:spacing w:val="-1"/>
        </w:rPr>
        <w:t xml:space="preserve">devices </w:t>
      </w:r>
      <w:r w:rsidRPr="001D1C02">
        <w:t>on local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area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networks.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shared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</w:t>
      </w:r>
      <w:r w:rsidRPr="001D1C02">
        <w:rPr>
          <w:spacing w:val="-1"/>
        </w:rPr>
        <w:t>Transmission</w:t>
      </w:r>
      <w:r w:rsidRPr="001D1C02">
        <w:t xml:space="preserve"> Control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Protocol/Internet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(TCP/IP) addresses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 authorized</w:t>
      </w:r>
      <w:r w:rsidRPr="001D1C02">
        <w:t xml:space="preserve"> </w:t>
      </w:r>
      <w:r w:rsidRPr="001D1C02">
        <w:rPr>
          <w:spacing w:val="-1"/>
        </w:rPr>
        <w:t>devices.</w:t>
      </w:r>
    </w:p>
    <w:p w14:paraId="1BE92F3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33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343" w:name="8.4.4_Identifier_Management"/>
      <w:bookmarkStart w:id="344" w:name="_bookmark111"/>
      <w:bookmarkEnd w:id="343"/>
      <w:bookmarkEnd w:id="344"/>
      <w:r w:rsidRPr="001D1C02">
        <w:rPr>
          <w:spacing w:val="-1"/>
        </w:rPr>
        <w:t>Identifier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Management</w:t>
      </w:r>
    </w:p>
    <w:p w14:paraId="1BE92F34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user </w:t>
      </w:r>
      <w:r w:rsidRPr="001D1C02">
        <w:rPr>
          <w:spacing w:val="-1"/>
        </w:rPr>
        <w:t>identifiers</w:t>
      </w:r>
      <w:r w:rsidRPr="001D1C02">
        <w:t xml:space="preserve"> by:</w:t>
      </w:r>
      <w:r w:rsidRPr="001D1C02">
        <w:rPr>
          <w:spacing w:val="-1"/>
        </w:rPr>
        <w:t xml:space="preserve"> </w:t>
      </w:r>
      <w:r w:rsidRPr="001D1C02">
        <w:t xml:space="preserve">(i)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t>user;</w:t>
      </w:r>
      <w:r w:rsidRPr="001D1C02">
        <w:rPr>
          <w:spacing w:val="-1"/>
        </w:rPr>
        <w:t xml:space="preserve"> (ii)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user;</w:t>
      </w:r>
      <w:r w:rsidRPr="001D1C02">
        <w:t xml:space="preserve"> </w:t>
      </w:r>
      <w:r w:rsidRPr="001D1C02">
        <w:rPr>
          <w:spacing w:val="-1"/>
        </w:rPr>
        <w:t>(iii) receiving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authorization</w:t>
      </w:r>
      <w:r w:rsidRPr="001D1C02">
        <w:t xml:space="preserve"> to issue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an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appropriate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official;</w:t>
      </w:r>
      <w:r w:rsidRPr="001D1C02">
        <w:t xml:space="preserve"> </w:t>
      </w:r>
      <w:proofErr w:type="gramStart"/>
      <w:r w:rsidRPr="001D1C02">
        <w:rPr>
          <w:spacing w:val="-1"/>
        </w:rPr>
        <w:t xml:space="preserve">(iv) </w:t>
      </w:r>
      <w:r w:rsidRPr="001D1C02">
        <w:t>issuing</w:t>
      </w:r>
      <w:proofErr w:type="gramEnd"/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party;</w:t>
      </w:r>
      <w:r w:rsidRPr="001D1C02">
        <w:t xml:space="preserve"> </w:t>
      </w:r>
      <w:r w:rsidRPr="001D1C02">
        <w:rPr>
          <w:spacing w:val="-1"/>
        </w:rPr>
        <w:t>(v)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disabling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of</w:t>
      </w:r>
      <w:r w:rsidRPr="001D1C02">
        <w:rPr>
          <w:spacing w:val="-1"/>
        </w:rPr>
        <w:t xml:space="preserve"> inactivity;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(vi) </w:t>
      </w:r>
      <w:r w:rsidRPr="001D1C02">
        <w:rPr>
          <w:spacing w:val="-1"/>
        </w:rPr>
        <w:t>archiving</w:t>
      </w:r>
      <w:r w:rsidRPr="001D1C02">
        <w:t xml:space="preserve"> user</w:t>
      </w:r>
      <w:r w:rsidRPr="001D1C02">
        <w:rPr>
          <w:spacing w:val="-1"/>
        </w:rPr>
        <w:t xml:space="preserve"> identifiers.</w:t>
      </w:r>
    </w:p>
    <w:p w14:paraId="1BE92F3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6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user</w:t>
      </w:r>
      <w:r w:rsidRPr="001D1C02">
        <w:rPr>
          <w:spacing w:val="-1"/>
        </w:rPr>
        <w:t xml:space="preserve"> identifiers</w:t>
      </w:r>
      <w:r w:rsidRPr="001D1C02">
        <w:t xml:space="preserve"> by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11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each user. </w:t>
      </w:r>
      <w:proofErr w:type="gramStart"/>
      <w:r w:rsidRPr="001D1C02">
        <w:rPr>
          <w:spacing w:val="-1"/>
        </w:rPr>
        <w:t>Users</w:t>
      </w:r>
      <w:proofErr w:type="gramEnd"/>
      <w:r w:rsidRPr="001D1C02">
        <w:t xml:space="preserve"> </w:t>
      </w:r>
      <w:r w:rsidRPr="001D1C02">
        <w:rPr>
          <w:spacing w:val="-1"/>
        </w:rPr>
        <w:t>sign</w:t>
      </w:r>
      <w:r w:rsidRPr="001D1C02">
        <w:t xml:space="preserve"> on to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</w:t>
      </w:r>
      <w:r w:rsidRPr="001D1C02">
        <w:rPr>
          <w:spacing w:val="-1"/>
        </w:rPr>
        <w:t>Code,</w:t>
      </w:r>
      <w:r w:rsidRPr="001D1C02">
        <w:t xml:space="preserve"> which </w:t>
      </w:r>
      <w:r w:rsidRPr="001D1C02">
        <w:rPr>
          <w:spacing w:val="-1"/>
        </w:rPr>
        <w:t>grants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access to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 xml:space="preserve">VistA resources </w:t>
      </w:r>
      <w:r w:rsidRPr="001D1C02">
        <w:t xml:space="preserve">to </w:t>
      </w:r>
      <w:r w:rsidRPr="001D1C02">
        <w:rPr>
          <w:spacing w:val="-1"/>
        </w:rPr>
        <w:t>run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2F3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38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345" w:name="8.4.5_Authenticator_Management"/>
      <w:bookmarkStart w:id="346" w:name="_bookmark112"/>
      <w:bookmarkEnd w:id="345"/>
      <w:bookmarkEnd w:id="346"/>
      <w:r w:rsidRPr="001D1C02">
        <w:rPr>
          <w:spacing w:val="-1"/>
        </w:rPr>
        <w:lastRenderedPageBreak/>
        <w:t>Authenticator</w:t>
      </w:r>
      <w:r w:rsidRPr="001D1C02">
        <w:rPr>
          <w:spacing w:val="-36"/>
        </w:rPr>
        <w:t xml:space="preserve"> </w:t>
      </w:r>
      <w:r w:rsidRPr="001D1C02">
        <w:rPr>
          <w:spacing w:val="-1"/>
        </w:rPr>
        <w:t>Management</w:t>
      </w:r>
    </w:p>
    <w:p w14:paraId="1BE92F39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by: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>defining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authenticator</w:t>
      </w:r>
      <w:r w:rsidRPr="001D1C02">
        <w:t xml:space="preserve"> </w:t>
      </w:r>
      <w:r w:rsidRPr="001D1C02">
        <w:rPr>
          <w:spacing w:val="-1"/>
        </w:rPr>
        <w:t>content; (ii)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</w:t>
      </w:r>
      <w:r w:rsidRPr="001D1C02">
        <w:rPr>
          <w:spacing w:val="-1"/>
        </w:rPr>
        <w:t>administrative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authenticator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distribution,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lost/compromised,</w:t>
      </w:r>
      <w:r w:rsidRPr="001D1C02">
        <w:t xml:space="preserve"> or </w:t>
      </w:r>
      <w:r w:rsidRPr="001D1C02">
        <w:rPr>
          <w:spacing w:val="-1"/>
        </w:rPr>
        <w:t>damaged</w:t>
      </w:r>
      <w:r w:rsidRPr="001D1C02">
        <w:t xml:space="preserve"> </w:t>
      </w:r>
      <w:r w:rsidRPr="001D1C02">
        <w:rPr>
          <w:spacing w:val="-1"/>
        </w:rPr>
        <w:t>authenticators,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revoking</w:t>
      </w:r>
      <w:r w:rsidRPr="001D1C02">
        <w:t xml:space="preserve"> </w:t>
      </w:r>
      <w:r w:rsidRPr="001D1C02">
        <w:rPr>
          <w:spacing w:val="-1"/>
        </w:rPr>
        <w:t>authenticators;</w:t>
      </w:r>
    </w:p>
    <w:p w14:paraId="1BE92F3A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(iii)</w:t>
      </w:r>
      <w:r w:rsidRPr="001D1C02">
        <w:t xml:space="preserve"> </w:t>
      </w:r>
      <w:proofErr w:type="gramStart"/>
      <w:r w:rsidRPr="001D1C02">
        <w:rPr>
          <w:spacing w:val="-1"/>
        </w:rPr>
        <w:t>changing</w:t>
      </w:r>
      <w:proofErr w:type="gramEnd"/>
      <w:r w:rsidRPr="001D1C02">
        <w:t xml:space="preserve"> </w:t>
      </w:r>
      <w:r w:rsidRPr="001D1C02">
        <w:rPr>
          <w:spacing w:val="-1"/>
        </w:rPr>
        <w:t>default</w:t>
      </w:r>
      <w:r w:rsidRPr="001D1C02">
        <w:t xml:space="preserve"> </w:t>
      </w:r>
      <w:r w:rsidRPr="001D1C02">
        <w:rPr>
          <w:spacing w:val="-1"/>
        </w:rPr>
        <w:t xml:space="preserve">authenticators </w:t>
      </w:r>
      <w:r w:rsidRPr="001D1C02">
        <w:t xml:space="preserve">upon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installation; </w:t>
      </w:r>
      <w:r w:rsidRPr="001D1C02">
        <w:t>and (iv)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changing/refreshing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periodically.</w:t>
      </w:r>
    </w:p>
    <w:p w14:paraId="1BE92F3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C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rPr>
          <w:spacing w:val="111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established</w:t>
      </w:r>
      <w:r w:rsidRPr="001D1C02">
        <w:t xml:space="preserve"> </w:t>
      </w:r>
      <w:r w:rsidRPr="001D1C02">
        <w:rPr>
          <w:spacing w:val="-1"/>
        </w:rPr>
        <w:t>procedures.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password-based</w:t>
      </w:r>
      <w:r w:rsidRPr="001D1C02"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rPr>
          <w:spacing w:val="115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enabled</w:t>
      </w:r>
      <w:r w:rsidRPr="001D1C02">
        <w:t xml:space="preserve"> 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VistA access/verify</w:t>
      </w:r>
      <w:r w:rsidRPr="001D1C02">
        <w:t xml:space="preserve"> code, </w:t>
      </w:r>
      <w:r w:rsidRPr="001D1C02">
        <w:rPr>
          <w:spacing w:val="-1"/>
        </w:rPr>
        <w:t>granting</w:t>
      </w:r>
      <w:r w:rsidRPr="001D1C02">
        <w:t xml:space="preserve"> them</w:t>
      </w:r>
      <w:r w:rsidRPr="001D1C02">
        <w:rPr>
          <w:spacing w:val="-2"/>
        </w:rPr>
        <w:t xml:space="preserve"> </w:t>
      </w:r>
      <w:r w:rsidRPr="001D1C02">
        <w:t xml:space="preserve">access </w:t>
      </w:r>
      <w:r w:rsidRPr="001D1C02">
        <w:rPr>
          <w:spacing w:val="-1"/>
        </w:rPr>
        <w:t xml:space="preserve">specific </w:t>
      </w:r>
      <w:r w:rsidRPr="001D1C02">
        <w:t>content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follow VA </w:t>
      </w:r>
      <w:r w:rsidRPr="001D1C02">
        <w:t xml:space="preserve">approved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managing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lost/compromised</w:t>
      </w:r>
      <w:r w:rsidRPr="001D1C02">
        <w:t xml:space="preserve"> passwords, </w:t>
      </w:r>
      <w:r w:rsidRPr="001D1C02">
        <w:rPr>
          <w:spacing w:val="-1"/>
        </w:rPr>
        <w:t>resetting</w:t>
      </w:r>
      <w:r w:rsidRPr="001D1C02">
        <w:t xml:space="preserve"> </w:t>
      </w:r>
      <w:r w:rsidRPr="001D1C02">
        <w:rPr>
          <w:spacing w:val="-1"/>
        </w:rPr>
        <w:t>passwords,</w:t>
      </w:r>
      <w:r w:rsidRPr="001D1C02">
        <w:t xml:space="preserve"> revoking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passwords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8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authenticators.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reset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amount</w:t>
      </w:r>
      <w:r w:rsidRPr="001D1C02">
        <w:t xml:space="preserve"> </w:t>
      </w:r>
      <w:proofErr w:type="gramStart"/>
      <w:r w:rsidRPr="001D1C02">
        <w:t xml:space="preserve">of </w:t>
      </w:r>
      <w:bookmarkStart w:id="347" w:name="8.4.6_Authenticator_Feedback"/>
      <w:bookmarkEnd w:id="347"/>
      <w:r w:rsidRPr="001D1C02">
        <w:t xml:space="preserve"> </w:t>
      </w:r>
      <w:bookmarkStart w:id="348" w:name="_bookmark113"/>
      <w:bookmarkEnd w:id="348"/>
      <w:r w:rsidRPr="001D1C02">
        <w:rPr>
          <w:spacing w:val="-1"/>
        </w:rPr>
        <w:t>time</w:t>
      </w:r>
      <w:proofErr w:type="gramEnd"/>
      <w:r w:rsidRPr="001D1C02">
        <w:rPr>
          <w:spacing w:val="-1"/>
        </w:rPr>
        <w:t>,</w:t>
      </w:r>
      <w:r w:rsidRPr="001D1C02">
        <w:t xml:space="preserve"> and </w:t>
      </w:r>
      <w:r w:rsidRPr="001D1C02">
        <w:rPr>
          <w:spacing w:val="-1"/>
        </w:rPr>
        <w:t>password</w:t>
      </w:r>
      <w:r w:rsidRPr="001D1C02">
        <w:t xml:space="preserve"> </w:t>
      </w:r>
      <w:r w:rsidRPr="001D1C02">
        <w:rPr>
          <w:spacing w:val="-1"/>
        </w:rPr>
        <w:t>complexity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VA policies.</w:t>
      </w:r>
    </w:p>
    <w:p w14:paraId="1BE92F3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3E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Authenticator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Feedback</w:t>
      </w:r>
    </w:p>
    <w:p w14:paraId="1BE92F3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feedback</w:t>
      </w:r>
      <w:r w:rsidRPr="001D1C02">
        <w:t xml:space="preserve"> to a </w:t>
      </w:r>
      <w:r w:rsidRPr="001D1C02">
        <w:rPr>
          <w:spacing w:val="-1"/>
        </w:rPr>
        <w:t xml:space="preserve">user </w:t>
      </w:r>
      <w:r w:rsidRPr="001D1C02">
        <w:t xml:space="preserve">during an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85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feedback</w:t>
      </w:r>
      <w:r w:rsidRPr="001D1C02">
        <w:t xml:space="preserve"> does not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</w:p>
    <w:p w14:paraId="1BE92F4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4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feedback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during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that </w:t>
      </w:r>
      <w:r w:rsidRPr="001D1C02">
        <w:rPr>
          <w:spacing w:val="-1"/>
        </w:rPr>
        <w:t>does</w:t>
      </w:r>
      <w:r w:rsidRPr="001D1C02">
        <w:t xml:space="preserve">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  <w:r w:rsidRPr="001D1C02">
        <w:t xml:space="preserve"> This </w:t>
      </w:r>
      <w:r w:rsidRPr="001D1C02">
        <w:rPr>
          <w:spacing w:val="-1"/>
        </w:rPr>
        <w:t>includes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displaying</w:t>
      </w:r>
      <w:r w:rsidRPr="001D1C02">
        <w:t xml:space="preserve"> </w:t>
      </w:r>
      <w:r w:rsidRPr="001D1C02">
        <w:rPr>
          <w:spacing w:val="-1"/>
        </w:rPr>
        <w:t>asterisks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types</w:t>
      </w:r>
      <w:r w:rsidRPr="001D1C02">
        <w:t xml:space="preserve"> a </w:t>
      </w:r>
      <w:r w:rsidRPr="001D1C02">
        <w:rPr>
          <w:spacing w:val="-1"/>
        </w:rPr>
        <w:t>password,</w:t>
      </w:r>
      <w:r w:rsidRPr="001D1C02">
        <w:t xml:space="preserve"> so it </w:t>
      </w:r>
      <w:r w:rsidRPr="001D1C02">
        <w:rPr>
          <w:spacing w:val="-1"/>
        </w:rPr>
        <w:t>is</w:t>
      </w:r>
      <w:r w:rsidRPr="001D1C02">
        <w:t xml:space="preserve"> not</w:t>
      </w:r>
      <w:r w:rsidRPr="001D1C02">
        <w:rPr>
          <w:spacing w:val="-1"/>
        </w:rPr>
        <w:t xml:space="preserve"> compromised.</w:t>
      </w:r>
    </w:p>
    <w:p w14:paraId="1BE92F4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43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349" w:name="8.4.7_Cryptographic_Module_Authenticatio"/>
      <w:bookmarkStart w:id="350" w:name="_bookmark114"/>
      <w:bookmarkEnd w:id="349"/>
      <w:bookmarkEnd w:id="350"/>
      <w:r w:rsidRPr="001D1C02">
        <w:rPr>
          <w:spacing w:val="-1"/>
        </w:rPr>
        <w:t>Cryptographic</w:t>
      </w:r>
      <w:r w:rsidRPr="001D1C02">
        <w:rPr>
          <w:spacing w:val="-25"/>
        </w:rPr>
        <w:t xml:space="preserve"> </w:t>
      </w:r>
      <w:r w:rsidRPr="001D1C02">
        <w:rPr>
          <w:spacing w:val="-1"/>
        </w:rPr>
        <w:t>Module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Authentication</w:t>
      </w:r>
    </w:p>
    <w:p w14:paraId="1BE92F44" w14:textId="77777777" w:rsidR="00687195" w:rsidRPr="001D1C02" w:rsidRDefault="0004400B">
      <w:pPr>
        <w:pStyle w:val="BodyText"/>
        <w:spacing w:before="238"/>
        <w:ind w:right="307"/>
        <w:jc w:val="both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employs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that </w:t>
      </w:r>
      <w:r w:rsidRPr="001D1C02">
        <w:rPr>
          <w:spacing w:val="-1"/>
        </w:rPr>
        <w:t>meet</w:t>
      </w:r>
      <w:r w:rsidRPr="001D1C02">
        <w:t xml:space="preserve"> the</w:t>
      </w:r>
      <w:r w:rsidRPr="001D1C02">
        <w:rPr>
          <w:spacing w:val="-1"/>
        </w:rPr>
        <w:t xml:space="preserve"> requirements</w:t>
      </w:r>
      <w:r w:rsidRPr="001D1C02">
        <w:t xml:space="preserve"> of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applicable laws,</w:t>
      </w:r>
      <w:r w:rsidRPr="001D1C02">
        <w:t xml:space="preserve"> </w:t>
      </w:r>
      <w:r w:rsidRPr="001D1C02">
        <w:rPr>
          <w:spacing w:val="-1"/>
        </w:rPr>
        <w:t>Executive</w:t>
      </w:r>
      <w:r w:rsidRPr="001D1C02">
        <w:t xml:space="preserve"> </w:t>
      </w:r>
      <w:r w:rsidRPr="001D1C02">
        <w:rPr>
          <w:spacing w:val="-1"/>
        </w:rPr>
        <w:t>Orders,</w:t>
      </w:r>
      <w:r w:rsidRPr="001D1C02">
        <w:t xml:space="preserve"> </w:t>
      </w:r>
      <w:r w:rsidRPr="001D1C02">
        <w:rPr>
          <w:spacing w:val="-1"/>
        </w:rPr>
        <w:t>directives,</w:t>
      </w:r>
      <w:r w:rsidRPr="001D1C02">
        <w:t xml:space="preserve"> </w:t>
      </w:r>
      <w:r w:rsidRPr="001D1C02">
        <w:rPr>
          <w:spacing w:val="-1"/>
        </w:rPr>
        <w:t>policies,</w:t>
      </w:r>
      <w:r w:rsidRPr="001D1C02">
        <w:t xml:space="preserve"> </w:t>
      </w:r>
      <w:r w:rsidRPr="001D1C02">
        <w:rPr>
          <w:spacing w:val="-1"/>
        </w:rPr>
        <w:t>regulations,</w:t>
      </w:r>
      <w:r w:rsidRPr="001D1C02">
        <w:t xml:space="preserve"> </w:t>
      </w:r>
      <w:r w:rsidRPr="001D1C02">
        <w:rPr>
          <w:spacing w:val="-1"/>
        </w:rPr>
        <w:t>standards,</w:t>
      </w:r>
      <w:r w:rsidRPr="001D1C02">
        <w:t xml:space="preserve"> and </w:t>
      </w:r>
      <w:r w:rsidRPr="001D1C02">
        <w:rPr>
          <w:spacing w:val="-1"/>
        </w:rPr>
        <w:t>guidance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to a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module.</w:t>
      </w:r>
    </w:p>
    <w:p w14:paraId="1BE92F45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46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VA Enterprise</w:t>
      </w:r>
      <w:r w:rsidRPr="001D1C02">
        <w:t xml:space="preserve"> has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implemented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in </w:t>
      </w:r>
      <w:r w:rsidRPr="001D1C02">
        <w:rPr>
          <w:spacing w:val="-1"/>
        </w:rPr>
        <w:t>HL7</w:t>
      </w:r>
      <w:r w:rsidRPr="001D1C02">
        <w:rPr>
          <w:spacing w:val="105"/>
        </w:rPr>
        <w:t xml:space="preserve"> </w:t>
      </w:r>
      <w:r w:rsidRPr="001D1C02">
        <w:t xml:space="preserve">or </w:t>
      </w:r>
      <w:r w:rsidRPr="001D1C02">
        <w:rPr>
          <w:spacing w:val="-1"/>
        </w:rPr>
        <w:t xml:space="preserve">VHA </w:t>
      </w:r>
      <w:r w:rsidRPr="001D1C02">
        <w:t xml:space="preserve">Health </w:t>
      </w:r>
      <w:r w:rsidRPr="001D1C02">
        <w:rPr>
          <w:spacing w:val="-1"/>
        </w:rPr>
        <w:t>Information</w:t>
      </w:r>
      <w:r w:rsidRPr="001D1C02">
        <w:t xml:space="preserve"> Model </w:t>
      </w:r>
      <w:r w:rsidRPr="001D1C02">
        <w:rPr>
          <w:spacing w:val="-1"/>
        </w:rPr>
        <w:t>(VHIM)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</w:t>
      </w:r>
      <w:r w:rsidRPr="001D1C02">
        <w:rPr>
          <w:spacing w:val="-1"/>
        </w:rPr>
        <w:t>transmission</w:t>
      </w:r>
      <w:r w:rsidRPr="001D1C02">
        <w:t xml:space="preserve"> at</w:t>
      </w:r>
      <w:r w:rsidRPr="001D1C02">
        <w:rPr>
          <w:spacing w:val="-1"/>
        </w:rPr>
        <w:t xml:space="preserve"> this time.</w:t>
      </w:r>
    </w:p>
    <w:p w14:paraId="1BE92F47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48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351" w:name="8.5_Security_–_Access_Control"/>
      <w:bookmarkStart w:id="352" w:name="_bookmark115"/>
      <w:bookmarkEnd w:id="351"/>
      <w:bookmarkEnd w:id="352"/>
      <w:r w:rsidRPr="001D1C02">
        <w:rPr>
          <w:spacing w:val="-1"/>
        </w:rPr>
        <w:t xml:space="preserve">Security </w:t>
      </w:r>
      <w:r w:rsidRPr="001D1C02">
        <w:t>–</w:t>
      </w:r>
      <w:r w:rsidRPr="001D1C02">
        <w:rPr>
          <w:spacing w:val="-1"/>
        </w:rPr>
        <w:t xml:space="preserve"> Access Control</w:t>
      </w:r>
    </w:p>
    <w:p w14:paraId="1BE92F49" w14:textId="77777777" w:rsidR="00687195" w:rsidRPr="001D1C02" w:rsidRDefault="0004400B">
      <w:pPr>
        <w:pStyle w:val="BodyText"/>
        <w:spacing w:before="58"/>
      </w:pPr>
      <w:bookmarkStart w:id="353" w:name="8.5.1_Physical_and_Environmental_Protect"/>
      <w:bookmarkStart w:id="354" w:name="_bookmark116"/>
      <w:bookmarkEnd w:id="353"/>
      <w:bookmarkEnd w:id="354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4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4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Physical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Protection</w:t>
      </w:r>
      <w:r w:rsidRPr="001D1C02">
        <w:rPr>
          <w:spacing w:val="-13"/>
        </w:rPr>
        <w:t xml:space="preserve"> </w:t>
      </w:r>
      <w:r w:rsidRPr="001D1C02">
        <w:t>Policy</w:t>
      </w:r>
      <w:r w:rsidRPr="001D1C02">
        <w:rPr>
          <w:spacing w:val="-14"/>
        </w:rPr>
        <w:t xml:space="preserve"> </w:t>
      </w:r>
      <w:r w:rsidRPr="001D1C02">
        <w:t>&amp;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Procedure</w:t>
      </w:r>
    </w:p>
    <w:p w14:paraId="1BE92F4C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addresses </w:t>
      </w:r>
      <w:r w:rsidRPr="001D1C02">
        <w:t xml:space="preserve">purpose,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4D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4E" w14:textId="77777777" w:rsidR="00687195" w:rsidRPr="001D1C02" w:rsidRDefault="0004400B">
      <w:pPr>
        <w:pStyle w:val="BodyText"/>
        <w:spacing w:before="56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4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55" w:name="8.5.2_Physical_Access_Authorizations"/>
      <w:bookmarkStart w:id="356" w:name="_bookmark117"/>
      <w:bookmarkEnd w:id="355"/>
      <w:bookmarkEnd w:id="356"/>
      <w:r w:rsidRPr="001D1C02">
        <w:rPr>
          <w:spacing w:val="-1"/>
        </w:rPr>
        <w:t>Physical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Authorizations</w:t>
      </w:r>
    </w:p>
    <w:p w14:paraId="1BE92F51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keeps </w:t>
      </w:r>
      <w:r w:rsidRPr="001D1C02">
        <w:rPr>
          <w:spacing w:val="-1"/>
        </w:rPr>
        <w:t xml:space="preserve">current </w:t>
      </w:r>
      <w:r w:rsidRPr="001D1C02">
        <w:t xml:space="preserve">a </w:t>
      </w:r>
      <w:r w:rsidRPr="001D1C02">
        <w:rPr>
          <w:spacing w:val="-1"/>
        </w:rPr>
        <w:t xml:space="preserve">list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8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</w:p>
    <w:p w14:paraId="1BE92F52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credentials.</w:t>
      </w:r>
    </w:p>
    <w:p w14:paraId="1BE92F5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4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develops and keeps</w:t>
      </w:r>
      <w:r w:rsidRPr="001D1C02">
        <w:rPr>
          <w:spacing w:val="-1"/>
        </w:rPr>
        <w:t xml:space="preserve"> current</w:t>
      </w:r>
      <w:r w:rsidRPr="001D1C02">
        <w:t xml:space="preserve"> </w:t>
      </w:r>
      <w:r w:rsidRPr="001D1C02">
        <w:rPr>
          <w:spacing w:val="-1"/>
        </w:rPr>
        <w:t xml:space="preserve">lists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facility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(except those </w:t>
      </w:r>
      <w:r w:rsidRPr="001D1C02">
        <w:rPr>
          <w:spacing w:val="-1"/>
        </w:rPr>
        <w:t>areas officially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accessible) and</w:t>
      </w:r>
      <w:r w:rsidRPr="001D1C02">
        <w:t xml:space="preserve"> 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 xml:space="preserve">CDCO </w:t>
      </w:r>
      <w:r w:rsidRPr="001D1C02">
        <w:t>review</w:t>
      </w:r>
      <w:r w:rsidRPr="001D1C02">
        <w:rPr>
          <w:spacing w:val="-1"/>
        </w:rPr>
        <w:t xml:space="preserve"> and</w:t>
      </w:r>
      <w:r w:rsidRPr="001D1C02">
        <w:t xml:space="preserve"> approve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 xml:space="preserve">list </w:t>
      </w:r>
      <w:r w:rsidRPr="001D1C02">
        <w:t xml:space="preserve">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</w:t>
      </w:r>
      <w:r w:rsidRPr="001D1C02">
        <w:t xml:space="preserve"> at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annually.</w:t>
      </w:r>
    </w:p>
    <w:p w14:paraId="1BE92F5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57" w:name="8.5.3_Physical_Access_Control"/>
      <w:bookmarkStart w:id="358" w:name="_bookmark118"/>
      <w:bookmarkEnd w:id="357"/>
      <w:bookmarkEnd w:id="358"/>
      <w:r w:rsidRPr="001D1C02">
        <w:rPr>
          <w:spacing w:val="-1"/>
        </w:rPr>
        <w:t>Physical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Control</w:t>
      </w:r>
    </w:p>
    <w:p w14:paraId="1BE92F57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entry/exit</w:t>
      </w:r>
      <w:r w:rsidRPr="001D1C02">
        <w:rPr>
          <w:spacing w:val="115"/>
        </w:rPr>
        <w:t xml:space="preserve"> </w:t>
      </w:r>
      <w:r w:rsidRPr="001D1C02">
        <w:t>points)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resides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 xml:space="preserve">those </w:t>
      </w:r>
      <w:r w:rsidRPr="001D1C02">
        <w:t xml:space="preserve">areas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rPr>
          <w:spacing w:val="137"/>
        </w:rPr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areas 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organization’s 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14:paraId="1BE92F5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9" w14:textId="77777777" w:rsidR="00687195" w:rsidRPr="001D1C02" w:rsidRDefault="0004400B">
      <w:pPr>
        <w:pStyle w:val="BodyText"/>
        <w:ind w:right="220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87"/>
        </w:rPr>
        <w:t xml:space="preserve"> </w:t>
      </w:r>
      <w:r w:rsidRPr="001D1C02">
        <w:t>entry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exit</w:t>
      </w:r>
      <w:r w:rsidRPr="001D1C02">
        <w:t xml:space="preserve"> </w:t>
      </w:r>
      <w:r w:rsidRPr="001D1C02">
        <w:rPr>
          <w:spacing w:val="-1"/>
        </w:rPr>
        <w:t xml:space="preserve">points)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facilities containing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the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also controls</w:t>
      </w:r>
      <w:r w:rsidRPr="001D1C02">
        <w:rPr>
          <w:spacing w:val="-1"/>
        </w:rPr>
        <w:t xml:space="preserve"> 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areas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CDCO’s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14:paraId="1BE92F5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59" w:name="8.5.4_Access_Control_for_Transmission_Me"/>
      <w:bookmarkStart w:id="360" w:name="_bookmark119"/>
      <w:bookmarkEnd w:id="359"/>
      <w:bookmarkEnd w:id="360"/>
      <w:r w:rsidRPr="001D1C02">
        <w:rPr>
          <w:spacing w:val="-1"/>
        </w:rPr>
        <w:t>Access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Medium</w:t>
      </w:r>
    </w:p>
    <w:p w14:paraId="1BE92F5C" w14:textId="77777777"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 distribution</w:t>
      </w:r>
      <w:r w:rsidRPr="001D1C02">
        <w:t xml:space="preserve"> and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2"/>
        </w:rPr>
        <w:t xml:space="preserve"> </w:t>
      </w:r>
      <w:r w:rsidRPr="001D1C02">
        <w:t xml:space="preserve">lines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facilities.</w:t>
      </w:r>
    </w:p>
    <w:p w14:paraId="1BE92F5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E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VA</w:t>
      </w:r>
      <w:r w:rsidRPr="001D1C02">
        <w:rPr>
          <w:spacing w:val="-1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require,</w:t>
      </w:r>
      <w:r w:rsidRPr="001D1C02">
        <w:t xml:space="preserve"> at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time,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control </w:t>
      </w:r>
      <w:r w:rsidRPr="001D1C02">
        <w:rPr>
          <w:spacing w:val="-1"/>
        </w:rPr>
        <w:t>PE-4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Moderate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applications.</w:t>
      </w:r>
    </w:p>
    <w:p w14:paraId="1BE92F5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61" w:name="8.5.5_Access_Control_for_Display_Medium"/>
      <w:bookmarkStart w:id="362" w:name="_bookmark120"/>
      <w:bookmarkEnd w:id="361"/>
      <w:bookmarkEnd w:id="362"/>
      <w:r w:rsidRPr="001D1C02">
        <w:rPr>
          <w:spacing w:val="-1"/>
        </w:rPr>
        <w:t>Access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Display</w:t>
      </w:r>
      <w:r w:rsidRPr="001D1C02">
        <w:rPr>
          <w:spacing w:val="-12"/>
        </w:rPr>
        <w:t xml:space="preserve"> </w:t>
      </w:r>
      <w:r w:rsidRPr="001D1C02">
        <w:t>Medium</w:t>
      </w:r>
    </w:p>
    <w:p w14:paraId="1BE92F61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devices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display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</w:p>
    <w:p w14:paraId="1BE92F62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63" w14:textId="77777777" w:rsidR="00687195" w:rsidRPr="001D1C02" w:rsidRDefault="0004400B">
      <w:pPr>
        <w:pStyle w:val="BodyText"/>
        <w:spacing w:before="56"/>
        <w:ind w:right="220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>devices</w:t>
      </w:r>
      <w:r w:rsidRPr="001D1C02">
        <w:rPr>
          <w:spacing w:val="8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is not a </w:t>
      </w:r>
      <w:r w:rsidRPr="001D1C02">
        <w:rPr>
          <w:spacing w:val="-1"/>
        </w:rPr>
        <w:t>public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reducing</w:t>
      </w:r>
      <w:r w:rsidRPr="001D1C02">
        <w:t xml:space="preserve"> the </w:t>
      </w:r>
      <w:r w:rsidRPr="001D1C02">
        <w:rPr>
          <w:spacing w:val="-1"/>
        </w:rPr>
        <w:t>likelihood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rPr>
          <w:spacing w:val="79"/>
        </w:rPr>
        <w:t xml:space="preserve"> </w:t>
      </w:r>
      <w:r w:rsidRPr="001D1C02">
        <w:t xml:space="preserve">observing </w:t>
      </w:r>
      <w:r w:rsidRPr="001D1C02">
        <w:rPr>
          <w:spacing w:val="-1"/>
        </w:rPr>
        <w:t>displayed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computer </w:t>
      </w:r>
      <w:r w:rsidRPr="001D1C02">
        <w:rPr>
          <w:spacing w:val="-1"/>
        </w:rPr>
        <w:t>room,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contracting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 is </w:t>
      </w:r>
      <w:r w:rsidRPr="001D1C02">
        <w:rPr>
          <w:spacing w:val="-1"/>
        </w:rPr>
        <w:t>further</w:t>
      </w:r>
      <w:r w:rsidRPr="001D1C02">
        <w:t xml:space="preserve"> </w:t>
      </w:r>
      <w:r w:rsidRPr="001D1C02">
        <w:rPr>
          <w:spacing w:val="-1"/>
        </w:rPr>
        <w:t>limited</w:t>
      </w:r>
      <w:r w:rsidRPr="001D1C02">
        <w:t xml:space="preserve"> by </w:t>
      </w:r>
      <w:r w:rsidRPr="001D1C02">
        <w:rPr>
          <w:spacing w:val="-1"/>
        </w:rPr>
        <w:t>badge-controlled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only.</w:t>
      </w:r>
    </w:p>
    <w:p w14:paraId="1BE92F6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5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63" w:name="8.5.6_Monitoring_Physical_Access"/>
      <w:bookmarkStart w:id="364" w:name="_bookmark121"/>
      <w:bookmarkEnd w:id="363"/>
      <w:bookmarkEnd w:id="364"/>
      <w:r w:rsidRPr="001D1C02">
        <w:rPr>
          <w:spacing w:val="-1"/>
        </w:rPr>
        <w:t>Monitoring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Physical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Access</w:t>
      </w:r>
    </w:p>
    <w:p w14:paraId="1BE92F66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monitors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detect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t xml:space="preserve">respond to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incidents.</w:t>
      </w:r>
    </w:p>
    <w:p w14:paraId="1BE92F6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8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6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A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65" w:name="8.5.7_Visitor_Control"/>
      <w:bookmarkStart w:id="366" w:name="_bookmark122"/>
      <w:bookmarkEnd w:id="365"/>
      <w:bookmarkEnd w:id="366"/>
      <w:r w:rsidRPr="001D1C02">
        <w:rPr>
          <w:spacing w:val="-1"/>
        </w:rPr>
        <w:t>Visitor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Control</w:t>
      </w:r>
    </w:p>
    <w:p w14:paraId="1BE92F6B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authenticating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access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resides other</w:t>
      </w:r>
      <w:r w:rsidRPr="001D1C02">
        <w:rPr>
          <w:spacing w:val="-1"/>
        </w:rPr>
        <w:t xml:space="preserve"> </w:t>
      </w:r>
      <w:r w:rsidRPr="001D1C02">
        <w:t>than</w:t>
      </w:r>
      <w:r w:rsidRPr="001D1C02">
        <w:rPr>
          <w:spacing w:val="83"/>
        </w:rPr>
        <w:t xml:space="preserve"> </w:t>
      </w:r>
      <w:r w:rsidRPr="001D1C02">
        <w:t xml:space="preserve">areas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14:paraId="1BE92F6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D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controls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by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authenticating</w:t>
      </w:r>
      <w:r w:rsidRPr="001D1C02"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</w:t>
      </w:r>
      <w:r w:rsidRPr="001D1C02">
        <w:rPr>
          <w:spacing w:val="-1"/>
        </w:rPr>
        <w:t xml:space="preserve">access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or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other</w:t>
      </w:r>
      <w:r w:rsidRPr="001D1C02">
        <w:t xml:space="preserve"> than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those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14:paraId="1BE92F6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7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67" w:name="8.5.8_Access_Records"/>
      <w:bookmarkStart w:id="368" w:name="_bookmark123"/>
      <w:bookmarkEnd w:id="367"/>
      <w:bookmarkEnd w:id="368"/>
      <w:r w:rsidRPr="001D1C02">
        <w:rPr>
          <w:spacing w:val="-1"/>
        </w:rPr>
        <w:t>Access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Records</w:t>
      </w:r>
    </w:p>
    <w:p w14:paraId="1BE92F71" w14:textId="77777777" w:rsidR="00687195" w:rsidRPr="001D1C02" w:rsidRDefault="0004400B">
      <w:pPr>
        <w:pStyle w:val="BodyText"/>
        <w:spacing w:before="238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maintains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11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those </w:t>
      </w:r>
      <w:r w:rsidRPr="001D1C02">
        <w:rPr>
          <w:spacing w:val="-1"/>
        </w:rPr>
        <w:t>areas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accessible)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includes: </w:t>
      </w:r>
      <w:r w:rsidRPr="001D1C02">
        <w:t xml:space="preserve">(i)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person</w:t>
      </w:r>
      <w:r w:rsidRPr="001D1C02">
        <w:t xml:space="preserve"> </w:t>
      </w:r>
      <w:r w:rsidRPr="001D1C02">
        <w:rPr>
          <w:spacing w:val="-1"/>
        </w:rPr>
        <w:t>visiting; (ii)</w:t>
      </w:r>
      <w:r w:rsidRPr="001D1C02">
        <w:t xml:space="preserve"> </w:t>
      </w:r>
      <w:r w:rsidRPr="001D1C02">
        <w:rPr>
          <w:spacing w:val="-1"/>
        </w:rPr>
        <w:t>signature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 xml:space="preserve">visitor; (iii)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identification; (iv)</w:t>
      </w:r>
      <w:r w:rsidRPr="001D1C02">
        <w:t xml:space="preserve"> date of</w:t>
      </w:r>
      <w:r w:rsidRPr="001D1C02">
        <w:rPr>
          <w:spacing w:val="-1"/>
        </w:rPr>
        <w:t xml:space="preserve"> access; </w:t>
      </w:r>
      <w:r w:rsidRPr="001D1C02">
        <w:t xml:space="preserve">(v)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 xml:space="preserve">departure; </w:t>
      </w:r>
      <w:r w:rsidRPr="001D1C02">
        <w:t>(vi)</w:t>
      </w:r>
      <w:r w:rsidRPr="001D1C02">
        <w:rPr>
          <w:spacing w:val="89"/>
        </w:rPr>
        <w:t xml:space="preserve"> </w:t>
      </w:r>
      <w:r w:rsidRPr="001D1C02">
        <w:t>purpose of</w:t>
      </w:r>
      <w:r w:rsidRPr="001D1C02">
        <w:rPr>
          <w:spacing w:val="-1"/>
        </w:rPr>
        <w:t xml:space="preserve"> visit;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(vii)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person </w:t>
      </w:r>
      <w:r w:rsidRPr="001D1C02">
        <w:rPr>
          <w:spacing w:val="-1"/>
        </w:rPr>
        <w:t>visited.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93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 the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 after</w:t>
      </w:r>
      <w:r w:rsidRPr="001D1C02">
        <w:t xml:space="preserve"> </w:t>
      </w:r>
      <w:r w:rsidRPr="001D1C02">
        <w:rPr>
          <w:spacing w:val="-1"/>
        </w:rPr>
        <w:t>closeout.</w:t>
      </w:r>
    </w:p>
    <w:p w14:paraId="1BE92F7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3" w14:textId="77777777" w:rsidR="00687195" w:rsidRPr="001D1C02" w:rsidRDefault="0004400B">
      <w:pPr>
        <w:pStyle w:val="BodyText"/>
        <w:ind w:right="172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t xml:space="preserve">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</w:p>
    <w:p w14:paraId="1BE92F7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75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369" w:name="8.6_Mail_Groups,_Alerts_and_Bulletins"/>
      <w:bookmarkStart w:id="370" w:name="_bookmark124"/>
      <w:bookmarkEnd w:id="369"/>
      <w:bookmarkEnd w:id="370"/>
      <w:r w:rsidRPr="001D1C02">
        <w:rPr>
          <w:spacing w:val="-1"/>
        </w:rPr>
        <w:t>Mail Groups, Alerts and Bulletins</w:t>
      </w:r>
    </w:p>
    <w:p w14:paraId="1BE92F76" w14:textId="77777777" w:rsidR="00687195" w:rsidRPr="001D1C02" w:rsidRDefault="0004400B">
      <w:pPr>
        <w:pStyle w:val="BodyText"/>
        <w:spacing w:before="58"/>
        <w:ind w:left="139" w:right="212"/>
      </w:pPr>
      <w:r w:rsidRPr="001D1C02">
        <w:t xml:space="preserve">Mail </w:t>
      </w:r>
      <w:r w:rsidRPr="001D1C02">
        <w:rPr>
          <w:spacing w:val="-1"/>
        </w:rPr>
        <w:t xml:space="preserve">Groups </w:t>
      </w:r>
      <w:r w:rsidRPr="001D1C02">
        <w:t xml:space="preserve">and </w:t>
      </w:r>
      <w:r w:rsidRPr="001D1C02">
        <w:rPr>
          <w:spacing w:val="-1"/>
        </w:rPr>
        <w:t>Bulletins</w:t>
      </w:r>
      <w:r w:rsidRPr="001D1C02">
        <w:t xml:space="preserve"> are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none of</w:t>
      </w:r>
      <w:r w:rsidRPr="001D1C02">
        <w:rPr>
          <w:spacing w:val="-1"/>
        </w:rPr>
        <w:t xml:space="preserve"> </w:t>
      </w:r>
      <w:r w:rsidRPr="001D1C02">
        <w:t>these.</w:t>
      </w:r>
    </w:p>
    <w:p w14:paraId="1BE92F7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There</w:t>
      </w:r>
      <w:r w:rsidRPr="001D1C02">
        <w:t xml:space="preserve"> is </w:t>
      </w:r>
      <w:r w:rsidRPr="001D1C02">
        <w:rPr>
          <w:spacing w:val="-1"/>
        </w:rPr>
        <w:t>only</w:t>
      </w:r>
      <w:r w:rsidRPr="001D1C02">
        <w:t xml:space="preserve"> one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created</w:t>
      </w:r>
      <w:r w:rsidRPr="001D1C02">
        <w:t xml:space="preserve"> by the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Service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send </w:t>
      </w:r>
      <w:r w:rsidRPr="001D1C02">
        <w:rPr>
          <w:spacing w:val="-1"/>
        </w:rPr>
        <w:t xml:space="preserve">off </w:t>
      </w:r>
      <w:r w:rsidRPr="001D1C02">
        <w:t>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email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zero </w:t>
      </w:r>
      <w:r w:rsidRPr="001D1C02">
        <w:rPr>
          <w:spacing w:val="-1"/>
        </w:rPr>
        <w:t>Raw Stays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imported</w:t>
      </w:r>
      <w:r w:rsidRPr="001D1C02">
        <w:t xml:space="preserve"> in the </w:t>
      </w:r>
      <w:r w:rsidRPr="001D1C02">
        <w:rPr>
          <w:spacing w:val="-1"/>
        </w:rPr>
        <w:t>past</w:t>
      </w:r>
      <w:r w:rsidRPr="001D1C02">
        <w:t xml:space="preserve"> </w:t>
      </w:r>
      <w:r w:rsidRPr="001D1C02">
        <w:rPr>
          <w:spacing w:val="-1"/>
        </w:rPr>
        <w:t>three</w:t>
      </w:r>
      <w:r w:rsidRPr="001D1C02">
        <w:t xml:space="preserve"> hours.</w:t>
      </w:r>
    </w:p>
    <w:p w14:paraId="1BE92F79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7A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spacing w:before="38"/>
        <w:ind w:hanging="576"/>
        <w:rPr>
          <w:b w:val="0"/>
          <w:bCs w:val="0"/>
        </w:rPr>
      </w:pPr>
      <w:bookmarkStart w:id="371" w:name="8.7_Security_-_Contingency_Planning"/>
      <w:bookmarkStart w:id="372" w:name="_bookmark125"/>
      <w:bookmarkEnd w:id="371"/>
      <w:bookmarkEnd w:id="372"/>
      <w:r w:rsidRPr="001D1C02">
        <w:rPr>
          <w:spacing w:val="-1"/>
        </w:rPr>
        <w:lastRenderedPageBreak/>
        <w:t xml:space="preserve">Security </w:t>
      </w:r>
      <w:r w:rsidRPr="001D1C02">
        <w:t>-</w:t>
      </w:r>
      <w:r w:rsidRPr="001D1C02">
        <w:rPr>
          <w:spacing w:val="-1"/>
        </w:rPr>
        <w:t xml:space="preserve"> Contingency</w:t>
      </w:r>
      <w:r w:rsidRPr="001D1C02">
        <w:t xml:space="preserve"> </w:t>
      </w:r>
      <w:r w:rsidRPr="001D1C02">
        <w:rPr>
          <w:spacing w:val="-1"/>
        </w:rPr>
        <w:t>Planning</w:t>
      </w:r>
    </w:p>
    <w:p w14:paraId="1BE92F7B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7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7E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73" w:name="8.7.1_Contingency_Planning_Policy_and_Pr"/>
      <w:bookmarkStart w:id="374" w:name="_bookmark126"/>
      <w:bookmarkEnd w:id="373"/>
      <w:bookmarkEnd w:id="374"/>
      <w:r w:rsidRPr="001D1C02">
        <w:rPr>
          <w:spacing w:val="-1"/>
        </w:rPr>
        <w:t>Contingency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Planning</w:t>
      </w:r>
      <w:r w:rsidRPr="001D1C02">
        <w:rPr>
          <w:spacing w:val="-14"/>
        </w:rPr>
        <w:t xml:space="preserve"> </w:t>
      </w:r>
      <w:r w:rsidRPr="001D1C02">
        <w:t>Policy</w:t>
      </w:r>
      <w:r w:rsidRPr="001D1C02">
        <w:rPr>
          <w:spacing w:val="-17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14:paraId="1BE92F7F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planning </w:t>
      </w:r>
      <w:r w:rsidRPr="001D1C02">
        <w:rPr>
          <w:spacing w:val="-1"/>
        </w:rPr>
        <w:t>policy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 entities,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compliance;</w:t>
      </w:r>
      <w:r w:rsidRPr="001D1C02">
        <w:t xml:space="preserve"> and </w:t>
      </w:r>
      <w:r w:rsidRPr="001D1C02">
        <w:rPr>
          <w:spacing w:val="-1"/>
        </w:rPr>
        <w:t>(ii)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>formal,</w:t>
      </w:r>
      <w:r w:rsidRPr="001D1C02">
        <w:t xml:space="preserve"> </w:t>
      </w:r>
      <w:r w:rsidRPr="001D1C02">
        <w:rPr>
          <w:spacing w:val="-1"/>
        </w:rPr>
        <w:t>documented</w:t>
      </w:r>
      <w:r w:rsidRPr="001D1C02">
        <w:t xml:space="preserve"> procedures to </w:t>
      </w:r>
      <w:r w:rsidRPr="001D1C02">
        <w:rPr>
          <w:spacing w:val="-1"/>
        </w:rPr>
        <w:t>facilitate</w:t>
      </w:r>
      <w:r w:rsidRPr="001D1C02">
        <w:t xml:space="preserve"> the</w:t>
      </w:r>
      <w:r w:rsidRPr="001D1C02">
        <w:rPr>
          <w:spacing w:val="-1"/>
        </w:rPr>
        <w:t xml:space="preserve">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rPr>
          <w:spacing w:val="89"/>
        </w:rPr>
        <w:t xml:space="preserve"> </w:t>
      </w:r>
      <w:r w:rsidRPr="001D1C02">
        <w:t>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8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1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</w:t>
      </w:r>
      <w:proofErr w:type="gramStart"/>
      <w:r w:rsidRPr="001D1C02">
        <w:t xml:space="preserve">control </w:t>
      </w:r>
      <w:bookmarkStart w:id="375" w:name="8.7.2_Contingency_Plan"/>
      <w:bookmarkEnd w:id="375"/>
      <w:r w:rsidRPr="001D1C02">
        <w:t xml:space="preserve"> </w:t>
      </w:r>
      <w:bookmarkStart w:id="376" w:name="_bookmark127"/>
      <w:bookmarkEnd w:id="376"/>
      <w:r w:rsidRPr="001D1C02">
        <w:t>provided</w:t>
      </w:r>
      <w:proofErr w:type="gramEnd"/>
      <w:r w:rsidRPr="001D1C02">
        <w:t xml:space="preserve">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8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83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Contingency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Plan</w:t>
      </w:r>
    </w:p>
    <w:p w14:paraId="1BE92F84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implements</w:t>
      </w:r>
      <w:r w:rsidRPr="001D1C02">
        <w:t xml:space="preserve"> a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8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addressing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assigned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the </w:t>
      </w:r>
      <w:r w:rsidRPr="001D1C02">
        <w:rPr>
          <w:spacing w:val="-1"/>
        </w:rPr>
        <w:t>system 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failure.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</w:t>
      </w:r>
      <w:r w:rsidRPr="001D1C02">
        <w:t xml:space="preserve"> to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>personnel.</w:t>
      </w:r>
    </w:p>
    <w:p w14:paraId="1BE92F8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6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is </w:t>
      </w:r>
      <w:r w:rsidRPr="001D1C02">
        <w:rPr>
          <w:spacing w:val="-1"/>
        </w:rPr>
        <w:t>dependent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production</w:t>
      </w:r>
      <w:r w:rsidRPr="001D1C02">
        <w:t xml:space="preserve"> site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maintain,</w:t>
      </w:r>
      <w:r w:rsidRPr="001D1C02">
        <w:t xml:space="preserve"> and test</w:t>
      </w:r>
      <w:r w:rsidRPr="001D1C02">
        <w:rPr>
          <w:spacing w:val="-1"/>
        </w:rPr>
        <w:t xml:space="preserve"> their 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boundaries.</w:t>
      </w:r>
      <w:r w:rsidRPr="001D1C02">
        <w:t xml:space="preserve"> </w:t>
      </w:r>
      <w:r w:rsidRPr="001D1C02">
        <w:rPr>
          <w:spacing w:val="-1"/>
        </w:rPr>
        <w:t>The 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125"/>
        </w:rPr>
        <w:t xml:space="preserve"> </w:t>
      </w:r>
      <w:r w:rsidRPr="001D1C02">
        <w:t>assigned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failure.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 and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key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personnel.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met.</w:t>
      </w:r>
    </w:p>
    <w:p w14:paraId="1BE92F8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88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77" w:name="8.7.3_Contingency_Training"/>
      <w:bookmarkStart w:id="378" w:name="_bookmark128"/>
      <w:bookmarkEnd w:id="377"/>
      <w:bookmarkEnd w:id="378"/>
      <w:r w:rsidRPr="001D1C02">
        <w:rPr>
          <w:spacing w:val="-1"/>
        </w:rPr>
        <w:t>Contingency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Training</w:t>
      </w:r>
    </w:p>
    <w:p w14:paraId="1BE92F89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trains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roles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responsibilities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respect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>and provides</w:t>
      </w:r>
      <w:r w:rsidRPr="001D1C02">
        <w:rPr>
          <w:spacing w:val="-1"/>
        </w:rPr>
        <w:t xml:space="preserve"> refresher training.</w:t>
      </w:r>
    </w:p>
    <w:p w14:paraId="1BE92F8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(1)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incorporates</w:t>
      </w:r>
      <w:r w:rsidRPr="001D1C02">
        <w:t xml:space="preserve"> </w:t>
      </w:r>
      <w:r w:rsidRPr="001D1C02">
        <w:rPr>
          <w:spacing w:val="-1"/>
        </w:rPr>
        <w:t>simulated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training</w:t>
      </w:r>
      <w:r w:rsidRPr="001D1C02">
        <w:t xml:space="preserve"> to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effective response</w:t>
      </w:r>
      <w:r w:rsidRPr="001D1C02">
        <w:t xml:space="preserve"> by </w:t>
      </w:r>
      <w:r w:rsidRPr="001D1C02">
        <w:rPr>
          <w:spacing w:val="-1"/>
        </w:rPr>
        <w:t>personnel</w:t>
      </w:r>
      <w:r w:rsidRPr="001D1C02">
        <w:t xml:space="preserve"> in </w:t>
      </w:r>
      <w:r w:rsidRPr="001D1C02">
        <w:rPr>
          <w:spacing w:val="-1"/>
        </w:rPr>
        <w:t>crisis situations.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provide a </w:t>
      </w:r>
      <w:r w:rsidRPr="001D1C02">
        <w:rPr>
          <w:spacing w:val="-1"/>
        </w:rPr>
        <w:t>more</w:t>
      </w:r>
      <w:r w:rsidRPr="001D1C02">
        <w:t xml:space="preserve"> thorough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realistic</w:t>
      </w:r>
      <w:r w:rsidRPr="001D1C02">
        <w:t xml:space="preserve"> </w:t>
      </w:r>
      <w:r w:rsidRPr="001D1C02">
        <w:rPr>
          <w:spacing w:val="-1"/>
        </w:rPr>
        <w:t>training</w:t>
      </w:r>
      <w:r w:rsidRPr="001D1C02">
        <w:t xml:space="preserve"> </w:t>
      </w:r>
      <w:r w:rsidRPr="001D1C02">
        <w:rPr>
          <w:spacing w:val="-1"/>
        </w:rPr>
        <w:t>environment.</w:t>
      </w:r>
    </w:p>
    <w:p w14:paraId="1BE92F8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D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</w:t>
      </w:r>
      <w:r w:rsidRPr="001D1C02">
        <w:rPr>
          <w:spacing w:val="-1"/>
        </w:rPr>
        <w:t xml:space="preserve"> wide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VA-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8E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8F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379" w:name="8.7.4_Contingency_Plan_Testing_and_Exerc"/>
      <w:bookmarkStart w:id="380" w:name="_bookmark129"/>
      <w:bookmarkEnd w:id="379"/>
      <w:bookmarkEnd w:id="380"/>
      <w:r w:rsidRPr="001D1C02">
        <w:rPr>
          <w:spacing w:val="-1"/>
        </w:rPr>
        <w:lastRenderedPageBreak/>
        <w:t>Contingency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Testing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t>Exercises</w:t>
      </w:r>
    </w:p>
    <w:p w14:paraId="1BE92F90" w14:textId="77777777"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 xml:space="preserve">tests </w:t>
      </w:r>
      <w:r w:rsidRPr="001D1C02">
        <w:t xml:space="preserve">and/or </w:t>
      </w:r>
      <w:r w:rsidRPr="001D1C02">
        <w:rPr>
          <w:spacing w:val="-1"/>
        </w:rPr>
        <w:t>exercises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information</w:t>
      </w:r>
      <w:r w:rsidRPr="001D1C02">
        <w:rPr>
          <w:spacing w:val="10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using to </w:t>
      </w:r>
      <w:r w:rsidRPr="001D1C02">
        <w:rPr>
          <w:spacing w:val="-1"/>
        </w:rPr>
        <w:t>determine</w:t>
      </w:r>
      <w:r w:rsidRPr="001D1C02">
        <w:t xml:space="preserve"> the </w:t>
      </w:r>
      <w:r w:rsidRPr="001D1C02">
        <w:rPr>
          <w:spacing w:val="-1"/>
        </w:rPr>
        <w:t>plan’s effectiveness</w:t>
      </w:r>
      <w:r w:rsidRPr="001D1C02">
        <w:t xml:space="preserve"> and the </w:t>
      </w:r>
      <w:r w:rsidRPr="001D1C02">
        <w:rPr>
          <w:spacing w:val="-1"/>
        </w:rPr>
        <w:t>organization’s readiness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7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test/exercise</w:t>
      </w:r>
      <w:r w:rsidRPr="001D1C02">
        <w:t xml:space="preserve"> </w:t>
      </w:r>
      <w:r w:rsidRPr="001D1C02">
        <w:rPr>
          <w:spacing w:val="-1"/>
        </w:rPr>
        <w:t xml:space="preserve">results </w:t>
      </w:r>
      <w:r w:rsidRPr="001D1C02">
        <w:t xml:space="preserve">and </w:t>
      </w:r>
      <w:r w:rsidRPr="001D1C02">
        <w:rPr>
          <w:spacing w:val="-1"/>
        </w:rPr>
        <w:t>initiates corrective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actions.</w:t>
      </w:r>
    </w:p>
    <w:p w14:paraId="1BE92F9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2" w14:textId="77777777" w:rsidR="00687195" w:rsidRPr="001D1C02" w:rsidRDefault="0004400B">
      <w:pPr>
        <w:pStyle w:val="BodyText"/>
        <w:ind w:right="212"/>
        <w:rPr>
          <w:rFonts w:ascii="Arial" w:eastAsia="Arial" w:hAnsi="Arial" w:cs="Arial"/>
          <w:sz w:val="20"/>
          <w:szCs w:val="20"/>
        </w:rPr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MODERATE </w:t>
      </w:r>
      <w:r w:rsidRPr="001D1C02">
        <w:t xml:space="preserve">and </w:t>
      </w:r>
      <w:r w:rsidRPr="001D1C02">
        <w:rPr>
          <w:spacing w:val="-1"/>
        </w:rPr>
        <w:t>HIGH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done by </w:t>
      </w:r>
      <w:r w:rsidRPr="001D1C02">
        <w:rPr>
          <w:spacing w:val="-1"/>
        </w:rPr>
        <w:t>monitoring</w:t>
      </w:r>
      <w:r w:rsidRPr="001D1C02">
        <w:rPr>
          <w:spacing w:val="95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 xml:space="preserve">control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CP-4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documenting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</w:t>
      </w:r>
      <w:r w:rsidRPr="001D1C02">
        <w:rPr>
          <w:spacing w:val="68"/>
        </w:rPr>
        <w:t xml:space="preserve"> </w:t>
      </w:r>
      <w:r w:rsidRPr="001D1C02">
        <w:rPr>
          <w:spacing w:val="-1"/>
        </w:rPr>
        <w:t>FISMA</w:t>
      </w:r>
      <w:r w:rsidRPr="001D1C02">
        <w:rPr>
          <w:rFonts w:ascii="Arial"/>
          <w:spacing w:val="-1"/>
          <w:sz w:val="20"/>
        </w:rPr>
        <w:t>.</w:t>
      </w:r>
    </w:p>
    <w:p w14:paraId="1BE92F93" w14:textId="77777777" w:rsidR="00687195" w:rsidRPr="001D1C02" w:rsidRDefault="00687195">
      <w:pPr>
        <w:rPr>
          <w:rFonts w:ascii="Arial" w:eastAsia="Arial" w:hAnsi="Arial" w:cs="Arial"/>
          <w:sz w:val="20"/>
          <w:szCs w:val="20"/>
        </w:rPr>
      </w:pPr>
    </w:p>
    <w:p w14:paraId="1BE92F94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9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9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81" w:name="8.7.5_Contingency_Plan_Update"/>
      <w:bookmarkStart w:id="382" w:name="_bookmark130"/>
      <w:bookmarkEnd w:id="381"/>
      <w:bookmarkEnd w:id="382"/>
      <w:r w:rsidRPr="001D1C02">
        <w:rPr>
          <w:spacing w:val="-1"/>
        </w:rPr>
        <w:t>Contingency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Update</w:t>
      </w:r>
    </w:p>
    <w:p w14:paraId="1BE92F97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revises</w:t>
      </w:r>
      <w:r w:rsidRPr="001D1C02">
        <w:rPr>
          <w:spacing w:val="97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system/organizational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or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during </w:t>
      </w:r>
      <w:r w:rsidRPr="001D1C02">
        <w:rPr>
          <w:spacing w:val="-1"/>
        </w:rPr>
        <w:t>plan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testing.</w:t>
      </w:r>
    </w:p>
    <w:p w14:paraId="1BE92F9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9" w14:textId="77777777" w:rsidR="00687195" w:rsidRPr="001D1C02" w:rsidRDefault="0004400B">
      <w:pPr>
        <w:pStyle w:val="BodyText"/>
        <w:ind w:right="172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dependent</w:t>
      </w:r>
      <w:r w:rsidRPr="001D1C02">
        <w:rPr>
          <w:spacing w:val="-1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 xml:space="preserve">CDCO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maintain,</w:t>
      </w:r>
      <w:r w:rsidRPr="001D1C02">
        <w:rPr>
          <w:spacing w:val="9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rPr>
          <w:spacing w:val="107"/>
        </w:rPr>
        <w:t xml:space="preserve"> </w:t>
      </w:r>
      <w:r w:rsidRPr="001D1C02">
        <w:t>boundaries.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CDCO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 xml:space="preserve">maintenance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</w:t>
      </w:r>
      <w:r w:rsidRPr="001D1C02">
        <w:t xml:space="preserve"> are </w:t>
      </w:r>
      <w:r w:rsidRPr="001D1C02">
        <w:rPr>
          <w:spacing w:val="-1"/>
        </w:rPr>
        <w:t>met.</w:t>
      </w:r>
    </w:p>
    <w:p w14:paraId="1BE92F9A" w14:textId="77777777" w:rsidR="00687195" w:rsidRPr="001D1C02" w:rsidRDefault="0004400B">
      <w:pPr>
        <w:pStyle w:val="BodyText"/>
        <w:ind w:right="3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revise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required.</w:t>
      </w:r>
    </w:p>
    <w:p w14:paraId="1BE92F9B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9C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83" w:name="8.7.6_Alternate_Storage_Site"/>
      <w:bookmarkStart w:id="384" w:name="_bookmark131"/>
      <w:bookmarkEnd w:id="383"/>
      <w:bookmarkEnd w:id="384"/>
      <w:r w:rsidRPr="001D1C02">
        <w:rPr>
          <w:spacing w:val="-1"/>
        </w:rPr>
        <w:t>Alternate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Site</w:t>
      </w:r>
    </w:p>
    <w:p w14:paraId="1BE92F9D" w14:textId="77777777"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and </w:t>
      </w:r>
      <w:r w:rsidRPr="001D1C02">
        <w:rPr>
          <w:spacing w:val="-1"/>
        </w:rPr>
        <w:t>initiates 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rPr>
          <w:spacing w:val="11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frequency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rPr>
          <w:spacing w:val="89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backups and the</w:t>
      </w:r>
      <w:r w:rsidRPr="001D1C02">
        <w:rPr>
          <w:spacing w:val="-1"/>
        </w:rPr>
        <w:t xml:space="preserve"> transfer</w:t>
      </w:r>
      <w:r w:rsidRPr="001D1C02">
        <w:t xml:space="preserve"> </w:t>
      </w:r>
      <w:r w:rsidRPr="001D1C02">
        <w:rPr>
          <w:spacing w:val="-1"/>
        </w:rPr>
        <w:t xml:space="preserve">rate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(if</w:t>
      </w:r>
      <w:r w:rsidRPr="001D1C02">
        <w:rPr>
          <w:spacing w:val="-1"/>
        </w:rPr>
        <w:t xml:space="preserve"> </w:t>
      </w:r>
      <w:r w:rsidRPr="001D1C02">
        <w:t>so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 xml:space="preserve">designated) </w:t>
      </w:r>
      <w:r w:rsidRPr="001D1C02">
        <w:t xml:space="preserve">are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objectives and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objectives.</w:t>
      </w:r>
    </w:p>
    <w:p w14:paraId="1BE92F9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F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identifies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 </w:t>
      </w:r>
      <w:r w:rsidRPr="001D1C02">
        <w:rPr>
          <w:spacing w:val="-1"/>
        </w:rPr>
        <w:t>site</w:t>
      </w:r>
      <w:r w:rsidRPr="001D1C02">
        <w:t xml:space="preserve"> so as </w:t>
      </w:r>
      <w:r w:rsidRPr="001D1C02">
        <w:rPr>
          <w:spacing w:val="-1"/>
        </w:rPr>
        <w:t>not</w:t>
      </w:r>
      <w:r w:rsidRPr="001D1C02">
        <w:t xml:space="preserve"> to 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same</w:t>
      </w:r>
      <w:r w:rsidRPr="001D1C02">
        <w:rPr>
          <w:spacing w:val="73"/>
        </w:rPr>
        <w:t xml:space="preserve"> </w:t>
      </w:r>
      <w:r w:rsidRPr="001D1C02">
        <w:t>hazards.</w:t>
      </w:r>
      <w:r w:rsidRPr="001D1C02">
        <w:rPr>
          <w:spacing w:val="-2"/>
        </w:rPr>
        <w:t xml:space="preserve"> </w:t>
      </w:r>
      <w:r w:rsidRPr="001D1C02">
        <w:t>(2)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(3)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potential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to</w:t>
      </w:r>
      <w:r w:rsidRPr="001D1C02">
        <w:rPr>
          <w:spacing w:val="12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 xml:space="preserve">disaster </w:t>
      </w:r>
      <w:r w:rsidRPr="001D1C02">
        <w:t xml:space="preserve">and </w:t>
      </w:r>
      <w:r w:rsidRPr="001D1C02">
        <w:rPr>
          <w:spacing w:val="-1"/>
        </w:rPr>
        <w:t>outlines explicit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FA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identifies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off-site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facility,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 </w:t>
      </w:r>
      <w:r w:rsidRPr="001D1C02">
        <w:rPr>
          <w:spacing w:val="-1"/>
        </w:rPr>
        <w:t>critical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platform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 xml:space="preserve">will </w:t>
      </w:r>
      <w:r w:rsidRPr="001D1C02">
        <w:t>be stored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site.</w:t>
      </w:r>
    </w:p>
    <w:p w14:paraId="1BE92FA2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A3" w14:textId="77777777" w:rsidR="00687195" w:rsidRPr="001D1C02" w:rsidRDefault="0004400B">
      <w:pPr>
        <w:pStyle w:val="BodyText"/>
        <w:spacing w:before="56"/>
        <w:ind w:left="139" w:right="229"/>
      </w:pPr>
      <w:r w:rsidRPr="001D1C02">
        <w:rPr>
          <w:spacing w:val="-1"/>
        </w:rPr>
        <w:lastRenderedPageBreak/>
        <w:t>The</w:t>
      </w:r>
      <w:r w:rsidRPr="001D1C02">
        <w:t xml:space="preserve"> </w:t>
      </w:r>
      <w:r w:rsidRPr="001D1C02">
        <w:rPr>
          <w:spacing w:val="-1"/>
        </w:rPr>
        <w:t xml:space="preserve">off-site </w:t>
      </w:r>
      <w:r w:rsidRPr="001D1C02">
        <w:t xml:space="preserve">storage </w:t>
      </w:r>
      <w:r w:rsidRPr="001D1C02">
        <w:rPr>
          <w:spacing w:val="-1"/>
        </w:rPr>
        <w:t>facility</w:t>
      </w:r>
      <w:r w:rsidRPr="001D1C02">
        <w:t xml:space="preserve"> is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</w:t>
      </w:r>
      <w:r w:rsidRPr="001D1C02">
        <w:rPr>
          <w:spacing w:val="-1"/>
        </w:rPr>
        <w:t xml:space="preserve"> site </w:t>
      </w:r>
      <w:r w:rsidRPr="001D1C02">
        <w:t>so as not to</w:t>
      </w:r>
      <w:r w:rsidRPr="001D1C02">
        <w:rPr>
          <w:spacing w:val="79"/>
        </w:rPr>
        <w:t xml:space="preserve"> </w:t>
      </w:r>
      <w:r w:rsidRPr="001D1C02">
        <w:t xml:space="preserve">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hazards,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effective recovery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operations.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also uses </w:t>
      </w:r>
      <w:r w:rsidRPr="001D1C02">
        <w:rPr>
          <w:spacing w:val="-1"/>
        </w:rPr>
        <w:t>several offsite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approaches</w:t>
      </w:r>
      <w:r w:rsidRPr="001D1C02">
        <w:t xml:space="preserve"> ranging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warm </w:t>
      </w:r>
      <w:r w:rsidRPr="001D1C02">
        <w:t xml:space="preserve">sites </w:t>
      </w:r>
      <w:r w:rsidRPr="001D1C02">
        <w:rPr>
          <w:spacing w:val="-1"/>
        </w:rPr>
        <w:t>with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storage,</w:t>
      </w:r>
      <w:r w:rsidRPr="001D1C02">
        <w:t xml:space="preserve"> </w:t>
      </w:r>
      <w:r w:rsidRPr="001D1C02">
        <w:rPr>
          <w:spacing w:val="-1"/>
        </w:rPr>
        <w:t>offsite</w:t>
      </w:r>
      <w:r w:rsidRPr="001D1C02">
        <w:t xml:space="preserve"> tape </w:t>
      </w:r>
      <w:r w:rsidRPr="001D1C02">
        <w:rPr>
          <w:spacing w:val="-1"/>
        </w:rPr>
        <w:t>storage</w:t>
      </w:r>
      <w:r w:rsidRPr="001D1C02">
        <w:t xml:space="preserve"> and an </w:t>
      </w:r>
      <w:r w:rsidRPr="001D1C02">
        <w:rPr>
          <w:spacing w:val="-1"/>
        </w:rPr>
        <w:t>offsite</w:t>
      </w:r>
      <w:r w:rsidRPr="001D1C02">
        <w:t xml:space="preserve"> </w:t>
      </w:r>
      <w:r w:rsidRPr="001D1C02">
        <w:rPr>
          <w:spacing w:val="-1"/>
        </w:rPr>
        <w:t>subscription</w:t>
      </w:r>
      <w:r w:rsidRPr="001D1C02">
        <w:t xml:space="preserve"> </w:t>
      </w:r>
      <w:r w:rsidRPr="001D1C02">
        <w:rPr>
          <w:spacing w:val="-1"/>
        </w:rPr>
        <w:t>worksite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center.</w:t>
      </w:r>
    </w:p>
    <w:p w14:paraId="1BE92FA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5" w14:textId="77777777" w:rsidR="00687195" w:rsidRPr="001D1C02" w:rsidRDefault="0004400B">
      <w:pPr>
        <w:pStyle w:val="BodyText"/>
        <w:ind w:right="22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an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and </w:t>
      </w:r>
      <w:r w:rsidRPr="001D1C02">
        <w:rPr>
          <w:spacing w:val="-1"/>
        </w:rPr>
        <w:t>initiate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agreements</w:t>
      </w:r>
      <w:r w:rsidRPr="001D1C02">
        <w:rPr>
          <w:spacing w:val="109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rPr>
          <w:spacing w:val="9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rPr>
          <w:spacing w:val="95"/>
        </w:rPr>
        <w:t xml:space="preserve"> </w:t>
      </w:r>
      <w:r w:rsidRPr="001D1C02">
        <w:t xml:space="preserve">hazards.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is</w:t>
      </w:r>
      <w:r w:rsidRPr="001D1C02">
        <w:rPr>
          <w:spacing w:val="-1"/>
        </w:rPr>
        <w:t xml:space="preserve"> configured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timely</w:t>
      </w:r>
      <w:r w:rsidRPr="001D1C02">
        <w:t xml:space="preserve"> and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potential</w:t>
      </w:r>
      <w:r w:rsidRPr="001D1C02">
        <w:t xml:space="preserve"> </w:t>
      </w:r>
      <w:r w:rsidRPr="001D1C02">
        <w:rPr>
          <w:spacing w:val="-1"/>
        </w:rPr>
        <w:t xml:space="preserve">vulnerabilities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identified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an area-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disaster.</w:t>
      </w:r>
    </w:p>
    <w:p w14:paraId="1BE92FA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A7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85" w:name="8.7.7_Alternate_Processing_Site"/>
      <w:bookmarkStart w:id="386" w:name="_bookmark132"/>
      <w:bookmarkEnd w:id="385"/>
      <w:bookmarkEnd w:id="386"/>
      <w:r w:rsidRPr="001D1C02">
        <w:rPr>
          <w:spacing w:val="-1"/>
        </w:rPr>
        <w:t>Alternate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Site</w:t>
      </w:r>
    </w:p>
    <w:p w14:paraId="1BE92FA8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rPr>
          <w:spacing w:val="74"/>
        </w:rPr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are </w:t>
      </w:r>
      <w:r w:rsidRPr="001D1C02">
        <w:rPr>
          <w:spacing w:val="-1"/>
        </w:rPr>
        <w:t>unavailable.</w:t>
      </w:r>
    </w:p>
    <w:p w14:paraId="1BE92FA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A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Equipment</w:t>
      </w:r>
      <w:r w:rsidRPr="001D1C02">
        <w:t xml:space="preserve"> and supplies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resume</w:t>
      </w:r>
      <w:r w:rsidRPr="001D1C02">
        <w:t xml:space="preserve"> operations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organization-defined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period</w:t>
      </w:r>
      <w:r w:rsidRPr="001D1C02">
        <w:rPr>
          <w:spacing w:val="-2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either</w:t>
      </w:r>
      <w:r w:rsidRPr="001D1C02">
        <w:t xml:space="preserve"> </w:t>
      </w:r>
      <w:r w:rsidRPr="001D1C02">
        <w:rPr>
          <w:spacing w:val="-1"/>
        </w:rPr>
        <w:t>available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contracts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rPr>
          <w:spacing w:val="103"/>
        </w:rPr>
        <w:t xml:space="preserve"> </w:t>
      </w:r>
      <w:r w:rsidRPr="001D1C02">
        <w:t xml:space="preserve">to support </w:t>
      </w:r>
      <w:r w:rsidRPr="001D1C02">
        <w:rPr>
          <w:spacing w:val="-1"/>
        </w:rPr>
        <w:t>delivery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 </w:t>
      </w:r>
      <w:r w:rsidRPr="001D1C02">
        <w:rPr>
          <w:spacing w:val="-1"/>
        </w:rPr>
        <w:t>Timeframes</w:t>
      </w:r>
      <w:r w:rsidRPr="001D1C02">
        <w:t xml:space="preserve"> to </w:t>
      </w:r>
      <w:r w:rsidRPr="001D1C02">
        <w:rPr>
          <w:spacing w:val="-1"/>
        </w:rPr>
        <w:t>resume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organization-established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objectives.</w:t>
      </w:r>
      <w:r w:rsidRPr="001D1C02">
        <w:t xml:space="preserve"> (1)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rPr>
          <w:spacing w:val="135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geographically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site so</w:t>
      </w:r>
      <w:r w:rsidRPr="001D1C02">
        <w:rPr>
          <w:spacing w:val="113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hazards.</w:t>
      </w:r>
      <w:r w:rsidRPr="001D1C02">
        <w:rPr>
          <w:spacing w:val="-2"/>
        </w:rPr>
        <w:t xml:space="preserve"> </w:t>
      </w:r>
      <w:r w:rsidRPr="001D1C02">
        <w:t xml:space="preserve">(2)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potential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accessibility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to 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disaster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outlines</w:t>
      </w:r>
      <w:r w:rsidRPr="001D1C02">
        <w:t xml:space="preserve"> </w:t>
      </w:r>
      <w:r w:rsidRPr="001D1C02">
        <w:rPr>
          <w:spacing w:val="-1"/>
        </w:rPr>
        <w:t>explicit</w:t>
      </w:r>
      <w:r w:rsidRPr="001D1C02"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  <w:r w:rsidRPr="001D1C02">
        <w:t xml:space="preserve"> </w:t>
      </w:r>
      <w:r w:rsidRPr="001D1C02">
        <w:rPr>
          <w:spacing w:val="-1"/>
        </w:rPr>
        <w:t>(3)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develops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priority-of-service</w:t>
      </w:r>
      <w:r w:rsidRPr="001D1C02">
        <w:t xml:space="preserve"> </w:t>
      </w:r>
      <w:r w:rsidRPr="001D1C02">
        <w:rPr>
          <w:spacing w:val="-1"/>
        </w:rPr>
        <w:t xml:space="preserve">provisions </w:t>
      </w:r>
      <w:r w:rsidRPr="001D1C02">
        <w:t xml:space="preserve">in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availability</w:t>
      </w:r>
      <w:r w:rsidRPr="001D1C02">
        <w:t xml:space="preserve"> </w:t>
      </w:r>
      <w:r w:rsidRPr="001D1C02">
        <w:rPr>
          <w:spacing w:val="-1"/>
        </w:rPr>
        <w:t>requirements.</w:t>
      </w:r>
      <w:r w:rsidRPr="001D1C02">
        <w:t xml:space="preserve"> (4)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it</w:t>
      </w:r>
      <w:r w:rsidRPr="001D1C02">
        <w:rPr>
          <w:spacing w:val="-1"/>
        </w:rPr>
        <w:t xml:space="preserve"> </w:t>
      </w:r>
      <w:r w:rsidRPr="001D1C02">
        <w:t>is ready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used as </w:t>
      </w:r>
      <w:r w:rsidRPr="001D1C02">
        <w:rPr>
          <w:spacing w:val="-1"/>
        </w:rPr>
        <w:t xml:space="preserve">the operational </w:t>
      </w:r>
      <w:r w:rsidRPr="001D1C02">
        <w:t xml:space="preserve">site </w:t>
      </w:r>
      <w:r w:rsidRPr="001D1C02">
        <w:rPr>
          <w:spacing w:val="-1"/>
        </w:rPr>
        <w:t>supporting</w:t>
      </w:r>
      <w:r w:rsidRPr="001D1C02">
        <w:t xml:space="preserve"> a </w:t>
      </w:r>
      <w:r w:rsidRPr="001D1C02">
        <w:rPr>
          <w:spacing w:val="-1"/>
        </w:rPr>
        <w:t>minimum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capability.</w:t>
      </w:r>
    </w:p>
    <w:p w14:paraId="1BE92FA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C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</w:p>
    <w:p w14:paraId="1BE92FA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E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plans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identify</w:t>
      </w:r>
      <w:r w:rsidRPr="001D1C02">
        <w:t xml:space="preserve"> 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sites,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are 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t xml:space="preserve"> and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equipment</w:t>
      </w:r>
      <w:r w:rsidRPr="001D1C02">
        <w:t xml:space="preserve"> is </w:t>
      </w:r>
      <w:r w:rsidRPr="001D1C02">
        <w:rPr>
          <w:spacing w:val="-1"/>
        </w:rPr>
        <w:t>pre-positioned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site.</w:t>
      </w:r>
    </w:p>
    <w:p w14:paraId="1BE92FA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0" w14:textId="77777777"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341"/>
      </w:pPr>
      <w:r w:rsidRPr="001D1C02">
        <w:rPr>
          <w:spacing w:val="-1"/>
        </w:rPr>
        <w:t>CDCO’s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base</w:t>
      </w:r>
      <w:r w:rsidRPr="001D1C02">
        <w:rPr>
          <w:spacing w:val="-1"/>
        </w:rPr>
        <w:t xml:space="preserve">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99%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availability.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availability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bounded by the </w:t>
      </w:r>
      <w:r w:rsidRPr="001D1C02">
        <w:rPr>
          <w:spacing w:val="-1"/>
        </w:rPr>
        <w:t>demarcation</w:t>
      </w:r>
      <w:r w:rsidRPr="001D1C02">
        <w:t xml:space="preserve"> </w:t>
      </w:r>
      <w:r w:rsidRPr="001D1C02">
        <w:rPr>
          <w:spacing w:val="-1"/>
        </w:rPr>
        <w:t>point for</w:t>
      </w:r>
      <w:r w:rsidRPr="001D1C02">
        <w:t xml:space="preserve"> the </w:t>
      </w:r>
      <w:r w:rsidRPr="001D1C02">
        <w:rPr>
          <w:spacing w:val="-1"/>
        </w:rPr>
        <w:t xml:space="preserve">VA WAN </w:t>
      </w:r>
      <w:r w:rsidRPr="001D1C02">
        <w:t xml:space="preserve">and excludes </w:t>
      </w:r>
      <w:r w:rsidRPr="001D1C02">
        <w:rPr>
          <w:spacing w:val="-1"/>
        </w:rPr>
        <w:t>periods</w:t>
      </w:r>
      <w:r w:rsidRPr="001D1C02">
        <w:rPr>
          <w:spacing w:val="67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scheduled </w:t>
      </w:r>
      <w:r w:rsidRPr="001D1C02">
        <w:rPr>
          <w:spacing w:val="-1"/>
        </w:rPr>
        <w:t>maintenance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not </w:t>
      </w:r>
      <w:r w:rsidRPr="001D1C02">
        <w:rPr>
          <w:spacing w:val="-1"/>
        </w:rPr>
        <w:t>included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CDCO’s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accredited</w:t>
      </w:r>
      <w:r w:rsidRPr="001D1C02">
        <w:t xml:space="preserve"> </w:t>
      </w:r>
      <w:r w:rsidRPr="001D1C02">
        <w:rPr>
          <w:spacing w:val="-1"/>
        </w:rPr>
        <w:t>LAN.</w:t>
      </w:r>
    </w:p>
    <w:p w14:paraId="1BE92FB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2" w14:textId="77777777"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174"/>
        <w:jc w:val="both"/>
      </w:pP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classified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around</w:t>
      </w:r>
      <w:r w:rsidRPr="001D1C02">
        <w:t xml:space="preserve"> three </w:t>
      </w:r>
      <w:r w:rsidRPr="001D1C02">
        <w:rPr>
          <w:spacing w:val="-1"/>
        </w:rPr>
        <w:t>basic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(RTOs)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 Objectives</w:t>
      </w:r>
      <w:r w:rsidRPr="001D1C02">
        <w:t xml:space="preserve"> </w:t>
      </w:r>
      <w:r w:rsidRPr="001D1C02">
        <w:rPr>
          <w:spacing w:val="-1"/>
        </w:rPr>
        <w:t>(RPOs).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RTOs</w:t>
      </w:r>
      <w:r w:rsidRPr="001D1C02">
        <w:t xml:space="preserve"> supported </w:t>
      </w:r>
      <w:r w:rsidRPr="001D1C02">
        <w:rPr>
          <w:spacing w:val="-1"/>
        </w:rPr>
        <w:t>are</w:t>
      </w:r>
      <w:r w:rsidRPr="001D1C02">
        <w:t xml:space="preserve"> 12 </w:t>
      </w:r>
      <w:r w:rsidRPr="001D1C02">
        <w:rPr>
          <w:spacing w:val="-1"/>
        </w:rPr>
        <w:t>hours,</w:t>
      </w:r>
      <w:r w:rsidRPr="001D1C02">
        <w:t xml:space="preserve"> 72 </w:t>
      </w:r>
      <w:r w:rsidRPr="001D1C02">
        <w:rPr>
          <w:spacing w:val="-1"/>
        </w:rPr>
        <w:t>hours,</w:t>
      </w:r>
      <w:r w:rsidRPr="001D1C02">
        <w:rPr>
          <w:spacing w:val="75"/>
        </w:rPr>
        <w:t xml:space="preserve"> </w:t>
      </w:r>
      <w:r w:rsidRPr="001D1C02">
        <w:t>and 30 days.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RPOs</w:t>
      </w:r>
      <w:r w:rsidRPr="001D1C02">
        <w:t xml:space="preserve"> supported </w:t>
      </w:r>
      <w:r w:rsidRPr="001D1C02">
        <w:rPr>
          <w:spacing w:val="-1"/>
        </w:rPr>
        <w:t xml:space="preserve">are </w:t>
      </w:r>
      <w:r w:rsidRPr="001D1C02">
        <w:t xml:space="preserve">2 hours </w:t>
      </w:r>
      <w:r w:rsidRPr="001D1C02">
        <w:rPr>
          <w:spacing w:val="-1"/>
        </w:rPr>
        <w:t>data</w:t>
      </w:r>
      <w:r w:rsidRPr="001D1C02">
        <w:t xml:space="preserve"> loss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last</w:t>
      </w:r>
      <w:r w:rsidRPr="001D1C02">
        <w:t xml:space="preserve"> back up.</w:t>
      </w:r>
    </w:p>
    <w:p w14:paraId="1BE92FB3" w14:textId="77777777" w:rsidR="00687195" w:rsidRPr="001D1C02" w:rsidRDefault="00687195">
      <w:pPr>
        <w:jc w:val="both"/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B4" w14:textId="77777777" w:rsidR="00687195" w:rsidRPr="001D1C02" w:rsidRDefault="0004400B">
      <w:pPr>
        <w:pStyle w:val="BodyText"/>
        <w:spacing w:before="56"/>
        <w:ind w:right="167"/>
      </w:pPr>
      <w:r w:rsidRPr="001D1C02">
        <w:rPr>
          <w:spacing w:val="-1"/>
        </w:rPr>
        <w:lastRenderedPageBreak/>
        <w:t>Data</w:t>
      </w:r>
      <w:r w:rsidRPr="001D1C02">
        <w:t xml:space="preserve"> is </w:t>
      </w:r>
      <w:r w:rsidRPr="001D1C02">
        <w:rPr>
          <w:spacing w:val="-1"/>
        </w:rPr>
        <w:t>protected</w:t>
      </w:r>
      <w:r w:rsidRPr="001D1C02">
        <w:t xml:space="preserve"> in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through </w:t>
      </w:r>
      <w:r w:rsidRPr="001D1C02">
        <w:rPr>
          <w:spacing w:val="-1"/>
        </w:rPr>
        <w:t>mirroring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periodic</w:t>
      </w:r>
      <w:r w:rsidRPr="001D1C02">
        <w:t xml:space="preserve"> </w:t>
      </w:r>
      <w:r w:rsidRPr="001D1C02">
        <w:rPr>
          <w:spacing w:val="-1"/>
        </w:rPr>
        <w:t>tape</w:t>
      </w:r>
      <w:r w:rsidRPr="001D1C02">
        <w:t xml:space="preserve"> backup </w:t>
      </w:r>
      <w:r w:rsidRPr="001D1C02">
        <w:rPr>
          <w:spacing w:val="-1"/>
        </w:rPr>
        <w:t>stored</w:t>
      </w:r>
      <w:r w:rsidRPr="001D1C02">
        <w:t xml:space="preserve"> </w:t>
      </w:r>
      <w:r w:rsidRPr="001D1C02">
        <w:rPr>
          <w:spacing w:val="-1"/>
        </w:rPr>
        <w:t>off</w:t>
      </w:r>
      <w:r w:rsidRPr="001D1C02">
        <w:rPr>
          <w:spacing w:val="79"/>
        </w:rPr>
        <w:t xml:space="preserve"> </w:t>
      </w:r>
      <w:r w:rsidRPr="001D1C02">
        <w:t>site.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case</w:t>
      </w:r>
      <w:r w:rsidRPr="001D1C02">
        <w:t xml:space="preserve"> of</w:t>
      </w:r>
      <w:r w:rsidRPr="001D1C02">
        <w:rPr>
          <w:spacing w:val="-1"/>
        </w:rPr>
        <w:t xml:space="preserve"> essential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systems,</w:t>
      </w:r>
      <w:r w:rsidRPr="001D1C02">
        <w:t xml:space="preserve"> a second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mirror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at the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site </w:t>
      </w:r>
      <w:r w:rsidRPr="001D1C02">
        <w:rPr>
          <w:spacing w:val="-1"/>
        </w:rPr>
        <w:t xml:space="preserve">for </w:t>
      </w:r>
      <w:r w:rsidRPr="001D1C02">
        <w:t>the</w:t>
      </w:r>
      <w:r w:rsidRPr="001D1C02">
        <w:rPr>
          <w:spacing w:val="-1"/>
        </w:rPr>
        <w:t xml:space="preserve"> system.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are </w:t>
      </w:r>
      <w:r w:rsidRPr="001D1C02">
        <w:rPr>
          <w:spacing w:val="-1"/>
        </w:rPr>
        <w:t>covered</w:t>
      </w:r>
      <w:r w:rsidRPr="001D1C02">
        <w:t xml:space="preserve"> in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applicable platforms</w:t>
      </w:r>
      <w:r w:rsidRPr="001D1C02">
        <w:t xml:space="preserve"> and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that the </w:t>
      </w:r>
      <w:r w:rsidRPr="001D1C02">
        <w:rPr>
          <w:spacing w:val="-1"/>
        </w:rPr>
        <w:t>customer</w:t>
      </w:r>
      <w:r w:rsidRPr="001D1C02">
        <w:t xml:space="preserve"> or</w:t>
      </w:r>
      <w:r w:rsidRPr="001D1C02">
        <w:rPr>
          <w:spacing w:val="9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CDCO </w:t>
      </w:r>
      <w:r w:rsidRPr="001D1C02">
        <w:t xml:space="preserve">(for </w:t>
      </w:r>
      <w:r w:rsidRPr="001D1C02">
        <w:rPr>
          <w:spacing w:val="-1"/>
        </w:rPr>
        <w:t>infrastructure)</w:t>
      </w:r>
      <w:r w:rsidRPr="001D1C02">
        <w:t xml:space="preserve"> have</w:t>
      </w:r>
      <w:r w:rsidRPr="001D1C02">
        <w:rPr>
          <w:spacing w:val="-1"/>
        </w:rPr>
        <w:t xml:space="preserve"> 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t xml:space="preserve"> the </w:t>
      </w:r>
      <w:r w:rsidRPr="001D1C02">
        <w:rPr>
          <w:spacing w:val="-1"/>
        </w:rPr>
        <w:t xml:space="preserve">RTO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12 hours is</w:t>
      </w:r>
      <w:r w:rsidRPr="001D1C02">
        <w:rPr>
          <w:spacing w:val="71"/>
        </w:rPr>
        <w:t xml:space="preserve"> </w:t>
      </w:r>
      <w:r w:rsidRPr="001D1C02">
        <w:t xml:space="preserve">supported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underpinning</w:t>
      </w:r>
      <w:r w:rsidRPr="001D1C02">
        <w:t xml:space="preserve"> </w:t>
      </w:r>
      <w:r w:rsidRPr="001D1C02">
        <w:rPr>
          <w:spacing w:val="-1"/>
        </w:rPr>
        <w:t>contracts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 xml:space="preserve">and </w:t>
      </w:r>
      <w:r w:rsidRPr="001D1C02">
        <w:rPr>
          <w:spacing w:val="-1"/>
        </w:rPr>
        <w:t>software</w:t>
      </w:r>
      <w:r w:rsidRPr="001D1C02">
        <w:t xml:space="preserve"> support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incidents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12-hour</w:t>
      </w:r>
      <w:r w:rsidRPr="001D1C02">
        <w:t xml:space="preserve"> </w:t>
      </w:r>
      <w:r w:rsidRPr="001D1C02">
        <w:rPr>
          <w:spacing w:val="-1"/>
        </w:rPr>
        <w:t>window.</w:t>
      </w:r>
    </w:p>
    <w:p w14:paraId="1BE92FB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B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87" w:name="8.7.8_Telecommunications_Services"/>
      <w:bookmarkStart w:id="388" w:name="_bookmark133"/>
      <w:bookmarkEnd w:id="387"/>
      <w:bookmarkEnd w:id="388"/>
      <w:r w:rsidRPr="001D1C02">
        <w:rPr>
          <w:spacing w:val="-1"/>
        </w:rPr>
        <w:t>Telecommunications</w:t>
      </w:r>
      <w:r w:rsidRPr="001D1C02">
        <w:rPr>
          <w:spacing w:val="-40"/>
        </w:rPr>
        <w:t xml:space="preserve"> </w:t>
      </w:r>
      <w:r w:rsidRPr="001D1C02">
        <w:t>Services</w:t>
      </w:r>
    </w:p>
    <w:p w14:paraId="1BE92FB7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primary</w:t>
      </w:r>
      <w:r w:rsidRPr="001D1C02">
        <w:t xml:space="preserve"> and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</w:t>
      </w:r>
      <w:r w:rsidRPr="001D1C02">
        <w:rPr>
          <w:spacing w:val="111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to </w:t>
      </w:r>
      <w:r w:rsidRPr="001D1C02">
        <w:rPr>
          <w:spacing w:val="-1"/>
        </w:rPr>
        <w:t>permit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resumption</w:t>
      </w:r>
      <w:r w:rsidRPr="001D1C02">
        <w:t xml:space="preserve"> of</w:t>
      </w:r>
      <w:r w:rsidRPr="001D1C02">
        <w:rPr>
          <w:spacing w:val="97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are unavailable.</w:t>
      </w:r>
    </w:p>
    <w:p w14:paraId="1BE92FB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9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B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B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389" w:name="8.7.9_Information_System_Backup"/>
      <w:bookmarkStart w:id="390" w:name="_bookmark134"/>
      <w:bookmarkEnd w:id="389"/>
      <w:bookmarkEnd w:id="390"/>
      <w:r w:rsidRPr="001D1C02">
        <w:rPr>
          <w:spacing w:val="-1"/>
        </w:rPr>
        <w:t>Information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Backup</w:t>
      </w:r>
    </w:p>
    <w:p w14:paraId="1BE92FBC" w14:textId="77777777"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conducts</w:t>
      </w:r>
      <w:r w:rsidRPr="001D1C02">
        <w:rPr>
          <w:spacing w:val="-1"/>
        </w:rPr>
        <w:t xml:space="preserve"> </w:t>
      </w:r>
      <w:r w:rsidRPr="001D1C02">
        <w:t>backups of</w:t>
      </w:r>
      <w:r w:rsidRPr="001D1C02">
        <w:rPr>
          <w:spacing w:val="-1"/>
        </w:rPr>
        <w:t xml:space="preserve"> user-level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system-level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(including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state </w:t>
      </w:r>
      <w:r w:rsidRPr="001D1C02">
        <w:rPr>
          <w:spacing w:val="-1"/>
        </w:rPr>
        <w:t>information) contained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and </w:t>
      </w:r>
      <w:r w:rsidRPr="001D1C02">
        <w:rPr>
          <w:spacing w:val="-1"/>
        </w:rPr>
        <w:t xml:space="preserve">protects </w:t>
      </w:r>
      <w:r w:rsidRPr="001D1C02">
        <w:t>backup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at the</w:t>
      </w:r>
      <w:r w:rsidRPr="001D1C02">
        <w:rPr>
          <w:spacing w:val="-1"/>
        </w:rPr>
        <w:t xml:space="preserve"> storage</w:t>
      </w:r>
      <w:r w:rsidRPr="001D1C02">
        <w:t xml:space="preserve"> </w:t>
      </w:r>
      <w:r w:rsidRPr="001D1C02">
        <w:rPr>
          <w:spacing w:val="-1"/>
        </w:rPr>
        <w:t>location.</w:t>
      </w:r>
    </w:p>
    <w:p w14:paraId="1BE92FB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E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t xml:space="preserve"> </w:t>
      </w:r>
      <w:r w:rsidRPr="001D1C02">
        <w:rPr>
          <w:spacing w:val="-1"/>
        </w:rPr>
        <w:t>monitoring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This control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monitored</w:t>
      </w:r>
      <w:r w:rsidRPr="001D1C02">
        <w:t xml:space="preserve"> by </w:t>
      </w:r>
      <w:r w:rsidRPr="001D1C02">
        <w:rPr>
          <w:spacing w:val="-1"/>
        </w:rPr>
        <w:t>re-running</w:t>
      </w:r>
      <w:r w:rsidRPr="001D1C02">
        <w:t xml:space="preserve"> the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CM-9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SMART FISMA.</w:t>
      </w:r>
    </w:p>
    <w:p w14:paraId="1BE92FB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0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C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2" w14:textId="77777777" w:rsidR="00687195" w:rsidRPr="001D1C02" w:rsidRDefault="0004400B">
      <w:pPr>
        <w:pStyle w:val="BodyText"/>
        <w:ind w:left="139" w:right="28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full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backups,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conducted</w:t>
      </w:r>
      <w:r w:rsidRPr="001D1C02">
        <w:t xml:space="preserve"> once </w:t>
      </w:r>
      <w:r w:rsidRPr="001D1C02">
        <w:rPr>
          <w:spacing w:val="-1"/>
        </w:rPr>
        <w:t>weekly.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backed</w:t>
      </w:r>
      <w:r w:rsidRPr="001D1C02">
        <w:t xml:space="preserve"> up on a</w:t>
      </w:r>
      <w:r w:rsidRPr="001D1C02">
        <w:rPr>
          <w:spacing w:val="-1"/>
        </w:rPr>
        <w:t xml:space="preserve"> need-to-be </w:t>
      </w:r>
      <w:r w:rsidRPr="001D1C02">
        <w:t xml:space="preserve">basis. </w:t>
      </w: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sensitive,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valuable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environmentally</w:t>
      </w:r>
      <w:r w:rsidRPr="001D1C02">
        <w:t xml:space="preserve"> </w:t>
      </w:r>
      <w:r w:rsidRPr="001D1C02">
        <w:rPr>
          <w:spacing w:val="-1"/>
        </w:rPr>
        <w:t>protected</w:t>
      </w:r>
      <w:r w:rsidRPr="001D1C02">
        <w:t xml:space="preserve"> and </w:t>
      </w:r>
      <w:r w:rsidRPr="001D1C02">
        <w:rPr>
          <w:spacing w:val="-1"/>
        </w:rPr>
        <w:t>access-controlled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at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five</w:t>
      </w:r>
      <w:r w:rsidRPr="001D1C02">
        <w:t xml:space="preserve"> </w:t>
      </w:r>
      <w:r w:rsidRPr="001D1C02">
        <w:rPr>
          <w:spacing w:val="-1"/>
        </w:rPr>
        <w:t>miles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site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</w:t>
      </w:r>
      <w:r w:rsidRPr="001D1C02">
        <w:rPr>
          <w:spacing w:val="-1"/>
        </w:rPr>
        <w:t>reside.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Backup</w:t>
      </w:r>
      <w:r w:rsidRPr="001D1C02">
        <w:t xml:space="preserve"> </w:t>
      </w:r>
      <w:r w:rsidRPr="001D1C02">
        <w:rPr>
          <w:spacing w:val="-1"/>
        </w:rPr>
        <w:t>tapes</w:t>
      </w:r>
      <w:r w:rsidRPr="001D1C02">
        <w:t xml:space="preserve"> are </w:t>
      </w:r>
      <w:r w:rsidRPr="001D1C02">
        <w:rPr>
          <w:spacing w:val="-1"/>
        </w:rPr>
        <w:t>verified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rPr>
          <w:spacing w:val="105"/>
        </w:rPr>
        <w:t xml:space="preserve"> </w:t>
      </w:r>
      <w:r w:rsidRPr="001D1C02">
        <w:t xml:space="preserve">once per </w:t>
      </w:r>
      <w:r w:rsidRPr="001D1C02">
        <w:rPr>
          <w:spacing w:val="-1"/>
        </w:rPr>
        <w:t xml:space="preserve">quarter </w:t>
      </w:r>
      <w:r w:rsidRPr="001D1C02">
        <w:t xml:space="preserve">and </w:t>
      </w:r>
      <w:r w:rsidRPr="001D1C02">
        <w:rPr>
          <w:spacing w:val="-1"/>
        </w:rPr>
        <w:t>whenever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is </w:t>
      </w:r>
      <w:r w:rsidRPr="001D1C02">
        <w:rPr>
          <w:spacing w:val="-1"/>
        </w:rPr>
        <w:t>tested.</w:t>
      </w:r>
    </w:p>
    <w:p w14:paraId="1BE92FC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C4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391" w:name="8.7.10_Information_System_Recovery_and_R"/>
      <w:bookmarkStart w:id="392" w:name="_bookmark135"/>
      <w:bookmarkEnd w:id="391"/>
      <w:bookmarkEnd w:id="392"/>
      <w:r w:rsidRPr="001D1C02">
        <w:rPr>
          <w:spacing w:val="-1"/>
        </w:rPr>
        <w:t>Information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7"/>
        </w:rPr>
        <w:t xml:space="preserve"> </w:t>
      </w:r>
      <w:r w:rsidRPr="001D1C02">
        <w:t>Recovery</w:t>
      </w:r>
      <w:r w:rsidRPr="001D1C02">
        <w:rPr>
          <w:spacing w:val="-18"/>
        </w:rPr>
        <w:t xml:space="preserve"> </w:t>
      </w:r>
      <w:r w:rsidRPr="001D1C02">
        <w:t>and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Reconstitution</w:t>
      </w:r>
    </w:p>
    <w:p w14:paraId="1BE92FC5" w14:textId="77777777" w:rsidR="00687195" w:rsidRPr="001D1C02" w:rsidRDefault="0004400B">
      <w:pPr>
        <w:pStyle w:val="BodyText"/>
        <w:spacing w:before="237"/>
        <w:ind w:left="139" w:right="285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employs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mechanisms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recovered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reconstituted</w:t>
      </w:r>
      <w:r w:rsidRPr="001D1C02">
        <w:t xml:space="preserve"> to a </w:t>
      </w:r>
      <w:r w:rsidRPr="001D1C02">
        <w:rPr>
          <w:spacing w:val="-1"/>
        </w:rPr>
        <w:t>known</w:t>
      </w:r>
      <w:r w:rsidRPr="001D1C02">
        <w:t xml:space="preserve"> secure</w:t>
      </w:r>
      <w:r w:rsidRPr="001D1C02">
        <w:rPr>
          <w:spacing w:val="-1"/>
        </w:rPr>
        <w:t xml:space="preserve"> state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</w:t>
      </w:r>
      <w:r w:rsidRPr="001D1C02">
        <w:rPr>
          <w:spacing w:val="-1"/>
        </w:rPr>
        <w:t xml:space="preserve"> disruption</w:t>
      </w:r>
      <w:r w:rsidRPr="001D1C02">
        <w:rPr>
          <w:spacing w:val="97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failure.</w:t>
      </w:r>
    </w:p>
    <w:p w14:paraId="1BE92FC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7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proofErr w:type="gramStart"/>
      <w:r w:rsidRPr="001D1C02">
        <w:t xml:space="preserve">control </w:t>
      </w:r>
      <w:r w:rsidRPr="001D1C02">
        <w:rPr>
          <w:spacing w:val="59"/>
        </w:rPr>
        <w:t xml:space="preserve"> </w:t>
      </w:r>
      <w:r w:rsidRPr="001D1C02">
        <w:t>provided</w:t>
      </w:r>
      <w:proofErr w:type="gramEnd"/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addresses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procedures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partial</w:t>
      </w:r>
      <w:r w:rsidRPr="001D1C02">
        <w:rPr>
          <w:spacing w:val="65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full</w:t>
      </w:r>
      <w:r w:rsidRPr="001D1C02">
        <w:t xml:space="preserve"> </w:t>
      </w:r>
      <w:r w:rsidRPr="001D1C02">
        <w:rPr>
          <w:spacing w:val="-1"/>
        </w:rPr>
        <w:t xml:space="preserve">scale </w:t>
      </w:r>
      <w:r w:rsidRPr="001D1C02">
        <w:t xml:space="preserve">business </w:t>
      </w:r>
      <w:r w:rsidRPr="001D1C02">
        <w:rPr>
          <w:spacing w:val="-1"/>
        </w:rPr>
        <w:t>disruption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event.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1"/>
        </w:rPr>
        <w:t xml:space="preserve"> </w:t>
      </w:r>
      <w:r w:rsidRPr="001D1C02">
        <w:t>be used to</w:t>
      </w:r>
    </w:p>
    <w:p w14:paraId="1BE92FC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C9" w14:textId="77777777" w:rsidR="00687195" w:rsidRPr="001D1C02" w:rsidRDefault="0004400B">
      <w:pPr>
        <w:pStyle w:val="BodyText"/>
        <w:spacing w:before="56"/>
      </w:pPr>
      <w:proofErr w:type="gramStart"/>
      <w:r w:rsidRPr="001D1C02">
        <w:lastRenderedPageBreak/>
        <w:t>gauge</w:t>
      </w:r>
      <w:proofErr w:type="gramEnd"/>
      <w:r w:rsidRPr="001D1C02">
        <w:t xml:space="preserve"> the </w:t>
      </w:r>
      <w:r w:rsidRPr="001D1C02">
        <w:rPr>
          <w:spacing w:val="-1"/>
        </w:rPr>
        <w:t xml:space="preserve">effectiveness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</w:p>
    <w:p w14:paraId="1BE92FCA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CB" w14:textId="77777777" w:rsidR="00687195" w:rsidRPr="001D1C02" w:rsidRDefault="0004400B">
      <w:pPr>
        <w:pStyle w:val="Heading2"/>
        <w:ind w:left="140" w:firstLine="0"/>
        <w:rPr>
          <w:b w:val="0"/>
          <w:bCs w:val="0"/>
        </w:rPr>
      </w:pPr>
      <w:bookmarkStart w:id="393" w:name="8.8_File_Security"/>
      <w:bookmarkStart w:id="394" w:name="_bookmark136"/>
      <w:bookmarkEnd w:id="393"/>
      <w:bookmarkEnd w:id="394"/>
      <w:r w:rsidRPr="001D1C02">
        <w:rPr>
          <w:spacing w:val="-1"/>
        </w:rPr>
        <w:t>8.8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File Security</w:t>
      </w:r>
    </w:p>
    <w:p w14:paraId="1BE92FCC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VA FileMan</w:t>
      </w:r>
      <w:r w:rsidRPr="001D1C02">
        <w:t xml:space="preserve"> </w:t>
      </w:r>
      <w:r w:rsidRPr="001D1C02">
        <w:rPr>
          <w:spacing w:val="-1"/>
        </w:rPr>
        <w:t>files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</w:p>
    <w:p w14:paraId="1BE92FCD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CE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395" w:name="9_Java_Components_(Client-Sided_Java_Com"/>
      <w:bookmarkStart w:id="396" w:name="_bookmark137"/>
      <w:bookmarkEnd w:id="395"/>
      <w:bookmarkEnd w:id="396"/>
      <w:r w:rsidRPr="001D1C02">
        <w:lastRenderedPageBreak/>
        <w:t xml:space="preserve">Java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 xml:space="preserve">(Client-Sided </w:t>
      </w:r>
      <w:r w:rsidRPr="001D1C02">
        <w:t xml:space="preserve">Java </w:t>
      </w:r>
      <w:r w:rsidRPr="001D1C02">
        <w:rPr>
          <w:spacing w:val="-1"/>
        </w:rPr>
        <w:t>Components)</w:t>
      </w:r>
    </w:p>
    <w:p w14:paraId="1BE92FCF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 xml:space="preserve">There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no </w:t>
      </w:r>
      <w:r w:rsidRPr="001D1C02">
        <w:rPr>
          <w:spacing w:val="-1"/>
        </w:rPr>
        <w:t>software</w:t>
      </w:r>
      <w:r w:rsidRPr="001D1C02">
        <w:t xml:space="preserve"> being </w:t>
      </w:r>
      <w:r w:rsidRPr="001D1C02">
        <w:rPr>
          <w:spacing w:val="-1"/>
        </w:rPr>
        <w:t>loaded</w:t>
      </w:r>
      <w:r w:rsidRPr="001D1C02">
        <w:t xml:space="preserve"> to user </w:t>
      </w:r>
      <w:r w:rsidRPr="001D1C02">
        <w:rPr>
          <w:spacing w:val="-1"/>
        </w:rPr>
        <w:t>workstations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2FD0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FD1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397" w:name="10_Set-up_and_Configuration"/>
      <w:bookmarkStart w:id="398" w:name="_bookmark138"/>
      <w:bookmarkEnd w:id="397"/>
      <w:bookmarkEnd w:id="398"/>
      <w:r w:rsidRPr="001D1C02">
        <w:rPr>
          <w:spacing w:val="-1"/>
        </w:rPr>
        <w:lastRenderedPageBreak/>
        <w:t>Set-up</w:t>
      </w:r>
      <w:r w:rsidRPr="001D1C02">
        <w:t xml:space="preserve"> </w:t>
      </w:r>
      <w:r w:rsidRPr="001D1C02">
        <w:rPr>
          <w:spacing w:val="-1"/>
        </w:rPr>
        <w:t>and Configuration</w:t>
      </w:r>
    </w:p>
    <w:p w14:paraId="1BE92FD2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server</w:t>
      </w:r>
      <w:r w:rsidRPr="001D1C02">
        <w:rPr>
          <w:spacing w:val="-1"/>
        </w:rPr>
        <w:t xml:space="preserve"> configuration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production </w:t>
      </w:r>
      <w:r w:rsidRPr="001D1C02">
        <w:rPr>
          <w:spacing w:val="-1"/>
        </w:rPr>
        <w:t>site includes:</w:t>
      </w:r>
    </w:p>
    <w:p w14:paraId="1BE92FD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FD4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Load</w:t>
      </w:r>
      <w:r w:rsidRPr="001D1C02">
        <w:t xml:space="preserve"> </w:t>
      </w:r>
      <w:r w:rsidRPr="001D1C02">
        <w:rPr>
          <w:spacing w:val="-1"/>
        </w:rPr>
        <w:t>Balancer</w:t>
      </w:r>
    </w:p>
    <w:p w14:paraId="1BE92FD5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Servers</w:t>
      </w:r>
    </w:p>
    <w:p w14:paraId="1BE92FD6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</w:t>
      </w:r>
    </w:p>
    <w:p w14:paraId="1BE92FD7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</w:p>
    <w:p w14:paraId="1BE92FD8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Replicated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14:paraId="1BE92FD9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</w:pPr>
      <w:r w:rsidRPr="001D1C02">
        <w:t xml:space="preserve">1 </w:t>
      </w:r>
      <w:r w:rsidRPr="001D1C02">
        <w:rPr>
          <w:spacing w:val="-1"/>
        </w:rPr>
        <w:t>SSRS web</w:t>
      </w:r>
      <w:r w:rsidRPr="001D1C02">
        <w:rPr>
          <w:spacing w:val="1"/>
        </w:rPr>
        <w:t xml:space="preserve"> </w:t>
      </w:r>
      <w:r w:rsidRPr="001D1C02">
        <w:t xml:space="preserve">hosting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14:paraId="1BE92FDA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D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distribution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available web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servers.</w:t>
      </w:r>
    </w:p>
    <w:p w14:paraId="1BE92FD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DD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Medora </w:t>
      </w:r>
      <w:r w:rsidRPr="001D1C02">
        <w:rPr>
          <w:spacing w:val="-1"/>
        </w:rPr>
        <w:t>MDWS 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services.</w:t>
      </w:r>
      <w:r w:rsidRPr="001D1C02">
        <w:t xml:space="preserve"> 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 Operating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NUMI </w:t>
      </w:r>
      <w:r w:rsidRPr="001D1C02">
        <w:rPr>
          <w:spacing w:val="-1"/>
        </w:rPr>
        <w:t>Exchange</w:t>
      </w:r>
      <w:r w:rsidRPr="001D1C02">
        <w:t xml:space="preserve"> provides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interoperability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other </w:t>
      </w:r>
      <w:r w:rsidRPr="001D1C02">
        <w:rPr>
          <w:spacing w:val="-1"/>
        </w:rPr>
        <w:t>VA systems</w:t>
      </w:r>
      <w:r w:rsidRPr="001D1C02">
        <w:t xml:space="preserve"> and applications.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 VistA.</w:t>
      </w:r>
    </w:p>
    <w:p w14:paraId="1BE92FDE" w14:textId="77777777"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BE92FDF" w14:textId="77777777" w:rsidR="00687195" w:rsidRPr="001D1C02" w:rsidRDefault="0004400B">
      <w:pPr>
        <w:pStyle w:val="BodyText"/>
        <w:spacing w:line="276" w:lineRule="exac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>are</w:t>
      </w:r>
      <w:r w:rsidRPr="001D1C02">
        <w:rPr>
          <w:spacing w:val="-1"/>
        </w:rPr>
        <w:t xml:space="preserve">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CERMe.</w:t>
      </w:r>
      <w:r w:rsidRPr="001D1C02">
        <w:t xml:space="preserve"> These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</w:t>
      </w:r>
      <w:r w:rsidRPr="001D1C02">
        <w:rPr>
          <w:spacing w:val="82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supported</w:t>
      </w:r>
      <w:r w:rsidRPr="001D1C02">
        <w:t xml:space="preserve"> by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NUMI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5"/>
        </w:rPr>
        <w:t xml:space="preserve"> </w:t>
      </w:r>
      <w:r w:rsidRPr="001D1C02">
        <w:t>to</w:t>
      </w:r>
      <w:r w:rsidRPr="001D1C02">
        <w:rPr>
          <w:spacing w:val="-1"/>
        </w:rPr>
        <w:t xml:space="preserve"> obtain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9"/>
          <w:position w:val="11"/>
          <w:sz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ensure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receiving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level</w:t>
      </w:r>
      <w:r w:rsidRPr="001D1C02">
        <w:t xml:space="preserve"> of</w:t>
      </w:r>
      <w:r w:rsidRPr="001D1C02">
        <w:rPr>
          <w:spacing w:val="103"/>
        </w:rPr>
        <w:t xml:space="preserve"> </w:t>
      </w:r>
      <w:r w:rsidRPr="001D1C02">
        <w:t>care.</w:t>
      </w:r>
    </w:p>
    <w:p w14:paraId="1BE92FE0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1BE92FE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 xml:space="preserve">is </w:t>
      </w:r>
      <w:r w:rsidRPr="001D1C02">
        <w:rPr>
          <w:spacing w:val="-1"/>
        </w:rPr>
        <w:t>installed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servers</w:t>
      </w:r>
      <w:r w:rsidRPr="001D1C02">
        <w:t xml:space="preserve"> use a</w:t>
      </w:r>
      <w:r w:rsidRPr="001D1C02">
        <w:rPr>
          <w:spacing w:val="-1"/>
        </w:rPr>
        <w:t xml:space="preserve"> </w:t>
      </w:r>
      <w:r w:rsidRPr="001D1C02">
        <w:t xml:space="preserve">64-bit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E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E3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Installation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requires</w:t>
      </w:r>
      <w:r w:rsidRPr="001D1C02">
        <w:t xml:space="preserve"> that</w:t>
      </w:r>
      <w:r w:rsidRPr="001D1C02">
        <w:rPr>
          <w:spacing w:val="-1"/>
        </w:rPr>
        <w:t xml:space="preserve"> 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files,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utilities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servers.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 xml:space="preserve">team </w:t>
      </w:r>
      <w:r w:rsidRPr="001D1C02">
        <w:t xml:space="preserve">also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and </w:t>
      </w:r>
      <w:r w:rsidRPr="001D1C02">
        <w:rPr>
          <w:spacing w:val="-1"/>
        </w:rPr>
        <w:t>supporting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technologies </w:t>
      </w:r>
      <w:r w:rsidRPr="001D1C02">
        <w:t>in</w:t>
      </w:r>
      <w:r w:rsidRPr="001D1C02">
        <w:rPr>
          <w:spacing w:val="11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application.</w:t>
      </w:r>
    </w:p>
    <w:p w14:paraId="1BE92FE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E5" w14:textId="77777777" w:rsidR="00687195" w:rsidRPr="001D1C02" w:rsidRDefault="0004400B">
      <w:pPr>
        <w:pStyle w:val="Heading2"/>
        <w:tabs>
          <w:tab w:val="left" w:pos="1039"/>
        </w:tabs>
        <w:ind w:left="140" w:firstLine="0"/>
        <w:rPr>
          <w:b w:val="0"/>
          <w:bCs w:val="0"/>
        </w:rPr>
      </w:pPr>
      <w:bookmarkStart w:id="399" w:name="10.1_Deployment_Package"/>
      <w:bookmarkStart w:id="400" w:name="_bookmark139"/>
      <w:bookmarkEnd w:id="399"/>
      <w:bookmarkEnd w:id="400"/>
      <w:r w:rsidRPr="001D1C02">
        <w:rPr>
          <w:spacing w:val="-1"/>
          <w:w w:val="95"/>
        </w:rPr>
        <w:t>10.1</w:t>
      </w:r>
      <w:r w:rsidRPr="001D1C02">
        <w:rPr>
          <w:spacing w:val="-1"/>
          <w:w w:val="95"/>
        </w:rPr>
        <w:tab/>
      </w:r>
      <w:r w:rsidRPr="001D1C02">
        <w:rPr>
          <w:spacing w:val="-1"/>
        </w:rPr>
        <w:t>Deployment Package</w:t>
      </w:r>
    </w:p>
    <w:p w14:paraId="1BE92FE6" w14:textId="77777777"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 </w:t>
      </w:r>
      <w:r w:rsidRPr="001D1C02">
        <w:rPr>
          <w:spacing w:val="-1"/>
        </w:rPr>
        <w:t>deployed</w:t>
      </w:r>
      <w:r w:rsidRPr="001D1C02">
        <w:t xml:space="preserve"> to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server. </w:t>
      </w:r>
      <w:r w:rsidRPr="001D1C02">
        <w:rPr>
          <w:spacing w:val="-1"/>
        </w:rPr>
        <w:t>During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installation,</w:t>
      </w:r>
      <w:r w:rsidRPr="001D1C02">
        <w:rPr>
          <w:spacing w:val="-2"/>
        </w:rPr>
        <w:t xml:space="preserve"> </w:t>
      </w:r>
      <w:r w:rsidRPr="001D1C02">
        <w:t xml:space="preserve">various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files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modified</w:t>
      </w:r>
      <w:r w:rsidRPr="001D1C02">
        <w:t xml:space="preserve"> to support </w:t>
      </w:r>
      <w:r w:rsidRPr="001D1C02">
        <w:rPr>
          <w:spacing w:val="-1"/>
        </w:rPr>
        <w:t xml:space="preserve">the </w:t>
      </w:r>
      <w:r w:rsidRPr="001D1C02">
        <w:t xml:space="preserve">user </w:t>
      </w:r>
      <w:r w:rsidRPr="001D1C02">
        <w:rPr>
          <w:spacing w:val="-1"/>
        </w:rPr>
        <w:t>environments</w:t>
      </w:r>
      <w:r w:rsidRPr="001D1C02">
        <w:t xml:space="preserve"> and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connectivity.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deployment</w:t>
      </w:r>
      <w:r w:rsidRPr="001D1C02">
        <w:t xml:space="preserve"> package </w:t>
      </w:r>
      <w:r w:rsidRPr="001D1C02">
        <w:rPr>
          <w:spacing w:val="-1"/>
        </w:rPr>
        <w:t xml:space="preserve">is </w:t>
      </w:r>
      <w:r w:rsidRPr="001D1C02">
        <w:t>provided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14:paraId="1BE92FE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FE8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82"/>
        </w:tabs>
        <w:ind w:left="781" w:hanging="561"/>
        <w:jc w:val="left"/>
        <w:rPr>
          <w:b w:val="0"/>
          <w:bCs w:val="0"/>
        </w:rPr>
      </w:pPr>
      <w:bookmarkStart w:id="401" w:name="11_Troubleshooting"/>
      <w:bookmarkStart w:id="402" w:name="_bookmark140"/>
      <w:bookmarkEnd w:id="401"/>
      <w:bookmarkEnd w:id="402"/>
      <w:r w:rsidRPr="001D1C02">
        <w:rPr>
          <w:spacing w:val="-2"/>
        </w:rPr>
        <w:lastRenderedPageBreak/>
        <w:t>Troubleshooting</w:t>
      </w:r>
    </w:p>
    <w:p w14:paraId="1BE92FE9" w14:textId="77777777" w:rsidR="00687195" w:rsidRPr="001D1C02" w:rsidRDefault="0004400B">
      <w:pPr>
        <w:pStyle w:val="BodyText"/>
        <w:spacing w:before="238"/>
        <w:ind w:left="219" w:right="180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</w:t>
      </w:r>
      <w:r w:rsidRPr="001D1C02">
        <w:rPr>
          <w:spacing w:val="-1"/>
        </w:rPr>
        <w:t xml:space="preserve"> information</w:t>
      </w:r>
      <w:r w:rsidRPr="001D1C02">
        <w:t xml:space="preserve"> about </w:t>
      </w:r>
      <w:r w:rsidRPr="001D1C02">
        <w:rPr>
          <w:spacing w:val="-1"/>
        </w:rPr>
        <w:t>troubleshooting</w:t>
      </w:r>
      <w:r w:rsidRPr="001D1C02">
        <w:t xml:space="preserve"> </w:t>
      </w:r>
      <w:r w:rsidRPr="001D1C02">
        <w:rPr>
          <w:spacing w:val="-1"/>
        </w:rPr>
        <w:t>possible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errors.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contains </w:t>
      </w:r>
      <w:r w:rsidRPr="001D1C02">
        <w:t xml:space="preserve">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called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that can be </w:t>
      </w:r>
      <w:r w:rsidRPr="001D1C02">
        <w:rPr>
          <w:spacing w:val="-1"/>
        </w:rPr>
        <w:t>used</w:t>
      </w:r>
      <w:r w:rsidRPr="001D1C02">
        <w:t xml:space="preserve"> as a </w:t>
      </w:r>
      <w:r w:rsidRPr="001D1C02">
        <w:rPr>
          <w:spacing w:val="-1"/>
        </w:rPr>
        <w:t>starting</w:t>
      </w:r>
      <w:r w:rsidRPr="001D1C02">
        <w:t xml:space="preserve"> point </w:t>
      </w:r>
      <w:r w:rsidRPr="001D1C02">
        <w:rPr>
          <w:spacing w:val="-1"/>
        </w:rPr>
        <w:t>for</w:t>
      </w:r>
      <w:r w:rsidRPr="001D1C02">
        <w:rPr>
          <w:spacing w:val="73"/>
        </w:rPr>
        <w:t xml:space="preserve"> </w:t>
      </w:r>
      <w:r w:rsidRPr="001D1C02">
        <w:t>diagnosing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various</w:t>
      </w:r>
      <w:r w:rsidRPr="001D1C02">
        <w:rPr>
          <w:spacing w:val="-1"/>
        </w:rPr>
        <w:t xml:space="preserve"> system</w:t>
      </w:r>
      <w:r w:rsidRPr="001D1C02">
        <w:rPr>
          <w:spacing w:val="-2"/>
        </w:rPr>
        <w:t xml:space="preserve"> </w:t>
      </w:r>
      <w:r w:rsidRPr="001D1C02">
        <w:t>errors</w:t>
      </w:r>
      <w:r w:rsidRPr="001D1C02">
        <w:rPr>
          <w:spacing w:val="-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occur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When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61"/>
        </w:rPr>
        <w:t xml:space="preserve">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file,</w:t>
      </w:r>
      <w:r w:rsidRPr="001D1C02">
        <w:t xml:space="preserve"> </w:t>
      </w:r>
      <w:r w:rsidRPr="001D1C02">
        <w:rPr>
          <w:spacing w:val="-1"/>
        </w:rPr>
        <w:t>errors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logged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(but not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limited</w:t>
      </w:r>
      <w:r w:rsidRPr="001D1C02">
        <w:t xml:space="preserve"> to)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message,</w:t>
      </w:r>
      <w:r w:rsidRPr="001D1C02">
        <w:t xml:space="preserve"> the </w:t>
      </w:r>
      <w:r w:rsidRPr="001D1C02">
        <w:rPr>
          <w:spacing w:val="-1"/>
        </w:rPr>
        <w:t>class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t>in code, and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date/time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occurred.</w:t>
      </w:r>
      <w:r w:rsidRPr="001D1C02">
        <w:t xml:space="preserve">  In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errors,</w:t>
      </w:r>
      <w:r w:rsidRPr="001D1C02">
        <w:t xml:space="preserve"> long </w:t>
      </w:r>
      <w:r w:rsidRPr="001D1C02">
        <w:rPr>
          <w:spacing w:val="-1"/>
        </w:rPr>
        <w:t>running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transactions</w:t>
      </w:r>
      <w:r w:rsidRPr="001D1C02">
        <w:rPr>
          <w:spacing w:val="-1"/>
        </w:rPr>
        <w:t xml:space="preserve"> 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be</w:t>
      </w:r>
      <w:r w:rsidRPr="001D1C02">
        <w:rPr>
          <w:spacing w:val="77"/>
        </w:rPr>
        <w:t xml:space="preserve"> </w:t>
      </w:r>
      <w:r w:rsidRPr="001D1C02">
        <w:t>logged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</w:t>
      </w:r>
      <w:r w:rsidRPr="001D1C02">
        <w:rPr>
          <w:spacing w:val="-1"/>
        </w:rPr>
        <w:t>table.</w:t>
      </w:r>
      <w:r w:rsidRPr="001D1C02">
        <w:rPr>
          <w:spacing w:val="46"/>
        </w:rPr>
        <w:t xml:space="preserve"> </w:t>
      </w:r>
      <w:r w:rsidRPr="001D1C02">
        <w:rPr>
          <w:spacing w:val="-1"/>
        </w:rPr>
        <w:t>Also,</w:t>
      </w:r>
      <w:r w:rsidRPr="001D1C02">
        <w:t xml:space="preserve"> </w:t>
      </w:r>
      <w:r w:rsidRPr="001D1C02">
        <w:rPr>
          <w:spacing w:val="-1"/>
        </w:rPr>
        <w:t xml:space="preserve">configurable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is a</w:t>
      </w:r>
      <w:r w:rsidRPr="001D1C02">
        <w:rPr>
          <w:spacing w:val="-1"/>
        </w:rPr>
        <w:t xml:space="preserve"> MDWS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threshold</w:t>
      </w:r>
      <w:r w:rsidRPr="001D1C02">
        <w:t xml:space="preserve"> </w:t>
      </w:r>
      <w:r w:rsidRPr="001D1C02">
        <w:rPr>
          <w:spacing w:val="-1"/>
        </w:rPr>
        <w:t>value.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MDWS transactions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longer</w:t>
      </w:r>
      <w:r w:rsidRPr="001D1C02">
        <w:t xml:space="preserve"> to </w:t>
      </w:r>
      <w:r w:rsidRPr="001D1C02">
        <w:rPr>
          <w:spacing w:val="-1"/>
        </w:rPr>
        <w:t>complete</w:t>
      </w:r>
      <w:r w:rsidRPr="001D1C02">
        <w:t xml:space="preserve"> than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value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recorded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table.</w:t>
      </w:r>
    </w:p>
    <w:p w14:paraId="1BE92FEA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EB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jc w:val="left"/>
        <w:rPr>
          <w:b w:val="0"/>
          <w:bCs w:val="0"/>
        </w:rPr>
      </w:pPr>
      <w:bookmarkStart w:id="403" w:name="11.1_High_Level_NUMI_Exceptions"/>
      <w:bookmarkStart w:id="404" w:name="_bookmark141"/>
      <w:bookmarkEnd w:id="403"/>
      <w:bookmarkEnd w:id="404"/>
      <w:r w:rsidRPr="001D1C02">
        <w:rPr>
          <w:spacing w:val="-1"/>
        </w:rPr>
        <w:t>High Level NUMI Exceptions</w:t>
      </w:r>
    </w:p>
    <w:p w14:paraId="1BE92FEC" w14:textId="77777777" w:rsidR="00687195" w:rsidRPr="001D1C02" w:rsidRDefault="00A72D95">
      <w:pPr>
        <w:pStyle w:val="BodyText"/>
        <w:spacing w:before="57"/>
        <w:ind w:left="220"/>
      </w:pPr>
      <w:hyperlink w:anchor="_bookmark142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5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some</w:t>
      </w:r>
      <w:r w:rsidR="0004400B" w:rsidRPr="001D1C02">
        <w:t xml:space="preserve"> high level </w:t>
      </w:r>
      <w:r w:rsidR="0004400B" w:rsidRPr="001D1C02">
        <w:rPr>
          <w:spacing w:val="-1"/>
        </w:rPr>
        <w:t>exceptions</w:t>
      </w:r>
      <w:r w:rsidR="0004400B" w:rsidRPr="001D1C02">
        <w:t xml:space="preserve"> that </w:t>
      </w:r>
      <w:r w:rsidR="0004400B" w:rsidRPr="001D1C02">
        <w:rPr>
          <w:spacing w:val="-1"/>
        </w:rPr>
        <w:t>would</w:t>
      </w:r>
      <w:r w:rsidR="0004400B" w:rsidRPr="001D1C02">
        <w:t xml:space="preserve"> </w:t>
      </w:r>
      <w:r w:rsidR="0004400B" w:rsidRPr="001D1C02">
        <w:rPr>
          <w:spacing w:val="-1"/>
        </w:rPr>
        <w:t>require troubleshooting.</w:t>
      </w:r>
    </w:p>
    <w:p w14:paraId="1BE92FED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2FEE" w14:textId="77777777" w:rsidR="00687195" w:rsidRPr="001D1C02" w:rsidRDefault="0004400B">
      <w:pPr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405" w:name="Table_5:_High_level_NUMI_exceptions"/>
      <w:bookmarkStart w:id="406" w:name="_bookmark142"/>
      <w:bookmarkEnd w:id="405"/>
      <w:bookmarkEnd w:id="406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5: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High</w:t>
      </w:r>
      <w:r w:rsidRPr="001D1C02">
        <w:rPr>
          <w:rFonts w:ascii="Arial"/>
          <w:b/>
          <w:spacing w:val="-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level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exceptions</w:t>
      </w:r>
    </w:p>
    <w:p w14:paraId="1BE92FEF" w14:textId="77777777" w:rsidR="00687195" w:rsidRPr="001D1C02" w:rsidRDefault="00687195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8"/>
      </w:tblGrid>
      <w:tr w:rsidR="00687195" w:rsidRPr="001D1C02" w14:paraId="1BE92FF1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2FF0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Exception Description</w:t>
            </w:r>
          </w:p>
        </w:tc>
      </w:tr>
      <w:tr w:rsidR="00687195" w:rsidRPr="001D1C02" w14:paraId="1BE92FF3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</w:p>
        </w:tc>
      </w:tr>
      <w:tr w:rsidR="00687195" w:rsidRPr="001D1C02" w14:paraId="1BE92FF5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access/view 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2FF7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</w:p>
        </w:tc>
      </w:tr>
      <w:tr w:rsidR="00687195" w:rsidRPr="001D1C02" w14:paraId="1BE92FF9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Lockout</w:t>
            </w:r>
          </w:p>
        </w:tc>
      </w:tr>
      <w:tr w:rsidR="00687195" w:rsidRPr="001D1C02" w14:paraId="1BE92FFB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delays</w:t>
            </w:r>
          </w:p>
        </w:tc>
      </w:tr>
      <w:tr w:rsidR="00687195" w:rsidRPr="001D1C02" w14:paraId="1BE92FFD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connect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  <w:tr w:rsidR="00687195" w:rsidRPr="001D1C02" w14:paraId="1BE92FFF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 w14:paraId="1BE93001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 w14:paraId="1BE93003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>displaying</w:t>
            </w:r>
          </w:p>
        </w:tc>
      </w:tr>
      <w:tr w:rsidR="00687195" w:rsidRPr="001D1C02" w14:paraId="1BE93005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</w:tr>
      <w:tr w:rsidR="00687195" w:rsidRPr="001D1C02" w14:paraId="1BE93007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criteria </w:t>
            </w:r>
            <w:r w:rsidRPr="001D1C02">
              <w:rPr>
                <w:rFonts w:ascii="Times New Roman"/>
                <w:sz w:val="24"/>
              </w:rPr>
              <w:t>checkboxes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the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</w:p>
        </w:tc>
      </w:tr>
      <w:tr w:rsidR="00687195" w:rsidRPr="001D1C02" w14:paraId="1BE93009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resolution/display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</w:tbl>
    <w:p w14:paraId="1BE9300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0B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1BE9300C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spacing w:before="59"/>
        <w:jc w:val="left"/>
        <w:rPr>
          <w:b w:val="0"/>
          <w:bCs w:val="0"/>
        </w:rPr>
      </w:pPr>
      <w:bookmarkStart w:id="407" w:name="11.2_Error_Components_and_their_Meaning"/>
      <w:bookmarkStart w:id="408" w:name="_bookmark143"/>
      <w:bookmarkEnd w:id="407"/>
      <w:bookmarkEnd w:id="408"/>
      <w:r w:rsidRPr="001D1C02">
        <w:rPr>
          <w:spacing w:val="-1"/>
        </w:rPr>
        <w:t>Error Components and their Meaning</w:t>
      </w:r>
    </w:p>
    <w:p w14:paraId="1BE9300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00E" w14:textId="77777777" w:rsidR="00687195" w:rsidRPr="001D1C02" w:rsidRDefault="00A72D95">
      <w:pPr>
        <w:pStyle w:val="BodyText"/>
        <w:ind w:left="220" w:right="219"/>
      </w:pPr>
      <w:hyperlink w:anchor="_bookmark144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6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describes</w:t>
      </w:r>
      <w:r w:rsidR="0004400B" w:rsidRPr="001D1C02">
        <w:t xml:space="preserve"> </w:t>
      </w:r>
      <w:r w:rsidR="0004400B" w:rsidRPr="001D1C02">
        <w:rPr>
          <w:spacing w:val="-1"/>
        </w:rPr>
        <w:t>some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that </w:t>
      </w:r>
      <w:r w:rsidR="0004400B" w:rsidRPr="001D1C02">
        <w:rPr>
          <w:spacing w:val="-1"/>
        </w:rPr>
        <w:t>may</w:t>
      </w:r>
      <w:r w:rsidR="0004400B" w:rsidRPr="001D1C02">
        <w:t xml:space="preserve"> display to </w:t>
      </w:r>
      <w:r w:rsidR="0004400B" w:rsidRPr="001D1C02">
        <w:rPr>
          <w:spacing w:val="-1"/>
        </w:rPr>
        <w:t>users</w:t>
      </w:r>
      <w:r w:rsidR="0004400B" w:rsidRPr="001D1C02">
        <w:t xml:space="preserve"> </w:t>
      </w:r>
      <w:r w:rsidR="0004400B" w:rsidRPr="001D1C02">
        <w:rPr>
          <w:spacing w:val="-1"/>
        </w:rPr>
        <w:t>on</w:t>
      </w:r>
      <w:r w:rsidR="0004400B" w:rsidRPr="001D1C02">
        <w:t xml:space="preserve"> 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front</w:t>
      </w:r>
      <w:r w:rsidR="0004400B" w:rsidRPr="001D1C02">
        <w:t xml:space="preserve"> end. </w:t>
      </w:r>
      <w:r w:rsidR="0004400B" w:rsidRPr="001D1C02">
        <w:rPr>
          <w:spacing w:val="-1"/>
        </w:rPr>
        <w:t>Regarding</w:t>
      </w:r>
      <w:r w:rsidR="0004400B" w:rsidRPr="001D1C02">
        <w:rPr>
          <w:spacing w:val="79"/>
        </w:rPr>
        <w:t xml:space="preserve"> </w:t>
      </w:r>
      <w:r w:rsidR="0004400B" w:rsidRPr="001D1C02">
        <w:t xml:space="preserve">back end </w:t>
      </w:r>
      <w:r w:rsidR="0004400B" w:rsidRPr="001D1C02">
        <w:rPr>
          <w:spacing w:val="-1"/>
        </w:rPr>
        <w:t>messages,</w:t>
      </w:r>
      <w:r w:rsidR="0004400B" w:rsidRPr="001D1C02">
        <w:t xml:space="preserve"> </w:t>
      </w:r>
      <w:r w:rsidR="0004400B" w:rsidRPr="001D1C02">
        <w:rPr>
          <w:spacing w:val="-1"/>
        </w:rPr>
        <w:t>all</w:t>
      </w:r>
      <w:r w:rsidR="0004400B" w:rsidRPr="001D1C02">
        <w:t xml:space="preserve"> </w:t>
      </w:r>
      <w:r w:rsidR="0004400B" w:rsidRPr="001D1C02">
        <w:rPr>
          <w:spacing w:val="-1"/>
        </w:rPr>
        <w:t>NUMI-specific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</w:t>
      </w:r>
      <w:r w:rsidR="0004400B" w:rsidRPr="001D1C02">
        <w:rPr>
          <w:spacing w:val="-1"/>
        </w:rPr>
        <w:t>visible</w:t>
      </w:r>
      <w:r w:rsidR="0004400B" w:rsidRPr="001D1C02">
        <w:t xml:space="preserve"> to </w:t>
      </w:r>
      <w:r w:rsidR="0004400B" w:rsidRPr="001D1C02">
        <w:rPr>
          <w:spacing w:val="-1"/>
        </w:rPr>
        <w:t>end</w:t>
      </w:r>
      <w:r w:rsidR="0004400B" w:rsidRPr="001D1C02">
        <w:t xml:space="preserve"> users or</w:t>
      </w:r>
      <w:r w:rsidR="0004400B" w:rsidRPr="001D1C02">
        <w:rPr>
          <w:spacing w:val="-1"/>
        </w:rPr>
        <w:t xml:space="preserve"> support</w:t>
      </w:r>
      <w:r w:rsidR="0004400B" w:rsidRPr="001D1C02">
        <w:t xml:space="preserve"> </w:t>
      </w:r>
      <w:r w:rsidR="0004400B" w:rsidRPr="001D1C02">
        <w:rPr>
          <w:spacing w:val="-1"/>
        </w:rPr>
        <w:t>are</w:t>
      </w:r>
      <w:r w:rsidR="0004400B" w:rsidRPr="001D1C02">
        <w:t xml:space="preserve"> </w:t>
      </w:r>
      <w:r w:rsidR="0004400B" w:rsidRPr="001D1C02">
        <w:rPr>
          <w:spacing w:val="-1"/>
        </w:rPr>
        <w:t>passed</w:t>
      </w:r>
      <w:r w:rsidR="0004400B" w:rsidRPr="001D1C02">
        <w:t xml:space="preserve"> to </w:t>
      </w:r>
      <w:r w:rsidR="0004400B" w:rsidRPr="001D1C02">
        <w:rPr>
          <w:spacing w:val="-1"/>
        </w:rPr>
        <w:t>the</w:t>
      </w:r>
      <w:r w:rsidR="0004400B" w:rsidRPr="001D1C02">
        <w:rPr>
          <w:spacing w:val="89"/>
        </w:rPr>
        <w:t xml:space="preserve"> </w:t>
      </w:r>
      <w:r w:rsidR="0004400B" w:rsidRPr="001D1C02">
        <w:rPr>
          <w:spacing w:val="-1"/>
        </w:rPr>
        <w:t>UI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troubleshooting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and</w:t>
      </w:r>
      <w:r w:rsidR="0004400B" w:rsidRPr="001D1C02">
        <w:t xml:space="preserve"> support. </w:t>
      </w:r>
      <w:r w:rsidR="0004400B" w:rsidRPr="001D1C02">
        <w:rPr>
          <w:spacing w:val="-1"/>
        </w:rPr>
        <w:t>Additionally,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infrastructure</w:t>
      </w:r>
      <w:r w:rsidR="0004400B" w:rsidRPr="001D1C02">
        <w:t xml:space="preserve"> </w:t>
      </w:r>
      <w:r w:rsidR="0004400B" w:rsidRPr="001D1C02">
        <w:rPr>
          <w:spacing w:val="-1"/>
        </w:rPr>
        <w:t>(e.g.,</w:t>
      </w:r>
      <w:r w:rsidR="0004400B" w:rsidRPr="001D1C02">
        <w:t xml:space="preserve"> </w:t>
      </w:r>
      <w:r w:rsidR="0004400B" w:rsidRPr="001D1C02">
        <w:rPr>
          <w:spacing w:val="-1"/>
        </w:rPr>
        <w:t>IIS;</w:t>
      </w:r>
      <w:r w:rsidR="0004400B" w:rsidRPr="001D1C02">
        <w:t xml:space="preserve"> </w:t>
      </w:r>
      <w:r w:rsidR="0004400B" w:rsidRPr="001D1C02">
        <w:rPr>
          <w:spacing w:val="-1"/>
        </w:rPr>
        <w:t>Microsoft</w:t>
      </w:r>
    </w:p>
    <w:p w14:paraId="1BE9300F" w14:textId="77777777" w:rsidR="00687195" w:rsidRPr="001D1C02" w:rsidRDefault="00687195">
      <w:pPr>
        <w:sectPr w:rsidR="00687195" w:rsidRPr="001D1C02">
          <w:pgSz w:w="12240" w:h="15840"/>
          <w:pgMar w:top="1500" w:right="1300" w:bottom="900" w:left="1220" w:header="0" w:footer="708" w:gutter="0"/>
          <w:cols w:space="720"/>
        </w:sectPr>
      </w:pPr>
    </w:p>
    <w:p w14:paraId="1BE93010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 xml:space="preserve">SQLServer; </w:t>
      </w:r>
      <w:r w:rsidRPr="001D1C02">
        <w:t xml:space="preserve">the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Operating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Systems;</w:t>
      </w:r>
      <w:r w:rsidRPr="001D1C02">
        <w:t xml:space="preserve"> other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components)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report</w:t>
      </w:r>
      <w:r w:rsidRPr="001D1C02">
        <w:rPr>
          <w:spacing w:val="-1"/>
        </w:rPr>
        <w:t xml:space="preserve"> additional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particular subsystems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consulted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details.</w:t>
      </w:r>
    </w:p>
    <w:p w14:paraId="1BE93011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0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1BE93013" w14:textId="77777777" w:rsidR="00687195" w:rsidRPr="001D1C02" w:rsidRDefault="0004400B">
      <w:pPr>
        <w:spacing w:before="77"/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409" w:name="Table_6:_Front_End_Messages"/>
      <w:bookmarkStart w:id="410" w:name="_bookmark144"/>
      <w:bookmarkEnd w:id="409"/>
      <w:bookmarkEnd w:id="410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6: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 xml:space="preserve">Front </w:t>
      </w:r>
      <w:r w:rsidRPr="001D1C02">
        <w:rPr>
          <w:rFonts w:ascii="Arial"/>
          <w:b/>
          <w:sz w:val="18"/>
        </w:rPr>
        <w:t xml:space="preserve">End </w:t>
      </w:r>
      <w:r w:rsidRPr="001D1C02">
        <w:rPr>
          <w:rFonts w:ascii="Arial"/>
          <w:b/>
          <w:spacing w:val="-1"/>
          <w:sz w:val="18"/>
        </w:rPr>
        <w:t>Messages</w:t>
      </w:r>
    </w:p>
    <w:p w14:paraId="1BE93014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1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5" w14:textId="77777777" w:rsidR="00687195" w:rsidRPr="001D1C02" w:rsidRDefault="0004400B">
            <w:pPr>
              <w:pStyle w:val="TableParagraph"/>
              <w:spacing w:before="160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6" w14:textId="77777777" w:rsidR="00687195" w:rsidRPr="001D1C02" w:rsidRDefault="0004400B">
            <w:pPr>
              <w:pStyle w:val="TableParagraph"/>
              <w:spacing w:before="160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7" w14:textId="77777777" w:rsidR="00687195" w:rsidRPr="001D1C02" w:rsidRDefault="0004400B">
            <w:pPr>
              <w:pStyle w:val="TableParagraph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20" w14:textId="77777777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9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01A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14:paraId="1BE9301B" w14:textId="77777777"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C" w14:textId="77777777"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14:paraId="1BE9301D" w14:textId="77777777" w:rsidR="00687195" w:rsidRPr="001D1C02" w:rsidRDefault="0004400B">
            <w:pPr>
              <w:pStyle w:val="TableParagraph"/>
              <w:spacing w:before="161"/>
              <w:ind w:left="102" w:right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Access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E" w14:textId="77777777"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14:paraId="1BE9301F" w14:textId="77777777"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 w14:paraId="1BE93028" w14:textId="77777777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1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022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14:paraId="1BE93023" w14:textId="77777777"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4" w14:textId="77777777"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14:paraId="1BE93025" w14:textId="77777777" w:rsidR="00687195" w:rsidRPr="001D1C02" w:rsidRDefault="0004400B">
            <w:pPr>
              <w:pStyle w:val="TableParagraph"/>
              <w:spacing w:before="161"/>
              <w:ind w:left="102" w:right="6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Verify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6" w14:textId="77777777"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14:paraId="1BE93027" w14:textId="77777777"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 w14:paraId="1BE9302C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A" w14:textId="77777777" w:rsidR="00687195" w:rsidRPr="001D1C02" w:rsidRDefault="0004400B">
            <w:pPr>
              <w:pStyle w:val="TableParagraph"/>
              <w:spacing w:before="157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VISN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VISN dropdown.</w:t>
            </w:r>
          </w:p>
        </w:tc>
      </w:tr>
      <w:tr w:rsidR="00687195" w:rsidRPr="001D1C02" w14:paraId="1BE93030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D" w14:textId="77777777" w:rsidR="00687195" w:rsidRPr="001D1C02" w:rsidRDefault="0004400B">
            <w:pPr>
              <w:pStyle w:val="TableParagraph"/>
              <w:spacing w:before="156"/>
              <w:ind w:left="102" w:right="3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hospital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E" w14:textId="77777777"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Site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dropdown.</w:t>
            </w:r>
          </w:p>
        </w:tc>
      </w:tr>
      <w:tr w:rsidR="00687195" w:rsidRPr="001D1C02" w14:paraId="1BE93034" w14:textId="77777777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1" w14:textId="77777777" w:rsidR="00687195" w:rsidRPr="001D1C02" w:rsidRDefault="0004400B">
            <w:pPr>
              <w:pStyle w:val="TableParagraph"/>
              <w:spacing w:before="157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IP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too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invalid signon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attempts”.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2" w14:textId="77777777" w:rsidR="00687195" w:rsidRPr="001D1C02" w:rsidRDefault="0004400B">
            <w:pPr>
              <w:pStyle w:val="TableParagraph"/>
              <w:spacing w:before="157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3" w14:textId="77777777" w:rsidR="00687195" w:rsidRPr="001D1C02" w:rsidRDefault="0004400B">
            <w:pPr>
              <w:pStyle w:val="TableParagraph"/>
              <w:spacing w:before="157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clear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login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try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after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lifted.</w:t>
            </w:r>
          </w:p>
        </w:tc>
      </w:tr>
    </w:tbl>
    <w:p w14:paraId="1BE93035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6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7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8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9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14:paraId="1BE9303A" w14:textId="77777777"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C" wp14:editId="1BE9344D">
                <wp:extent cx="8275320" cy="7620"/>
                <wp:effectExtent l="9525" t="9525" r="1905" b="1905"/>
                <wp:docPr id="9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7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8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">
                <v:group id="Group 52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3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y2cAA&#10;AADbAAAADwAAAGRycy9kb3ducmV2LnhtbERPz2vCMBS+D/wfwhO8jJk6imydUdQp9Go3th0fzVtb&#10;bV5KEm39781B8Pjx/V6sBtOKCznfWFYwmyYgiEurG64UfH/tX95A+ICssbVMCq7kYbUcPS0w07bn&#10;A12KUIkYwj5DBXUIXSalL2sy6Ke2I47cv3UGQ4SuktphH8NNK1+TZC4NNhwbauxoW1N5Ks5GAdv0&#10;p39Ofnfh+Jf7DbWp/TzkSk3Gw/oDRKAhPMR3d64VvMex8Uv8A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Iy2c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3B" w14:textId="77777777"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footerReference w:type="default" r:id="rId17"/>
          <w:pgSz w:w="15840" w:h="12240" w:orient="landscape"/>
          <w:pgMar w:top="1140" w:right="1300" w:bottom="900" w:left="1220" w:header="0" w:footer="708" w:gutter="0"/>
          <w:pgNumType w:start="78"/>
          <w:cols w:space="720"/>
        </w:sectPr>
      </w:pPr>
    </w:p>
    <w:p w14:paraId="1BE9303C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40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D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E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F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44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1" w14:textId="77777777"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changed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before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2" w14:textId="77777777" w:rsidR="00687195" w:rsidRPr="001D1C02" w:rsidRDefault="0004400B">
            <w:pPr>
              <w:pStyle w:val="TableParagraph"/>
              <w:spacing w:before="156"/>
              <w:ind w:left="102" w:right="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has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expired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3" w14:textId="77777777" w:rsidR="00687195" w:rsidRPr="001D1C02" w:rsidRDefault="0004400B">
            <w:pPr>
              <w:pStyle w:val="TableParagraph"/>
              <w:spacing w:before="156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change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 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again.</w:t>
            </w:r>
          </w:p>
        </w:tc>
      </w:tr>
      <w:tr w:rsidR="00687195" w:rsidRPr="001D1C02" w14:paraId="1BE9304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login.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running.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7" w14:textId="77777777" w:rsidR="00687195" w:rsidRPr="001D1C02" w:rsidRDefault="0004400B">
            <w:pPr>
              <w:pStyle w:val="TableParagraph"/>
              <w:spacing w:before="156"/>
              <w:ind w:left="102" w:right="3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run </w:t>
            </w:r>
            <w:r w:rsidRPr="001D1C02">
              <w:rPr>
                <w:rFonts w:ascii="Times New Roman"/>
                <w:spacing w:val="-1"/>
                <w:sz w:val="24"/>
              </w:rPr>
              <w:t>Monday-Friday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1:30a.m.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687195" w:rsidRPr="001D1C02" w14:paraId="1BE9304C" w14:textId="77777777">
        <w:trPr>
          <w:trHeight w:hRule="exact" w:val="115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9" w14:textId="77777777" w:rsidR="00687195" w:rsidRPr="001D1C02" w:rsidRDefault="0004400B">
            <w:pPr>
              <w:pStyle w:val="TableParagraph"/>
              <w:spacing w:before="156"/>
              <w:ind w:left="102" w:righ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A" w14:textId="77777777" w:rsidR="00687195" w:rsidRPr="001D1C02" w:rsidRDefault="0004400B">
            <w:pPr>
              <w:pStyle w:val="TableParagraph"/>
              <w:spacing w:before="156"/>
              <w:ind w:left="102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pop-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B" w14:textId="77777777" w:rsidR="00687195" w:rsidRPr="001D1C02" w:rsidRDefault="0004400B">
            <w:pPr>
              <w:pStyle w:val="TableParagraph"/>
              <w:spacing w:before="156"/>
              <w:ind w:left="102" w:righ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change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browser settings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pop-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ups.</w:t>
            </w:r>
          </w:p>
        </w:tc>
      </w:tr>
      <w:tr w:rsidR="00687195" w:rsidRPr="001D1C02" w14:paraId="1BE93050" w14:textId="77777777">
        <w:trPr>
          <w:trHeight w:hRule="exact" w:val="11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D" w14:textId="77777777" w:rsidR="00687195" w:rsidRPr="001D1C02" w:rsidRDefault="0004400B">
            <w:pPr>
              <w:pStyle w:val="TableParagraph"/>
              <w:spacing w:before="157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might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 the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following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control…’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E" w14:textId="77777777" w:rsidR="00687195" w:rsidRPr="001D1C02" w:rsidRDefault="0004400B">
            <w:pPr>
              <w:pStyle w:val="TableParagraph"/>
              <w:spacing w:before="157"/>
              <w:ind w:left="102" w:right="7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F" w14:textId="77777777" w:rsidR="00687195" w:rsidRPr="001D1C02" w:rsidRDefault="0004400B">
            <w:pPr>
              <w:pStyle w:val="TableParagraph"/>
              <w:spacing w:before="157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change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 settings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accept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‘Install ActiveX Control’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dropdown.</w:t>
            </w:r>
          </w:p>
        </w:tc>
      </w:tr>
      <w:tr w:rsidR="00687195" w:rsidRPr="001D1C02" w14:paraId="1BE93054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2" w14:textId="77777777" w:rsidR="00687195" w:rsidRPr="001D1C02" w:rsidRDefault="0004400B">
            <w:pPr>
              <w:pStyle w:val="TableParagraph"/>
              <w:spacing w:before="157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not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 Explorer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6.0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3" w14:textId="77777777" w:rsidR="00687195" w:rsidRPr="001D1C02" w:rsidRDefault="0004400B">
            <w:pPr>
              <w:pStyle w:val="TableParagraph"/>
              <w:spacing w:before="157"/>
              <w:ind w:left="102" w:righ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install</w:t>
            </w:r>
            <w:r w:rsidRPr="001D1C02">
              <w:rPr>
                <w:rFonts w:ascii="Times New Roman"/>
                <w:sz w:val="24"/>
              </w:rPr>
              <w:t xml:space="preserve"> IE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6.0 (or </w:t>
            </w:r>
            <w:r w:rsidRPr="001D1C02">
              <w:rPr>
                <w:rFonts w:ascii="Times New Roman"/>
                <w:spacing w:val="-1"/>
                <w:sz w:val="24"/>
              </w:rPr>
              <w:t>higher)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again.</w:t>
            </w:r>
          </w:p>
        </w:tc>
      </w:tr>
      <w:tr w:rsidR="00687195" w:rsidRPr="001D1C02" w14:paraId="1BE93058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6" w14:textId="77777777" w:rsidR="00687195" w:rsidRPr="001D1C02" w:rsidRDefault="0004400B">
            <w:pPr>
              <w:pStyle w:val="TableParagraph"/>
              <w:spacing w:before="156"/>
              <w:ind w:left="102" w:right="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click</w:t>
            </w:r>
            <w:r w:rsidRPr="001D1C02">
              <w:rPr>
                <w:rFonts w:ascii="Times New Roman"/>
                <w:sz w:val="24"/>
              </w:rPr>
              <w:t xml:space="preserve"> on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result </w:t>
            </w:r>
            <w:r w:rsidRPr="001D1C02">
              <w:rPr>
                <w:rFonts w:ascii="Times New Roman"/>
                <w:sz w:val="24"/>
              </w:rPr>
              <w:t>set.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7" w14:textId="77777777" w:rsidR="00687195" w:rsidRPr="001D1C02" w:rsidRDefault="0004400B">
            <w:pPr>
              <w:pStyle w:val="TableParagraph"/>
              <w:spacing w:before="156"/>
              <w:ind w:left="102" w:right="7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reinitiate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display.</w:t>
            </w:r>
          </w:p>
        </w:tc>
      </w:tr>
      <w:tr w:rsidR="00687195" w:rsidRPr="001D1C02" w14:paraId="1BE9305C" w14:textId="77777777">
        <w:trPr>
          <w:trHeight w:hRule="exact" w:val="1825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9" w14:textId="77777777" w:rsidR="00687195" w:rsidRPr="001D1C02" w:rsidRDefault="0004400B">
            <w:pPr>
              <w:pStyle w:val="TableParagraph"/>
              <w:spacing w:before="156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“Stay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&lt;stay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number&gt;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retrieved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VistA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invalid.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choose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stay”.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A" w14:textId="77777777"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longer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B" w14:textId="77777777" w:rsidR="00687195" w:rsidRPr="001D1C02" w:rsidRDefault="0004400B">
            <w:pPr>
              <w:pStyle w:val="TableParagraph"/>
              <w:spacing w:before="156"/>
              <w:ind w:left="102" w:right="3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possible</w:t>
            </w:r>
            <w:r w:rsidRPr="001D1C02">
              <w:rPr>
                <w:rFonts w:ascii="Times New Roman"/>
                <w:sz w:val="24"/>
              </w:rPr>
              <w:t xml:space="preserve"> reason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invalid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database,</w:t>
            </w:r>
            <w:r w:rsidRPr="001D1C02">
              <w:rPr>
                <w:rFonts w:ascii="Times New Roman"/>
                <w:sz w:val="24"/>
              </w:rPr>
              <w:t xml:space="preserve"> but not </w:t>
            </w:r>
            <w:r w:rsidRPr="001D1C02">
              <w:rPr>
                <w:rFonts w:ascii="Times New Roman"/>
                <w:spacing w:val="-1"/>
                <w:sz w:val="24"/>
              </w:rPr>
              <w:t>before</w:t>
            </w:r>
            <w:r w:rsidRPr="001D1C02">
              <w:rPr>
                <w:rFonts w:ascii="Times New Roman"/>
                <w:sz w:val="24"/>
              </w:rPr>
              <w:t xml:space="preserve"> it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stay.</w:t>
            </w:r>
          </w:p>
        </w:tc>
      </w:tr>
    </w:tbl>
    <w:p w14:paraId="1BE9305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5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5F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1BE93060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E" wp14:editId="1BE9344F">
                <wp:extent cx="8275320" cy="7620"/>
                <wp:effectExtent l="9525" t="9525" r="1905" b="1905"/>
                <wp:docPr id="9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4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5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">
                <v:group id="Group 49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50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dR8QA&#10;AADbAAAADwAAAGRycy9kb3ducmV2LnhtbESPT2vCQBTE70K/w/IKvYjZWGyx0TXYqpCrf2h7fGSf&#10;Sdrs25Bdk/jtu4LQ4zAzv2GW6WBq0VHrKssKplEMgji3uuJCwem4m8xBOI+ssbZMCq7kIF09jJaY&#10;aNvznrqDL0SAsEtQQel9k0jp8pIMusg2xME729agD7ItpG6xD3BTy+c4fpUGKw4LJTb0UVL+e7gY&#10;BWxnn/04/tr6n+/MvVM9s5t9ptTT47BegPA0+P/wvZ1pBW8vcPs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TnUfEAAAA2wAAAA8AAAAAAAAAAAAAAAAAmAIAAGRycy9k&#10;b3ducmV2LnhtbFBLBQYAAAAABAAEAPUAAACJAwAAAAA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6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62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66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3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4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5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6A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7" w14:textId="77777777" w:rsidR="00687195" w:rsidRPr="001D1C02" w:rsidRDefault="0004400B">
            <w:pPr>
              <w:pStyle w:val="TableParagraph"/>
              <w:spacing w:before="156"/>
              <w:ind w:left="102" w:right="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involuntarily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8" w14:textId="77777777"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z w:val="24"/>
              </w:rPr>
              <w:t xml:space="preserve"> occurs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after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idle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9" w14:textId="77777777" w:rsidR="00687195" w:rsidRPr="001D1C02" w:rsidRDefault="0004400B">
            <w:pPr>
              <w:pStyle w:val="TableParagraph"/>
              <w:spacing w:before="156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  <w:u w:val="single" w:color="000000"/>
              </w:rPr>
              <w:t>Section</w:t>
            </w:r>
            <w:r w:rsidRPr="001D1C02">
              <w:rPr>
                <w:rFonts w:ascii="Times New Roman"/>
                <w:spacing w:val="-2"/>
                <w:sz w:val="24"/>
                <w:u w:val="single" w:color="000000"/>
              </w:rPr>
              <w:t xml:space="preserve"> </w:t>
            </w:r>
            <w:hyperlink w:anchor="_bookmark23" w:history="1">
              <w:r w:rsidRPr="001D1C02">
                <w:rPr>
                  <w:rFonts w:ascii="Times New Roman"/>
                  <w:sz w:val="24"/>
                  <w:u w:val="single" w:color="000000"/>
                </w:rPr>
                <w:t xml:space="preserve">4.1 </w:t>
              </w:r>
            </w:hyperlink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 timeouts).</w:t>
            </w:r>
          </w:p>
        </w:tc>
      </w:tr>
      <w:tr w:rsidR="00687195" w:rsidRPr="001D1C02" w14:paraId="1BE9306E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C" w14:textId="77777777" w:rsidR="00687195" w:rsidRPr="001D1C02" w:rsidRDefault="0004400B">
            <w:pPr>
              <w:pStyle w:val="TableParagraph"/>
              <w:spacing w:before="156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permitted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[This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varies</w:t>
            </w:r>
            <w:r w:rsidRPr="001D1C02">
              <w:rPr>
                <w:rFonts w:ascii="Times New Roman"/>
                <w:sz w:val="24"/>
              </w:rPr>
              <w:t xml:space="preserve">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and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based on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local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D" w14:textId="77777777" w:rsidR="00687195" w:rsidRPr="001D1C02" w:rsidRDefault="0004400B">
            <w:pPr>
              <w:pStyle w:val="TableParagraph"/>
              <w:spacing w:before="156"/>
              <w:ind w:left="102" w:right="1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automatically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try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again.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(See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1"/>
                <w:sz w:val="24"/>
                <w:szCs w:val="24"/>
                <w:u w:val="single" w:color="0000FF"/>
              </w:rPr>
              <w:t>Section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2"/>
                <w:sz w:val="24"/>
                <w:szCs w:val="24"/>
                <w:u w:val="single" w:color="0000FF"/>
              </w:rPr>
              <w:t xml:space="preserve"> </w:t>
            </w:r>
            <w:hyperlink w:anchor="_bookmark24" w:history="1">
              <w:r w:rsidRPr="001D1C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 xml:space="preserve">4.2 </w:t>
              </w:r>
            </w:hyperlink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details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lockouts).</w:t>
            </w:r>
          </w:p>
        </w:tc>
      </w:tr>
      <w:tr w:rsidR="00687195" w:rsidRPr="001D1C02" w14:paraId="1BE93072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0" w14:textId="77777777" w:rsidR="00687195" w:rsidRPr="001D1C02" w:rsidRDefault="0004400B">
            <w:pPr>
              <w:pStyle w:val="TableParagraph"/>
              <w:spacing w:before="157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locked</w:t>
            </w:r>
            <w:r w:rsidRPr="001D1C02">
              <w:rPr>
                <w:rFonts w:ascii="Times New Roman"/>
                <w:sz w:val="24"/>
              </w:rPr>
              <w:t xml:space="preserve"> the user </w:t>
            </w:r>
            <w:r w:rsidRPr="001D1C02">
              <w:rPr>
                <w:rFonts w:ascii="Times New Roman"/>
                <w:spacing w:val="-1"/>
                <w:sz w:val="24"/>
              </w:rPr>
              <w:t>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exceeding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>number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1" w14:textId="77777777" w:rsidR="00687195" w:rsidRPr="001D1C02" w:rsidRDefault="0004400B">
            <w:pPr>
              <w:pStyle w:val="TableParagraph"/>
              <w:spacing w:before="157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 xml:space="preserve">has locked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user out,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be </w:t>
            </w:r>
            <w:r w:rsidRPr="001D1C02">
              <w:rPr>
                <w:rFonts w:ascii="Times New Roman"/>
                <w:sz w:val="24"/>
              </w:rPr>
              <w:t>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logging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minutes,</w:t>
            </w:r>
            <w:r w:rsidRPr="001D1C02">
              <w:rPr>
                <w:rFonts w:ascii="Times New Roman"/>
                <w:sz w:val="24"/>
              </w:rPr>
              <w:t xml:space="preserve"> at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z w:val="24"/>
              </w:rPr>
              <w:t xml:space="preserve"> unlock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Access/Verify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</w:p>
        </w:tc>
      </w:tr>
      <w:tr w:rsidR="00687195" w:rsidRPr="001D1C02" w14:paraId="1BE93076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4" w14:textId="77777777"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PC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connected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5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 connection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Helpdesk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assistance.</w:t>
            </w:r>
          </w:p>
        </w:tc>
      </w:tr>
      <w:tr w:rsidR="00687195" w:rsidRPr="001D1C02" w14:paraId="1BE9307A" w14:textId="77777777">
        <w:trPr>
          <w:trHeight w:hRule="exact" w:val="143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8" w14:textId="77777777" w:rsidR="00687195" w:rsidRPr="001D1C02" w:rsidRDefault="0004400B">
            <w:pPr>
              <w:pStyle w:val="TableParagraph"/>
              <w:spacing w:before="157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occurred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secondary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9" w14:textId="77777777"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secondary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and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has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users.</w:t>
            </w:r>
          </w:p>
        </w:tc>
      </w:tr>
      <w:tr w:rsidR="00687195" w:rsidRPr="001D1C02" w14:paraId="1BE9307E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C" w14:textId="77777777" w:rsidR="00687195" w:rsidRPr="001D1C02" w:rsidRDefault="0004400B">
            <w:pPr>
              <w:pStyle w:val="TableParagraph"/>
              <w:spacing w:before="157"/>
              <w:ind w:left="102" w:righ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problem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with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may</w:t>
            </w:r>
            <w:r w:rsidRPr="001D1C02">
              <w:rPr>
                <w:rFonts w:ascii="Times New Roman"/>
                <w:sz w:val="24"/>
              </w:rPr>
              <w:t xml:space="preserve"> have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D" w14:textId="77777777" w:rsidR="00687195" w:rsidRPr="001D1C02" w:rsidRDefault="0004400B">
            <w:pPr>
              <w:pStyle w:val="TableParagraph"/>
              <w:spacing w:before="157"/>
              <w:ind w:left="102" w:righ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are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</w:p>
        </w:tc>
      </w:tr>
      <w:tr w:rsidR="00687195" w:rsidRPr="001D1C02" w14:paraId="1BE93082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F" w14:textId="77777777" w:rsidR="00687195" w:rsidRPr="001D1C02" w:rsidRDefault="0004400B">
            <w:pPr>
              <w:pStyle w:val="TableParagraph"/>
              <w:spacing w:before="156"/>
              <w:ind w:left="102" w:righ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update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0" w14:textId="77777777" w:rsidR="00687195" w:rsidRPr="001D1C02" w:rsidRDefault="0004400B">
            <w:pPr>
              <w:pStyle w:val="TableParagraph"/>
              <w:spacing w:before="156"/>
              <w:ind w:left="102" w:righ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finalized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locked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1" w14:textId="77777777" w:rsidR="00687195" w:rsidRPr="001D1C02" w:rsidRDefault="0004400B">
            <w:pPr>
              <w:pStyle w:val="TableParagraph"/>
              <w:spacing w:before="156"/>
              <w:ind w:left="102" w:right="14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user </w:t>
            </w:r>
            <w:r w:rsidRPr="001D1C02">
              <w:rPr>
                <w:rFonts w:ascii="Times New Roman"/>
                <w:spacing w:val="-1"/>
                <w:sz w:val="24"/>
              </w:rPr>
              <w:t>needs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unlock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3086" w14:textId="77777777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3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4" w14:textId="77777777" w:rsidR="00687195" w:rsidRPr="001D1C02" w:rsidRDefault="0004400B">
            <w:pPr>
              <w:pStyle w:val="TableParagraph"/>
              <w:spacing w:before="156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5" w14:textId="77777777"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has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restored.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>access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rights </w:t>
            </w:r>
            <w:r w:rsidRPr="001D1C02">
              <w:rPr>
                <w:rFonts w:ascii="Times New Roman"/>
                <w:sz w:val="24"/>
              </w:rPr>
              <w:t>should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caution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14:paraId="1BE9308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89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BE9308A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0" wp14:editId="1BE93451">
                <wp:extent cx="8275320" cy="7620"/>
                <wp:effectExtent l="9525" t="9525" r="1905" b="1905"/>
                <wp:docPr id="9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1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2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L12UrmDAwAA3ggAAA4AAAAAAAAAAAAAAAAALgIAAGRycy9l&#10;Mm9Eb2MueG1sUEsBAi0AFAAGAAgAAAAhABQRNhDbAAAABAEAAA8AAAAAAAAAAAAAAAAA3QUAAGRy&#10;cy9kb3ducmV2LnhtbFBLBQYAAAAABAAEAPMAAADlBgAAAAA=&#10;">
                <v:group id="Group 46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47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FM8MA&#10;AADbAAAADwAAAGRycy9kb3ducmV2LnhtbESPT2vCQBTE7wW/w/KEXorZVEKpMav0L+RqKurxkX0m&#10;0ezbkN2a9Nu7QsHjMDO/YbL1aFpxod41lhU8RzEI4tLqhisF25/v2SsI55E1tpZJwR85WK8mDxmm&#10;2g68oUvhKxEg7FJUUHvfpVK6siaDLrIdcfCOtjfog+wrqXscAty0ch7HL9Jgw2Ghxo4+airPxa9R&#10;wDbZDU/x/sufDrl7pzaxn5tcqcfp+LYE4Wn09/B/O9cKFn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oFM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8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8C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90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D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E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F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94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1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2" w14:textId="77777777" w:rsidR="00687195" w:rsidRPr="001D1C02" w:rsidRDefault="0004400B">
            <w:pPr>
              <w:pStyle w:val="TableParagraph"/>
              <w:spacing w:before="156"/>
              <w:ind w:left="102" w:right="9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has been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3" w14:textId="77777777" w:rsidR="00687195" w:rsidRPr="001D1C02" w:rsidRDefault="0004400B">
            <w:pPr>
              <w:pStyle w:val="TableParagraph"/>
              <w:spacing w:before="156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Select’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 w14:paraId="1BE93098" w14:textId="77777777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5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6" w14:textId="77777777" w:rsidR="00687195" w:rsidRPr="001D1C02" w:rsidRDefault="0004400B">
            <w:pPr>
              <w:pStyle w:val="TableParagraph"/>
              <w:spacing w:before="156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performed.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performed,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name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7" w14:textId="77777777" w:rsidR="00687195" w:rsidRPr="001D1C02" w:rsidRDefault="0004400B">
            <w:pPr>
              <w:pStyle w:val="TableParagraph"/>
              <w:spacing w:before="156"/>
              <w:ind w:left="102"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Selection/Worklist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screen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hours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 (assuming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 w14:paraId="1BE9309C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9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A" w14:textId="77777777" w:rsidR="00687195" w:rsidRPr="001D1C02" w:rsidRDefault="0004400B">
            <w:pPr>
              <w:pStyle w:val="TableParagraph"/>
              <w:spacing w:before="156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B" w14:textId="77777777" w:rsidR="00687195" w:rsidRPr="001D1C02" w:rsidRDefault="0004400B">
            <w:pPr>
              <w:pStyle w:val="TableParagraph"/>
              <w:spacing w:before="156"/>
              <w:ind w:left="102" w:right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‘Utilization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Listing’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 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should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 w14:paraId="1BE930A0" w14:textId="77777777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D" w14:textId="77777777" w:rsidR="00687195" w:rsidRPr="001D1C02" w:rsidRDefault="0004400B">
            <w:pPr>
              <w:pStyle w:val="TableParagraph"/>
              <w:spacing w:before="156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E" w14:textId="77777777" w:rsidR="00687195" w:rsidRPr="001D1C02" w:rsidRDefault="0004400B">
            <w:pPr>
              <w:pStyle w:val="TableParagraph"/>
              <w:spacing w:before="156"/>
              <w:ind w:left="102"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but is not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showing</w:t>
            </w:r>
            <w:r w:rsidRPr="001D1C02">
              <w:rPr>
                <w:rFonts w:ascii="Times New Roman"/>
                <w:sz w:val="24"/>
              </w:rPr>
              <w:t xml:space="preserve"> up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F" w14:textId="77777777" w:rsidR="00687195" w:rsidRPr="001D1C02" w:rsidRDefault="0004400B">
            <w:pPr>
              <w:pStyle w:val="TableParagraph"/>
              <w:spacing w:before="156"/>
              <w:ind w:left="102" w:right="1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There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hourly </w:t>
            </w:r>
            <w:r w:rsidRPr="001D1C02">
              <w:rPr>
                <w:rFonts w:ascii="Times New Roman"/>
                <w:spacing w:val="-1"/>
                <w:sz w:val="24"/>
              </w:rPr>
              <w:t>feed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Admissions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24x7.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entire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updated </w:t>
            </w:r>
            <w:r w:rsidRPr="001D1C02">
              <w:rPr>
                <w:rFonts w:ascii="Times New Roman"/>
                <w:spacing w:val="-1"/>
                <w:sz w:val="24"/>
              </w:rPr>
              <w:t>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midnight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(per </w:t>
            </w:r>
            <w:r w:rsidRPr="001D1C02">
              <w:rPr>
                <w:rFonts w:ascii="Times New Roman"/>
                <w:spacing w:val="-1"/>
                <w:sz w:val="24"/>
              </w:rPr>
              <w:t>each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zone).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 the</w:t>
            </w:r>
            <w:r w:rsidRPr="001D1C02">
              <w:rPr>
                <w:rFonts w:ascii="Times New Roman"/>
                <w:sz w:val="24"/>
              </w:rPr>
              <w:t xml:space="preserve"> next </w:t>
            </w:r>
            <w:r w:rsidRPr="001D1C02">
              <w:rPr>
                <w:rFonts w:ascii="Times New Roman"/>
                <w:spacing w:val="-1"/>
                <w:sz w:val="24"/>
              </w:rPr>
              <w:t>feed,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the </w:t>
            </w:r>
            <w:r w:rsidRPr="001D1C02">
              <w:rPr>
                <w:rFonts w:ascii="Times New Roman"/>
                <w:spacing w:val="-1"/>
                <w:sz w:val="24"/>
              </w:rPr>
              <w:t>synchronization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manually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30A4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1" w14:textId="77777777" w:rsidR="00687195" w:rsidRPr="001D1C02" w:rsidRDefault="0004400B">
            <w:pPr>
              <w:pStyle w:val="TableParagraph"/>
              <w:spacing w:before="157"/>
              <w:ind w:left="102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2" w14:textId="77777777" w:rsidR="00687195" w:rsidRPr="001D1C02" w:rsidRDefault="0004400B">
            <w:pPr>
              <w:pStyle w:val="TableParagraph"/>
              <w:spacing w:before="157"/>
              <w:ind w:left="102" w:right="7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not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admitted.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3" w14:textId="77777777" w:rsidR="00687195" w:rsidRPr="001D1C02" w:rsidRDefault="0004400B">
            <w:pPr>
              <w:pStyle w:val="TableParagraph"/>
              <w:spacing w:before="157"/>
              <w:ind w:left="102"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needs to be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VistA 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needs 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admitted.</w:t>
            </w:r>
          </w:p>
        </w:tc>
      </w:tr>
      <w:tr w:rsidR="00687195" w:rsidRPr="001D1C02" w14:paraId="1BE930A8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5" w14:textId="77777777"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6" w14:textId="77777777" w:rsidR="00687195" w:rsidRPr="001D1C02" w:rsidRDefault="0004400B">
            <w:pPr>
              <w:pStyle w:val="TableParagraph"/>
              <w:spacing w:before="156"/>
              <w:ind w:left="102" w:righ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has been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7" w14:textId="77777777" w:rsidR="00687195" w:rsidRPr="001D1C02" w:rsidRDefault="0004400B">
            <w:pPr>
              <w:pStyle w:val="TableParagraph"/>
              <w:spacing w:before="156"/>
              <w:ind w:left="102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in 24-72 </w:t>
            </w:r>
            <w:r w:rsidRPr="001D1C02">
              <w:rPr>
                <w:rFonts w:ascii="Times New Roman"/>
                <w:spacing w:val="-1"/>
                <w:sz w:val="24"/>
              </w:rPr>
              <w:t>hours.</w:t>
            </w:r>
          </w:p>
        </w:tc>
      </w:tr>
    </w:tbl>
    <w:p w14:paraId="1BE930A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B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B1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</w:rPr>
      </w:pPr>
    </w:p>
    <w:p w14:paraId="1BE930B2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2" wp14:editId="1BE93453">
                <wp:extent cx="8275320" cy="7620"/>
                <wp:effectExtent l="9525" t="9525" r="1905" b="1905"/>
                <wp:docPr id="8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8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9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">
                <v:group id="Group 43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44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Bn8MA&#10;AADbAAAADwAAAGRycy9kb3ducmV2LnhtbESPT2vCQBTE7wW/w/IEL8VsKqGkqavYf5CrUWqPj+wz&#10;iWbfhuzWpN/eFQoeh5n5DbNcj6YVF+pdY1nBUxSDIC6tbrhSsN99zVMQziNrbC2Tgj9ysF5NHpaY&#10;aTvwli6Fr0SAsMtQQe19l0npypoMush2xME72t6gD7KvpO5xCHDTykUcP0uDDYeFGjt6r6k8F79G&#10;Advke3iMD5/+9JO7N2oT+7HNlZpNx80rCE+jv4f/27lWkL7A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Bn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B3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B4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B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5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6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7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BC" w14:textId="77777777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9" w14:textId="77777777"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A" w14:textId="77777777" w:rsidR="00687195" w:rsidRPr="001D1C02" w:rsidRDefault="0004400B">
            <w:pPr>
              <w:pStyle w:val="TableParagraph"/>
              <w:spacing w:before="156"/>
              <w:ind w:left="102" w:right="6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Reminder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B" w14:textId="77777777" w:rsidR="00687195" w:rsidRPr="001D1C02" w:rsidRDefault="0004400B">
            <w:pPr>
              <w:pStyle w:val="TableParagraph"/>
              <w:spacing w:before="156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 Review Reminder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 Movements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unless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Movements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hours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</w:t>
            </w:r>
            <w:r w:rsidRPr="001D1C02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(provided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 w14:paraId="1BE930C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D" w14:textId="77777777" w:rsidR="00687195" w:rsidRPr="001D1C02" w:rsidRDefault="0004400B">
            <w:pPr>
              <w:pStyle w:val="TableParagraph"/>
              <w:spacing w:before="157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E" w14:textId="77777777" w:rsidR="00687195" w:rsidRPr="001D1C02" w:rsidRDefault="0004400B">
            <w:pPr>
              <w:pStyle w:val="TableParagraph"/>
              <w:spacing w:before="157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F" w14:textId="77777777" w:rsidR="00687195" w:rsidRPr="001D1C02" w:rsidRDefault="0004400B">
            <w:pPr>
              <w:pStyle w:val="TableParagraph"/>
              <w:spacing w:before="157"/>
              <w:ind w:left="10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should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results.</w:t>
            </w:r>
          </w:p>
        </w:tc>
      </w:tr>
      <w:tr w:rsidR="00687195" w:rsidRPr="001D1C02" w14:paraId="1BE930C4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1" w14:textId="77777777" w:rsidR="00687195" w:rsidRPr="001D1C02" w:rsidRDefault="0004400B">
            <w:pPr>
              <w:pStyle w:val="TableParagraph"/>
              <w:spacing w:before="156"/>
              <w:ind w:left="102" w:righ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2" w14:textId="77777777" w:rsidR="00687195" w:rsidRPr="001D1C02" w:rsidRDefault="0004400B">
            <w:pPr>
              <w:pStyle w:val="TableParagraph"/>
              <w:spacing w:before="156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permission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visit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sites,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they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visit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have</w:t>
            </w:r>
            <w:r w:rsidRPr="001D1C02">
              <w:rPr>
                <w:rFonts w:ascii="Times New Roman"/>
                <w:sz w:val="24"/>
              </w:rPr>
              <w:t xml:space="preserve"> not been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3" w14:textId="77777777" w:rsidR="00687195" w:rsidRPr="001D1C02" w:rsidRDefault="0004400B">
            <w:pPr>
              <w:pStyle w:val="TableParagraph"/>
              <w:spacing w:before="156"/>
              <w:ind w:left="102" w:righ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 administrator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grant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 rights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multiple 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updating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 profile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</w:tbl>
    <w:p w14:paraId="1BE930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8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14:paraId="1BE930D9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4" wp14:editId="1BE93455">
                <wp:extent cx="8275320" cy="7620"/>
                <wp:effectExtent l="9525" t="9525" r="1905" b="1905"/>
                <wp:docPr id="8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5" name="Group 4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6" name="Freeform 4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">
                <v:group id="Group 40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1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V7cIA&#10;AADbAAAADwAAAGRycy9kb3ducmV2LnhtbESPT4vCMBTE74LfITxhL7Kmu4iUahR1FXr1D67HR/O2&#10;7dq8lCba+u2NIHgcZuY3zGzRmUrcqHGlZQVfowgEcWZ1ybmC42H7GYNwHlljZZkU3MnBYt7vzTDR&#10;tuUd3fY+FwHCLkEFhfd1IqXLCjLoRrYmDt6fbQz6IJtc6gbbADeV/I6iiTRYclgosKZ1QdllfzUK&#10;2I5P7TD63fj/c+pWVI3tzy5V6mPQLacgPHX+HX61U60gnsD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2JXt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DA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DB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DF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C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D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E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E9" w14:textId="77777777">
        <w:trPr>
          <w:trHeight w:hRule="exact" w:val="42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0" w14:textId="77777777"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appropriate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permissions’ 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</w:p>
          <w:p w14:paraId="1BE930E1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incorrect.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2" w14:textId="77777777" w:rsidR="00687195" w:rsidRPr="001D1C02" w:rsidRDefault="0004400B">
            <w:pPr>
              <w:pStyle w:val="TableParagraph"/>
              <w:spacing w:before="156"/>
              <w:ind w:left="102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up </w:t>
            </w:r>
            <w:r w:rsidRPr="001D1C02">
              <w:rPr>
                <w:rFonts w:ascii="Times New Roman"/>
                <w:spacing w:val="-1"/>
                <w:sz w:val="24"/>
              </w:rPr>
              <w:t>incorrectly.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3" w14:textId="77777777" w:rsidR="00687195" w:rsidRPr="001D1C02" w:rsidRDefault="0004400B">
            <w:pPr>
              <w:pStyle w:val="TableParagraph"/>
              <w:spacing w:before="156"/>
              <w:ind w:left="102" w:right="4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Manage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Toolbar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4" w14:textId="77777777" w:rsidR="00687195" w:rsidRPr="001D1C02" w:rsidRDefault="0004400B">
            <w:pPr>
              <w:pStyle w:val="TableParagraph"/>
              <w:spacing w:before="161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5" w14:textId="77777777" w:rsidR="00687195" w:rsidRPr="001D1C02" w:rsidRDefault="0004400B">
            <w:pPr>
              <w:pStyle w:val="TableParagraph"/>
              <w:spacing w:before="161"/>
              <w:ind w:left="102" w:righ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Intranet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6" w14:textId="77777777" w:rsidR="00687195" w:rsidRPr="001D1C02" w:rsidRDefault="0004400B">
            <w:pPr>
              <w:pStyle w:val="TableParagraph"/>
              <w:spacing w:before="161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Trusted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7" w14:textId="77777777" w:rsidR="00687195" w:rsidRPr="001D1C02" w:rsidRDefault="0004400B">
            <w:pPr>
              <w:pStyle w:val="TableParagraph"/>
              <w:spacing w:before="161"/>
              <w:ind w:left="102" w:right="6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Files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  <w:p w14:paraId="1BE930E8" w14:textId="77777777" w:rsidR="00687195" w:rsidRPr="001D1C02" w:rsidRDefault="0004400B">
            <w:pPr>
              <w:pStyle w:val="TableParagraph"/>
              <w:spacing w:before="161"/>
              <w:ind w:left="102" w:right="3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Cookies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</w:tc>
      </w:tr>
      <w:tr w:rsidR="00687195" w:rsidRPr="001D1C02" w14:paraId="1BE930ED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A" w14:textId="77777777" w:rsidR="00687195" w:rsidRPr="001D1C02" w:rsidRDefault="0004400B">
            <w:pPr>
              <w:pStyle w:val="TableParagraph"/>
              <w:spacing w:before="156"/>
              <w:ind w:left="102" w:righ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  <w:r w:rsidRPr="001D1C02">
              <w:rPr>
                <w:rFonts w:ascii="Times New Roman"/>
                <w:sz w:val="24"/>
              </w:rPr>
              <w:t xml:space="preserve"> do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cuts </w:t>
            </w:r>
            <w:r w:rsidRPr="001D1C02">
              <w:rPr>
                <w:rFonts w:ascii="Times New Roman"/>
                <w:spacing w:val="-2"/>
                <w:sz w:val="24"/>
              </w:rPr>
              <w:t>off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C" w14:textId="77777777"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 w14:paraId="1BE930F1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E" w14:textId="77777777" w:rsidR="00687195" w:rsidRPr="001D1C02" w:rsidRDefault="0004400B">
            <w:pPr>
              <w:pStyle w:val="TableParagraph"/>
              <w:spacing w:before="156"/>
              <w:ind w:left="102" w:righ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large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too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F" w14:textId="77777777" w:rsidR="00687195" w:rsidRPr="001D1C02" w:rsidRDefault="0004400B">
            <w:pPr>
              <w:pStyle w:val="TableParagraph"/>
              <w:spacing w:before="156"/>
              <w:ind w:left="102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text/icon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too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0" w14:textId="77777777"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 w14:paraId="1BE930F5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2" w14:textId="77777777" w:rsidR="00687195" w:rsidRPr="001D1C02" w:rsidRDefault="0004400B">
            <w:pPr>
              <w:pStyle w:val="TableParagraph"/>
              <w:spacing w:before="157"/>
              <w:ind w:left="102" w:right="9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3" w14:textId="77777777" w:rsidR="00687195" w:rsidRPr="001D1C02" w:rsidRDefault="0004400B">
            <w:pPr>
              <w:pStyle w:val="TableParagraph"/>
              <w:spacing w:before="157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deceased.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4" w14:textId="77777777" w:rsidR="00687195" w:rsidRPr="001D1C02" w:rsidRDefault="0004400B">
            <w:pPr>
              <w:pStyle w:val="TableParagraph"/>
              <w:spacing w:before="157"/>
              <w:ind w:left="102" w:righ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Instruct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button,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0F9" w14:textId="77777777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6" w14:textId="77777777" w:rsidR="00687195" w:rsidRPr="001D1C02" w:rsidRDefault="0004400B">
            <w:pPr>
              <w:pStyle w:val="TableParagraph"/>
              <w:spacing w:before="156"/>
              <w:ind w:left="102" w:right="9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Sensitive</w:t>
            </w:r>
            <w:r w:rsidRPr="001D1C02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7" w14:textId="77777777"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contains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8" w14:textId="77777777" w:rsidR="00687195" w:rsidRPr="001D1C02" w:rsidRDefault="0004400B">
            <w:pPr>
              <w:pStyle w:val="TableParagraph"/>
              <w:spacing w:before="156"/>
              <w:ind w:left="102" w:right="2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prove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a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patient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their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Officer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contact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justification.</w:t>
            </w:r>
          </w:p>
        </w:tc>
      </w:tr>
    </w:tbl>
    <w:p w14:paraId="1BE930F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D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BE930FE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6" wp14:editId="1BE93457">
                <wp:extent cx="8275320" cy="7620"/>
                <wp:effectExtent l="9525" t="9525" r="1905" b="1905"/>
                <wp:docPr id="8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2" name="Group 3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3" name="Freeform 3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BttlPYIDAADeCAAADgAAAAAAAAAAAAAAAAAuAgAAZHJzL2Uy&#10;b0RvYy54bWxQSwECLQAUAAYACAAAACEAFBE2ENsAAAAEAQAADwAAAAAAAAAAAAAAAADcBQAAZHJz&#10;L2Rvd25yZXYueG1sUEsFBgAAAAAEAAQA8wAAAOQGAAAAAA==&#10;">
                <v:group id="Group 37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38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2dcIA&#10;AADbAAAADwAAAGRycy9kb3ducmV2LnhtbESPS4vCQBCE78L+h6EXvIhOfCCSdZT1Bbmqy7rHJtMm&#10;cTM9ITOa+O8dQfBYVNVX1HzZmlLcqHaFZQXDQQSCOLW64EzBz3HXn4FwHlljaZkU3MnBcvHRmWOs&#10;bcN7uh18JgKEXYwKcu+rWEqX5mTQDWxFHLyzrQ36IOtM6hqbADelHEXRVBosOCzkWNE6p/T/cDUK&#10;2E5+m1502vrLX+JWVE7sZp8o1f1sv79AeGr9O/xqJ1rBbA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zZ1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FF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00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04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1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2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3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08" w14:textId="77777777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5" w14:textId="77777777" w:rsidR="00687195" w:rsidRPr="001D1C02" w:rsidRDefault="0004400B">
            <w:pPr>
              <w:pStyle w:val="TableParagraph"/>
              <w:spacing w:before="156"/>
              <w:ind w:left="102" w:righ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will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criteria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outcomes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6" w14:textId="77777777" w:rsidR="00687195" w:rsidRPr="001D1C02" w:rsidRDefault="0004400B">
            <w:pPr>
              <w:pStyle w:val="TableParagraph"/>
              <w:spacing w:before="156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‘Change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7" w14:textId="77777777" w:rsidR="00687195" w:rsidRPr="001D1C02" w:rsidRDefault="0004400B">
            <w:pPr>
              <w:pStyle w:val="TableParagraph"/>
              <w:spacing w:before="156"/>
              <w:ind w:left="102"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cancel.</w:t>
            </w:r>
          </w:p>
        </w:tc>
      </w:tr>
      <w:tr w:rsidR="00687195" w:rsidRPr="001D1C02" w14:paraId="1BE9310C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9" w14:textId="77777777" w:rsidR="00687195" w:rsidRPr="001D1C02" w:rsidRDefault="0004400B">
            <w:pPr>
              <w:pStyle w:val="TableParagraph"/>
              <w:spacing w:before="157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keep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value.”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A" w14:textId="77777777" w:rsidR="00687195" w:rsidRPr="001D1C02" w:rsidRDefault="0004400B">
            <w:pPr>
              <w:pStyle w:val="TableParagraph"/>
              <w:spacing w:before="157"/>
              <w:ind w:left="102" w:right="4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Level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 on </w:t>
            </w:r>
            <w:r w:rsidRPr="001D1C02">
              <w:rPr>
                <w:rFonts w:ascii="Times New Roman"/>
                <w:spacing w:val="-1"/>
                <w:sz w:val="24"/>
              </w:rPr>
              <w:t>the 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erase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selections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B" w14:textId="77777777" w:rsidR="00687195" w:rsidRPr="001D1C02" w:rsidRDefault="0004400B">
            <w:pPr>
              <w:pStyle w:val="TableParagraph"/>
              <w:spacing w:before="157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cancel.</w:t>
            </w:r>
          </w:p>
        </w:tc>
      </w:tr>
      <w:tr w:rsidR="00687195" w:rsidRPr="001D1C02" w14:paraId="1BE9311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D" w14:textId="77777777" w:rsidR="00687195" w:rsidRPr="001D1C02" w:rsidRDefault="0004400B">
            <w:pPr>
              <w:pStyle w:val="TableParagraph"/>
              <w:spacing w:before="156"/>
              <w:ind w:left="102" w:right="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E" w14:textId="77777777"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114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1" w14:textId="77777777"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Dual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Diagnosis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 for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Concurrent review.”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2" w14:textId="77777777"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118" w14:textId="77777777">
        <w:trPr>
          <w:trHeight w:hRule="exact" w:val="210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5" w14:textId="77777777" w:rsidR="00687195" w:rsidRPr="001D1C02" w:rsidRDefault="0004400B">
            <w:pPr>
              <w:pStyle w:val="TableParagraph"/>
              <w:spacing w:before="157"/>
              <w:ind w:left="102" w:right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‘Unsupported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type.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another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6" w14:textId="77777777" w:rsidR="00687195" w:rsidRPr="001D1C02" w:rsidRDefault="0004400B">
            <w:pPr>
              <w:pStyle w:val="TableParagraph"/>
              <w:spacing w:before="157"/>
              <w:ind w:left="102" w:righ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opened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[A behavioral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psych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procedure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7" w14:textId="77777777" w:rsidR="00687195" w:rsidRPr="001D1C02" w:rsidRDefault="0004400B">
            <w:pPr>
              <w:pStyle w:val="TableParagraph"/>
              <w:spacing w:before="157"/>
              <w:ind w:left="102" w:righ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 xml:space="preserve">supports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but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does not.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this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 the </w:t>
            </w:r>
            <w:r w:rsidRPr="001D1C02">
              <w:rPr>
                <w:rFonts w:ascii="Times New Roman"/>
                <w:spacing w:val="-1"/>
                <w:sz w:val="24"/>
              </w:rPr>
              <w:t>user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Behavioral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not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supported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another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</w:tbl>
    <w:p w14:paraId="1BE9311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D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1BE9311E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8" wp14:editId="1BE93459">
                <wp:extent cx="8275320" cy="7620"/>
                <wp:effectExtent l="9525" t="9525" r="1905" b="1905"/>
                <wp:docPr id="7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9" name="Group 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0" name="Freeform 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3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AG348SDAwAA3ggAAA4AAAAAAAAAAAAAAAAALgIAAGRycy9l&#10;Mm9Eb2MueG1sUEsBAi0AFAAGAAgAAAAhABQRNhDbAAAABAEAAA8AAAAAAAAAAAAAAAAA3QUAAGRy&#10;cy9kb3ducmV2LnhtbFBLBQYAAAAABAAEAPMAAADlBgAAAAA=&#10;">
                <v:group id="Group 34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35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oAsAA&#10;AADbAAAADwAAAGRycy9kb3ducmV2LnhtbERPz2vCMBS+C/4P4Qm7yEw2ypDOKOoUeq2K2/HRPNtq&#10;81KaaOt/vxwGO358vxerwTbiQZ2vHWt4mykQxIUzNZcaTsf96xyED8gGG8ek4UkeVsvxaIGpcT3n&#10;9DiEUsQQ9ilqqEJoUyl9UZFFP3MtceQurrMYIuxKaTrsY7ht5LtSH9JizbGhwpa2FRW3w91qYJec&#10;+6n63oXrT+Y31CTuK8+0fpkM608QgYbwL/5zZ0bDPK6PX+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2oAs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1F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20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24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1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2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3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28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6" w14:textId="77777777" w:rsidR="00687195" w:rsidRPr="001D1C02" w:rsidRDefault="0004400B">
            <w:pPr>
              <w:pStyle w:val="TableParagraph"/>
              <w:spacing w:before="156"/>
              <w:ind w:left="102" w:righ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performed</w:t>
            </w:r>
            <w:r w:rsidRPr="001D1C02">
              <w:rPr>
                <w:rFonts w:ascii="Times New Roman"/>
                <w:sz w:val="24"/>
              </w:rPr>
              <w:t xml:space="preserve"> a search but </w:t>
            </w:r>
            <w:r w:rsidRPr="001D1C02">
              <w:rPr>
                <w:rFonts w:ascii="Times New Roman"/>
                <w:spacing w:val="-1"/>
                <w:sz w:val="24"/>
              </w:rPr>
              <w:t>did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in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7" w14:textId="77777777" w:rsidR="00687195" w:rsidRPr="001D1C02" w:rsidRDefault="0004400B">
            <w:pPr>
              <w:pStyle w:val="TableParagraph"/>
              <w:spacing w:before="156"/>
              <w:ind w:left="102" w:righ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wish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result table.</w:t>
            </w:r>
          </w:p>
        </w:tc>
      </w:tr>
      <w:tr w:rsidR="00687195" w:rsidRPr="001D1C02" w14:paraId="1BE9312C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9" w14:textId="77777777"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‘There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steps’.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A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Step’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 on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B" w14:textId="77777777" w:rsidR="00687195" w:rsidRPr="001D1C02" w:rsidRDefault="0004400B">
            <w:pPr>
              <w:pStyle w:val="TableParagraph"/>
              <w:spacing w:before="156"/>
              <w:ind w:left="102" w:right="5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not a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 requires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ticket.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bypass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message,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‘OK’,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687195" w:rsidRPr="001D1C02" w14:paraId="1BE93134" w14:textId="77777777">
        <w:trPr>
          <w:trHeight w:hRule="exact" w:val="25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D" w14:textId="77777777" w:rsidR="00687195" w:rsidRPr="001D1C02" w:rsidRDefault="0004400B">
            <w:pPr>
              <w:pStyle w:val="TableParagraph"/>
              <w:spacing w:before="156"/>
              <w:ind w:left="102" w:righ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lock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database.</w:t>
            </w:r>
          </w:p>
          <w:p w14:paraId="1BE9312E" w14:textId="77777777" w:rsidR="00687195" w:rsidRPr="001D1C02" w:rsidRDefault="0004400B">
            <w:pPr>
              <w:pStyle w:val="TableParagraph"/>
              <w:ind w:left="102" w:righ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administrator.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ready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F" w14:textId="77777777"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FINAL SAVE/Lock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button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commits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0" w14:textId="77777777" w:rsidR="00687195" w:rsidRPr="001D1C02" w:rsidRDefault="0004400B">
            <w:pPr>
              <w:pStyle w:val="TableParagraph"/>
              <w:spacing w:before="156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user </w:t>
            </w:r>
            <w:r w:rsidRPr="001D1C02">
              <w:rPr>
                <w:rFonts w:ascii="Times New Roman"/>
                <w:spacing w:val="-1"/>
                <w:sz w:val="24"/>
              </w:rPr>
              <w:t>wishes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follow these guidelines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how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do this:</w:t>
            </w:r>
          </w:p>
          <w:p w14:paraId="1BE93131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 their own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reviews.</w:t>
            </w:r>
          </w:p>
          <w:p w14:paraId="1BE93132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Delete </w:t>
            </w:r>
            <w:r w:rsidRPr="001D1C02">
              <w:rPr>
                <w:rFonts w:ascii="Times New Roman"/>
                <w:sz w:val="24"/>
              </w:rPr>
              <w:t>any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  <w:p w14:paraId="1BE93133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behalf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</w:tr>
      <w:tr w:rsidR="00687195" w:rsidRPr="001D1C02" w14:paraId="1BE93138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5" w14:textId="77777777"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you are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viewing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close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6" w14:textId="77777777"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prompts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confirmation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wants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7" w14:textId="77777777" w:rsidR="00687195" w:rsidRPr="001D1C02" w:rsidRDefault="0004400B">
            <w:pPr>
              <w:pStyle w:val="TableParagraph"/>
              <w:spacing w:before="156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‘No’.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‘here’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hyperlink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again.</w:t>
            </w:r>
          </w:p>
        </w:tc>
      </w:tr>
      <w:tr w:rsidR="00687195" w:rsidRPr="001D1C02" w14:paraId="1BE9313C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9" w14:textId="77777777" w:rsidR="00687195" w:rsidRPr="001D1C02" w:rsidRDefault="0004400B">
            <w:pPr>
              <w:pStyle w:val="TableParagraph"/>
              <w:spacing w:before="157"/>
              <w:ind w:left="102" w:righ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displays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A" w14:textId="77777777" w:rsidR="00687195" w:rsidRPr="001D1C02" w:rsidRDefault="0004400B">
            <w:pPr>
              <w:pStyle w:val="TableParagraph"/>
              <w:spacing w:before="157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</w:t>
            </w:r>
            <w:r w:rsidRPr="001D1C02">
              <w:rPr>
                <w:rFonts w:ascii="Times New Roman"/>
                <w:spacing w:val="-1"/>
                <w:sz w:val="24"/>
              </w:rPr>
              <w:t>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further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necessary.</w:t>
            </w:r>
          </w:p>
        </w:tc>
      </w:tr>
      <w:tr w:rsidR="00687195" w:rsidRPr="001D1C02" w14:paraId="1BE9314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reason”.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E" w14:textId="77777777" w:rsidR="00687195" w:rsidRPr="001D1C02" w:rsidRDefault="0004400B">
            <w:pPr>
              <w:pStyle w:val="TableParagraph"/>
              <w:spacing w:before="156"/>
              <w:ind w:left="102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14:paraId="1BE9314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4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1BE93145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A" wp14:editId="1BE9345B">
                <wp:extent cx="8275320" cy="7620"/>
                <wp:effectExtent l="9525" t="9525" r="1905" b="1905"/>
                <wp:docPr id="7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6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7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">
                <v:group id="Group 31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32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FAUcMA&#10;AADbAAAADwAAAGRycy9kb3ducmV2LnhtbESPT2vCQBTE7wW/w/IEL8VsKqEpqavYf5CrUWqPj+wz&#10;iWbfhuzWpN/eFQoeh5n5DbNcj6YVF+pdY1nBUxSDIC6tbrhSsN99zV9AOI+ssbVMCv7IwXo1eVhi&#10;pu3AW7oUvhIBwi5DBbX3XSalK2sy6CLbEQfvaHuDPsi+krrHIcBNKxdx/CwNNhwWauzovabyXPwa&#10;BWyT7+ExPnz600/u3qhN7Mc2V2o2HTevIDyN/h7+b+daQZrC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FAUc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46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47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4B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8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9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A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4F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C" w14:textId="77777777" w:rsidR="00687195" w:rsidRPr="001D1C02" w:rsidRDefault="0004400B">
            <w:pPr>
              <w:pStyle w:val="TableParagraph"/>
              <w:spacing w:before="156"/>
              <w:ind w:left="102" w:righ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have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D" w14:textId="77777777" w:rsidR="00687195" w:rsidRPr="001D1C02" w:rsidRDefault="0004400B">
            <w:pPr>
              <w:pStyle w:val="TableParagraph"/>
              <w:spacing w:before="156"/>
              <w:ind w:left="102" w:right="7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does</w:t>
            </w:r>
            <w:r w:rsidRPr="001D1C02">
              <w:rPr>
                <w:rFonts w:ascii="Times New Roman"/>
                <w:sz w:val="24"/>
              </w:rPr>
              <w:t xml:space="preserve"> not have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permissions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E" w14:textId="77777777" w:rsidR="00687195" w:rsidRPr="001D1C02" w:rsidRDefault="0004400B">
            <w:pPr>
              <w:pStyle w:val="TableParagraph"/>
              <w:spacing w:before="156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POC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their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have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need to be </w:t>
            </w:r>
            <w:r w:rsidRPr="001D1C02">
              <w:rPr>
                <w:rFonts w:ascii="Times New Roman"/>
                <w:spacing w:val="-1"/>
                <w:sz w:val="24"/>
              </w:rPr>
              <w:t>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administrative </w:t>
            </w:r>
            <w:r w:rsidRPr="001D1C02">
              <w:rPr>
                <w:rFonts w:ascii="Times New Roman"/>
                <w:sz w:val="24"/>
              </w:rPr>
              <w:t>tasks 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3153" w14:textId="77777777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0" w14:textId="77777777" w:rsidR="00687195" w:rsidRPr="001D1C02" w:rsidRDefault="0004400B">
            <w:pPr>
              <w:pStyle w:val="TableParagraph"/>
              <w:spacing w:before="156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unable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z w:val="24"/>
              </w:rPr>
              <w:t xml:space="preserve"> even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though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1" w14:textId="77777777"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were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changed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they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still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certain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2" w14:textId="77777777"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Changes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not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take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effect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back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in.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should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need.</w:t>
            </w:r>
          </w:p>
        </w:tc>
      </w:tr>
      <w:tr w:rsidR="00687195" w:rsidRPr="001D1C02" w14:paraId="1BE9315C" w14:textId="77777777">
        <w:trPr>
          <w:trHeight w:hRule="exact" w:val="518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4" w14:textId="77777777" w:rsidR="00687195" w:rsidRPr="001D1C02" w:rsidRDefault="0004400B">
            <w:pPr>
              <w:pStyle w:val="TableParagraph"/>
              <w:spacing w:before="157"/>
              <w:ind w:left="102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“Invalid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URL Information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ReviewManager.xml,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tag. Check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URL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points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syntax in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/ Driver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 name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Windows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entry.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Userid/Password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combination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correct.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accessing</w:t>
            </w:r>
          </w:p>
          <w:p w14:paraId="1BE9315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/rm/iqm/html/gateway”</w:t>
            </w:r>
          </w:p>
          <w:p w14:paraId="1BE93156" w14:textId="77777777" w:rsidR="00687195" w:rsidRPr="001D1C02" w:rsidRDefault="0004400B">
            <w:pPr>
              <w:pStyle w:val="TableParagraph"/>
              <w:spacing w:before="16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OR….</w:t>
            </w:r>
          </w:p>
          <w:p w14:paraId="1BE93157" w14:textId="77777777" w:rsidR="00687195" w:rsidRPr="001D1C02" w:rsidRDefault="0004400B">
            <w:pPr>
              <w:pStyle w:val="TableParagraph"/>
              <w:spacing w:before="157"/>
              <w:ind w:left="102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"CERME </w:t>
            </w:r>
            <w:r w:rsidRPr="001D1C02">
              <w:rPr>
                <w:rFonts w:ascii="Times New Roman"/>
                <w:sz w:val="24"/>
              </w:rPr>
              <w:t xml:space="preserve">has lost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server".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8" w14:textId="77777777" w:rsidR="00687195" w:rsidRPr="001D1C02" w:rsidRDefault="0004400B">
            <w:pPr>
              <w:pStyle w:val="TableParagraph"/>
              <w:spacing w:before="157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receives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trying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9" w14:textId="07590657" w:rsidR="00687195" w:rsidRPr="001D1C02" w:rsidRDefault="0004400B" w:rsidP="00C404F7">
            <w:pPr>
              <w:pStyle w:val="BodyText"/>
              <w:rPr>
                <w:rFonts w:cs="Times New Roman"/>
              </w:rPr>
            </w:pPr>
            <w:r w:rsidRPr="001D1C02">
              <w:rPr>
                <w:spacing w:val="-1"/>
              </w:rPr>
              <w:t>This</w:t>
            </w:r>
            <w:r w:rsidRPr="001D1C02">
              <w:t xml:space="preserve"> </w:t>
            </w:r>
            <w:r w:rsidRPr="001D1C02">
              <w:rPr>
                <w:spacing w:val="-1"/>
              </w:rPr>
              <w:t>error</w:t>
            </w:r>
            <w:r w:rsidRPr="001D1C02">
              <w:t xml:space="preserve"> </w:t>
            </w:r>
            <w:r w:rsidRPr="001D1C02">
              <w:rPr>
                <w:spacing w:val="-1"/>
              </w:rPr>
              <w:t>would</w:t>
            </w:r>
            <w:r w:rsidRPr="001D1C02">
              <w:t xml:space="preserve"> occur</w:t>
            </w:r>
            <w:r w:rsidRPr="001D1C02">
              <w:rPr>
                <w:spacing w:val="-1"/>
              </w:rPr>
              <w:t xml:space="preserve"> when</w:t>
            </w:r>
            <w:r w:rsidRPr="001D1C02">
              <w:t xml:space="preserve"> the </w:t>
            </w:r>
            <w:r w:rsidRPr="001D1C02">
              <w:rPr>
                <w:spacing w:val="-1"/>
              </w:rPr>
              <w:t xml:space="preserve">CERME </w:t>
            </w:r>
            <w:r w:rsidRPr="001D1C02">
              <w:t xml:space="preserve">server </w:t>
            </w:r>
            <w:r w:rsidRPr="001D1C02">
              <w:rPr>
                <w:spacing w:val="-1"/>
              </w:rPr>
              <w:t>loses</w:t>
            </w:r>
            <w:r w:rsidRPr="001D1C02">
              <w:rPr>
                <w:spacing w:val="36"/>
              </w:rPr>
              <w:t xml:space="preserve"> </w:t>
            </w:r>
            <w:r w:rsidRPr="001D1C02">
              <w:rPr>
                <w:spacing w:val="-1"/>
              </w:rPr>
              <w:t>connectivity</w:t>
            </w:r>
            <w:r w:rsidRPr="001D1C02">
              <w:rPr>
                <w:spacing w:val="-2"/>
              </w:rPr>
              <w:t xml:space="preserve"> </w:t>
            </w:r>
            <w:r w:rsidRPr="001D1C02">
              <w:rPr>
                <w:spacing w:val="-1"/>
              </w:rPr>
              <w:t>with</w:t>
            </w:r>
            <w:r w:rsidRPr="001D1C02">
              <w:t xml:space="preserve"> the </w:t>
            </w:r>
            <w:r w:rsidRPr="001D1C02">
              <w:rPr>
                <w:spacing w:val="-1"/>
              </w:rPr>
              <w:t>database.</w:t>
            </w:r>
            <w:r w:rsidRPr="001D1C02">
              <w:t xml:space="preserve"> </w:t>
            </w:r>
            <w:r w:rsidRPr="001D1C02">
              <w:rPr>
                <w:spacing w:val="-1"/>
              </w:rPr>
              <w:t>The</w:t>
            </w:r>
            <w:r w:rsidRPr="001D1C02">
              <w:t xml:space="preserve"> </w:t>
            </w:r>
            <w:r w:rsidRPr="001D1C02">
              <w:rPr>
                <w:spacing w:val="-1"/>
              </w:rPr>
              <w:t>resolution</w:t>
            </w:r>
            <w:r w:rsidRPr="001D1C02">
              <w:t xml:space="preserve"> is</w:t>
            </w:r>
            <w:r w:rsidRPr="001D1C02">
              <w:rPr>
                <w:spacing w:val="-1"/>
              </w:rPr>
              <w:t xml:space="preserve"> to</w:t>
            </w:r>
            <w:r w:rsidRPr="001D1C02">
              <w:t xml:space="preserve"> </w:t>
            </w:r>
            <w:r w:rsidRPr="001D1C02">
              <w:rPr>
                <w:spacing w:val="-1"/>
              </w:rPr>
              <w:t>submit</w:t>
            </w:r>
            <w:r w:rsidRPr="001D1C02">
              <w:t xml:space="preserve"> a</w:t>
            </w:r>
            <w:r w:rsidRPr="001D1C02">
              <w:rPr>
                <w:spacing w:val="73"/>
              </w:rPr>
              <w:t xml:space="preserve"> </w:t>
            </w:r>
            <w:del w:id="423" w:author="Department of Veterans Affairs" w:date="2016-09-30T13:51:00Z">
              <w:r w:rsidRPr="00C404F7" w:rsidDel="00BB49F5">
                <w:rPr>
                  <w:spacing w:val="-1"/>
                  <w:highlight w:val="yellow"/>
                </w:rPr>
                <w:delText>Remedy</w:delText>
              </w:r>
            </w:del>
            <w:ins w:id="424" w:author="Department of Veterans Affairs" w:date="2016-09-30T13:58:00Z">
              <w:r w:rsidR="00C404F7" w:rsidRPr="00C404F7">
                <w:rPr>
                  <w:highlight w:val="yellow"/>
                </w:rPr>
                <w:t>CA Technologies/Service Desk Manager (CA/SDM)</w:t>
              </w:r>
            </w:ins>
            <w:r w:rsidRPr="001D1C02">
              <w:t xml:space="preserve"> help </w:t>
            </w:r>
            <w:r w:rsidRPr="001D1C02">
              <w:rPr>
                <w:spacing w:val="-1"/>
              </w:rPr>
              <w:t>ticket</w:t>
            </w:r>
            <w:r w:rsidRPr="001D1C02">
              <w:t xml:space="preserve"> so </w:t>
            </w:r>
            <w:r w:rsidRPr="001D1C02">
              <w:rPr>
                <w:spacing w:val="-1"/>
              </w:rPr>
              <w:t>that</w:t>
            </w:r>
            <w:r w:rsidRPr="001D1C02">
              <w:t xml:space="preserve"> </w:t>
            </w:r>
            <w:r w:rsidRPr="001D1C02">
              <w:rPr>
                <w:spacing w:val="-1"/>
              </w:rPr>
              <w:t>someone</w:t>
            </w:r>
            <w:r w:rsidRPr="001D1C02">
              <w:t xml:space="preserve"> in the </w:t>
            </w:r>
            <w:r w:rsidRPr="001D1C02">
              <w:rPr>
                <w:spacing w:val="-1"/>
              </w:rPr>
              <w:t>support</w:t>
            </w:r>
            <w:r w:rsidRPr="001D1C02">
              <w:t xml:space="preserve"> </w:t>
            </w:r>
            <w:r w:rsidRPr="001D1C02">
              <w:rPr>
                <w:spacing w:val="-1"/>
              </w:rPr>
              <w:t>chain</w:t>
            </w:r>
            <w:r w:rsidRPr="001D1C02">
              <w:rPr>
                <w:spacing w:val="53"/>
              </w:rPr>
              <w:t xml:space="preserve"> </w:t>
            </w:r>
            <w:r w:rsidRPr="001D1C02">
              <w:t xml:space="preserve">(e.g., </w:t>
            </w:r>
            <w:r w:rsidRPr="001D1C02">
              <w:rPr>
                <w:spacing w:val="-1"/>
              </w:rPr>
              <w:t>Tier</w:t>
            </w:r>
            <w:r w:rsidRPr="001D1C02">
              <w:t xml:space="preserve"> 3)</w:t>
            </w:r>
            <w:r w:rsidRPr="001D1C02">
              <w:rPr>
                <w:spacing w:val="-1"/>
              </w:rPr>
              <w:t xml:space="preserve"> </w:t>
            </w:r>
            <w:r w:rsidRPr="001D1C02">
              <w:t xml:space="preserve">can </w:t>
            </w:r>
            <w:r w:rsidRPr="001D1C02">
              <w:rPr>
                <w:spacing w:val="-1"/>
              </w:rPr>
              <w:t>restart</w:t>
            </w:r>
            <w:r w:rsidRPr="001D1C02">
              <w:t xml:space="preserve"> </w:t>
            </w:r>
            <w:r w:rsidRPr="001D1C02">
              <w:rPr>
                <w:spacing w:val="-1"/>
              </w:rPr>
              <w:t>the</w:t>
            </w:r>
            <w:r w:rsidRPr="001D1C02">
              <w:t xml:space="preserve"> </w:t>
            </w:r>
            <w:r w:rsidRPr="001D1C02">
              <w:rPr>
                <w:spacing w:val="-1"/>
              </w:rPr>
              <w:t>CERME</w:t>
            </w:r>
            <w:r w:rsidRPr="001D1C02">
              <w:t xml:space="preserve"> server</w:t>
            </w:r>
            <w:r w:rsidRPr="001D1C02">
              <w:rPr>
                <w:spacing w:val="-1"/>
              </w:rPr>
              <w:t xml:space="preserve"> service,</w:t>
            </w:r>
            <w:r w:rsidRPr="001D1C02">
              <w:t xml:space="preserve"> or the</w:t>
            </w:r>
            <w:r w:rsidRPr="001D1C02">
              <w:rPr>
                <w:spacing w:val="33"/>
              </w:rPr>
              <w:t xml:space="preserve"> </w:t>
            </w:r>
            <w:r w:rsidRPr="001D1C02">
              <w:rPr>
                <w:spacing w:val="-1"/>
              </w:rPr>
              <w:t>application</w:t>
            </w:r>
            <w:r w:rsidRPr="001D1C02">
              <w:rPr>
                <w:spacing w:val="-2"/>
              </w:rPr>
              <w:t xml:space="preserve"> </w:t>
            </w:r>
            <w:r w:rsidRPr="001D1C02">
              <w:rPr>
                <w:spacing w:val="-1"/>
              </w:rPr>
              <w:t xml:space="preserve">server </w:t>
            </w:r>
            <w:r w:rsidRPr="001D1C02">
              <w:t>(the</w:t>
            </w:r>
            <w:r w:rsidRPr="001D1C02">
              <w:rPr>
                <w:spacing w:val="-1"/>
              </w:rPr>
              <w:t xml:space="preserve"> actual</w:t>
            </w:r>
            <w:r w:rsidRPr="001D1C02">
              <w:t xml:space="preserve"> </w:t>
            </w:r>
            <w:r w:rsidRPr="001D1C02">
              <w:rPr>
                <w:spacing w:val="-1"/>
              </w:rPr>
              <w:t>hardware)</w:t>
            </w:r>
            <w:r w:rsidRPr="001D1C02">
              <w:t xml:space="preserve"> can be</w:t>
            </w:r>
            <w:r w:rsidRPr="001D1C02">
              <w:rPr>
                <w:spacing w:val="-1"/>
              </w:rPr>
              <w:t xml:space="preserve"> rebooted</w:t>
            </w:r>
            <w:r w:rsidRPr="001D1C02">
              <w:t xml:space="preserve"> by</w:t>
            </w:r>
            <w:r w:rsidRPr="001D1C02">
              <w:rPr>
                <w:spacing w:val="67"/>
              </w:rPr>
              <w:t xml:space="preserve"> </w:t>
            </w:r>
            <w:r w:rsidRPr="001D1C02">
              <w:rPr>
                <w:spacing w:val="-1"/>
              </w:rPr>
              <w:t>on-site</w:t>
            </w:r>
            <w:r w:rsidRPr="001D1C02">
              <w:t xml:space="preserve"> </w:t>
            </w:r>
            <w:r w:rsidRPr="001D1C02">
              <w:rPr>
                <w:spacing w:val="-1"/>
              </w:rPr>
              <w:t>support.</w:t>
            </w:r>
          </w:p>
          <w:p w14:paraId="1BE9315A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15B" w14:textId="77777777" w:rsidR="00687195" w:rsidRPr="001D1C02" w:rsidRDefault="0004400B">
            <w:pPr>
              <w:pStyle w:val="TableParagraph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Note: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 believed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limited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CERME </w:t>
            </w:r>
            <w:r w:rsidRPr="001D1C02">
              <w:rPr>
                <w:rFonts w:ascii="Times New Roman"/>
                <w:sz w:val="24"/>
              </w:rPr>
              <w:t xml:space="preserve">and the </w:t>
            </w:r>
            <w:r w:rsidRPr="001D1C02">
              <w:rPr>
                <w:rFonts w:ascii="Times New Roman"/>
                <w:spacing w:val="-1"/>
                <w:sz w:val="24"/>
              </w:rPr>
              <w:t>newest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does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appear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susceptible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problem.</w:t>
            </w:r>
          </w:p>
        </w:tc>
      </w:tr>
    </w:tbl>
    <w:p w14:paraId="1BE9315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5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5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4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14:paraId="1BE93165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C" wp14:editId="1BE9345D">
                <wp:extent cx="8275320" cy="7620"/>
                <wp:effectExtent l="9525" t="9525" r="1905" b="1905"/>
                <wp:docPr id="7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3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4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BKs4viDAwAA3ggAAA4AAAAAAAAAAAAAAAAALgIAAGRycy9l&#10;Mm9Eb2MueG1sUEsBAi0AFAAGAAgAAAAhABQRNhDbAAAABAEAAA8AAAAAAAAAAAAAAAAA3QUAAGRy&#10;cy9kb3ducmV2LnhtbFBLBQYAAAAABAAEAPMAAADlBgAAAAA=&#10;">
                <v:group id="Group 28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29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eJsMA&#10;AADbAAAADwAAAGRycy9kb3ducmV2LnhtbESPT2vCQBTE7wW/w/IEL0U3lVAluorVFnL1D+rxkX0m&#10;0ezbkN2a9Nu7QsHjMDO/YebLzlTiTo0rLSv4GEUgiDOrS84VHPY/wykI55E1VpZJwR85WC56b3NM&#10;tG15S/edz0WAsEtQQeF9nUjpsoIMupGtiYN3sY1BH2STS91gG+CmkuMo+pQGSw4LBda0Lii77X6N&#10;ArbxsX2PTt/+ek7dF1Wx3WxTpQb9bjUD4anzr/B/O9UKJj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PeJ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66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67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6B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8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9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A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71" w14:textId="77777777">
        <w:trPr>
          <w:trHeight w:hRule="exact" w:val="29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C" w14:textId="77777777" w:rsidR="00687195" w:rsidRPr="001D1C02" w:rsidRDefault="0004400B">
            <w:pPr>
              <w:pStyle w:val="TableParagraph"/>
              <w:spacing w:before="156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questions </w:t>
            </w:r>
            <w:r w:rsidRPr="001D1C02">
              <w:rPr>
                <w:rFonts w:ascii="Times New Roman"/>
                <w:sz w:val="24"/>
              </w:rPr>
              <w:t xml:space="preserve">/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D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CERME functionality.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only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screen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proofErr w:type="gramStart"/>
            <w:r w:rsidRPr="001D1C02">
              <w:rPr>
                <w:rFonts w:ascii="Times New Roman"/>
                <w:sz w:val="24"/>
              </w:rPr>
              <w:t>are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tabs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top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 and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Continue</w:t>
            </w:r>
            <w:r w:rsidRPr="001D1C02">
              <w:rPr>
                <w:rFonts w:ascii="Times New Roman"/>
                <w:i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i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button.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column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for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next </w:t>
            </w:r>
            <w:r w:rsidRPr="001D1C02">
              <w:rPr>
                <w:rFonts w:ascii="Times New Roman"/>
                <w:spacing w:val="-1"/>
                <w:sz w:val="24"/>
              </w:rPr>
              <w:t>steps.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E" w14:textId="466F285B"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del w:id="425" w:author="Department of Veterans Affairs" w:date="2016-09-30T13:50:00Z">
              <w:r w:rsidRPr="001D1C02" w:rsidDel="00BB49F5">
                <w:rPr>
                  <w:rFonts w:ascii="Times New Roman"/>
                  <w:spacing w:val="-1"/>
                  <w:sz w:val="24"/>
                </w:rPr>
                <w:delText>Remedy</w:delText>
              </w:r>
            </w:del>
            <w:ins w:id="426" w:author="Department of Veterans Affairs" w:date="2016-09-30T13:50:00Z">
              <w:r w:rsidR="00BB49F5" w:rsidRPr="00BB49F5">
                <w:rPr>
                  <w:rFonts w:ascii="Times New Roman"/>
                  <w:spacing w:val="-1"/>
                  <w:sz w:val="24"/>
                  <w:highlight w:val="yellow"/>
                </w:rPr>
                <w:t>CA/SDM</w:t>
              </w:r>
            </w:ins>
            <w:r w:rsidRPr="001D1C02">
              <w:rPr>
                <w:rFonts w:ascii="Times New Roman"/>
                <w:sz w:val="24"/>
              </w:rPr>
              <w:t xml:space="preserve"> ticket, or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 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ask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place one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them.</w:t>
            </w:r>
          </w:p>
          <w:p w14:paraId="1BE9316F" w14:textId="77777777" w:rsidR="00687195" w:rsidRPr="001D1C02" w:rsidRDefault="0004400B">
            <w:pPr>
              <w:pStyle w:val="TableParagraph"/>
              <w:spacing w:before="161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 xml:space="preserve">then go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PS/PIMS team </w:t>
            </w:r>
            <w:r w:rsidRPr="001D1C02">
              <w:rPr>
                <w:rFonts w:ascii="Times New Roman"/>
                <w:sz w:val="24"/>
              </w:rPr>
              <w:t>and be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Tier</w:t>
            </w:r>
            <w:r w:rsidRPr="001D1C02">
              <w:rPr>
                <w:rFonts w:ascii="Times New Roman"/>
                <w:sz w:val="24"/>
              </w:rPr>
              <w:t xml:space="preserve"> 3 </w:t>
            </w:r>
            <w:r w:rsidRPr="001D1C02">
              <w:rPr>
                <w:rFonts w:ascii="Times New Roman"/>
                <w:spacing w:val="-1"/>
                <w:sz w:val="24"/>
              </w:rPr>
              <w:t>support,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necessary,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functionality.</w:t>
            </w:r>
          </w:p>
          <w:p w14:paraId="1BE93170" w14:textId="77777777" w:rsidR="00687195" w:rsidRPr="001D1C02" w:rsidRDefault="0004400B">
            <w:pPr>
              <w:pStyle w:val="TableParagraph"/>
              <w:spacing w:before="161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question/problem relates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CERME functionality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go to the </w:t>
            </w:r>
            <w:r w:rsidRPr="001D1C02">
              <w:rPr>
                <w:rFonts w:ascii="Times New Roman"/>
                <w:spacing w:val="-1"/>
                <w:sz w:val="24"/>
              </w:rPr>
              <w:t>McKesson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Customer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Hub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assistance.</w:t>
            </w:r>
          </w:p>
        </w:tc>
      </w:tr>
    </w:tbl>
    <w:p w14:paraId="1BE9317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B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1BE9318C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E" wp14:editId="1BE9345F">
                <wp:extent cx="8275320" cy="7620"/>
                <wp:effectExtent l="9525" t="9525" r="1905" b="1905"/>
                <wp:docPr id="6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0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1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GHHY2oIDAADeCAAADgAAAAAAAAAAAAAAAAAuAgAAZHJzL2Uy&#10;b0RvYy54bWxQSwECLQAUAAYACAAAACEAFBE2ENsAAAAEAQAADwAAAAAAAAAAAAAAAADcBQAAZHJz&#10;L2Rvd25yZXYueG1sUEsFBgAAAAAEAAQA8wAAAOQGAAAAAA==&#10;">
                <v:group id="Group 25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6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9vsMA&#10;AADbAAAADwAAAGRycy9kb3ducmV2LnhtbESPT2vCQBTE7wW/w/KEXorZWEIrMav0L+RqKurxkX0m&#10;0ezbkN2a9Nu7QsHjMDO/YbL1aFpxod41lhXMoxgEcWl1w5WC7c/3bAHCeWSNrWVS8EcO1qvJQ4ap&#10;tgNv6FL4SgQIuxQV1N53qZSurMmgi2xHHLyj7Q36IPtK6h6HADetfI7jF2mw4bBQY0cfNZXn4tco&#10;YJvshqd4/+VPh9y9U5vYz02u1ON0fFuC8DT6e/i/nWsFr3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9v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8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8E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1BE9318F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spacing w:before="59"/>
        <w:ind w:left="1040"/>
        <w:jc w:val="left"/>
        <w:rPr>
          <w:b w:val="0"/>
          <w:bCs w:val="0"/>
        </w:rPr>
      </w:pPr>
      <w:bookmarkStart w:id="427" w:name="11.3_Common_Executable_Errors"/>
      <w:bookmarkStart w:id="428" w:name="_bookmark145"/>
      <w:bookmarkEnd w:id="427"/>
      <w:bookmarkEnd w:id="428"/>
      <w:r w:rsidRPr="001D1C02">
        <w:rPr>
          <w:spacing w:val="-1"/>
        </w:rPr>
        <w:t>Common Executable Errors</w:t>
      </w:r>
    </w:p>
    <w:p w14:paraId="1BE93190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 xml:space="preserve">executable </w:t>
      </w:r>
      <w:r w:rsidRPr="001D1C02">
        <w:t xml:space="preserve">(.exe) </w:t>
      </w:r>
      <w:r w:rsidRPr="001D1C02">
        <w:rPr>
          <w:spacing w:val="-1"/>
        </w:rPr>
        <w:t>messages</w:t>
      </w:r>
      <w:r w:rsidRPr="001D1C02">
        <w:t xml:space="preserve"> in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messages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</w:p>
    <w:p w14:paraId="1BE93191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3192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ind w:left="1040"/>
        <w:jc w:val="left"/>
        <w:rPr>
          <w:b w:val="0"/>
          <w:bCs w:val="0"/>
        </w:rPr>
      </w:pPr>
      <w:bookmarkStart w:id="429" w:name="11.4_General_Troubleshooting"/>
      <w:bookmarkStart w:id="430" w:name="_bookmark146"/>
      <w:bookmarkEnd w:id="429"/>
      <w:bookmarkEnd w:id="430"/>
      <w:r w:rsidRPr="001D1C02">
        <w:rPr>
          <w:spacing w:val="-1"/>
        </w:rPr>
        <w:t>General Troubleshooting</w:t>
      </w:r>
    </w:p>
    <w:p w14:paraId="1BE93193" w14:textId="77777777" w:rsidR="00687195" w:rsidRPr="001D1C02" w:rsidRDefault="0004400B">
      <w:pPr>
        <w:pStyle w:val="Heading3"/>
        <w:numPr>
          <w:ilvl w:val="2"/>
          <w:numId w:val="6"/>
        </w:numPr>
        <w:tabs>
          <w:tab w:val="left" w:pos="1220"/>
        </w:tabs>
        <w:spacing w:before="239"/>
        <w:ind w:hanging="1079"/>
        <w:rPr>
          <w:b w:val="0"/>
          <w:bCs w:val="0"/>
        </w:rPr>
      </w:pPr>
      <w:bookmarkStart w:id="431" w:name="11.4.1_CERME"/>
      <w:bookmarkStart w:id="432" w:name="_bookmark147"/>
      <w:bookmarkEnd w:id="431"/>
      <w:bookmarkEnd w:id="432"/>
      <w:r w:rsidRPr="001D1C02">
        <w:rPr>
          <w:spacing w:val="-1"/>
        </w:rPr>
        <w:t>CERME</w:t>
      </w:r>
    </w:p>
    <w:p w14:paraId="1BE93194" w14:textId="087D1A74" w:rsidR="00687195" w:rsidRPr="001D1C02" w:rsidDel="008917B7" w:rsidRDefault="0004400B" w:rsidP="008917B7">
      <w:pPr>
        <w:pStyle w:val="BodyText"/>
        <w:spacing w:before="238"/>
        <w:ind w:right="266"/>
        <w:rPr>
          <w:del w:id="433" w:author="Department of Veterans Affairs" w:date="2016-09-30T13:54:00Z"/>
        </w:rPr>
      </w:pP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t xml:space="preserve"> to </w:t>
      </w:r>
      <w:r w:rsidRPr="001D1C02">
        <w:rPr>
          <w:spacing w:val="-1"/>
        </w:rPr>
        <w:t>CERME functionality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reported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Corporation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research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resolution.</w:t>
      </w:r>
      <w:r w:rsidRPr="001D1C02">
        <w:rPr>
          <w:spacing w:val="-2"/>
        </w:rPr>
        <w:t xml:space="preserve"> </w:t>
      </w:r>
      <w:del w:id="434" w:author="Department of Veterans Affairs" w:date="2016-09-30T13:54:00Z">
        <w:r w:rsidRPr="001D1C02" w:rsidDel="008917B7">
          <w:rPr>
            <w:spacing w:val="-1"/>
          </w:rPr>
          <w:delText>Product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Support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provides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Tier</w:delText>
        </w:r>
        <w:r w:rsidRPr="001D1C02" w:rsidDel="008917B7">
          <w:delText xml:space="preserve"> 2 </w:delText>
        </w:r>
        <w:r w:rsidRPr="001D1C02" w:rsidDel="008917B7">
          <w:rPr>
            <w:spacing w:val="-1"/>
          </w:rPr>
          <w:delText>support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via</w:delText>
        </w:r>
        <w:r w:rsidRPr="001D1C02" w:rsidDel="008917B7">
          <w:delText xml:space="preserve"> </w:delText>
        </w:r>
      </w:del>
      <w:del w:id="435" w:author="Department of Veterans Affairs" w:date="2016-09-30T13:48:00Z">
        <w:r w:rsidRPr="00BB49F5" w:rsidDel="00BB49F5">
          <w:rPr>
            <w:spacing w:val="-1"/>
            <w:highlight w:val="yellow"/>
          </w:rPr>
          <w:delText>Remedy</w:delText>
        </w:r>
      </w:del>
      <w:del w:id="436" w:author="Department of Veterans Affairs" w:date="2016-09-30T13:54:00Z">
        <w:r w:rsidRPr="001D1C02" w:rsidDel="008917B7">
          <w:rPr>
            <w:spacing w:val="-1"/>
          </w:rPr>
          <w:delText>.</w:delText>
        </w:r>
        <w:r w:rsidRPr="001D1C02" w:rsidDel="008917B7">
          <w:rPr>
            <w:spacing w:val="1"/>
          </w:rPr>
          <w:delText xml:space="preserve"> </w:delText>
        </w:r>
        <w:r w:rsidRPr="001D1C02" w:rsidDel="008917B7">
          <w:rPr>
            <w:spacing w:val="-1"/>
          </w:rPr>
          <w:delText>Following</w:delText>
        </w:r>
        <w:r w:rsidRPr="001D1C02" w:rsidDel="008917B7">
          <w:delText xml:space="preserve"> is the</w:delText>
        </w:r>
        <w:r w:rsidRPr="001D1C02" w:rsidDel="008917B7">
          <w:rPr>
            <w:spacing w:val="105"/>
          </w:rPr>
          <w:delText xml:space="preserve"> </w:delText>
        </w:r>
      </w:del>
      <w:del w:id="437" w:author="Department of Veterans Affairs" w:date="2016-09-30T13:49:00Z">
        <w:r w:rsidRPr="00BB49F5" w:rsidDel="00BB49F5">
          <w:rPr>
            <w:spacing w:val="-1"/>
            <w:highlight w:val="yellow"/>
          </w:rPr>
          <w:delText>Remedy</w:delText>
        </w:r>
      </w:del>
      <w:del w:id="438" w:author="Department of Veterans Affairs" w:date="2016-09-30T13:54:00Z">
        <w:r w:rsidRPr="001D1C02" w:rsidDel="008917B7">
          <w:delText xml:space="preserve"> </w:delText>
        </w:r>
        <w:r w:rsidRPr="001D1C02" w:rsidDel="008917B7">
          <w:rPr>
            <w:spacing w:val="-1"/>
          </w:rPr>
          <w:delText>configuration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for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 xml:space="preserve">CERME </w:delText>
        </w:r>
        <w:r w:rsidRPr="001D1C02" w:rsidDel="008917B7">
          <w:delText>support:</w:delText>
        </w:r>
      </w:del>
    </w:p>
    <w:p w14:paraId="1BE93195" w14:textId="426C8465" w:rsidR="00687195" w:rsidRPr="001D1C02" w:rsidDel="008917B7" w:rsidRDefault="00687195" w:rsidP="008917B7">
      <w:pPr>
        <w:pStyle w:val="BodyText"/>
        <w:spacing w:before="238"/>
        <w:ind w:right="266"/>
        <w:rPr>
          <w:del w:id="439" w:author="Department of Veterans Affairs" w:date="2016-09-30T13:54:00Z"/>
          <w:rFonts w:cs="Times New Roman"/>
        </w:rPr>
      </w:pPr>
    </w:p>
    <w:p w14:paraId="1BE93196" w14:textId="2B2C1F5B" w:rsidR="00687195" w:rsidRPr="001D1C02" w:rsidDel="008917B7" w:rsidRDefault="0004400B" w:rsidP="008917B7">
      <w:pPr>
        <w:pStyle w:val="BodyText"/>
        <w:spacing w:before="238"/>
        <w:ind w:right="266"/>
        <w:rPr>
          <w:del w:id="440" w:author="Department of Veterans Affairs" w:date="2016-09-30T13:54:00Z"/>
        </w:rPr>
      </w:pPr>
      <w:del w:id="441" w:author="Department of Veterans Affairs" w:date="2016-09-30T13:54:00Z">
        <w:r w:rsidRPr="001D1C02" w:rsidDel="008917B7">
          <w:rPr>
            <w:spacing w:val="-1"/>
          </w:rPr>
          <w:delText>CATEGORY:</w:delText>
        </w:r>
        <w:r w:rsidRPr="001D1C02" w:rsidDel="008917B7">
          <w:delText xml:space="preserve">  </w:delText>
        </w:r>
        <w:r w:rsidRPr="001D1C02" w:rsidDel="008917B7">
          <w:rPr>
            <w:spacing w:val="-1"/>
          </w:rPr>
          <w:delText>Applications-Health</w:delText>
        </w:r>
        <w:r w:rsidRPr="001D1C02" w:rsidDel="008917B7">
          <w:rPr>
            <w:spacing w:val="-1"/>
            <w:u w:val="single" w:color="000000"/>
          </w:rPr>
          <w:delText>e</w:delText>
        </w:r>
        <w:r w:rsidRPr="001D1C02" w:rsidDel="008917B7">
          <w:rPr>
            <w:spacing w:val="-1"/>
          </w:rPr>
          <w:delText>Vet</w:delText>
        </w:r>
        <w:r w:rsidRPr="001D1C02" w:rsidDel="008917B7">
          <w:delText xml:space="preserve"> </w:delText>
        </w:r>
        <w:r w:rsidRPr="001D1C02" w:rsidDel="008917B7">
          <w:rPr>
            <w:spacing w:val="-1"/>
          </w:rPr>
          <w:delText>VistA</w:delText>
        </w:r>
        <w:r w:rsidRPr="001D1C02" w:rsidDel="008917B7">
          <w:rPr>
            <w:spacing w:val="49"/>
          </w:rPr>
          <w:delText xml:space="preserve"> </w:delText>
        </w:r>
        <w:r w:rsidRPr="001D1C02" w:rsidDel="008917B7">
          <w:rPr>
            <w:spacing w:val="-1"/>
          </w:rPr>
          <w:delText>TYPE:</w:delText>
        </w:r>
        <w:r w:rsidRPr="001D1C02" w:rsidDel="008917B7">
          <w:rPr>
            <w:spacing w:val="60"/>
          </w:rPr>
          <w:delText xml:space="preserve"> </w:delText>
        </w:r>
        <w:r w:rsidRPr="001D1C02" w:rsidDel="008917B7">
          <w:rPr>
            <w:spacing w:val="-1"/>
          </w:rPr>
          <w:delText>NUMI</w:delText>
        </w:r>
      </w:del>
    </w:p>
    <w:p w14:paraId="1BE93197" w14:textId="56BBB315" w:rsidR="00687195" w:rsidRPr="001D1C02" w:rsidDel="008917B7" w:rsidRDefault="00687195" w:rsidP="008917B7">
      <w:pPr>
        <w:pStyle w:val="BodyText"/>
        <w:spacing w:before="238"/>
        <w:ind w:right="266"/>
        <w:rPr>
          <w:del w:id="442" w:author="Department of Veterans Affairs" w:date="2016-09-30T13:54:00Z"/>
          <w:rFonts w:cs="Times New Roman"/>
          <w:sz w:val="23"/>
          <w:szCs w:val="23"/>
        </w:rPr>
      </w:pPr>
    </w:p>
    <w:p w14:paraId="1BE93198" w14:textId="46562AF0" w:rsidR="00687195" w:rsidRPr="001D1C02" w:rsidRDefault="0004400B" w:rsidP="008917B7">
      <w:pPr>
        <w:pStyle w:val="BodyText"/>
        <w:spacing w:before="238"/>
        <w:ind w:right="266"/>
      </w:pPr>
      <w:del w:id="443" w:author="Department of Veterans Affairs" w:date="2016-09-30T13:54:00Z">
        <w:r w:rsidRPr="001D1C02" w:rsidDel="008917B7">
          <w:rPr>
            <w:spacing w:val="-1"/>
          </w:rPr>
          <w:delText>ITEM:</w:delText>
        </w:r>
        <w:r w:rsidRPr="001D1C02" w:rsidDel="008917B7">
          <w:delText xml:space="preserve">  </w:delText>
        </w:r>
        <w:r w:rsidRPr="001D1C02" w:rsidDel="008917B7">
          <w:rPr>
            <w:spacing w:val="-1"/>
          </w:rPr>
          <w:delText>CERMe</w:delText>
        </w:r>
        <w:r w:rsidRPr="001D1C02" w:rsidDel="008917B7">
          <w:rPr>
            <w:spacing w:val="25"/>
          </w:rPr>
          <w:delText xml:space="preserve"> </w:delText>
        </w:r>
        <w:r w:rsidRPr="001D1C02" w:rsidDel="008917B7">
          <w:rPr>
            <w:spacing w:val="-1"/>
          </w:rPr>
          <w:delText>Tier</w:delText>
        </w:r>
        <w:r w:rsidRPr="001D1C02" w:rsidDel="008917B7">
          <w:delText xml:space="preserve"> 2:</w:delText>
        </w:r>
        <w:r w:rsidRPr="001D1C02" w:rsidDel="008917B7">
          <w:rPr>
            <w:spacing w:val="60"/>
          </w:rPr>
          <w:delText xml:space="preserve"> </w:delText>
        </w:r>
        <w:r w:rsidRPr="001D1C02" w:rsidDel="008917B7">
          <w:rPr>
            <w:spacing w:val="-1"/>
          </w:rPr>
          <w:delText>SUP-PIMS</w:delText>
        </w:r>
      </w:del>
    </w:p>
    <w:p w14:paraId="1BE9319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319A" w14:textId="6A06341C" w:rsidR="00687195" w:rsidRPr="001D1C02" w:rsidRDefault="00093307">
      <w:pPr>
        <w:pStyle w:val="Heading3"/>
        <w:numPr>
          <w:ilvl w:val="2"/>
          <w:numId w:val="6"/>
        </w:numPr>
        <w:tabs>
          <w:tab w:val="left" w:pos="1220"/>
        </w:tabs>
        <w:ind w:hanging="1079"/>
        <w:rPr>
          <w:b w:val="0"/>
          <w:bCs w:val="0"/>
        </w:rPr>
      </w:pPr>
      <w:bookmarkStart w:id="444" w:name="11.4.2_Tier_3:_MNT-NUMI,_DEV-NUMINUMI"/>
      <w:bookmarkStart w:id="445" w:name="_bookmark148"/>
      <w:bookmarkStart w:id="446" w:name="_GoBack"/>
      <w:bookmarkEnd w:id="444"/>
      <w:bookmarkEnd w:id="445"/>
      <w:bookmarkEnd w:id="446"/>
      <w:ins w:id="447" w:author="Department of Veterans Affairs" w:date="2016-09-30T14:55:00Z">
        <w:r w:rsidRPr="00093307">
          <w:rPr>
            <w:spacing w:val="-1"/>
            <w:highlight w:val="yellow"/>
          </w:rPr>
          <w:t>Tier 2 and</w:t>
        </w:r>
        <w:r>
          <w:rPr>
            <w:spacing w:val="-1"/>
          </w:rPr>
          <w:t xml:space="preserve"> </w:t>
        </w:r>
      </w:ins>
      <w:r w:rsidR="0004400B" w:rsidRPr="001D1C02">
        <w:rPr>
          <w:spacing w:val="-1"/>
        </w:rPr>
        <w:t>Tier</w:t>
      </w:r>
      <w:r w:rsidR="0004400B" w:rsidRPr="001D1C02">
        <w:rPr>
          <w:spacing w:val="-15"/>
        </w:rPr>
        <w:t xml:space="preserve"> </w:t>
      </w:r>
      <w:r w:rsidR="0004400B" w:rsidRPr="001D1C02">
        <w:t>3</w:t>
      </w:r>
      <w:ins w:id="448" w:author="Department of Veterans Affairs" w:date="2016-10-03T15:07:00Z">
        <w:r w:rsidR="00A72D95">
          <w:t xml:space="preserve"> </w:t>
        </w:r>
      </w:ins>
      <w:del w:id="449" w:author="Department of Veterans Affairs" w:date="2016-10-03T15:07:00Z">
        <w:r w:rsidR="0004400B" w:rsidRPr="00A72D95" w:rsidDel="00A72D95">
          <w:rPr>
            <w:highlight w:val="yellow"/>
          </w:rPr>
          <w:delText>:</w:delText>
        </w:r>
        <w:r w:rsidR="0004400B" w:rsidRPr="00A72D95" w:rsidDel="00A72D95">
          <w:rPr>
            <w:spacing w:val="-15"/>
            <w:highlight w:val="yellow"/>
          </w:rPr>
          <w:delText xml:space="preserve"> </w:delText>
        </w:r>
      </w:del>
      <w:del w:id="450" w:author="Department of Veterans Affairs" w:date="2016-09-30T13:55:00Z">
        <w:r w:rsidR="0004400B" w:rsidRPr="00A72D95" w:rsidDel="003C3F4E">
          <w:rPr>
            <w:spacing w:val="-1"/>
            <w:highlight w:val="yellow"/>
          </w:rPr>
          <w:delText>MNT-NUMI,</w:delText>
        </w:r>
        <w:r w:rsidR="0004400B" w:rsidRPr="00A72D95" w:rsidDel="003C3F4E">
          <w:rPr>
            <w:spacing w:val="-14"/>
            <w:highlight w:val="yellow"/>
          </w:rPr>
          <w:delText xml:space="preserve"> </w:delText>
        </w:r>
        <w:r w:rsidR="0004400B" w:rsidRPr="00A72D95" w:rsidDel="003C3F4E">
          <w:rPr>
            <w:spacing w:val="-1"/>
            <w:highlight w:val="yellow"/>
          </w:rPr>
          <w:delText>DEV-NUMINUMI</w:delText>
        </w:r>
      </w:del>
      <w:ins w:id="451" w:author="Department of Veterans Affairs" w:date="2016-10-03T15:07:00Z">
        <w:r w:rsidR="00A72D95" w:rsidRPr="00A72D95">
          <w:rPr>
            <w:highlight w:val="yellow"/>
          </w:rPr>
          <w:t>Support</w:t>
        </w:r>
      </w:ins>
    </w:p>
    <w:p w14:paraId="1BE9319B" w14:textId="18A59D45" w:rsidR="00687195" w:rsidRPr="001D1C02" w:rsidRDefault="0004400B">
      <w:pPr>
        <w:pStyle w:val="BodyText"/>
        <w:spacing w:before="238"/>
        <w:ind w:right="191"/>
      </w:pP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please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first.</w:t>
      </w:r>
      <w:r w:rsidRPr="001D1C02">
        <w:t xml:space="preserve"> If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problem </w:t>
      </w:r>
      <w:r w:rsidRPr="001D1C02">
        <w:t>cannot be</w:t>
      </w:r>
      <w:r w:rsidRPr="001D1C02">
        <w:rPr>
          <w:spacing w:val="-1"/>
        </w:rPr>
        <w:t xml:space="preserve"> 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locally,</w:t>
      </w:r>
      <w:r w:rsidRPr="001D1C02">
        <w:t xml:space="preserve"> you or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create a </w:t>
      </w:r>
      <w:del w:id="452" w:author="Department of Veterans Affairs" w:date="2016-09-30T13:49:00Z">
        <w:r w:rsidRPr="00BB49F5" w:rsidDel="00BB49F5">
          <w:rPr>
            <w:spacing w:val="-1"/>
            <w:highlight w:val="yellow"/>
          </w:rPr>
          <w:delText>Remedy</w:delText>
        </w:r>
      </w:del>
      <w:ins w:id="453" w:author="Department of Veterans Affairs" w:date="2016-09-30T13:49:00Z">
        <w:r w:rsidR="00BB49F5" w:rsidRPr="00BB49F5">
          <w:rPr>
            <w:spacing w:val="-1"/>
            <w:highlight w:val="yellow"/>
          </w:rPr>
          <w:t>CA/SDM</w:t>
        </w:r>
      </w:ins>
      <w:r w:rsidRPr="001D1C02">
        <w:t xml:space="preserve"> </w:t>
      </w:r>
      <w:r w:rsidRPr="001D1C02">
        <w:rPr>
          <w:spacing w:val="-1"/>
        </w:rPr>
        <w:t>ticket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call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VA Service</w:t>
      </w:r>
      <w:r w:rsidRPr="001D1C02">
        <w:t xml:space="preserve"> </w:t>
      </w:r>
      <w:r w:rsidRPr="001D1C02">
        <w:rPr>
          <w:spacing w:val="-1"/>
        </w:rPr>
        <w:t>Desk</w:t>
      </w:r>
      <w:r w:rsidRPr="001D1C02">
        <w:t xml:space="preserve"> </w:t>
      </w:r>
      <w:r w:rsidRPr="001D1C02">
        <w:rPr>
          <w:spacing w:val="-1"/>
        </w:rPr>
        <w:t>(VASD)</w:t>
      </w:r>
      <w:r w:rsidRPr="001D1C02">
        <w:t xml:space="preserve"> at </w:t>
      </w:r>
      <w:r w:rsidRPr="001D1C02">
        <w:rPr>
          <w:spacing w:val="-1"/>
        </w:rPr>
        <w:t>888-596-4357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rPr>
          <w:spacing w:val="77"/>
        </w:rPr>
        <w:t xml:space="preserve"> </w:t>
      </w:r>
      <w:r w:rsidRPr="001D1C02">
        <w:t xml:space="preserve">a </w:t>
      </w:r>
      <w:del w:id="454" w:author="Department of Veterans Affairs" w:date="2016-09-30T13:49:00Z">
        <w:r w:rsidRPr="00BB49F5" w:rsidDel="00BB49F5">
          <w:rPr>
            <w:spacing w:val="-1"/>
            <w:highlight w:val="yellow"/>
          </w:rPr>
          <w:delText>Remedy</w:delText>
        </w:r>
      </w:del>
      <w:ins w:id="455" w:author="Department of Veterans Affairs" w:date="2016-09-30T13:49:00Z">
        <w:r w:rsidR="00BB49F5" w:rsidRPr="00BB49F5">
          <w:rPr>
            <w:spacing w:val="-1"/>
            <w:highlight w:val="yellow"/>
          </w:rPr>
          <w:t>CA/SDM</w:t>
        </w:r>
      </w:ins>
      <w:r w:rsidRPr="001D1C02">
        <w:t xml:space="preserve"> ticket. A</w:t>
      </w:r>
      <w:r w:rsidRPr="001D1C02">
        <w:rPr>
          <w:spacing w:val="-1"/>
        </w:rPr>
        <w:t xml:space="preserve"> ticket</w:t>
      </w:r>
      <w:r w:rsidRPr="001D1C02">
        <w:t xml:space="preserve"> can be </w:t>
      </w:r>
      <w:r w:rsidRPr="001D1C02">
        <w:rPr>
          <w:spacing w:val="-1"/>
        </w:rPr>
        <w:t>created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time,</w:t>
      </w:r>
      <w:r w:rsidRPr="001D1C02">
        <w:t xml:space="preserve"> but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teams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during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regular</w:t>
      </w:r>
      <w:r w:rsidRPr="001D1C02">
        <w:t xml:space="preserve"> </w:t>
      </w:r>
      <w:r w:rsidRPr="001D1C02">
        <w:rPr>
          <w:spacing w:val="-1"/>
        </w:rPr>
        <w:t>daytime</w:t>
      </w:r>
      <w:r w:rsidRPr="001D1C02">
        <w:t xml:space="preserve"> business hours, and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tickets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emergencies will</w:t>
      </w:r>
      <w:r w:rsidRPr="001D1C02">
        <w:t xml:space="preserve"> be </w:t>
      </w:r>
      <w:r w:rsidRPr="001D1C02">
        <w:rPr>
          <w:spacing w:val="-1"/>
        </w:rPr>
        <w:t>addressed</w:t>
      </w:r>
      <w:r w:rsidRPr="001D1C02">
        <w:rPr>
          <w:spacing w:val="85"/>
        </w:rPr>
        <w:t xml:space="preserve"> </w:t>
      </w:r>
      <w:r w:rsidRPr="001D1C02">
        <w:t xml:space="preserve">during </w:t>
      </w:r>
      <w:r w:rsidRPr="001D1C02">
        <w:rPr>
          <w:spacing w:val="-1"/>
        </w:rPr>
        <w:t>off-hours.</w:t>
      </w:r>
      <w:r w:rsidRPr="001D1C02">
        <w:t xml:space="preserve"> </w:t>
      </w:r>
      <w:r w:rsidRPr="001D1C02">
        <w:rPr>
          <w:spacing w:val="-1"/>
        </w:rPr>
        <w:t xml:space="preserve">Below </w:t>
      </w:r>
      <w:r w:rsidRPr="001D1C02">
        <w:t xml:space="preserve">is the </w:t>
      </w:r>
      <w:del w:id="456" w:author="Department of Veterans Affairs" w:date="2016-09-30T13:51:00Z">
        <w:r w:rsidRPr="00BB49F5" w:rsidDel="00BB49F5">
          <w:rPr>
            <w:spacing w:val="-1"/>
            <w:highlight w:val="yellow"/>
          </w:rPr>
          <w:delText>Remedy</w:delText>
        </w:r>
      </w:del>
      <w:ins w:id="457" w:author="Department of Veterans Affairs" w:date="2016-09-30T13:51:00Z">
        <w:r w:rsidR="00BB49F5">
          <w:rPr>
            <w:spacing w:val="-1"/>
            <w:highlight w:val="yellow"/>
          </w:rPr>
          <w:t>CA/SDM</w:t>
        </w:r>
      </w:ins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support:</w:t>
      </w:r>
    </w:p>
    <w:p w14:paraId="1BE9319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9F572" w14:textId="77777777" w:rsidR="00093307" w:rsidRDefault="00093307" w:rsidP="00093307">
      <w:pPr>
        <w:ind w:left="140"/>
        <w:rPr>
          <w:ins w:id="458" w:author="Department of Veterans Affairs" w:date="2016-09-30T14:56:00Z"/>
          <w:rFonts w:ascii="Times New Roman" w:hAnsi="Times New Roman"/>
          <w:sz w:val="24"/>
          <w:szCs w:val="24"/>
        </w:rPr>
      </w:pPr>
      <w:ins w:id="459" w:author="Department of Veterans Affairs" w:date="2016-09-30T14:56:00Z">
        <w:r w:rsidRPr="00093307">
          <w:rPr>
            <w:rFonts w:ascii="Times New Roman" w:hAnsi="Times New Roman"/>
            <w:sz w:val="24"/>
            <w:szCs w:val="24"/>
            <w:highlight w:val="yellow"/>
          </w:rPr>
          <w:t>CATEGORY:  NTL.APP.HealtheVet VistA.NUMI</w:t>
        </w:r>
      </w:ins>
    </w:p>
    <w:p w14:paraId="1F99F101" w14:textId="5F96E453" w:rsidR="00093307" w:rsidRDefault="00093307" w:rsidP="00093307">
      <w:pPr>
        <w:rPr>
          <w:ins w:id="460" w:author="Department of Veterans Affairs" w:date="2016-09-30T15:00:00Z"/>
          <w:rFonts w:ascii="Times New Roman" w:hAnsi="Times New Roman"/>
          <w:sz w:val="24"/>
          <w:szCs w:val="24"/>
        </w:rPr>
      </w:pPr>
      <w:ins w:id="461" w:author="Department of Veterans Affairs" w:date="2016-09-30T14:56:00Z">
        <w:r>
          <w:rPr>
            <w:rFonts w:ascii="Times New Roman" w:hAnsi="Times New Roman"/>
            <w:sz w:val="24"/>
            <w:szCs w:val="24"/>
          </w:rPr>
          <w:t xml:space="preserve">  </w:t>
        </w:r>
        <w:r w:rsidRPr="00093307">
          <w:rPr>
            <w:rFonts w:ascii="Times New Roman" w:hAnsi="Times New Roman"/>
            <w:sz w:val="24"/>
            <w:szCs w:val="24"/>
            <w:highlight w:val="yellow"/>
          </w:rPr>
          <w:t>GROUP:  NTL SUP Admin</w:t>
        </w:r>
      </w:ins>
    </w:p>
    <w:p w14:paraId="3037EC8F" w14:textId="77777777" w:rsidR="00093307" w:rsidRDefault="00093307" w:rsidP="00093307">
      <w:pPr>
        <w:rPr>
          <w:ins w:id="462" w:author="Department of Veterans Affairs" w:date="2016-09-30T14:56:00Z"/>
          <w:rFonts w:ascii="Times New Roman" w:hAnsi="Times New Roman"/>
          <w:sz w:val="24"/>
          <w:szCs w:val="24"/>
        </w:rPr>
      </w:pPr>
    </w:p>
    <w:p w14:paraId="7EEED855" w14:textId="77777777" w:rsidR="00093307" w:rsidRDefault="00093307" w:rsidP="00093307">
      <w:pPr>
        <w:pStyle w:val="BodyText"/>
        <w:rPr>
          <w:ins w:id="463" w:author="Department of Veterans Affairs" w:date="2016-09-30T15:00:00Z"/>
        </w:rPr>
      </w:pPr>
      <w:ins w:id="464" w:author="Department of Veterans Affairs" w:date="2016-09-30T15:00:00Z">
        <w:r w:rsidRPr="00093307">
          <w:rPr>
            <w:highlight w:val="yellow"/>
          </w:rPr>
          <w:t>A member of the tier 2 NTL SUP Admin group will respond to the ticket and if it cannot be resolved at the tier 2 level they will refer it to the NTL MNT NUMI tier 3 group.</w:t>
        </w:r>
      </w:ins>
    </w:p>
    <w:p w14:paraId="1BE9319D" w14:textId="2BEE2FC3" w:rsidR="00687195" w:rsidRPr="001D1C02" w:rsidDel="00093307" w:rsidRDefault="0004400B" w:rsidP="00093307">
      <w:pPr>
        <w:pStyle w:val="BodyText"/>
        <w:rPr>
          <w:del w:id="465" w:author="Department of Veterans Affairs" w:date="2016-09-30T14:56:00Z"/>
        </w:rPr>
      </w:pPr>
      <w:del w:id="466" w:author="Department of Veterans Affairs" w:date="2016-09-30T14:56:00Z">
        <w:r w:rsidRPr="001D1C02" w:rsidDel="00093307">
          <w:rPr>
            <w:spacing w:val="-1"/>
          </w:rPr>
          <w:delText>CATEGORY: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Applications-HealtheVet</w:delText>
        </w:r>
        <w:r w:rsidRPr="001D1C02" w:rsidDel="00093307">
          <w:delText xml:space="preserve"> </w:delText>
        </w:r>
        <w:r w:rsidRPr="001D1C02" w:rsidDel="00093307">
          <w:rPr>
            <w:spacing w:val="-1"/>
          </w:rPr>
          <w:delText>VistA</w:delText>
        </w:r>
        <w:r w:rsidRPr="001D1C02" w:rsidDel="00093307">
          <w:rPr>
            <w:spacing w:val="49"/>
          </w:rPr>
          <w:delText xml:space="preserve"> </w:delText>
        </w:r>
        <w:r w:rsidRPr="001D1C02" w:rsidDel="00093307">
          <w:rPr>
            <w:spacing w:val="-1"/>
          </w:rPr>
          <w:delText>TYPE:</w:delText>
        </w:r>
        <w:r w:rsidRPr="001D1C02" w:rsidDel="00093307">
          <w:rPr>
            <w:spacing w:val="60"/>
          </w:rPr>
          <w:delText xml:space="preserve"> </w:delText>
        </w:r>
        <w:r w:rsidRPr="001D1C02" w:rsidDel="00093307">
          <w:rPr>
            <w:spacing w:val="-1"/>
          </w:rPr>
          <w:delText>NUMI</w:delText>
        </w:r>
      </w:del>
    </w:p>
    <w:p w14:paraId="1BE9319E" w14:textId="77777777" w:rsidR="00687195" w:rsidRPr="001D1C02" w:rsidRDefault="00687195" w:rsidP="00093307">
      <w:pPr>
        <w:pStyle w:val="BodyText"/>
        <w:rPr>
          <w:rFonts w:cs="Times New Roman"/>
        </w:rPr>
      </w:pPr>
    </w:p>
    <w:p w14:paraId="1BE9319F" w14:textId="352DFAF8" w:rsidR="00687195" w:rsidRPr="001D1C02" w:rsidDel="00093307" w:rsidRDefault="0004400B">
      <w:pPr>
        <w:pStyle w:val="BodyText"/>
        <w:ind w:right="6500"/>
        <w:rPr>
          <w:del w:id="467" w:author="Department of Veterans Affairs" w:date="2016-09-30T14:59:00Z"/>
        </w:rPr>
      </w:pPr>
      <w:del w:id="468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User Interface/Rpts</w:delText>
        </w:r>
        <w:r w:rsidRPr="001D1C02" w:rsidDel="00093307">
          <w:rPr>
            <w:spacing w:val="33"/>
          </w:rPr>
          <w:delText xml:space="preserve"> </w:delText>
        </w:r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2:</w:delText>
        </w:r>
        <w:r w:rsidRPr="001D1C02" w:rsidDel="00093307">
          <w:rPr>
            <w:spacing w:val="60"/>
          </w:rPr>
          <w:delText xml:space="preserve"> </w:delText>
        </w:r>
      </w:del>
      <w:del w:id="469" w:author="Department of Veterans Affairs" w:date="2016-09-19T10:37:00Z">
        <w:r w:rsidRPr="00C1470C" w:rsidDel="00032CBE">
          <w:rPr>
            <w:spacing w:val="-1"/>
            <w:highlight w:val="yellow"/>
          </w:rPr>
          <w:delText>SUP-PIMS</w:delText>
        </w:r>
      </w:del>
    </w:p>
    <w:p w14:paraId="1BE931A0" w14:textId="76F40DC7" w:rsidR="00687195" w:rsidRPr="001D1C02" w:rsidDel="00093307" w:rsidRDefault="0004400B">
      <w:pPr>
        <w:pStyle w:val="BodyText"/>
        <w:rPr>
          <w:del w:id="470" w:author="Department of Veterans Affairs" w:date="2016-09-30T14:59:00Z"/>
        </w:rPr>
      </w:pPr>
      <w:del w:id="471" w:author="Department of Veterans Affairs" w:date="2016-09-30T14:59:00Z"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3:</w:delText>
        </w:r>
        <w:r w:rsidRPr="001D1C02" w:rsidDel="00093307">
          <w:rPr>
            <w:spacing w:val="59"/>
          </w:rPr>
          <w:delText xml:space="preserve"> </w:delText>
        </w:r>
      </w:del>
      <w:del w:id="472" w:author="Department of Veterans Affairs" w:date="2016-09-19T10:38:00Z">
        <w:r w:rsidRPr="00C1470C" w:rsidDel="00C1470C">
          <w:rPr>
            <w:spacing w:val="-1"/>
            <w:highlight w:val="yellow"/>
          </w:rPr>
          <w:delText>MNT-NUMI,</w:delText>
        </w:r>
        <w:r w:rsidRPr="00C1470C" w:rsidDel="00C1470C">
          <w:rPr>
            <w:highlight w:val="yellow"/>
          </w:rPr>
          <w:delText xml:space="preserve"> </w:delText>
        </w:r>
        <w:r w:rsidRPr="00C1470C" w:rsidDel="00C1470C">
          <w:rPr>
            <w:spacing w:val="-1"/>
            <w:highlight w:val="yellow"/>
          </w:rPr>
          <w:delText>DEV-NUMI</w:delText>
        </w:r>
      </w:del>
    </w:p>
    <w:p w14:paraId="1BE931A1" w14:textId="0BC1741F" w:rsidR="00687195" w:rsidRPr="001D1C02" w:rsidDel="00093307" w:rsidRDefault="00687195">
      <w:pPr>
        <w:spacing w:before="10"/>
        <w:rPr>
          <w:del w:id="473" w:author="Department of Veterans Affairs" w:date="2016-09-30T14:59:00Z"/>
          <w:rFonts w:ascii="Times New Roman" w:eastAsia="Times New Roman" w:hAnsi="Times New Roman" w:cs="Times New Roman"/>
          <w:sz w:val="23"/>
          <w:szCs w:val="23"/>
        </w:rPr>
      </w:pPr>
    </w:p>
    <w:p w14:paraId="1BE931A2" w14:textId="511BE453" w:rsidR="00687195" w:rsidRPr="001D1C02" w:rsidDel="00C1470C" w:rsidRDefault="0004400B" w:rsidP="00C1470C">
      <w:pPr>
        <w:pStyle w:val="BodyText"/>
        <w:ind w:right="6571"/>
        <w:rPr>
          <w:del w:id="474" w:author="Department of Veterans Affairs" w:date="2016-09-19T10:39:00Z"/>
        </w:rPr>
      </w:pPr>
      <w:del w:id="475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Admin/Privileging</w:delText>
        </w:r>
        <w:r w:rsidRPr="001D1C02" w:rsidDel="00093307">
          <w:rPr>
            <w:spacing w:val="29"/>
          </w:rPr>
          <w:delText xml:space="preserve"> </w:delText>
        </w:r>
      </w:del>
      <w:del w:id="476" w:author="Department of Veterans Affairs" w:date="2016-09-19T10:39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2:</w:delText>
        </w:r>
        <w:r w:rsidRPr="001D1C02" w:rsidDel="00C1470C">
          <w:rPr>
            <w:spacing w:val="60"/>
          </w:rPr>
          <w:delText xml:space="preserve"> </w:delText>
        </w:r>
        <w:r w:rsidRPr="001D1C02" w:rsidDel="00C1470C">
          <w:rPr>
            <w:spacing w:val="-1"/>
          </w:rPr>
          <w:delText>SUP-PIMS</w:delText>
        </w:r>
      </w:del>
    </w:p>
    <w:p w14:paraId="1BE931A3" w14:textId="4DAB65AC" w:rsidR="00687195" w:rsidRPr="001D1C02" w:rsidDel="00C1470C" w:rsidRDefault="0004400B" w:rsidP="00C1470C">
      <w:pPr>
        <w:pStyle w:val="BodyText"/>
        <w:ind w:right="6571"/>
        <w:rPr>
          <w:del w:id="477" w:author="Department of Veterans Affairs" w:date="2016-09-19T10:39:00Z"/>
        </w:rPr>
      </w:pPr>
      <w:del w:id="478" w:author="Department of Veterans Affairs" w:date="2016-09-19T10:39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3:</w:delText>
        </w:r>
        <w:r w:rsidRPr="001D1C02" w:rsidDel="00C1470C">
          <w:rPr>
            <w:spacing w:val="59"/>
          </w:rPr>
          <w:delText xml:space="preserve"> </w:delText>
        </w:r>
        <w:r w:rsidRPr="001D1C02" w:rsidDel="00C1470C">
          <w:rPr>
            <w:spacing w:val="-1"/>
          </w:rPr>
          <w:delText>MNT-NUMI,</w:delText>
        </w:r>
        <w:r w:rsidRPr="001D1C02" w:rsidDel="00C1470C">
          <w:delText xml:space="preserve"> </w:delText>
        </w:r>
        <w:r w:rsidRPr="001D1C02" w:rsidDel="00C1470C">
          <w:rPr>
            <w:spacing w:val="-1"/>
          </w:rPr>
          <w:delText>DEV-NUMI</w:delText>
        </w:r>
      </w:del>
    </w:p>
    <w:p w14:paraId="1BE931A4" w14:textId="36131560" w:rsidR="00687195" w:rsidRPr="001D1C02" w:rsidDel="00093307" w:rsidRDefault="00687195" w:rsidP="00C1470C">
      <w:pPr>
        <w:pStyle w:val="BodyText"/>
        <w:ind w:right="6571"/>
        <w:rPr>
          <w:del w:id="479" w:author="Department of Veterans Affairs" w:date="2016-09-30T14:59:00Z"/>
          <w:rFonts w:cs="Times New Roman"/>
        </w:rPr>
      </w:pPr>
    </w:p>
    <w:p w14:paraId="1BE931A5" w14:textId="530A7212" w:rsidR="00687195" w:rsidRPr="001D1C02" w:rsidDel="00093307" w:rsidRDefault="0004400B">
      <w:pPr>
        <w:pStyle w:val="BodyText"/>
        <w:ind w:right="5274"/>
        <w:rPr>
          <w:del w:id="480" w:author="Department of Veterans Affairs" w:date="2016-09-30T14:59:00Z"/>
        </w:rPr>
      </w:pPr>
      <w:del w:id="481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Patient</w:delText>
        </w:r>
        <w:r w:rsidRPr="001D1C02" w:rsidDel="00093307">
          <w:delText xml:space="preserve"> </w:delText>
        </w:r>
        <w:r w:rsidRPr="001D1C02" w:rsidDel="00093307">
          <w:rPr>
            <w:spacing w:val="-1"/>
          </w:rPr>
          <w:delText>Movement</w:delText>
        </w:r>
        <w:r w:rsidRPr="001D1C02" w:rsidDel="00093307">
          <w:delText xml:space="preserve"> </w:delText>
        </w:r>
        <w:r w:rsidRPr="001D1C02" w:rsidDel="00093307">
          <w:rPr>
            <w:spacing w:val="-1"/>
          </w:rPr>
          <w:delText>Synchronizer</w:delText>
        </w:r>
        <w:r w:rsidRPr="001D1C02" w:rsidDel="00093307">
          <w:rPr>
            <w:spacing w:val="45"/>
          </w:rPr>
          <w:delText xml:space="preserve"> </w:delText>
        </w:r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2:</w:delText>
        </w:r>
        <w:r w:rsidRPr="001D1C02" w:rsidDel="00093307">
          <w:rPr>
            <w:spacing w:val="60"/>
          </w:rPr>
          <w:delText xml:space="preserve"> </w:delText>
        </w:r>
      </w:del>
      <w:del w:id="482" w:author="Department of Veterans Affairs" w:date="2016-09-19T10:40:00Z">
        <w:r w:rsidRPr="001D1C02" w:rsidDel="00C1470C">
          <w:rPr>
            <w:spacing w:val="-1"/>
          </w:rPr>
          <w:delText>SUP-PIMS</w:delText>
        </w:r>
      </w:del>
    </w:p>
    <w:p w14:paraId="1BE931A6" w14:textId="2B80FD81" w:rsidR="00687195" w:rsidRPr="001D1C02" w:rsidDel="00C1470C" w:rsidRDefault="0004400B">
      <w:pPr>
        <w:pStyle w:val="BodyText"/>
        <w:rPr>
          <w:del w:id="483" w:author="Department of Veterans Affairs" w:date="2016-09-19T10:41:00Z"/>
        </w:rPr>
      </w:pPr>
      <w:del w:id="484" w:author="Department of Veterans Affairs" w:date="2016-09-30T14:59:00Z"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3:</w:delText>
        </w:r>
        <w:r w:rsidRPr="001D1C02" w:rsidDel="00093307">
          <w:rPr>
            <w:spacing w:val="59"/>
          </w:rPr>
          <w:delText xml:space="preserve"> </w:delText>
        </w:r>
      </w:del>
      <w:del w:id="485" w:author="Department of Veterans Affairs" w:date="2016-09-19T10:40:00Z">
        <w:r w:rsidRPr="001D1C02" w:rsidDel="00C1470C">
          <w:rPr>
            <w:spacing w:val="-1"/>
          </w:rPr>
          <w:delText>MNT-NUMI,</w:delText>
        </w:r>
        <w:r w:rsidRPr="001D1C02" w:rsidDel="00C1470C">
          <w:delText xml:space="preserve"> </w:delText>
        </w:r>
        <w:r w:rsidRPr="001D1C02" w:rsidDel="00C1470C">
          <w:rPr>
            <w:spacing w:val="-1"/>
          </w:rPr>
          <w:delText>DEV-</w:delText>
        </w:r>
      </w:del>
      <w:del w:id="486" w:author="Department of Veterans Affairs" w:date="2016-09-19T10:41:00Z">
        <w:r w:rsidRPr="001D1C02" w:rsidDel="00C1470C">
          <w:rPr>
            <w:spacing w:val="-1"/>
          </w:rPr>
          <w:delText>NUMI</w:delText>
        </w:r>
      </w:del>
    </w:p>
    <w:p w14:paraId="1BE931A7" w14:textId="0E89F6F6" w:rsidR="00687195" w:rsidRPr="001D1C02" w:rsidDel="00093307" w:rsidRDefault="00687195">
      <w:pPr>
        <w:rPr>
          <w:del w:id="487" w:author="Department of Veterans Affairs" w:date="2016-09-30T14:59:00Z"/>
          <w:rFonts w:ascii="Times New Roman" w:eastAsia="Times New Roman" w:hAnsi="Times New Roman" w:cs="Times New Roman"/>
          <w:sz w:val="24"/>
          <w:szCs w:val="24"/>
        </w:rPr>
      </w:pPr>
    </w:p>
    <w:p w14:paraId="1BE931A8" w14:textId="60BC55C6" w:rsidR="00687195" w:rsidRPr="001D1C02" w:rsidDel="00093307" w:rsidRDefault="0004400B">
      <w:pPr>
        <w:pStyle w:val="BodyText"/>
        <w:ind w:right="5710"/>
        <w:rPr>
          <w:del w:id="488" w:author="Department of Veterans Affairs" w:date="2016-09-30T14:59:00Z"/>
        </w:rPr>
      </w:pPr>
      <w:del w:id="489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Connectivity/logon/MDWS</w:delText>
        </w:r>
        <w:r w:rsidRPr="001D1C02" w:rsidDel="00093307">
          <w:rPr>
            <w:spacing w:val="33"/>
          </w:rPr>
          <w:delText xml:space="preserve"> </w:delText>
        </w:r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2:</w:delText>
        </w:r>
        <w:r w:rsidRPr="001D1C02" w:rsidDel="00093307">
          <w:rPr>
            <w:spacing w:val="60"/>
          </w:rPr>
          <w:delText xml:space="preserve"> </w:delText>
        </w:r>
      </w:del>
      <w:del w:id="490" w:author="Department of Veterans Affairs" w:date="2016-09-19T10:41:00Z">
        <w:r w:rsidRPr="001D1C02" w:rsidDel="00C1470C">
          <w:rPr>
            <w:spacing w:val="-1"/>
          </w:rPr>
          <w:delText>SUP-PIMS</w:delText>
        </w:r>
      </w:del>
    </w:p>
    <w:p w14:paraId="1BE931A9" w14:textId="576FF7E4" w:rsidR="00687195" w:rsidRPr="001D1C02" w:rsidDel="00093307" w:rsidRDefault="0004400B">
      <w:pPr>
        <w:pStyle w:val="BodyText"/>
        <w:rPr>
          <w:del w:id="491" w:author="Department of Veterans Affairs" w:date="2016-09-30T14:59:00Z"/>
        </w:rPr>
      </w:pPr>
      <w:del w:id="492" w:author="Department of Veterans Affairs" w:date="2016-09-30T14:59:00Z">
        <w:r w:rsidRPr="001D1C02" w:rsidDel="00093307">
          <w:rPr>
            <w:spacing w:val="-1"/>
          </w:rPr>
          <w:delText>Tier</w:delText>
        </w:r>
        <w:r w:rsidRPr="001D1C02" w:rsidDel="00093307">
          <w:delText xml:space="preserve"> 3:</w:delText>
        </w:r>
        <w:r w:rsidRPr="001D1C02" w:rsidDel="00093307">
          <w:rPr>
            <w:spacing w:val="59"/>
          </w:rPr>
          <w:delText xml:space="preserve"> </w:delText>
        </w:r>
      </w:del>
      <w:del w:id="493" w:author="Department of Veterans Affairs" w:date="2016-09-19T10:41:00Z">
        <w:r w:rsidRPr="001D1C02" w:rsidDel="00C1470C">
          <w:rPr>
            <w:spacing w:val="-1"/>
          </w:rPr>
          <w:delText>MNT-NUMI,</w:delText>
        </w:r>
        <w:r w:rsidRPr="001D1C02" w:rsidDel="00C1470C">
          <w:delText xml:space="preserve"> </w:delText>
        </w:r>
        <w:r w:rsidRPr="001D1C02" w:rsidDel="00C1470C">
          <w:rPr>
            <w:spacing w:val="-1"/>
          </w:rPr>
          <w:delText>DEV-NUMI</w:delText>
        </w:r>
      </w:del>
    </w:p>
    <w:p w14:paraId="1BE931AA" w14:textId="7D85D013" w:rsidR="00687195" w:rsidRPr="001D1C02" w:rsidDel="00093307" w:rsidRDefault="00687195">
      <w:pPr>
        <w:rPr>
          <w:del w:id="494" w:author="Department of Veterans Affairs" w:date="2016-09-30T14:59:00Z"/>
        </w:rPr>
        <w:sectPr w:rsidR="00687195" w:rsidRPr="001D1C02" w:rsidDel="00093307">
          <w:footerReference w:type="default" r:id="rId18"/>
          <w:pgSz w:w="12240" w:h="15840"/>
          <w:pgMar w:top="1500" w:right="1300" w:bottom="900" w:left="1300" w:header="0" w:footer="708" w:gutter="0"/>
          <w:pgNumType w:start="88"/>
          <w:cols w:space="720"/>
        </w:sectPr>
      </w:pPr>
    </w:p>
    <w:p w14:paraId="1BE931AB" w14:textId="17C40E38" w:rsidR="00687195" w:rsidRPr="001D1C02" w:rsidDel="00093307" w:rsidRDefault="00687195">
      <w:pPr>
        <w:spacing w:before="6"/>
        <w:rPr>
          <w:del w:id="507" w:author="Department of Veterans Affairs" w:date="2016-09-30T14:59:00Z"/>
          <w:rFonts w:ascii="Times New Roman" w:eastAsia="Times New Roman" w:hAnsi="Times New Roman" w:cs="Times New Roman"/>
          <w:sz w:val="12"/>
          <w:szCs w:val="12"/>
        </w:rPr>
      </w:pPr>
    </w:p>
    <w:p w14:paraId="1BE931AC" w14:textId="42ADF495" w:rsidR="00687195" w:rsidRPr="001D1C02" w:rsidDel="00C1470C" w:rsidRDefault="0004400B" w:rsidP="00C1470C">
      <w:pPr>
        <w:pStyle w:val="BodyText"/>
        <w:spacing w:before="69"/>
        <w:ind w:right="7572"/>
        <w:rPr>
          <w:del w:id="508" w:author="Department of Veterans Affairs" w:date="2016-09-19T10:44:00Z"/>
        </w:rPr>
      </w:pPr>
      <w:del w:id="509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OTHER</w:delText>
        </w:r>
        <w:r w:rsidRPr="001D1C02" w:rsidDel="00093307">
          <w:rPr>
            <w:spacing w:val="23"/>
          </w:rPr>
          <w:delText xml:space="preserve"> </w:delText>
        </w:r>
      </w:del>
      <w:del w:id="510" w:author="Department of Veterans Affairs" w:date="2016-09-19T10:44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2:</w:delText>
        </w:r>
        <w:r w:rsidRPr="001D1C02" w:rsidDel="00C1470C">
          <w:rPr>
            <w:spacing w:val="60"/>
          </w:rPr>
          <w:delText xml:space="preserve"> </w:delText>
        </w:r>
        <w:r w:rsidRPr="001D1C02" w:rsidDel="00C1470C">
          <w:rPr>
            <w:spacing w:val="-1"/>
          </w:rPr>
          <w:delText>SUP-PIMS</w:delText>
        </w:r>
      </w:del>
    </w:p>
    <w:p w14:paraId="1BE931AD" w14:textId="3CEBBA0F" w:rsidR="00687195" w:rsidRPr="001D1C02" w:rsidDel="00C1470C" w:rsidRDefault="0004400B" w:rsidP="00C1470C">
      <w:pPr>
        <w:pStyle w:val="BodyText"/>
        <w:spacing w:before="69"/>
        <w:ind w:right="7572"/>
        <w:rPr>
          <w:del w:id="511" w:author="Department of Veterans Affairs" w:date="2016-09-19T10:44:00Z"/>
        </w:rPr>
      </w:pPr>
      <w:del w:id="512" w:author="Department of Veterans Affairs" w:date="2016-09-19T10:44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3:</w:delText>
        </w:r>
        <w:r w:rsidRPr="001D1C02" w:rsidDel="00C1470C">
          <w:rPr>
            <w:spacing w:val="-1"/>
          </w:rPr>
          <w:delText xml:space="preserve"> </w:delText>
        </w:r>
      </w:del>
      <w:del w:id="513" w:author="Department of Veterans Affairs" w:date="2016-09-19T10:41:00Z">
        <w:r w:rsidRPr="001D1C02" w:rsidDel="00C1470C">
          <w:rPr>
            <w:spacing w:val="-1"/>
          </w:rPr>
          <w:delText>MNT-NUMI,</w:delText>
        </w:r>
        <w:r w:rsidRPr="001D1C02" w:rsidDel="00C1470C">
          <w:delText xml:space="preserve"> </w:delText>
        </w:r>
        <w:r w:rsidRPr="001D1C02" w:rsidDel="00C1470C">
          <w:rPr>
            <w:spacing w:val="-1"/>
          </w:rPr>
          <w:delText>DEV-NUMI</w:delText>
        </w:r>
      </w:del>
    </w:p>
    <w:p w14:paraId="1BE931AE" w14:textId="268CC263" w:rsidR="00687195" w:rsidRPr="001D1C02" w:rsidDel="00093307" w:rsidRDefault="00687195" w:rsidP="00C1470C">
      <w:pPr>
        <w:pStyle w:val="BodyText"/>
        <w:spacing w:before="69"/>
        <w:ind w:right="7572"/>
        <w:rPr>
          <w:del w:id="514" w:author="Department of Veterans Affairs" w:date="2016-09-30T14:59:00Z"/>
          <w:rFonts w:cs="Times New Roman"/>
        </w:rPr>
      </w:pPr>
    </w:p>
    <w:p w14:paraId="1BE931AF" w14:textId="10F495CE" w:rsidR="00687195" w:rsidRPr="001D1C02" w:rsidDel="00C1470C" w:rsidRDefault="0004400B" w:rsidP="00C1470C">
      <w:pPr>
        <w:pStyle w:val="BodyText"/>
        <w:ind w:right="7572"/>
        <w:rPr>
          <w:del w:id="515" w:author="Department of Veterans Affairs" w:date="2016-09-19T10:45:00Z"/>
        </w:rPr>
      </w:pPr>
      <w:del w:id="516" w:author="Department of Veterans Affairs" w:date="2016-09-30T14:59:00Z">
        <w:r w:rsidRPr="001D1C02" w:rsidDel="00093307">
          <w:rPr>
            <w:spacing w:val="-1"/>
          </w:rPr>
          <w:delText>ITEM:</w:delText>
        </w:r>
        <w:r w:rsidRPr="001D1C02" w:rsidDel="00093307">
          <w:delText xml:space="preserve">  </w:delText>
        </w:r>
        <w:r w:rsidRPr="001D1C02" w:rsidDel="00093307">
          <w:rPr>
            <w:spacing w:val="-1"/>
          </w:rPr>
          <w:delText>Database</w:delText>
        </w:r>
        <w:r w:rsidRPr="001D1C02" w:rsidDel="00093307">
          <w:rPr>
            <w:spacing w:val="29"/>
          </w:rPr>
          <w:delText xml:space="preserve"> </w:delText>
        </w:r>
      </w:del>
      <w:del w:id="517" w:author="Department of Veterans Affairs" w:date="2016-09-19T10:45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2: </w:delText>
        </w:r>
        <w:r w:rsidRPr="001D1C02" w:rsidDel="00C1470C">
          <w:rPr>
            <w:spacing w:val="-1"/>
          </w:rPr>
          <w:delText>SUP-PIMS</w:delText>
        </w:r>
      </w:del>
    </w:p>
    <w:p w14:paraId="1BE931B0" w14:textId="5EC8CA47" w:rsidR="00687195" w:rsidRPr="001D1C02" w:rsidDel="00C1470C" w:rsidRDefault="0004400B" w:rsidP="00C1470C">
      <w:pPr>
        <w:pStyle w:val="BodyText"/>
        <w:ind w:right="7572"/>
        <w:rPr>
          <w:del w:id="518" w:author="Department of Veterans Affairs" w:date="2016-09-19T10:45:00Z"/>
        </w:rPr>
      </w:pPr>
      <w:del w:id="519" w:author="Department of Veterans Affairs" w:date="2016-09-19T10:45:00Z">
        <w:r w:rsidRPr="001D1C02" w:rsidDel="00C1470C">
          <w:rPr>
            <w:spacing w:val="-1"/>
          </w:rPr>
          <w:delText>Tier</w:delText>
        </w:r>
        <w:r w:rsidRPr="001D1C02" w:rsidDel="00C1470C">
          <w:delText xml:space="preserve"> 3: </w:delText>
        </w:r>
      </w:del>
      <w:del w:id="520" w:author="Department of Veterans Affairs" w:date="2016-09-19T10:41:00Z">
        <w:r w:rsidRPr="001D1C02" w:rsidDel="00C1470C">
          <w:rPr>
            <w:spacing w:val="-1"/>
          </w:rPr>
          <w:delText>DEV-NUMI</w:delText>
        </w:r>
      </w:del>
    </w:p>
    <w:p w14:paraId="1BE931B1" w14:textId="38BF5865" w:rsidR="00687195" w:rsidRPr="001D1C02" w:rsidDel="00093307" w:rsidRDefault="00687195" w:rsidP="00C1470C">
      <w:pPr>
        <w:pStyle w:val="BodyText"/>
        <w:ind w:right="7572"/>
        <w:rPr>
          <w:del w:id="521" w:author="Department of Veterans Affairs" w:date="2016-09-30T14:59:00Z"/>
          <w:rFonts w:cs="Times New Roman"/>
          <w:sz w:val="21"/>
          <w:szCs w:val="21"/>
        </w:rPr>
      </w:pPr>
    </w:p>
    <w:p w14:paraId="1BE931B2" w14:textId="77777777" w:rsidR="00687195" w:rsidRPr="001D1C02" w:rsidRDefault="0004400B">
      <w:pPr>
        <w:pStyle w:val="Heading2"/>
        <w:numPr>
          <w:ilvl w:val="1"/>
          <w:numId w:val="4"/>
        </w:numPr>
        <w:tabs>
          <w:tab w:val="left" w:pos="1040"/>
        </w:tabs>
        <w:rPr>
          <w:b w:val="0"/>
          <w:bCs w:val="0"/>
        </w:rPr>
      </w:pPr>
      <w:bookmarkStart w:id="522" w:name="11.5_ICD_References_for_Messaging_Specif"/>
      <w:bookmarkStart w:id="523" w:name="_bookmark149"/>
      <w:bookmarkEnd w:id="522"/>
      <w:bookmarkEnd w:id="523"/>
      <w:r w:rsidRPr="001D1C02">
        <w:rPr>
          <w:spacing w:val="-1"/>
        </w:rPr>
        <w:t>ICD</w:t>
      </w:r>
      <w:r w:rsidRPr="001D1C02">
        <w:t xml:space="preserve"> </w:t>
      </w:r>
      <w:r w:rsidRPr="001D1C02">
        <w:rPr>
          <w:spacing w:val="-1"/>
        </w:rPr>
        <w:t>References</w:t>
      </w:r>
      <w:r w:rsidRPr="001D1C02">
        <w:t xml:space="preserve"> </w:t>
      </w:r>
      <w:r w:rsidRPr="001D1C02">
        <w:rPr>
          <w:spacing w:val="-1"/>
        </w:rPr>
        <w:t>for Messaging</w:t>
      </w:r>
      <w:r w:rsidRPr="001D1C02">
        <w:t xml:space="preserve"> </w:t>
      </w:r>
      <w:r w:rsidRPr="001D1C02">
        <w:rPr>
          <w:spacing w:val="-1"/>
        </w:rPr>
        <w:t>Specifications</w:t>
      </w:r>
    </w:p>
    <w:p w14:paraId="1BE931B3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utilize</w:t>
      </w:r>
      <w:r w:rsidRPr="001D1C02">
        <w:t xml:space="preserve"> </w:t>
      </w:r>
      <w:r w:rsidRPr="001D1C02">
        <w:rPr>
          <w:spacing w:val="-1"/>
        </w:rPr>
        <w:t>HL7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or </w:t>
      </w:r>
      <w:r w:rsidRPr="001D1C02">
        <w:rPr>
          <w:spacing w:val="-1"/>
        </w:rPr>
        <w:t xml:space="preserve">use </w:t>
      </w:r>
      <w:r w:rsidRPr="001D1C02">
        <w:t xml:space="preserve">any </w:t>
      </w:r>
      <w:r w:rsidRPr="001D1C02">
        <w:rPr>
          <w:spacing w:val="-1"/>
        </w:rPr>
        <w:t>ICD references</w:t>
      </w:r>
      <w:r w:rsidRPr="001D1C02">
        <w:t xml:space="preserve"> to </w:t>
      </w:r>
      <w:r w:rsidRPr="001D1C02">
        <w:rPr>
          <w:spacing w:val="-1"/>
        </w:rPr>
        <w:t>them.</w:t>
      </w:r>
    </w:p>
    <w:p w14:paraId="1BE931B4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08" w:gutter="0"/>
          <w:cols w:space="720"/>
        </w:sectPr>
      </w:pPr>
    </w:p>
    <w:p w14:paraId="1BE931B5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1B6" w14:textId="77777777" w:rsidR="00687195" w:rsidRPr="001D1C02" w:rsidRDefault="0004400B">
      <w:pPr>
        <w:spacing w:before="54"/>
        <w:ind w:left="3074"/>
        <w:rPr>
          <w:rFonts w:ascii="Arial" w:eastAsia="Arial" w:hAnsi="Arial" w:cs="Arial"/>
          <w:sz w:val="32"/>
          <w:szCs w:val="32"/>
        </w:rPr>
      </w:pPr>
      <w:bookmarkStart w:id="524" w:name="Appendix_A__–_Acronyms_and_Terms"/>
      <w:bookmarkStart w:id="525" w:name="_bookmark150"/>
      <w:bookmarkEnd w:id="524"/>
      <w:bookmarkEnd w:id="525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A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Acronyms and Terms</w:t>
      </w:r>
    </w:p>
    <w:p w14:paraId="1BE931B7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1BE931B8" w14:textId="77777777" w:rsidR="00687195" w:rsidRPr="001D1C02" w:rsidRDefault="00A72D95">
      <w:pPr>
        <w:pStyle w:val="BodyText"/>
        <w:ind w:left="220"/>
      </w:pPr>
      <w:hyperlink w:anchor="_bookmark151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7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descriptors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acronyms</w:t>
      </w:r>
      <w:r w:rsidR="0004400B" w:rsidRPr="001D1C02">
        <w:t xml:space="preserve"> and </w:t>
      </w:r>
      <w:r w:rsidR="0004400B" w:rsidRPr="001D1C02">
        <w:rPr>
          <w:spacing w:val="-1"/>
        </w:rPr>
        <w:t>terms</w:t>
      </w:r>
      <w:r w:rsidR="0004400B" w:rsidRPr="001D1C02">
        <w:t xml:space="preserve"> used in this </w:t>
      </w:r>
      <w:r w:rsidR="0004400B" w:rsidRPr="001D1C02">
        <w:rPr>
          <w:spacing w:val="-1"/>
        </w:rPr>
        <w:t>document.</w:t>
      </w:r>
    </w:p>
    <w:p w14:paraId="1BE931B9" w14:textId="77777777" w:rsidR="00687195" w:rsidRPr="001D1C02" w:rsidRDefault="0004400B">
      <w:pPr>
        <w:spacing w:before="120"/>
        <w:ind w:right="258"/>
        <w:jc w:val="center"/>
        <w:rPr>
          <w:rFonts w:ascii="Arial" w:eastAsia="Arial" w:hAnsi="Arial" w:cs="Arial"/>
          <w:sz w:val="18"/>
          <w:szCs w:val="18"/>
        </w:rPr>
      </w:pPr>
      <w:bookmarkStart w:id="526" w:name="Table_7:_Acronyms_and_Terms"/>
      <w:bookmarkStart w:id="527" w:name="_bookmark151"/>
      <w:bookmarkEnd w:id="526"/>
      <w:bookmarkEnd w:id="527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7: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Acronyms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Terms</w:t>
      </w:r>
    </w:p>
    <w:p w14:paraId="1BE931BA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1BD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BB" w14:textId="77777777" w:rsidR="00687195" w:rsidRPr="001D1C02" w:rsidRDefault="0004400B">
            <w:pPr>
              <w:pStyle w:val="TableParagraph"/>
              <w:spacing w:before="159" w:line="276" w:lineRule="exact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BC" w14:textId="77777777" w:rsidR="00687195" w:rsidRPr="001D1C02" w:rsidRDefault="0004400B">
            <w:pPr>
              <w:pStyle w:val="TableParagraph"/>
              <w:spacing w:before="159" w:line="276" w:lineRule="exact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1C2" w14:textId="77777777">
        <w:trPr>
          <w:trHeight w:hRule="exact" w:val="182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BE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1BF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0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1" w14:textId="77777777" w:rsidR="00687195" w:rsidRPr="001D1C02" w:rsidRDefault="0004400B">
            <w:pPr>
              <w:pStyle w:val="TableParagraph"/>
              <w:spacing w:before="156"/>
              <w:ind w:left="102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 Microsoft Windows</w:t>
            </w:r>
            <w:r w:rsidRPr="001D1C02">
              <w:rPr>
                <w:rFonts w:ascii="Times New Roman"/>
                <w:sz w:val="24"/>
              </w:rPr>
              <w:t xml:space="preserve"> operating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systems.</w:t>
            </w:r>
            <w:r w:rsidRPr="001D1C02">
              <w:rPr>
                <w:rFonts w:ascii="Times New Roman"/>
                <w:sz w:val="24"/>
              </w:rPr>
              <w:t xml:space="preserve"> It has a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library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pre-coded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solutions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common</w:t>
            </w:r>
            <w:r w:rsidRPr="001D1C02">
              <w:rPr>
                <w:rFonts w:ascii="Times New Roman"/>
                <w:sz w:val="24"/>
              </w:rPr>
              <w:t xml:space="preserve"> program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requirements,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manages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execution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programs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written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specifically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framework.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  <w:r w:rsidRPr="001D1C02">
              <w:rPr>
                <w:rFonts w:ascii="Times New Roman"/>
                <w:sz w:val="24"/>
              </w:rPr>
              <w:t xml:space="preserve"> is a key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offering,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intended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applications 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</w:p>
        </w:tc>
      </w:tr>
      <w:tr w:rsidR="00687195" w:rsidRPr="001D1C02" w14:paraId="1BE931C6" w14:textId="77777777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3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4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X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5" w14:textId="77777777" w:rsidR="00687195" w:rsidRPr="001D1C02" w:rsidRDefault="0004400B">
            <w:pPr>
              <w:pStyle w:val="TableParagraph"/>
              <w:ind w:left="102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component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proofErr w:type="gramEnd"/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(COM) </w:t>
            </w:r>
            <w:r w:rsidRPr="001D1C02">
              <w:rPr>
                <w:rFonts w:ascii="Times New Roman"/>
                <w:sz w:val="24"/>
              </w:rPr>
              <w:t xml:space="preserve">developed </w:t>
            </w:r>
            <w:r w:rsidRPr="001D1C02">
              <w:rPr>
                <w:rFonts w:ascii="Times New Roman"/>
                <w:spacing w:val="-1"/>
                <w:sz w:val="24"/>
              </w:rPr>
              <w:t>by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ActiveX technology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prevalent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form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Explorer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plugins </w:t>
            </w:r>
            <w:r w:rsidRPr="001D1C02">
              <w:rPr>
                <w:rFonts w:ascii="Times New Roman"/>
                <w:sz w:val="24"/>
              </w:rPr>
              <w:t xml:space="preserve">and,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commonly,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ActiveX controls</w:t>
            </w:r>
            <w:r w:rsidRPr="001D1C02">
              <w:rPr>
                <w:rFonts w:ascii="Times New Roman"/>
                <w:spacing w:val="-1"/>
                <w:sz w:val="24"/>
              </w:rPr>
              <w:t>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ActiveX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</w:t>
            </w:r>
            <w:r w:rsidRPr="001D1C02">
              <w:rPr>
                <w:rFonts w:ascii="Times New Roman"/>
                <w:spacing w:val="-1"/>
                <w:sz w:val="24"/>
              </w:rPr>
              <w:t>applications launched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web pages</w:t>
            </w:r>
          </w:p>
        </w:tc>
      </w:tr>
      <w:tr w:rsidR="00687195" w:rsidRPr="001D1C02" w14:paraId="1BE931CB" w14:textId="77777777">
        <w:trPr>
          <w:trHeight w:hRule="exact" w:val="194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1C8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14:paraId="1BE931C9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ActiveX Control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A" w14:textId="77777777" w:rsidR="00687195" w:rsidRPr="001D1C02" w:rsidRDefault="0004400B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reusable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IUnknown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interface.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</w:t>
            </w:r>
            <w:r w:rsidRPr="001D1C02"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rather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a</w:t>
            </w:r>
            <w:r w:rsidRPr="001D1C02">
              <w:rPr>
                <w:rFonts w:ascii="Times New Roman" w:eastAsia="Times New Roman" w:hAnsi="Times New Roman" w:cs="Times New Roman"/>
                <w:spacing w:val="6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small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building-block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shared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look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almost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program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 a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platform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an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reusability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 limited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  <w:r w:rsidRPr="001D1C02">
              <w:rPr>
                <w:rFonts w:ascii="Times New Roman" w:eastAsia="Times New Roman" w:hAnsi="Times New Roman" w:cs="Times New Roman"/>
                <w:spacing w:val="9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ActiveX controls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important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computer’s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normally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setup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passwords</w:t>
            </w:r>
          </w:p>
        </w:tc>
      </w:tr>
      <w:tr w:rsidR="00687195" w:rsidRPr="001D1C02" w14:paraId="1BE931CF" w14:textId="77777777">
        <w:trPr>
          <w:trHeight w:hRule="exact" w:val="1390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C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D" w14:textId="77777777" w:rsidR="00687195" w:rsidRPr="001D1C02" w:rsidRDefault="0004400B">
            <w:pPr>
              <w:pStyle w:val="TableParagraph"/>
              <w:ind w:left="102" w:right="6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E" w14:textId="77777777" w:rsidR="00687195" w:rsidRPr="001D1C02" w:rsidRDefault="0004400B">
            <w:pPr>
              <w:pStyle w:val="TableParagraph"/>
              <w:ind w:left="102" w:right="5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conceptual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engineering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promotes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iterations throughout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life-cycle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during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time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‘Iteration’</w:t>
            </w:r>
            <w:proofErr w:type="gramEnd"/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 including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planning,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analysis,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design,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coding,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testing,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</w:t>
            </w:r>
          </w:p>
        </w:tc>
      </w:tr>
      <w:tr w:rsidR="00687195" w:rsidRPr="001D1C02" w14:paraId="1BE931D2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0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1" w14:textId="77777777" w:rsidR="00687195" w:rsidRPr="001D1C02" w:rsidRDefault="0004400B">
            <w:pPr>
              <w:pStyle w:val="TableParagraph"/>
              <w:ind w:left="102" w:righ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first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server-side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 engine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dynamically-generated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pacing w:val="10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687195" w:rsidRPr="001D1C02" w14:paraId="1BE931D5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3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4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 w14:paraId="1BE931D9" w14:textId="77777777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6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D7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ASP.NET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8" w14:textId="77777777" w:rsidR="00687195" w:rsidRPr="001D1C02" w:rsidRDefault="0004400B">
            <w:pPr>
              <w:pStyle w:val="TableParagraph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application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marketed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programmers</w:t>
            </w:r>
            <w:r w:rsidRPr="001D1C02">
              <w:rPr>
                <w:rFonts w:ascii="Times New Roman"/>
                <w:sz w:val="24"/>
              </w:rPr>
              <w:t xml:space="preserve"> can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to </w:t>
            </w:r>
            <w:r w:rsidRPr="001D1C02">
              <w:rPr>
                <w:rFonts w:ascii="Times New Roman"/>
                <w:spacing w:val="-1"/>
                <w:sz w:val="24"/>
              </w:rPr>
              <w:t>build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dynamic</w:t>
            </w:r>
            <w:r w:rsidRPr="001D1C02">
              <w:rPr>
                <w:rFonts w:ascii="Times New Roman"/>
                <w:sz w:val="24"/>
              </w:rPr>
              <w:t xml:space="preserve"> web sites,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applications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the </w:t>
            </w:r>
            <w:r w:rsidRPr="001D1C02">
              <w:rPr>
                <w:rFonts w:ascii="Times New Roman"/>
                <w:spacing w:val="-1"/>
                <w:sz w:val="24"/>
              </w:rPr>
              <w:t>successor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(ASP)</w:t>
            </w:r>
            <w:r w:rsidRPr="001D1C02">
              <w:rPr>
                <w:rFonts w:ascii="Times New Roman"/>
                <w:sz w:val="24"/>
              </w:rPr>
              <w:t xml:space="preserve"> technology</w:t>
            </w:r>
          </w:p>
        </w:tc>
      </w:tr>
      <w:tr w:rsidR="00687195" w:rsidRPr="001D1C02" w14:paraId="1BE931DC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C#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‘Sharp’)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B" w14:textId="77777777" w:rsidR="00687195" w:rsidRPr="001D1C02" w:rsidRDefault="0004400B">
            <w:pPr>
              <w:pStyle w:val="TableParagraph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object-oriented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 </w:t>
            </w:r>
            <w:r w:rsidRPr="001D1C02">
              <w:rPr>
                <w:rFonts w:ascii="Times New Roman"/>
                <w:spacing w:val="-1"/>
                <w:sz w:val="24"/>
              </w:rPr>
              <w:t>developed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initiative</w:t>
            </w:r>
          </w:p>
        </w:tc>
      </w:tr>
      <w:tr w:rsidR="00687195" w:rsidRPr="001D1C02" w14:paraId="1BE931DF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D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Enterprise</w:t>
            </w:r>
          </w:p>
        </w:tc>
      </w:tr>
      <w:tr w:rsidR="00687195" w:rsidRPr="001D1C02" w14:paraId="1BE931E2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0" w14:textId="77777777"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1" w14:textId="77777777" w:rsidR="00687195" w:rsidRPr="001D1C02" w:rsidRDefault="0004400B">
            <w:pPr>
              <w:pStyle w:val="TableParagraph"/>
              <w:spacing w:before="156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assembly,</w:t>
            </w:r>
            <w:r w:rsidRPr="001D1C02">
              <w:rPr>
                <w:rFonts w:ascii="Times New Roman"/>
                <w:sz w:val="24"/>
              </w:rPr>
              <w:t xml:space="preserve"> or part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thereof,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essential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some</w:t>
            </w:r>
            <w:r w:rsidRPr="001D1C02">
              <w:rPr>
                <w:rFonts w:ascii="Times New Roman"/>
                <w:sz w:val="24"/>
              </w:rPr>
              <w:t xml:space="preserve"> larger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</w:t>
            </w:r>
            <w:r w:rsidRPr="001D1C02">
              <w:rPr>
                <w:rFonts w:ascii="Times New Roman"/>
                <w:sz w:val="24"/>
              </w:rPr>
              <w:t xml:space="preserve"> and is an </w:t>
            </w:r>
            <w:r w:rsidRPr="001D1C02">
              <w:rPr>
                <w:rFonts w:ascii="Times New Roman"/>
                <w:spacing w:val="-1"/>
                <w:sz w:val="24"/>
              </w:rPr>
              <w:t>immediate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subdivision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assembly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it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belongs</w:t>
            </w:r>
          </w:p>
        </w:tc>
      </w:tr>
      <w:tr w:rsidR="00687195" w:rsidRPr="001D1C02" w14:paraId="1BE931E5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Commercial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 The</w:t>
            </w:r>
            <w:r w:rsidRPr="001D1C02">
              <w:rPr>
                <w:rFonts w:ascii="Times New Roman"/>
                <w:sz w:val="24"/>
              </w:rPr>
              <w:t xml:space="preserve"> Shelf</w:t>
            </w:r>
          </w:p>
        </w:tc>
      </w:tr>
    </w:tbl>
    <w:p w14:paraId="1BE931E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960" w:bottom="960" w:left="1220" w:header="0" w:footer="708" w:gutter="0"/>
          <w:cols w:space="720"/>
        </w:sectPr>
      </w:pPr>
    </w:p>
    <w:p w14:paraId="1BE931E7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1EA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E8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E9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1ED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CPRS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Computerized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 w14:paraId="1BE931F0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Layer</w:t>
            </w:r>
          </w:p>
        </w:tc>
      </w:tr>
      <w:tr w:rsidR="00687195" w:rsidRPr="001D1C02" w14:paraId="1BE931F3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Objects</w:t>
            </w:r>
          </w:p>
        </w:tc>
      </w:tr>
      <w:tr w:rsidR="00687195" w:rsidRPr="001D1C02" w14:paraId="1BE931F6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1F9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1FC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Entity-Relationship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</w:p>
        </w:tc>
      </w:tr>
      <w:tr w:rsidR="00687195" w:rsidRPr="001D1C02" w14:paraId="1BE931F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D" w14:textId="77777777"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>Markup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E" w14:textId="77777777" w:rsidR="00687195" w:rsidRPr="001D1C02" w:rsidRDefault="0004400B">
            <w:pPr>
              <w:pStyle w:val="TableParagraph"/>
              <w:spacing w:before="156"/>
              <w:ind w:left="102" w:right="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general-purpose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language.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purpose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sharing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structured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across </w:t>
            </w:r>
            <w:r w:rsidRPr="001D1C02">
              <w:rPr>
                <w:rFonts w:ascii="Times New Roman"/>
                <w:spacing w:val="-1"/>
                <w:sz w:val="24"/>
              </w:rPr>
              <w:t>different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particularly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via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 parse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McKesson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 w14:paraId="1BE93202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Graphical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 w14:paraId="1BE93205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HTTPS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Hyper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 Transfer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Secured</w:t>
            </w:r>
          </w:p>
        </w:tc>
      </w:tr>
      <w:tr w:rsidR="00687195" w:rsidRPr="001D1C02" w14:paraId="1BE9320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  <w:tr w:rsidR="00687195" w:rsidRPr="001D1C02" w14:paraId="1BE9320B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IIS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</w:tr>
      <w:tr w:rsidR="00687195" w:rsidRPr="001D1C02" w14:paraId="1BE9320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C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0D" w14:textId="77777777"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E" w14:textId="77777777" w:rsidR="00687195" w:rsidRPr="001D1C02" w:rsidRDefault="0004400B">
            <w:pPr>
              <w:pStyle w:val="TableParagraph"/>
              <w:spacing w:before="156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Windows.</w:t>
            </w:r>
            <w:r w:rsidRPr="001D1C02">
              <w:rPr>
                <w:rFonts w:ascii="Times New Roman"/>
                <w:sz w:val="24"/>
              </w:rPr>
              <w:t xml:space="preserve"> It is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world's</w:t>
            </w:r>
            <w:r w:rsidRPr="001D1C02">
              <w:rPr>
                <w:rFonts w:ascii="Times New Roman"/>
                <w:sz w:val="24"/>
              </w:rPr>
              <w:t xml:space="preserve"> second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popular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overall </w:t>
            </w:r>
            <w:r w:rsidRPr="001D1C02">
              <w:rPr>
                <w:rFonts w:ascii="Times New Roman"/>
                <w:spacing w:val="-1"/>
                <w:sz w:val="24"/>
              </w:rPr>
              <w:t>websites,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behind </w:t>
            </w:r>
            <w:r w:rsidRPr="001D1C02">
              <w:rPr>
                <w:rFonts w:ascii="Times New Roman"/>
                <w:spacing w:val="-1"/>
                <w:sz w:val="24"/>
              </w:rPr>
              <w:t>Apache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HTTP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 w14:paraId="1BE93212" w14:textId="77777777">
        <w:trPr>
          <w:trHeight w:hRule="exact" w:val="839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0" w14:textId="77777777" w:rsidR="00687195" w:rsidRPr="001D1C02" w:rsidRDefault="0004400B">
            <w:pPr>
              <w:pStyle w:val="TableParagraph"/>
              <w:spacing w:before="215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Interconnection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1" w14:textId="77777777" w:rsidR="00687195" w:rsidRPr="001D1C02" w:rsidRDefault="0004400B">
            <w:pPr>
              <w:pStyle w:val="TableParagraph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system,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contractor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agency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touches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z w:val="24"/>
              </w:rPr>
              <w:t xml:space="preserve"> process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also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</w:p>
        </w:tc>
      </w:tr>
      <w:tr w:rsidR="00687195" w:rsidRPr="001D1C02" w14:paraId="1BE93215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3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4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International Organization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Standardization</w:t>
            </w:r>
          </w:p>
        </w:tc>
      </w:tr>
      <w:tr w:rsidR="00687195" w:rsidRPr="001D1C02" w14:paraId="1BE9321A" w14:textId="77777777">
        <w:trPr>
          <w:trHeight w:hRule="exact" w:val="166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17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BE93218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9" w14:textId="77777777" w:rsidR="00687195" w:rsidRPr="001D1C02" w:rsidRDefault="0004400B">
            <w:pPr>
              <w:pStyle w:val="TableParagraph"/>
              <w:ind w:left="102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scripting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often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development.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influenced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many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designed</w:t>
            </w:r>
            <w:r w:rsidRPr="001D1C02">
              <w:rPr>
                <w:rFonts w:ascii="Times New Roman"/>
                <w:sz w:val="24"/>
              </w:rPr>
              <w:t xml:space="preserve"> to have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similar</w:t>
            </w:r>
            <w:r w:rsidRPr="001D1C02">
              <w:rPr>
                <w:rFonts w:ascii="Times New Roman"/>
                <w:sz w:val="24"/>
              </w:rPr>
              <w:t xml:space="preserve"> look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Java,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but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easier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non-programmers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best </w:t>
            </w:r>
            <w:r w:rsidRPr="001D1C02">
              <w:rPr>
                <w:rFonts w:ascii="Times New Roman"/>
                <w:spacing w:val="-1"/>
                <w:sz w:val="24"/>
              </w:rPr>
              <w:t>known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its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websites </w:t>
            </w:r>
            <w:r w:rsidRPr="001D1C02">
              <w:rPr>
                <w:rFonts w:ascii="Times New Roman"/>
                <w:sz w:val="24"/>
              </w:rPr>
              <w:t>(as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JavaScript),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also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enable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scripting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objects embedded</w:t>
            </w:r>
            <w:r w:rsidRPr="001D1C02">
              <w:rPr>
                <w:rFonts w:ascii="Times New Roman"/>
                <w:sz w:val="24"/>
              </w:rPr>
              <w:t xml:space="preserve"> in other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applications</w:t>
            </w:r>
          </w:p>
        </w:tc>
      </w:tr>
      <w:tr w:rsidR="00687195" w:rsidRPr="001D1C02" w14:paraId="1BE9321D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MDO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 w14:paraId="1BE93221" w14:textId="77777777">
        <w:trPr>
          <w:trHeight w:hRule="exact" w:val="721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E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1F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MDWS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0" w14:textId="77777777"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MDWS </w:t>
            </w:r>
            <w:r w:rsidRPr="001D1C02">
              <w:rPr>
                <w:rFonts w:ascii="Times New Roman"/>
                <w:sz w:val="24"/>
              </w:rPr>
              <w:t>is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mechanism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importing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 w14:paraId="1BE93224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Medora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3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class </w:t>
            </w:r>
            <w:r w:rsidRPr="001D1C02">
              <w:rPr>
                <w:rFonts w:ascii="Times New Roman"/>
                <w:spacing w:val="-1"/>
                <w:sz w:val="24"/>
              </w:rPr>
              <w:t>III Web-based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 w14:paraId="1BE93227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Module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6" w14:textId="77777777"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interchangeable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subassembly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constitutes</w:t>
            </w:r>
            <w:r w:rsidRPr="001D1C02">
              <w:rPr>
                <w:rFonts w:ascii="Times New Roman"/>
                <w:sz w:val="24"/>
              </w:rPr>
              <w:t xml:space="preserve"> part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larger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device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 w14:paraId="1BE9322A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8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MSBuild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9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build </w:t>
            </w:r>
            <w:r w:rsidRPr="001D1C02">
              <w:rPr>
                <w:rFonts w:ascii="Times New Roman"/>
                <w:spacing w:val="-1"/>
                <w:sz w:val="24"/>
              </w:rPr>
              <w:t>scripts</w:t>
            </w:r>
          </w:p>
        </w:tc>
      </w:tr>
      <w:tr w:rsidR="00687195" w:rsidRPr="001D1C02" w14:paraId="1BE9322D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B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automates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</w:p>
        </w:tc>
      </w:tr>
    </w:tbl>
    <w:p w14:paraId="1BE9322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2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30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1BE93231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0" wp14:editId="1BE93461">
                <wp:extent cx="5989320" cy="7620"/>
                <wp:effectExtent l="9525" t="9525" r="1905" b="1905"/>
                <wp:docPr id="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E2BrP+DAwAA1QgAAA4AAAAAAAAAAAAAAAAALgIAAGRycy9l&#10;Mm9Eb2MueG1sUEsBAi0AFAAGAAgAAAAhAJHAzcLbAAAAAwEAAA8AAAAAAAAAAAAAAAAA3QUAAGRy&#10;cy9kb3ducmV2LnhtbFBLBQYAAAAABAAEAPMAAADlBgAAAAA=&#10;">
                <v:group id="Group 2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Dm8EA&#10;AADbAAAADwAAAGRycy9kb3ducmV2LnhtbERPz2uDMBS+D/o/hFfYbY31IMU1ljEY7WAr2u3S28M8&#10;jdS8iEnV/ffLYbDjx/d7f1hsLyYafedYwXaTgCCune64VfD99fa0A+EDssbeMSn4IQ+HYvWwx1y7&#10;mSuaLqEVMYR9jgpMCEMupa8NWfQbNxBHrnGjxRDh2Eo94hzDbS/TJMmkxY5jg8GBXg3Vt8vdKvi4&#10;VWX2rj8befXHvsxSU13PlVKP6+XlGUSgJfyL/9wn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qw5vBAAAA2w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32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3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3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34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35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39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7" w14:textId="77777777"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8" w14:textId="77777777" w:rsidR="00687195" w:rsidRPr="001D1C02" w:rsidRDefault="0004400B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condition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associated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clinical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</w:t>
            </w:r>
            <w:r w:rsidRPr="001D1C02"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part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VHA’s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medical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benefits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</w:t>
            </w:r>
          </w:p>
        </w:tc>
      </w:tr>
      <w:tr w:rsidR="00687195" w:rsidRPr="001D1C02" w14:paraId="1BE9323C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</w:tr>
      <w:tr w:rsidR="00687195" w:rsidRPr="001D1C02" w14:paraId="1BE9323F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Operating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 w14:paraId="1BE93242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0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POA&amp;Ms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Plan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Actions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Milestones</w:t>
            </w:r>
          </w:p>
        </w:tc>
      </w:tr>
      <w:tr w:rsidR="00687195" w:rsidRPr="001D1C02" w14:paraId="1BE93245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3" w14:textId="77777777" w:rsidR="00687195" w:rsidRPr="001D1C02" w:rsidRDefault="0004400B">
            <w:pPr>
              <w:pStyle w:val="TableParagraph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4" w14:textId="77777777" w:rsidR="00687195" w:rsidRPr="001D1C02" w:rsidRDefault="0004400B">
            <w:pPr>
              <w:pStyle w:val="TableParagraph"/>
              <w:spacing w:before="156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live</w:t>
            </w:r>
            <w:r w:rsidRPr="001D1C02">
              <w:rPr>
                <w:rFonts w:ascii="Times New Roman"/>
                <w:sz w:val="24"/>
              </w:rPr>
              <w:t xml:space="preserve"> product </w:t>
            </w:r>
            <w:r w:rsidRPr="001D1C02">
              <w:rPr>
                <w:rFonts w:ascii="Times New Roman"/>
                <w:spacing w:val="-1"/>
                <w:sz w:val="24"/>
              </w:rPr>
              <w:t>operation.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build </w:t>
            </w:r>
            <w:r w:rsidRPr="001D1C02">
              <w:rPr>
                <w:rFonts w:ascii="Times New Roman"/>
                <w:spacing w:val="-1"/>
                <w:sz w:val="24"/>
              </w:rPr>
              <w:t>manager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builds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coordinates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installation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staff</w:t>
            </w:r>
          </w:p>
        </w:tc>
      </w:tr>
      <w:tr w:rsidR="00687195" w:rsidRPr="001D1C02" w14:paraId="1BE9324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RAID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Redundant Array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Inexpensive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Disks</w:t>
            </w:r>
          </w:p>
        </w:tc>
      </w:tr>
      <w:tr w:rsidR="00687195" w:rsidRPr="001D1C02" w14:paraId="1BE9324B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9" w14:textId="77777777" w:rsidR="00687195" w:rsidRPr="001D1C02" w:rsidRDefault="0004400B">
            <w:pPr>
              <w:pStyle w:val="TableParagraph"/>
              <w:spacing w:before="133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A" w14:textId="77777777" w:rsidR="00687195" w:rsidRPr="001D1C02" w:rsidRDefault="0004400B">
            <w:pPr>
              <w:pStyle w:val="TableParagraph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client/server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infrastructure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increases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interoperability,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portability</w:t>
            </w:r>
            <w:r w:rsidRPr="001D1C02">
              <w:rPr>
                <w:rFonts w:ascii="Times New Roman"/>
                <w:spacing w:val="9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flexibility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allowing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distributed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</w:t>
            </w:r>
          </w:p>
        </w:tc>
      </w:tr>
      <w:tr w:rsidR="00687195" w:rsidRPr="001D1C02" w14:paraId="1BE9324E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D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</w:tr>
      <w:tr w:rsidR="00687195" w:rsidRPr="001D1C02" w14:paraId="1BE93251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Runtime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0" w14:textId="77777777" w:rsidR="00687195" w:rsidRPr="001D1C02" w:rsidRDefault="0004400B">
            <w:pPr>
              <w:pStyle w:val="TableParagraph"/>
              <w:spacing w:before="156"/>
              <w:ind w:left="102" w:righ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Describes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execution,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beginning to </w:t>
            </w:r>
            <w:r w:rsidRPr="001D1C02">
              <w:rPr>
                <w:rFonts w:ascii="Times New Roman"/>
                <w:spacing w:val="-1"/>
                <w:sz w:val="24"/>
              </w:rPr>
              <w:t>termination</w:t>
            </w:r>
          </w:p>
        </w:tc>
      </w:tr>
      <w:tr w:rsidR="00687195" w:rsidRPr="001D1C02" w14:paraId="1BE93254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SAN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Storage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</w:tr>
      <w:tr w:rsidR="00687195" w:rsidRPr="001D1C02" w14:paraId="1BE9325C" w14:textId="77777777">
        <w:trPr>
          <w:trHeight w:hRule="exact" w:val="190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5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5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57" w14:textId="77777777" w:rsidR="00687195" w:rsidRPr="001D1C02" w:rsidRDefault="0004400B">
            <w:pPr>
              <w:pStyle w:val="TableParagraph"/>
              <w:spacing w:before="197"/>
              <w:ind w:left="102" w:right="5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8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Encrypts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so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one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intercepts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read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  <w:p w14:paraId="1BE93259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assure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dealing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 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intended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</w:p>
          <w:p w14:paraId="1BE9325A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prevent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unauthorized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clients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connecting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  <w:p w14:paraId="1BE9325B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Prevents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anyone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meddling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data </w:t>
            </w:r>
            <w:r w:rsidRPr="001D1C02">
              <w:rPr>
                <w:rFonts w:ascii="Times New Roman"/>
                <w:spacing w:val="-1"/>
                <w:sz w:val="24"/>
              </w:rPr>
              <w:t>going</w:t>
            </w:r>
            <w:r w:rsidRPr="001D1C02">
              <w:rPr>
                <w:rFonts w:ascii="Times New Roman"/>
                <w:sz w:val="24"/>
              </w:rPr>
              <w:t xml:space="preserve"> to or </w:t>
            </w:r>
            <w:r w:rsidRPr="001D1C02">
              <w:rPr>
                <w:rFonts w:ascii="Times New Roman"/>
                <w:spacing w:val="-1"/>
                <w:sz w:val="24"/>
              </w:rPr>
              <w:t>coming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 w14:paraId="1BE9325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D" w14:textId="77777777" w:rsidR="00687195" w:rsidRPr="001D1C02" w:rsidRDefault="0004400B">
            <w:pPr>
              <w:pStyle w:val="TableParagraph"/>
              <w:ind w:left="102" w:right="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E" w14:textId="77777777" w:rsidR="00687195" w:rsidRPr="001D1C02" w:rsidRDefault="0004400B">
            <w:pPr>
              <w:pStyle w:val="TableParagraph"/>
              <w:spacing w:before="156"/>
              <w:ind w:left="102" w:righ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z w:val="24"/>
              </w:rPr>
              <w:t xml:space="preserve"> support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(C&amp;A)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acceptance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production-ready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by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Office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Cyber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(OCS)</w:t>
            </w:r>
          </w:p>
        </w:tc>
      </w:tr>
      <w:tr w:rsidR="00687195" w:rsidRPr="001D1C02" w14:paraId="1BE93262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0" w14:textId="77777777" w:rsidR="00687195" w:rsidRPr="001D1C02" w:rsidRDefault="0004400B">
            <w:pPr>
              <w:pStyle w:val="TableParagraph"/>
              <w:ind w:left="102" w:right="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1" w14:textId="77777777" w:rsidR="00687195" w:rsidRPr="001D1C02" w:rsidRDefault="0004400B">
            <w:pPr>
              <w:pStyle w:val="TableParagraph"/>
              <w:spacing w:before="215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document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describing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shall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system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</w:p>
        </w:tc>
      </w:tr>
      <w:tr w:rsidR="00687195" w:rsidRPr="001D1C02" w14:paraId="1BE93265" w14:textId="77777777">
        <w:trPr>
          <w:trHeight w:hRule="exact" w:val="28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SLA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</w:tr>
      <w:tr w:rsidR="00687195" w:rsidRPr="001D1C02" w14:paraId="1BE93269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6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SMART FISMA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8" w14:textId="77777777" w:rsidR="00687195" w:rsidRPr="001D1C02" w:rsidRDefault="0004400B">
            <w:pPr>
              <w:pStyle w:val="TableParagraph"/>
              <w:spacing w:before="156"/>
              <w:ind w:left="102" w:righ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Reporting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SMART FISMA </w:t>
            </w:r>
            <w:r w:rsidRPr="001D1C02">
              <w:rPr>
                <w:rFonts w:ascii="Times New Roman"/>
                <w:sz w:val="24"/>
              </w:rPr>
              <w:t xml:space="preserve">is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database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monitors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FISMA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compliance.</w:t>
            </w:r>
          </w:p>
        </w:tc>
      </w:tr>
      <w:tr w:rsidR="00687195" w:rsidRPr="001D1C02" w14:paraId="1BE9326E" w14:textId="77777777">
        <w:trPr>
          <w:trHeight w:hRule="exact" w:val="127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A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6B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6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SOAP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D" w14:textId="77777777" w:rsidR="00687195" w:rsidRPr="001D1C02" w:rsidRDefault="0004400B">
            <w:pPr>
              <w:pStyle w:val="TableParagraph"/>
              <w:spacing w:before="157"/>
              <w:ind w:left="102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Simple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Protocol.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XML-based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over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normally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HTTP/HTTPS.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SOAP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forms</w:t>
            </w:r>
            <w:r w:rsidRPr="001D1C02">
              <w:rPr>
                <w:rFonts w:ascii="Times New Roman"/>
                <w:sz w:val="24"/>
              </w:rPr>
              <w:t xml:space="preserve"> the foundation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providing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basic </w:t>
            </w:r>
            <w:r w:rsidRPr="001D1C02">
              <w:rPr>
                <w:rFonts w:ascii="Times New Roman"/>
                <w:spacing w:val="-1"/>
                <w:sz w:val="24"/>
              </w:rPr>
              <w:t>messaging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z w:val="24"/>
              </w:rPr>
              <w:t xml:space="preserve"> upon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abstract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built</w:t>
            </w:r>
          </w:p>
        </w:tc>
      </w:tr>
    </w:tbl>
    <w:p w14:paraId="1BE9326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2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14:paraId="1BE93273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2" wp14:editId="1BE93463">
                <wp:extent cx="5989320" cy="7620"/>
                <wp:effectExtent l="9525" t="9525" r="1905" b="1905"/>
                <wp:docPr id="6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4" name="Group 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5" name="Freeform 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">
                <v:group id="Group 1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sBcMA&#10;AADbAAAADwAAAGRycy9kb3ducmV2LnhtbESPQYvCMBSE78L+h/AWvGmqsEW6RlmEZV1QserF26N5&#10;NsXmpTRR6783guBxmJlvmOm8s7W4UusrxwpGwwQEceF0xaWCw/53MAHhA7LG2jEpuJOH+eyjN8VM&#10;uxvndN2FUkQI+wwVmBCaTEpfGLLoh64hjt7JtRZDlG0pdYu3CLe1HCdJKi1WHBcMNrQwVJx3F6tg&#10;dc636b9en+TR/9XbdGzy4yZXqv/Z/XyDCNSFd/jVXmoF6Rc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sBcMAAADb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74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75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7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76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77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7B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SQL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Structured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7E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D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</w:tr>
      <w:tr w:rsidR="00687195" w:rsidRPr="001D1C02" w14:paraId="1BE93281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Subversion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0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source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control (including</w:t>
            </w:r>
            <w:r w:rsidRPr="001D1C02">
              <w:rPr>
                <w:rFonts w:ascii="Times New Roman"/>
                <w:sz w:val="24"/>
              </w:rPr>
              <w:t xml:space="preserve"> tagged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releases)</w:t>
            </w:r>
          </w:p>
        </w:tc>
      </w:tr>
      <w:tr w:rsidR="00687195" w:rsidRPr="001D1C02" w14:paraId="1BE93284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2" w14:textId="77777777" w:rsidR="00687195" w:rsidRPr="001D1C02" w:rsidRDefault="0004400B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Trac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3" w14:textId="77777777" w:rsidR="00687195" w:rsidRPr="001D1C02" w:rsidRDefault="0004400B">
            <w:pPr>
              <w:pStyle w:val="TableParagraph"/>
              <w:ind w:left="102" w:right="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Wiki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issue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tracking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</w:t>
            </w:r>
            <w:r w:rsidRPr="001D1C02">
              <w:rPr>
                <w:rFonts w:ascii="Times New Roman"/>
                <w:sz w:val="24"/>
              </w:rPr>
              <w:t xml:space="preserve"> uses a </w:t>
            </w:r>
            <w:r w:rsidRPr="001D1C02">
              <w:rPr>
                <w:rFonts w:ascii="Times New Roman"/>
                <w:spacing w:val="-1"/>
                <w:sz w:val="24"/>
              </w:rPr>
              <w:t>minimalistic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approach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 w14:paraId="1BE93287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6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 w14:paraId="1BE9328A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8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9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 w14:paraId="1BE9328D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B" w14:textId="77777777" w:rsidR="00687195" w:rsidRPr="001D1C02" w:rsidRDefault="0004400B">
            <w:pPr>
              <w:pStyle w:val="TableParagraph"/>
              <w:spacing w:before="13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C" w14:textId="77777777" w:rsidR="00687195" w:rsidRPr="001D1C02" w:rsidRDefault="0004400B">
            <w:pPr>
              <w:pStyle w:val="TableParagraph"/>
              <w:ind w:left="102" w:righ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mechanism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getting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ADT's</w:t>
            </w:r>
            <w:r w:rsidRPr="001D1C02">
              <w:rPr>
                <w:rFonts w:ascii="Times New Roman"/>
                <w:sz w:val="24"/>
              </w:rPr>
              <w:t xml:space="preserve"> prior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date </w:t>
            </w:r>
            <w:r w:rsidRPr="001D1C02">
              <w:rPr>
                <w:rFonts w:ascii="Times New Roman"/>
                <w:spacing w:val="-1"/>
                <w:sz w:val="24"/>
              </w:rPr>
              <w:t>range</w:t>
            </w:r>
          </w:p>
        </w:tc>
      </w:tr>
      <w:tr w:rsidR="00687195" w:rsidRPr="001D1C02" w14:paraId="1BE93290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F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93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1" w14:textId="77777777" w:rsidR="00687195" w:rsidRPr="001D1C02" w:rsidRDefault="0004400B">
            <w:pPr>
              <w:pStyle w:val="TableParagraph"/>
              <w:spacing w:before="157"/>
              <w:ind w:left="102" w:righ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2" w14:textId="77777777" w:rsidR="00687195" w:rsidRPr="001D1C02" w:rsidRDefault="0004400B">
            <w:pPr>
              <w:pStyle w:val="TableParagraph"/>
              <w:spacing w:before="21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ISO specification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 w14:paraId="1BE9329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URL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Resource </w:t>
            </w:r>
            <w:r w:rsidRPr="001D1C02">
              <w:rPr>
                <w:rFonts w:ascii="Times New Roman"/>
                <w:spacing w:val="-1"/>
                <w:sz w:val="24"/>
              </w:rPr>
              <w:t>Locator</w:t>
            </w:r>
          </w:p>
        </w:tc>
      </w:tr>
      <w:tr w:rsidR="00687195" w:rsidRPr="001D1C02" w14:paraId="1BE93299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Specifies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(specific </w:t>
            </w:r>
            <w:r w:rsidRPr="001D1C02">
              <w:rPr>
                <w:rFonts w:ascii="Times New Roman"/>
                <w:sz w:val="24"/>
              </w:rPr>
              <w:t xml:space="preserve">page) </w:t>
            </w:r>
            <w:r w:rsidRPr="001D1C02">
              <w:rPr>
                <w:rFonts w:ascii="Times New Roman"/>
                <w:spacing w:val="-1"/>
                <w:sz w:val="24"/>
              </w:rPr>
              <w:t>models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paradigms</w:t>
            </w:r>
          </w:p>
        </w:tc>
      </w:tr>
      <w:tr w:rsidR="00687195" w:rsidRPr="001D1C02" w14:paraId="1BE9329D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A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9B" w14:textId="77777777"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C" w14:textId="77777777" w:rsidR="00687195" w:rsidRPr="001D1C02" w:rsidRDefault="0004400B">
            <w:pPr>
              <w:pStyle w:val="TableParagraph"/>
              <w:spacing w:before="157"/>
              <w:ind w:left="102" w:right="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process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evaluating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the coverage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appropriateness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across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pacing w:val="9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continuum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ensure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proper use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of </w:t>
            </w:r>
            <w:r w:rsidRPr="001D1C02">
              <w:rPr>
                <w:rFonts w:ascii="Times New Roman"/>
                <w:sz w:val="24"/>
              </w:rPr>
              <w:t>resources</w:t>
            </w:r>
          </w:p>
        </w:tc>
      </w:tr>
      <w:tr w:rsidR="00687195" w:rsidRPr="001D1C02" w14:paraId="1BE932A0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E" w14:textId="77777777" w:rsidR="00687195" w:rsidRPr="001D1C02" w:rsidRDefault="0004400B">
            <w:pPr>
              <w:pStyle w:val="TableParagraph"/>
              <w:ind w:left="102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VB.NET </w:t>
            </w:r>
            <w:r w:rsidRPr="001D1C02">
              <w:rPr>
                <w:rFonts w:ascii="Times New Roman"/>
                <w:sz w:val="24"/>
              </w:rPr>
              <w:t>(Visual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F" w14:textId="77777777" w:rsidR="00687195" w:rsidRPr="001D1C02" w:rsidRDefault="0004400B">
            <w:pPr>
              <w:pStyle w:val="TableParagraph"/>
              <w:spacing w:before="156"/>
              <w:ind w:left="102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object-oriented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 language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viewed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evolution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Visual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Basic (VB)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.Net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</w:p>
        </w:tc>
      </w:tr>
      <w:tr w:rsidR="00687195" w:rsidRPr="001D1C02" w14:paraId="1BE932A3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Veterans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Technology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Architecture</w:t>
            </w:r>
          </w:p>
        </w:tc>
      </w:tr>
      <w:tr w:rsidR="00687195" w:rsidRPr="001D1C02" w14:paraId="1BE932A6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5" w14:textId="77777777" w:rsidR="00687195" w:rsidRPr="001D1C02" w:rsidRDefault="0004400B">
            <w:pPr>
              <w:pStyle w:val="TableParagraph"/>
              <w:spacing w:before="157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Veterans Integrated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References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one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Veteran’s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sites</w:t>
            </w:r>
          </w:p>
        </w:tc>
      </w:tr>
      <w:tr w:rsidR="00687195" w:rsidRPr="001D1C02" w14:paraId="1BE932A9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VWS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</w:tr>
      <w:tr w:rsidR="00687195" w:rsidRPr="001D1C02" w14:paraId="1BE932AC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A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B" w14:textId="77777777" w:rsidR="00687195" w:rsidRPr="001D1C02" w:rsidRDefault="0004400B">
            <w:pPr>
              <w:pStyle w:val="TableParagraph"/>
              <w:spacing w:before="157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get </w:t>
            </w:r>
            <w:r w:rsidRPr="001D1C02">
              <w:rPr>
                <w:rFonts w:ascii="Times New Roman"/>
                <w:spacing w:val="-1"/>
                <w:sz w:val="24"/>
              </w:rPr>
              <w:t>patient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data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provide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as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service</w:t>
            </w:r>
          </w:p>
        </w:tc>
      </w:tr>
      <w:tr w:rsidR="00687195" w:rsidRPr="001D1C02" w14:paraId="1BE932AF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D" w14:textId="77777777"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E" w14:textId="77777777" w:rsidR="00687195" w:rsidRPr="001D1C02" w:rsidRDefault="0004400B">
            <w:pPr>
              <w:pStyle w:val="TableParagraph"/>
              <w:spacing w:before="156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designed to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interoperable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Machine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Machine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term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Clients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communicate</w:t>
            </w:r>
            <w:r w:rsidRPr="001D1C02">
              <w:rPr>
                <w:rFonts w:ascii="Times New Roman"/>
                <w:sz w:val="24"/>
              </w:rPr>
              <w:t xml:space="preserve"> using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follow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SOAP </w:t>
            </w:r>
            <w:r w:rsidRPr="001D1C02">
              <w:rPr>
                <w:rFonts w:ascii="Times New Roman"/>
                <w:sz w:val="24"/>
              </w:rPr>
              <w:t>standard</w:t>
            </w:r>
          </w:p>
        </w:tc>
      </w:tr>
      <w:tr w:rsidR="00687195" w:rsidRPr="001D1C02" w14:paraId="1BE932B3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0" w14:textId="77777777" w:rsidR="00687195" w:rsidRPr="001D1C02" w:rsidRDefault="0004400B">
            <w:pPr>
              <w:pStyle w:val="TableParagraph"/>
              <w:ind w:left="102" w:right="8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1BE932B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</w:t>
            </w:r>
          </w:p>
        </w:tc>
      </w:tr>
      <w:tr w:rsidR="00687195" w:rsidRPr="001D1C02" w14:paraId="1BE932B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Wiki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create,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link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pages </w:t>
            </w:r>
            <w:r w:rsidRPr="001D1C02">
              <w:rPr>
                <w:rFonts w:ascii="Times New Roman"/>
                <w:spacing w:val="-1"/>
                <w:sz w:val="24"/>
              </w:rPr>
              <w:t>easily</w:t>
            </w:r>
          </w:p>
        </w:tc>
      </w:tr>
      <w:tr w:rsidR="00687195" w:rsidRPr="001D1C02" w14:paraId="1BE932B9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WSDL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</w:tbl>
    <w:p w14:paraId="1BE932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BB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1BE932BC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4" wp14:editId="1BE93465">
                <wp:extent cx="5989320" cy="7620"/>
                <wp:effectExtent l="9525" t="9525" r="1905" b="1905"/>
                <wp:docPr id="6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1" name="Group 1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2" name="Freeform 1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G9v+mqAAwAA1QgAAA4AAAAAAAAAAAAAAAAALgIAAGRycy9lMm9E&#10;b2MueG1sUEsBAi0AFAAGAAgAAAAhAJHAzcLbAAAAAwEAAA8AAAAAAAAAAAAAAAAA2gUAAGRycy9k&#10;b3ducmV2LnhtbFBLBQYAAAAABAAEAPMAAADiBgAAAAA=&#10;">
                <v:group id="Group 1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0cc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aDI4f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9HH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B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BE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C1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BF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C0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C4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 xml:space="preserve">Markup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C7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5" w14:textId="77777777" w:rsidR="00687195" w:rsidRPr="001D1C02" w:rsidRDefault="0004400B">
            <w:pPr>
              <w:pStyle w:val="TableParagraph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(XML Path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6" w14:textId="77777777" w:rsidR="00687195" w:rsidRPr="001D1C02" w:rsidRDefault="0004400B">
            <w:pPr>
              <w:pStyle w:val="TableParagraph"/>
              <w:spacing w:before="157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nodes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 document.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addition,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used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compute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(strings,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numbers,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or boolean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values)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content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</w:tbl>
    <w:p w14:paraId="1BE932C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14:paraId="1BE932C9" w14:textId="77777777" w:rsidR="00687195" w:rsidRPr="001D1C02" w:rsidRDefault="0004400B">
      <w:pPr>
        <w:pStyle w:val="Heading2"/>
        <w:spacing w:before="97" w:line="368" w:lineRule="exact"/>
        <w:ind w:left="4019" w:right="590" w:hanging="3214"/>
        <w:rPr>
          <w:b w:val="0"/>
          <w:bCs w:val="0"/>
        </w:rPr>
      </w:pPr>
      <w:bookmarkStart w:id="528" w:name="Appendix_B_–_Medical_Domain_Web_Services"/>
      <w:bookmarkStart w:id="529" w:name="_bookmark152"/>
      <w:bookmarkEnd w:id="528"/>
      <w:bookmarkEnd w:id="529"/>
      <w:r w:rsidRPr="001D1C02">
        <w:rPr>
          <w:spacing w:val="-1"/>
          <w:sz w:val="36"/>
          <w:szCs w:val="36"/>
        </w:rPr>
        <w:t>Appendix</w:t>
      </w:r>
      <w:r w:rsidRPr="001D1C02">
        <w:rPr>
          <w:sz w:val="36"/>
          <w:szCs w:val="36"/>
        </w:rPr>
        <w:t xml:space="preserve"> B</w:t>
      </w:r>
      <w:r w:rsidRPr="001D1C02">
        <w:t>–</w:t>
      </w:r>
      <w:r w:rsidRPr="001D1C02">
        <w:rPr>
          <w:spacing w:val="-1"/>
        </w:rPr>
        <w:t xml:space="preserve"> </w:t>
      </w:r>
      <w:bookmarkStart w:id="530" w:name="_bookmark153"/>
      <w:bookmarkEnd w:id="530"/>
      <w:r w:rsidRPr="001D1C02">
        <w:rPr>
          <w:spacing w:val="-1"/>
        </w:rPr>
        <w:t>Medical Domain Web Services (MDWS)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Information</w:t>
      </w:r>
    </w:p>
    <w:p w14:paraId="1BE932CA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14:paraId="1BE932CB" w14:textId="77777777" w:rsidR="00687195" w:rsidRPr="001D1C02" w:rsidRDefault="0004400B">
      <w:pPr>
        <w:pStyle w:val="BodyText"/>
        <w:ind w:left="220" w:right="554"/>
      </w:pP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 xml:space="preserve">(MDWS </w:t>
      </w:r>
      <w:r w:rsidRPr="001D1C02">
        <w:t xml:space="preserve">– pronounced </w:t>
      </w:r>
      <w:r w:rsidRPr="001D1C02">
        <w:rPr>
          <w:spacing w:val="-1"/>
        </w:rPr>
        <w:t>‘meadows’)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4 </w:t>
      </w:r>
      <w:r w:rsidRPr="001D1C02">
        <w:rPr>
          <w:spacing w:val="-1"/>
        </w:rPr>
        <w:t xml:space="preserve">basic </w:t>
      </w:r>
      <w:r w:rsidRPr="001D1C02">
        <w:t>issues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 medical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software:</w:t>
      </w:r>
    </w:p>
    <w:p w14:paraId="1BE932CC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CD" w14:textId="77777777"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General MDWS Information</w:t>
      </w:r>
    </w:p>
    <w:p w14:paraId="1BE932CE" w14:textId="77777777"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BE932CF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before="55" w:line="293" w:lineRule="exact"/>
      </w:pPr>
      <w:r w:rsidRPr="001D1C02">
        <w:rPr>
          <w:spacing w:val="-1"/>
        </w:rPr>
        <w:t>Multiple 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0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 sources</w:t>
      </w:r>
    </w:p>
    <w:p w14:paraId="1BE932D1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Knowledge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2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</w:pP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3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2D4" w14:textId="77777777" w:rsidR="00687195" w:rsidRPr="001D1C02" w:rsidRDefault="0004400B">
      <w:pPr>
        <w:pStyle w:val="BodyText"/>
        <w:ind w:left="220" w:right="911"/>
        <w:jc w:val="both"/>
      </w:pPr>
      <w:r w:rsidRPr="001D1C02">
        <w:rPr>
          <w:spacing w:val="-1"/>
        </w:rPr>
        <w:t xml:space="preserve">VA </w:t>
      </w:r>
      <w:r w:rsidRPr="001D1C02">
        <w:t>has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</w:t>
      </w:r>
      <w:r w:rsidRPr="001D1C02">
        <w:rPr>
          <w:spacing w:val="-1"/>
        </w:rPr>
        <w:t xml:space="preserve"> </w:t>
      </w:r>
      <w:r w:rsidRPr="001D1C02">
        <w:t>sources</w:t>
      </w:r>
      <w:r w:rsidRPr="001D1C02">
        <w:rPr>
          <w:spacing w:val="-1"/>
        </w:rPr>
        <w:t xml:space="preserve"> (e.g.,</w:t>
      </w:r>
      <w:r w:rsidRPr="001D1C02">
        <w:t xml:space="preserve"> </w:t>
      </w:r>
      <w:r w:rsidRPr="001D1C02">
        <w:rPr>
          <w:spacing w:val="-1"/>
        </w:rPr>
        <w:t>VistA).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>is for it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69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</w:t>
      </w:r>
      <w:r w:rsidRPr="001D1C02">
        <w:t xml:space="preserve">sources. </w:t>
      </w:r>
      <w:r w:rsidRPr="001D1C02">
        <w:rPr>
          <w:spacing w:val="-1"/>
        </w:rPr>
        <w:t>MDWS,</w:t>
      </w:r>
      <w:r w:rsidRPr="001D1C02">
        <w:t xml:space="preserve"> being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ideal</w:t>
      </w:r>
      <w:r w:rsidRPr="001D1C02">
        <w:rPr>
          <w:spacing w:val="-1"/>
        </w:rPr>
        <w:t xml:space="preserve"> architectural</w:t>
      </w:r>
      <w:r w:rsidRPr="001D1C02">
        <w:t xml:space="preserve"> </w:t>
      </w:r>
      <w:r w:rsidRPr="001D1C02">
        <w:rPr>
          <w:spacing w:val="-1"/>
        </w:rPr>
        <w:t>location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51"/>
        </w:rPr>
        <w:t xml:space="preserve"> </w:t>
      </w:r>
      <w:r w:rsidRPr="001D1C02">
        <w:rPr>
          <w:spacing w:val="-1"/>
        </w:rPr>
        <w:t>implementation</w:t>
      </w:r>
      <w:r w:rsidRPr="001D1C02">
        <w:t xml:space="preserve"> and </w:t>
      </w:r>
      <w:r w:rsidRPr="001D1C02">
        <w:rPr>
          <w:spacing w:val="-1"/>
        </w:rPr>
        <w:t>enforcement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source's</w:t>
      </w:r>
      <w:r w:rsidRPr="001D1C02">
        <w:t xml:space="preserve"> business </w:t>
      </w:r>
      <w:r w:rsidRPr="001D1C02">
        <w:rPr>
          <w:spacing w:val="-1"/>
        </w:rPr>
        <w:t>rules.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MDWS implements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8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rules.</w:t>
      </w:r>
    </w:p>
    <w:p w14:paraId="1BE932D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D6" w14:textId="77777777" w:rsidR="00687195" w:rsidRPr="001D1C02" w:rsidRDefault="0004400B">
      <w:pPr>
        <w:spacing w:line="275" w:lineRule="exact"/>
        <w:ind w:left="219" w:right="554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14:paraId="1BE932D7" w14:textId="77777777"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MDO (Medical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 xml:space="preserve">Objects) </w:t>
      </w:r>
      <w:r w:rsidRPr="001D1C02">
        <w:t>is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DAL.</w:t>
      </w:r>
      <w:r w:rsidRPr="001D1C02">
        <w:t xml:space="preserve"> It is designed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interact concurrently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(VistA,</w:t>
      </w:r>
      <w:r w:rsidRPr="001D1C02">
        <w:t xml:space="preserve"> </w:t>
      </w:r>
      <w:r w:rsidRPr="001D1C02">
        <w:rPr>
          <w:spacing w:val="-1"/>
        </w:rPr>
        <w:t>SQL,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SOAP </w:t>
      </w:r>
      <w:r w:rsidRPr="001D1C02">
        <w:t xml:space="preserve">services, </w:t>
      </w:r>
      <w:r w:rsidRPr="001D1C02">
        <w:rPr>
          <w:spacing w:val="-1"/>
        </w:rPr>
        <w:t>etc.)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produce a </w:t>
      </w:r>
      <w:r w:rsidRPr="001D1C02">
        <w:rPr>
          <w:spacing w:val="-1"/>
        </w:rPr>
        <w:t>uniform</w:t>
      </w:r>
      <w:r w:rsidRPr="001D1C02">
        <w:rPr>
          <w:spacing w:val="-2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simple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that model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can </w:t>
      </w:r>
      <w:r w:rsidRPr="001D1C02">
        <w:rPr>
          <w:spacing w:val="-1"/>
        </w:rPr>
        <w:t>"visit"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system,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meaning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codes are</w:t>
      </w:r>
      <w:r w:rsidRPr="001D1C02">
        <w:rPr>
          <w:spacing w:val="-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required.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is</w:t>
      </w:r>
      <w:r w:rsidRPr="001D1C02">
        <w:rPr>
          <w:spacing w:val="-1"/>
        </w:rPr>
        <w:t xml:space="preserve"> authenticated</w:t>
      </w:r>
      <w:r w:rsidRPr="001D1C02">
        <w:t xml:space="preserve"> and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his/her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rPr>
          <w:spacing w:val="9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by a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login, </w:t>
      </w:r>
      <w:r w:rsidRPr="001D1C02">
        <w:rPr>
          <w:spacing w:val="-1"/>
        </w:rPr>
        <w:t>then,</w:t>
      </w:r>
      <w:r w:rsidRPr="001D1C02">
        <w:t xml:space="preserve"> as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VistAWeb,</w:t>
      </w:r>
      <w:r w:rsidRPr="001D1C02">
        <w:t xml:space="preserve"> data can be</w:t>
      </w:r>
      <w:r w:rsidRPr="001D1C02">
        <w:rPr>
          <w:spacing w:val="59"/>
        </w:rPr>
        <w:t xml:space="preserve"> </w:t>
      </w:r>
      <w:r w:rsidRPr="001D1C02">
        <w:t xml:space="preserve">read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visiting.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also has the </w:t>
      </w:r>
      <w:r w:rsidRPr="001D1C02">
        <w:rPr>
          <w:spacing w:val="-1"/>
        </w:rPr>
        <w:t>ability</w:t>
      </w:r>
      <w:r w:rsidRPr="001D1C02">
        <w:t xml:space="preserve"> to </w:t>
      </w:r>
      <w:r w:rsidRPr="001D1C02">
        <w:rPr>
          <w:spacing w:val="-1"/>
        </w:rPr>
        <w:t>query</w:t>
      </w:r>
      <w:r w:rsidRPr="001D1C02">
        <w:t xml:space="preserve"> a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sets,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effect</w:t>
      </w:r>
      <w:r w:rsidRPr="001D1C02">
        <w:t xml:space="preserve"> </w:t>
      </w:r>
      <w:r w:rsidRPr="001D1C02">
        <w:rPr>
          <w:spacing w:val="-1"/>
        </w:rPr>
        <w:t>emulating</w:t>
      </w:r>
      <w:r w:rsidRPr="001D1C02">
        <w:t xml:space="preserve"> an </w:t>
      </w:r>
      <w:r w:rsidRPr="001D1C02">
        <w:rPr>
          <w:spacing w:val="-1"/>
        </w:rPr>
        <w:t>SQL SELECT</w:t>
      </w:r>
      <w:r w:rsidRPr="001D1C02">
        <w:t xml:space="preserve"> </w:t>
      </w:r>
      <w:r w:rsidRPr="001D1C02">
        <w:rPr>
          <w:spacing w:val="-1"/>
        </w:rPr>
        <w:t>statement</w:t>
      </w:r>
      <w:r w:rsidRPr="001D1C02">
        <w:t xml:space="preserve"> on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enables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real-time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extraction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things </w:t>
      </w:r>
      <w:r w:rsidRPr="001D1C02">
        <w:rPr>
          <w:spacing w:val="-1"/>
        </w:rPr>
        <w:t>like patient</w:t>
      </w:r>
      <w:r w:rsidRPr="001D1C02">
        <w:t xml:space="preserve"> </w:t>
      </w:r>
      <w:r w:rsidRPr="001D1C02">
        <w:rPr>
          <w:spacing w:val="-1"/>
        </w:rPr>
        <w:t>cohorts</w:t>
      </w:r>
      <w:r w:rsidRPr="001D1C02">
        <w:t xml:space="preserve"> and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either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or </w:t>
      </w:r>
      <w:r w:rsidRPr="001D1C02">
        <w:rPr>
          <w:spacing w:val="-1"/>
        </w:rPr>
        <w:t>time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frame.</w:t>
      </w:r>
    </w:p>
    <w:p w14:paraId="1BE932D8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D9" w14:textId="77777777"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MDWS Benefits</w:t>
      </w:r>
    </w:p>
    <w:p w14:paraId="1BE932DA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BE932DB" w14:textId="77777777" w:rsidR="00687195" w:rsidRPr="001D1C02" w:rsidRDefault="0004400B">
      <w:pPr>
        <w:spacing w:before="69"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Easy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Connectivity</w:t>
      </w:r>
    </w:p>
    <w:p w14:paraId="1BE932DC" w14:textId="77777777"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When</w:t>
      </w:r>
      <w:r w:rsidRPr="001D1C02">
        <w:t xml:space="preserve"> developing </w:t>
      </w:r>
      <w:r w:rsidRPr="001D1C02">
        <w:rPr>
          <w:spacing w:val="-1"/>
        </w:rPr>
        <w:t>applications,</w:t>
      </w:r>
      <w:r w:rsidRPr="001D1C02">
        <w:t xml:space="preserve"> </w:t>
      </w:r>
      <w:r w:rsidRPr="001D1C02">
        <w:rPr>
          <w:spacing w:val="-1"/>
        </w:rPr>
        <w:t>programmers</w:t>
      </w:r>
      <w:r w:rsidRPr="001D1C02">
        <w:t xml:space="preserve"> </w:t>
      </w:r>
      <w:r w:rsidRPr="001D1C02">
        <w:rPr>
          <w:spacing w:val="-1"/>
        </w:rPr>
        <w:t>typically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not only </w:t>
      </w:r>
      <w:r w:rsidRPr="001D1C02">
        <w:rPr>
          <w:spacing w:val="-1"/>
        </w:rPr>
        <w:t>know what</w:t>
      </w:r>
      <w:r w:rsidRPr="001D1C02">
        <w:t xml:space="preserve"> the </w:t>
      </w:r>
      <w:r w:rsidRPr="001D1C02">
        <w:rPr>
          <w:spacing w:val="-1"/>
        </w:rPr>
        <w:t>necessary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RPCs</w:t>
      </w:r>
      <w:r w:rsidRPr="001D1C02">
        <w:t xml:space="preserve"> are and </w:t>
      </w:r>
      <w:r w:rsidRPr="001D1C02">
        <w:rPr>
          <w:spacing w:val="-1"/>
        </w:rPr>
        <w:t>which</w:t>
      </w:r>
      <w:r w:rsidRPr="001D1C02">
        <w:t xml:space="preserve"> ones are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used,</w:t>
      </w:r>
      <w:r w:rsidRPr="001D1C02">
        <w:t xml:space="preserve"> but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2"/>
        </w:rPr>
        <w:t xml:space="preserve">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 call</w:t>
      </w:r>
      <w:r w:rsidRPr="001D1C02">
        <w:rPr>
          <w:spacing w:val="-1"/>
        </w:rPr>
        <w:t xml:space="preserve"> them</w:t>
      </w:r>
      <w:r w:rsidRPr="001D1C02">
        <w:rPr>
          <w:spacing w:val="-2"/>
        </w:rPr>
        <w:t xml:space="preserve">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>to parse</w:t>
      </w:r>
      <w:r w:rsidRPr="001D1C02">
        <w:rPr>
          <w:spacing w:val="3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 a tool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relieves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having</w:t>
      </w:r>
      <w:r w:rsidRPr="001D1C02">
        <w:t xml:space="preserve"> to </w:t>
      </w:r>
      <w:r w:rsidRPr="001D1C02">
        <w:rPr>
          <w:spacing w:val="-1"/>
        </w:rPr>
        <w:t xml:space="preserve">know </w:t>
      </w:r>
      <w:r w:rsidRPr="001D1C02">
        <w:t xml:space="preserve">that.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rPr>
          <w:spacing w:val="85"/>
        </w:rPr>
        <w:t xml:space="preserve"> </w:t>
      </w:r>
      <w:r w:rsidRPr="001D1C02">
        <w:t xml:space="preserve">type in a </w:t>
      </w:r>
      <w:r w:rsidRPr="001D1C02">
        <w:rPr>
          <w:spacing w:val="-1"/>
        </w:rPr>
        <w:t xml:space="preserve">URL </w:t>
      </w:r>
      <w:r w:rsidRPr="001D1C02">
        <w:t>and click</w:t>
      </w:r>
      <w:r w:rsidRPr="001D1C02">
        <w:rPr>
          <w:spacing w:val="-2"/>
        </w:rPr>
        <w:t xml:space="preserve"> </w:t>
      </w:r>
      <w:r w:rsidRPr="001D1C02">
        <w:t>a button and</w:t>
      </w:r>
      <w:r w:rsidRPr="001D1C02">
        <w:rPr>
          <w:spacing w:val="-2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>the code</w:t>
      </w:r>
      <w:r w:rsidRPr="001D1C02">
        <w:rPr>
          <w:spacing w:val="-1"/>
        </w:rPr>
        <w:t xml:space="preserve"> required</w:t>
      </w:r>
      <w:r w:rsidRPr="001D1C02">
        <w:t xml:space="preserve"> </w:t>
      </w:r>
      <w:r w:rsidRPr="001D1C02">
        <w:rPr>
          <w:spacing w:val="-1"/>
        </w:rPr>
        <w:t>for VistA connectivity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rPr>
          <w:spacing w:val="49"/>
        </w:rPr>
        <w:t xml:space="preserve"> </w:t>
      </w:r>
      <w:r w:rsidRPr="001D1C02">
        <w:t xml:space="preserve">produced. </w:t>
      </w:r>
      <w:r w:rsidRPr="001D1C02">
        <w:rPr>
          <w:spacing w:val="-1"/>
        </w:rPr>
        <w:t xml:space="preserve">MDWS </w:t>
      </w:r>
      <w:r w:rsidRPr="001D1C02">
        <w:t xml:space="preserve">is an industry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like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Web</w:t>
      </w:r>
    </w:p>
    <w:p w14:paraId="1BE932D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D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DF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</w:rPr>
      </w:pPr>
    </w:p>
    <w:p w14:paraId="1BE932E0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6" wp14:editId="1BE93467">
                <wp:extent cx="5989320" cy="7620"/>
                <wp:effectExtent l="9525" t="9525" r="1905" b="1905"/>
                <wp:docPr id="5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59" name="Freeform 1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JNmgH6AAwAA1QgAAA4AAAAAAAAAAAAAAAAALgIAAGRycy9lMm9E&#10;b2MueG1sUEsBAi0AFAAGAAgAAAAhAJHAzcLbAAAAAwEAAA8AAAAAAAAAAAAAAAAA2gUAAGRycy9k&#10;b3ducmV2LnhtbFBLBQYAAAAABAAEAPMAAADiBgAAAAA=&#10;">
                <v:group id="Group 1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vcQA&#10;AADbAAAADwAAAGRycy9kb3ducmV2LnhtbESPQWvCQBSE74X+h+UVvNWNQoONriKFYgUVY714e2Sf&#10;2WD2bciuGv+9Kwgeh5n5hpnMOluLC7W+cqxg0E9AEBdOV1wq2P//fo5A+ICssXZMCm7kYTZ9f5tg&#10;pt2Vc7rsQikihH2GCkwITSalLwxZ9H3XEEfv6FqLIcq2lLrFa4TbWg6TJJUWK44LBhv6MVScdmer&#10;YHXKt+lSr4/y4Bf1Nh2a/LDJlep9dPMxiEBdeIWf7T+t4Osb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rL3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E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E2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Services</w:t>
      </w:r>
      <w:r w:rsidRPr="001D1C02">
        <w:t xml:space="preserve"> </w:t>
      </w:r>
      <w:r w:rsidRPr="001D1C02">
        <w:rPr>
          <w:spacing w:val="-1"/>
        </w:rPr>
        <w:t>Descriptive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 xml:space="preserve">(WSDL </w:t>
      </w:r>
      <w:r w:rsidRPr="001D1C02">
        <w:t xml:space="preserve">- </w:t>
      </w:r>
      <w:r w:rsidRPr="001D1C02">
        <w:rPr>
          <w:spacing w:val="-1"/>
        </w:rPr>
        <w:t>pronounced</w:t>
      </w:r>
      <w:r w:rsidRPr="001D1C02">
        <w:t xml:space="preserve"> </w:t>
      </w:r>
      <w:r w:rsidRPr="001D1C02">
        <w:rPr>
          <w:spacing w:val="-1"/>
        </w:rPr>
        <w:t>'wizzdle').</w:t>
      </w:r>
      <w:proofErr w:type="gramEnd"/>
      <w:r w:rsidRPr="001D1C02">
        <w:t xml:space="preserve"> A </w:t>
      </w:r>
      <w:r w:rsidRPr="001D1C02">
        <w:rPr>
          <w:spacing w:val="-1"/>
        </w:rPr>
        <w:t>WSDL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exactly</w:t>
      </w:r>
      <w:r w:rsidRPr="001D1C02">
        <w:t xml:space="preserve"> </w:t>
      </w:r>
      <w:r w:rsidRPr="001D1C02">
        <w:rPr>
          <w:spacing w:val="-1"/>
        </w:rPr>
        <w:t xml:space="preserve">what </w:t>
      </w:r>
      <w:r w:rsidRPr="001D1C02">
        <w:t xml:space="preserve">data and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 xml:space="preserve">functions </w:t>
      </w:r>
      <w:r w:rsidRPr="001D1C02">
        <w:t xml:space="preserve">the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provides.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a </w:t>
      </w:r>
      <w:r w:rsidRPr="001D1C02">
        <w:rPr>
          <w:spacing w:val="-1"/>
        </w:rPr>
        <w:t xml:space="preserve">WSDL </w:t>
      </w:r>
      <w:r w:rsidRPr="001D1C02">
        <w:t xml:space="preserve">is an </w:t>
      </w:r>
      <w:r w:rsidRPr="001D1C02">
        <w:rPr>
          <w:spacing w:val="-1"/>
        </w:rPr>
        <w:t>XML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>IDE's</w:t>
      </w:r>
      <w:r w:rsidRPr="001D1C02">
        <w:t xml:space="preserve"> like </w:t>
      </w:r>
      <w:r w:rsidRPr="001D1C02">
        <w:rPr>
          <w:spacing w:val="-1"/>
        </w:rPr>
        <w:t>VisualStudio,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and </w:t>
      </w:r>
      <w:r w:rsidRPr="001D1C02">
        <w:rPr>
          <w:spacing w:val="-1"/>
        </w:rPr>
        <w:t>Infopath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t xml:space="preserve">parse </w:t>
      </w:r>
      <w:r w:rsidRPr="001D1C02">
        <w:rPr>
          <w:spacing w:val="-1"/>
        </w:rPr>
        <w:t>it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 xml:space="preserve">write </w:t>
      </w:r>
      <w:r w:rsidRPr="001D1C02">
        <w:t>the</w:t>
      </w:r>
      <w:r w:rsidRPr="001D1C02">
        <w:rPr>
          <w:spacing w:val="87"/>
        </w:rPr>
        <w:t xml:space="preserve"> </w:t>
      </w:r>
      <w:r w:rsidRPr="001D1C02">
        <w:t xml:space="preserve">code </w:t>
      </w:r>
      <w:r w:rsidRPr="001D1C02">
        <w:rPr>
          <w:spacing w:val="-1"/>
        </w:rPr>
        <w:t>necessary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service.</w:t>
      </w:r>
      <w:r w:rsidRPr="001D1C02">
        <w:t xml:space="preserve"> Java</w:t>
      </w:r>
      <w:r w:rsidRPr="001D1C02">
        <w:rPr>
          <w:spacing w:val="-1"/>
        </w:rPr>
        <w:t xml:space="preserve"> clients</w:t>
      </w:r>
      <w:r w:rsidRPr="001D1C02">
        <w:t xml:space="preserve"> run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program</w:t>
      </w:r>
      <w:r w:rsidRPr="001D1C02">
        <w:rPr>
          <w:spacing w:val="-2"/>
        </w:rPr>
        <w:t xml:space="preserve"> </w:t>
      </w:r>
      <w:r w:rsidRPr="001D1C02">
        <w:t xml:space="preserve">called </w:t>
      </w:r>
      <w:r w:rsidRPr="001D1C02">
        <w:rPr>
          <w:spacing w:val="-1"/>
        </w:rPr>
        <w:t>WSDL2Java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73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the necessary</w:t>
      </w:r>
      <w:r w:rsidRPr="001D1C02">
        <w:t xml:space="preserve"> </w:t>
      </w:r>
      <w:r w:rsidRPr="001D1C02">
        <w:rPr>
          <w:spacing w:val="-1"/>
        </w:rPr>
        <w:t>Java</w:t>
      </w:r>
      <w:r w:rsidRPr="001D1C02">
        <w:t xml:space="preserve"> code.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thing</w:t>
      </w:r>
      <w:r w:rsidRPr="001D1C02">
        <w:t xml:space="preserve"> the </w:t>
      </w:r>
      <w:r w:rsidRPr="001D1C02">
        <w:rPr>
          <w:spacing w:val="-1"/>
        </w:rPr>
        <w:t>developer</w:t>
      </w:r>
      <w:r w:rsidRPr="001D1C02">
        <w:t xml:space="preserve"> needs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is the</w:t>
      </w:r>
      <w:r w:rsidRPr="001D1C02">
        <w:rPr>
          <w:spacing w:val="-1"/>
        </w:rPr>
        <w:t xml:space="preserve"> web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service's</w:t>
      </w:r>
      <w:r w:rsidRPr="001D1C02">
        <w:t xml:space="preserve"> </w:t>
      </w:r>
      <w:r w:rsidRPr="001D1C02">
        <w:rPr>
          <w:spacing w:val="-1"/>
        </w:rPr>
        <w:t>URL,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</w:t>
      </w:r>
      <w:r w:rsidRPr="001D1C02">
        <w:rPr>
          <w:spacing w:val="-1"/>
        </w:rPr>
        <w:t xml:space="preserve"> considerably</w:t>
      </w:r>
      <w:r w:rsidRPr="001D1C02">
        <w:rPr>
          <w:spacing w:val="-2"/>
        </w:rPr>
        <w:t xml:space="preserve"> </w:t>
      </w:r>
      <w:r w:rsidRPr="001D1C02">
        <w:t xml:space="preserve">less </w:t>
      </w:r>
      <w:r w:rsidRPr="001D1C02">
        <w:rPr>
          <w:spacing w:val="-1"/>
        </w:rPr>
        <w:t>onerous</w:t>
      </w:r>
      <w:r w:rsidRPr="001D1C02">
        <w:t xml:space="preserve"> than </w:t>
      </w:r>
      <w:r w:rsidRPr="001D1C02">
        <w:rPr>
          <w:spacing w:val="-1"/>
        </w:rPr>
        <w:t>knowing</w:t>
      </w:r>
      <w:r w:rsidRPr="001D1C02">
        <w:t xml:space="preserve"> all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RPCs.</w:t>
      </w:r>
    </w:p>
    <w:p w14:paraId="1BE932E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4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Multi-site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 Connectivity</w:t>
      </w:r>
    </w:p>
    <w:p w14:paraId="1BE932E5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that </w:t>
      </w:r>
      <w:r w:rsidRPr="001D1C02">
        <w:rPr>
          <w:spacing w:val="-1"/>
        </w:rPr>
        <w:t>need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several </w:t>
      </w:r>
      <w:r w:rsidRPr="001D1C02">
        <w:rPr>
          <w:spacing w:val="-1"/>
        </w:rPr>
        <w:t>VistA systems</w:t>
      </w:r>
      <w:r w:rsidRPr="001D1C02">
        <w:t xml:space="preserve"> only </w:t>
      </w:r>
      <w:r w:rsidRPr="001D1C02">
        <w:rPr>
          <w:spacing w:val="-1"/>
        </w:rPr>
        <w:t>require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user to</w:t>
      </w:r>
      <w:r w:rsidRPr="001D1C02">
        <w:rPr>
          <w:spacing w:val="-2"/>
        </w:rPr>
        <w:t xml:space="preserve"> </w:t>
      </w:r>
      <w:r w:rsidRPr="001D1C02">
        <w:t>log</w:t>
      </w:r>
      <w:r w:rsidRPr="001D1C02">
        <w:rPr>
          <w:spacing w:val="67"/>
        </w:rPr>
        <w:t xml:space="preserve"> </w:t>
      </w:r>
      <w:r w:rsidRPr="001D1C02">
        <w:t xml:space="preserve">onto a </w:t>
      </w:r>
      <w:r w:rsidRPr="001D1C02">
        <w:rPr>
          <w:spacing w:val="-1"/>
        </w:rPr>
        <w:t>single VistA,</w:t>
      </w:r>
      <w:r w:rsidRPr="001D1C02">
        <w:t xml:space="preserve"> and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will ascertain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they </w:t>
      </w:r>
      <w:r w:rsidRPr="001D1C02">
        <w:rPr>
          <w:spacing w:val="-1"/>
        </w:rPr>
        <w:t xml:space="preserve">have </w:t>
      </w:r>
      <w:r w:rsidRPr="001D1C02">
        <w:t xml:space="preserve">the </w:t>
      </w:r>
      <w:r w:rsidRPr="001D1C02">
        <w:rPr>
          <w:spacing w:val="-1"/>
        </w:rPr>
        <w:t>proper</w:t>
      </w:r>
      <w:r w:rsidRPr="001D1C02">
        <w:t xml:space="preserve"> </w:t>
      </w:r>
      <w:r w:rsidRPr="001D1C02">
        <w:rPr>
          <w:spacing w:val="-1"/>
        </w:rPr>
        <w:t>permissions</w:t>
      </w:r>
      <w:r w:rsidRPr="001D1C02">
        <w:t xml:space="preserve"> </w:t>
      </w:r>
      <w:r w:rsidRPr="001D1C02">
        <w:rPr>
          <w:spacing w:val="-1"/>
        </w:rPr>
        <w:t>(e.g.,</w:t>
      </w:r>
      <w:r w:rsidRPr="001D1C02">
        <w:t xml:space="preserve"> they</w:t>
      </w:r>
      <w:r w:rsidRPr="001D1C02">
        <w:rPr>
          <w:spacing w:val="8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CPRS </w:t>
      </w:r>
      <w:r w:rsidRPr="001D1C02">
        <w:t xml:space="preserve">users </w:t>
      </w:r>
      <w:r w:rsidRPr="001D1C02">
        <w:rPr>
          <w:spacing w:val="-1"/>
        </w:rPr>
        <w:t>perhaps),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multi-threaded,</w:t>
      </w:r>
      <w:r w:rsidRPr="001D1C02">
        <w:t xml:space="preserve"> </w:t>
      </w:r>
      <w:r w:rsidRPr="001D1C02">
        <w:rPr>
          <w:spacing w:val="-1"/>
        </w:rPr>
        <w:t>multi-site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queries </w:t>
      </w:r>
      <w:r w:rsidRPr="001D1C02">
        <w:rPr>
          <w:spacing w:val="-1"/>
        </w:rPr>
        <w:t>take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as a </w:t>
      </w:r>
      <w:r w:rsidRPr="001D1C02">
        <w:rPr>
          <w:spacing w:val="-1"/>
        </w:rPr>
        <w:t>single</w:t>
      </w:r>
      <w:r w:rsidRPr="001D1C02">
        <w:t xml:space="preserve"> query,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</w:t>
      </w:r>
      <w:r w:rsidRPr="001D1C02">
        <w:rPr>
          <w:spacing w:val="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limited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VistA systems.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 application</w:t>
      </w:r>
      <w:r w:rsidRPr="001D1C02">
        <w:rPr>
          <w:spacing w:val="61"/>
        </w:rPr>
        <w:t xml:space="preserve"> </w:t>
      </w:r>
      <w:r w:rsidRPr="001D1C02">
        <w:t>needs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communicates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various </w:t>
      </w: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services,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 xml:space="preserve">SQL </w:t>
      </w:r>
      <w:r w:rsidRPr="001D1C02">
        <w:t xml:space="preserve">database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zip</w:t>
      </w:r>
      <w:r w:rsidRPr="001D1C02">
        <w:t xml:space="preserve"> codes, and </w:t>
      </w:r>
      <w:r w:rsidRPr="001D1C02">
        <w:rPr>
          <w:spacing w:val="-1"/>
        </w:rPr>
        <w:t>more.</w:t>
      </w:r>
    </w:p>
    <w:p w14:paraId="1BE932E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7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Implementation</w:t>
      </w:r>
      <w:r w:rsidRPr="001D1C02">
        <w:rPr>
          <w:rFonts w:ascii="Times New Roman"/>
          <w:i/>
          <w:sz w:val="24"/>
        </w:rPr>
        <w:t xml:space="preserve"> of </w:t>
      </w:r>
      <w:r w:rsidRPr="001D1C02">
        <w:rPr>
          <w:rFonts w:ascii="Times New Roman"/>
          <w:i/>
          <w:spacing w:val="-1"/>
          <w:sz w:val="24"/>
        </w:rPr>
        <w:t>Business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Rules</w:t>
      </w:r>
    </w:p>
    <w:p w14:paraId="1BE932E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Besides</w:t>
      </w:r>
      <w:r w:rsidRPr="001D1C02">
        <w:t xml:space="preserve"> </w:t>
      </w:r>
      <w:r w:rsidRPr="001D1C02">
        <w:rPr>
          <w:spacing w:val="-1"/>
        </w:rPr>
        <w:t>knowing</w:t>
      </w:r>
      <w:r w:rsidRPr="001D1C02">
        <w:t xml:space="preserve"> things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RPCs,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1"/>
        </w:rPr>
        <w:t xml:space="preserve"> what</w:t>
      </w:r>
      <w:r w:rsidRPr="001D1C02">
        <w:t xml:space="preserve"> the </w:t>
      </w:r>
      <w:r w:rsidRPr="001D1C02">
        <w:rPr>
          <w:spacing w:val="-1"/>
        </w:rPr>
        <w:t>organization’s</w:t>
      </w:r>
      <w:r w:rsidRPr="001D1C02">
        <w:rPr>
          <w:spacing w:val="75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are. </w:t>
      </w:r>
      <w:r w:rsidRPr="001D1C02">
        <w:rPr>
          <w:spacing w:val="-1"/>
        </w:rPr>
        <w:t xml:space="preserve">MDWS </w:t>
      </w:r>
      <w:r w:rsidRPr="001D1C02">
        <w:t>relieves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having</w:t>
      </w:r>
      <w:r w:rsidRPr="001D1C02">
        <w:rPr>
          <w:spacing w:val="-2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things</w:t>
      </w:r>
      <w:r w:rsidRPr="001D1C02">
        <w:t xml:space="preserve"> like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by</w:t>
      </w:r>
      <w:r w:rsidRPr="001D1C02">
        <w:rPr>
          <w:spacing w:val="35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producing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exception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business</w:t>
      </w:r>
      <w:r w:rsidRPr="001D1C02">
        <w:rPr>
          <w:spacing w:val="-1"/>
        </w:rPr>
        <w:t xml:space="preserve"> rules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violated.</w:t>
      </w:r>
    </w:p>
    <w:p w14:paraId="1BE932E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A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Difficult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Data</w:t>
      </w:r>
    </w:p>
    <w:p w14:paraId="1BE932EB" w14:textId="77777777" w:rsidR="00687195" w:rsidRPr="001D1C02" w:rsidRDefault="0004400B">
      <w:pPr>
        <w:pStyle w:val="BodyText"/>
        <w:ind w:left="139" w:right="406"/>
        <w:jc w:val="both"/>
      </w:pPr>
      <w:r w:rsidRPr="001D1C02">
        <w:t>If</w:t>
      </w:r>
      <w:r w:rsidRPr="001D1C02">
        <w:rPr>
          <w:spacing w:val="-1"/>
        </w:rPr>
        <w:t xml:space="preserve"> </w:t>
      </w:r>
      <w:r w:rsidRPr="001D1C02">
        <w:t>there</w:t>
      </w:r>
      <w:r w:rsidRPr="001D1C02">
        <w:rPr>
          <w:spacing w:val="-1"/>
        </w:rPr>
        <w:t xml:space="preserve"> </w:t>
      </w:r>
      <w:r w:rsidRPr="001D1C02">
        <w:t>is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RPC </w:t>
      </w:r>
      <w:r w:rsidRPr="001D1C02">
        <w:t>to do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needs </w:t>
      </w:r>
      <w:r w:rsidRPr="001D1C02">
        <w:rPr>
          <w:spacing w:val="-1"/>
        </w:rPr>
        <w:t>to</w:t>
      </w:r>
      <w:r w:rsidRPr="001D1C02">
        <w:t xml:space="preserve"> be done,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(MDO)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powerful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 xml:space="preserve">capabilities </w:t>
      </w:r>
      <w:r w:rsidRPr="001D1C02">
        <w:t>enabling</w:t>
      </w:r>
      <w:r w:rsidRPr="001D1C02">
        <w:rPr>
          <w:spacing w:val="-2"/>
        </w:rPr>
        <w:t xml:space="preserve"> </w:t>
      </w:r>
      <w:r w:rsidRPr="001D1C02">
        <w:t>it</w:t>
      </w:r>
      <w:r w:rsidRPr="001D1C02">
        <w:rPr>
          <w:spacing w:val="-1"/>
        </w:rPr>
        <w:t xml:space="preserve"> to</w:t>
      </w:r>
      <w:r w:rsidRPr="001D1C02">
        <w:t xml:space="preserve">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out of</w:t>
      </w:r>
      <w:r w:rsidRPr="001D1C02">
        <w:rPr>
          <w:spacing w:val="-1"/>
        </w:rPr>
        <w:t xml:space="preserve"> VistA systems.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since </w:t>
      </w:r>
      <w:r w:rsidRPr="001D1C02">
        <w:rPr>
          <w:spacing w:val="-1"/>
        </w:rPr>
        <w:t>MDWS</w:t>
      </w:r>
      <w:r w:rsidRPr="001D1C02">
        <w:t xml:space="preserve"> exposes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you can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by </w:t>
      </w:r>
      <w:r w:rsidRPr="001D1C02">
        <w:rPr>
          <w:spacing w:val="-1"/>
        </w:rPr>
        <w:t>simply</w:t>
      </w:r>
      <w:r w:rsidRPr="001D1C02">
        <w:t xml:space="preserve"> asking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for it.</w:t>
      </w:r>
    </w:p>
    <w:p w14:paraId="1BE932EC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ED" w14:textId="77777777" w:rsidR="00687195" w:rsidRPr="001D1C02" w:rsidRDefault="0004400B">
      <w:pPr>
        <w:pStyle w:val="Heading4"/>
        <w:ind w:left="140"/>
        <w:rPr>
          <w:b w:val="0"/>
          <w:bCs w:val="0"/>
        </w:rPr>
      </w:pPr>
      <w:r w:rsidRPr="001D1C02">
        <w:rPr>
          <w:spacing w:val="-1"/>
          <w:u w:val="thick" w:color="000000"/>
        </w:rPr>
        <w:t>MDWS History</w:t>
      </w:r>
    </w:p>
    <w:p w14:paraId="1BE932EE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BE932EF" w14:textId="77777777" w:rsidR="00687195" w:rsidRPr="001D1C02" w:rsidRDefault="0004400B">
      <w:pPr>
        <w:spacing w:before="69"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14:paraId="1BE932F0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MDO was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be an </w:t>
      </w:r>
      <w:r w:rsidRPr="001D1C02">
        <w:rPr>
          <w:spacing w:val="-1"/>
        </w:rPr>
        <w:t>improvement</w:t>
      </w:r>
      <w:r w:rsidRPr="001D1C02">
        <w:t xml:space="preserve"> over the </w:t>
      </w:r>
      <w:r w:rsidRPr="001D1C02">
        <w:rPr>
          <w:spacing w:val="-1"/>
        </w:rPr>
        <w:t>Delphi RPC Broker</w:t>
      </w:r>
      <w:r w:rsidRPr="001D1C02">
        <w:t xml:space="preserve"> in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ways:</w:t>
      </w:r>
      <w:r w:rsidRPr="001D1C02">
        <w:rPr>
          <w:spacing w:val="65"/>
        </w:rPr>
        <w:t xml:space="preserve">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in Java, </w:t>
      </w:r>
      <w:r w:rsidRPr="001D1C02">
        <w:rPr>
          <w:spacing w:val="-1"/>
        </w:rPr>
        <w:t>making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usable</w:t>
      </w:r>
      <w:r w:rsidRPr="001D1C02">
        <w:t xml:space="preserve"> to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those</w:t>
      </w:r>
      <w:r w:rsidRPr="001D1C02">
        <w:rPr>
          <w:spacing w:val="-1"/>
        </w:rPr>
        <w:t xml:space="preserve"> that</w:t>
      </w:r>
      <w:r w:rsidRPr="001D1C02">
        <w:t xml:space="preserve"> could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consume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or </w:t>
      </w:r>
      <w:r w:rsidRPr="001D1C02">
        <w:rPr>
          <w:spacing w:val="-1"/>
        </w:rPr>
        <w:t>COM</w:t>
      </w:r>
      <w:r w:rsidRPr="001D1C02">
        <w:t xml:space="preserve"> </w:t>
      </w:r>
      <w:r w:rsidRPr="001D1C02">
        <w:rPr>
          <w:spacing w:val="-1"/>
        </w:rPr>
        <w:t>objects.</w:t>
      </w:r>
      <w:r w:rsidRPr="001D1C02">
        <w:t xml:space="preserve"> 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 "visiting"</w:t>
      </w:r>
      <w:r w:rsidRPr="001D1C02">
        <w:t xml:space="preserve"> a</w:t>
      </w:r>
      <w:r w:rsidRPr="001D1C02">
        <w:rPr>
          <w:spacing w:val="-1"/>
        </w:rPr>
        <w:t xml:space="preserve"> VistA system </w:t>
      </w:r>
      <w:r w:rsidRPr="001D1C02">
        <w:t xml:space="preserve">via </w:t>
      </w:r>
      <w:r w:rsidRPr="001D1C02">
        <w:rPr>
          <w:spacing w:val="-1"/>
        </w:rPr>
        <w:t>CPRS's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CAPRI,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enabled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communicate</w:t>
      </w:r>
      <w:r w:rsidRPr="001D1C02">
        <w:t xml:space="preserve">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and use</w:t>
      </w:r>
      <w:r w:rsidRPr="001D1C02">
        <w:rPr>
          <w:spacing w:val="83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CPRS RPCs.</w:t>
      </w:r>
      <w:r w:rsidRPr="001D1C02">
        <w:t xml:space="preserve"> It </w:t>
      </w:r>
      <w:r w:rsidRPr="001D1C02">
        <w:rPr>
          <w:spacing w:val="-1"/>
        </w:rPr>
        <w:t>was,</w:t>
      </w:r>
      <w:r w:rsidRPr="001D1C02">
        <w:t xml:space="preserve"> </w:t>
      </w:r>
      <w:r w:rsidRPr="001D1C02">
        <w:rPr>
          <w:spacing w:val="-1"/>
        </w:rPr>
        <w:t>therefore,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</w:t>
      </w:r>
      <w:r w:rsidRPr="001D1C02">
        <w:t xml:space="preserve"> </w:t>
      </w:r>
      <w:r w:rsidRPr="001D1C02">
        <w:rPr>
          <w:spacing w:val="-1"/>
        </w:rPr>
        <w:t xml:space="preserve">multi-site </w:t>
      </w:r>
      <w:r w:rsidRPr="001D1C02">
        <w:t>queries.</w:t>
      </w:r>
    </w:p>
    <w:p w14:paraId="1BE932F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2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(VW)</w:t>
      </w:r>
    </w:p>
    <w:p w14:paraId="1BE932F3" w14:textId="77777777" w:rsidR="00687195" w:rsidRPr="001D1C02" w:rsidRDefault="0004400B">
      <w:pPr>
        <w:pStyle w:val="BodyText"/>
        <w:ind w:left="139" w:right="473"/>
      </w:pP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demonstrate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 </w:t>
      </w:r>
      <w:r w:rsidRPr="001D1C02">
        <w:rPr>
          <w:spacing w:val="-1"/>
        </w:rPr>
        <w:t>vehicle</w:t>
      </w:r>
      <w:r w:rsidRPr="001D1C02">
        <w:t xml:space="preserve"> </w:t>
      </w:r>
      <w:r w:rsidRPr="001D1C02">
        <w:rPr>
          <w:spacing w:val="-1"/>
        </w:rPr>
        <w:t xml:space="preserve">was </w:t>
      </w:r>
      <w:r w:rsidRPr="001D1C02">
        <w:t>needed, so a</w:t>
      </w:r>
      <w:r w:rsidRPr="001D1C02">
        <w:rPr>
          <w:spacing w:val="-1"/>
        </w:rPr>
        <w:t xml:space="preserve"> browser-based</w:t>
      </w:r>
      <w:r w:rsidRPr="001D1C02">
        <w:t xml:space="preserve"> </w:t>
      </w:r>
      <w:r w:rsidRPr="001D1C02">
        <w:rPr>
          <w:spacing w:val="-1"/>
        </w:rPr>
        <w:t>EMR (Electronic Medical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Records)</w:t>
      </w:r>
      <w:r w:rsidRPr="001D1C02">
        <w:t xml:space="preserve"> </w:t>
      </w:r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developed: </w:t>
      </w:r>
      <w:r w:rsidRPr="001D1C02">
        <w:rPr>
          <w:spacing w:val="-1"/>
        </w:rPr>
        <w:t>VistAWeb.</w:t>
      </w:r>
      <w:r w:rsidRPr="001D1C02">
        <w:t xml:space="preserve"> VW not only </w:t>
      </w:r>
      <w:r w:rsidRPr="001D1C02">
        <w:rPr>
          <w:spacing w:val="-1"/>
        </w:rPr>
        <w:t>demonstrated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it </w:t>
      </w:r>
      <w:r w:rsidRPr="001D1C02">
        <w:rPr>
          <w:spacing w:val="-1"/>
        </w:rPr>
        <w:t>also</w:t>
      </w:r>
      <w:r w:rsidRPr="001D1C02">
        <w:t xml:space="preserve"> </w:t>
      </w:r>
      <w:r w:rsidRPr="001D1C02">
        <w:rPr>
          <w:spacing w:val="-1"/>
        </w:rPr>
        <w:t>featured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patient-centric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as </w:t>
      </w:r>
      <w:r w:rsidRPr="001D1C02">
        <w:rPr>
          <w:spacing w:val="-1"/>
        </w:rPr>
        <w:t>opposed</w:t>
      </w:r>
      <w:r w:rsidRPr="001D1C02">
        <w:t xml:space="preserve"> to </w:t>
      </w:r>
      <w:r w:rsidRPr="001D1C02">
        <w:rPr>
          <w:spacing w:val="-1"/>
        </w:rPr>
        <w:t>geo-centric.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proved </w:t>
      </w:r>
      <w:r w:rsidRPr="001D1C02">
        <w:rPr>
          <w:spacing w:val="-1"/>
        </w:rPr>
        <w:t>sufficiently</w:t>
      </w:r>
      <w:r w:rsidRPr="001D1C02">
        <w:t xml:space="preserve"> </w:t>
      </w:r>
      <w:r w:rsidRPr="001D1C02">
        <w:rPr>
          <w:spacing w:val="-1"/>
        </w:rPr>
        <w:t>popular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providers</w:t>
      </w:r>
      <w:r w:rsidRPr="001D1C02">
        <w:rPr>
          <w:spacing w:val="105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turned</w:t>
      </w:r>
      <w:r w:rsidRPr="001D1C02">
        <w:t xml:space="preserve"> into a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Class</w:t>
      </w:r>
      <w:r w:rsidRPr="001D1C02">
        <w:t xml:space="preserve"> I</w:t>
      </w:r>
      <w:r w:rsidRPr="001D1C02">
        <w:rPr>
          <w:spacing w:val="-1"/>
        </w:rPr>
        <w:t xml:space="preserve"> application.</w:t>
      </w:r>
    </w:p>
    <w:p w14:paraId="1BE932F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5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Services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(VWS)</w:t>
      </w:r>
    </w:p>
    <w:p w14:paraId="1BE932F6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Once</w:t>
      </w:r>
      <w:r w:rsidRPr="001D1C02">
        <w:t xml:space="preserve"> VW</w:t>
      </w:r>
      <w:r w:rsidRPr="001D1C02">
        <w:rPr>
          <w:spacing w:val="-1"/>
        </w:rPr>
        <w:t xml:space="preserve"> </w:t>
      </w:r>
      <w:r w:rsidRPr="001D1C02">
        <w:t xml:space="preserve">was turned </w:t>
      </w:r>
      <w:r w:rsidRPr="001D1C02">
        <w:rPr>
          <w:spacing w:val="-1"/>
        </w:rPr>
        <w:t>over</w:t>
      </w:r>
      <w:r w:rsidRPr="001D1C02">
        <w:t xml:space="preserve"> to a </w:t>
      </w:r>
      <w:r w:rsidRPr="001D1C02">
        <w:rPr>
          <w:spacing w:val="-1"/>
        </w:rPr>
        <w:t>new team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developers, a </w:t>
      </w:r>
      <w:r w:rsidRPr="001D1C02">
        <w:rPr>
          <w:spacing w:val="-1"/>
        </w:rPr>
        <w:t xml:space="preserve">new </w:t>
      </w:r>
      <w:r w:rsidRPr="001D1C02">
        <w:t xml:space="preserve">project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started.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question</w:t>
      </w:r>
      <w:r w:rsidRPr="001D1C02">
        <w:rPr>
          <w:spacing w:val="53"/>
        </w:rPr>
        <w:t xml:space="preserve"> </w:t>
      </w:r>
      <w:r w:rsidRPr="001D1C02">
        <w:t xml:space="preserve">arose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>available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than </w:t>
      </w:r>
      <w:r w:rsidRPr="001D1C02">
        <w:rPr>
          <w:spacing w:val="-1"/>
        </w:rPr>
        <w:t>just VW.</w:t>
      </w:r>
      <w:r w:rsidRPr="001D1C02">
        <w:rPr>
          <w:spacing w:val="60"/>
        </w:rPr>
        <w:t xml:space="preserve"> </w:t>
      </w:r>
      <w:r w:rsidRPr="001D1C02">
        <w:t xml:space="preserve">MDO </w:t>
      </w:r>
      <w:r w:rsidRPr="001D1C02">
        <w:rPr>
          <w:spacing w:val="-1"/>
        </w:rPr>
        <w:t>was</w:t>
      </w:r>
      <w:r w:rsidRPr="001D1C02">
        <w:t xml:space="preserve"> a pure</w:t>
      </w:r>
      <w:r w:rsidRPr="001D1C02">
        <w:rPr>
          <w:spacing w:val="45"/>
        </w:rPr>
        <w:t xml:space="preserve"> </w:t>
      </w:r>
      <w:r w:rsidRPr="001D1C02">
        <w:t xml:space="preserve">Java </w:t>
      </w:r>
      <w:r w:rsidRPr="001D1C02">
        <w:rPr>
          <w:spacing w:val="-1"/>
        </w:rPr>
        <w:t>library</w:t>
      </w:r>
      <w:r w:rsidRPr="001D1C02">
        <w:rPr>
          <w:spacing w:val="-2"/>
        </w:rPr>
        <w:t xml:space="preserve"> </w:t>
      </w:r>
      <w:r w:rsidRPr="001D1C02">
        <w:t xml:space="preserve">so it </w:t>
      </w:r>
      <w:r w:rsidRPr="001D1C02">
        <w:rPr>
          <w:spacing w:val="-1"/>
        </w:rPr>
        <w:t>made</w:t>
      </w:r>
      <w:r w:rsidRPr="001D1C02">
        <w:t xml:space="preserve"> sense to </w:t>
      </w:r>
      <w:r w:rsidRPr="001D1C02">
        <w:rPr>
          <w:spacing w:val="-1"/>
        </w:rPr>
        <w:t>make</w:t>
      </w:r>
      <w:r w:rsidRPr="001D1C02">
        <w:t xml:space="preserve"> this </w:t>
      </w:r>
      <w:r w:rsidRPr="001D1C02">
        <w:rPr>
          <w:spacing w:val="-1"/>
        </w:rPr>
        <w:t xml:space="preserve">new </w:t>
      </w:r>
      <w:r w:rsidRPr="001D1C02">
        <w:t xml:space="preserve">product </w:t>
      </w:r>
      <w:r w:rsidRPr="001D1C02">
        <w:rPr>
          <w:spacing w:val="-1"/>
        </w:rPr>
        <w:t>J2EE,</w:t>
      </w:r>
      <w:r w:rsidRPr="001D1C02">
        <w:t xml:space="preserve"> as </w:t>
      </w:r>
      <w:r w:rsidRPr="001D1C02">
        <w:rPr>
          <w:spacing w:val="-1"/>
        </w:rPr>
        <w:t>well.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63"/>
        </w:rPr>
        <w:t xml:space="preserve"> </w:t>
      </w:r>
      <w:r w:rsidRPr="001D1C02">
        <w:t>such tools</w:t>
      </w:r>
      <w:r w:rsidRPr="001D1C02">
        <w:rPr>
          <w:spacing w:val="-1"/>
        </w:rPr>
        <w:t xml:space="preserve"> </w:t>
      </w:r>
      <w:r w:rsidRPr="001D1C02">
        <w:t>as</w:t>
      </w:r>
      <w:r w:rsidRPr="001D1C02">
        <w:rPr>
          <w:spacing w:val="-1"/>
        </w:rPr>
        <w:t xml:space="preserve"> Cold</w:t>
      </w:r>
      <w:r w:rsidRPr="001D1C02">
        <w:t xml:space="preserve"> </w:t>
      </w:r>
      <w:r w:rsidRPr="001D1C02">
        <w:rPr>
          <w:spacing w:val="-1"/>
        </w:rPr>
        <w:t>Fusion</w:t>
      </w:r>
      <w:r w:rsidRPr="001D1C02">
        <w:t xml:space="preserve"> could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>use a Java</w:t>
      </w:r>
      <w:r w:rsidRPr="001D1C02">
        <w:rPr>
          <w:spacing w:val="-1"/>
        </w:rPr>
        <w:t xml:space="preserve"> library,</w:t>
      </w:r>
      <w:r w:rsidRPr="001D1C02">
        <w:t xml:space="preserve"> but </w:t>
      </w:r>
      <w:r w:rsidRPr="001D1C02">
        <w:rPr>
          <w:spacing w:val="-1"/>
        </w:rPr>
        <w:t>what</w:t>
      </w:r>
      <w:r w:rsidRPr="001D1C02">
        <w:t xml:space="preserve"> about</w:t>
      </w:r>
      <w:r w:rsidRPr="001D1C02">
        <w:rPr>
          <w:spacing w:val="-1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Delphi,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VB </w:t>
      </w:r>
      <w:r w:rsidRPr="001D1C02">
        <w:t>and C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organization?</w:t>
      </w:r>
      <w:r w:rsidRPr="001D1C02">
        <w:t xml:space="preserve"> It </w:t>
      </w:r>
      <w:r w:rsidRPr="001D1C02">
        <w:rPr>
          <w:spacing w:val="-1"/>
        </w:rPr>
        <w:t>became</w:t>
      </w:r>
      <w:r w:rsidRPr="001D1C02">
        <w:t xml:space="preserve"> clear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achieve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through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web</w:t>
      </w:r>
    </w:p>
    <w:p w14:paraId="1BE932F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2F8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services</w:t>
      </w:r>
      <w:proofErr w:type="gramEnd"/>
      <w:r w:rsidRPr="001D1C02">
        <w:rPr>
          <w:spacing w:val="-1"/>
        </w:rPr>
        <w:t>.</w:t>
      </w:r>
      <w:r w:rsidRPr="001D1C02">
        <w:t xml:space="preserve"> </w:t>
      </w:r>
      <w:r w:rsidRPr="001D1C02">
        <w:rPr>
          <w:spacing w:val="-1"/>
        </w:rPr>
        <w:t>Practically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client</w:t>
      </w:r>
      <w:r w:rsidRPr="001D1C02">
        <w:t xml:space="preserve"> can </w:t>
      </w:r>
      <w:r w:rsidRPr="001D1C02">
        <w:rPr>
          <w:spacing w:val="-1"/>
        </w:rPr>
        <w:t>consume</w:t>
      </w:r>
      <w:r w:rsidRPr="001D1C02">
        <w:t xml:space="preserve"> </w:t>
      </w:r>
      <w:r w:rsidRPr="001D1C02">
        <w:rPr>
          <w:spacing w:val="-1"/>
        </w:rPr>
        <w:t>SOAP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period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experimentation,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team</w:t>
      </w:r>
      <w:r w:rsidRPr="001D1C02">
        <w:rPr>
          <w:spacing w:val="-1"/>
        </w:rPr>
        <w:t xml:space="preserve"> discovered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writing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in </w:t>
      </w:r>
      <w:r w:rsidRPr="001D1C02">
        <w:rPr>
          <w:spacing w:val="-1"/>
        </w:rPr>
        <w:t>.NET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inconsequential,</w:t>
      </w:r>
      <w:r w:rsidRPr="001D1C02">
        <w:t xml:space="preserve"> </w:t>
      </w:r>
      <w:r w:rsidRPr="001D1C02">
        <w:rPr>
          <w:spacing w:val="-1"/>
        </w:rPr>
        <w:t>compared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other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laborious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had</w:t>
      </w:r>
      <w:r w:rsidRPr="001D1C02">
        <w:t xml:space="preserve"> been </w:t>
      </w:r>
      <w:r w:rsidRPr="001D1C02">
        <w:rPr>
          <w:spacing w:val="-1"/>
        </w:rPr>
        <w:t>explored.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Services that</w:t>
      </w:r>
      <w:r w:rsidRPr="001D1C02">
        <w:t xml:space="preserve"> took a </w:t>
      </w:r>
      <w:r w:rsidRPr="001D1C02">
        <w:rPr>
          <w:spacing w:val="-1"/>
        </w:rPr>
        <w:t>month</w:t>
      </w:r>
      <w:r w:rsidRPr="001D1C02">
        <w:t xml:space="preserve"> in </w:t>
      </w:r>
      <w:r w:rsidRPr="001D1C02">
        <w:rPr>
          <w:spacing w:val="-1"/>
        </w:rPr>
        <w:t>Axis took</w:t>
      </w:r>
      <w:r w:rsidRPr="001D1C02">
        <w:t xml:space="preserve"> a </w:t>
      </w:r>
      <w:r w:rsidRPr="001D1C02">
        <w:rPr>
          <w:spacing w:val="-1"/>
        </w:rPr>
        <w:t>mere</w:t>
      </w:r>
      <w:r w:rsidRPr="001D1C02">
        <w:t xml:space="preserve"> 30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.NET.</w:t>
      </w:r>
      <w:r w:rsidRPr="001D1C02">
        <w:t xml:space="preserve"> Thus, </w:t>
      </w:r>
      <w:r w:rsidRPr="001D1C02">
        <w:rPr>
          <w:spacing w:val="-1"/>
        </w:rPr>
        <w:t>VWS became</w:t>
      </w:r>
      <w:r w:rsidRPr="001D1C02">
        <w:t xml:space="preserve"> a </w:t>
      </w:r>
      <w:r w:rsidRPr="001D1C02">
        <w:rPr>
          <w:spacing w:val="-1"/>
        </w:rPr>
        <w:t>C#</w:t>
      </w:r>
    </w:p>
    <w:p w14:paraId="1BE932F9" w14:textId="77777777" w:rsidR="00687195" w:rsidRPr="001D1C02" w:rsidRDefault="0004400B">
      <w:pPr>
        <w:pStyle w:val="BodyText"/>
        <w:numPr>
          <w:ilvl w:val="0"/>
          <w:numId w:val="2"/>
        </w:numPr>
        <w:tabs>
          <w:tab w:val="left" w:pos="374"/>
        </w:tabs>
        <w:ind w:hanging="232"/>
      </w:pPr>
      <w:r w:rsidRPr="001D1C02">
        <w:rPr>
          <w:spacing w:val="-1"/>
        </w:rPr>
        <w:t>ET web</w:t>
      </w:r>
      <w:r w:rsidRPr="001D1C02">
        <w:t xml:space="preserve"> service </w:t>
      </w:r>
      <w:r w:rsidRPr="001D1C02">
        <w:rPr>
          <w:spacing w:val="-1"/>
        </w:rPr>
        <w:t>exposing</w:t>
      </w:r>
      <w:r w:rsidRPr="001D1C02">
        <w:t xml:space="preserve"> a pure </w:t>
      </w:r>
      <w:r w:rsidRPr="001D1C02">
        <w:rPr>
          <w:spacing w:val="-1"/>
        </w:rPr>
        <w:t>Java</w:t>
      </w:r>
      <w:r w:rsidRPr="001D1C02">
        <w:t xml:space="preserve"> </w:t>
      </w:r>
      <w:r w:rsidRPr="001D1C02">
        <w:rPr>
          <w:spacing w:val="-1"/>
        </w:rPr>
        <w:t>library.</w:t>
      </w:r>
    </w:p>
    <w:p w14:paraId="1BE932F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B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Web </w:t>
      </w:r>
      <w:r w:rsidRPr="001D1C02">
        <w:rPr>
          <w:rFonts w:ascii="Times New Roman"/>
          <w:i/>
          <w:spacing w:val="-1"/>
          <w:sz w:val="24"/>
        </w:rPr>
        <w:t>Services</w:t>
      </w:r>
    </w:p>
    <w:p w14:paraId="1BE932FC" w14:textId="77777777" w:rsidR="00687195" w:rsidRPr="001D1C02" w:rsidRDefault="0004400B">
      <w:pPr>
        <w:pStyle w:val="BodyText"/>
        <w:ind w:left="139" w:right="192"/>
      </w:pPr>
      <w:r w:rsidRPr="001D1C02">
        <w:rPr>
          <w:spacing w:val="-1"/>
        </w:rPr>
        <w:t>Several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produced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VWS,</w:t>
      </w:r>
      <w:r w:rsidRPr="001D1C02">
        <w:t xml:space="preserve"> but</w:t>
      </w:r>
      <w:r w:rsidRPr="001D1C02">
        <w:rPr>
          <w:spacing w:val="1"/>
        </w:rPr>
        <w:t xml:space="preserve"> </w:t>
      </w:r>
      <w:r w:rsidRPr="001D1C02">
        <w:t xml:space="preserve">along the </w:t>
      </w:r>
      <w:r w:rsidRPr="001D1C02">
        <w:rPr>
          <w:spacing w:val="-1"/>
        </w:rPr>
        <w:t>way</w:t>
      </w:r>
      <w:r w:rsidRPr="001D1C02">
        <w:t xml:space="preserve"> lessons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learned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how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better</w:t>
      </w:r>
      <w:r w:rsidRPr="001D1C02">
        <w:t xml:space="preserve"> to </w:t>
      </w:r>
      <w:r w:rsidRPr="001D1C02">
        <w:rPr>
          <w:spacing w:val="-1"/>
        </w:rPr>
        <w:t>architect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 </w:t>
      </w:r>
      <w:r w:rsidRPr="001D1C02">
        <w:rPr>
          <w:spacing w:val="-1"/>
        </w:rPr>
        <w:t>handle</w:t>
      </w:r>
      <w:r w:rsidRPr="001D1C02">
        <w:t xml:space="preserve"> </w:t>
      </w:r>
      <w:r w:rsidRPr="001D1C02">
        <w:rPr>
          <w:spacing w:val="-1"/>
        </w:rPr>
        <w:t>things</w:t>
      </w:r>
      <w:r w:rsidRPr="001D1C02">
        <w:t xml:space="preserve"> </w:t>
      </w:r>
      <w:r w:rsidRPr="001D1C02">
        <w:rPr>
          <w:spacing w:val="-1"/>
        </w:rPr>
        <w:t>like</w:t>
      </w:r>
      <w:r w:rsidRPr="001D1C02">
        <w:t xml:space="preserve"> </w:t>
      </w:r>
      <w:r w:rsidRPr="001D1C02">
        <w:rPr>
          <w:spacing w:val="-1"/>
        </w:rPr>
        <w:t xml:space="preserve">WSDL </w:t>
      </w:r>
      <w:r w:rsidRPr="001D1C02">
        <w:t>changes. It</w:t>
      </w:r>
      <w:r w:rsidRPr="001D1C02">
        <w:rPr>
          <w:spacing w:val="-1"/>
        </w:rPr>
        <w:t xml:space="preserve"> also</w:t>
      </w:r>
      <w:r w:rsidRPr="001D1C02">
        <w:t xml:space="preserve"> grew</w:t>
      </w:r>
      <w:r w:rsidRPr="001D1C02">
        <w:rPr>
          <w:spacing w:val="-1"/>
        </w:rPr>
        <w:t xml:space="preserve"> increasingly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cumbersome</w:t>
      </w:r>
      <w:r w:rsidRPr="001D1C02">
        <w:rPr>
          <w:spacing w:val="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part</w:t>
      </w:r>
      <w:r w:rsidRPr="001D1C02">
        <w:t xml:space="preserve"> </w:t>
      </w:r>
      <w:r w:rsidRPr="001D1C02">
        <w:rPr>
          <w:spacing w:val="-1"/>
        </w:rPr>
        <w:t>C#,</w:t>
      </w:r>
      <w:r w:rsidRPr="001D1C02">
        <w:t xml:space="preserve"> part </w:t>
      </w:r>
      <w:r w:rsidRPr="001D1C02">
        <w:rPr>
          <w:spacing w:val="-1"/>
        </w:rPr>
        <w:t>Java.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third </w:t>
      </w:r>
      <w:r w:rsidRPr="001D1C02">
        <w:rPr>
          <w:spacing w:val="-1"/>
        </w:rPr>
        <w:t>problem</w:t>
      </w:r>
      <w:r w:rsidRPr="001D1C02">
        <w:rPr>
          <w:spacing w:val="-2"/>
        </w:rPr>
        <w:t xml:space="preserve"> </w:t>
      </w:r>
      <w:r w:rsidRPr="001D1C02">
        <w:t xml:space="preserve">kept </w:t>
      </w:r>
      <w:r w:rsidRPr="001D1C02">
        <w:rPr>
          <w:spacing w:val="-1"/>
        </w:rPr>
        <w:t>arising</w:t>
      </w:r>
      <w:r w:rsidRPr="001D1C02">
        <w:t xml:space="preserve"> </w:t>
      </w: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confusion and</w:t>
      </w:r>
      <w:r w:rsidRPr="001D1C02">
        <w:rPr>
          <w:spacing w:val="71"/>
        </w:rPr>
        <w:t xml:space="preserve"> </w:t>
      </w:r>
      <w:r w:rsidRPr="001D1C02">
        <w:t>the need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explain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difference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VW</w:t>
      </w:r>
      <w:r w:rsidRPr="001D1C02">
        <w:rPr>
          <w:spacing w:val="-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VWS.</w:t>
      </w:r>
      <w:r w:rsidRPr="001D1C02">
        <w:t xml:space="preserve">  Ironically, </w:t>
      </w:r>
      <w:r w:rsidRPr="001D1C02">
        <w:rPr>
          <w:spacing w:val="-1"/>
        </w:rPr>
        <w:t>VW was</w:t>
      </w:r>
      <w:r w:rsidRPr="001D1C02">
        <w:t xml:space="preserve"> not a </w:t>
      </w:r>
      <w:r w:rsidRPr="001D1C02">
        <w:rPr>
          <w:spacing w:val="-1"/>
        </w:rPr>
        <w:t>VWS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client.</w:t>
      </w:r>
      <w:r w:rsidRPr="001D1C02">
        <w:t xml:space="preserve"> </w:t>
      </w:r>
      <w:r w:rsidRPr="001D1C02">
        <w:rPr>
          <w:spacing w:val="-1"/>
        </w:rPr>
        <w:t>All this</w:t>
      </w:r>
      <w:r w:rsidRPr="001D1C02">
        <w:t xml:space="preserve"> </w:t>
      </w:r>
      <w:r w:rsidRPr="001D1C02">
        <w:rPr>
          <w:spacing w:val="-1"/>
        </w:rPr>
        <w:t>combined</w:t>
      </w:r>
      <w:r w:rsidRPr="001D1C02">
        <w:t xml:space="preserve"> to produce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new</w:t>
      </w:r>
      <w:r w:rsidRPr="001D1C02">
        <w:rPr>
          <w:spacing w:val="-1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 new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 written</w:t>
      </w:r>
      <w:r w:rsidRPr="001D1C02">
        <w:t xml:space="preserve"> in </w:t>
      </w:r>
      <w:r w:rsidRPr="001D1C02">
        <w:rPr>
          <w:spacing w:val="-1"/>
        </w:rPr>
        <w:t>C#.</w:t>
      </w:r>
    </w:p>
    <w:p w14:paraId="1BE932FD" w14:textId="77777777" w:rsidR="00687195" w:rsidRPr="001D1C02" w:rsidRDefault="0004400B">
      <w:pPr>
        <w:pStyle w:val="BodyText"/>
        <w:ind w:left="139" w:right="266"/>
      </w:pPr>
      <w:r w:rsidRPr="001D1C02">
        <w:rPr>
          <w:spacing w:val="-1"/>
        </w:rPr>
        <w:t>These</w:t>
      </w:r>
      <w:r w:rsidRPr="001D1C02">
        <w:t xml:space="preserve"> new</w:t>
      </w:r>
      <w:r w:rsidRPr="001D1C02">
        <w:rPr>
          <w:spacing w:val="-1"/>
        </w:rPr>
        <w:t xml:space="preserve"> 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logically</w:t>
      </w:r>
      <w:r w:rsidRPr="001D1C02">
        <w:t xml:space="preserve"> </w:t>
      </w:r>
      <w:r w:rsidRPr="001D1C02">
        <w:rPr>
          <w:spacing w:val="-1"/>
        </w:rPr>
        <w:t>named</w:t>
      </w:r>
      <w:r w:rsidRPr="001D1C02"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Services, </w:t>
      </w:r>
      <w:r w:rsidRPr="001D1C02">
        <w:rPr>
          <w:spacing w:val="-1"/>
        </w:rPr>
        <w:t>since their</w:t>
      </w:r>
      <w:r w:rsidRPr="001D1C02">
        <w:t xml:space="preserve"> </w:t>
      </w:r>
      <w:r w:rsidRPr="001D1C02">
        <w:rPr>
          <w:spacing w:val="-1"/>
        </w:rPr>
        <w:t>main</w:t>
      </w:r>
      <w:r w:rsidRPr="001D1C02">
        <w:rPr>
          <w:spacing w:val="95"/>
        </w:rPr>
        <w:t xml:space="preserve"> </w:t>
      </w:r>
      <w:r w:rsidRPr="001D1C02">
        <w:t xml:space="preserve">purpose </w:t>
      </w:r>
      <w:r w:rsidRPr="001D1C02">
        <w:rPr>
          <w:spacing w:val="-1"/>
        </w:rPr>
        <w:t xml:space="preserve">was </w:t>
      </w:r>
      <w:r w:rsidRPr="001D1C02">
        <w:t>to expose</w:t>
      </w:r>
      <w:r w:rsidRPr="001D1C02">
        <w:rPr>
          <w:spacing w:val="-1"/>
        </w:rPr>
        <w:t xml:space="preserve"> 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Objects.</w:t>
      </w:r>
    </w:p>
    <w:p w14:paraId="1BE932F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2FF" w14:textId="77777777" w:rsidR="00687195" w:rsidRPr="001D1C02" w:rsidRDefault="0004400B">
      <w:pPr>
        <w:pStyle w:val="Heading1"/>
        <w:spacing w:before="38"/>
        <w:ind w:left="2443" w:right="212" w:firstLine="0"/>
        <w:rPr>
          <w:b w:val="0"/>
          <w:bCs w:val="0"/>
        </w:rPr>
      </w:pPr>
      <w:bookmarkStart w:id="531" w:name="Appendix_C__-_Dependencies"/>
      <w:bookmarkEnd w:id="531"/>
      <w:r w:rsidRPr="001D1C02">
        <w:rPr>
          <w:spacing w:val="-1"/>
        </w:rPr>
        <w:lastRenderedPageBreak/>
        <w:t>Appendix</w:t>
      </w:r>
      <w:r w:rsidRPr="001D1C02">
        <w:t xml:space="preserve"> C</w:t>
      </w:r>
      <w:r w:rsidRPr="001D1C02">
        <w:rPr>
          <w:spacing w:val="-10"/>
        </w:rPr>
        <w:t xml:space="preserve"> </w:t>
      </w:r>
      <w:bookmarkStart w:id="532" w:name="_bookmark154"/>
      <w:bookmarkEnd w:id="532"/>
      <w:r w:rsidRPr="001D1C02">
        <w:t>-</w:t>
      </w:r>
      <w:r w:rsidRPr="001D1C02">
        <w:rPr>
          <w:spacing w:val="-1"/>
        </w:rPr>
        <w:t xml:space="preserve"> Dependencies</w:t>
      </w:r>
    </w:p>
    <w:p w14:paraId="1BE9330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01" w14:textId="77777777"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general</w:t>
      </w:r>
      <w:r w:rsidRPr="001D1C02">
        <w:t xml:space="preserve"> </w:t>
      </w:r>
      <w:r w:rsidRPr="001D1C02">
        <w:rPr>
          <w:spacing w:val="-1"/>
        </w:rPr>
        <w:t>dependencies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330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0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Server (IIS) 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rPr>
          <w:spacing w:val="11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VistA 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Database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fully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operational</w:t>
      </w:r>
    </w:p>
    <w:p w14:paraId="1BE9330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364"/>
      </w:pPr>
      <w:r w:rsidRPr="001D1C02">
        <w:rPr>
          <w:spacing w:val="-1"/>
        </w:rPr>
        <w:t>Computer</w:t>
      </w:r>
      <w:r w:rsidRPr="001D1C02">
        <w:t xml:space="preserve"> center</w:t>
      </w:r>
      <w:r w:rsidRPr="001D1C02">
        <w:rPr>
          <w:spacing w:val="-1"/>
        </w:rPr>
        <w:t xml:space="preserve"> equipment,</w:t>
      </w:r>
      <w:r w:rsidRPr="001D1C02">
        <w:t xml:space="preserve"> including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t>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Uninterruptible</w:t>
      </w:r>
      <w:r w:rsidRPr="001D1C02">
        <w:t xml:space="preserve">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Supply</w:t>
      </w:r>
      <w:r w:rsidRPr="001D1C02">
        <w:t xml:space="preserve"> </w:t>
      </w:r>
      <w:r w:rsidRPr="001D1C02">
        <w:rPr>
          <w:spacing w:val="-1"/>
        </w:rPr>
        <w:t>(UPS)</w:t>
      </w:r>
      <w:r w:rsidRPr="001D1C02">
        <w:t xml:space="preserve"> that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electricity,</w:t>
      </w:r>
      <w:r w:rsidRPr="001D1C02">
        <w:t xml:space="preserve"> even</w:t>
      </w:r>
      <w:r w:rsidRPr="001D1C02">
        <w:rPr>
          <w:spacing w:val="71"/>
        </w:rPr>
        <w:t xml:space="preserve"> </w:t>
      </w:r>
      <w:r w:rsidRPr="001D1C02">
        <w:t xml:space="preserve">during a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failure</w:t>
      </w:r>
    </w:p>
    <w:p w14:paraId="1BE9330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equipment,</w:t>
      </w:r>
      <w:r w:rsidRPr="001D1C02">
        <w:t xml:space="preserve"> </w:t>
      </w:r>
      <w:r w:rsidRPr="001D1C02">
        <w:rPr>
          <w:spacing w:val="-1"/>
        </w:rPr>
        <w:t>connections</w:t>
      </w:r>
      <w:r w:rsidRPr="001D1C02">
        <w:t xml:space="preserve"> and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operate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10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available </w:t>
      </w:r>
      <w:r w:rsidRPr="001D1C02">
        <w:t xml:space="preserve">and </w:t>
      </w:r>
      <w:r w:rsidRPr="001D1C02">
        <w:rPr>
          <w:spacing w:val="-1"/>
        </w:rPr>
        <w:t>functional</w:t>
      </w:r>
    </w:p>
    <w:p w14:paraId="1BE9330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and data </w:t>
      </w:r>
      <w:r w:rsidRPr="001D1C02">
        <w:rPr>
          <w:spacing w:val="-1"/>
        </w:rPr>
        <w:t>are intact</w:t>
      </w:r>
      <w:r w:rsidRPr="001D1C02">
        <w:t xml:space="preserve"> and </w:t>
      </w:r>
      <w:r w:rsidRPr="001D1C02">
        <w:rPr>
          <w:spacing w:val="-1"/>
        </w:rPr>
        <w:t>available</w:t>
      </w:r>
    </w:p>
    <w:p w14:paraId="1BE9330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685"/>
      </w:pP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(SLAs)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hardware,</w:t>
      </w:r>
      <w:r w:rsidRPr="001D1C02">
        <w:t xml:space="preserve"> </w:t>
      </w:r>
      <w:r w:rsidRPr="001D1C02">
        <w:rPr>
          <w:spacing w:val="-1"/>
        </w:rPr>
        <w:t>software,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communications providers</w:t>
      </w:r>
    </w:p>
    <w:p w14:paraId="1BE9330E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330F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10" w14:textId="77777777" w:rsidR="00687195" w:rsidRPr="001D1C02" w:rsidRDefault="0004400B">
      <w:pPr>
        <w:pStyle w:val="Heading1"/>
        <w:spacing w:before="54"/>
        <w:ind w:left="2705" w:firstLine="0"/>
        <w:rPr>
          <w:b w:val="0"/>
          <w:bCs w:val="0"/>
        </w:rPr>
      </w:pPr>
      <w:bookmarkStart w:id="533" w:name="Appendix_D___–_Interfacing"/>
      <w:bookmarkEnd w:id="533"/>
      <w:r w:rsidRPr="001D1C02">
        <w:rPr>
          <w:spacing w:val="-1"/>
        </w:rPr>
        <w:t>Appendix</w:t>
      </w:r>
      <w:r w:rsidRPr="001D1C02">
        <w:t xml:space="preserve"> D</w:t>
      </w:r>
      <w:r w:rsidRPr="001D1C02">
        <w:rPr>
          <w:spacing w:val="-10"/>
        </w:rPr>
        <w:t xml:space="preserve"> </w:t>
      </w:r>
      <w:bookmarkStart w:id="534" w:name="_bookmark155"/>
      <w:bookmarkEnd w:id="534"/>
      <w:r w:rsidRPr="001D1C02">
        <w:t xml:space="preserve">– </w:t>
      </w:r>
      <w:r w:rsidRPr="001D1C02">
        <w:rPr>
          <w:spacing w:val="-1"/>
        </w:rPr>
        <w:t>Interfacing</w:t>
      </w:r>
    </w:p>
    <w:p w14:paraId="1BE93311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12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interfaces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 xml:space="preserve">(There </w:t>
      </w:r>
      <w:r w:rsidRPr="001D1C02">
        <w:t>are no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external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models</w:t>
      </w:r>
      <w:r w:rsidRPr="001D1C02">
        <w:t xml:space="preserve"> or </w:t>
      </w:r>
      <w:r w:rsidRPr="001D1C02">
        <w:rPr>
          <w:spacing w:val="-1"/>
        </w:rPr>
        <w:t xml:space="preserve">external </w:t>
      </w:r>
      <w:r w:rsidRPr="001D1C02">
        <w:t xml:space="preserve">design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NUMI).</w:t>
      </w:r>
      <w:r w:rsidRPr="001D1C02">
        <w:t xml:space="preserve"> </w:t>
      </w:r>
      <w:r w:rsidRPr="001D1C02">
        <w:rPr>
          <w:spacing w:val="-1"/>
        </w:rPr>
        <w:t>NUMI interfaces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>Off-The-Shelf (COTS)</w:t>
      </w:r>
      <w:r w:rsidRPr="001D1C02">
        <w:t xml:space="preserve"> product </w:t>
      </w:r>
      <w:r w:rsidRPr="001D1C02">
        <w:rPr>
          <w:spacing w:val="-1"/>
        </w:rPr>
        <w:t>from 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83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Review Text</w:t>
      </w:r>
      <w:r w:rsidRPr="001D1C02">
        <w:t xml:space="preserve"> that</w:t>
      </w:r>
      <w:r w:rsidRPr="001D1C02">
        <w:rPr>
          <w:spacing w:val="-1"/>
        </w:rPr>
        <w:t xml:space="preserve"> is</w:t>
      </w:r>
      <w:r w:rsidRPr="001D1C02">
        <w:t xml:space="preserve"> </w:t>
      </w:r>
      <w:r w:rsidRPr="001D1C02">
        <w:rPr>
          <w:spacing w:val="-1"/>
        </w:rPr>
        <w:t>presented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users in </w:t>
      </w:r>
      <w:r w:rsidRPr="001D1C02">
        <w:rPr>
          <w:spacing w:val="-1"/>
        </w:rPr>
        <w:t>Read-Only</w:t>
      </w:r>
      <w:r w:rsidRPr="001D1C02">
        <w:t xml:space="preserve"> </w:t>
      </w:r>
      <w:r w:rsidRPr="001D1C02">
        <w:rPr>
          <w:spacing w:val="-1"/>
        </w:rPr>
        <w:t>format.</w:t>
      </w:r>
    </w:p>
    <w:p w14:paraId="1BE9331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14" w14:textId="77777777"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process</w:t>
      </w:r>
      <w:r w:rsidRPr="001D1C02">
        <w:rPr>
          <w:spacing w:val="-1"/>
        </w:rPr>
        <w:t xml:space="preserve"> for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with </w:t>
      </w:r>
      <w:r w:rsidRPr="001D1C02">
        <w:rPr>
          <w:spacing w:val="-1"/>
        </w:rPr>
        <w:t>McKesson</w:t>
      </w:r>
      <w:r w:rsidRPr="001D1C02">
        <w:t xml:space="preserve"> is:</w:t>
      </w:r>
    </w:p>
    <w:p w14:paraId="1BE9331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1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t xml:space="preserve"> review</w:t>
      </w:r>
      <w:r w:rsidRPr="001D1C02">
        <w:rPr>
          <w:spacing w:val="-1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</w:p>
    <w:p w14:paraId="1BE9331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selects Save</w:t>
      </w:r>
      <w:r w:rsidRPr="001D1C02">
        <w:t xml:space="preserve"> and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string</w:t>
      </w:r>
      <w:r w:rsidRPr="001D1C02">
        <w:rPr>
          <w:spacing w:val="-2"/>
        </w:rPr>
        <w:t xml:space="preserve"> </w:t>
      </w:r>
      <w:r w:rsidRPr="001D1C02">
        <w:t>is sent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CERMe</w:t>
      </w:r>
    </w:p>
    <w:p w14:paraId="1BE9331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servlet</w:t>
      </w:r>
      <w:r w:rsidRPr="001D1C02">
        <w:t xml:space="preserve"> </w:t>
      </w:r>
      <w:r w:rsidRPr="001D1C02">
        <w:rPr>
          <w:spacing w:val="-1"/>
        </w:rPr>
        <w:t>launches</w:t>
      </w:r>
    </w:p>
    <w:p w14:paraId="1BE9331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is </w:t>
      </w:r>
      <w:r w:rsidRPr="001D1C02">
        <w:rPr>
          <w:spacing w:val="-1"/>
        </w:rPr>
        <w:t>allowed</w:t>
      </w:r>
      <w:r w:rsidRPr="001D1C02">
        <w:t xml:space="preserve"> to </w:t>
      </w:r>
      <w:r w:rsidRPr="001D1C02">
        <w:rPr>
          <w:spacing w:val="-1"/>
        </w:rPr>
        <w:t>enter additional</w:t>
      </w:r>
      <w:r w:rsidRPr="001D1C02">
        <w:t xml:space="preserve"> </w:t>
      </w:r>
      <w:r w:rsidRPr="001D1C02">
        <w:rPr>
          <w:spacing w:val="-1"/>
        </w:rPr>
        <w:t>data</w:t>
      </w:r>
    </w:p>
    <w:p w14:paraId="1BE9331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chooses</w:t>
      </w:r>
      <w:r w:rsidRPr="001D1C02">
        <w:t xml:space="preserve"> </w:t>
      </w:r>
      <w:r w:rsidRPr="001D1C02">
        <w:rPr>
          <w:spacing w:val="-1"/>
        </w:rPr>
        <w:t>Save</w:t>
      </w:r>
      <w:r w:rsidRPr="001D1C02">
        <w:t xml:space="preserve"> in </w:t>
      </w:r>
      <w:r w:rsidRPr="001D1C02">
        <w:rPr>
          <w:spacing w:val="-1"/>
        </w:rPr>
        <w:t>the CERMe</w:t>
      </w:r>
      <w:r w:rsidRPr="001D1C02">
        <w:t xml:space="preserve"> </w:t>
      </w:r>
      <w:r w:rsidRPr="001D1C02">
        <w:rPr>
          <w:spacing w:val="-1"/>
        </w:rPr>
        <w:t>software</w:t>
      </w:r>
    </w:p>
    <w:p w14:paraId="1BE9331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 xml:space="preserve">is </w:t>
      </w:r>
      <w:r w:rsidRPr="001D1C02">
        <w:t>processed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algorithm</w:t>
      </w:r>
    </w:p>
    <w:p w14:paraId="1BE9331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sent </w:t>
      </w:r>
      <w:r w:rsidRPr="001D1C02">
        <w:rPr>
          <w:spacing w:val="-1"/>
        </w:rPr>
        <w:t>back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as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XML string</w:t>
      </w:r>
    </w:p>
    <w:p w14:paraId="1BE9331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results</w:t>
      </w:r>
    </w:p>
    <w:p w14:paraId="1BE9331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463" w:lineRule="auto"/>
        <w:ind w:left="140" w:right="2906" w:firstLine="360"/>
      </w:pPr>
      <w:r w:rsidRPr="001D1C02">
        <w:rPr>
          <w:spacing w:val="-1"/>
        </w:rPr>
        <w:t>NUMI</w:t>
      </w:r>
      <w:r w:rsidRPr="001D1C02">
        <w:t xml:space="preserve"> then needs a </w:t>
      </w:r>
      <w:r w:rsidRPr="001D1C02">
        <w:rPr>
          <w:spacing w:val="-1"/>
        </w:rPr>
        <w:t>link</w:t>
      </w:r>
      <w:r w:rsidRPr="001D1C02">
        <w:rPr>
          <w:spacing w:val="-2"/>
        </w:rPr>
        <w:t xml:space="preserve"> </w:t>
      </w:r>
      <w:r w:rsidRPr="001D1C02">
        <w:t xml:space="preserve">back to a </w:t>
      </w:r>
      <w:r w:rsidRPr="001D1C02">
        <w:rPr>
          <w:spacing w:val="-1"/>
        </w:rPr>
        <w:t>minimal</w:t>
      </w:r>
      <w:r w:rsidRPr="001D1C02">
        <w:t xml:space="preserve"> record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CERMe</w:t>
      </w:r>
      <w:r w:rsidRPr="001D1C02">
        <w:rPr>
          <w:spacing w:val="2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provides:</w:t>
      </w:r>
    </w:p>
    <w:p w14:paraId="1BE9331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before="29"/>
        <w:ind w:right="501"/>
      </w:pP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Editor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users</w:t>
      </w:r>
      <w:r w:rsidRPr="001D1C02">
        <w:rPr>
          <w:spacing w:val="-1"/>
        </w:rPr>
        <w:t xml:space="preserve"> to</w:t>
      </w:r>
      <w:r w:rsidRPr="001D1C02">
        <w:t xml:space="preserve"> </w:t>
      </w:r>
      <w:r w:rsidRPr="001D1C02">
        <w:rPr>
          <w:spacing w:val="-1"/>
        </w:rPr>
        <w:t>add/update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embedded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Interface</w:t>
      </w:r>
    </w:p>
    <w:p w14:paraId="1BE9332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t>A</w:t>
      </w:r>
      <w:r w:rsidRPr="001D1C02">
        <w:rPr>
          <w:spacing w:val="-1"/>
        </w:rPr>
        <w:t xml:space="preserve"> Read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t xml:space="preserve"> account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 </w:t>
      </w:r>
      <w:r w:rsidRPr="001D1C02">
        <w:rPr>
          <w:spacing w:val="-1"/>
        </w:rPr>
        <w:t>view the</w:t>
      </w:r>
      <w:r w:rsidRPr="001D1C02">
        <w:t xml:space="preserve"> </w:t>
      </w:r>
      <w:r w:rsidRPr="001D1C02">
        <w:rPr>
          <w:spacing w:val="-1"/>
        </w:rPr>
        <w:t xml:space="preserve">contents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 review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in the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- but </w:t>
      </w:r>
      <w:r w:rsidRPr="001D1C02">
        <w:rPr>
          <w:spacing w:val="-1"/>
        </w:rPr>
        <w:t>not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changes</w:t>
      </w:r>
    </w:p>
    <w:p w14:paraId="1BE9332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22" w14:textId="77777777" w:rsidR="00687195" w:rsidRPr="001D1C02" w:rsidRDefault="0004400B">
      <w:pPr>
        <w:pStyle w:val="BodyTex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setup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determined</w:t>
      </w:r>
      <w:r w:rsidRPr="001D1C02">
        <w:t xml:space="preserve"> by the user </w:t>
      </w:r>
      <w:r w:rsidRPr="001D1C02">
        <w:rPr>
          <w:spacing w:val="-1"/>
        </w:rPr>
        <w:t>permissions,</w:t>
      </w:r>
      <w:r w:rsidRPr="001D1C02">
        <w:t xml:space="preserve"> as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>NUMI.</w:t>
      </w:r>
    </w:p>
    <w:p w14:paraId="1BE93323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3324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25" w14:textId="77777777" w:rsidR="00687195" w:rsidRPr="001D1C02" w:rsidRDefault="0004400B">
      <w:pPr>
        <w:pStyle w:val="Heading1"/>
        <w:spacing w:before="54"/>
        <w:ind w:left="904" w:firstLine="0"/>
        <w:rPr>
          <w:b w:val="0"/>
          <w:bCs w:val="0"/>
        </w:rPr>
      </w:pPr>
      <w:bookmarkStart w:id="535" w:name="Appendix_E___–_References_and_Official_P"/>
      <w:bookmarkEnd w:id="535"/>
      <w:r w:rsidRPr="001D1C02">
        <w:rPr>
          <w:spacing w:val="-1"/>
        </w:rPr>
        <w:t>Appendix</w:t>
      </w:r>
      <w:r w:rsidRPr="001D1C02">
        <w:t xml:space="preserve"> E</w:t>
      </w:r>
      <w:r w:rsidRPr="001D1C02">
        <w:rPr>
          <w:spacing w:val="-11"/>
        </w:rPr>
        <w:t xml:space="preserve"> </w:t>
      </w:r>
      <w:bookmarkStart w:id="536" w:name="_bookmark156"/>
      <w:bookmarkEnd w:id="536"/>
      <w:r w:rsidRPr="001D1C02">
        <w:t xml:space="preserve">– </w:t>
      </w:r>
      <w:r w:rsidRPr="001D1C02">
        <w:rPr>
          <w:spacing w:val="-1"/>
        </w:rPr>
        <w:t>References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Official</w:t>
      </w:r>
      <w:r w:rsidRPr="001D1C02">
        <w:t xml:space="preserve"> </w:t>
      </w:r>
      <w:r w:rsidRPr="001D1C02">
        <w:rPr>
          <w:spacing w:val="-1"/>
        </w:rPr>
        <w:t>Policies</w:t>
      </w:r>
    </w:p>
    <w:p w14:paraId="1BE93326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27" w14:textId="77777777"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 xml:space="preserve">references </w:t>
      </w:r>
      <w:r w:rsidRPr="001D1C02">
        <w:t xml:space="preserve">and </w:t>
      </w:r>
      <w:r w:rsidRPr="001D1C02">
        <w:rPr>
          <w:spacing w:val="-1"/>
        </w:rPr>
        <w:t>official policies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project.</w:t>
      </w:r>
    </w:p>
    <w:p w14:paraId="1BE9332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2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12"/>
      </w:pPr>
      <w:r w:rsidRPr="001D1C02">
        <w:rPr>
          <w:spacing w:val="-1"/>
        </w:rPr>
        <w:t xml:space="preserve">FIPS </w:t>
      </w:r>
      <w:r w:rsidRPr="001D1C02">
        <w:t xml:space="preserve">199, </w:t>
      </w:r>
      <w:r w:rsidRPr="001D1C02">
        <w:rPr>
          <w:spacing w:val="-1"/>
        </w:rPr>
        <w:t>“Standards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Categorization</w:t>
      </w:r>
      <w:r w:rsidRPr="001D1C02">
        <w:t xml:space="preserve"> of</w:t>
      </w:r>
      <w:r w:rsidRPr="001D1C02">
        <w:rPr>
          <w:spacing w:val="-1"/>
        </w:rPr>
        <w:t xml:space="preserve"> Federal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Systems”</w:t>
      </w:r>
    </w:p>
    <w:p w14:paraId="1BE9332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 xml:space="preserve">FIPS </w:t>
      </w:r>
      <w:r w:rsidRPr="001D1C02">
        <w:t xml:space="preserve">200, </w:t>
      </w:r>
      <w:r w:rsidRPr="001D1C02">
        <w:rPr>
          <w:spacing w:val="-1"/>
        </w:rPr>
        <w:t>“Minimum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Systems”</w:t>
      </w:r>
    </w:p>
    <w:p w14:paraId="1BE9332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201-1, </w:t>
      </w:r>
      <w:r w:rsidRPr="001D1C02">
        <w:rPr>
          <w:spacing w:val="-1"/>
        </w:rPr>
        <w:t>“Personal Identity</w:t>
      </w:r>
      <w:r w:rsidRPr="001D1C02">
        <w:t xml:space="preserve"> </w:t>
      </w:r>
      <w:r w:rsidRPr="001D1C02">
        <w:rPr>
          <w:spacing w:val="-1"/>
        </w:rPr>
        <w:t>Verification</w:t>
      </w:r>
      <w:r w:rsidRPr="001D1C02">
        <w:t xml:space="preserve"> of</w:t>
      </w:r>
      <w:r w:rsidRPr="001D1C02">
        <w:rPr>
          <w:spacing w:val="-1"/>
        </w:rPr>
        <w:t xml:space="preserve"> Federal</w:t>
      </w:r>
      <w:r w:rsidRPr="001D1C02">
        <w:t xml:space="preserve"> </w:t>
      </w:r>
      <w:r w:rsidRPr="001D1C02">
        <w:rPr>
          <w:spacing w:val="-1"/>
        </w:rPr>
        <w:t>Employees</w:t>
      </w:r>
      <w:r w:rsidRPr="001D1C02">
        <w:t xml:space="preserve"> and </w:t>
      </w:r>
      <w:r w:rsidRPr="001D1C02">
        <w:rPr>
          <w:spacing w:val="-1"/>
        </w:rPr>
        <w:t>Contractors”</w:t>
      </w:r>
    </w:p>
    <w:p w14:paraId="1BE9332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140-2,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Requirements for</w:t>
      </w:r>
      <w:r w:rsidRPr="001D1C02"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Modules”</w:t>
      </w:r>
    </w:p>
    <w:p w14:paraId="1BE9332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CDCO Directive</w:t>
      </w:r>
      <w:r w:rsidRPr="001D1C02">
        <w:t xml:space="preserve"> 7600,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>Handbook 7600.1</w:t>
      </w:r>
    </w:p>
    <w:p w14:paraId="1BE9332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6500.3, </w:t>
      </w:r>
      <w:r w:rsidRPr="001D1C02">
        <w:rPr>
          <w:spacing w:val="-1"/>
        </w:rPr>
        <w:t>“Information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2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0710, </w:t>
      </w:r>
      <w:r w:rsidRPr="001D1C02">
        <w:rPr>
          <w:spacing w:val="-1"/>
        </w:rPr>
        <w:t>“Personnel</w:t>
      </w:r>
      <w:r w:rsidRPr="001D1C02">
        <w:t xml:space="preserve"> </w:t>
      </w:r>
      <w:r w:rsidRPr="001D1C02">
        <w:rPr>
          <w:spacing w:val="-1"/>
        </w:rPr>
        <w:t>Suitability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3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0730, </w:t>
      </w:r>
      <w:r w:rsidRPr="001D1C02">
        <w:rPr>
          <w:spacing w:val="-1"/>
        </w:rPr>
        <w:t>“Security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Law Enforcement”</w:t>
      </w:r>
    </w:p>
    <w:p w14:paraId="1BE9333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6100, </w:t>
      </w:r>
      <w:r w:rsidRPr="001D1C02">
        <w:rPr>
          <w:spacing w:val="-1"/>
        </w:rPr>
        <w:t>“Telecommunications”</w:t>
      </w:r>
    </w:p>
    <w:p w14:paraId="1BE93332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6102, </w:t>
      </w:r>
      <w:r w:rsidRPr="001D1C02">
        <w:rPr>
          <w:spacing w:val="-1"/>
        </w:rPr>
        <w:t>“Internet/Intranet</w:t>
      </w:r>
      <w:r w:rsidRPr="001D1C02">
        <w:t xml:space="preserve"> </w:t>
      </w:r>
      <w:r w:rsidRPr="001D1C02">
        <w:rPr>
          <w:spacing w:val="-1"/>
        </w:rPr>
        <w:t>Services”</w:t>
      </w:r>
    </w:p>
    <w:p w14:paraId="1BE9333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6502, </w:t>
      </w:r>
      <w:r w:rsidRPr="001D1C02">
        <w:rPr>
          <w:spacing w:val="-1"/>
        </w:rPr>
        <w:t>“Privacy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3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800-12,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Introduction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Computer</w:t>
      </w:r>
      <w:r w:rsidRPr="001D1C02"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NIST Handbook”</w:t>
      </w:r>
    </w:p>
    <w:p w14:paraId="1BE9333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800-18,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Plans”</w:t>
      </w:r>
    </w:p>
    <w:p w14:paraId="1BE9333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800-23, </w:t>
      </w:r>
      <w:r w:rsidRPr="001D1C02">
        <w:rPr>
          <w:spacing w:val="-1"/>
        </w:rPr>
        <w:t xml:space="preserve">“Guideline </w:t>
      </w:r>
      <w:r w:rsidRPr="001D1C02">
        <w:t xml:space="preserve">to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Organizations</w:t>
      </w:r>
      <w:r w:rsidRPr="001D1C02">
        <w:t xml:space="preserve"> on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Assurance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Acquisition/Use</w:t>
      </w:r>
      <w:r w:rsidRPr="001D1C02">
        <w:t xml:space="preserve"> of</w:t>
      </w:r>
      <w:r w:rsidRPr="001D1C02">
        <w:rPr>
          <w:spacing w:val="-1"/>
        </w:rPr>
        <w:t xml:space="preserve"> Tested/Evaluated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Products”</w:t>
      </w:r>
    </w:p>
    <w:p w14:paraId="1BE9333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93"/>
      </w:pPr>
      <w:r w:rsidRPr="001D1C02">
        <w:rPr>
          <w:spacing w:val="-1"/>
        </w:rPr>
        <w:t xml:space="preserve">NIST SP </w:t>
      </w:r>
      <w:r w:rsidRPr="001D1C02">
        <w:t xml:space="preserve">800-26,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Self-Assessment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Systems”</w:t>
      </w:r>
    </w:p>
    <w:p w14:paraId="1BE9333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406"/>
      </w:pPr>
      <w:r w:rsidRPr="001D1C02">
        <w:rPr>
          <w:spacing w:val="-1"/>
        </w:rPr>
        <w:t xml:space="preserve">NIST SP </w:t>
      </w:r>
      <w:r w:rsidRPr="001D1C02">
        <w:t xml:space="preserve">800-27, </w:t>
      </w:r>
      <w:r w:rsidRPr="001D1C02">
        <w:rPr>
          <w:spacing w:val="-1"/>
        </w:rPr>
        <w:t>Rev</w:t>
      </w:r>
      <w:r w:rsidRPr="001D1C02">
        <w:t xml:space="preserve"> </w:t>
      </w:r>
      <w:r w:rsidRPr="001D1C02">
        <w:rPr>
          <w:spacing w:val="-1"/>
        </w:rPr>
        <w:t>A,</w:t>
      </w:r>
      <w:r w:rsidRPr="001D1C02">
        <w:t xml:space="preserve"> </w:t>
      </w:r>
      <w:r w:rsidRPr="001D1C02">
        <w:rPr>
          <w:spacing w:val="-1"/>
        </w:rPr>
        <w:t>“Engineering</w:t>
      </w:r>
      <w:r w:rsidRPr="001D1C02">
        <w:t xml:space="preserve"> </w:t>
      </w:r>
      <w:r w:rsidRPr="001D1C02">
        <w:rPr>
          <w:spacing w:val="-1"/>
        </w:rPr>
        <w:t>Principles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91"/>
        </w:rPr>
        <w:t xml:space="preserve"> </w:t>
      </w:r>
      <w:r w:rsidRPr="001D1C02">
        <w:t>(A</w:t>
      </w:r>
      <w:r w:rsidRPr="001D1C02">
        <w:rPr>
          <w:spacing w:val="-1"/>
        </w:rPr>
        <w:t xml:space="preserve"> Baseline for</w:t>
      </w:r>
      <w:r w:rsidRPr="001D1C02">
        <w:t xml:space="preserve"> </w:t>
      </w:r>
      <w:r w:rsidRPr="001D1C02">
        <w:rPr>
          <w:spacing w:val="-1"/>
        </w:rPr>
        <w:t>Achieving</w:t>
      </w:r>
      <w:r w:rsidRPr="001D1C02">
        <w:t xml:space="preserve"> </w:t>
      </w:r>
      <w:r w:rsidRPr="001D1C02">
        <w:rPr>
          <w:spacing w:val="-1"/>
        </w:rPr>
        <w:t>Security)”</w:t>
      </w:r>
    </w:p>
    <w:p w14:paraId="1BE9333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800-28, </w:t>
      </w:r>
      <w:r w:rsidRPr="001D1C02">
        <w:rPr>
          <w:spacing w:val="-1"/>
        </w:rPr>
        <w:t>“Guidelines</w:t>
      </w:r>
      <w:r w:rsidRPr="001D1C02">
        <w:t xml:space="preserve"> on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and </w:t>
      </w:r>
      <w:r w:rsidRPr="001D1C02">
        <w:rPr>
          <w:spacing w:val="-1"/>
        </w:rPr>
        <w:t>Mobile Code”</w:t>
      </w:r>
    </w:p>
    <w:p w14:paraId="1BE9333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800-30, </w:t>
      </w:r>
      <w:r w:rsidRPr="001D1C02">
        <w:rPr>
          <w:spacing w:val="-1"/>
        </w:rPr>
        <w:t>“Risk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Systems”</w:t>
      </w:r>
    </w:p>
    <w:p w14:paraId="1BE9333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800-34, </w:t>
      </w:r>
      <w:r w:rsidRPr="001D1C02">
        <w:rPr>
          <w:spacing w:val="-1"/>
        </w:rPr>
        <w:t>“Contingency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3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800-35,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Services”</w:t>
      </w:r>
    </w:p>
    <w:p w14:paraId="1BE9333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800-36,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Products”</w:t>
      </w:r>
    </w:p>
    <w:p w14:paraId="1BE9333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878"/>
      </w:pPr>
      <w:r w:rsidRPr="001D1C02">
        <w:rPr>
          <w:spacing w:val="-1"/>
        </w:rPr>
        <w:t xml:space="preserve">NIST SP </w:t>
      </w:r>
      <w:r w:rsidRPr="001D1C02">
        <w:t xml:space="preserve">800-37,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Accreditation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3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800-40, </w:t>
      </w:r>
      <w:r w:rsidRPr="001D1C02">
        <w:rPr>
          <w:spacing w:val="-1"/>
        </w:rPr>
        <w:t>“Procedures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Handling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Patches”</w:t>
      </w:r>
    </w:p>
    <w:p w14:paraId="1BE9334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800-42, </w:t>
      </w:r>
      <w:r w:rsidRPr="001D1C02">
        <w:rPr>
          <w:spacing w:val="-1"/>
        </w:rPr>
        <w:t>“Guideline</w:t>
      </w:r>
      <w:r w:rsidRPr="001D1C02">
        <w:t xml:space="preserve"> on </w:t>
      </w:r>
      <w:r w:rsidRPr="001D1C02">
        <w:rPr>
          <w:spacing w:val="-1"/>
        </w:rPr>
        <w:t>Network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Testing”</w:t>
      </w:r>
    </w:p>
    <w:p w14:paraId="1BE9334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Telecommuting</w:t>
      </w:r>
      <w:r w:rsidRPr="001D1C02">
        <w:t xml:space="preserve"> and </w:t>
      </w:r>
      <w:r w:rsidRPr="001D1C02">
        <w:rPr>
          <w:spacing w:val="-1"/>
        </w:rPr>
        <w:t>Broadband</w:t>
      </w:r>
      <w:r w:rsidRPr="001D1C02">
        <w:t xml:space="preserve"> </w:t>
      </w:r>
      <w:r w:rsidRPr="001D1C02">
        <w:rPr>
          <w:spacing w:val="-1"/>
        </w:rPr>
        <w:t>Communications”</w:t>
      </w:r>
    </w:p>
    <w:p w14:paraId="1BE93342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800-47,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Interconnecting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39"/>
      </w:pPr>
      <w:r w:rsidRPr="001D1C02">
        <w:rPr>
          <w:spacing w:val="-1"/>
        </w:rPr>
        <w:t xml:space="preserve">NIST SP </w:t>
      </w:r>
      <w:r w:rsidRPr="001D1C02">
        <w:t xml:space="preserve">800-48, </w:t>
      </w:r>
      <w:r w:rsidRPr="001D1C02">
        <w:rPr>
          <w:spacing w:val="-1"/>
        </w:rPr>
        <w:t>“Wireless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802.11,</w:t>
      </w:r>
      <w:r w:rsidRPr="001D1C02">
        <w:t xml:space="preserve"> </w:t>
      </w:r>
      <w:r w:rsidRPr="001D1C02">
        <w:rPr>
          <w:spacing w:val="-1"/>
        </w:rPr>
        <w:t>Bluetooth,</w:t>
      </w:r>
      <w:r w:rsidRPr="001D1C02">
        <w:t xml:space="preserve"> and </w:t>
      </w:r>
      <w:r w:rsidRPr="001D1C02">
        <w:rPr>
          <w:spacing w:val="-1"/>
        </w:rPr>
        <w:t>Handheld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Devices”</w:t>
      </w:r>
    </w:p>
    <w:p w14:paraId="1BE9334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72"/>
      </w:pPr>
      <w:r w:rsidRPr="001D1C02">
        <w:rPr>
          <w:spacing w:val="-1"/>
        </w:rPr>
        <w:t xml:space="preserve">NIST SP </w:t>
      </w:r>
      <w:r w:rsidRPr="001D1C02">
        <w:t xml:space="preserve">800-50, </w:t>
      </w:r>
      <w:r w:rsidRPr="001D1C02">
        <w:rPr>
          <w:spacing w:val="-1"/>
        </w:rPr>
        <w:t>“Building</w:t>
      </w:r>
      <w:r w:rsidRPr="001D1C02">
        <w:t xml:space="preserve"> an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Awareness</w:t>
      </w:r>
      <w:r w:rsidRPr="001D1C02">
        <w:t xml:space="preserve"> and </w:t>
      </w:r>
      <w:r w:rsidRPr="001D1C02">
        <w:rPr>
          <w:spacing w:val="-1"/>
        </w:rPr>
        <w:t>Training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Program”</w:t>
      </w:r>
    </w:p>
    <w:p w14:paraId="1BE9334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800-53,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Final,</w:t>
      </w:r>
      <w:r w:rsidRPr="001D1C02">
        <w:t xml:space="preserve"> </w:t>
      </w:r>
      <w:r w:rsidRPr="001D1C02">
        <w:rPr>
          <w:spacing w:val="-1"/>
        </w:rPr>
        <w:t>“Recommended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for Federal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800-53A,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“Techniques</w:t>
      </w:r>
      <w:r w:rsidRPr="001D1C02">
        <w:t xml:space="preserve"> and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 xml:space="preserve">Effectiveness </w:t>
      </w:r>
      <w:r w:rsidRPr="001D1C02">
        <w:t>of</w:t>
      </w:r>
    </w:p>
    <w:p w14:paraId="1BE9334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3348" w14:textId="77777777" w:rsidR="00687195" w:rsidRPr="001D1C02" w:rsidRDefault="0004400B">
      <w:pPr>
        <w:pStyle w:val="BodyText"/>
        <w:spacing w:before="56"/>
        <w:ind w:left="860"/>
      </w:pPr>
      <w:r w:rsidRPr="001D1C02">
        <w:rPr>
          <w:spacing w:val="-1"/>
        </w:rPr>
        <w:lastRenderedPageBreak/>
        <w:t>Security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in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800-56A,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Establishment</w:t>
      </w:r>
      <w:r w:rsidRPr="001D1C02">
        <w:t xml:space="preserve"> </w:t>
      </w:r>
      <w:r w:rsidRPr="001D1C02">
        <w:rPr>
          <w:spacing w:val="-1"/>
        </w:rPr>
        <w:t>Schemes”</w:t>
      </w:r>
    </w:p>
    <w:p w14:paraId="1BE9334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800-57,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Management”</w:t>
      </w:r>
    </w:p>
    <w:p w14:paraId="1BE9334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800-60,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Mapping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to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Categories”</w:t>
      </w:r>
    </w:p>
    <w:p w14:paraId="1BE9334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800-61, </w:t>
      </w:r>
      <w:r w:rsidRPr="001D1C02">
        <w:rPr>
          <w:spacing w:val="-1"/>
        </w:rPr>
        <w:t>“Computer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Incident Handling</w:t>
      </w:r>
      <w:r w:rsidRPr="001D1C02">
        <w:t xml:space="preserve"> </w:t>
      </w:r>
      <w:r w:rsidRPr="001D1C02">
        <w:rPr>
          <w:spacing w:val="-1"/>
        </w:rPr>
        <w:t>Guide”</w:t>
      </w:r>
    </w:p>
    <w:p w14:paraId="1BE9334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800-63, </w:t>
      </w:r>
      <w:r w:rsidRPr="001D1C02">
        <w:rPr>
          <w:spacing w:val="-1"/>
        </w:rPr>
        <w:t>“Electronic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Guideline:</w:t>
      </w:r>
      <w:r w:rsidRPr="001D1C02">
        <w:t xml:space="preserve"> </w:t>
      </w:r>
      <w:r w:rsidRPr="001D1C02">
        <w:rPr>
          <w:spacing w:val="-1"/>
        </w:rPr>
        <w:t>Recommendations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National Institute</w:t>
      </w:r>
      <w:r w:rsidRPr="001D1C02">
        <w:t xml:space="preserve"> of</w:t>
      </w:r>
      <w:r w:rsidRPr="001D1C02">
        <w:rPr>
          <w:spacing w:val="-1"/>
        </w:rPr>
        <w:t xml:space="preserve"> Standards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Technology”</w:t>
      </w:r>
    </w:p>
    <w:p w14:paraId="1BE9334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800-64,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 xml:space="preserve">Considerations </w:t>
      </w:r>
      <w:r w:rsidRPr="001D1C02">
        <w:t>in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Life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Cycle”</w:t>
      </w:r>
    </w:p>
    <w:p w14:paraId="1BE9334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800-65, </w:t>
      </w:r>
      <w:r w:rsidRPr="001D1C02">
        <w:rPr>
          <w:spacing w:val="-1"/>
        </w:rPr>
        <w:t>“Integrating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Capital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and </w:t>
      </w:r>
      <w:r w:rsidRPr="001D1C02">
        <w:rPr>
          <w:spacing w:val="-1"/>
        </w:rPr>
        <w:t>Investment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Process”</w:t>
      </w:r>
    </w:p>
    <w:p w14:paraId="1BE9335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67"/>
      </w:pPr>
      <w:r w:rsidRPr="001D1C02">
        <w:rPr>
          <w:spacing w:val="-1"/>
        </w:rPr>
        <w:t xml:space="preserve">NIST SP </w:t>
      </w:r>
      <w:r w:rsidRPr="001D1C02">
        <w:t xml:space="preserve">800-66,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Introductory</w:t>
      </w:r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Health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Rule”</w:t>
      </w:r>
    </w:p>
    <w:p w14:paraId="1BE9335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800-88, </w:t>
      </w:r>
      <w:r w:rsidRPr="001D1C02">
        <w:rPr>
          <w:spacing w:val="-1"/>
        </w:rPr>
        <w:t>“Guidelines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Media </w:t>
      </w:r>
      <w:r w:rsidRPr="001D1C02">
        <w:rPr>
          <w:spacing w:val="-1"/>
        </w:rPr>
        <w:t>Sanitization”</w:t>
      </w:r>
    </w:p>
    <w:p w14:paraId="1BE93352" w14:textId="77777777" w:rsidR="00687195" w:rsidRPr="001D1C02" w:rsidRDefault="00687195">
      <w:pPr>
        <w:sectPr w:rsidR="00687195" w:rsidRPr="001D1C02">
          <w:footerReference w:type="default" r:id="rId19"/>
          <w:pgSz w:w="12240" w:h="15840"/>
          <w:pgMar w:top="1380" w:right="1300" w:bottom="960" w:left="1300" w:header="0" w:footer="761" w:gutter="0"/>
          <w:cols w:space="720"/>
        </w:sectPr>
      </w:pPr>
    </w:p>
    <w:p w14:paraId="1BE93353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54" w14:textId="77777777" w:rsidR="00687195" w:rsidRPr="001D1C02" w:rsidRDefault="0004400B">
      <w:pPr>
        <w:pStyle w:val="Heading1"/>
        <w:spacing w:before="54"/>
        <w:ind w:left="1573" w:right="212" w:firstLine="0"/>
        <w:rPr>
          <w:b w:val="0"/>
          <w:bCs w:val="0"/>
        </w:rPr>
      </w:pPr>
      <w:bookmarkStart w:id="549" w:name="Appendix_F___–_Section_508_Compliance"/>
      <w:bookmarkEnd w:id="549"/>
      <w:r w:rsidRPr="001D1C02">
        <w:rPr>
          <w:spacing w:val="-1"/>
        </w:rPr>
        <w:t>Appendix</w:t>
      </w:r>
      <w:r w:rsidRPr="001D1C02">
        <w:t xml:space="preserve"> F</w:t>
      </w:r>
      <w:r w:rsidRPr="001D1C02">
        <w:rPr>
          <w:spacing w:val="-11"/>
        </w:rPr>
        <w:t xml:space="preserve"> </w:t>
      </w:r>
      <w:bookmarkStart w:id="550" w:name="_bookmark157"/>
      <w:bookmarkEnd w:id="550"/>
      <w:r w:rsidRPr="001D1C02">
        <w:t xml:space="preserve">– </w:t>
      </w:r>
      <w:r w:rsidRPr="001D1C02">
        <w:rPr>
          <w:spacing w:val="-1"/>
        </w:rPr>
        <w:t xml:space="preserve">Section </w:t>
      </w:r>
      <w:r w:rsidRPr="001D1C02">
        <w:t xml:space="preserve">508 </w:t>
      </w:r>
      <w:r w:rsidRPr="001D1C02">
        <w:rPr>
          <w:spacing w:val="-1"/>
        </w:rPr>
        <w:t>Compliance</w:t>
      </w:r>
    </w:p>
    <w:p w14:paraId="1BE93355" w14:textId="77777777" w:rsidR="00687195" w:rsidRPr="001D1C02" w:rsidRDefault="0004400B">
      <w:pPr>
        <w:spacing w:before="58"/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Appendix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describes</w:t>
      </w:r>
      <w:r w:rsidRPr="001D1C02">
        <w:rPr>
          <w:rFonts w:ascii="Times New Roman"/>
          <w:sz w:val="24"/>
        </w:rPr>
        <w:t xml:space="preserve"> the </w:t>
      </w:r>
      <w:r w:rsidRPr="001D1C02">
        <w:rPr>
          <w:rFonts w:ascii="Times New Roman"/>
          <w:spacing w:val="-1"/>
          <w:sz w:val="24"/>
        </w:rPr>
        <w:t>approach</w:t>
      </w:r>
      <w:r w:rsidRPr="001D1C02">
        <w:rPr>
          <w:rFonts w:ascii="Times New Roman"/>
          <w:sz w:val="24"/>
        </w:rPr>
        <w:t xml:space="preserve"> used by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team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to ensure that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pacing w:val="6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is</w:t>
      </w:r>
      <w:r w:rsidRPr="001D1C02">
        <w:rPr>
          <w:rFonts w:ascii="Times New Roman"/>
          <w:sz w:val="24"/>
        </w:rPr>
        <w:t xml:space="preserve"> in </w:t>
      </w:r>
      <w:r w:rsidRPr="001D1C02">
        <w:rPr>
          <w:rFonts w:ascii="Times New Roman"/>
          <w:spacing w:val="-1"/>
          <w:sz w:val="24"/>
        </w:rPr>
        <w:t>compliance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508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requirements</w:t>
      </w:r>
      <w:r w:rsidRPr="001D1C02">
        <w:rPr>
          <w:rFonts w:ascii="Times New Roman"/>
          <w:sz w:val="24"/>
        </w:rPr>
        <w:t xml:space="preserve"> to </w:t>
      </w:r>
      <w:r w:rsidRPr="001D1C02">
        <w:rPr>
          <w:rFonts w:ascii="Times New Roman"/>
          <w:spacing w:val="-1"/>
          <w:sz w:val="24"/>
        </w:rPr>
        <w:t>provide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visually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impaired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users</w:t>
      </w:r>
      <w:r w:rsidRPr="001D1C02">
        <w:rPr>
          <w:rFonts w:ascii="Times New Roman"/>
          <w:sz w:val="24"/>
        </w:rPr>
        <w:t xml:space="preserve"> of </w:t>
      </w:r>
      <w:r w:rsidRPr="001D1C02">
        <w:rPr>
          <w:rFonts w:ascii="Times New Roman"/>
          <w:spacing w:val="-1"/>
          <w:sz w:val="24"/>
        </w:rPr>
        <w:t>Web</w:t>
      </w:r>
      <w:r w:rsidRPr="001D1C02">
        <w:rPr>
          <w:rFonts w:ascii="Times New Roman"/>
          <w:spacing w:val="107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pages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access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equivalent </w:t>
      </w:r>
      <w:r w:rsidRPr="001D1C02">
        <w:rPr>
          <w:rFonts w:ascii="Times New Roman"/>
          <w:sz w:val="24"/>
        </w:rPr>
        <w:t xml:space="preserve">to </w:t>
      </w:r>
      <w:r w:rsidRPr="001D1C02">
        <w:rPr>
          <w:rFonts w:ascii="Times New Roman"/>
          <w:spacing w:val="-1"/>
          <w:sz w:val="24"/>
        </w:rPr>
        <w:t>that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of </w:t>
      </w:r>
      <w:r w:rsidRPr="001D1C02">
        <w:rPr>
          <w:rFonts w:ascii="Times New Roman"/>
          <w:sz w:val="24"/>
        </w:rPr>
        <w:t>users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user </w:t>
      </w:r>
      <w:r w:rsidRPr="001D1C02">
        <w:rPr>
          <w:rFonts w:ascii="Times New Roman"/>
          <w:spacing w:val="-1"/>
          <w:sz w:val="24"/>
        </w:rPr>
        <w:t>interface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(UI).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paragraphs </w:t>
      </w:r>
      <w:r w:rsidRPr="001D1C02">
        <w:rPr>
          <w:rFonts w:ascii="Times New Roman"/>
          <w:sz w:val="24"/>
        </w:rPr>
        <w:t xml:space="preserve">that </w:t>
      </w:r>
      <w:r w:rsidRPr="001D1C02">
        <w:rPr>
          <w:rFonts w:ascii="Times New Roman"/>
          <w:spacing w:val="-1"/>
          <w:sz w:val="24"/>
        </w:rPr>
        <w:t>are</w:t>
      </w:r>
      <w:r w:rsidRPr="001D1C02">
        <w:rPr>
          <w:rFonts w:ascii="Times New Roman"/>
          <w:spacing w:val="75"/>
          <w:sz w:val="24"/>
        </w:rPr>
        <w:t xml:space="preserve"> </w:t>
      </w:r>
      <w:r w:rsidRPr="001D1C02">
        <w:rPr>
          <w:rFonts w:ascii="Times New Roman"/>
          <w:sz w:val="24"/>
        </w:rPr>
        <w:t>quoted in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appendix </w:t>
      </w:r>
      <w:r w:rsidRPr="001D1C02">
        <w:rPr>
          <w:rFonts w:ascii="Times New Roman"/>
          <w:spacing w:val="-1"/>
          <w:sz w:val="24"/>
        </w:rPr>
        <w:t>come</w:t>
      </w:r>
      <w:r w:rsidRPr="001D1C02">
        <w:rPr>
          <w:rFonts w:ascii="Times New Roman"/>
          <w:sz w:val="24"/>
        </w:rPr>
        <w:t xml:space="preserve"> from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Electronic</w:t>
      </w:r>
      <w:r w:rsidRPr="001D1C02">
        <w:rPr>
          <w:rFonts w:ascii="Times New Roman"/>
          <w:i/>
          <w:sz w:val="24"/>
        </w:rPr>
        <w:t xml:space="preserve"> and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Information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Technology Accessibility</w:t>
      </w:r>
      <w:r w:rsidRPr="001D1C02">
        <w:rPr>
          <w:rFonts w:ascii="Times New Roman"/>
          <w:i/>
          <w:spacing w:val="81"/>
          <w:sz w:val="24"/>
        </w:rPr>
        <w:t xml:space="preserve"> </w:t>
      </w:r>
      <w:r w:rsidRPr="001D1C02">
        <w:rPr>
          <w:rFonts w:ascii="Times New Roman"/>
          <w:i/>
          <w:sz w:val="24"/>
        </w:rPr>
        <w:t xml:space="preserve">Standards </w:t>
      </w:r>
      <w:r w:rsidRPr="001D1C02">
        <w:rPr>
          <w:rFonts w:ascii="Times New Roman"/>
          <w:i/>
          <w:spacing w:val="-1"/>
          <w:sz w:val="24"/>
        </w:rPr>
        <w:t>Final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(Federal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Register</w:t>
      </w:r>
      <w:r w:rsidRPr="001D1C02">
        <w:rPr>
          <w:rFonts w:ascii="Times New Roman"/>
          <w:i/>
          <w:sz w:val="24"/>
        </w:rPr>
        <w:t xml:space="preserve"> 21 </w:t>
      </w:r>
      <w:r w:rsidRPr="001D1C02">
        <w:rPr>
          <w:rFonts w:ascii="Times New Roman"/>
          <w:spacing w:val="-1"/>
          <w:sz w:val="24"/>
        </w:rPr>
        <w:t>December</w:t>
      </w:r>
      <w:r w:rsidRPr="001D1C02">
        <w:rPr>
          <w:rFonts w:ascii="Times New Roman"/>
          <w:sz w:val="24"/>
        </w:rPr>
        <w:t xml:space="preserve"> 2000, 36 </w:t>
      </w:r>
      <w:r w:rsidRPr="001D1C02">
        <w:rPr>
          <w:rFonts w:ascii="Times New Roman"/>
          <w:spacing w:val="-1"/>
          <w:sz w:val="24"/>
        </w:rPr>
        <w:t>CFR Part</w:t>
      </w:r>
      <w:r w:rsidRPr="001D1C02">
        <w:rPr>
          <w:rFonts w:ascii="Times New Roman"/>
          <w:sz w:val="24"/>
        </w:rPr>
        <w:t xml:space="preserve"> 1194).</w:t>
      </w:r>
    </w:p>
    <w:p w14:paraId="1BE9335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7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(a)</w:t>
      </w:r>
    </w:p>
    <w:p w14:paraId="1BE93358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equivalent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every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non-text 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(e.g.,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via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“alt” “longdesc”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in</w:t>
      </w:r>
      <w:r w:rsidRPr="001D1C02">
        <w:rPr>
          <w:rFonts w:ascii="Times New Roman" w:eastAsia="Times New Roman" w:hAnsi="Times New Roman" w:cs="Times New Roman"/>
          <w:i/>
          <w:spacing w:val="10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59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requirement</w:t>
      </w:r>
      <w:r w:rsidRPr="001D1C02">
        <w:t xml:space="preserve"> is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mostly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design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framework</w:t>
      </w:r>
      <w:r w:rsidRPr="001D1C02">
        <w:t xml:space="preserve"> used by </w:t>
      </w:r>
      <w:r w:rsidRPr="001D1C02">
        <w:rPr>
          <w:spacing w:val="-1"/>
        </w:rPr>
        <w:t>individual</w:t>
      </w:r>
      <w:r w:rsidRPr="001D1C02">
        <w:rPr>
          <w:spacing w:val="79"/>
        </w:rPr>
        <w:t xml:space="preserve"> </w:t>
      </w:r>
      <w:r w:rsidRPr="001D1C02">
        <w:t xml:space="preserve">pages.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added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buttons,</w:t>
      </w:r>
      <w:r w:rsidRPr="001D1C02">
        <w:t xml:space="preserve"> </w:t>
      </w:r>
      <w:r w:rsidRPr="001D1C02">
        <w:rPr>
          <w:spacing w:val="-1"/>
        </w:rPr>
        <w:t>identifying</w:t>
      </w:r>
      <w:r w:rsidRPr="001D1C02">
        <w:t xml:space="preserve"> the </w:t>
      </w:r>
      <w:r w:rsidRPr="001D1C02">
        <w:rPr>
          <w:spacing w:val="-1"/>
        </w:rPr>
        <w:t>object,</w:t>
      </w:r>
      <w:r w:rsidRPr="001D1C02">
        <w:rPr>
          <w:spacing w:val="-2"/>
        </w:rPr>
        <w:t xml:space="preserve"> </w:t>
      </w:r>
      <w:r w:rsidRPr="001D1C02">
        <w:t>its</w:t>
      </w:r>
      <w:r w:rsidRPr="001D1C02">
        <w:rPr>
          <w:spacing w:val="-1"/>
        </w:rPr>
        <w:t xml:space="preserve"> state </w:t>
      </w:r>
      <w:r w:rsidRPr="001D1C02">
        <w:t>(e.g.,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whether</w:t>
      </w:r>
      <w:r w:rsidRPr="001D1C02">
        <w:t xml:space="preserve"> </w:t>
      </w:r>
      <w:r w:rsidRPr="001D1C02">
        <w:rPr>
          <w:spacing w:val="-1"/>
        </w:rPr>
        <w:t>disabled</w:t>
      </w:r>
      <w:r w:rsidRPr="001D1C02">
        <w:t xml:space="preserve"> or </w:t>
      </w:r>
      <w:r w:rsidRPr="001D1C02">
        <w:rPr>
          <w:spacing w:val="-1"/>
        </w:rPr>
        <w:t>not),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what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does, in a </w:t>
      </w:r>
      <w:r w:rsidRPr="001D1C02">
        <w:rPr>
          <w:spacing w:val="-1"/>
        </w:rPr>
        <w:t>clear</w:t>
      </w:r>
      <w:r w:rsidRPr="001D1C02">
        <w:t xml:space="preserve"> and </w:t>
      </w:r>
      <w:r w:rsidRPr="001D1C02">
        <w:rPr>
          <w:spacing w:val="-1"/>
        </w:rPr>
        <w:t>concise</w:t>
      </w:r>
      <w:r w:rsidRPr="001D1C02">
        <w:t xml:space="preserve"> </w:t>
      </w:r>
      <w:r w:rsidRPr="001D1C02">
        <w:rPr>
          <w:spacing w:val="-1"/>
        </w:rPr>
        <w:t>manner.</w:t>
      </w:r>
      <w:r w:rsidRPr="001D1C02">
        <w:t xml:space="preserve"> </w:t>
      </w:r>
      <w:r w:rsidRPr="001D1C02">
        <w:rPr>
          <w:spacing w:val="-1"/>
        </w:rPr>
        <w:t>Images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serve as</w:t>
      </w:r>
      <w:r w:rsidRPr="001D1C02">
        <w:rPr>
          <w:spacing w:val="69"/>
        </w:rPr>
        <w:t xml:space="preserve"> </w:t>
      </w:r>
      <w:r w:rsidRPr="001D1C02">
        <w:t>graphic</w:t>
      </w:r>
      <w:r w:rsidRPr="001D1C02">
        <w:rPr>
          <w:spacing w:val="-1"/>
        </w:rPr>
        <w:t xml:space="preserve"> elements</w:t>
      </w:r>
      <w:r w:rsidRPr="001D1C02">
        <w:t xml:space="preserve"> or </w:t>
      </w:r>
      <w:r w:rsidRPr="001D1C02">
        <w:rPr>
          <w:spacing w:val="-1"/>
        </w:rPr>
        <w:t>placeholders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do not </w:t>
      </w:r>
      <w:r w:rsidRPr="001D1C02">
        <w:rPr>
          <w:spacing w:val="-1"/>
        </w:rPr>
        <w:t>convey</w:t>
      </w:r>
      <w:r w:rsidRPr="001D1C02">
        <w:t xml:space="preserve"> any </w:t>
      </w:r>
      <w:r w:rsidRPr="001D1C02">
        <w:rPr>
          <w:spacing w:val="-1"/>
        </w:rPr>
        <w:t>meaning</w:t>
      </w:r>
      <w:r w:rsidRPr="001D1C02">
        <w:t xml:space="preserve"> do not</w:t>
      </w:r>
      <w:r w:rsidRPr="001D1C02">
        <w:rPr>
          <w:spacing w:val="-1"/>
        </w:rPr>
        <w:t xml:space="preserve"> </w:t>
      </w:r>
      <w:r w:rsidRPr="001D1C02">
        <w:t xml:space="preserve">need to be </w:t>
      </w:r>
      <w:r w:rsidRPr="001D1C02">
        <w:rPr>
          <w:spacing w:val="-1"/>
        </w:rPr>
        <w:t>given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look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508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flag</w:t>
      </w:r>
      <w:r w:rsidRPr="001D1C02">
        <w:t xml:space="preserve"> such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images</w:t>
      </w:r>
      <w:r w:rsidRPr="001D1C02">
        <w:t xml:space="preserve"> as </w:t>
      </w:r>
      <w:r w:rsidRPr="001D1C02">
        <w:rPr>
          <w:spacing w:val="-1"/>
        </w:rPr>
        <w:t>problems</w:t>
      </w:r>
      <w:r w:rsidRPr="001D1C02">
        <w:t xml:space="preserve"> when they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not.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avoid</w:t>
      </w:r>
      <w:r w:rsidRPr="001D1C02">
        <w:rPr>
          <w:spacing w:val="-2"/>
        </w:rPr>
        <w:t xml:space="preserve"> </w:t>
      </w:r>
      <w:r w:rsidRPr="001D1C02">
        <w:t xml:space="preserve">this, </w:t>
      </w:r>
      <w:r w:rsidRPr="001D1C02">
        <w:rPr>
          <w:spacing w:val="-1"/>
        </w:rPr>
        <w:t>we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blank </w:t>
      </w:r>
      <w:r w:rsidRPr="001D1C02">
        <w:rPr>
          <w:spacing w:val="-1"/>
        </w:rPr>
        <w:t xml:space="preserve">alternate </w:t>
      </w:r>
      <w:r w:rsidRPr="001D1C02">
        <w:t>tags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these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>images.</w:t>
      </w:r>
    </w:p>
    <w:p w14:paraId="1BE9335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B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(b)</w:t>
      </w:r>
    </w:p>
    <w:p w14:paraId="1BE9335C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 alternative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multimedia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synchronized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10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5D" w14:textId="77777777" w:rsidR="00687195" w:rsidRPr="001D1C02" w:rsidRDefault="0004400B">
      <w:pPr>
        <w:pStyle w:val="BodyText"/>
      </w:pPr>
      <w:r w:rsidRPr="001D1C02">
        <w:rPr>
          <w:spacing w:val="-1"/>
        </w:rPr>
        <w:t>No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multimedia</w:t>
      </w:r>
      <w:r w:rsidRPr="001D1C02">
        <w:t xml:space="preserve"> </w:t>
      </w:r>
      <w:r w:rsidRPr="001D1C02">
        <w:rPr>
          <w:spacing w:val="-1"/>
        </w:rPr>
        <w:t>presentations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14:paraId="1BE9335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F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(c)</w:t>
      </w:r>
    </w:p>
    <w:p w14:paraId="1BE93360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Web pages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that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conveyed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color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also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color,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example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context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markup.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61" w14:textId="77777777" w:rsidR="00687195" w:rsidRPr="001D1C02" w:rsidRDefault="0004400B">
      <w:pPr>
        <w:pStyle w:val="BodyText"/>
        <w:ind w:left="139" w:right="139"/>
        <w:jc w:val="both"/>
      </w:pPr>
      <w:r w:rsidRPr="001D1C02">
        <w:rPr>
          <w:spacing w:val="-1"/>
        </w:rPr>
        <w:t>The</w:t>
      </w:r>
      <w:r w:rsidRPr="001D1C02">
        <w:t xml:space="preserve"> tabs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top of</w:t>
      </w:r>
      <w:r w:rsidRPr="001D1C02">
        <w:rPr>
          <w:spacing w:val="-1"/>
        </w:rPr>
        <w:t xml:space="preserve"> each</w:t>
      </w:r>
      <w:r w:rsidRPr="001D1C02">
        <w:t xml:space="preserve"> page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buttons </w:t>
      </w:r>
      <w:r w:rsidRPr="001D1C02">
        <w:t xml:space="preserve">on each </w:t>
      </w:r>
      <w:r w:rsidRPr="001D1C02">
        <w:rPr>
          <w:spacing w:val="-1"/>
        </w:rPr>
        <w:t>page</w:t>
      </w:r>
      <w:r w:rsidRPr="001D1C02">
        <w:t xml:space="preserve"> convey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the </w:t>
      </w:r>
      <w:r w:rsidRPr="001D1C02">
        <w:rPr>
          <w:spacing w:val="-1"/>
        </w:rPr>
        <w:t>color</w:t>
      </w:r>
      <w:r w:rsidRPr="001D1C02">
        <w:rPr>
          <w:spacing w:val="6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instance,</w:t>
      </w:r>
      <w:r w:rsidRPr="001D1C02">
        <w:t xml:space="preserve"> the </w:t>
      </w:r>
      <w:r w:rsidRPr="001D1C02">
        <w:rPr>
          <w:spacing w:val="-1"/>
        </w:rPr>
        <w:t>current</w:t>
      </w:r>
      <w:r w:rsidRPr="001D1C02">
        <w:t xml:space="preserve"> tab </w:t>
      </w:r>
      <w:r w:rsidRPr="001D1C02">
        <w:rPr>
          <w:spacing w:val="-1"/>
        </w:rPr>
        <w:t>may</w:t>
      </w:r>
      <w:r w:rsidRPr="001D1C02">
        <w:t xml:space="preserve"> be </w:t>
      </w:r>
      <w:r w:rsidRPr="001D1C02">
        <w:rPr>
          <w:spacing w:val="-1"/>
        </w:rPr>
        <w:t>highlighted</w:t>
      </w:r>
      <w:r w:rsidRPr="001D1C02">
        <w:rPr>
          <w:spacing w:val="-2"/>
        </w:rPr>
        <w:t xml:space="preserve"> </w:t>
      </w:r>
      <w:r w:rsidRPr="001D1C02">
        <w:t>in blue and</w:t>
      </w:r>
      <w:r w:rsidRPr="001D1C02">
        <w:rPr>
          <w:spacing w:val="-2"/>
        </w:rPr>
        <w:t xml:space="preserve"> </w:t>
      </w:r>
      <w:r w:rsidRPr="001D1C02">
        <w:t>a button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disabled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appear gray.</w:t>
      </w:r>
    </w:p>
    <w:p w14:paraId="1BE9336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3" w14:textId="77777777" w:rsidR="00687195" w:rsidRPr="001D1C02" w:rsidRDefault="0004400B">
      <w:pPr>
        <w:pStyle w:val="BodyText"/>
        <w:ind w:left="139" w:right="187"/>
      </w:pP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compliant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</w:t>
      </w:r>
      <w:r w:rsidRPr="001D1C02">
        <w:rPr>
          <w:spacing w:val="-1"/>
        </w:rPr>
        <w:t xml:space="preserve"> paragraph,</w:t>
      </w:r>
      <w:r w:rsidRPr="001D1C02">
        <w:t xml:space="preserve"> </w:t>
      </w:r>
      <w:r w:rsidRPr="001D1C02">
        <w:rPr>
          <w:spacing w:val="-1"/>
        </w:rPr>
        <w:t>text was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explain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state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button. In</w:t>
      </w:r>
      <w:r w:rsidRPr="001D1C02">
        <w:rPr>
          <w:spacing w:val="6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case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tab, the</w:t>
      </w:r>
      <w:r w:rsidRPr="001D1C02">
        <w:rPr>
          <w:spacing w:val="-1"/>
        </w:rPr>
        <w:t xml:space="preserve"> alternate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tab </w:t>
      </w:r>
      <w:r w:rsidRPr="001D1C02">
        <w:rPr>
          <w:spacing w:val="-1"/>
        </w:rPr>
        <w:t>would</w:t>
      </w:r>
      <w:r w:rsidRPr="001D1C02">
        <w:t xml:space="preserve"> say, </w:t>
      </w:r>
      <w:r w:rsidRPr="001D1C02">
        <w:rPr>
          <w:spacing w:val="-1"/>
        </w:rPr>
        <w:t>“Currently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X</w:t>
      </w:r>
      <w:r w:rsidRPr="001D1C02">
        <w:rPr>
          <w:spacing w:val="-1"/>
        </w:rPr>
        <w:t xml:space="preserve"> section” </w:t>
      </w:r>
      <w:r w:rsidRPr="001D1C02">
        <w:t xml:space="preserve">or </w:t>
      </w:r>
      <w:r w:rsidRPr="001D1C02">
        <w:rPr>
          <w:spacing w:val="-1"/>
        </w:rPr>
        <w:t>alternate</w:t>
      </w:r>
      <w:r w:rsidRPr="001D1C02">
        <w:rPr>
          <w:spacing w:val="69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button</w:t>
      </w:r>
      <w:r w:rsidRPr="001D1C02">
        <w:t xml:space="preserve"> </w:t>
      </w:r>
      <w:r w:rsidRPr="001D1C02">
        <w:rPr>
          <w:spacing w:val="-1"/>
        </w:rPr>
        <w:t>might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its</w:t>
      </w:r>
      <w:r w:rsidRPr="001D1C02">
        <w:t xml:space="preserve"> </w:t>
      </w:r>
      <w:r w:rsidRPr="001D1C02">
        <w:rPr>
          <w:spacing w:val="-1"/>
        </w:rPr>
        <w:t>state.</w:t>
      </w:r>
    </w:p>
    <w:p w14:paraId="1BE9336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5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(d)</w:t>
      </w:r>
    </w:p>
    <w:p w14:paraId="1BE93366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Documents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organized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associated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style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sheet.”</w:t>
      </w:r>
    </w:p>
    <w:p w14:paraId="1BE93367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 xml:space="preserve">sheets </w:t>
      </w:r>
      <w:r w:rsidRPr="001D1C02">
        <w:t>are 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text</w:t>
      </w:r>
      <w:r w:rsidRPr="001D1C02">
        <w:t xml:space="preserve"> in 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style,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color</w:t>
      </w:r>
      <w:r w:rsidRPr="001D1C02">
        <w:t xml:space="preserve"> and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rPr>
          <w:spacing w:val="99"/>
        </w:rPr>
        <w:t xml:space="preserve"> </w:t>
      </w:r>
      <w:r w:rsidRPr="001D1C02">
        <w:t>a problem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>sheet</w:t>
      </w:r>
      <w:r w:rsidRPr="001D1C02">
        <w:t xml:space="preserve"> does </w:t>
      </w:r>
      <w:r w:rsidRPr="001D1C02">
        <w:rPr>
          <w:spacing w:val="-1"/>
        </w:rPr>
        <w:t xml:space="preserve">not </w:t>
      </w:r>
      <w:r w:rsidRPr="001D1C02">
        <w:t>allow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increase</w:t>
      </w:r>
      <w:r w:rsidRPr="001D1C02">
        <w:t xml:space="preserve"> or </w:t>
      </w:r>
      <w:r w:rsidRPr="001D1C02">
        <w:rPr>
          <w:spacing w:val="-1"/>
        </w:rPr>
        <w:t>decrease</w:t>
      </w:r>
      <w:r w:rsidRPr="001D1C02">
        <w:t xml:space="preserve"> the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A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style</w:t>
      </w:r>
      <w:r w:rsidRPr="001D1C02">
        <w:t xml:space="preserve"> sheet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rPr>
          <w:spacing w:val="-2"/>
        </w:rPr>
        <w:t xml:space="preserve"> </w:t>
      </w:r>
      <w:r w:rsidRPr="001D1C02">
        <w:t>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specifies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font</w:t>
      </w:r>
      <w:r w:rsidRPr="001D1C02">
        <w:t xml:space="preserve"> sizes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measurements.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the </w:t>
      </w:r>
      <w:r w:rsidRPr="001D1C02">
        <w:rPr>
          <w:spacing w:val="-1"/>
        </w:rPr>
        <w:t>fonts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change</w:t>
      </w:r>
      <w:r w:rsidRPr="001D1C02">
        <w:rPr>
          <w:spacing w:val="95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</w:t>
      </w:r>
      <w:r w:rsidRPr="001D1C02">
        <w:t xml:space="preserve">user’s </w:t>
      </w:r>
      <w:r w:rsidRPr="001D1C02">
        <w:rPr>
          <w:spacing w:val="-1"/>
        </w:rPr>
        <w:t>preferences.</w:t>
      </w:r>
    </w:p>
    <w:p w14:paraId="1BE9336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A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(e)</w:t>
      </w:r>
    </w:p>
    <w:p w14:paraId="1BE9336B" w14:textId="77777777" w:rsidR="00687195" w:rsidRPr="001D1C02" w:rsidRDefault="00687195">
      <w:pPr>
        <w:sectPr w:rsidR="00687195" w:rsidRPr="001D1C02">
          <w:footerReference w:type="default" r:id="rId20"/>
          <w:pgSz w:w="12240" w:h="15840"/>
          <w:pgMar w:top="1500" w:right="1300" w:bottom="960" w:left="1300" w:header="0" w:footer="761" w:gutter="0"/>
          <w:pgNumType w:start="101"/>
          <w:cols w:space="720"/>
        </w:sectPr>
      </w:pPr>
    </w:p>
    <w:p w14:paraId="1BE9336C" w14:textId="77777777" w:rsidR="00687195" w:rsidRPr="001D1C02" w:rsidRDefault="0004400B">
      <w:pPr>
        <w:spacing w:before="56"/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Redundant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links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each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region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server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side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 map.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side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used.</w:t>
      </w:r>
    </w:p>
    <w:p w14:paraId="1BE9336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E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(f)</w:t>
      </w:r>
    </w:p>
    <w:p w14:paraId="1BE9336F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Client-side 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instead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server-side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except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regions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cannot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defined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geometric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shap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e.”</w:t>
      </w:r>
    </w:p>
    <w:p w14:paraId="1BE93370" w14:textId="77777777" w:rsidR="00687195" w:rsidRPr="001D1C02" w:rsidRDefault="0004400B">
      <w:pPr>
        <w:pStyle w:val="BodyText"/>
      </w:pPr>
      <w:r w:rsidRPr="001D1C02">
        <w:rPr>
          <w:spacing w:val="-1"/>
        </w:rPr>
        <w:t>Client</w:t>
      </w:r>
      <w:r w:rsidRPr="001D1C02">
        <w:t xml:space="preserve"> </w:t>
      </w:r>
      <w:r w:rsidRPr="001D1C02">
        <w:rPr>
          <w:spacing w:val="-1"/>
        </w:rPr>
        <w:t>side</w:t>
      </w:r>
      <w:r w:rsidRPr="001D1C02">
        <w:t xml:space="preserve"> </w:t>
      </w:r>
      <w:r w:rsidRPr="001D1C02">
        <w:rPr>
          <w:spacing w:val="-1"/>
        </w:rPr>
        <w:t>image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maps</w:t>
      </w:r>
      <w:r w:rsidRPr="001D1C02">
        <w:rPr>
          <w:spacing w:val="1"/>
        </w:rPr>
        <w:t xml:space="preserve"> </w:t>
      </w:r>
      <w:r w:rsidRPr="001D1C02">
        <w:t xml:space="preserve">shall </w:t>
      </w:r>
      <w:r w:rsidRPr="001D1C02">
        <w:rPr>
          <w:spacing w:val="-1"/>
        </w:rPr>
        <w:t>not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14:paraId="1BE9337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2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(g)</w:t>
      </w:r>
    </w:p>
    <w:p w14:paraId="1BE93373" w14:textId="77777777" w:rsidR="00687195" w:rsidRPr="001D1C02" w:rsidRDefault="0004400B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74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both </w:t>
      </w:r>
      <w:r w:rsidRPr="001D1C02">
        <w:rPr>
          <w:spacing w:val="-1"/>
        </w:rPr>
        <w:t>page</w:t>
      </w:r>
      <w:r w:rsidRPr="001D1C02">
        <w:t xml:space="preserve"> </w:t>
      </w:r>
      <w:r w:rsidRPr="001D1C02">
        <w:rPr>
          <w:spacing w:val="-1"/>
        </w:rPr>
        <w:t>formatting</w:t>
      </w:r>
      <w:r w:rsidRPr="001D1C02">
        <w:t xml:space="preserve"> and data</w:t>
      </w:r>
      <w:r w:rsidRPr="001D1C02">
        <w:rPr>
          <w:spacing w:val="-1"/>
        </w:rPr>
        <w:t xml:space="preserve"> presentation.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9"/>
        </w:rPr>
        <w:t xml:space="preserve"> </w:t>
      </w:r>
      <w:r w:rsidRPr="001D1C02">
        <w:t xml:space="preserve">present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>row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column</w:t>
      </w:r>
      <w:r w:rsidRPr="001D1C02">
        <w:t xml:space="preserve"> headers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clearly</w:t>
      </w:r>
      <w:r w:rsidRPr="001D1C02">
        <w:t xml:space="preserve">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accessibility.</w:t>
      </w:r>
    </w:p>
    <w:p w14:paraId="1BE9337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6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(h)</w:t>
      </w:r>
    </w:p>
    <w:p w14:paraId="1BE93377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Markup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associate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and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have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two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7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logical levels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E93378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Text</w:t>
      </w:r>
      <w:r w:rsidRPr="001D1C02">
        <w:t xml:space="preserve"> is </w:t>
      </w:r>
      <w:r w:rsidRPr="001D1C02">
        <w:rPr>
          <w:spacing w:val="-1"/>
        </w:rPr>
        <w:t>provided</w:t>
      </w:r>
      <w:r w:rsidRPr="001D1C02">
        <w:t xml:space="preserve"> to </w:t>
      </w:r>
      <w:r w:rsidRPr="001D1C02">
        <w:rPr>
          <w:spacing w:val="-1"/>
        </w:rPr>
        <w:t>distinguish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data and</w:t>
      </w:r>
      <w:r w:rsidRPr="001D1C02">
        <w:rPr>
          <w:spacing w:val="-2"/>
        </w:rPr>
        <w:t xml:space="preserve"> </w:t>
      </w:r>
      <w:r w:rsidRPr="001D1C02">
        <w:t xml:space="preserve">header </w:t>
      </w:r>
      <w:r w:rsidRPr="001D1C02">
        <w:rPr>
          <w:spacing w:val="-1"/>
        </w:rPr>
        <w:t>cell contents,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associate </w:t>
      </w:r>
      <w:r w:rsidRPr="001D1C02">
        <w:t>content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headers.</w:t>
      </w:r>
    </w:p>
    <w:p w14:paraId="1BE9337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A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(i)</w:t>
      </w:r>
    </w:p>
    <w:p w14:paraId="1BE9337B" w14:textId="77777777" w:rsidR="00687195" w:rsidRPr="001D1C02" w:rsidRDefault="0004400B">
      <w:pPr>
        <w:ind w:left="140" w:right="1001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titled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facilitates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identification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10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technology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not be used.</w:t>
      </w:r>
    </w:p>
    <w:p w14:paraId="1BE9337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D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(j)</w:t>
      </w:r>
    </w:p>
    <w:p w14:paraId="1BE9337E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designed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avoid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causing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screen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flicker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frequency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greater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than 2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lower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55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7F" w14:textId="77777777" w:rsidR="00687195" w:rsidRPr="001D1C02" w:rsidRDefault="0004400B">
      <w:pPr>
        <w:pStyle w:val="BodyText"/>
        <w:spacing w:line="275" w:lineRule="exact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flicker</w:t>
      </w:r>
      <w:r w:rsidRPr="001D1C02">
        <w:t xml:space="preserve"> is </w:t>
      </w:r>
      <w:r w:rsidRPr="001D1C02">
        <w:rPr>
          <w:spacing w:val="-1"/>
        </w:rPr>
        <w:t>kept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minimum</w:t>
      </w:r>
      <w:r w:rsidRPr="001D1C02">
        <w:t xml:space="preserve"> and </w:t>
      </w:r>
      <w:r w:rsidRPr="001D1C02">
        <w:rPr>
          <w:spacing w:val="-1"/>
        </w:rPr>
        <w:t>falls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accepted</w:t>
      </w:r>
      <w:r w:rsidRPr="001D1C02">
        <w:t xml:space="preserve"> </w:t>
      </w:r>
      <w:r w:rsidRPr="001D1C02">
        <w:rPr>
          <w:spacing w:val="-1"/>
        </w:rPr>
        <w:t>range.</w:t>
      </w:r>
    </w:p>
    <w:p w14:paraId="1BE9338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1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(k)</w:t>
      </w:r>
    </w:p>
    <w:p w14:paraId="1BE93382" w14:textId="77777777" w:rsidR="00687195" w:rsidRPr="001D1C02" w:rsidRDefault="0004400B">
      <w:pPr>
        <w:ind w:left="140" w:righ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functionality,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make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 Web</w:t>
      </w:r>
      <w:r w:rsidRPr="001D1C02">
        <w:rPr>
          <w:rFonts w:ascii="Times New Roman" w:eastAsia="Times New Roman" w:hAnsi="Times New Roman" w:cs="Times New Roman"/>
          <w:i/>
          <w:spacing w:val="9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site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comply 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provisions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part,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compliance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cannot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accomplished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way.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updated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whenever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primary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changes.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E93383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exploring</w:t>
      </w:r>
      <w:r w:rsidRPr="001D1C02">
        <w:t xml:space="preserve"> the </w:t>
      </w:r>
      <w:r w:rsidRPr="001D1C02">
        <w:rPr>
          <w:spacing w:val="-1"/>
        </w:rPr>
        <w:t>options</w:t>
      </w:r>
      <w:r w:rsidRPr="001D1C02">
        <w:t xml:space="preserve"> to </w:t>
      </w:r>
      <w:r w:rsidRPr="001D1C02">
        <w:rPr>
          <w:spacing w:val="-1"/>
        </w:rPr>
        <w:t xml:space="preserve">ensure </w:t>
      </w:r>
      <w:r w:rsidRPr="001D1C02">
        <w:t xml:space="preserve">that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508</w:t>
      </w:r>
      <w:r w:rsidRPr="001D1C02">
        <w:t xml:space="preserve"> the </w:t>
      </w:r>
      <w:r w:rsidRPr="001D1C02">
        <w:rPr>
          <w:spacing w:val="-1"/>
        </w:rPr>
        <w:t>emerging</w:t>
      </w:r>
      <w:r w:rsidRPr="001D1C02">
        <w:rPr>
          <w:spacing w:val="81"/>
        </w:rPr>
        <w:t xml:space="preserve"> </w:t>
      </w:r>
      <w:r w:rsidRPr="001D1C02">
        <w:t xml:space="preserve">consensus </w:t>
      </w:r>
      <w:r w:rsidRPr="001D1C02">
        <w:rPr>
          <w:spacing w:val="-1"/>
        </w:rPr>
        <w:t>was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an </w:t>
      </w:r>
      <w:r w:rsidRPr="001D1C02">
        <w:rPr>
          <w:spacing w:val="-1"/>
        </w:rPr>
        <w:t>alternative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site,</w:t>
      </w:r>
      <w:r w:rsidRPr="001D1C02">
        <w:t xml:space="preserve"> as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rationale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this </w:t>
      </w:r>
      <w:r w:rsidRPr="001D1C02">
        <w:rPr>
          <w:spacing w:val="-1"/>
        </w:rPr>
        <w:t>step</w:t>
      </w:r>
      <w:r w:rsidRPr="001D1C02">
        <w:t xml:space="preserve"> is as </w:t>
      </w:r>
      <w:r w:rsidRPr="001D1C02">
        <w:rPr>
          <w:spacing w:val="-1"/>
        </w:rPr>
        <w:t>follows:</w:t>
      </w:r>
    </w:p>
    <w:p w14:paraId="1BE9338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5" w14:textId="77777777" w:rsidR="00687195" w:rsidRPr="001D1C02" w:rsidRDefault="0004400B">
      <w:pPr>
        <w:pStyle w:val="BodyText"/>
        <w:ind w:right="172"/>
      </w:pPr>
      <w:r w:rsidRPr="001D1C02">
        <w:t>A</w:t>
      </w:r>
      <w:r w:rsidRPr="001D1C02">
        <w:rPr>
          <w:spacing w:val="-1"/>
        </w:rPr>
        <w:t xml:space="preserve"> </w:t>
      </w:r>
      <w:r w:rsidRPr="001D1C02">
        <w:t>text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allows </w:t>
      </w:r>
      <w:r w:rsidRPr="001D1C02">
        <w:t>us to change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order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displayed.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using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assistive technologies 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make</w:t>
      </w:r>
      <w:r w:rsidRPr="001D1C02">
        <w:t xml:space="preserve"> the </w:t>
      </w:r>
      <w:r w:rsidRPr="001D1C02">
        <w:rPr>
          <w:spacing w:val="-1"/>
        </w:rPr>
        <w:t>content</w:t>
      </w:r>
      <w:r w:rsidRPr="001D1C02">
        <w:t xml:space="preserve"> and </w:t>
      </w:r>
      <w:r w:rsidRPr="001D1C02">
        <w:rPr>
          <w:spacing w:val="-1"/>
        </w:rPr>
        <w:t>navigation</w:t>
      </w:r>
      <w:r w:rsidRPr="001D1C02">
        <w:t xml:space="preserve"> </w:t>
      </w:r>
      <w:r w:rsidRPr="001D1C02">
        <w:rPr>
          <w:spacing w:val="-1"/>
        </w:rPr>
        <w:t>much</w:t>
      </w:r>
      <w:r w:rsidRPr="001D1C02">
        <w:t xml:space="preserve"> </w:t>
      </w:r>
      <w:r w:rsidRPr="001D1C02">
        <w:rPr>
          <w:spacing w:val="-1"/>
        </w:rPr>
        <w:t>clearer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easier </w:t>
      </w:r>
      <w:r w:rsidRPr="001D1C02">
        <w:t>to</w:t>
      </w:r>
      <w:r w:rsidRPr="001D1C02">
        <w:rPr>
          <w:spacing w:val="107"/>
        </w:rPr>
        <w:t xml:space="preserve"> </w:t>
      </w:r>
      <w:r w:rsidRPr="001D1C02">
        <w:t>understand.</w:t>
      </w:r>
    </w:p>
    <w:p w14:paraId="1BE9338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7" w14:textId="77777777" w:rsidR="00687195" w:rsidRPr="001D1C02" w:rsidRDefault="0004400B">
      <w:pPr>
        <w:pStyle w:val="BodyText"/>
        <w:ind w:right="266"/>
      </w:pPr>
      <w:r w:rsidRPr="001D1C02">
        <w:t xml:space="preserve">Many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site </w:t>
      </w:r>
      <w:r w:rsidRPr="001D1C02">
        <w:rPr>
          <w:spacing w:val="-1"/>
        </w:rPr>
        <w:t>may</w:t>
      </w:r>
      <w:r w:rsidRPr="001D1C02">
        <w:t xml:space="preserve"> not be </w:t>
      </w:r>
      <w:r w:rsidRPr="001D1C02">
        <w:rPr>
          <w:spacing w:val="-1"/>
        </w:rPr>
        <w:t>easily</w:t>
      </w:r>
      <w:r w:rsidRPr="001D1C02">
        <w:t xml:space="preserve"> </w:t>
      </w:r>
      <w:r w:rsidRPr="001D1C02">
        <w:rPr>
          <w:spacing w:val="-1"/>
        </w:rPr>
        <w:t>modified</w:t>
      </w:r>
      <w:r w:rsidRPr="001D1C02">
        <w:rPr>
          <w:spacing w:val="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create</w:t>
      </w:r>
      <w:r w:rsidRPr="001D1C02">
        <w:t xml:space="preserve"> a</w:t>
      </w:r>
      <w:r w:rsidRPr="001D1C02">
        <w:rPr>
          <w:spacing w:val="-1"/>
        </w:rPr>
        <w:t xml:space="preserve"> “one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fits </w:t>
      </w:r>
      <w:r w:rsidRPr="001D1C02">
        <w:t>all”</w:t>
      </w:r>
      <w:r w:rsidRPr="001D1C02">
        <w:rPr>
          <w:spacing w:val="71"/>
        </w:rPr>
        <w:t xml:space="preserve"> </w:t>
      </w:r>
      <w:r w:rsidRPr="001D1C02">
        <w:t xml:space="preserve">solution. </w:t>
      </w:r>
      <w:r w:rsidRPr="001D1C02">
        <w:rPr>
          <w:spacing w:val="-1"/>
        </w:rPr>
        <w:t>The</w:t>
      </w:r>
      <w:r w:rsidRPr="001D1C02">
        <w:t xml:space="preserve"> help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index </w:t>
      </w:r>
      <w:r w:rsidRPr="001D1C02">
        <w:rPr>
          <w:spacing w:val="-1"/>
        </w:rPr>
        <w:t>most</w:t>
      </w:r>
      <w:r w:rsidRPr="001D1C02">
        <w:t xml:space="preserve"> </w:t>
      </w:r>
      <w:r w:rsidRPr="001D1C02">
        <w:rPr>
          <w:spacing w:val="-1"/>
        </w:rPr>
        <w:t>notably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significant barriers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Creating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 xml:space="preserve">gives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visitors </w:t>
      </w:r>
      <w:r w:rsidRPr="001D1C02">
        <w:t xml:space="preserve">the </w:t>
      </w:r>
      <w:r w:rsidRPr="001D1C02">
        <w:rPr>
          <w:spacing w:val="-1"/>
        </w:rPr>
        <w:t>option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using a </w:t>
      </w:r>
      <w:r w:rsidRPr="001D1C02">
        <w:rPr>
          <w:spacing w:val="-1"/>
        </w:rPr>
        <w:t>simplified</w:t>
      </w:r>
      <w:r w:rsidRPr="001D1C02">
        <w:t xml:space="preserve"> 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is </w:t>
      </w:r>
      <w:r w:rsidRPr="001D1C02">
        <w:rPr>
          <w:spacing w:val="-1"/>
        </w:rPr>
        <w:t>advantageous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who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a slow</w:t>
      </w:r>
      <w:r w:rsidRPr="001D1C02">
        <w:rPr>
          <w:spacing w:val="-1"/>
        </w:rPr>
        <w:t xml:space="preserve"> Internet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using </w:t>
      </w:r>
      <w:r w:rsidRPr="001D1C02">
        <w:rPr>
          <w:spacing w:val="-1"/>
        </w:rPr>
        <w:t xml:space="preserve">other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77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Web,</w:t>
      </w:r>
      <w:r w:rsidRPr="001D1C02">
        <w:t xml:space="preserve"> such as </w:t>
      </w:r>
      <w:r w:rsidRPr="001D1C02">
        <w:rPr>
          <w:spacing w:val="-1"/>
        </w:rPr>
        <w:t>palmtop</w:t>
      </w:r>
      <w:r w:rsidRPr="001D1C02">
        <w:t xml:space="preserve"> </w:t>
      </w:r>
      <w:r w:rsidRPr="001D1C02">
        <w:rPr>
          <w:spacing w:val="-1"/>
        </w:rPr>
        <w:t>computers.</w:t>
      </w:r>
    </w:p>
    <w:p w14:paraId="1BE93388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89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BE9338A" w14:textId="77777777"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</w:t>
      </w:r>
      <w:r w:rsidRPr="001D1C02">
        <w:t>can be</w:t>
      </w:r>
      <w:r w:rsidRPr="001D1C02">
        <w:rPr>
          <w:spacing w:val="-1"/>
        </w:rPr>
        <w:t xml:space="preserve"> </w:t>
      </w:r>
      <w:r w:rsidRPr="001D1C02">
        <w:t xml:space="preserve">added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existing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resorting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creating</w:t>
      </w:r>
      <w:r w:rsidRPr="001D1C02">
        <w:t xml:space="preserve"> a </w:t>
      </w:r>
      <w:r w:rsidRPr="001D1C02">
        <w:rPr>
          <w:spacing w:val="-1"/>
        </w:rPr>
        <w:t>completely</w:t>
      </w:r>
      <w:r w:rsidRPr="001D1C02"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independent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Designing</w:t>
      </w:r>
      <w:r w:rsidRPr="001D1C02">
        <w:t xml:space="preserve"> key </w:t>
      </w:r>
      <w:r w:rsidRPr="001D1C02">
        <w:rPr>
          <w:spacing w:val="-1"/>
        </w:rPr>
        <w:t>framework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appropriately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complete</w:t>
      </w:r>
      <w:r w:rsidRPr="001D1C02">
        <w:t xml:space="preserve"> conversion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the output</w:t>
      </w:r>
      <w:r w:rsidRPr="001D1C02">
        <w:rPr>
          <w:spacing w:val="-1"/>
        </w:rPr>
        <w:t xml:space="preserve"> </w:t>
      </w:r>
      <w:r w:rsidRPr="001D1C02">
        <w:t>as it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rendered.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has </w:t>
      </w:r>
      <w:r w:rsidRPr="001D1C02">
        <w:rPr>
          <w:spacing w:val="-1"/>
        </w:rPr>
        <w:t>many</w:t>
      </w:r>
      <w:r w:rsidRPr="001D1C02">
        <w:t xml:space="preserve"> advantages.</w:t>
      </w:r>
    </w:p>
    <w:p w14:paraId="1BE9338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C" w14:textId="77777777" w:rsidR="00687195" w:rsidRPr="001D1C02" w:rsidRDefault="0004400B">
      <w:pPr>
        <w:pStyle w:val="BodyText"/>
        <w:ind w:right="30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sites</w:t>
      </w:r>
      <w:r w:rsidRPr="001D1C02">
        <w:t xml:space="preserve"> is not </w:t>
      </w:r>
      <w:r w:rsidRPr="001D1C02">
        <w:rPr>
          <w:spacing w:val="-1"/>
        </w:rPr>
        <w:t>necessary.</w:t>
      </w:r>
      <w:r w:rsidRPr="001D1C02">
        <w:t xml:space="preserve"> </w:t>
      </w:r>
      <w:r w:rsidRPr="001D1C02">
        <w:rPr>
          <w:spacing w:val="-1"/>
        </w:rPr>
        <w:t xml:space="preserve">Most </w:t>
      </w:r>
      <w:r w:rsidRPr="001D1C02">
        <w:t>site</w:t>
      </w:r>
      <w:r w:rsidRPr="001D1C02">
        <w:rPr>
          <w:spacing w:val="-1"/>
        </w:rPr>
        <w:t xml:space="preserve"> elements</w:t>
      </w:r>
      <w:r w:rsidRPr="001D1C02">
        <w:t xml:space="preserve"> can be </w:t>
      </w:r>
      <w:r w:rsidRPr="001D1C02">
        <w:rPr>
          <w:spacing w:val="-1"/>
        </w:rPr>
        <w:t>reused.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graphical views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always </w:t>
      </w:r>
      <w:r w:rsidRPr="001D1C02">
        <w:t xml:space="preserve">have the </w:t>
      </w:r>
      <w:r w:rsidRPr="001D1C02">
        <w:rPr>
          <w:spacing w:val="-1"/>
        </w:rPr>
        <w:t>same</w:t>
      </w:r>
      <w:r w:rsidRPr="001D1C02">
        <w:t xml:space="preserve"> content.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eliminates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chance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>view would</w:t>
      </w:r>
      <w:r w:rsidRPr="001D1C02">
        <w:t xml:space="preserve"> not be updated </w:t>
      </w:r>
      <w:r w:rsidRPr="001D1C02">
        <w:rPr>
          <w:spacing w:val="-1"/>
        </w:rPr>
        <w:t>as frequently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one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take</w:t>
      </w:r>
      <w:r w:rsidRPr="001D1C02">
        <w:t xml:space="preserve"> place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</w:t>
      </w:r>
      <w:r w:rsidRPr="001D1C02">
        <w:t xml:space="preserve"> other.</w:t>
      </w:r>
    </w:p>
    <w:p w14:paraId="1BE9338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E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(l)</w:t>
      </w:r>
    </w:p>
    <w:p w14:paraId="1BE9338F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utilize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languages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display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create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interface elements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provided by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can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by</w:t>
      </w:r>
      <w:r w:rsidRPr="001D1C02">
        <w:rPr>
          <w:rFonts w:ascii="Times New Roman" w:eastAsia="Times New Roman" w:hAnsi="Times New Roman" w:cs="Times New Roman"/>
          <w:i/>
          <w:spacing w:val="8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0" w14:textId="77777777" w:rsidR="00687195" w:rsidRPr="001D1C02" w:rsidRDefault="0004400B">
      <w:pPr>
        <w:pStyle w:val="BodyText"/>
        <w:ind w:right="201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uses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extensively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form</w:t>
      </w:r>
      <w:r w:rsidRPr="001D1C02">
        <w:rPr>
          <w:spacing w:val="-2"/>
        </w:rPr>
        <w:t xml:space="preserve"> </w:t>
      </w:r>
      <w:r w:rsidRPr="001D1C02">
        <w:t xml:space="preserve">validation and </w:t>
      </w:r>
      <w:r w:rsidRPr="001D1C02">
        <w:rPr>
          <w:spacing w:val="-1"/>
        </w:rPr>
        <w:t>navigation.</w:t>
      </w:r>
      <w:r w:rsidRPr="001D1C02">
        <w:t xml:space="preserve"> </w:t>
      </w:r>
      <w:r w:rsidRPr="001D1C02">
        <w:rPr>
          <w:spacing w:val="-1"/>
        </w:rPr>
        <w:t>Most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scripting</w:t>
      </w:r>
      <w:r w:rsidRPr="001D1C02">
        <w:t xml:space="preserve"> does</w:t>
      </w:r>
      <w:r w:rsidRPr="001D1C02">
        <w:rPr>
          <w:spacing w:val="83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write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>to the</w:t>
      </w:r>
      <w:r w:rsidRPr="001D1C02">
        <w:rPr>
          <w:spacing w:val="-1"/>
        </w:rPr>
        <w:t xml:space="preserve"> browser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affect</w:t>
      </w:r>
      <w:r w:rsidRPr="001D1C02">
        <w:t xml:space="preserve"> </w:t>
      </w:r>
      <w:r w:rsidRPr="001D1C02">
        <w:rPr>
          <w:spacing w:val="-1"/>
        </w:rPr>
        <w:t>content.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several</w:t>
      </w:r>
      <w:r w:rsidRPr="001D1C02">
        <w:rPr>
          <w:spacing w:val="-1"/>
        </w:rPr>
        <w:t xml:space="preserve"> </w:t>
      </w:r>
      <w:r w:rsidRPr="001D1C02">
        <w:t>issues</w:t>
      </w:r>
      <w:r w:rsidRPr="001D1C02">
        <w:rPr>
          <w:spacing w:val="-1"/>
        </w:rPr>
        <w:t xml:space="preserve"> remain: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runs</w:t>
      </w:r>
      <w:r w:rsidRPr="001D1C02">
        <w:t xml:space="preserve"> in the</w:t>
      </w:r>
      <w:r w:rsidRPr="001D1C02">
        <w:rPr>
          <w:spacing w:val="-1"/>
        </w:rPr>
        <w:t xml:space="preserve"> left </w:t>
      </w:r>
      <w:r w:rsidRPr="001D1C02">
        <w:t>panel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page uses a</w:t>
      </w:r>
      <w:r w:rsidRPr="001D1C02">
        <w:rPr>
          <w:spacing w:val="-1"/>
        </w:rPr>
        <w:t xml:space="preserve"> script</w:t>
      </w:r>
      <w:r w:rsidRPr="001D1C02">
        <w:t xml:space="preserve"> to </w:t>
      </w:r>
      <w:r w:rsidRPr="001D1C02">
        <w:rPr>
          <w:spacing w:val="-1"/>
        </w:rPr>
        <w:t>update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53"/>
        </w:rPr>
        <w:t xml:space="preserve"> </w:t>
      </w:r>
      <w:r w:rsidRPr="001D1C02">
        <w:t xml:space="preserve">area </w:t>
      </w:r>
      <w:r w:rsidRPr="001D1C02">
        <w:rPr>
          <w:spacing w:val="-1"/>
        </w:rPr>
        <w:t>depending</w:t>
      </w:r>
      <w:r w:rsidRPr="001D1C02">
        <w:t xml:space="preserve"> on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user’s</w:t>
      </w:r>
      <w:r w:rsidRPr="001D1C02">
        <w:t xml:space="preserve"> </w:t>
      </w:r>
      <w:r w:rsidRPr="001D1C02">
        <w:rPr>
          <w:spacing w:val="-1"/>
        </w:rPr>
        <w:t>cursor</w:t>
      </w:r>
      <w:r w:rsidRPr="001D1C02">
        <w:t xml:space="preserve"> is</w:t>
      </w:r>
      <w:r w:rsidRPr="001D1C02">
        <w:rPr>
          <w:spacing w:val="-1"/>
        </w:rPr>
        <w:t xml:space="preserve"> currently</w:t>
      </w:r>
      <w:r w:rsidRPr="001D1C02">
        <w:t xml:space="preserve"> 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updated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a user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assistive technology.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problem,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displays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for</w:t>
      </w:r>
      <w:r w:rsidRPr="001D1C02">
        <w:t xml:space="preserve"> the user</w:t>
      </w:r>
      <w:r w:rsidRPr="001D1C02">
        <w:rPr>
          <w:spacing w:val="-1"/>
        </w:rPr>
        <w:t xml:space="preserve"> in</w:t>
      </w:r>
      <w:r w:rsidRPr="001D1C02">
        <w:t xml:space="preserve"> a dialog </w:t>
      </w:r>
      <w:r w:rsidRPr="001D1C02">
        <w:rPr>
          <w:spacing w:val="-1"/>
        </w:rPr>
        <w:t>box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presses</w:t>
      </w:r>
      <w:r w:rsidRPr="001D1C02">
        <w:t xml:space="preserve"> a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shortcut.</w:t>
      </w:r>
    </w:p>
    <w:p w14:paraId="1BE9339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issue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t xml:space="preserve"> and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concerns</w:t>
      </w:r>
      <w:r w:rsidRPr="001D1C02">
        <w:t xml:space="preserve"> the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work.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takes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action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clicking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a button, </w:t>
      </w:r>
      <w:r w:rsidRPr="001D1C02">
        <w:rPr>
          <w:spacing w:val="-1"/>
        </w:rPr>
        <w:t>which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turn </w:t>
      </w:r>
      <w:r w:rsidRPr="001D1C02">
        <w:rPr>
          <w:spacing w:val="-1"/>
        </w:rPr>
        <w:t>triggers</w:t>
      </w:r>
      <w:r w:rsidRPr="001D1C02">
        <w:t xml:space="preserve"> a</w:t>
      </w:r>
      <w:r w:rsidRPr="001D1C02">
        <w:rPr>
          <w:spacing w:val="-1"/>
        </w:rPr>
        <w:t xml:space="preserve"> script</w:t>
      </w:r>
      <w:r w:rsidRPr="001D1C02">
        <w:t xml:space="preserve"> to run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action.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the </w:t>
      </w:r>
      <w:r w:rsidRPr="001D1C02">
        <w:rPr>
          <w:spacing w:val="-1"/>
        </w:rPr>
        <w:t>mouse</w:t>
      </w:r>
      <w:r w:rsidRPr="001D1C02">
        <w:t xml:space="preserve"> to </w:t>
      </w:r>
      <w:r w:rsidRPr="001D1C02">
        <w:rPr>
          <w:spacing w:val="-1"/>
        </w:rPr>
        <w:t>click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button,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take</w:t>
      </w:r>
      <w:r w:rsidRPr="001D1C02">
        <w:rPr>
          <w:spacing w:val="93"/>
        </w:rPr>
        <w:t xml:space="preserve"> </w:t>
      </w:r>
      <w:r w:rsidRPr="001D1C02">
        <w:t xml:space="preserve">place.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problem,</w:t>
      </w:r>
      <w:r w:rsidRPr="001D1C02">
        <w:t xml:space="preserve"> buttons are </w:t>
      </w:r>
      <w:r w:rsidRPr="001D1C02">
        <w:rPr>
          <w:spacing w:val="-1"/>
        </w:rPr>
        <w:t>programmed</w:t>
      </w:r>
      <w:r w:rsidRPr="001D1C02">
        <w:t xml:space="preserve"> to </w:t>
      </w:r>
      <w:r w:rsidRPr="001D1C02">
        <w:rPr>
          <w:spacing w:val="-1"/>
        </w:rPr>
        <w:t>trigger</w:t>
      </w:r>
      <w:r w:rsidRPr="001D1C02">
        <w:t xml:space="preserve"> </w:t>
      </w:r>
      <w:r w:rsidRPr="001D1C02">
        <w:rPr>
          <w:spacing w:val="-1"/>
        </w:rPr>
        <w:t xml:space="preserve">actions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user </w:t>
      </w:r>
      <w:r w:rsidRPr="001D1C02">
        <w:rPr>
          <w:spacing w:val="-1"/>
        </w:rPr>
        <w:t>hits</w:t>
      </w:r>
      <w:r w:rsidRPr="001D1C02">
        <w:t xml:space="preserve"> a key</w:t>
      </w:r>
      <w:r w:rsidRPr="001D1C02">
        <w:rPr>
          <w:spacing w:val="63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focus</w:t>
      </w:r>
      <w:r w:rsidRPr="001D1C02">
        <w:t xml:space="preserve"> is on a</w:t>
      </w:r>
      <w:r w:rsidRPr="001D1C02">
        <w:rPr>
          <w:spacing w:val="-1"/>
        </w:rPr>
        <w:t xml:space="preserve"> </w:t>
      </w:r>
      <w:r w:rsidRPr="001D1C02">
        <w:t>button.</w:t>
      </w:r>
    </w:p>
    <w:p w14:paraId="1BE93392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393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(m)</w:t>
      </w:r>
    </w:p>
    <w:p w14:paraId="1BE93394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Web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applet,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 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</w:t>
      </w:r>
      <w:r w:rsidRPr="001D1C02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interpret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must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provide a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applet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that</w:t>
      </w:r>
      <w:r w:rsidRPr="001D1C02">
        <w:rPr>
          <w:rFonts w:ascii="Times New Roman" w:eastAsia="Times New Roman" w:hAnsi="Times New Roman" w:cs="Times New Roman"/>
          <w:i/>
          <w:spacing w:val="3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complies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§1194.21(a)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through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(l).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5" w14:textId="77777777"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 xml:space="preserve">require </w:t>
      </w:r>
      <w:r w:rsidRPr="001D1C02">
        <w:t xml:space="preserve">any </w:t>
      </w:r>
      <w:r w:rsidRPr="001D1C02">
        <w:rPr>
          <w:spacing w:val="-1"/>
        </w:rPr>
        <w:t xml:space="preserve">applet </w:t>
      </w:r>
      <w:r w:rsidRPr="001D1C02">
        <w:t xml:space="preserve">or </w:t>
      </w:r>
      <w:r w:rsidRPr="001D1C02">
        <w:rPr>
          <w:spacing w:val="-1"/>
        </w:rPr>
        <w:t>plug-in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display </w:t>
      </w:r>
      <w:r w:rsidRPr="001D1C02">
        <w:rPr>
          <w:spacing w:val="-1"/>
        </w:rPr>
        <w:t xml:space="preserve">site </w:t>
      </w:r>
      <w:r w:rsidRPr="001D1C02">
        <w:t>content.</w:t>
      </w:r>
    </w:p>
    <w:p w14:paraId="1BE9339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97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(n)</w:t>
      </w:r>
    </w:p>
    <w:p w14:paraId="1BE93398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electronic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forms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on-line,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allow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people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using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access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field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elements,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functionality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Pr="001D1C02">
        <w:rPr>
          <w:rFonts w:ascii="Times New Roman" w:eastAsia="Times New Roman" w:hAnsi="Times New Roman" w:cs="Times New Roman"/>
          <w:i/>
          <w:spacing w:val="10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submission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form,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including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direction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9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form fields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to the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forms</w:t>
      </w:r>
      <w:r w:rsidRPr="001D1C02">
        <w:t xml:space="preserve"> are </w:t>
      </w:r>
      <w:r w:rsidRPr="001D1C02">
        <w:rPr>
          <w:spacing w:val="-1"/>
        </w:rPr>
        <w:t>designed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t xml:space="preserve">such a </w:t>
      </w:r>
      <w:r w:rsidRPr="001D1C02">
        <w:rPr>
          <w:spacing w:val="-1"/>
        </w:rPr>
        <w:t>way</w:t>
      </w:r>
      <w:r w:rsidRPr="001D1C02">
        <w:t xml:space="preserve"> as to </w:t>
      </w:r>
      <w:r w:rsidRPr="001D1C02">
        <w:rPr>
          <w:spacing w:val="-1"/>
        </w:rPr>
        <w:t>maximize</w:t>
      </w:r>
      <w:r w:rsidRPr="001D1C02">
        <w:t xml:space="preserve"> </w:t>
      </w:r>
      <w:r w:rsidRPr="001D1C02">
        <w:rPr>
          <w:spacing w:val="-1"/>
        </w:rPr>
        <w:t>usability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terms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direct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(equivalent </w:t>
      </w:r>
      <w:r w:rsidRPr="001D1C02">
        <w:t xml:space="preserve">to </w:t>
      </w:r>
      <w:r w:rsidRPr="001D1C02">
        <w:rPr>
          <w:spacing w:val="-1"/>
        </w:rPr>
        <w:t>that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graphical</w:t>
      </w:r>
      <w:r w:rsidRPr="001D1C02">
        <w:t xml:space="preserve"> </w:t>
      </w:r>
      <w:r w:rsidRPr="001D1C02">
        <w:rPr>
          <w:spacing w:val="-1"/>
        </w:rPr>
        <w:t>view),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directions,</w:t>
      </w:r>
      <w:r w:rsidRPr="001D1C02">
        <w:t xml:space="preserve"> </w:t>
      </w:r>
      <w:r w:rsidRPr="001D1C02">
        <w:rPr>
          <w:spacing w:val="-1"/>
        </w:rPr>
        <w:t>context-sensitive</w:t>
      </w:r>
      <w:r w:rsidRPr="001D1C02">
        <w:rPr>
          <w:spacing w:val="125"/>
        </w:rPr>
        <w:t xml:space="preserve"> </w:t>
      </w:r>
      <w:r w:rsidRPr="001D1C02">
        <w:t xml:space="preserve">help, </w:t>
      </w:r>
      <w:r w:rsidRPr="001D1C02">
        <w:rPr>
          <w:spacing w:val="-1"/>
        </w:rPr>
        <w:t>etc.</w:t>
      </w:r>
    </w:p>
    <w:p w14:paraId="1BE9339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9B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(o)</w:t>
      </w:r>
    </w:p>
    <w:p w14:paraId="1BE9339C" w14:textId="77777777" w:rsidR="00687195" w:rsidRPr="001D1C02" w:rsidRDefault="0004400B">
      <w:pPr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method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permits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users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skip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repetitive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links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14:paraId="1BE9339D" w14:textId="77777777" w:rsidR="00687195" w:rsidRPr="001D1C02" w:rsidRDefault="0004400B">
      <w:pPr>
        <w:pStyle w:val="BodyText"/>
        <w:ind w:left="139" w:right="23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appear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left margin</w:t>
      </w:r>
      <w:r w:rsidRPr="001D1C02">
        <w:t xml:space="preserve"> as well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 xml:space="preserve">across </w:t>
      </w:r>
      <w:r w:rsidRPr="001D1C02">
        <w:t>the page</w:t>
      </w:r>
      <w:r w:rsidRPr="001D1C02">
        <w:rPr>
          <w:spacing w:val="-1"/>
        </w:rPr>
        <w:t xml:space="preserve"> </w:t>
      </w:r>
      <w:r w:rsidRPr="001D1C02">
        <w:t>top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bottom.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t>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issue, </w:t>
      </w:r>
      <w:r w:rsidRPr="001D1C02">
        <w:rPr>
          <w:spacing w:val="-1"/>
        </w:rPr>
        <w:t>links were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the top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taking</w:t>
      </w:r>
      <w:r w:rsidRPr="001D1C02">
        <w:t xml:space="preserve"> the user</w:t>
      </w:r>
      <w:r w:rsidRPr="001D1C02">
        <w:rPr>
          <w:spacing w:val="-1"/>
        </w:rPr>
        <w:t xml:space="preserve"> to</w:t>
      </w:r>
      <w:r w:rsidRPr="001D1C02">
        <w:t xml:space="preserve"> the </w:t>
      </w:r>
      <w:r w:rsidRPr="001D1C02">
        <w:rPr>
          <w:spacing w:val="-1"/>
        </w:rPr>
        <w:t>main</w:t>
      </w:r>
    </w:p>
    <w:p w14:paraId="1BE9339E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9F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lastRenderedPageBreak/>
        <w:t>areas</w:t>
      </w:r>
      <w:proofErr w:type="gramEnd"/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page. </w:t>
      </w:r>
      <w:r w:rsidRPr="001D1C02">
        <w:rPr>
          <w:spacing w:val="-1"/>
        </w:rPr>
        <w:t>One</w:t>
      </w:r>
      <w:r w:rsidRPr="001D1C02">
        <w:t xml:space="preserve"> link </w:t>
      </w:r>
      <w:r w:rsidRPr="001D1C02">
        <w:rPr>
          <w:spacing w:val="-1"/>
        </w:rPr>
        <w:t>goes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main</w:t>
      </w:r>
      <w:r w:rsidRPr="001D1C02">
        <w:t xml:space="preserve"> content. </w:t>
      </w: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elements.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links,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reorganizes</w:t>
      </w:r>
      <w:r w:rsidRPr="001D1C02">
        <w:t xml:space="preserve"> the</w:t>
      </w:r>
      <w:r w:rsidRPr="001D1C02">
        <w:rPr>
          <w:spacing w:val="97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page. </w:t>
      </w:r>
      <w:r w:rsidRPr="001D1C02">
        <w:rPr>
          <w:spacing w:val="-1"/>
        </w:rPr>
        <w:t xml:space="preserve">Repetitive </w:t>
      </w:r>
      <w:r w:rsidRPr="001D1C02">
        <w:t>links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content fall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bottom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screen, </w:t>
      </w:r>
      <w:r w:rsidRPr="001D1C02">
        <w:rPr>
          <w:spacing w:val="-1"/>
        </w:rPr>
        <w:t xml:space="preserve">while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51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remains</w:t>
      </w:r>
      <w:r w:rsidRPr="001D1C02">
        <w:t xml:space="preserve"> near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top.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keyboard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>jumping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sections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easier.</w:t>
      </w:r>
    </w:p>
    <w:p w14:paraId="1BE933A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1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(p)</w:t>
      </w:r>
    </w:p>
    <w:p w14:paraId="1BE933A2" w14:textId="77777777" w:rsidR="00687195" w:rsidRPr="001D1C02" w:rsidRDefault="0004400B">
      <w:pPr>
        <w:ind w:left="139" w:right="285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response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user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alerted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given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sufficient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</w:t>
      </w:r>
      <w:r w:rsidRPr="001D1C02"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indicate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14:paraId="1BE933A3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have a</w:t>
      </w:r>
      <w:r w:rsidRPr="001D1C02">
        <w:rPr>
          <w:spacing w:val="-1"/>
        </w:rPr>
        <w:t xml:space="preserve"> timed</w:t>
      </w:r>
      <w:r w:rsidRPr="001D1C02">
        <w:t xml:space="preserve"> response per </w:t>
      </w:r>
      <w:r w:rsidRPr="001D1C02">
        <w:rPr>
          <w:spacing w:val="-1"/>
        </w:rPr>
        <w:t>prompt.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requirements,</w:t>
      </w:r>
      <w:r w:rsidRPr="001D1C02">
        <w:t xml:space="preserve"> 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so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does </w:t>
      </w:r>
      <w:r w:rsidRPr="001D1C02">
        <w:rPr>
          <w:spacing w:val="-1"/>
        </w:rPr>
        <w:t>not</w:t>
      </w:r>
      <w:r w:rsidRPr="001D1C02">
        <w:t xml:space="preserve"> take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in the</w:t>
      </w:r>
      <w:r w:rsidRPr="001D1C02">
        <w:rPr>
          <w:spacing w:val="69"/>
        </w:rPr>
        <w:t xml:space="preserve">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a given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-1"/>
        </w:rPr>
        <w:t xml:space="preserve"> time</w:t>
      </w:r>
      <w:r w:rsidRPr="001D1C02">
        <w:t xml:space="preserve"> the session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-1"/>
        </w:rPr>
        <w:t xml:space="preserve"> terminated.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gives</w:t>
      </w:r>
      <w:r w:rsidRPr="001D1C02">
        <w:t xml:space="preserve"> </w:t>
      </w:r>
      <w:r w:rsidRPr="001D1C02">
        <w:rPr>
          <w:spacing w:val="-1"/>
        </w:rPr>
        <w:t xml:space="preserve">warnings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61"/>
        </w:rPr>
        <w:t xml:space="preserve"> </w:t>
      </w:r>
      <w:r w:rsidRPr="001D1C02">
        <w:t xml:space="preserve">going to </w:t>
      </w:r>
      <w:r w:rsidRPr="001D1C02">
        <w:rPr>
          <w:spacing w:val="-1"/>
        </w:rPr>
        <w:t>take</w:t>
      </w:r>
      <w:r w:rsidRPr="001D1C02">
        <w:t xml:space="preserve"> place, </w:t>
      </w:r>
      <w:r w:rsidRPr="001D1C02">
        <w:rPr>
          <w:spacing w:val="-1"/>
        </w:rPr>
        <w:t>which</w:t>
      </w:r>
      <w:r w:rsidRPr="001D1C02">
        <w:t xml:space="preserve"> gives a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ample</w:t>
      </w:r>
      <w:r w:rsidRPr="001D1C02">
        <w:t xml:space="preserve"> </w:t>
      </w:r>
      <w:r w:rsidRPr="001D1C02">
        <w:rPr>
          <w:spacing w:val="-1"/>
        </w:rPr>
        <w:t>opportunity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take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to keep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session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timing</w:t>
      </w:r>
      <w:r w:rsidRPr="001D1C02">
        <w:t xml:space="preserve"> out.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cannot</w:t>
      </w:r>
      <w:r w:rsidRPr="001D1C02">
        <w:rPr>
          <w:spacing w:val="-1"/>
        </w:rPr>
        <w:t xml:space="preserve"> change</w:t>
      </w:r>
      <w:r w:rsidRPr="001D1C02">
        <w:t xml:space="preserve"> the</w:t>
      </w:r>
      <w:r w:rsidRPr="001D1C02">
        <w:rPr>
          <w:spacing w:val="-1"/>
        </w:rPr>
        <w:t xml:space="preserve"> time</w:t>
      </w:r>
      <w:r w:rsidRPr="001D1C02">
        <w:t xml:space="preserve"> set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 timeout,</w:t>
      </w:r>
      <w:r w:rsidRPr="001D1C02">
        <w:t xml:space="preserve"> as </w:t>
      </w:r>
      <w:r w:rsidRPr="001D1C02">
        <w:rPr>
          <w:spacing w:val="-1"/>
        </w:rPr>
        <w:t>this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 xml:space="preserve">VHA </w:t>
      </w:r>
      <w:r w:rsidRPr="001D1C02">
        <w:t xml:space="preserve">security </w:t>
      </w:r>
      <w:r w:rsidRPr="001D1C02">
        <w:rPr>
          <w:spacing w:val="-1"/>
        </w:rPr>
        <w:t>policy.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by acting 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warnings,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can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 xml:space="preserve">extend/reset </w:t>
      </w:r>
      <w:r w:rsidRPr="001D1C02">
        <w:t xml:space="preserve">the </w:t>
      </w:r>
      <w:r w:rsidRPr="001D1C02">
        <w:rPr>
          <w:spacing w:val="-1"/>
        </w:rPr>
        <w:t>20-minute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period.</w:t>
      </w:r>
    </w:p>
    <w:p w14:paraId="1BE933A4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3A5" w14:textId="77777777" w:rsidR="00687195" w:rsidRPr="001D1C02" w:rsidRDefault="0004400B">
      <w:pPr>
        <w:pStyle w:val="Heading4"/>
        <w:spacing w:line="275" w:lineRule="exact"/>
        <w:ind w:left="140"/>
        <w:rPr>
          <w:b w:val="0"/>
          <w:bCs w:val="0"/>
        </w:rPr>
      </w:pP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</w:p>
    <w:p w14:paraId="1BE933A6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products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assist</w:t>
      </w:r>
      <w:r w:rsidRPr="001D1C02">
        <w:t xml:space="preserve"> </w:t>
      </w:r>
      <w:r w:rsidRPr="001D1C02">
        <w:rPr>
          <w:spacing w:val="-1"/>
        </w:rPr>
        <w:t>persons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disabilities,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speech</w:t>
      </w:r>
      <w:r w:rsidRPr="001D1C02">
        <w:rPr>
          <w:spacing w:val="-2"/>
        </w:rPr>
        <w:t xml:space="preserve"> </w:t>
      </w:r>
      <w:r w:rsidRPr="001D1C02">
        <w:t>or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refreshable Braille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readers,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can </w:t>
      </w:r>
      <w:r w:rsidRPr="001D1C02">
        <w:rPr>
          <w:spacing w:val="-1"/>
        </w:rPr>
        <w:t xml:space="preserve">enlarge </w:t>
      </w:r>
      <w:r w:rsidRPr="001D1C02">
        <w:t>portions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or</w:t>
      </w:r>
      <w:r w:rsidRPr="001D1C02">
        <w:rPr>
          <w:spacing w:val="-1"/>
        </w:rPr>
        <w:t xml:space="preserve"> hardware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alternatives </w:t>
      </w:r>
      <w:r w:rsidRPr="001D1C02">
        <w:t xml:space="preserve">to </w:t>
      </w:r>
      <w:r w:rsidRPr="001D1C02">
        <w:rPr>
          <w:spacing w:val="-1"/>
        </w:rPr>
        <w:t>keyboards</w:t>
      </w:r>
      <w:r w:rsidRPr="001D1C02">
        <w:t xml:space="preserve"> and </w:t>
      </w:r>
      <w:r w:rsidRPr="001D1C02">
        <w:rPr>
          <w:spacing w:val="-1"/>
        </w:rPr>
        <w:t>mice.</w:t>
      </w:r>
      <w:r w:rsidRPr="001D1C02">
        <w:t xml:space="preserve"> It is beyond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scope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document</w:t>
      </w:r>
      <w:r w:rsidRPr="001D1C02">
        <w:t xml:space="preserve"> to </w:t>
      </w:r>
      <w:r w:rsidRPr="001D1C02">
        <w:rPr>
          <w:spacing w:val="-1"/>
        </w:rPr>
        <w:t>reference</w:t>
      </w:r>
      <w:r w:rsidRPr="001D1C02">
        <w:t xml:space="preserve"> all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 xml:space="preserve">technologies </w:t>
      </w:r>
      <w:r w:rsidRPr="001D1C02">
        <w:t>that</w:t>
      </w:r>
      <w:r w:rsidRPr="001D1C02">
        <w:rPr>
          <w:spacing w:val="-1"/>
        </w:rPr>
        <w:t xml:space="preserve"> are</w:t>
      </w:r>
      <w:r w:rsidRPr="001D1C02">
        <w:t xml:space="preserve"> </w:t>
      </w:r>
      <w:r w:rsidRPr="001D1C02">
        <w:rPr>
          <w:spacing w:val="-1"/>
        </w:rPr>
        <w:t xml:space="preserve">available </w:t>
      </w:r>
      <w:r w:rsidRPr="001D1C02">
        <w:t>and how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each.</w:t>
      </w:r>
      <w:r w:rsidRPr="001D1C02">
        <w:t xml:space="preserve"> </w:t>
      </w:r>
      <w:r w:rsidRPr="001D1C02">
        <w:rPr>
          <w:spacing w:val="-1"/>
        </w:rPr>
        <w:t>Below</w:t>
      </w:r>
      <w:r w:rsidRPr="001D1C02">
        <w:rPr>
          <w:spacing w:val="10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 xml:space="preserve">categories </w:t>
      </w:r>
      <w:r w:rsidRPr="001D1C02">
        <w:t>of</w:t>
      </w:r>
      <w:r w:rsidRPr="001D1C02">
        <w:rPr>
          <w:spacing w:val="-1"/>
        </w:rPr>
        <w:t xml:space="preserve"> assistive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done in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each.</w:t>
      </w:r>
    </w:p>
    <w:p w14:paraId="1BE933A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8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readers: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text</w:t>
      </w:r>
      <w:r w:rsidRPr="001D1C02">
        <w:rPr>
          <w:spacing w:val="-1"/>
        </w:rPr>
        <w:t xml:space="preserve"> 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given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visual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</w:t>
      </w:r>
      <w:r w:rsidRPr="001D1C02">
        <w:rPr>
          <w:spacing w:val="107"/>
        </w:rPr>
        <w:t xml:space="preserve"> </w:t>
      </w:r>
      <w:r w:rsidRPr="001D1C02">
        <w:t>and form</w:t>
      </w:r>
      <w:r w:rsidRPr="001D1C02">
        <w:rPr>
          <w:spacing w:val="-2"/>
        </w:rPr>
        <w:t xml:space="preserve"> </w:t>
      </w:r>
      <w:r w:rsidRPr="001D1C02">
        <w:t>controls. A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that is </w:t>
      </w:r>
      <w:r w:rsidRPr="001D1C02">
        <w:rPr>
          <w:spacing w:val="-1"/>
        </w:rPr>
        <w:t>optimized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rPr>
          <w:spacing w:val="58"/>
        </w:rPr>
        <w:t xml:space="preserve"> </w:t>
      </w:r>
      <w:r w:rsidRPr="001D1C02">
        <w:t xml:space="preserve">be </w:t>
      </w:r>
      <w:r w:rsidRPr="001D1C02">
        <w:rPr>
          <w:spacing w:val="-1"/>
        </w:rPr>
        <w:t>available for</w:t>
      </w:r>
      <w:r w:rsidRPr="001D1C02">
        <w:t xml:space="preserve"> anyone </w:t>
      </w:r>
      <w:r w:rsidRPr="001D1C02">
        <w:rPr>
          <w:spacing w:val="-1"/>
        </w:rPr>
        <w:t>to</w:t>
      </w:r>
      <w:r w:rsidRPr="001D1C02">
        <w:t xml:space="preserve"> use.</w:t>
      </w:r>
    </w:p>
    <w:p w14:paraId="1BE933A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A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magnification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text </w:t>
      </w:r>
      <w:r w:rsidRPr="001D1C02">
        <w:rPr>
          <w:spacing w:val="-1"/>
        </w:rPr>
        <w:t>enlargement: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only </w:t>
      </w:r>
      <w:r w:rsidRPr="001D1C02">
        <w:rPr>
          <w:spacing w:val="-1"/>
        </w:rPr>
        <w:t>view allows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</w:t>
      </w:r>
      <w:r w:rsidRPr="001D1C02">
        <w:rPr>
          <w:spacing w:val="-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increased</w:t>
      </w:r>
      <w:r w:rsidRPr="001D1C02">
        <w:t xml:space="preserve"> to</w:t>
      </w:r>
      <w:r w:rsidRPr="001D1C02">
        <w:rPr>
          <w:spacing w:val="71"/>
        </w:rPr>
        <w:t xml:space="preserve"> </w:t>
      </w:r>
      <w:r w:rsidRPr="001D1C02">
        <w:t>any size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comfortable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view shall</w:t>
      </w:r>
      <w:r w:rsidRPr="001D1C02">
        <w:t xml:space="preserve"> be</w:t>
      </w:r>
      <w:r w:rsidRPr="001D1C02">
        <w:rPr>
          <w:spacing w:val="-1"/>
        </w:rPr>
        <w:t xml:space="preserve"> resizable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accommodate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sizes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resolutions.</w:t>
      </w:r>
    </w:p>
    <w:p w14:paraId="1BE933A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C" w14:textId="77777777" w:rsidR="00687195" w:rsidRPr="001D1C02" w:rsidRDefault="0004400B">
      <w:pPr>
        <w:pStyle w:val="BodyText"/>
        <w:ind w:left="139" w:right="252"/>
      </w:pPr>
      <w:r w:rsidRPr="001D1C02">
        <w:rPr>
          <w:spacing w:val="-1"/>
        </w:rPr>
        <w:t>Alternative input</w:t>
      </w:r>
      <w:r w:rsidRPr="001D1C02">
        <w:t xml:space="preserve"> </w:t>
      </w:r>
      <w:r w:rsidRPr="001D1C02">
        <w:rPr>
          <w:spacing w:val="-1"/>
        </w:rPr>
        <w:t>devices: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designed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t xml:space="preserve"> </w:t>
      </w:r>
      <w:r w:rsidRPr="001D1C02">
        <w:rPr>
          <w:spacing w:val="-1"/>
        </w:rPr>
        <w:t>manipulation</w:t>
      </w:r>
      <w:r w:rsidRPr="001D1C02">
        <w:t xml:space="preserve"> </w:t>
      </w:r>
      <w:r w:rsidRPr="001D1C02">
        <w:rPr>
          <w:spacing w:val="-1"/>
        </w:rPr>
        <w:t>without the</w:t>
      </w:r>
      <w:r w:rsidRPr="001D1C02">
        <w:t xml:space="preserve"> need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pointing</w:t>
      </w:r>
      <w:r w:rsidRPr="001D1C02">
        <w:t xml:space="preserve"> device.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provided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navigation </w:t>
      </w:r>
      <w:r w:rsidRPr="001D1C02">
        <w:rPr>
          <w:spacing w:val="-1"/>
        </w:rPr>
        <w:t>inside</w:t>
      </w:r>
      <w:r w:rsidRPr="001D1C02">
        <w:rPr>
          <w:spacing w:val="79"/>
        </w:rPr>
        <w:t xml:space="preserve"> </w:t>
      </w:r>
      <w:r w:rsidRPr="001D1C02">
        <w:t xml:space="preserve">a page </w:t>
      </w:r>
      <w:r w:rsidRPr="001D1C02">
        <w:rPr>
          <w:spacing w:val="-1"/>
        </w:rPr>
        <w:t>easier.</w:t>
      </w:r>
    </w:p>
    <w:p w14:paraId="1BE933A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E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Assuming</w:t>
      </w:r>
      <w:r w:rsidRPr="001D1C02">
        <w:t xml:space="preserve"> the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rPr>
          <w:spacing w:val="-2"/>
        </w:rPr>
        <w:t xml:space="preserve"> </w:t>
      </w:r>
      <w:r w:rsidRPr="001D1C02">
        <w:t>industry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standards,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assistive technologies.</w:t>
      </w:r>
    </w:p>
    <w:p w14:paraId="1BE933AF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3B0" w14:textId="77777777" w:rsidR="00687195" w:rsidRPr="001D1C02" w:rsidRDefault="0004400B">
      <w:pPr>
        <w:pStyle w:val="Heading4"/>
        <w:spacing w:line="275" w:lineRule="exact"/>
        <w:ind w:left="139" w:right="212"/>
        <w:rPr>
          <w:b w:val="0"/>
          <w:bCs w:val="0"/>
        </w:rPr>
      </w:pPr>
      <w:r w:rsidRPr="001D1C02">
        <w:rPr>
          <w:spacing w:val="-1"/>
        </w:rPr>
        <w:t>Testing</w:t>
      </w:r>
      <w:r w:rsidRPr="001D1C02">
        <w:t xml:space="preserve"> for</w:t>
      </w:r>
      <w:r w:rsidRPr="001D1C02">
        <w:rPr>
          <w:spacing w:val="-1"/>
        </w:rPr>
        <w:t xml:space="preserve"> </w:t>
      </w:r>
      <w:r w:rsidRPr="001D1C02">
        <w:t xml:space="preserve">508 </w:t>
      </w:r>
      <w:r w:rsidRPr="001D1C02">
        <w:rPr>
          <w:spacing w:val="-1"/>
        </w:rPr>
        <w:t>Compliance</w:t>
      </w:r>
    </w:p>
    <w:p w14:paraId="1BE933B1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508 </w:t>
      </w:r>
      <w:r w:rsidRPr="001D1C02">
        <w:rPr>
          <w:spacing w:val="-1"/>
        </w:rPr>
        <w:t>guidelines</w:t>
      </w:r>
      <w:r w:rsidRPr="001D1C02">
        <w:t xml:space="preserve"> can </w:t>
      </w:r>
      <w:r w:rsidRPr="001D1C02">
        <w:rPr>
          <w:spacing w:val="-1"/>
        </w:rPr>
        <w:t>be challenging,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especially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a </w:t>
      </w:r>
      <w:r w:rsidRPr="001D1C02">
        <w:rPr>
          <w:spacing w:val="-1"/>
        </w:rPr>
        <w:t>site</w:t>
      </w:r>
      <w:r w:rsidRPr="001D1C02">
        <w:t xml:space="preserve"> as </w:t>
      </w:r>
      <w:r w:rsidRPr="001D1C02">
        <w:rPr>
          <w:spacing w:val="-1"/>
        </w:rPr>
        <w:t>complex</w:t>
      </w:r>
      <w:r w:rsidRPr="001D1C02">
        <w:t xml:space="preserve"> as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Often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tools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the job </w:t>
      </w:r>
      <w:r w:rsidRPr="001D1C02">
        <w:rPr>
          <w:spacing w:val="-1"/>
        </w:rPr>
        <w:t>easier.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website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rPr>
          <w:spacing w:val="93"/>
        </w:rPr>
        <w:t xml:space="preserve"> </w:t>
      </w:r>
      <w:r w:rsidRPr="001D1C02">
        <w:t xml:space="preserve">be a </w:t>
      </w:r>
      <w:r w:rsidRPr="001D1C02">
        <w:rPr>
          <w:spacing w:val="-1"/>
        </w:rPr>
        <w:t>straightforward</w:t>
      </w:r>
      <w:r w:rsidRPr="001D1C02">
        <w:t xml:space="preserve"> process;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>run</w:t>
      </w:r>
      <w:r w:rsidRPr="001D1C02">
        <w:t xml:space="preserve"> and it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t>possible</w:t>
      </w:r>
      <w:r w:rsidRPr="001D1C02">
        <w:rPr>
          <w:spacing w:val="-1"/>
        </w:rPr>
        <w:t xml:space="preserve"> compliance</w:t>
      </w:r>
      <w:r w:rsidRPr="001D1C02">
        <w:rPr>
          <w:spacing w:val="59"/>
        </w:rPr>
        <w:t xml:space="preserve"> </w:t>
      </w:r>
      <w:r w:rsidRPr="001D1C02">
        <w:t xml:space="preserve">issues. </w:t>
      </w:r>
      <w:r w:rsidRPr="001D1C02">
        <w:rPr>
          <w:spacing w:val="-1"/>
        </w:rPr>
        <w:t>Any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found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would</w:t>
      </w:r>
      <w:r w:rsidRPr="001D1C02">
        <w:t xml:space="preserve"> then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verified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a </w:t>
      </w:r>
      <w:r w:rsidRPr="001D1C02">
        <w:rPr>
          <w:spacing w:val="-1"/>
        </w:rPr>
        <w:t>manual</w:t>
      </w:r>
      <w:r w:rsidRPr="001D1C02">
        <w:t xml:space="preserve"> test. </w:t>
      </w:r>
      <w:r w:rsidRPr="001D1C02">
        <w:rPr>
          <w:spacing w:val="-1"/>
        </w:rPr>
        <w:t>Automated</w:t>
      </w:r>
      <w:r w:rsidRPr="001D1C02">
        <w:t xml:space="preserve"> tools</w:t>
      </w:r>
      <w:r w:rsidRPr="001D1C02">
        <w:rPr>
          <w:spacing w:val="-1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often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ineffective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sites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a high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interactivity.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 an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such a high</w:t>
      </w:r>
      <w:r w:rsidRPr="001D1C02">
        <w:rPr>
          <w:spacing w:val="-2"/>
        </w:rPr>
        <w:t xml:space="preserve"> </w:t>
      </w:r>
      <w:r w:rsidRPr="001D1C02">
        <w:t xml:space="preserve">degree, </w:t>
      </w:r>
      <w:r w:rsidRPr="001D1C02">
        <w:rPr>
          <w:spacing w:val="-1"/>
        </w:rPr>
        <w:t>automated</w:t>
      </w:r>
      <w:r w:rsidRPr="001D1C02">
        <w:t xml:space="preserve"> tools are </w:t>
      </w:r>
      <w:r w:rsidRPr="001D1C02">
        <w:rPr>
          <w:spacing w:val="-1"/>
        </w:rPr>
        <w:t>rendered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incapable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>properly</w:t>
      </w:r>
    </w:p>
    <w:p w14:paraId="1BE933B2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B3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rPr>
          <w:spacing w:val="-1"/>
        </w:rPr>
        <w:lastRenderedPageBreak/>
        <w:t>testing</w:t>
      </w:r>
      <w:proofErr w:type="gramEnd"/>
      <w:r w:rsidRPr="001D1C02">
        <w:t xml:space="preserve"> the</w:t>
      </w:r>
      <w:r w:rsidRPr="001D1C02">
        <w:rPr>
          <w:spacing w:val="-1"/>
        </w:rPr>
        <w:t xml:space="preserve"> application.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why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carried</w:t>
      </w:r>
      <w:r w:rsidRPr="001D1C02">
        <w:t xml:space="preserve"> out</w:t>
      </w:r>
      <w:r w:rsidRPr="001D1C02">
        <w:rPr>
          <w:spacing w:val="-1"/>
        </w:rPr>
        <w:t xml:space="preserve"> manually,</w:t>
      </w:r>
      <w:r w:rsidRPr="001D1C02">
        <w:t xml:space="preserve"> using </w:t>
      </w:r>
      <w:r w:rsidRPr="001D1C02">
        <w:rPr>
          <w:spacing w:val="-1"/>
        </w:rPr>
        <w:t>actual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assistive technologies</w:t>
      </w:r>
      <w:r w:rsidRPr="001D1C02">
        <w:t xml:space="preserve"> </w:t>
      </w:r>
      <w:r w:rsidRPr="001D1C02">
        <w:rPr>
          <w:spacing w:val="-1"/>
        </w:rPr>
        <w:t>or some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techniques described</w:t>
      </w:r>
      <w:r w:rsidRPr="001D1C02">
        <w:t xml:space="preserve"> </w:t>
      </w:r>
      <w:r w:rsidRPr="001D1C02">
        <w:rPr>
          <w:spacing w:val="-1"/>
        </w:rPr>
        <w:t>below.</w:t>
      </w:r>
    </w:p>
    <w:p w14:paraId="1BE933B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5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simplest</w:t>
      </w:r>
      <w:r w:rsidRPr="001D1C02">
        <w:t xml:space="preserve">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attempt</w:t>
      </w:r>
      <w:r w:rsidRPr="001D1C02">
        <w:t xml:space="preserve"> to use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using </w:t>
      </w:r>
      <w:r w:rsidRPr="001D1C02">
        <w:rPr>
          <w:spacing w:val="-1"/>
        </w:rPr>
        <w:t>only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t xml:space="preserve">keyboard. </w:t>
      </w:r>
      <w:r w:rsidRPr="001D1C02">
        <w:rPr>
          <w:spacing w:val="-1"/>
        </w:rPr>
        <w:t>The</w:t>
      </w:r>
      <w:r w:rsidRPr="001D1C02">
        <w:t xml:space="preserve"> tab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moves</w:t>
      </w:r>
      <w:r w:rsidRPr="001D1C02">
        <w:t xml:space="preserve"> the </w:t>
      </w:r>
      <w:r w:rsidRPr="001D1C02">
        <w:rPr>
          <w:spacing w:val="-1"/>
        </w:rPr>
        <w:t>highlight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element</w:t>
      </w:r>
      <w:r w:rsidRPr="001D1C02">
        <w:t xml:space="preserve"> to the </w:t>
      </w:r>
      <w:r w:rsidRPr="001D1C02">
        <w:rPr>
          <w:spacing w:val="-1"/>
        </w:rPr>
        <w:t>next allowing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to be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activated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 xml:space="preserve">data 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input.</w:t>
      </w:r>
      <w:r w:rsidRPr="001D1C02">
        <w:t xml:space="preserve"> A</w:t>
      </w:r>
      <w:r w:rsidRPr="001D1C02">
        <w:rPr>
          <w:spacing w:val="-1"/>
        </w:rPr>
        <w:t xml:space="preserve"> tester </w:t>
      </w:r>
      <w:r w:rsidRPr="001D1C02">
        <w:t xml:space="preserve">shall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can</w:t>
      </w:r>
      <w:r w:rsidRPr="001D1C02">
        <w:t xml:space="preserve"> be </w:t>
      </w:r>
      <w:r w:rsidRPr="001D1C02">
        <w:rPr>
          <w:spacing w:val="-1"/>
        </w:rPr>
        <w:t>activated</w:t>
      </w:r>
      <w:r w:rsidRPr="001D1C02">
        <w:t xml:space="preserve"> and if</w:t>
      </w:r>
      <w:r w:rsidRPr="001D1C02">
        <w:rPr>
          <w:spacing w:val="-1"/>
        </w:rPr>
        <w:t xml:space="preserve"> form fields</w:t>
      </w:r>
      <w:r w:rsidRPr="001D1C02">
        <w:rPr>
          <w:spacing w:val="73"/>
        </w:rPr>
        <w:t xml:space="preserve"> </w:t>
      </w:r>
      <w:r w:rsidRPr="001D1C02">
        <w:t xml:space="preserve">can be </w:t>
      </w:r>
      <w:r w:rsidRPr="001D1C02">
        <w:rPr>
          <w:spacing w:val="-1"/>
        </w:rPr>
        <w:t>manipulated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only the </w:t>
      </w:r>
      <w:r w:rsidRPr="001D1C02">
        <w:rPr>
          <w:spacing w:val="-1"/>
        </w:rPr>
        <w:t>keyboard.</w:t>
      </w:r>
    </w:p>
    <w:p w14:paraId="1BE933B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 xml:space="preserve">test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 xml:space="preserve">readable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87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graphical elements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giving </w:t>
      </w:r>
      <w:r w:rsidRPr="001D1C02">
        <w:rPr>
          <w:spacing w:val="-1"/>
        </w:rPr>
        <w:t>meaningful</w:t>
      </w:r>
      <w:r w:rsidRPr="001D1C02">
        <w:t xml:space="preserve"> </w:t>
      </w:r>
      <w:r w:rsidRPr="001D1C02">
        <w:rPr>
          <w:spacing w:val="-1"/>
        </w:rPr>
        <w:t xml:space="preserve">alternate </w:t>
      </w:r>
      <w:r w:rsidRPr="001D1C02">
        <w:t xml:space="preserve">text. </w:t>
      </w:r>
      <w:r w:rsidRPr="001D1C02">
        <w:rPr>
          <w:spacing w:val="-1"/>
        </w:rPr>
        <w:t>To</w:t>
      </w:r>
      <w:r w:rsidRPr="001D1C02">
        <w:t xml:space="preserve"> do this </w:t>
      </w:r>
      <w:r w:rsidRPr="001D1C02">
        <w:rPr>
          <w:spacing w:val="-1"/>
        </w:rPr>
        <w:t>the tester</w:t>
      </w:r>
      <w:r w:rsidRPr="001D1C02">
        <w:t xml:space="preserve"> can </w:t>
      </w:r>
      <w:r w:rsidRPr="001D1C02">
        <w:rPr>
          <w:spacing w:val="-1"/>
        </w:rPr>
        <w:t>hover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pointer</w:t>
      </w:r>
      <w:r w:rsidRPr="001D1C02">
        <w:t xml:space="preserve"> over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element</w:t>
      </w:r>
      <w:r w:rsidRPr="001D1C02">
        <w:t xml:space="preserve"> </w:t>
      </w:r>
      <w:r w:rsidRPr="001D1C02">
        <w:rPr>
          <w:spacing w:val="-1"/>
        </w:rPr>
        <w:t>(image)</w:t>
      </w:r>
      <w:r w:rsidRPr="001D1C02">
        <w:t xml:space="preserve"> and see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 xml:space="preserve">tool </w:t>
      </w:r>
      <w:r w:rsidRPr="001D1C02">
        <w:t xml:space="preserve">tip </w:t>
      </w:r>
      <w:r w:rsidRPr="001D1C02">
        <w:rPr>
          <w:spacing w:val="-1"/>
        </w:rPr>
        <w:t>appears.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They</w:t>
      </w:r>
      <w:r w:rsidRPr="001D1C02">
        <w:t xml:space="preserve"> shall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 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tip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the</w:t>
      </w:r>
      <w:r w:rsidRPr="001D1C02">
        <w:rPr>
          <w:spacing w:val="-1"/>
        </w:rPr>
        <w:t xml:space="preserve"> element</w:t>
      </w:r>
      <w:r w:rsidRPr="001D1C02">
        <w:t xml:space="preserve"> is or </w:t>
      </w:r>
      <w:r w:rsidRPr="001D1C02">
        <w:rPr>
          <w:spacing w:val="-1"/>
        </w:rPr>
        <w:t>does.</w:t>
      </w:r>
    </w:p>
    <w:p w14:paraId="1BE933B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9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test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site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try to </w:t>
      </w:r>
      <w:r w:rsidRPr="001D1C02">
        <w:rPr>
          <w:spacing w:val="-1"/>
        </w:rPr>
        <w:t>navigate</w:t>
      </w:r>
      <w:r w:rsidRPr="001D1C02">
        <w:t xml:space="preserve"> and use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tester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auditory</w:t>
      </w:r>
      <w:r w:rsidRPr="001D1C02">
        <w:t xml:space="preserve"> cues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being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conveyed</w:t>
      </w:r>
      <w:r w:rsidRPr="001D1C02">
        <w:t xml:space="preserve"> by the</w:t>
      </w:r>
      <w:r w:rsidRPr="001D1C02">
        <w:rPr>
          <w:spacing w:val="-1"/>
        </w:rPr>
        <w:t xml:space="preserve"> </w:t>
      </w:r>
      <w:r w:rsidRPr="001D1C02">
        <w:t>screen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what</w:t>
      </w:r>
      <w:r w:rsidRPr="001D1C02">
        <w:t xml:space="preserve"> to do on </w:t>
      </w:r>
      <w:r w:rsidRPr="001D1C02">
        <w:rPr>
          <w:spacing w:val="-1"/>
        </w:rPr>
        <w:t>any</w:t>
      </w:r>
      <w:r w:rsidRPr="001D1C02">
        <w:t xml:space="preserve"> given </w:t>
      </w:r>
      <w:r w:rsidRPr="001D1C02">
        <w:rPr>
          <w:spacing w:val="-1"/>
        </w:rPr>
        <w:t>page</w:t>
      </w:r>
      <w:r w:rsidRPr="001D1C02">
        <w:t xml:space="preserve"> in the</w:t>
      </w:r>
      <w:r w:rsidRPr="001D1C02">
        <w:rPr>
          <w:spacing w:val="75"/>
        </w:rPr>
        <w:t xml:space="preserve"> </w:t>
      </w:r>
      <w:r w:rsidRPr="001D1C02">
        <w:t>site.</w:t>
      </w:r>
    </w:p>
    <w:p w14:paraId="1BE933BA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BB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BC" w14:textId="77777777" w:rsidR="00687195" w:rsidRPr="001D1C02" w:rsidRDefault="0004400B">
      <w:pPr>
        <w:pStyle w:val="Heading1"/>
        <w:spacing w:before="54"/>
        <w:ind w:left="1445" w:firstLine="0"/>
        <w:rPr>
          <w:b w:val="0"/>
          <w:bCs w:val="0"/>
        </w:rPr>
      </w:pPr>
      <w:bookmarkStart w:id="563" w:name="Appendix_G___–_NUMI_Development_Tools"/>
      <w:bookmarkEnd w:id="563"/>
      <w:r w:rsidRPr="001D1C02">
        <w:rPr>
          <w:spacing w:val="-1"/>
        </w:rPr>
        <w:t>Appendix</w:t>
      </w:r>
      <w:r w:rsidRPr="001D1C02">
        <w:t xml:space="preserve"> G</w:t>
      </w:r>
      <w:r w:rsidRPr="001D1C02">
        <w:rPr>
          <w:spacing w:val="-10"/>
        </w:rPr>
        <w:t xml:space="preserve"> </w:t>
      </w:r>
      <w:bookmarkStart w:id="564" w:name="_bookmark158"/>
      <w:bookmarkEnd w:id="564"/>
      <w:r w:rsidRPr="001D1C02">
        <w:t xml:space="preserve">– </w:t>
      </w:r>
      <w:r w:rsidRPr="001D1C02">
        <w:rPr>
          <w:spacing w:val="-1"/>
        </w:rPr>
        <w:t>NUMI Development Tools</w:t>
      </w:r>
    </w:p>
    <w:p w14:paraId="1BE933BD" w14:textId="77777777" w:rsidR="00687195" w:rsidRPr="001D1C02" w:rsidRDefault="0004400B">
      <w:pPr>
        <w:pStyle w:val="BodyText"/>
        <w:spacing w:before="60" w:line="550" w:lineRule="atLeast"/>
        <w:ind w:right="290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tools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NUMI.</w:t>
      </w:r>
      <w:r w:rsidRPr="001D1C02">
        <w:rPr>
          <w:spacing w:val="71"/>
        </w:rPr>
        <w:t xml:space="preserve"> </w:t>
      </w:r>
      <w:r w:rsidRPr="001D1C02">
        <w:rPr>
          <w:spacing w:val="-1"/>
          <w:u w:val="single" w:color="000000"/>
        </w:rPr>
        <w:t>C#</w:t>
      </w:r>
      <w:r w:rsidRPr="001D1C02">
        <w:rPr>
          <w:u w:val="single" w:color="000000"/>
        </w:rPr>
        <w:t xml:space="preserve"> / </w:t>
      </w:r>
      <w:r w:rsidRPr="001D1C02">
        <w:rPr>
          <w:spacing w:val="-1"/>
          <w:u w:val="single" w:color="000000"/>
        </w:rPr>
        <w:t>.ASP.NET</w:t>
      </w:r>
    </w:p>
    <w:p w14:paraId="1BE933BE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chosen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by the</w:t>
      </w:r>
      <w:r w:rsidRPr="001D1C02">
        <w:rPr>
          <w:spacing w:val="-1"/>
        </w:rPr>
        <w:t xml:space="preserve">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did</w:t>
      </w:r>
      <w:r w:rsidRPr="001D1C02">
        <w:rPr>
          <w:spacing w:val="9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development.</w:t>
      </w:r>
    </w:p>
    <w:p w14:paraId="1BE933B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0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 Internet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Information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(IIS)</w:t>
      </w:r>
    </w:p>
    <w:p w14:paraId="1BE933C1" w14:textId="77777777" w:rsidR="00687195" w:rsidRPr="001D1C02" w:rsidRDefault="0004400B">
      <w:pPr>
        <w:pStyle w:val="BodyText"/>
        <w:ind w:right="266"/>
      </w:pPr>
      <w:r w:rsidRPr="001D1C02">
        <w:t>IIS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publish</w:t>
      </w:r>
      <w:r w:rsidRPr="001D1C02">
        <w:t xml:space="preserve"> </w:t>
      </w:r>
      <w:r w:rsidRPr="001D1C02">
        <w:rPr>
          <w:spacing w:val="-1"/>
        </w:rPr>
        <w:t>.NET applications.</w:t>
      </w:r>
      <w:r w:rsidRPr="001D1C02">
        <w:rPr>
          <w:spacing w:val="-2"/>
        </w:rPr>
        <w:t xml:space="preserve"> </w:t>
      </w:r>
      <w:r w:rsidRPr="001D1C02">
        <w:t>IIS</w:t>
      </w:r>
      <w:r w:rsidRPr="001D1C02">
        <w:rPr>
          <w:spacing w:val="-1"/>
        </w:rPr>
        <w:t xml:space="preserve"> </w:t>
      </w:r>
      <w:r w:rsidRPr="001D1C02">
        <w:t>v.7.5 is</w:t>
      </w:r>
      <w:r w:rsidRPr="001D1C02">
        <w:rPr>
          <w:spacing w:val="-1"/>
        </w:rPr>
        <w:t xml:space="preserve"> </w:t>
      </w:r>
      <w:r w:rsidRPr="001D1C02">
        <w:t>being used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used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production.</w:t>
      </w:r>
    </w:p>
    <w:p w14:paraId="1BE933C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3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.NET Framework</w:t>
      </w:r>
      <w:r w:rsidRPr="001D1C02">
        <w:rPr>
          <w:u w:val="single" w:color="000000"/>
        </w:rPr>
        <w:t xml:space="preserve"> 2.0</w:t>
      </w:r>
    </w:p>
    <w:p w14:paraId="1BE933C4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is a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It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a </w:t>
      </w:r>
      <w:r w:rsidRPr="001D1C02">
        <w:rPr>
          <w:spacing w:val="-1"/>
        </w:rPr>
        <w:t>library</w:t>
      </w:r>
      <w:r w:rsidRPr="001D1C02">
        <w:t xml:space="preserve"> of</w:t>
      </w:r>
      <w:r w:rsidRPr="001D1C02">
        <w:rPr>
          <w:spacing w:val="-1"/>
        </w:rPr>
        <w:t xml:space="preserve"> pre-coded</w:t>
      </w:r>
      <w:r w:rsidRPr="001D1C02">
        <w:t xml:space="preserve"> </w:t>
      </w:r>
      <w:r w:rsidRPr="001D1C02">
        <w:rPr>
          <w:spacing w:val="-1"/>
        </w:rPr>
        <w:t>solutions</w:t>
      </w:r>
      <w:r w:rsidRPr="001D1C02">
        <w:t xml:space="preserve"> to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and a </w:t>
      </w:r>
      <w:r w:rsidRPr="001D1C02">
        <w:rPr>
          <w:spacing w:val="-1"/>
        </w:rPr>
        <w:t>virtual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machine</w:t>
      </w:r>
      <w:r w:rsidRPr="001D1C02">
        <w:t xml:space="preserve"> that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execution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programs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framework,</w:t>
      </w:r>
      <w:r w:rsidRPr="001D1C02">
        <w:t xml:space="preserve"> and is </w:t>
      </w:r>
      <w:r w:rsidRPr="001D1C02">
        <w:rPr>
          <w:spacing w:val="-1"/>
        </w:rPr>
        <w:t>used</w:t>
      </w:r>
      <w:r w:rsidRPr="001D1C02">
        <w:t xml:space="preserve"> by a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variety</w:t>
      </w:r>
      <w:r w:rsidRPr="001D1C02">
        <w:rPr>
          <w:spacing w:val="-2"/>
        </w:rPr>
        <w:t xml:space="preserve"> </w:t>
      </w:r>
      <w:r w:rsidRPr="001D1C02">
        <w:t xml:space="preserve">of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.NET framework</w:t>
      </w:r>
      <w:r w:rsidRPr="001D1C02">
        <w:t xml:space="preserve"> and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C#</w:t>
      </w:r>
      <w:r w:rsidRPr="001D1C02">
        <w:t xml:space="preserve"> are</w:t>
      </w:r>
      <w:r w:rsidRPr="001D1C02">
        <w:rPr>
          <w:spacing w:val="95"/>
        </w:rPr>
        <w:t xml:space="preserve"> </w:t>
      </w:r>
      <w:r w:rsidRPr="001D1C02">
        <w:t>being 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graphical </w:t>
      </w:r>
      <w:r w:rsidRPr="001D1C02">
        <w:rPr>
          <w:spacing w:val="-1"/>
        </w:rPr>
        <w:t>user interface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(GUI)</w:t>
      </w:r>
      <w:r w:rsidRPr="001D1C02">
        <w:t xml:space="preserve"> is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pages (ASPs),</w:t>
      </w:r>
      <w:r w:rsidRPr="001D1C02">
        <w:t xml:space="preserve">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tier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MDWS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information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</w:t>
      </w:r>
      <w:r w:rsidRPr="001D1C02">
        <w:rPr>
          <w:spacing w:val="-1"/>
        </w:rPr>
        <w:t xml:space="preserve"> integration.</w:t>
      </w:r>
    </w:p>
    <w:p w14:paraId="1BE933C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6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Log4Net</w:t>
      </w:r>
    </w:p>
    <w:p w14:paraId="1BE933C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Apache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</w:t>
      </w:r>
      <w:r w:rsidRPr="001D1C02">
        <w:rPr>
          <w:spacing w:val="-1"/>
        </w:rPr>
        <w:t xml:space="preserve"> tool</w:t>
      </w:r>
      <w:r w:rsidRPr="001D1C02">
        <w:t xml:space="preserve"> to </w:t>
      </w:r>
      <w:r w:rsidRPr="001D1C02">
        <w:rPr>
          <w:spacing w:val="-1"/>
        </w:rPr>
        <w:t>help</w:t>
      </w:r>
      <w:r w:rsidRPr="001D1C02">
        <w:t xml:space="preserve"> the</w:t>
      </w:r>
      <w:r w:rsidRPr="001D1C02">
        <w:rPr>
          <w:spacing w:val="-1"/>
        </w:rPr>
        <w:t xml:space="preserve"> programmer</w:t>
      </w:r>
      <w:r w:rsidRPr="001D1C02">
        <w:t xml:space="preserve"> output log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statements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output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targets.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.NET </w:t>
      </w:r>
      <w:r w:rsidRPr="001D1C02">
        <w:t>version of</w:t>
      </w:r>
      <w:r w:rsidRPr="001D1C02">
        <w:rPr>
          <w:spacing w:val="-1"/>
        </w:rPr>
        <w:t xml:space="preserve"> Java’s</w:t>
      </w:r>
      <w:r w:rsidRPr="001D1C02">
        <w:t xml:space="preserve"> </w:t>
      </w:r>
      <w:r w:rsidRPr="001D1C02">
        <w:rPr>
          <w:spacing w:val="-1"/>
        </w:rPr>
        <w:t>Log4J.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Log4J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to </w:t>
      </w:r>
      <w:r w:rsidRPr="001D1C02">
        <w:rPr>
          <w:spacing w:val="-1"/>
        </w:rPr>
        <w:t>the</w:t>
      </w:r>
    </w:p>
    <w:p w14:paraId="1BE933C8" w14:textId="77777777" w:rsidR="00687195" w:rsidRPr="001D1C02" w:rsidRDefault="0004400B">
      <w:pPr>
        <w:pStyle w:val="BodyText"/>
        <w:ind w:right="266"/>
      </w:pPr>
      <w:proofErr w:type="gramStart"/>
      <w:r w:rsidRPr="001D1C02">
        <w:rPr>
          <w:spacing w:val="-1"/>
        </w:rPr>
        <w:t>.NET runtime.</w:t>
      </w:r>
      <w:proofErr w:type="gramEnd"/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has </w:t>
      </w:r>
      <w:r w:rsidRPr="001D1C02">
        <w:rPr>
          <w:spacing w:val="-1"/>
        </w:rPr>
        <w:t>remained</w:t>
      </w:r>
      <w:r w:rsidRPr="001D1C02">
        <w:t xml:space="preserve"> </w:t>
      </w:r>
      <w:r w:rsidRPr="001D1C02">
        <w:rPr>
          <w:spacing w:val="-1"/>
        </w:rPr>
        <w:t xml:space="preserve">similar </w:t>
      </w:r>
      <w:r w:rsidRPr="001D1C02">
        <w:t xml:space="preserve">to the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Log4J,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taking</w:t>
      </w:r>
      <w:r w:rsidRPr="001D1C02">
        <w:rPr>
          <w:spacing w:val="89"/>
        </w:rPr>
        <w:t xml:space="preserve"> </w:t>
      </w:r>
      <w:r w:rsidRPr="001D1C02">
        <w:t xml:space="preserve">advantage </w:t>
      </w:r>
      <w:r w:rsidRPr="001D1C02">
        <w:rPr>
          <w:spacing w:val="-1"/>
        </w:rPr>
        <w:t xml:space="preserve">of </w:t>
      </w:r>
      <w:r w:rsidRPr="001D1C02">
        <w:t>new</w:t>
      </w:r>
      <w:r w:rsidRPr="001D1C02">
        <w:rPr>
          <w:spacing w:val="-1"/>
        </w:rPr>
        <w:t xml:space="preserve"> features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.NET runtime.</w:t>
      </w:r>
    </w:p>
    <w:p w14:paraId="1BE933C9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3CA" w14:textId="77777777" w:rsidR="00687195" w:rsidRPr="001D1C02" w:rsidRDefault="0004400B">
      <w:pPr>
        <w:pStyle w:val="BodyText"/>
        <w:ind w:right="155"/>
      </w:pPr>
      <w:r w:rsidRPr="001D1C02">
        <w:rPr>
          <w:spacing w:val="-1"/>
        </w:rPr>
        <w:t>Log4Net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used in </w:t>
      </w:r>
      <w:r w:rsidRPr="001D1C02">
        <w:rPr>
          <w:spacing w:val="-1"/>
        </w:rPr>
        <w:t>NUMI</w:t>
      </w:r>
      <w:r w:rsidRPr="001D1C02">
        <w:t xml:space="preserve"> to log </w:t>
      </w:r>
      <w:r w:rsidRPr="001D1C02">
        <w:rPr>
          <w:spacing w:val="-1"/>
        </w:rPr>
        <w:t>programming</w:t>
      </w:r>
      <w:r w:rsidRPr="001D1C02">
        <w:rPr>
          <w:spacing w:val="1"/>
        </w:rPr>
        <w:t xml:space="preserve"> </w:t>
      </w:r>
      <w:r w:rsidRPr="001D1C02">
        <w:t>error</w:t>
      </w:r>
      <w:r w:rsidRPr="001D1C02">
        <w:rPr>
          <w:spacing w:val="-1"/>
        </w:rPr>
        <w:t xml:space="preserve"> </w:t>
      </w:r>
      <w:r w:rsidRPr="001D1C02">
        <w:t>codes</w:t>
      </w:r>
      <w:r w:rsidRPr="001D1C02">
        <w:rPr>
          <w:spacing w:val="-1"/>
        </w:rPr>
        <w:t xml:space="preserve"> </w:t>
      </w:r>
      <w:r w:rsidRPr="001D1C02">
        <w:t>and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  <w:r w:rsidRPr="001D1C02">
        <w:t xml:space="preserve"> Logging in </w:t>
      </w:r>
      <w:r w:rsidRPr="001D1C02">
        <w:rPr>
          <w:spacing w:val="-1"/>
        </w:rPr>
        <w:t>the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release </w:t>
      </w:r>
      <w:r w:rsidRPr="001D1C02">
        <w:t xml:space="preserve">is not </w:t>
      </w:r>
      <w:r w:rsidRPr="001D1C02">
        <w:rPr>
          <w:spacing w:val="-1"/>
        </w:rPr>
        <w:t>expected</w:t>
      </w:r>
      <w:r w:rsidRPr="001D1C02">
        <w:t xml:space="preserve"> to be </w:t>
      </w:r>
      <w:r w:rsidRPr="001D1C02">
        <w:rPr>
          <w:spacing w:val="-1"/>
        </w:rPr>
        <w:t>read</w:t>
      </w:r>
      <w:r w:rsidRPr="001D1C02">
        <w:t xml:space="preserve"> by anyone other</w:t>
      </w:r>
      <w:r w:rsidRPr="001D1C02">
        <w:rPr>
          <w:spacing w:val="-1"/>
        </w:rPr>
        <w:t xml:space="preserve"> </w:t>
      </w:r>
      <w:r w:rsidRPr="001D1C02">
        <w:t xml:space="preserve">than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developers.</w:t>
      </w:r>
      <w:r w:rsidRPr="001D1C02">
        <w:t xml:space="preserve"> More</w:t>
      </w:r>
      <w:r w:rsidRPr="001D1C02">
        <w:rPr>
          <w:spacing w:val="-1"/>
        </w:rPr>
        <w:t xml:space="preserve"> robust</w:t>
      </w:r>
      <w:r w:rsidRPr="001D1C02">
        <w:t xml:space="preserve"> </w:t>
      </w:r>
      <w:r w:rsidRPr="001D1C02">
        <w:rPr>
          <w:spacing w:val="-1"/>
        </w:rPr>
        <w:t>auditing</w:t>
      </w:r>
      <w:r w:rsidRPr="001D1C02">
        <w:rPr>
          <w:spacing w:val="79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targeted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next major</w:t>
      </w:r>
      <w:r w:rsidRPr="001D1C02">
        <w:t xml:space="preserve"> </w:t>
      </w:r>
      <w:r w:rsidRPr="001D1C02">
        <w:rPr>
          <w:spacing w:val="-1"/>
        </w:rPr>
        <w:t>release.</w:t>
      </w:r>
      <w:r w:rsidRPr="001D1C02">
        <w:t xml:space="preserve"> In the </w:t>
      </w:r>
      <w:r w:rsidRPr="001D1C02">
        <w:rPr>
          <w:spacing w:val="-1"/>
        </w:rPr>
        <w:t>meantime,</w:t>
      </w:r>
      <w:r w:rsidRPr="001D1C02">
        <w:t xml:space="preserve"> in addition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text log</w:t>
      </w:r>
      <w:r w:rsidRPr="001D1C02">
        <w:t xml:space="preserve"> </w:t>
      </w:r>
      <w:r w:rsidRPr="001D1C02">
        <w:rPr>
          <w:spacing w:val="-1"/>
        </w:rPr>
        <w:t>files,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has a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capture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rPr>
          <w:spacing w:val="101"/>
        </w:rPr>
        <w:t xml:space="preserve"> </w:t>
      </w:r>
      <w:r w:rsidRPr="001D1C02">
        <w:t xml:space="preserve">and 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captures </w:t>
      </w:r>
      <w:r w:rsidRPr="001D1C02">
        <w:t>records</w:t>
      </w:r>
      <w:r w:rsidRPr="001D1C02">
        <w:rPr>
          <w:spacing w:val="-1"/>
        </w:rPr>
        <w:t xml:space="preserve"> that </w:t>
      </w:r>
      <w:r w:rsidRPr="001D1C02">
        <w:t xml:space="preserve">cannot be </w:t>
      </w:r>
      <w:r w:rsidRPr="001D1C02">
        <w:rPr>
          <w:spacing w:val="-1"/>
        </w:rPr>
        <w:t>captured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due to</w:t>
      </w:r>
      <w:r w:rsidRPr="001D1C02">
        <w:rPr>
          <w:spacing w:val="-2"/>
        </w:rPr>
        <w:t xml:space="preserve"> </w:t>
      </w:r>
      <w:r w:rsidRPr="001D1C02">
        <w:t xml:space="preserve">bad data </w:t>
      </w:r>
      <w:r w:rsidRPr="001D1C02">
        <w:rPr>
          <w:spacing w:val="-1"/>
        </w:rPr>
        <w:t>or</w:t>
      </w:r>
      <w:r w:rsidRPr="001D1C02">
        <w:rPr>
          <w:spacing w:val="61"/>
        </w:rPr>
        <w:t xml:space="preserve"> </w:t>
      </w:r>
      <w:r w:rsidRPr="001D1C02">
        <w:t xml:space="preserve">other </w:t>
      </w:r>
      <w:r w:rsidRPr="001D1C02">
        <w:rPr>
          <w:spacing w:val="-1"/>
        </w:rPr>
        <w:t>anomalies.</w:t>
      </w:r>
    </w:p>
    <w:p w14:paraId="1BE933C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C" w14:textId="51C5F6DF" w:rsidR="00687195" w:rsidRPr="001D1C02" w:rsidRDefault="0004400B">
      <w:pPr>
        <w:pStyle w:val="BodyText"/>
      </w:pPr>
      <w:del w:id="565" w:author="Department of Veterans Affairs" w:date="2016-09-14T11:45:00Z">
        <w:r w:rsidRPr="00D34AD6" w:rsidDel="00D34AD6">
          <w:rPr>
            <w:spacing w:val="-1"/>
            <w:highlight w:val="yellow"/>
            <w:u w:val="single" w:color="000000"/>
          </w:rPr>
          <w:delText>Subversion</w:delText>
        </w:r>
      </w:del>
      <w:ins w:id="566" w:author="Department of Veterans Affairs" w:date="2016-09-14T11:45:00Z">
        <w:r w:rsidR="00D34AD6" w:rsidRPr="00D34AD6">
          <w:rPr>
            <w:spacing w:val="-1"/>
            <w:highlight w:val="yellow"/>
            <w:u w:val="single" w:color="000000"/>
          </w:rPr>
          <w:t>Rational Jazz Team Server</w:t>
        </w:r>
      </w:ins>
    </w:p>
    <w:p w14:paraId="1BE933CD" w14:textId="2FB4AF3B" w:rsidR="00687195" w:rsidRPr="001D1C02" w:rsidRDefault="0004400B">
      <w:pPr>
        <w:pStyle w:val="BodyText"/>
        <w:ind w:left="139" w:right="146"/>
      </w:pPr>
      <w:del w:id="567" w:author="Department of Veterans Affairs" w:date="2016-09-14T11:46:00Z">
        <w:r w:rsidRPr="00D34AD6" w:rsidDel="00D34AD6">
          <w:rPr>
            <w:spacing w:val="-1"/>
            <w:highlight w:val="yellow"/>
          </w:rPr>
          <w:delText>Subversion</w:delText>
        </w:r>
        <w:r w:rsidRPr="00D34AD6" w:rsidDel="00D34AD6">
          <w:rPr>
            <w:highlight w:val="yellow"/>
          </w:rPr>
          <w:delText xml:space="preserve"> </w:delText>
        </w:r>
        <w:r w:rsidRPr="00D34AD6" w:rsidDel="00D34AD6">
          <w:rPr>
            <w:spacing w:val="-1"/>
            <w:highlight w:val="yellow"/>
          </w:rPr>
          <w:delText>(SVN)</w:delText>
        </w:r>
        <w:r w:rsidRPr="00D34AD6" w:rsidDel="00D34AD6">
          <w:rPr>
            <w:highlight w:val="yellow"/>
          </w:rPr>
          <w:delText xml:space="preserve"> is an open</w:delText>
        </w:r>
      </w:del>
      <w:ins w:id="568" w:author="Department of Veterans Affairs" w:date="2016-09-14T11:46:00Z">
        <w:r w:rsidR="00D34AD6" w:rsidRPr="00D34AD6">
          <w:rPr>
            <w:spacing w:val="-1"/>
            <w:highlight w:val="yellow"/>
          </w:rPr>
          <w:t>Rational Jazz Team Server (RTC)</w:t>
        </w:r>
      </w:ins>
      <w:ins w:id="569" w:author="Department of Veterans Affairs" w:date="2016-09-14T11:47:00Z">
        <w:r w:rsidR="00D34AD6">
          <w:rPr>
            <w:spacing w:val="-1"/>
          </w:rPr>
          <w:t xml:space="preserve"> is</w:t>
        </w:r>
      </w:ins>
      <w:r w:rsidRPr="001D1C02">
        <w:t xml:space="preserve"> </w:t>
      </w:r>
      <w:ins w:id="570" w:author="Department of Veterans Affairs" w:date="2016-09-19T10:46:00Z">
        <w:r w:rsidR="00C1470C" w:rsidRPr="00C1470C">
          <w:rPr>
            <w:highlight w:val="yellow"/>
          </w:rPr>
          <w:t>the</w:t>
        </w:r>
        <w:r w:rsidR="00C1470C">
          <w:t xml:space="preserve"> </w:t>
        </w:r>
      </w:ins>
      <w:r w:rsidRPr="001D1C02">
        <w:t>source</w:t>
      </w:r>
      <w:r w:rsidRPr="001D1C02">
        <w:rPr>
          <w:spacing w:val="-1"/>
        </w:rPr>
        <w:t xml:space="preserve"> </w:t>
      </w:r>
      <w:r w:rsidRPr="001D1C02">
        <w:t xml:space="preserve">version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which is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historical</w:t>
      </w:r>
      <w:r w:rsidRPr="001D1C02">
        <w:t xml:space="preserve"> </w:t>
      </w:r>
      <w:r w:rsidRPr="001D1C02">
        <w:rPr>
          <w:spacing w:val="-1"/>
        </w:rPr>
        <w:t>versions</w:t>
      </w:r>
      <w:r w:rsidRPr="001D1C02">
        <w:t xml:space="preserve"> </w:t>
      </w:r>
      <w:r w:rsidRPr="001D1C02">
        <w:rPr>
          <w:spacing w:val="-1"/>
        </w:rPr>
        <w:t>of files</w:t>
      </w:r>
      <w:r w:rsidRPr="001D1C02">
        <w:t xml:space="preserve"> such </w:t>
      </w:r>
      <w:r w:rsidRPr="001D1C02">
        <w:rPr>
          <w:spacing w:val="-1"/>
        </w:rPr>
        <w:t>as</w:t>
      </w:r>
      <w:r w:rsidRPr="001D1C02">
        <w:t xml:space="preserve"> source </w:t>
      </w:r>
      <w:r w:rsidRPr="001D1C02">
        <w:rPr>
          <w:spacing w:val="-1"/>
        </w:rPr>
        <w:t>code,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pages,</w:t>
      </w:r>
      <w:r w:rsidRPr="001D1C02">
        <w:t xml:space="preserve"> and </w:t>
      </w:r>
      <w:r w:rsidRPr="001D1C02">
        <w:rPr>
          <w:spacing w:val="-1"/>
        </w:rPr>
        <w:t>documentation.</w:t>
      </w:r>
      <w:r w:rsidRPr="001D1C02">
        <w:t xml:space="preserve"> </w:t>
      </w:r>
      <w:del w:id="571" w:author="Department of Veterans Affairs" w:date="2016-09-14T11:47:00Z">
        <w:r w:rsidRPr="00D34AD6" w:rsidDel="00D34AD6">
          <w:rPr>
            <w:spacing w:val="-1"/>
            <w:highlight w:val="yellow"/>
          </w:rPr>
          <w:delText>Subversion</w:delText>
        </w:r>
        <w:r w:rsidRPr="00D34AD6" w:rsidDel="00D34AD6">
          <w:rPr>
            <w:spacing w:val="-2"/>
            <w:highlight w:val="yellow"/>
          </w:rPr>
          <w:delText xml:space="preserve"> </w:delText>
        </w:r>
        <w:r w:rsidRPr="00D34AD6" w:rsidDel="00D34AD6">
          <w:rPr>
            <w:highlight w:val="yellow"/>
          </w:rPr>
          <w:delText>is</w:delText>
        </w:r>
        <w:r w:rsidRPr="00D34AD6" w:rsidDel="00D34AD6">
          <w:rPr>
            <w:spacing w:val="97"/>
            <w:highlight w:val="yellow"/>
          </w:rPr>
          <w:delText xml:space="preserve"> </w:delText>
        </w:r>
        <w:r w:rsidRPr="00D34AD6" w:rsidDel="00D34AD6">
          <w:rPr>
            <w:highlight w:val="yellow"/>
          </w:rPr>
          <w:delText xml:space="preserve">an open </w:delText>
        </w:r>
        <w:r w:rsidRPr="00D34AD6" w:rsidDel="00D34AD6">
          <w:rPr>
            <w:spacing w:val="-1"/>
            <w:highlight w:val="yellow"/>
          </w:rPr>
          <w:delText>source</w:delText>
        </w:r>
        <w:r w:rsidRPr="00D34AD6" w:rsidDel="00D34AD6">
          <w:rPr>
            <w:highlight w:val="yellow"/>
          </w:rPr>
          <w:delText xml:space="preserve"> tool. </w:delText>
        </w:r>
      </w:del>
      <w:del w:id="572" w:author="Department of Veterans Affairs" w:date="2016-09-14T11:48:00Z">
        <w:r w:rsidRPr="00D34AD6" w:rsidDel="00D34AD6">
          <w:rPr>
            <w:spacing w:val="-1"/>
            <w:highlight w:val="yellow"/>
          </w:rPr>
          <w:delText>SVN</w:delText>
        </w:r>
      </w:del>
      <w:ins w:id="573" w:author="Department of Veterans Affairs" w:date="2016-09-14T11:48:00Z">
        <w:r w:rsidR="00D34AD6" w:rsidRPr="00D34AD6">
          <w:rPr>
            <w:spacing w:val="-1"/>
            <w:highlight w:val="yellow"/>
          </w:rPr>
          <w:t>RTC</w:t>
        </w:r>
      </w:ins>
      <w:r w:rsidRPr="001D1C02">
        <w:rPr>
          <w:spacing w:val="-1"/>
        </w:rPr>
        <w:t xml:space="preserve"> </w:t>
      </w:r>
      <w:r w:rsidRPr="001D1C02">
        <w:t xml:space="preserve">is used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NUMI </w:t>
      </w:r>
      <w:r w:rsidRPr="001D1C02">
        <w:t xml:space="preserve">source </w:t>
      </w:r>
      <w:r w:rsidRPr="001D1C02">
        <w:rPr>
          <w:spacing w:val="-1"/>
        </w:rPr>
        <w:t>code control.</w:t>
      </w:r>
    </w:p>
    <w:p w14:paraId="1BE933C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D0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McKesson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CERME</w:t>
      </w:r>
    </w:p>
    <w:p w14:paraId="1BE933D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 xml:space="preserve">CERME </w:t>
      </w:r>
      <w:r w:rsidRPr="001D1C02">
        <w:t xml:space="preserve">is the </w:t>
      </w:r>
      <w:r w:rsidRPr="001D1C02">
        <w:rPr>
          <w:spacing w:val="-1"/>
        </w:rPr>
        <w:t xml:space="preserve">COTS </w:t>
      </w:r>
      <w:r w:rsidRPr="001D1C02">
        <w:t xml:space="preserve">product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been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calculate</w:t>
      </w:r>
      <w:r w:rsidRPr="001D1C02">
        <w:t xml:space="preserve"> </w:t>
      </w:r>
      <w:r w:rsidRPr="001D1C02">
        <w:rPr>
          <w:spacing w:val="-1"/>
        </w:rPr>
        <w:t>utilization.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runs</w:t>
      </w:r>
      <w:r w:rsidRPr="001D1C02">
        <w:rPr>
          <w:spacing w:val="71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Jetty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server.</w:t>
      </w:r>
    </w:p>
    <w:p w14:paraId="1BE933D2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D3" w14:textId="77777777" w:rsidR="00687195" w:rsidRPr="001D1C02" w:rsidRDefault="0004400B">
      <w:pPr>
        <w:pStyle w:val="BodyText"/>
        <w:spacing w:before="56"/>
      </w:pPr>
      <w:r w:rsidRPr="001D1C02">
        <w:rPr>
          <w:spacing w:val="-1"/>
          <w:u w:val="single" w:color="000000"/>
        </w:rPr>
        <w:lastRenderedPageBreak/>
        <w:t>Visual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Studio</w:t>
      </w:r>
    </w:p>
    <w:p w14:paraId="1BE933D4" w14:textId="77777777" w:rsidR="00687195" w:rsidRPr="001D1C02" w:rsidRDefault="0004400B" w:rsidP="00093307">
      <w:pPr>
        <w:pStyle w:val="BodyText"/>
        <w:rPr>
          <w:rFonts w:cs="Times New Roman"/>
        </w:rPr>
      </w:pPr>
      <w:r w:rsidRPr="001D1C02">
        <w:t>This is the Integrated Development Environment (IDE) used</w:t>
      </w:r>
      <w:r w:rsidRPr="001D1C02">
        <w:rPr>
          <w:spacing w:val="-2"/>
        </w:rPr>
        <w:t xml:space="preserve"> </w:t>
      </w:r>
      <w:r w:rsidRPr="001D1C02">
        <w:t>to develop</w:t>
      </w:r>
      <w:r w:rsidRPr="001D1C02">
        <w:rPr>
          <w:spacing w:val="-2"/>
        </w:rPr>
        <w:t xml:space="preserve"> </w:t>
      </w:r>
      <w:r w:rsidRPr="001D1C02">
        <w:t>and test the NUMI</w:t>
      </w:r>
      <w:r w:rsidRPr="001D1C02">
        <w:rPr>
          <w:spacing w:val="73"/>
        </w:rPr>
        <w:t xml:space="preserve"> </w:t>
      </w:r>
      <w:r w:rsidRPr="001D1C02">
        <w:t>application.</w:t>
      </w:r>
      <w:r w:rsidRPr="001D1C02">
        <w:rPr>
          <w:spacing w:val="-5"/>
        </w:rPr>
        <w:t xml:space="preserve"> </w:t>
      </w:r>
      <w:r w:rsidRPr="001D1C02">
        <w:t>Visual</w:t>
      </w:r>
      <w:r w:rsidRPr="001D1C02">
        <w:rPr>
          <w:spacing w:val="-2"/>
        </w:rPr>
        <w:t xml:space="preserve"> </w:t>
      </w:r>
      <w:r w:rsidRPr="001D1C02">
        <w:t>Studio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-2"/>
        </w:rPr>
        <w:t xml:space="preserve"> </w:t>
      </w:r>
      <w:r w:rsidRPr="001D1C02">
        <w:t>used</w:t>
      </w:r>
      <w:r w:rsidRPr="001D1C02">
        <w:rPr>
          <w:spacing w:val="-3"/>
        </w:rPr>
        <w:t xml:space="preserve"> </w:t>
      </w:r>
      <w:r w:rsidRPr="001D1C02">
        <w:t>to</w:t>
      </w:r>
      <w:r w:rsidRPr="001D1C02">
        <w:rPr>
          <w:spacing w:val="-4"/>
        </w:rPr>
        <w:t xml:space="preserve"> </w:t>
      </w:r>
      <w:r w:rsidRPr="001D1C02">
        <w:t>develop</w:t>
      </w:r>
      <w:r w:rsidRPr="001D1C02">
        <w:rPr>
          <w:spacing w:val="-2"/>
        </w:rPr>
        <w:t xml:space="preserve"> </w:t>
      </w:r>
      <w:r w:rsidRPr="001D1C02">
        <w:t>console</w:t>
      </w:r>
      <w:r w:rsidRPr="001D1C02">
        <w:rPr>
          <w:spacing w:val="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graphical</w:t>
      </w:r>
      <w:r w:rsidRPr="001D1C02">
        <w:rPr>
          <w:spacing w:val="-2"/>
        </w:rPr>
        <w:t xml:space="preserve"> </w:t>
      </w:r>
      <w:r w:rsidRPr="001D1C02">
        <w:t>user</w:t>
      </w:r>
      <w:r w:rsidRPr="001D1C02">
        <w:rPr>
          <w:spacing w:val="-3"/>
        </w:rPr>
        <w:t xml:space="preserve"> </w:t>
      </w:r>
      <w:r w:rsidRPr="001D1C02">
        <w:t>interface</w:t>
      </w:r>
      <w:r w:rsidRPr="001D1C02">
        <w:rPr>
          <w:spacing w:val="2"/>
        </w:rPr>
        <w:t xml:space="preserve"> </w:t>
      </w:r>
      <w:r w:rsidRPr="001D1C02">
        <w:t>(GUI)</w:t>
      </w:r>
      <w:r w:rsidRPr="001D1C02">
        <w:rPr>
          <w:spacing w:val="79"/>
        </w:rPr>
        <w:t xml:space="preserve"> </w:t>
      </w:r>
      <w:r w:rsidRPr="001D1C02">
        <w:t>applications</w:t>
      </w:r>
      <w:r w:rsidRPr="001D1C02">
        <w:rPr>
          <w:spacing w:val="-5"/>
        </w:rPr>
        <w:t xml:space="preserve"> </w:t>
      </w:r>
      <w:r w:rsidRPr="001D1C02">
        <w:t>along</w:t>
      </w:r>
      <w:r w:rsidRPr="001D1C02">
        <w:rPr>
          <w:spacing w:val="-4"/>
        </w:rPr>
        <w:t xml:space="preserve"> </w:t>
      </w:r>
      <w:r w:rsidRPr="001D1C02">
        <w:t>with</w:t>
      </w:r>
      <w:r w:rsidRPr="001D1C02">
        <w:rPr>
          <w:spacing w:val="-6"/>
        </w:rPr>
        <w:t xml:space="preserve"> </w:t>
      </w:r>
      <w:r w:rsidRPr="001D1C02">
        <w:t>Windows</w:t>
      </w:r>
      <w:r w:rsidRPr="001D1C02">
        <w:rPr>
          <w:spacing w:val="-5"/>
        </w:rPr>
        <w:t xml:space="preserve"> </w:t>
      </w:r>
      <w:r w:rsidRPr="001D1C02">
        <w:t>Forms applications,</w:t>
      </w:r>
      <w:r w:rsidRPr="001D1C02">
        <w:rPr>
          <w:spacing w:val="-4"/>
        </w:rPr>
        <w:t xml:space="preserve"> </w:t>
      </w:r>
      <w:r w:rsidRPr="001D1C02">
        <w:t>web</w:t>
      </w:r>
      <w:r w:rsidRPr="001D1C02">
        <w:rPr>
          <w:spacing w:val="-4"/>
        </w:rPr>
        <w:t xml:space="preserve"> </w:t>
      </w:r>
      <w:r w:rsidRPr="001D1C02">
        <w:t>sites,</w:t>
      </w:r>
      <w:r w:rsidRPr="001D1C02">
        <w:rPr>
          <w:spacing w:val="-4"/>
        </w:rPr>
        <w:t xml:space="preserve"> </w:t>
      </w:r>
      <w:r w:rsidRPr="001D1C02">
        <w:t>web</w:t>
      </w:r>
      <w:r w:rsidRPr="001D1C02">
        <w:rPr>
          <w:spacing w:val="-3"/>
        </w:rPr>
        <w:t xml:space="preserve"> </w:t>
      </w:r>
      <w:r w:rsidRPr="001D1C02">
        <w:t>applications,</w:t>
      </w:r>
      <w:r w:rsidRPr="001D1C02">
        <w:rPr>
          <w:spacing w:val="-4"/>
        </w:rPr>
        <w:t xml:space="preserve"> </w:t>
      </w:r>
      <w:r w:rsidRPr="001D1C02">
        <w:t>and</w:t>
      </w:r>
      <w:r w:rsidRPr="001D1C02">
        <w:rPr>
          <w:spacing w:val="-4"/>
        </w:rPr>
        <w:t xml:space="preserve"> </w:t>
      </w:r>
      <w:r w:rsidRPr="001D1C02">
        <w:t>web</w:t>
      </w:r>
      <w:r w:rsidRPr="001D1C02">
        <w:rPr>
          <w:spacing w:val="-4"/>
        </w:rPr>
        <w:t xml:space="preserve"> </w:t>
      </w:r>
      <w:r w:rsidRPr="001D1C02">
        <w:t>services</w:t>
      </w:r>
      <w:r w:rsidRPr="001D1C02">
        <w:rPr>
          <w:spacing w:val="102"/>
          <w:w w:val="99"/>
        </w:rPr>
        <w:t xml:space="preserve"> </w:t>
      </w:r>
      <w:r w:rsidRPr="001D1C02">
        <w:t>in</w:t>
      </w:r>
      <w:r w:rsidRPr="001D1C02">
        <w:rPr>
          <w:spacing w:val="-3"/>
        </w:rPr>
        <w:t xml:space="preserve"> </w:t>
      </w:r>
      <w:r w:rsidRPr="001D1C02">
        <w:t>both</w:t>
      </w:r>
      <w:r w:rsidRPr="001D1C02">
        <w:rPr>
          <w:spacing w:val="-3"/>
        </w:rPr>
        <w:t xml:space="preserve"> </w:t>
      </w:r>
      <w:r w:rsidRPr="001D1C02">
        <w:t>native</w:t>
      </w:r>
      <w:r w:rsidRPr="001D1C02">
        <w:rPr>
          <w:spacing w:val="-3"/>
        </w:rPr>
        <w:t xml:space="preserve"> </w:t>
      </w:r>
      <w:r w:rsidRPr="001D1C02">
        <w:t>code</w:t>
      </w:r>
      <w:r w:rsidRPr="001D1C02">
        <w:rPr>
          <w:spacing w:val="1"/>
        </w:rPr>
        <w:t xml:space="preserve"> </w:t>
      </w:r>
      <w:r w:rsidRPr="001D1C02">
        <w:t>together</w:t>
      </w:r>
      <w:r w:rsidRPr="001D1C02">
        <w:rPr>
          <w:spacing w:val="-3"/>
        </w:rPr>
        <w:t xml:space="preserve"> </w:t>
      </w:r>
      <w:r w:rsidRPr="001D1C02">
        <w:t>with</w:t>
      </w:r>
      <w:r w:rsidRPr="001D1C02">
        <w:rPr>
          <w:spacing w:val="-2"/>
        </w:rPr>
        <w:t xml:space="preserve"> </w:t>
      </w:r>
      <w:r w:rsidRPr="001D1C02">
        <w:t>managed</w:t>
      </w:r>
      <w:r w:rsidRPr="001D1C02">
        <w:rPr>
          <w:spacing w:val="-3"/>
        </w:rPr>
        <w:t xml:space="preserve"> </w:t>
      </w:r>
      <w:r w:rsidRPr="001D1C02">
        <w:t>code</w:t>
      </w:r>
      <w:r w:rsidRPr="001D1C02">
        <w:rPr>
          <w:spacing w:val="2"/>
        </w:rPr>
        <w:t xml:space="preserve"> </w:t>
      </w:r>
      <w:r w:rsidRPr="001D1C02">
        <w:t>for</w:t>
      </w:r>
      <w:r w:rsidRPr="001D1C02">
        <w:rPr>
          <w:spacing w:val="-3"/>
        </w:rPr>
        <w:t xml:space="preserve"> </w:t>
      </w:r>
      <w:r w:rsidRPr="001D1C02">
        <w:t>all</w:t>
      </w:r>
      <w:r w:rsidRPr="001D1C02">
        <w:rPr>
          <w:spacing w:val="-3"/>
        </w:rPr>
        <w:t xml:space="preserve"> </w:t>
      </w:r>
      <w:r w:rsidRPr="001D1C02">
        <w:t>platforms</w:t>
      </w:r>
      <w:r w:rsidRPr="001D1C02">
        <w:rPr>
          <w:spacing w:val="-2"/>
        </w:rPr>
        <w:t xml:space="preserve"> </w:t>
      </w:r>
      <w:r w:rsidRPr="001D1C02">
        <w:t>supported</w:t>
      </w:r>
      <w:r w:rsidRPr="001D1C02">
        <w:rPr>
          <w:spacing w:val="-3"/>
        </w:rPr>
        <w:t xml:space="preserve"> </w:t>
      </w:r>
      <w:r w:rsidRPr="001D1C02">
        <w:t>by</w:t>
      </w:r>
      <w:r w:rsidRPr="001D1C02">
        <w:rPr>
          <w:spacing w:val="-3"/>
        </w:rPr>
        <w:t xml:space="preserve"> </w:t>
      </w:r>
      <w:r w:rsidRPr="001D1C02">
        <w:t>.NET</w:t>
      </w:r>
      <w:r w:rsidRPr="001D1C02">
        <w:rPr>
          <w:spacing w:val="-2"/>
        </w:rPr>
        <w:t xml:space="preserve"> </w:t>
      </w:r>
      <w:r w:rsidRPr="001D1C02">
        <w:t>Framework.</w:t>
      </w:r>
    </w:p>
    <w:p w14:paraId="1BE933D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D6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Medical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Domain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Services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(MDWS)</w:t>
      </w:r>
    </w:p>
    <w:p w14:paraId="1BE933D7" w14:textId="77777777" w:rsidR="00687195" w:rsidRPr="001D1C02" w:rsidRDefault="0004400B">
      <w:pPr>
        <w:pStyle w:val="BodyText"/>
      </w:pPr>
      <w:r w:rsidRPr="001D1C02">
        <w:rPr>
          <w:spacing w:val="-1"/>
        </w:rPr>
        <w:t xml:space="preserve">MDWS </w:t>
      </w:r>
      <w:r w:rsidRPr="001D1C02">
        <w:t xml:space="preserve">is used to </w:t>
      </w:r>
      <w:r w:rsidRPr="001D1C02">
        <w:rPr>
          <w:spacing w:val="-1"/>
        </w:rPr>
        <w:t>fetch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VistA systems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display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33D8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D9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DA" w14:textId="77777777" w:rsidR="00687195" w:rsidRPr="001D1C02" w:rsidRDefault="0004400B">
      <w:pPr>
        <w:spacing w:before="54"/>
        <w:jc w:val="center"/>
        <w:rPr>
          <w:rFonts w:ascii="Arial" w:eastAsia="Arial" w:hAnsi="Arial" w:cs="Arial"/>
          <w:sz w:val="32"/>
          <w:szCs w:val="32"/>
        </w:rPr>
      </w:pPr>
      <w:bookmarkStart w:id="574" w:name="Appendix_H__–_NUMI_Workflow_Example"/>
      <w:bookmarkStart w:id="575" w:name="_bookmark159"/>
      <w:bookmarkEnd w:id="574"/>
      <w:bookmarkEnd w:id="575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H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NUMI Workflow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>Example</w:t>
      </w:r>
    </w:p>
    <w:p w14:paraId="1BE933DB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1BE933DC" w14:textId="77777777" w:rsidR="00687195" w:rsidRPr="001D1C02" w:rsidRDefault="00A72D95">
      <w:pPr>
        <w:pStyle w:val="BodyText"/>
      </w:pPr>
      <w:hyperlink w:anchor="_bookmark160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3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t>and</w:t>
      </w:r>
      <w:r w:rsidR="0004400B" w:rsidRPr="001D1C02">
        <w:rPr>
          <w:spacing w:val="-2"/>
        </w:rPr>
        <w:t xml:space="preserve"> </w:t>
      </w:r>
      <w:hyperlink w:anchor="_bookmark161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describe </w:t>
      </w:r>
      <w:r w:rsidR="0004400B" w:rsidRPr="001D1C02">
        <w:t xml:space="preserve">an </w:t>
      </w:r>
      <w:r w:rsidR="0004400B" w:rsidRPr="001D1C02">
        <w:rPr>
          <w:spacing w:val="-1"/>
        </w:rPr>
        <w:t>example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workflow </w:t>
      </w:r>
      <w:r w:rsidR="0004400B" w:rsidRPr="001D1C02">
        <w:t>from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a </w:t>
      </w:r>
      <w:r w:rsidR="0004400B" w:rsidRPr="001D1C02">
        <w:rPr>
          <w:spacing w:val="-1"/>
        </w:rPr>
        <w:t>UM</w:t>
      </w:r>
      <w:r w:rsidR="0004400B" w:rsidRPr="001D1C02">
        <w:t xml:space="preserve"> user’s </w:t>
      </w:r>
      <w:r w:rsidR="0004400B" w:rsidRPr="001D1C02">
        <w:rPr>
          <w:spacing w:val="-1"/>
        </w:rPr>
        <w:t>perspective.</w:t>
      </w:r>
    </w:p>
    <w:p w14:paraId="1BE933DD" w14:textId="77777777" w:rsidR="00687195" w:rsidRPr="001D1C02" w:rsidRDefault="0068719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E933DE" w14:textId="77777777" w:rsidR="00687195" w:rsidRPr="001D1C02" w:rsidRDefault="00E33FB2">
      <w:pPr>
        <w:spacing w:line="200" w:lineRule="atLeast"/>
        <w:ind w:left="83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BE93468" wp14:editId="1BE93469">
                <wp:extent cx="5073650" cy="6807200"/>
                <wp:effectExtent l="9525" t="9525" r="3175" b="3175"/>
                <wp:docPr id="5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0" cy="6807200"/>
                          <a:chOff x="0" y="0"/>
                          <a:chExt cx="7990" cy="10720"/>
                        </a:xfrm>
                      </wpg:grpSpPr>
                      <pic:pic xmlns:pic="http://schemas.openxmlformats.org/drawingml/2006/picture">
                        <pic:nvPicPr>
                          <pic:cNvPr id="54" name="Picture 11" descr="NUMI Workflow Example (part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7970" cy="1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5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980" cy="10710"/>
                            <a:chOff x="5" y="5"/>
                            <a:chExt cx="7980" cy="10710"/>
                          </a:xfrm>
                        </wpg:grpSpPr>
                        <wps:wsp>
                          <wps:cNvPr id="56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980" cy="1071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980"/>
                                <a:gd name="T2" fmla="+- 0 5 5"/>
                                <a:gd name="T3" fmla="*/ 5 h 10710"/>
                                <a:gd name="T4" fmla="+- 0 7985 5"/>
                                <a:gd name="T5" fmla="*/ T4 w 7980"/>
                                <a:gd name="T6" fmla="+- 0 5 5"/>
                                <a:gd name="T7" fmla="*/ 5 h 10710"/>
                                <a:gd name="T8" fmla="+- 0 7985 5"/>
                                <a:gd name="T9" fmla="*/ T8 w 7980"/>
                                <a:gd name="T10" fmla="+- 0 10715 5"/>
                                <a:gd name="T11" fmla="*/ 10715 h 10710"/>
                                <a:gd name="T12" fmla="+- 0 5 5"/>
                                <a:gd name="T13" fmla="*/ T12 w 7980"/>
                                <a:gd name="T14" fmla="+- 0 10715 5"/>
                                <a:gd name="T15" fmla="*/ 10715 h 10710"/>
                                <a:gd name="T16" fmla="+- 0 5 5"/>
                                <a:gd name="T17" fmla="*/ T16 w 7980"/>
                                <a:gd name="T18" fmla="+- 0 5 5"/>
                                <a:gd name="T19" fmla="*/ 5 h 10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80" h="10710">
                                  <a:moveTo>
                                    <a:pt x="0" y="0"/>
                                  </a:moveTo>
                                  <a:lnTo>
                                    <a:pt x="7980" y="0"/>
                                  </a:lnTo>
                                  <a:lnTo>
                                    <a:pt x="7980" y="10710"/>
                                  </a:lnTo>
                                  <a:lnTo>
                                    <a:pt x="0" y="10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99.5pt;height:536pt;mso-position-horizontal-relative:char;mso-position-vertical-relative:line" coordsize="7990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NUMI Workflow Example (part 1)" style="position:absolute;left:15;top:15;width:7970;height:10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9TXAAAAA2wAAAA8AAABkcnMvZG93bnJldi54bWxEj0GLwjAUhO+C/yE8YW+aKq5o1ygiCl63&#10;1vujebZlm5eSpLbur98sCB6HmfmG2e4H04gHOV9bVjCfJSCIC6trLhXk1/N0DcIHZI2NZVLwJA/7&#10;3Xi0xVTbnr/pkYVSRAj7FBVUIbSplL6oyKCf2ZY4enfrDIYoXSm1wz7CTSMXSbKSBmuOCxW2dKyo&#10;+Mk6o+De9Xg5mU35bLvMJWt9W/zmN6U+JsPhC0SgIbzDr/ZFK/hcwv+X+APk7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VT1NcAAAADbAAAADwAAAAAAAAAAAAAAAACfAgAA&#10;ZHJzL2Rvd25yZXYueG1sUEsFBgAAAAAEAAQA9wAAAIwDAAAAAA==&#10;">
                  <v:imagedata r:id="rId27" o:title="NUMI Workflow Example (part 1)"/>
                </v:shape>
                <v:group id="Group 9" o:spid="_x0000_s1028" style="position:absolute;left:5;top:5;width:7980;height:10710" coordorigin="5,5" coordsize="7980,10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0" o:spid="_x0000_s1029" style="position:absolute;left:5;top:5;width:7980;height:10710;visibility:visible;mso-wrap-style:square;v-text-anchor:top" coordsize="7980,10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ICcQA&#10;AADbAAAADwAAAGRycy9kb3ducmV2LnhtbESPQWvCQBSE7wX/w/KE3uomQq1E1yBqsKeWRj14e2Sf&#10;2WD2bchuNf77bqHQ4zAz3zDLfLCtuFHvG8cK0kkCgrhyuuFawfFQvMxB+ICssXVMCh7kIV+NnpaY&#10;aXfnL7qVoRYRwj5DBSaELpPSV4Ys+onriKN3cb3FEGVfS93jPcJtK6dJMpMWG44LBjvaGKqu5bdV&#10;cC73nx+8NY9tWpy6N7nfFXO/U+p5PKwXIAIN4T/8137XCl5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8yAnEAAAA2wAAAA8AAAAAAAAAAAAAAAAAmAIAAGRycy9k&#10;b3ducmV2LnhtbFBLBQYAAAAABAAEAPUAAACJAwAAAAA=&#10;" path="m,l7980,r,10710l,10710,,xe" filled="f" strokeweight=".5pt">
                    <v:path arrowok="t" o:connecttype="custom" o:connectlocs="0,5;7980,5;7980,10715;0,10715;0,5" o:connectangles="0,0,0,0,0"/>
                  </v:shape>
                </v:group>
                <w10:anchorlock/>
              </v:group>
            </w:pict>
          </mc:Fallback>
        </mc:AlternateContent>
      </w:r>
    </w:p>
    <w:p w14:paraId="1BE933DF" w14:textId="77777777" w:rsidR="00687195" w:rsidRPr="001D1C02" w:rsidRDefault="0004400B">
      <w:pPr>
        <w:spacing w:before="117"/>
        <w:ind w:left="191" w:right="192"/>
        <w:jc w:val="center"/>
        <w:rPr>
          <w:rFonts w:ascii="Arial" w:eastAsia="Arial" w:hAnsi="Arial" w:cs="Arial"/>
          <w:sz w:val="18"/>
          <w:szCs w:val="18"/>
        </w:rPr>
      </w:pPr>
      <w:bookmarkStart w:id="576" w:name="Figure_3:_NUMI_Workflow_Example_(part_1)"/>
      <w:bookmarkStart w:id="577" w:name="_bookmark160"/>
      <w:bookmarkEnd w:id="576"/>
      <w:bookmarkEnd w:id="577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1)</w:t>
      </w:r>
    </w:p>
    <w:p w14:paraId="1BE933E0" w14:textId="77777777" w:rsidR="00687195" w:rsidRPr="001D1C02" w:rsidRDefault="00687195">
      <w:pPr>
        <w:jc w:val="center"/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E1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14:paraId="1BE933E2" w14:textId="77777777" w:rsidR="00687195" w:rsidRPr="001D1C02" w:rsidRDefault="00E33FB2">
      <w:pPr>
        <w:spacing w:line="200" w:lineRule="atLeast"/>
        <w:ind w:left="760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BE9346A" wp14:editId="1BE9346B">
                <wp:extent cx="5169535" cy="5155565"/>
                <wp:effectExtent l="9525" t="9525" r="2540" b="6985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9535" cy="5155565"/>
                          <a:chOff x="0" y="0"/>
                          <a:chExt cx="8141" cy="8119"/>
                        </a:xfrm>
                      </wpg:grpSpPr>
                      <pic:pic xmlns:pic="http://schemas.openxmlformats.org/drawingml/2006/picture">
                        <pic:nvPicPr>
                          <pic:cNvPr id="48" name="Picture 7" descr="NUMI Workflow Example (part 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8121" cy="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9" name="Group 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131" cy="8109"/>
                            <a:chOff x="5" y="5"/>
                            <a:chExt cx="8131" cy="8109"/>
                          </a:xfrm>
                        </wpg:grpSpPr>
                        <wps:wsp>
                          <wps:cNvPr id="50" name="Freeform 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131" cy="8109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131"/>
                                <a:gd name="T2" fmla="+- 0 5 5"/>
                                <a:gd name="T3" fmla="*/ 5 h 8109"/>
                                <a:gd name="T4" fmla="+- 0 8136 5"/>
                                <a:gd name="T5" fmla="*/ T4 w 8131"/>
                                <a:gd name="T6" fmla="+- 0 5 5"/>
                                <a:gd name="T7" fmla="*/ 5 h 8109"/>
                                <a:gd name="T8" fmla="+- 0 8136 5"/>
                                <a:gd name="T9" fmla="*/ T8 w 8131"/>
                                <a:gd name="T10" fmla="+- 0 8114 5"/>
                                <a:gd name="T11" fmla="*/ 8114 h 8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8131" h="8109">
                                  <a:moveTo>
                                    <a:pt x="0" y="0"/>
                                  </a:moveTo>
                                  <a:lnTo>
                                    <a:pt x="8131" y="0"/>
                                  </a:lnTo>
                                  <a:lnTo>
                                    <a:pt x="8131" y="810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8109"/>
                            <a:chOff x="5" y="5"/>
                            <a:chExt cx="2" cy="8109"/>
                          </a:xfrm>
                        </wpg:grpSpPr>
                        <wps:wsp>
                          <wps:cNvPr id="52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8109"/>
                            </a:xfrm>
                            <a:custGeom>
                              <a:avLst/>
                              <a:gdLst>
                                <a:gd name="T0" fmla="+- 0 8114 5"/>
                                <a:gd name="T1" fmla="*/ 8114 h 8109"/>
                                <a:gd name="T2" fmla="+- 0 5 5"/>
                                <a:gd name="T3" fmla="*/ 5 h 8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9">
                                  <a:moveTo>
                                    <a:pt x="0" y="81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07.05pt;height:405.95pt;mso-position-horizontal-relative:char;mso-position-vertical-relative:line" coordsize="8141,8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">
                <v:shape id="Picture 7" o:spid="_x0000_s1027" type="#_x0000_t75" alt="NUMI Workflow Example (part 2)" style="position:absolute;left:15;top:15;width:8121;height:8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OTBDDAAAA2wAAAA8AAABkcnMvZG93bnJldi54bWxET0trwkAQvgv9D8sUeil1UykiqauIUChY&#10;Cj5C9TbNjkk0O5tmV43/3jkUPH587/G0c7U6UxsqzwZe+wko4tzbigsDm/XHywhUiMgWa89k4EoB&#10;ppOH3hhT6y+8pPMqFkpCOKRooIyxSbUOeUkOQ983xMLtfeswCmwLbVu8SLir9SBJhtphxdJQYkPz&#10;kvLj6uSk5DDcLk7N9/6v+sqecZf9Dn6WC2OeHrvZO6hIXbyL/92f1sCbjJUv8gP05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U5MEMMAAADbAAAADwAAAAAAAAAAAAAAAACf&#10;AgAAZHJzL2Rvd25yZXYueG1sUEsFBgAAAAAEAAQA9wAAAI8DAAAAAA==&#10;">
                  <v:imagedata r:id="rId29" o:title="NUMI Workflow Example (part 2)"/>
                </v:shape>
                <v:group id="Group 5" o:spid="_x0000_s1028" style="position:absolute;left:5;top:5;width:8131;height:8109" coordorigin="5,5" coordsize="8131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6" o:spid="_x0000_s1029" style="position:absolute;left:5;top:5;width:8131;height:8109;visibility:visible;mso-wrap-style:square;v-text-anchor:top" coordsize="8131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PN8MA&#10;AADbAAAADwAAAGRycy9kb3ducmV2LnhtbESPwUrEQAyG74LvMETw5k4VFak7u4hQ8bBQ3dV76MRO&#10;sZOpM3G37tObg+Ax/Pm/5Fuu5ziaPeUyJHZwuajAEHfJD9w7eNs1F3dgiiB7HBOTgx8qsF6dniyx&#10;9unAr7TfSm8UwqVGB0Fkqq0tXaCIZZEmYs0+Uo4oOube+owHhcfRXlXVrY04sF4IONFjoO5z+x2V&#10;El6aY5b26au57lvZvLfNcWOdOz+bH+7BCM3yv/zXfvYObvR7dVEP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PN8MAAADbAAAADwAAAAAAAAAAAAAAAACYAgAAZHJzL2Rv&#10;d25yZXYueG1sUEsFBgAAAAAEAAQA9QAAAIgDAAAAAA==&#10;" path="m,l8131,r,8109e" filled="f" strokeweight=".5pt">
                    <v:path arrowok="t" o:connecttype="custom" o:connectlocs="0,5;8131,5;8131,8114" o:connectangles="0,0,0"/>
                  </v:shape>
                </v:group>
                <v:group id="Group 3" o:spid="_x0000_s1030" style="position:absolute;left:5;top:5;width:2;height:8109" coordorigin="5,5" coordsize="2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" o:spid="_x0000_s1031" style="position:absolute;left:5;top:5;width:2;height:8109;visibility:visible;mso-wrap-style:square;v-text-anchor:top" coordsize="2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G/cYA&#10;AADbAAAADwAAAGRycy9kb3ducmV2LnhtbESPQWvCQBSE7wX/w/IEL1I3hiohuooIRcFCUQult0f2&#10;mQSzb8PuNsb++m5B6HGYmW+Y5bo3jejI+dqygukkAUFcWF1zqeDj/PqcgfABWWNjmRTcycN6NXha&#10;Yq7tjY/UnUIpIoR9jgqqENpcSl9UZNBPbEscvYt1BkOUrpTa4S3CTSPTJJlLgzXHhQpb2lZUXE/f&#10;RsHne7qt3X536b7Kl+thPM7efjaZUqNhv1mACNSH//CjvdcKZin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rG/cYAAADbAAAADwAAAAAAAAAAAAAAAACYAgAAZHJz&#10;L2Rvd25yZXYueG1sUEsFBgAAAAAEAAQA9QAAAIsDAAAAAA==&#10;" path="m,8109l,e" filled="f" strokeweight=".5pt">
                    <v:path arrowok="t" o:connecttype="custom" o:connectlocs="0,8114;0,5" o:connectangles="0,0"/>
                  </v:shape>
                </v:group>
                <w10:anchorlock/>
              </v:group>
            </w:pict>
          </mc:Fallback>
        </mc:AlternateContent>
      </w:r>
    </w:p>
    <w:p w14:paraId="1BE933E3" w14:textId="77777777" w:rsidR="00687195" w:rsidRPr="001D1C02" w:rsidRDefault="0004400B">
      <w:pPr>
        <w:spacing w:before="111"/>
        <w:ind w:left="3029"/>
        <w:rPr>
          <w:rFonts w:ascii="Arial" w:eastAsia="Arial" w:hAnsi="Arial" w:cs="Arial"/>
          <w:sz w:val="18"/>
          <w:szCs w:val="18"/>
        </w:rPr>
      </w:pPr>
      <w:bookmarkStart w:id="578" w:name="Figure_4:_NUMI_Workflow_Example_(part_2)"/>
      <w:bookmarkStart w:id="579" w:name="_bookmark161"/>
      <w:bookmarkEnd w:id="578"/>
      <w:bookmarkEnd w:id="579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2)</w:t>
      </w:r>
    </w:p>
    <w:p w14:paraId="1BE933E4" w14:textId="77777777"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E5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1BE933E6" w14:textId="77777777" w:rsidR="00687195" w:rsidRPr="001D1C02" w:rsidRDefault="0004400B">
      <w:pPr>
        <w:pStyle w:val="Heading1"/>
        <w:spacing w:before="54"/>
        <w:ind w:left="2110" w:firstLine="0"/>
        <w:rPr>
          <w:b w:val="0"/>
          <w:bCs w:val="0"/>
        </w:rPr>
      </w:pPr>
      <w:bookmarkStart w:id="580" w:name="Appendix_I___–_Free_Text_Search_Criteria"/>
      <w:bookmarkEnd w:id="580"/>
      <w:r w:rsidRPr="001D1C02">
        <w:rPr>
          <w:spacing w:val="-1"/>
        </w:rPr>
        <w:t>Appendix</w:t>
      </w:r>
      <w:r w:rsidRPr="001D1C02">
        <w:t xml:space="preserve"> I</w:t>
      </w:r>
      <w:r w:rsidRPr="001D1C02">
        <w:rPr>
          <w:spacing w:val="-10"/>
        </w:rPr>
        <w:t xml:space="preserve"> </w:t>
      </w:r>
      <w:bookmarkStart w:id="581" w:name="_bookmark162"/>
      <w:bookmarkEnd w:id="581"/>
      <w:r w:rsidRPr="001D1C02">
        <w:t xml:space="preserve">–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 xml:space="preserve">Text </w:t>
      </w:r>
      <w:r w:rsidRPr="001D1C02">
        <w:t>Search</w:t>
      </w:r>
      <w:r w:rsidRPr="001D1C02">
        <w:rPr>
          <w:spacing w:val="-1"/>
        </w:rPr>
        <w:t xml:space="preserve"> Criteria</w:t>
      </w:r>
    </w:p>
    <w:p w14:paraId="1BE933E7" w14:textId="77777777"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Certain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tables/columns</w:t>
      </w:r>
      <w:r w:rsidRPr="001D1C02">
        <w:t xml:space="preserve"> are checked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performs</w:t>
      </w:r>
      <w:r w:rsidRPr="001D1C02">
        <w:t xml:space="preserve"> a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NUMI.</w:t>
      </w:r>
    </w:p>
    <w:p w14:paraId="1BE933E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E9" w14:textId="77777777" w:rsidR="00687195" w:rsidRPr="001D1C02" w:rsidRDefault="00A72D95">
      <w:pPr>
        <w:pStyle w:val="BodyText"/>
        <w:ind w:left="220" w:right="245"/>
      </w:pPr>
      <w:hyperlink w:anchor="_bookmark163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8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tables/columns</w:t>
      </w:r>
      <w:r w:rsidR="0004400B" w:rsidRPr="001D1C02">
        <w:t xml:space="preserve"> </w:t>
      </w:r>
      <w:r w:rsidR="0004400B" w:rsidRPr="001D1C02">
        <w:rPr>
          <w:spacing w:val="-1"/>
        </w:rPr>
        <w:t>checked</w:t>
      </w:r>
      <w:r w:rsidR="0004400B" w:rsidRPr="001D1C02">
        <w:t xml:space="preserve"> during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from Utilization</w:t>
      </w:r>
      <w:r w:rsidR="0004400B" w:rsidRPr="001D1C02">
        <w:t xml:space="preserve"> </w:t>
      </w:r>
      <w:r w:rsidR="0004400B" w:rsidRPr="001D1C02">
        <w:rPr>
          <w:spacing w:val="-1"/>
        </w:rPr>
        <w:t>Management</w:t>
      </w:r>
      <w:r w:rsidR="0004400B" w:rsidRPr="001D1C02">
        <w:t xml:space="preserve"> Review</w:t>
      </w:r>
      <w:r w:rsidR="0004400B" w:rsidRPr="001D1C02">
        <w:rPr>
          <w:spacing w:val="-1"/>
        </w:rPr>
        <w:t xml:space="preserve"> Listing</w:t>
      </w:r>
      <w:r w:rsidR="0004400B" w:rsidRPr="001D1C02">
        <w:rPr>
          <w:spacing w:val="99"/>
        </w:rPr>
        <w:t xml:space="preserve"> </w:t>
      </w:r>
      <w:r w:rsidR="0004400B" w:rsidRPr="001D1C02">
        <w:t xml:space="preserve">and </w:t>
      </w:r>
      <w:r w:rsidR="0004400B" w:rsidRPr="001D1C02">
        <w:rPr>
          <w:spacing w:val="-1"/>
        </w:rPr>
        <w:t>Free</w:t>
      </w:r>
      <w:r w:rsidR="0004400B" w:rsidRPr="001D1C02">
        <w:t xml:space="preserve"> </w:t>
      </w:r>
      <w:r w:rsidR="0004400B" w:rsidRPr="001D1C02">
        <w:rPr>
          <w:spacing w:val="-1"/>
        </w:rPr>
        <w:t>Text</w:t>
      </w:r>
      <w:r w:rsidR="0004400B" w:rsidRPr="001D1C02">
        <w:t xml:space="preserve">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pages:</w:t>
      </w:r>
    </w:p>
    <w:p w14:paraId="1BE933EA" w14:textId="77777777" w:rsidR="00687195" w:rsidRPr="001D1C02" w:rsidRDefault="0004400B">
      <w:pPr>
        <w:spacing w:before="120"/>
        <w:jc w:val="center"/>
        <w:rPr>
          <w:rFonts w:ascii="Arial" w:eastAsia="Arial" w:hAnsi="Arial" w:cs="Arial"/>
          <w:sz w:val="18"/>
          <w:szCs w:val="18"/>
        </w:rPr>
      </w:pPr>
      <w:bookmarkStart w:id="582" w:name="Table_8:_Free_Text_Search_from_Utilizati"/>
      <w:bookmarkStart w:id="583" w:name="_bookmark163"/>
      <w:bookmarkEnd w:id="582"/>
      <w:bookmarkEnd w:id="583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8: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Search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from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Utilization Management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Review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Listing</w:t>
      </w:r>
      <w:r w:rsidRPr="001D1C02">
        <w:rPr>
          <w:rFonts w:ascii="Arial"/>
          <w:b/>
          <w:spacing w:val="1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 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Pages</w:t>
      </w:r>
    </w:p>
    <w:p w14:paraId="1BE933E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687195" w:rsidRPr="001D1C02" w14:paraId="1BE933EE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14:paraId="1BE933EC" w14:textId="77777777" w:rsidR="00687195" w:rsidRPr="001D1C02" w:rsidRDefault="0004400B">
            <w:pPr>
              <w:pStyle w:val="TableParagraph"/>
              <w:spacing w:before="160" w:line="27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Table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14:paraId="1BE933ED" w14:textId="77777777"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Column</w:t>
            </w:r>
          </w:p>
        </w:tc>
      </w:tr>
      <w:tr w:rsidR="00687195" w:rsidRPr="001D1C02" w14:paraId="1BE933F1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E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</w:tr>
      <w:tr w:rsidR="00687195" w:rsidRPr="001D1C02" w14:paraId="1BE933F4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3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</w:tr>
      <w:tr w:rsidR="00687195" w:rsidRPr="001D1C02" w14:paraId="1BE933F7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</w:tr>
      <w:tr w:rsidR="00687195" w:rsidRPr="001D1C02" w14:paraId="1BE933FA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</w:tr>
      <w:tr w:rsidR="00687195" w:rsidRPr="001D1C02" w14:paraId="1BE933FD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</w:tr>
      <w:tr w:rsidR="00687195" w:rsidRPr="001D1C02" w14:paraId="1BE93400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</w:tr>
      <w:tr w:rsidR="00687195" w:rsidRPr="001D1C02" w14:paraId="1BE93403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</w:tr>
      <w:tr w:rsidR="00687195" w:rsidRPr="001D1C02" w14:paraId="1BE93406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</w:tr>
      <w:tr w:rsidR="00687195" w:rsidRPr="001D1C02" w14:paraId="1BE93409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</w:tr>
      <w:tr w:rsidR="00687195" w:rsidRPr="001D1C02" w14:paraId="1BE9340C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</w:tr>
    </w:tbl>
    <w:p w14:paraId="1BE9340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40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40F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14:paraId="1BE93410" w14:textId="77777777" w:rsidR="00687195" w:rsidRPr="001D1C02" w:rsidRDefault="0004400B">
      <w:pPr>
        <w:pStyle w:val="Heading4"/>
        <w:spacing w:before="69"/>
        <w:ind w:left="220"/>
        <w:rPr>
          <w:b w:val="0"/>
          <w:bCs w:val="0"/>
        </w:rPr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 Functionality</w:t>
      </w:r>
    </w:p>
    <w:p w14:paraId="1BE93411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BE93412" w14:textId="77777777" w:rsidR="00687195" w:rsidRPr="001D1C02" w:rsidRDefault="0004400B">
      <w:pPr>
        <w:pStyle w:val="BodyText"/>
        <w:ind w:left="219"/>
      </w:pP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perform linguistic searches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 xml:space="preserve">in </w:t>
      </w:r>
      <w:r w:rsidRPr="001D1C02">
        <w:rPr>
          <w:spacing w:val="-1"/>
        </w:rPr>
        <w:t>full-text indexes</w:t>
      </w:r>
      <w:r w:rsidRPr="001D1C02">
        <w:t xml:space="preserve"> by </w:t>
      </w:r>
      <w:r w:rsidRPr="001D1C02">
        <w:rPr>
          <w:spacing w:val="-1"/>
        </w:rPr>
        <w:t>operating</w:t>
      </w:r>
      <w:r w:rsidRPr="001D1C02">
        <w:t xml:space="preserve"> 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words</w:t>
      </w:r>
      <w:r w:rsidRPr="001D1C02">
        <w:t xml:space="preserve"> and phrases </w:t>
      </w:r>
      <w:r w:rsidRPr="001D1C02">
        <w:rPr>
          <w:spacing w:val="-1"/>
        </w:rPr>
        <w:t>based</w:t>
      </w:r>
      <w:r w:rsidRPr="001D1C02">
        <w:rPr>
          <w:spacing w:val="-2"/>
        </w:rPr>
        <w:t xml:space="preserve"> </w:t>
      </w:r>
      <w:r w:rsidRPr="001D1C02">
        <w:t>on rules of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simple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rPr>
          <w:spacing w:val="99"/>
        </w:rPr>
        <w:t xml:space="preserve"> </w:t>
      </w:r>
      <w:r w:rsidRPr="001D1C02">
        <w:t>and phrases</w:t>
      </w:r>
      <w:r w:rsidRPr="001D1C02">
        <w:rPr>
          <w:spacing w:val="-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or </w:t>
      </w:r>
      <w:r w:rsidRPr="001D1C02">
        <w:rPr>
          <w:spacing w:val="-1"/>
        </w:rPr>
        <w:t>phrase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database.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rPr>
          <w:spacing w:val="63"/>
        </w:rPr>
        <w:t xml:space="preserve"> </w:t>
      </w:r>
      <w:r w:rsidRPr="001D1C02"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in 4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ways:</w:t>
      </w:r>
    </w:p>
    <w:p w14:paraId="1BE93413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4" w14:textId="77777777"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Exact’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5" w14:textId="77777777" w:rsidR="00687195" w:rsidRPr="001D1C02" w:rsidRDefault="0004400B">
      <w:pPr>
        <w:pStyle w:val="BodyText"/>
        <w:ind w:left="220" w:right="245"/>
      </w:pPr>
      <w:r w:rsidRPr="001D1C02">
        <w:t xml:space="preserve">In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search:</w:t>
      </w:r>
      <w:r w:rsidRPr="001D1C02">
        <w:t xml:space="preserve"> A</w:t>
      </w:r>
      <w:r w:rsidRPr="001D1C02">
        <w:rPr>
          <w:spacing w:val="-1"/>
        </w:rPr>
        <w:t xml:space="preserve"> word</w:t>
      </w:r>
      <w:r w:rsidRPr="001D1C02">
        <w:t xml:space="preserve"> is </w:t>
      </w:r>
      <w:r w:rsidRPr="001D1C02">
        <w:rPr>
          <w:spacing w:val="-1"/>
        </w:rPr>
        <w:t>considered</w:t>
      </w:r>
      <w:r w:rsidRPr="001D1C02">
        <w:t xml:space="preserve"> 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token.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token is </w:t>
      </w:r>
      <w:r w:rsidRPr="001D1C02">
        <w:rPr>
          <w:spacing w:val="-1"/>
        </w:rPr>
        <w:t>identified</w:t>
      </w:r>
      <w:r w:rsidRPr="001D1C02">
        <w:t xml:space="preserve"> by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breakers,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the</w:t>
      </w:r>
      <w:r w:rsidRPr="001D1C02">
        <w:rPr>
          <w:spacing w:val="-1"/>
        </w:rPr>
        <w:t xml:space="preserve"> linguistic</w:t>
      </w:r>
      <w:r w:rsidRPr="001D1C02">
        <w:t xml:space="preserve"> </w:t>
      </w:r>
      <w:r w:rsidRPr="001D1C02">
        <w:rPr>
          <w:spacing w:val="-1"/>
        </w:rPr>
        <w:t>rules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specified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>valid</w:t>
      </w:r>
      <w:r w:rsidRPr="001D1C02">
        <w:rPr>
          <w:spacing w:val="-2"/>
        </w:rPr>
        <w:t xml:space="preserve"> </w:t>
      </w:r>
      <w:r w:rsidRPr="001D1C02">
        <w:t xml:space="preserve">phrase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consist</w:t>
      </w:r>
      <w:r w:rsidRPr="001D1C02">
        <w:t xml:space="preserve"> of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</w:t>
      </w:r>
      <w:r w:rsidRPr="001D1C02">
        <w:rPr>
          <w:spacing w:val="-1"/>
        </w:rPr>
        <w:t xml:space="preserve"> without</w:t>
      </w:r>
      <w:r w:rsidRPr="001D1C02">
        <w:t xml:space="preserve"> </w:t>
      </w:r>
      <w:r w:rsidRPr="001D1C02">
        <w:rPr>
          <w:spacing w:val="-1"/>
        </w:rPr>
        <w:t>punctuation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them.</w:t>
      </w:r>
    </w:p>
    <w:p w14:paraId="1BE93416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7" w14:textId="77777777"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Similar’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8" w14:textId="77777777" w:rsidR="00687195" w:rsidRPr="001D1C02" w:rsidRDefault="0004400B">
      <w:pPr>
        <w:pStyle w:val="BodyText"/>
        <w:ind w:left="219" w:right="305"/>
      </w:pPr>
      <w:r w:rsidRPr="001D1C02">
        <w:rPr>
          <w:spacing w:val="-1"/>
        </w:rPr>
        <w:t xml:space="preserve">(Thesaurus):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thesaurus</w:t>
      </w:r>
      <w:r w:rsidRPr="001D1C02">
        <w:rPr>
          <w:spacing w:val="-1"/>
        </w:rPr>
        <w:t xml:space="preserve"> defines</w:t>
      </w:r>
      <w:r w:rsidRPr="001D1C02">
        <w:t xml:space="preserve"> </w:t>
      </w:r>
      <w:r w:rsidRPr="001D1C02">
        <w:rPr>
          <w:spacing w:val="-1"/>
        </w:rPr>
        <w:t>user-specified</w:t>
      </w:r>
      <w:r w:rsidRPr="001D1C02">
        <w:t xml:space="preserve"> </w:t>
      </w:r>
      <w:r w:rsidRPr="001D1C02">
        <w:rPr>
          <w:spacing w:val="-1"/>
        </w:rPr>
        <w:t>synonyms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terms.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1"/>
        </w:rPr>
        <w:t xml:space="preserve"> </w:t>
      </w:r>
      <w:r w:rsidRPr="001D1C02">
        <w:t>entry,</w:t>
      </w:r>
      <w:r w:rsidRPr="001D1C02">
        <w:rPr>
          <w:spacing w:val="93"/>
        </w:rPr>
        <w:t xml:space="preserve"> </w:t>
      </w:r>
      <w:r w:rsidRPr="001D1C02">
        <w:t xml:space="preserve">"{car, </w:t>
      </w:r>
      <w:r w:rsidRPr="001D1C02">
        <w:rPr>
          <w:spacing w:val="-1"/>
        </w:rPr>
        <w:t>automobile,</w:t>
      </w:r>
      <w:r w:rsidRPr="001D1C02">
        <w:rPr>
          <w:spacing w:val="-2"/>
        </w:rPr>
        <w:t xml:space="preserve"> </w:t>
      </w:r>
      <w:r w:rsidRPr="001D1C02">
        <w:t>truck,</w:t>
      </w:r>
      <w:r w:rsidRPr="001D1C02">
        <w:rPr>
          <w:spacing w:val="-2"/>
        </w:rPr>
        <w:t xml:space="preserve"> </w:t>
      </w:r>
      <w:r w:rsidRPr="001D1C02">
        <w:t xml:space="preserve">van}", is </w:t>
      </w:r>
      <w:r w:rsidRPr="001D1C02">
        <w:rPr>
          <w:spacing w:val="-1"/>
        </w:rPr>
        <w:t>added</w:t>
      </w:r>
      <w:r w:rsidRPr="001D1C02">
        <w:t xml:space="preserve"> to a </w:t>
      </w:r>
      <w:r w:rsidRPr="001D1C02">
        <w:rPr>
          <w:spacing w:val="-1"/>
        </w:rPr>
        <w:t>thesaurus,</w:t>
      </w:r>
      <w:r w:rsidRPr="001D1C02">
        <w:t xml:space="preserve"> you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thesaurus</w:t>
      </w:r>
      <w:r w:rsidRPr="001D1C02">
        <w:t xml:space="preserve"> 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  <w:r w:rsidRPr="001D1C02">
        <w:t xml:space="preserve"> </w:t>
      </w:r>
      <w:r w:rsidRPr="001D1C02">
        <w:rPr>
          <w:spacing w:val="-1"/>
        </w:rPr>
        <w:t>All rows</w:t>
      </w:r>
      <w:r w:rsidRPr="001D1C02">
        <w:t xml:space="preserve"> in the</w:t>
      </w:r>
      <w:r w:rsidRPr="001D1C02">
        <w:rPr>
          <w:spacing w:val="-1"/>
        </w:rPr>
        <w:t xml:space="preserve"> </w:t>
      </w:r>
      <w:r w:rsidRPr="001D1C02">
        <w:t>table</w:t>
      </w:r>
      <w:r w:rsidRPr="001D1C02">
        <w:rPr>
          <w:spacing w:val="-1"/>
        </w:rPr>
        <w:t xml:space="preserve"> </w:t>
      </w:r>
      <w:r w:rsidRPr="001D1C02">
        <w:t>queried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include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words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</w:t>
      </w:r>
      <w:r w:rsidRPr="001D1C02">
        <w:rPr>
          <w:spacing w:val="-1"/>
        </w:rPr>
        <w:t>"truck",</w:t>
      </w:r>
      <w:r w:rsidRPr="001D1C02">
        <w:t xml:space="preserve"> </w:t>
      </w:r>
      <w:r w:rsidRPr="001D1C02">
        <w:rPr>
          <w:spacing w:val="-1"/>
        </w:rPr>
        <w:t>"van",</w:t>
      </w:r>
    </w:p>
    <w:p w14:paraId="1BE93419" w14:textId="77777777" w:rsidR="00687195" w:rsidRPr="001D1C02" w:rsidRDefault="00687195">
      <w:pPr>
        <w:sectPr w:rsidR="00687195" w:rsidRPr="001D1C02">
          <w:pgSz w:w="12240" w:h="15840"/>
          <w:pgMar w:top="1500" w:right="1220" w:bottom="960" w:left="1220" w:header="0" w:footer="761" w:gutter="0"/>
          <w:cols w:space="720"/>
        </w:sectPr>
      </w:pPr>
    </w:p>
    <w:p w14:paraId="1BE9341A" w14:textId="77777777" w:rsidR="00687195" w:rsidRPr="001D1C02" w:rsidRDefault="0004400B">
      <w:pPr>
        <w:pStyle w:val="BodyText"/>
        <w:spacing w:before="56"/>
        <w:ind w:right="266"/>
      </w:pPr>
      <w:proofErr w:type="gramStart"/>
      <w:r w:rsidRPr="001D1C02">
        <w:lastRenderedPageBreak/>
        <w:t>or</w:t>
      </w:r>
      <w:proofErr w:type="gramEnd"/>
      <w:r w:rsidRPr="001D1C02">
        <w:t xml:space="preserve"> </w:t>
      </w:r>
      <w:r w:rsidRPr="001D1C02">
        <w:rPr>
          <w:spacing w:val="-1"/>
        </w:rPr>
        <w:t>"car",</w:t>
      </w:r>
      <w:r w:rsidRPr="001D1C02">
        <w:t xml:space="preserve"> </w:t>
      </w:r>
      <w:r w:rsidRPr="001D1C02">
        <w:rPr>
          <w:spacing w:val="-1"/>
        </w:rPr>
        <w:t>appear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</w:t>
      </w:r>
      <w:r w:rsidRPr="001D1C02">
        <w:rPr>
          <w:spacing w:val="-1"/>
        </w:rPr>
        <w:t xml:space="preserve">words </w:t>
      </w:r>
      <w:r w:rsidRPr="001D1C02">
        <w:t>belong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synonym</w:t>
      </w:r>
      <w:r w:rsidRPr="001D1C02">
        <w:rPr>
          <w:spacing w:val="-2"/>
        </w:rPr>
        <w:t xml:space="preserve"> </w:t>
      </w:r>
      <w:r w:rsidRPr="001D1C02">
        <w:t>expansion</w:t>
      </w:r>
      <w:r w:rsidRPr="001D1C02">
        <w:rPr>
          <w:spacing w:val="61"/>
        </w:rPr>
        <w:t xml:space="preserve"> </w:t>
      </w:r>
      <w:r w:rsidRPr="001D1C02">
        <w:t xml:space="preserve">set </w:t>
      </w:r>
      <w:r w:rsidRPr="001D1C02">
        <w:rPr>
          <w:spacing w:val="-1"/>
        </w:rPr>
        <w:t>containing</w:t>
      </w:r>
      <w:r w:rsidRPr="001D1C02">
        <w:t xml:space="preserve"> 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</w:p>
    <w:p w14:paraId="1BE9341B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C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Partial’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D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(Part</w:t>
      </w:r>
      <w:r w:rsidRPr="001D1C02">
        <w:t xml:space="preserve"> </w:t>
      </w:r>
      <w:r w:rsidRPr="001D1C02">
        <w:rPr>
          <w:spacing w:val="-1"/>
        </w:rPr>
        <w:t>Of):</w:t>
      </w:r>
      <w:r w:rsidRPr="001D1C02">
        <w:t xml:space="preserve"> 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refers to a </w:t>
      </w:r>
      <w:r w:rsidRPr="001D1C02">
        <w:rPr>
          <w:spacing w:val="-1"/>
        </w:rPr>
        <w:t>string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affixed</w:t>
      </w:r>
      <w:r w:rsidRPr="001D1C02">
        <w:t xml:space="preserve"> to the</w:t>
      </w:r>
      <w:r w:rsidRPr="001D1C02">
        <w:rPr>
          <w:spacing w:val="-1"/>
        </w:rPr>
        <w:t xml:space="preserve"> front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to </w:t>
      </w:r>
      <w:r w:rsidRPr="001D1C02">
        <w:rPr>
          <w:spacing w:val="-1"/>
        </w:rPr>
        <w:t>produce</w:t>
      </w:r>
      <w:r w:rsidRPr="001D1C02">
        <w:t xml:space="preserve"> 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derivative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t xml:space="preserve"> or an </w:t>
      </w:r>
      <w:r w:rsidRPr="001D1C02">
        <w:rPr>
          <w:spacing w:val="-1"/>
        </w:rPr>
        <w:t>inflected</w:t>
      </w:r>
      <w:r w:rsidRPr="001D1C02">
        <w:t xml:space="preserve"> </w:t>
      </w:r>
      <w:r w:rsidRPr="001D1C02">
        <w:rPr>
          <w:spacing w:val="-1"/>
        </w:rPr>
        <w:t>form.</w:t>
      </w:r>
    </w:p>
    <w:p w14:paraId="1BE9341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41F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single prefix</w:t>
      </w:r>
      <w:r w:rsidRPr="001D1C02">
        <w:t xml:space="preserve"> </w:t>
      </w:r>
      <w:r w:rsidRPr="001D1C02">
        <w:rPr>
          <w:spacing w:val="-1"/>
        </w:rPr>
        <w:t>term,</w:t>
      </w:r>
      <w:r w:rsidRPr="001D1C02">
        <w:rPr>
          <w:spacing w:val="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starting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specified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part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"auto"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"automatic",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and so </w:t>
      </w:r>
      <w:r w:rsidRPr="001D1C02">
        <w:rPr>
          <w:spacing w:val="-1"/>
        </w:rPr>
        <w:t>forth.</w:t>
      </w:r>
    </w:p>
    <w:p w14:paraId="1BE9342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421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phrase,</w:t>
      </w:r>
      <w:r w:rsidRPr="001D1C02">
        <w:t xml:space="preserve"> each </w:t>
      </w:r>
      <w:r w:rsidRPr="001D1C02">
        <w:rPr>
          <w:spacing w:val="-1"/>
        </w:rPr>
        <w:t>word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phrase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considered</w:t>
      </w:r>
      <w:r w:rsidRPr="001D1C02">
        <w:rPr>
          <w:spacing w:val="-2"/>
        </w:rPr>
        <w:t xml:space="preserve"> </w:t>
      </w:r>
      <w:r w:rsidRPr="001D1C02">
        <w:t>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</w:t>
      </w:r>
      <w:r w:rsidRPr="001D1C02">
        <w:rPr>
          <w:spacing w:val="95"/>
        </w:rPr>
        <w:t xml:space="preserve"> </w:t>
      </w:r>
      <w:r w:rsidRPr="001D1C02">
        <w:t>term</w:t>
      </w:r>
      <w:r w:rsidRPr="001D1C02">
        <w:rPr>
          <w:spacing w:val="-2"/>
        </w:rPr>
        <w:t xml:space="preserve"> </w:t>
      </w:r>
      <w:r w:rsidRPr="001D1C02">
        <w:t xml:space="preserve">"auto </w:t>
      </w:r>
      <w:proofErr w:type="gramStart"/>
      <w:r w:rsidRPr="001D1C02">
        <w:rPr>
          <w:spacing w:val="-1"/>
        </w:rPr>
        <w:t>tran</w:t>
      </w:r>
      <w:proofErr w:type="gramEnd"/>
      <w:r w:rsidRPr="001D1C02">
        <w:rPr>
          <w:spacing w:val="-1"/>
        </w:rPr>
        <w:t>*"</w:t>
      </w:r>
      <w:r w:rsidRPr="001D1C02">
        <w:t xml:space="preserve">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 transmission"</w:t>
      </w:r>
      <w:r w:rsidRPr="001D1C02">
        <w:t xml:space="preserve"> and </w:t>
      </w:r>
      <w:r w:rsidRPr="001D1C02">
        <w:rPr>
          <w:spacing w:val="-1"/>
        </w:rPr>
        <w:t>"automobile</w:t>
      </w:r>
      <w:r w:rsidRPr="001D1C02">
        <w:t xml:space="preserve"> </w:t>
      </w:r>
      <w:r w:rsidRPr="001D1C02">
        <w:rPr>
          <w:spacing w:val="-1"/>
        </w:rPr>
        <w:t>transducer",</w:t>
      </w:r>
      <w:r w:rsidRPr="001D1C02">
        <w:t xml:space="preserve"> </w:t>
      </w:r>
      <w:r w:rsidRPr="001D1C02">
        <w:rPr>
          <w:spacing w:val="-1"/>
        </w:rPr>
        <w:t>but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does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match</w:t>
      </w:r>
      <w:r w:rsidRPr="001D1C02">
        <w:t xml:space="preserve"> </w:t>
      </w:r>
      <w:r w:rsidRPr="001D1C02">
        <w:rPr>
          <w:spacing w:val="-1"/>
        </w:rPr>
        <w:t>"automatic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motor</w:t>
      </w:r>
      <w:r w:rsidRPr="001D1C02">
        <w:t xml:space="preserve"> </w:t>
      </w:r>
      <w:r w:rsidRPr="001D1C02">
        <w:rPr>
          <w:spacing w:val="-1"/>
        </w:rPr>
        <w:t>transmission".</w:t>
      </w:r>
    </w:p>
    <w:p w14:paraId="1BE93422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23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Specific’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2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(Inflectional):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rPr>
          <w:spacing w:val="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different </w:t>
      </w:r>
      <w:r w:rsidRPr="001D1C02">
        <w:t xml:space="preserve">tenses </w:t>
      </w:r>
      <w:r w:rsidRPr="001D1C02">
        <w:rPr>
          <w:spacing w:val="-1"/>
        </w:rPr>
        <w:t xml:space="preserve">of </w:t>
      </w:r>
      <w:r w:rsidRPr="001D1C02">
        <w:t xml:space="preserve">a verb or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singular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plural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noun.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search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 xml:space="preserve">form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"drive".</w:t>
      </w:r>
      <w:r w:rsidRPr="001D1C02">
        <w:t xml:space="preserve"> If</w:t>
      </w:r>
      <w:r w:rsidRPr="001D1C02">
        <w:rPr>
          <w:spacing w:val="-1"/>
        </w:rPr>
        <w:t xml:space="preserve"> various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rows</w:t>
      </w:r>
      <w:r w:rsidRPr="001D1C02">
        <w:t xml:space="preserve"> in the</w:t>
      </w:r>
      <w:r w:rsidRPr="001D1C02">
        <w:rPr>
          <w:spacing w:val="-1"/>
        </w:rPr>
        <w:t xml:space="preserve"> table</w:t>
      </w:r>
      <w:r w:rsidRPr="001D1C02">
        <w:t xml:space="preserve"> </w:t>
      </w:r>
      <w:r w:rsidRPr="001D1C02">
        <w:rPr>
          <w:spacing w:val="-1"/>
        </w:rPr>
        <w:t xml:space="preserve">include </w:t>
      </w:r>
      <w:r w:rsidRPr="001D1C02">
        <w:t xml:space="preserve">the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"drive",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"drives",</w:t>
      </w:r>
      <w:r w:rsidRPr="001D1C02">
        <w:t xml:space="preserve"> </w:t>
      </w:r>
      <w:r w:rsidRPr="001D1C02">
        <w:rPr>
          <w:spacing w:val="-1"/>
        </w:rPr>
        <w:t>"drove",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"driving",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"driven",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would</w:t>
      </w:r>
      <w:r w:rsidRPr="001D1C02">
        <w:rPr>
          <w:spacing w:val="113"/>
        </w:rPr>
        <w:t xml:space="preserve"> </w:t>
      </w:r>
      <w:r w:rsidRPr="001D1C02">
        <w:t>be in 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can be</w:t>
      </w:r>
      <w:r w:rsidRPr="001D1C02">
        <w:rPr>
          <w:spacing w:val="-1"/>
        </w:rPr>
        <w:t xml:space="preserve"> inflectionally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drive.</w:t>
      </w:r>
    </w:p>
    <w:p w14:paraId="1BE93425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426" w14:textId="77777777" w:rsidR="00687195" w:rsidRPr="001D1C02" w:rsidRDefault="0004400B">
      <w:pPr>
        <w:pStyle w:val="Heading1"/>
        <w:spacing w:before="38"/>
        <w:ind w:left="2030" w:firstLine="0"/>
        <w:rPr>
          <w:b w:val="0"/>
          <w:bCs w:val="0"/>
        </w:rPr>
      </w:pPr>
      <w:bookmarkStart w:id="584" w:name="Appendix_J__–_NUMI_Database_Servers"/>
      <w:bookmarkEnd w:id="584"/>
      <w:r w:rsidRPr="001D1C02">
        <w:rPr>
          <w:spacing w:val="-1"/>
        </w:rPr>
        <w:lastRenderedPageBreak/>
        <w:t>Appendix</w:t>
      </w:r>
      <w:r w:rsidRPr="001D1C02">
        <w:t xml:space="preserve"> J</w:t>
      </w:r>
      <w:r w:rsidRPr="001D1C02">
        <w:rPr>
          <w:spacing w:val="-11"/>
        </w:rPr>
        <w:t xml:space="preserve"> </w:t>
      </w:r>
      <w:bookmarkStart w:id="585" w:name="_bookmark164"/>
      <w:bookmarkEnd w:id="585"/>
      <w:r w:rsidRPr="001D1C02">
        <w:t xml:space="preserve">– </w:t>
      </w:r>
      <w:r w:rsidRPr="001D1C02">
        <w:rPr>
          <w:spacing w:val="-1"/>
        </w:rPr>
        <w:t>NUMI Database</w:t>
      </w:r>
      <w:r w:rsidRPr="001D1C02">
        <w:t xml:space="preserve"> Servers</w:t>
      </w:r>
    </w:p>
    <w:p w14:paraId="1BE93427" w14:textId="77777777" w:rsidR="00687195" w:rsidRDefault="0004400B">
      <w:pPr>
        <w:pStyle w:val="BodyText"/>
        <w:spacing w:before="5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on </w:t>
      </w:r>
      <w:r w:rsidRPr="001D1C02">
        <w:rPr>
          <w:spacing w:val="-1"/>
        </w:rPr>
        <w:t>Virtual</w:t>
      </w:r>
      <w:r w:rsidRPr="001D1C02">
        <w:t xml:space="preserve"> </w:t>
      </w:r>
      <w:r w:rsidRPr="001D1C02">
        <w:rPr>
          <w:spacing w:val="-1"/>
        </w:rPr>
        <w:t>Machines</w:t>
      </w:r>
      <w:r w:rsidRPr="001D1C02">
        <w:t xml:space="preserve"> </w:t>
      </w:r>
      <w:r w:rsidRPr="001D1C02">
        <w:rPr>
          <w:spacing w:val="-1"/>
        </w:rPr>
        <w:t>(VM).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use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Host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Protocol (DHCP).</w:t>
      </w:r>
      <w:r w:rsidRPr="001D1C02">
        <w:t xml:space="preserve"> Instead of</w:t>
      </w:r>
      <w:r w:rsidRPr="001D1C02">
        <w:rPr>
          <w:spacing w:val="-1"/>
        </w:rPr>
        <w:t xml:space="preserve"> </w:t>
      </w:r>
      <w:r w:rsidRPr="001D1C02">
        <w:t>connecting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them </w:t>
      </w:r>
      <w:r w:rsidRPr="001D1C02">
        <w:t xml:space="preserve">via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(IP)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addresses,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via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(DNS)</w:t>
      </w:r>
      <w:r w:rsidRPr="001D1C02">
        <w:t xml:space="preserve"> </w:t>
      </w:r>
      <w:r w:rsidRPr="001D1C02">
        <w:rPr>
          <w:spacing w:val="-1"/>
        </w:rPr>
        <w:t>names</w:t>
      </w:r>
      <w:r w:rsidRPr="001D1C02">
        <w:t xml:space="preserve"> instead.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have an </w:t>
      </w:r>
      <w:r w:rsidRPr="001D1C02">
        <w:rPr>
          <w:spacing w:val="-1"/>
        </w:rPr>
        <w:t>account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group can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servers.</w:t>
      </w:r>
    </w:p>
    <w:sectPr w:rsidR="00687195">
      <w:pgSz w:w="12240" w:h="15840"/>
      <w:pgMar w:top="1400" w:right="1300" w:bottom="960" w:left="13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52108" w14:textId="77777777" w:rsidR="007C3E72" w:rsidRDefault="007C3E72">
      <w:r>
        <w:separator/>
      </w:r>
    </w:p>
  </w:endnote>
  <w:endnote w:type="continuationSeparator" w:id="0">
    <w:p w14:paraId="29B38ABC" w14:textId="77777777" w:rsidR="007C3E72" w:rsidRDefault="007C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3" w14:textId="5CF182B1" w:rsidR="00A72D95" w:rsidRDefault="00A72D95" w:rsidP="00C645CE">
    <w:pPr>
      <w:pBdr>
        <w:top w:val="single" w:sz="4" w:space="1" w:color="auto"/>
      </w:pBdr>
      <w:spacing w:line="225" w:lineRule="exact"/>
      <w:ind w:left="20"/>
      <w:rPr>
        <w:rFonts w:ascii="Times New Roman" w:eastAsia="Times New Roman" w:hAnsi="Times New Roman" w:cs="Times New Roman"/>
        <w:sz w:val="20"/>
        <w:szCs w:val="20"/>
      </w:rPr>
    </w:pPr>
    <w:del w:id="17" w:author="Department of Veterans Affairs" w:date="2016-09-13T14:06:00Z">
      <w:r w:rsidDel="00CA253C">
        <w:rPr>
          <w:rFonts w:ascii="Times New Roman"/>
          <w:spacing w:val="-1"/>
          <w:sz w:val="20"/>
        </w:rPr>
        <w:delText>Nov</w:delText>
      </w:r>
      <w:r w:rsidRPr="0061249E" w:rsidDel="00CA253C">
        <w:rPr>
          <w:rFonts w:ascii="Times New Roman"/>
          <w:spacing w:val="-1"/>
          <w:sz w:val="20"/>
        </w:rPr>
        <w:delText xml:space="preserve"> 2015</w:delText>
      </w:r>
    </w:del>
    <w:ins w:id="18" w:author="Department of Veterans Affairs" w:date="2016-09-13T14:06:00Z">
      <w:r>
        <w:rPr>
          <w:rFonts w:ascii="Times New Roman"/>
          <w:spacing w:val="-1"/>
          <w:sz w:val="20"/>
        </w:rPr>
        <w:t>Sep 2016</w:t>
      </w:r>
    </w:ins>
    <w:r w:rsidRPr="0061249E"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 w:rsidRPr="0061249E">
      <w:rPr>
        <w:rFonts w:ascii="Times New Roman"/>
        <w:spacing w:val="-1"/>
        <w:sz w:val="20"/>
      </w:rPr>
      <w:t>NUMI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Systems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Management Guide,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Release</w:t>
    </w:r>
    <w:r w:rsidRPr="0061249E"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>1.1.14.</w:t>
    </w:r>
    <w:ins w:id="19" w:author="Department of Veterans Affairs" w:date="2016-09-13T14:06:00Z">
      <w:r>
        <w:rPr>
          <w:rFonts w:ascii="Times New Roman"/>
          <w:spacing w:val="-1"/>
          <w:sz w:val="20"/>
        </w:rPr>
        <w:t>4</w:t>
      </w:r>
    </w:ins>
    <w:del w:id="20" w:author="Department of Veterans Affairs" w:date="2016-09-13T14:06:00Z">
      <w:r w:rsidDel="00CA253C">
        <w:rPr>
          <w:rFonts w:ascii="Times New Roman"/>
          <w:spacing w:val="-1"/>
          <w:sz w:val="20"/>
        </w:rPr>
        <w:delText>3</w:delText>
      </w:r>
    </w:del>
    <w:r w:rsidRPr="0061249E">
      <w:rPr>
        <w:rFonts w:ascii="Times New Roman"/>
        <w:spacing w:val="-1"/>
        <w:sz w:val="20"/>
      </w:rPr>
      <w:t xml:space="preserve">                                </w:t>
    </w:r>
    <w:r w:rsidRPr="0061249E">
      <w:rPr>
        <w:rFonts w:ascii="Times New Roman"/>
        <w:spacing w:val="-1"/>
        <w:sz w:val="20"/>
      </w:rPr>
      <w:fldChar w:fldCharType="begin"/>
    </w:r>
    <w:r w:rsidRPr="0061249E">
      <w:rPr>
        <w:rFonts w:ascii="Times New Roman"/>
        <w:spacing w:val="-1"/>
        <w:sz w:val="20"/>
      </w:rPr>
      <w:instrText xml:space="preserve"> PAGE   \* MERGEFORMAT </w:instrText>
    </w:r>
    <w:r w:rsidRPr="0061249E">
      <w:rPr>
        <w:rFonts w:ascii="Times New Roman"/>
        <w:spacing w:val="-1"/>
        <w:sz w:val="20"/>
      </w:rPr>
      <w:fldChar w:fldCharType="separate"/>
    </w:r>
    <w:r w:rsidR="00F418A0">
      <w:rPr>
        <w:rFonts w:ascii="Times New Roman"/>
        <w:noProof/>
        <w:spacing w:val="-1"/>
        <w:sz w:val="20"/>
      </w:rPr>
      <w:t>iii</w:t>
    </w:r>
    <w:r w:rsidRPr="0061249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                    </w:t>
    </w:r>
  </w:p>
  <w:p w14:paraId="1BE93474" w14:textId="77777777" w:rsidR="00A72D95" w:rsidRDefault="00A72D95">
    <w:pPr>
      <w:pStyle w:val="Footer"/>
    </w:pPr>
  </w:p>
  <w:p w14:paraId="1BE93475" w14:textId="77777777" w:rsidR="00A72D95" w:rsidRDefault="00A72D95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7" w14:textId="77777777" w:rsidR="00A72D95" w:rsidRDefault="00A72D95">
    <w:pPr>
      <w:pStyle w:val="Footer"/>
    </w:pPr>
  </w:p>
  <w:p w14:paraId="1BE93478" w14:textId="77777777" w:rsidR="00A72D95" w:rsidRDefault="00A72D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9" w14:textId="214DE5BB" w:rsidR="00A72D95" w:rsidRPr="005D6A28" w:rsidRDefault="00A72D95" w:rsidP="00E709FA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del w:id="31" w:author="Department of Veterans Affairs" w:date="2016-09-13T14:06:00Z">
      <w:r w:rsidDel="00CA253C">
        <w:rPr>
          <w:rFonts w:ascii="Times New Roman"/>
          <w:spacing w:val="-1"/>
          <w:sz w:val="20"/>
        </w:rPr>
        <w:delText>Nov 2015</w:delText>
      </w:r>
    </w:del>
    <w:ins w:id="32" w:author="Department of Veterans Affairs" w:date="2016-09-13T14:06:00Z">
      <w:r>
        <w:rPr>
          <w:rFonts w:ascii="Times New Roman"/>
          <w:spacing w:val="-1"/>
          <w:sz w:val="20"/>
        </w:rPr>
        <w:t>Sep 2016</w:t>
      </w:r>
    </w:ins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>1.1.14.</w:t>
    </w:r>
    <w:ins w:id="33" w:author="Department of Veterans Affairs" w:date="2016-09-13T14:06:00Z">
      <w:r>
        <w:rPr>
          <w:rFonts w:ascii="Times New Roman"/>
          <w:spacing w:val="-1"/>
          <w:sz w:val="20"/>
        </w:rPr>
        <w:t>4</w:t>
      </w:r>
    </w:ins>
    <w:del w:id="34" w:author="Department of Veterans Affairs" w:date="2016-09-13T14:06:00Z">
      <w:r w:rsidDel="00CA253C">
        <w:rPr>
          <w:rFonts w:ascii="Times New Roman"/>
          <w:spacing w:val="-1"/>
          <w:sz w:val="20"/>
        </w:rPr>
        <w:delText>3</w:delText>
      </w:r>
    </w:del>
    <w:r>
      <w:rPr>
        <w:rFonts w:ascii="Times New Roman"/>
        <w:spacing w:val="-1"/>
        <w:sz w:val="20"/>
      </w:rPr>
      <w:t xml:space="preserve">                        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F418A0">
      <w:rPr>
        <w:rFonts w:ascii="Times New Roman"/>
        <w:noProof/>
        <w:spacing w:val="-1"/>
        <w:sz w:val="20"/>
      </w:rPr>
      <w:t>vi</w:t>
    </w:r>
    <w:r w:rsidRPr="00C645C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</w:t>
    </w:r>
  </w:p>
  <w:p w14:paraId="1BE9347A" w14:textId="77777777" w:rsidR="00A72D95" w:rsidRDefault="00A72D95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B" w14:textId="2AE53AE1" w:rsidR="00A72D95" w:rsidRPr="00B075EC" w:rsidRDefault="00A72D95" w:rsidP="00B075EC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del w:id="37" w:author="Department of Veterans Affairs" w:date="2016-09-13T14:06:00Z">
      <w:r w:rsidDel="00CA253C">
        <w:rPr>
          <w:rFonts w:ascii="Times New Roman"/>
          <w:spacing w:val="-1"/>
          <w:sz w:val="20"/>
        </w:rPr>
        <w:delText>Nov 2015</w:delText>
      </w:r>
    </w:del>
    <w:ins w:id="38" w:author="Department of Veterans Affairs" w:date="2016-09-13T14:06:00Z">
      <w:r>
        <w:rPr>
          <w:rFonts w:ascii="Times New Roman"/>
          <w:spacing w:val="-1"/>
          <w:sz w:val="20"/>
        </w:rPr>
        <w:t>Sep 2016</w:t>
      </w:r>
    </w:ins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>1.1.14.</w:t>
    </w:r>
    <w:ins w:id="39" w:author="Department of Veterans Affairs" w:date="2016-09-13T14:06:00Z">
      <w:r>
        <w:rPr>
          <w:rFonts w:ascii="Times New Roman"/>
          <w:spacing w:val="-1"/>
          <w:sz w:val="20"/>
        </w:rPr>
        <w:t>4</w:t>
      </w:r>
    </w:ins>
    <w:del w:id="40" w:author="Department of Veterans Affairs" w:date="2016-09-13T14:06:00Z">
      <w:r w:rsidDel="00CA253C">
        <w:rPr>
          <w:rFonts w:ascii="Times New Roman"/>
          <w:spacing w:val="-1"/>
          <w:sz w:val="20"/>
        </w:rPr>
        <w:delText>3</w:delText>
      </w:r>
    </w:del>
    <w:r>
      <w:rPr>
        <w:rFonts w:ascii="Times New Roman"/>
        <w:spacing w:val="-1"/>
        <w:sz w:val="20"/>
      </w:rPr>
      <w:t xml:space="preserve">                        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F418A0">
      <w:rPr>
        <w:rFonts w:ascii="Times New Roman"/>
        <w:noProof/>
        <w:spacing w:val="-1"/>
        <w:sz w:val="20"/>
      </w:rPr>
      <w:t>vii</w:t>
    </w:r>
    <w:r w:rsidRPr="00C645C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</w:t>
    </w:r>
    <w:r>
      <w:rPr>
        <w:rFonts w:ascii="Times New Roman"/>
        <w:noProof/>
        <w:spacing w:val="-1"/>
        <w:sz w:val="20"/>
      </w:rPr>
      <w:t xml:space="preserve"> </w:t>
    </w:r>
  </w:p>
  <w:p w14:paraId="1BE9347C" w14:textId="77777777" w:rsidR="00A72D95" w:rsidRDefault="00A72D95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D" w14:textId="0BF162CC" w:rsidR="00A72D95" w:rsidRDefault="00A72D95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13120" behindDoc="1" locked="0" layoutInCell="1" allowOverlap="1" wp14:anchorId="1BE93486" wp14:editId="3E981182">
              <wp:simplePos x="0" y="0"/>
              <wp:positionH relativeFrom="page">
                <wp:posOffset>2621915</wp:posOffset>
              </wp:positionH>
              <wp:positionV relativeFrom="page">
                <wp:posOffset>9454515</wp:posOffset>
              </wp:positionV>
              <wp:extent cx="2941320" cy="153035"/>
              <wp:effectExtent l="0" t="0" r="11430" b="18415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9" w14:textId="6AE46F55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</w:t>
                          </w:r>
                          <w:ins w:id="43" w:author="Department of Veterans Affairs" w:date="2016-09-13T13:04:00Z">
                            <w:r w:rsidRPr="00F72406">
                              <w:rPr>
                                <w:rFonts w:ascii="Times New Roman"/>
                                <w:spacing w:val="-1"/>
                                <w:sz w:val="20"/>
                                <w:highlight w:val="yellow"/>
                              </w:rPr>
                              <w:t>4</w:t>
                            </w:r>
                          </w:ins>
                          <w:del w:id="44" w:author="Department of Veterans Affairs" w:date="2016-09-13T13:04:00Z">
                            <w:r w:rsidDel="00F72406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3</w:delText>
                            </w:r>
                          </w:del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06.45pt;margin-top:744.45pt;width:231.6pt;height:12.05pt;z-index:-4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2VrwIAAKs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" filled="f" stroked="f">
              <v:textbox inset="0,0,0,0">
                <w:txbxContent>
                  <w:p w14:paraId="1BE934A9" w14:textId="6AE46F55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</w:t>
                    </w:r>
                    <w:ins w:id="45" w:author="Department of Veterans Affairs" w:date="2016-09-13T13:04:00Z">
                      <w:r w:rsidRPr="00F72406">
                        <w:rPr>
                          <w:rFonts w:ascii="Times New Roman"/>
                          <w:spacing w:val="-1"/>
                          <w:sz w:val="20"/>
                          <w:highlight w:val="yellow"/>
                        </w:rPr>
                        <w:t>4</w:t>
                      </w:r>
                    </w:ins>
                    <w:del w:id="46" w:author="Department of Veterans Affairs" w:date="2016-09-13T13:04:00Z">
                      <w:r w:rsidDel="00F72406">
                        <w:rPr>
                          <w:rFonts w:ascii="Times New Roman"/>
                          <w:spacing w:val="-1"/>
                          <w:sz w:val="20"/>
                        </w:rPr>
                        <w:delText>3</w:delText>
                      </w:r>
                    </w:del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2913072" behindDoc="1" locked="0" layoutInCell="1" allowOverlap="1" wp14:anchorId="1BE93482" wp14:editId="1BE93483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25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26" name="Freeform 23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26" style="position:absolute;margin-left:70.5pt;margin-top:743.2pt;width:471pt;height:.1pt;z-index:-40340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">
              <v:shape id="Freeform 23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Lss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SAv4P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S7L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096" behindDoc="1" locked="0" layoutInCell="1" allowOverlap="1" wp14:anchorId="1BE93484" wp14:editId="4667DCD0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8" w14:textId="3912E6EE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del w:id="47" w:author="Department of Veterans Affairs" w:date="2016-09-13T13:03:00Z">
                            <w:r w:rsidDel="00F72406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Nov 2015</w:delText>
                            </w:r>
                          </w:del>
                          <w:ins w:id="48" w:author="Department of Veterans Affairs" w:date="2016-09-13T13:03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Sep 2016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71pt;margin-top:744.6pt;width:53.4pt;height:12.05pt;z-index:-40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Y7sAIAALE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0vmGO7ACAACx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14:paraId="1BE934A8" w14:textId="3912E6EE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del w:id="49" w:author="Department of Veterans Affairs" w:date="2016-09-13T13:03:00Z">
                      <w:r w:rsidDel="00F72406">
                        <w:rPr>
                          <w:rFonts w:ascii="Times New Roman"/>
                          <w:spacing w:val="-1"/>
                          <w:sz w:val="20"/>
                        </w:rPr>
                        <w:delText>Nov 2015</w:delText>
                      </w:r>
                    </w:del>
                    <w:ins w:id="50" w:author="Department of Veterans Affairs" w:date="2016-09-13T13:03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Sep 2016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44" behindDoc="1" locked="0" layoutInCell="1" allowOverlap="1" wp14:anchorId="1BE93488" wp14:editId="1BE93489">
              <wp:simplePos x="0" y="0"/>
              <wp:positionH relativeFrom="page">
                <wp:posOffset>6718300</wp:posOffset>
              </wp:positionH>
              <wp:positionV relativeFrom="page">
                <wp:posOffset>9466580</wp:posOffset>
              </wp:positionV>
              <wp:extent cx="165100" cy="139700"/>
              <wp:effectExtent l="3175" t="0" r="3175" b="4445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A" w14:textId="77777777" w:rsidR="00A72D95" w:rsidRDefault="00A72D95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18A0">
                            <w:rPr>
                              <w:rFonts w:ascii="Times New Roman"/>
                              <w:noProof/>
                              <w:sz w:val="18"/>
                            </w:rPr>
                            <w:t>77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529pt;margin-top:745.4pt;width:13pt;height:11pt;z-index:-403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ezrg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" filled="f" stroked="f">
              <v:textbox inset="0,0,0,0">
                <w:txbxContent>
                  <w:p w14:paraId="1BE934AA" w14:textId="77777777" w:rsidR="00A72D95" w:rsidRDefault="00A72D95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418A0">
                      <w:rPr>
                        <w:rFonts w:ascii="Times New Roman"/>
                        <w:noProof/>
                        <w:sz w:val="18"/>
                      </w:rPr>
                      <w:t>77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E" w14:textId="77777777" w:rsidR="00A72D95" w:rsidRDefault="00A72D9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13168" behindDoc="1" locked="0" layoutInCell="1" allowOverlap="1" wp14:anchorId="1BE9348A" wp14:editId="1BE9348B">
              <wp:simplePos x="0" y="0"/>
              <wp:positionH relativeFrom="page">
                <wp:posOffset>901700</wp:posOffset>
              </wp:positionH>
              <wp:positionV relativeFrom="page">
                <wp:posOffset>7170420</wp:posOffset>
              </wp:positionV>
              <wp:extent cx="678180" cy="153035"/>
              <wp:effectExtent l="0" t="0" r="1270" b="127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B" w14:textId="1BE3B4B4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del w:id="411" w:author="Department of Veterans Affairs" w:date="2016-10-03T09:47:00Z">
                            <w:r w:rsidDel="00AB3F11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 xml:space="preserve">April </w:delText>
                            </w:r>
                          </w:del>
                          <w:ins w:id="412" w:author="Department of Veterans Affairs" w:date="2016-10-03T09:47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Sep </w:t>
                            </w:r>
                          </w:ins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201</w:t>
                          </w:r>
                          <w:ins w:id="413" w:author="Department of Veterans Affairs" w:date="2016-10-03T09:47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6</w:t>
                            </w:r>
                          </w:ins>
                          <w:del w:id="414" w:author="Department of Veterans Affairs" w:date="2016-10-03T09:47:00Z">
                            <w:r w:rsidDel="00AB3F11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5</w:delText>
                            </w:r>
                          </w:del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71pt;margin-top:564.6pt;width:53.4pt;height:12.05pt;z-index:-40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T+sQ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" filled="f" stroked="f">
              <v:textbox inset="0,0,0,0">
                <w:txbxContent>
                  <w:p w14:paraId="1BE934AB" w14:textId="1BE3B4B4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del w:id="415" w:author="Department of Veterans Affairs" w:date="2016-10-03T09:47:00Z">
                      <w:r w:rsidDel="00AB3F11">
                        <w:rPr>
                          <w:rFonts w:ascii="Times New Roman"/>
                          <w:spacing w:val="-1"/>
                          <w:sz w:val="20"/>
                        </w:rPr>
                        <w:delText xml:space="preserve">April </w:delText>
                      </w:r>
                    </w:del>
                    <w:ins w:id="416" w:author="Department of Veterans Affairs" w:date="2016-10-03T09:47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Sep </w:t>
                      </w:r>
                    </w:ins>
                    <w:r>
                      <w:rPr>
                        <w:rFonts w:ascii="Times New Roman"/>
                        <w:spacing w:val="-1"/>
                        <w:sz w:val="20"/>
                      </w:rPr>
                      <w:t>201</w:t>
                    </w:r>
                    <w:ins w:id="417" w:author="Department of Veterans Affairs" w:date="2016-10-03T09:47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</w:t>
                      </w:r>
                    </w:ins>
                    <w:del w:id="418" w:author="Department of Veterans Affairs" w:date="2016-10-03T09:47:00Z">
                      <w:r w:rsidDel="00AB3F11">
                        <w:rPr>
                          <w:rFonts w:ascii="Times New Roman"/>
                          <w:spacing w:val="-1"/>
                          <w:sz w:val="20"/>
                        </w:rPr>
                        <w:delText>5</w:delText>
                      </w:r>
                    </w:del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92" behindDoc="1" locked="0" layoutInCell="1" allowOverlap="1" wp14:anchorId="1BE9348C" wp14:editId="1BE9348D">
              <wp:simplePos x="0" y="0"/>
              <wp:positionH relativeFrom="page">
                <wp:posOffset>3904615</wp:posOffset>
              </wp:positionH>
              <wp:positionV relativeFrom="page">
                <wp:posOffset>7170420</wp:posOffset>
              </wp:positionV>
              <wp:extent cx="2331720" cy="153035"/>
              <wp:effectExtent l="0" t="0" r="2540" b="127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C" w14:textId="38CA2200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 1.1.14.</w:t>
                          </w:r>
                          <w:proofErr w:type="gramEnd"/>
                          <w:del w:id="419" w:author="Department of Veterans Affairs" w:date="2016-10-03T09:47:00Z">
                            <w:r w:rsidDel="00AB3F11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3</w:delText>
                            </w:r>
                          </w:del>
                          <w:ins w:id="420" w:author="Department of Veterans Affairs" w:date="2016-10-03T09:47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4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margin-left:307.45pt;margin-top:564.6pt;width:183.6pt;height:12.05pt;z-index:-403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US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" filled="f" stroked="f">
              <v:textbox inset="0,0,0,0">
                <w:txbxContent>
                  <w:p w14:paraId="1BE934AC" w14:textId="38CA2200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 1.1.14.</w:t>
                    </w:r>
                    <w:proofErr w:type="gramEnd"/>
                    <w:del w:id="421" w:author="Department of Veterans Affairs" w:date="2016-10-03T09:47:00Z">
                      <w:r w:rsidDel="00AB3F11">
                        <w:rPr>
                          <w:rFonts w:ascii="Times New Roman"/>
                          <w:spacing w:val="-1"/>
                          <w:sz w:val="20"/>
                        </w:rPr>
                        <w:delText>3</w:delText>
                      </w:r>
                    </w:del>
                    <w:ins w:id="422" w:author="Department of Veterans Affairs" w:date="2016-10-03T09:47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4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16" behindDoc="1" locked="0" layoutInCell="1" allowOverlap="1" wp14:anchorId="1BE9348E" wp14:editId="1BE9348F">
              <wp:simplePos x="0" y="0"/>
              <wp:positionH relativeFrom="page">
                <wp:posOffset>8967470</wp:posOffset>
              </wp:positionH>
              <wp:positionV relativeFrom="page">
                <wp:posOffset>7180580</wp:posOffset>
              </wp:positionV>
              <wp:extent cx="165100" cy="139700"/>
              <wp:effectExtent l="4445" t="0" r="1905" b="4445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D" w14:textId="77777777" w:rsidR="00A72D95" w:rsidRDefault="00A72D95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18A0">
                            <w:rPr>
                              <w:rFonts w:ascii="Times New Roman"/>
                              <w:noProof/>
                              <w:sz w:val="18"/>
                            </w:rP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1" type="#_x0000_t202" style="position:absolute;margin-left:706.1pt;margin-top:565.4pt;width:13pt;height:11pt;z-index:-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" filled="f" stroked="f">
              <v:textbox inset="0,0,0,0">
                <w:txbxContent>
                  <w:p w14:paraId="1BE934AD" w14:textId="77777777" w:rsidR="00A72D95" w:rsidRDefault="00A72D95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418A0">
                      <w:rPr>
                        <w:rFonts w:ascii="Times New Roman"/>
                        <w:noProof/>
                        <w:sz w:val="18"/>
                      </w:rP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F" w14:textId="77777777" w:rsidR="00A72D95" w:rsidRDefault="00A72D95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240" behindDoc="1" locked="0" layoutInCell="1" allowOverlap="1" wp14:anchorId="1BE93490" wp14:editId="1BE93491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7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70.5pt;margin-top:743.2pt;width:471pt;height:.1pt;z-index:-403240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">
              <v:shape id="Freeform 1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w5sQA&#10;AADbAAAADwAAAGRycy9kb3ducmV2LnhtbESPQWvCQBCF7wX/wzKCt7rRQyjRVUqhWEGL0V68Ddkx&#10;G8zOhuxW4793DoXeZnhv3vtmuR58q27Uxyawgdk0A0VcBdtwbeDn9Pn6BiomZIttYDLwoAjr1ehl&#10;iYUNdy7pdky1khCOBRpwKXWF1rFy5DFOQ0cs2iX0HpOsfa1tj3cJ962eZ1muPTYsDQ47+nBUXY+/&#10;3sDuWh7yrd1f9Dlu2kM+d+X5uzRmMh7eF6ASDenf/Hf9ZQVfYOUXGUC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ssOb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64" behindDoc="1" locked="0" layoutInCell="1" allowOverlap="1" wp14:anchorId="1BE93492" wp14:editId="1BE93493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E" w14:textId="78D5D8A4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del w:id="495" w:author="Department of Veterans Affairs" w:date="2016-10-03T09:48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 xml:space="preserve">April </w:delText>
                            </w:r>
                          </w:del>
                          <w:ins w:id="496" w:author="Department of Veterans Affairs" w:date="2016-10-03T09:48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Sep </w:t>
                            </w:r>
                          </w:ins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201</w:t>
                          </w:r>
                          <w:del w:id="497" w:author="Department of Veterans Affairs" w:date="2016-10-03T09:48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5</w:delText>
                            </w:r>
                          </w:del>
                          <w:ins w:id="498" w:author="Department of Veterans Affairs" w:date="2016-10-03T09:48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6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1pt;margin-top:744.6pt;width:53.4pt;height:12.05pt;z-index:-40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5rsA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1HJ+a7ACAACx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14:paraId="1BE934AE" w14:textId="78D5D8A4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del w:id="499" w:author="Department of Veterans Affairs" w:date="2016-10-03T09:48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 xml:space="preserve">April </w:delText>
                      </w:r>
                    </w:del>
                    <w:ins w:id="500" w:author="Department of Veterans Affairs" w:date="2016-10-03T09:48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Sep </w:t>
                      </w:r>
                    </w:ins>
                    <w:r>
                      <w:rPr>
                        <w:rFonts w:ascii="Times New Roman"/>
                        <w:spacing w:val="-1"/>
                        <w:sz w:val="20"/>
                      </w:rPr>
                      <w:t>201</w:t>
                    </w:r>
                    <w:del w:id="501" w:author="Department of Veterans Affairs" w:date="2016-10-03T09:48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5</w:delText>
                      </w:r>
                    </w:del>
                    <w:ins w:id="502" w:author="Department of Veterans Affairs" w:date="2016-10-03T09:48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88" behindDoc="1" locked="0" layoutInCell="1" allowOverlap="1" wp14:anchorId="1BE93494" wp14:editId="1BE93495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F" w14:textId="2FB4EDEE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</w:t>
                          </w:r>
                          <w:del w:id="503" w:author="Department of Veterans Affairs" w:date="2016-10-03T09:48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3</w:delText>
                            </w:r>
                          </w:del>
                          <w:ins w:id="504" w:author="Department of Veterans Affairs" w:date="2016-10-03T09:48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4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3" type="#_x0000_t202" style="position:absolute;margin-left:206.55pt;margin-top:744.6pt;width:217.2pt;height:12.05pt;z-index:-403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hg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Rpx00KMHOmp0K0bkB6Y+Q69ScLvvwVGPsA++lqvq70T5VSEu1g3hO3ojpRgaSirIzzc33bOr&#10;E44yINvhg6ggDtlrYYHGWnameFAOBOjQp8dTb0wuJWwGyygOQzgq4cyPLr3L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sTTRjZi3onoE&#10;BUsBAgMtwuADoxHyO0YDDJEMq297IilG7XsOr8BMnNmQs7GdDcJLuJphjdFkrvU0mfa9ZLsGkKd3&#10;xsUNvJSaWRE/ZXF8XzAYLJfjEDOT5/zfej2N2tUv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I2jhgsQIAALI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14:paraId="1BE934AF" w14:textId="2FB4EDEE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</w:t>
                    </w:r>
                    <w:del w:id="505" w:author="Department of Veterans Affairs" w:date="2016-10-03T09:48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3</w:delText>
                      </w:r>
                    </w:del>
                    <w:ins w:id="506" w:author="Department of Veterans Affairs" w:date="2016-10-03T09:48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4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12" behindDoc="1" locked="0" layoutInCell="1" allowOverlap="1" wp14:anchorId="1BE93496" wp14:editId="1BE93497">
              <wp:simplePos x="0" y="0"/>
              <wp:positionH relativeFrom="page">
                <wp:posOffset>6711950</wp:posOffset>
              </wp:positionH>
              <wp:positionV relativeFrom="page">
                <wp:posOffset>9466580</wp:posOffset>
              </wp:positionV>
              <wp:extent cx="165100" cy="139700"/>
              <wp:effectExtent l="0" t="0" r="0" b="4445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0" w14:textId="77777777" w:rsidR="00A72D95" w:rsidRDefault="00A72D95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18A0">
                            <w:rPr>
                              <w:rFonts w:ascii="Times New Roman"/>
                              <w:noProof/>
                              <w:sz w:val="18"/>
                            </w:rPr>
                            <w:t>88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4" type="#_x0000_t202" style="position:absolute;margin-left:528.5pt;margin-top:745.4pt;width:13pt;height:11pt;z-index:-4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" filled="f" stroked="f">
              <v:textbox inset="0,0,0,0">
                <w:txbxContent>
                  <w:p w14:paraId="1BE934B0" w14:textId="77777777" w:rsidR="00A72D95" w:rsidRDefault="00A72D95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418A0">
                      <w:rPr>
                        <w:rFonts w:ascii="Times New Roman"/>
                        <w:noProof/>
                        <w:sz w:val="18"/>
                      </w:rPr>
                      <w:t>88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80" w14:textId="77777777" w:rsidR="00A72D95" w:rsidRDefault="00A72D9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336" behindDoc="1" locked="0" layoutInCell="1" allowOverlap="1" wp14:anchorId="1BE93498" wp14:editId="1BE93499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70.5pt;margin-top:743.2pt;width:471pt;height:.1pt;z-index:-403144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">
              <v:shape id="Freeform 10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il8EA&#10;AADbAAAADwAAAGRycy9kb3ducmV2LnhtbERPTYvCMBC9C/sfwix401QXinSNsgjLuqBi1Yu3oRmb&#10;YjMpTdT6740geJvH+5zpvLO1uFLrK8cKRsMEBHHhdMWlgsP+dzAB4QOyxtoxKbiTh/nsozfFTLsb&#10;53TdhVLEEPYZKjAhNJmUvjBk0Q9dQxy5k2sthgjbUuoWbzHc1nKcJKm0WHFsMNjQwlBx3l2sgtU5&#10;36b/en2SR/9Xb9OxyY+bXKn+Z/fzDSJQF97il3up4/wveP4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IpfBAAAA2wAAAA8AAAAAAAAAAAAAAAAAmAIAAGRycy9kb3du&#10;cmV2LnhtbFBLBQYAAAAABAAEAPUAAACG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60" behindDoc="1" locked="0" layoutInCell="1" allowOverlap="1" wp14:anchorId="1BE9349A" wp14:editId="1BE9349B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1" w14:textId="4FBF63FB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del w:id="537" w:author="Department of Veterans Affairs" w:date="2016-10-03T09:49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 xml:space="preserve">April </w:delText>
                            </w:r>
                          </w:del>
                          <w:ins w:id="538" w:author="Department of Veterans Affairs" w:date="2016-10-03T09:49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Sep </w:t>
                            </w:r>
                          </w:ins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201</w:t>
                          </w:r>
                          <w:del w:id="539" w:author="Department of Veterans Affairs" w:date="2016-10-03T09:49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5</w:delText>
                            </w:r>
                          </w:del>
                          <w:ins w:id="540" w:author="Department of Veterans Affairs" w:date="2016-10-03T09:49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6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pt;margin-top:744.6pt;width:53.4pt;height:12.05pt;z-index:-40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9rwIAALA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" filled="f" stroked="f">
              <v:textbox inset="0,0,0,0">
                <w:txbxContent>
                  <w:p w14:paraId="1BE934B1" w14:textId="4FBF63FB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del w:id="541" w:author="Department of Veterans Affairs" w:date="2016-10-03T09:49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 xml:space="preserve">April </w:delText>
                      </w:r>
                    </w:del>
                    <w:ins w:id="542" w:author="Department of Veterans Affairs" w:date="2016-10-03T09:49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Sep </w:t>
                      </w:r>
                    </w:ins>
                    <w:r>
                      <w:rPr>
                        <w:rFonts w:ascii="Times New Roman"/>
                        <w:spacing w:val="-1"/>
                        <w:sz w:val="20"/>
                      </w:rPr>
                      <w:t>201</w:t>
                    </w:r>
                    <w:del w:id="543" w:author="Department of Veterans Affairs" w:date="2016-10-03T09:49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5</w:delText>
                      </w:r>
                    </w:del>
                    <w:ins w:id="544" w:author="Department of Veterans Affairs" w:date="2016-10-03T09:49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84" behindDoc="1" locked="0" layoutInCell="1" allowOverlap="1" wp14:anchorId="1BE9349C" wp14:editId="1BE9349D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2" w14:textId="35D1523C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</w:t>
                          </w:r>
                          <w:del w:id="545" w:author="Department of Veterans Affairs" w:date="2016-10-03T09:49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3</w:delText>
                            </w:r>
                          </w:del>
                          <w:ins w:id="546" w:author="Department of Veterans Affairs" w:date="2016-10-03T09:49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4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6" type="#_x0000_t202" style="position:absolute;margin-left:206.55pt;margin-top:744.6pt;width:217.2pt;height:12.05pt;z-index:-40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Kqrw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" filled="f" stroked="f">
              <v:textbox inset="0,0,0,0">
                <w:txbxContent>
                  <w:p w14:paraId="1BE934B2" w14:textId="35D1523C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</w:t>
                    </w:r>
                    <w:del w:id="547" w:author="Department of Veterans Affairs" w:date="2016-10-03T09:49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3</w:delText>
                      </w:r>
                    </w:del>
                    <w:ins w:id="548" w:author="Department of Veterans Affairs" w:date="2016-10-03T09:49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4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08" behindDoc="1" locked="0" layoutInCell="1" allowOverlap="1" wp14:anchorId="1BE9349E" wp14:editId="1BE9349F">
              <wp:simplePos x="0" y="0"/>
              <wp:positionH relativeFrom="page">
                <wp:posOffset>6667500</wp:posOffset>
              </wp:positionH>
              <wp:positionV relativeFrom="page">
                <wp:posOffset>9466580</wp:posOffset>
              </wp:positionV>
              <wp:extent cx="196850" cy="1397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3" w14:textId="77777777" w:rsidR="00A72D95" w:rsidRDefault="00A72D95">
                          <w:pPr>
                            <w:spacing w:line="20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7" type="#_x0000_t202" style="position:absolute;margin-left:525pt;margin-top:745.4pt;width:15.5pt;height:11pt;z-index:-4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" filled="f" stroked="f">
              <v:textbox inset="0,0,0,0">
                <w:txbxContent>
                  <w:p w14:paraId="1BE934B3" w14:textId="77777777" w:rsidR="00A72D95" w:rsidRDefault="00A72D95">
                    <w:pPr>
                      <w:spacing w:line="204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81" w14:textId="77777777" w:rsidR="00A72D95" w:rsidRDefault="00A72D9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432" behindDoc="1" locked="0" layoutInCell="1" allowOverlap="1" wp14:anchorId="1BE934A0" wp14:editId="1BE934A1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70.5pt;margin-top:743.2pt;width:471pt;height:.1pt;z-index:-40304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">
              <v:shape id="Freeform 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2x8AA&#10;AADaAAAADwAAAGRycy9kb3ducmV2LnhtbERPz2vCMBS+C/4P4Qm7aWoPZXRGEUHcYBut8+Lt0Tyb&#10;YvNSmqzt/vvlIHj8+H5vdpNtxUC9bxwrWK8SEMSV0w3XCi4/x+UrCB+QNbaOScEfedht57MN5tqN&#10;XNJwDrWIIexzVGBC6HIpfWXIol+5jjhyN9dbDBH2tdQ9jjHctjJNkkxabDg2GOzoYKi6n3+tgs97&#10;WWQf+usmr/7UFllqyut3qdTLYtq/gQg0haf44X7XCuLWeCXe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2x8AAAADaAAAADwAAAAAAAAAAAAAAAACYAgAAZHJzL2Rvd25y&#10;ZXYueG1sUEsFBgAAAAAEAAQA9QAAAIUDAAAAAA=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56" behindDoc="1" locked="0" layoutInCell="1" allowOverlap="1" wp14:anchorId="1BE934A2" wp14:editId="1BE934A3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4" w14:textId="0425C37B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del w:id="551" w:author="Department of Veterans Affairs" w:date="2016-10-03T09:49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April</w:delText>
                            </w:r>
                          </w:del>
                          <w:ins w:id="552" w:author="Department of Veterans Affairs" w:date="2016-10-03T09:49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Sep</w:t>
                            </w:r>
                          </w:ins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del w:id="553" w:author="Department of Veterans Affairs" w:date="2016-10-03T09:49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2015</w:delText>
                            </w:r>
                          </w:del>
                          <w:ins w:id="554" w:author="Department of Veterans Affairs" w:date="2016-10-03T09:49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2016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71pt;margin-top:744.6pt;width:53.4pt;height:12.05pt;z-index:-40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TcsA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GprE3LACAACw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14:paraId="1BE934B4" w14:textId="0425C37B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del w:id="555" w:author="Department of Veterans Affairs" w:date="2016-10-03T09:49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April</w:delText>
                      </w:r>
                    </w:del>
                    <w:ins w:id="556" w:author="Department of Veterans Affairs" w:date="2016-10-03T09:49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Sep</w:t>
                      </w:r>
                    </w:ins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del w:id="557" w:author="Department of Veterans Affairs" w:date="2016-10-03T09:49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2015</w:delText>
                      </w:r>
                    </w:del>
                    <w:ins w:id="558" w:author="Department of Veterans Affairs" w:date="2016-10-03T09:49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2016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80" behindDoc="1" locked="0" layoutInCell="1" allowOverlap="1" wp14:anchorId="1BE934A4" wp14:editId="1BE934A5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5" w14:textId="78912F0A" w:rsidR="00A72D95" w:rsidRDefault="00A72D95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</w:t>
                          </w:r>
                          <w:del w:id="559" w:author="Department of Veterans Affairs" w:date="2016-10-03T09:50:00Z">
                            <w:r w:rsidDel="003D5B90"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delText>3</w:delText>
                            </w:r>
                          </w:del>
                          <w:ins w:id="560" w:author="Department of Veterans Affairs" w:date="2016-10-03T09:50:00Z"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4</w:t>
                            </w:r>
                          </w:ins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9" type="#_x0000_t202" style="position:absolute;margin-left:206.55pt;margin-top:744.6pt;width:217.2pt;height:12.05pt;z-index:-40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B/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CL3B/sQIAALE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14:paraId="1BE934B5" w14:textId="78912F0A" w:rsidR="00A72D95" w:rsidRDefault="00A72D95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</w:t>
                    </w:r>
                    <w:del w:id="561" w:author="Department of Veterans Affairs" w:date="2016-10-03T09:50:00Z">
                      <w:r w:rsidDel="003D5B90">
                        <w:rPr>
                          <w:rFonts w:ascii="Times New Roman"/>
                          <w:spacing w:val="-1"/>
                          <w:sz w:val="20"/>
                        </w:rPr>
                        <w:delText>3</w:delText>
                      </w:r>
                    </w:del>
                    <w:ins w:id="562" w:author="Department of Veterans Affairs" w:date="2016-10-03T09:50:00Z"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4</w:t>
                      </w:r>
                    </w:ins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504" behindDoc="1" locked="0" layoutInCell="1" allowOverlap="1" wp14:anchorId="1BE934A6" wp14:editId="1BE934A7">
              <wp:simplePos x="0" y="0"/>
              <wp:positionH relativeFrom="page">
                <wp:posOffset>6654800</wp:posOffset>
              </wp:positionH>
              <wp:positionV relativeFrom="page">
                <wp:posOffset>9466580</wp:posOffset>
              </wp:positionV>
              <wp:extent cx="222250" cy="1397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6" w14:textId="77777777" w:rsidR="00A72D95" w:rsidRDefault="00A72D95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18A0">
                            <w:rPr>
                              <w:rFonts w:ascii="Times New Roman"/>
                              <w:noProof/>
                              <w:sz w:val="18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524pt;margin-top:745.4pt;width:17.5pt;height:11pt;z-index:-4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EdsA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" filled="f" stroked="f">
              <v:textbox inset="0,0,0,0">
                <w:txbxContent>
                  <w:p w14:paraId="1BE934B6" w14:textId="77777777" w:rsidR="00A72D95" w:rsidRDefault="00A72D95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418A0">
                      <w:rPr>
                        <w:rFonts w:ascii="Times New Roman"/>
                        <w:noProof/>
                        <w:sz w:val="18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AF7F5" w14:textId="77777777" w:rsidR="007C3E72" w:rsidRDefault="007C3E72">
      <w:r>
        <w:separator/>
      </w:r>
    </w:p>
  </w:footnote>
  <w:footnote w:type="continuationSeparator" w:id="0">
    <w:p w14:paraId="23F17FCF" w14:textId="77777777" w:rsidR="007C3E72" w:rsidRDefault="007C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8E3"/>
    <w:multiLevelType w:val="multilevel"/>
    <w:tmpl w:val="B3B0DFF4"/>
    <w:lvl w:ilvl="0">
      <w:start w:val="8"/>
      <w:numFmt w:val="decimal"/>
      <w:lvlText w:val="%1"/>
      <w:lvlJc w:val="left"/>
      <w:pPr>
        <w:ind w:left="716" w:hanging="57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6" w:hanging="577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860" w:hanging="360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5" w:hanging="360"/>
      </w:pPr>
      <w:rPr>
        <w:rFonts w:hint="default"/>
      </w:rPr>
    </w:lvl>
  </w:abstractNum>
  <w:abstractNum w:abstractNumId="1">
    <w:nsid w:val="14D973FD"/>
    <w:multiLevelType w:val="multilevel"/>
    <w:tmpl w:val="3E92F05C"/>
    <w:lvl w:ilvl="0">
      <w:start w:val="11"/>
      <w:numFmt w:val="decimal"/>
      <w:lvlText w:val="%1"/>
      <w:lvlJc w:val="left"/>
      <w:pPr>
        <w:ind w:left="112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900"/>
        <w:jc w:val="righ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1219" w:hanging="108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90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7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3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080"/>
      </w:pPr>
      <w:rPr>
        <w:rFonts w:hint="default"/>
      </w:rPr>
    </w:lvl>
  </w:abstractNum>
  <w:abstractNum w:abstractNumId="2">
    <w:nsid w:val="18786DFB"/>
    <w:multiLevelType w:val="hybridMultilevel"/>
    <w:tmpl w:val="EDE29EE2"/>
    <w:lvl w:ilvl="0" w:tplc="D24A176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70D2A526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2" w:tplc="1B561A82">
      <w:start w:val="1"/>
      <w:numFmt w:val="bullet"/>
      <w:lvlText w:val="•"/>
      <w:lvlJc w:val="left"/>
      <w:pPr>
        <w:ind w:left="1601" w:hanging="360"/>
      </w:pPr>
      <w:rPr>
        <w:rFonts w:hint="default"/>
      </w:rPr>
    </w:lvl>
    <w:lvl w:ilvl="3" w:tplc="3DE28BCC">
      <w:start w:val="1"/>
      <w:numFmt w:val="bullet"/>
      <w:lvlText w:val="•"/>
      <w:lvlJc w:val="left"/>
      <w:pPr>
        <w:ind w:left="2171" w:hanging="360"/>
      </w:pPr>
      <w:rPr>
        <w:rFonts w:hint="default"/>
      </w:rPr>
    </w:lvl>
    <w:lvl w:ilvl="4" w:tplc="8F121D7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5" w:tplc="E7F2E94E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6" w:tplc="FF1453B4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7" w:tplc="88D0FED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8" w:tplc="A36299AE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</w:abstractNum>
  <w:abstractNum w:abstractNumId="3">
    <w:nsid w:val="1E62559F"/>
    <w:multiLevelType w:val="hybridMultilevel"/>
    <w:tmpl w:val="E3025BD0"/>
    <w:lvl w:ilvl="0" w:tplc="D63A2360">
      <w:start w:val="14"/>
      <w:numFmt w:val="upperLetter"/>
      <w:lvlText w:val=".%1"/>
      <w:lvlJc w:val="left"/>
      <w:pPr>
        <w:ind w:left="372" w:hanging="233"/>
      </w:pPr>
      <w:rPr>
        <w:rFonts w:ascii="Times New Roman" w:eastAsia="Times New Roman" w:hAnsi="Times New Roman" w:hint="default"/>
        <w:sz w:val="24"/>
        <w:szCs w:val="24"/>
      </w:rPr>
    </w:lvl>
    <w:lvl w:ilvl="1" w:tplc="A330E2A0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BDAE6C66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FCF84C5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C4F219CC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0096B914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D316AB98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8ECA425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F7FC1062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4">
    <w:nsid w:val="25561117"/>
    <w:multiLevelType w:val="multilevel"/>
    <w:tmpl w:val="82825A18"/>
    <w:lvl w:ilvl="0">
      <w:start w:val="11"/>
      <w:numFmt w:val="decimal"/>
      <w:lvlText w:val="%1"/>
      <w:lvlJc w:val="left"/>
      <w:pPr>
        <w:ind w:left="104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0" w:hanging="900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5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</w:abstractNum>
  <w:abstractNum w:abstractNumId="5">
    <w:nsid w:val="29196D09"/>
    <w:multiLevelType w:val="multilevel"/>
    <w:tmpl w:val="DEB4290E"/>
    <w:lvl w:ilvl="0">
      <w:start w:val="2"/>
      <w:numFmt w:val="decimal"/>
      <w:lvlText w:val="%1"/>
      <w:lvlJc w:val="left"/>
      <w:pPr>
        <w:ind w:left="78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796" w:hanging="577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8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</w:abstractNum>
  <w:abstractNum w:abstractNumId="6">
    <w:nsid w:val="3EA32DD0"/>
    <w:multiLevelType w:val="hybridMultilevel"/>
    <w:tmpl w:val="832EFA60"/>
    <w:lvl w:ilvl="0" w:tplc="FC98D94C">
      <w:start w:val="9"/>
      <w:numFmt w:val="decimal"/>
      <w:lvlText w:val="%1"/>
      <w:lvlJc w:val="left"/>
      <w:pPr>
        <w:ind w:left="70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 w:tplc="D73008B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0CBAB1EE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A7725162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A476CD2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FB80007E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57BC53F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1084EEC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DE01B5C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7">
    <w:nsid w:val="47F532D2"/>
    <w:multiLevelType w:val="multilevel"/>
    <w:tmpl w:val="73449CE6"/>
    <w:lvl w:ilvl="0">
      <w:start w:val="1"/>
      <w:numFmt w:val="decimal"/>
      <w:lvlText w:val="%1"/>
      <w:lvlJc w:val="left"/>
      <w:pPr>
        <w:ind w:left="539" w:hanging="40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940" w:hanging="60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340" w:hanging="801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40" w:hanging="8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40" w:hanging="801"/>
      </w:pPr>
      <w:rPr>
        <w:rFonts w:hint="default"/>
      </w:rPr>
    </w:lvl>
  </w:abstractNum>
  <w:abstractNum w:abstractNumId="8">
    <w:nsid w:val="4E8473E5"/>
    <w:multiLevelType w:val="hybridMultilevel"/>
    <w:tmpl w:val="E3DE7328"/>
    <w:lvl w:ilvl="0" w:tplc="3B323A0A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69ED2AC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ABA67198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6CC88DA8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04601652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A030E1BE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D0284410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AE1A8DB8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6480E13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9">
    <w:nsid w:val="56442C8A"/>
    <w:multiLevelType w:val="multilevel"/>
    <w:tmpl w:val="C72A225C"/>
    <w:lvl w:ilvl="0">
      <w:start w:val="6"/>
      <w:numFmt w:val="decimal"/>
      <w:lvlText w:val="%1"/>
      <w:lvlJc w:val="left"/>
      <w:pPr>
        <w:ind w:left="859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9" w:hanging="720"/>
        <w:jc w:val="righ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0">
    <w:nsid w:val="5D8C0481"/>
    <w:multiLevelType w:val="hybridMultilevel"/>
    <w:tmpl w:val="135E5E2E"/>
    <w:lvl w:ilvl="0" w:tplc="7A38542C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AB869E68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2" w:tplc="A3C448B2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3" w:tplc="5602208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29146F98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5" w:tplc="859880AE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6" w:tplc="22E88A96">
      <w:start w:val="1"/>
      <w:numFmt w:val="bullet"/>
      <w:lvlText w:val="•"/>
      <w:lvlJc w:val="left"/>
      <w:pPr>
        <w:ind w:left="4778" w:hanging="360"/>
      </w:pPr>
      <w:rPr>
        <w:rFonts w:hint="default"/>
      </w:rPr>
    </w:lvl>
    <w:lvl w:ilvl="7" w:tplc="06B465F0">
      <w:start w:val="1"/>
      <w:numFmt w:val="bullet"/>
      <w:lvlText w:val="•"/>
      <w:lvlJc w:val="left"/>
      <w:pPr>
        <w:ind w:left="5497" w:hanging="360"/>
      </w:pPr>
      <w:rPr>
        <w:rFonts w:hint="default"/>
      </w:rPr>
    </w:lvl>
    <w:lvl w:ilvl="8" w:tplc="1A70B0C0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</w:abstractNum>
  <w:abstractNum w:abstractNumId="11">
    <w:nsid w:val="5DD17549"/>
    <w:multiLevelType w:val="hybridMultilevel"/>
    <w:tmpl w:val="7DC2094A"/>
    <w:lvl w:ilvl="0" w:tplc="9F26FCC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850E71A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8F2C1C40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3B0A4AC4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D468260E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390CF19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B30AFB4E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70EEE1BC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81B0B13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12">
    <w:nsid w:val="632C65EF"/>
    <w:multiLevelType w:val="multilevel"/>
    <w:tmpl w:val="652CC972"/>
    <w:lvl w:ilvl="0">
      <w:start w:val="8"/>
      <w:numFmt w:val="decimal"/>
      <w:lvlText w:val="%1"/>
      <w:lvlJc w:val="left"/>
      <w:pPr>
        <w:ind w:left="716" w:hanging="57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6" w:hanging="577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281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720"/>
      </w:pPr>
      <w:rPr>
        <w:rFonts w:hint="default"/>
      </w:rPr>
    </w:lvl>
  </w:abstractNum>
  <w:abstractNum w:abstractNumId="13">
    <w:nsid w:val="641832B3"/>
    <w:multiLevelType w:val="hybridMultilevel"/>
    <w:tmpl w:val="7DEAF712"/>
    <w:lvl w:ilvl="0" w:tplc="1B54AB5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F88D34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336D64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8CA9A1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7F8EF2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526375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2224A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686E3F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FEECB7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>
    <w:nsid w:val="6A5632D1"/>
    <w:multiLevelType w:val="hybridMultilevel"/>
    <w:tmpl w:val="7162150A"/>
    <w:lvl w:ilvl="0" w:tplc="6BD2B4D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69200A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607DD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E3600F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0166F7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C362E3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6FFC920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616566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2CE1BB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>
    <w:nsid w:val="6E23747A"/>
    <w:multiLevelType w:val="hybridMultilevel"/>
    <w:tmpl w:val="8DCAEC2A"/>
    <w:lvl w:ilvl="0" w:tplc="9B50C1E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A3265EB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B44EE7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8B017D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DAFE7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07EE45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0B6CA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0629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C8441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grammar="clean"/>
  <w:trackRevisions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95"/>
    <w:rsid w:val="00027FC9"/>
    <w:rsid w:val="00032CBE"/>
    <w:rsid w:val="000355B2"/>
    <w:rsid w:val="0004400B"/>
    <w:rsid w:val="00054F3D"/>
    <w:rsid w:val="000917F8"/>
    <w:rsid w:val="00093307"/>
    <w:rsid w:val="000A38AD"/>
    <w:rsid w:val="000F7513"/>
    <w:rsid w:val="00147DF3"/>
    <w:rsid w:val="001D1C02"/>
    <w:rsid w:val="001F072A"/>
    <w:rsid w:val="002462BB"/>
    <w:rsid w:val="002830BD"/>
    <w:rsid w:val="00285B76"/>
    <w:rsid w:val="00373DA5"/>
    <w:rsid w:val="00391CF8"/>
    <w:rsid w:val="003B79AC"/>
    <w:rsid w:val="003C3F4E"/>
    <w:rsid w:val="003D5B90"/>
    <w:rsid w:val="00481646"/>
    <w:rsid w:val="004C491A"/>
    <w:rsid w:val="004D23C6"/>
    <w:rsid w:val="004D3021"/>
    <w:rsid w:val="00512798"/>
    <w:rsid w:val="005156E6"/>
    <w:rsid w:val="00516D90"/>
    <w:rsid w:val="005D6A28"/>
    <w:rsid w:val="005F0674"/>
    <w:rsid w:val="0061249E"/>
    <w:rsid w:val="00640261"/>
    <w:rsid w:val="006415A6"/>
    <w:rsid w:val="006437C6"/>
    <w:rsid w:val="00670E9F"/>
    <w:rsid w:val="00687195"/>
    <w:rsid w:val="006F464F"/>
    <w:rsid w:val="007123B2"/>
    <w:rsid w:val="007206D5"/>
    <w:rsid w:val="00754F35"/>
    <w:rsid w:val="007A0988"/>
    <w:rsid w:val="007B3407"/>
    <w:rsid w:val="007B7C4D"/>
    <w:rsid w:val="007C3E72"/>
    <w:rsid w:val="008917B7"/>
    <w:rsid w:val="008C42C7"/>
    <w:rsid w:val="00903128"/>
    <w:rsid w:val="00911DB0"/>
    <w:rsid w:val="00927C03"/>
    <w:rsid w:val="00970C73"/>
    <w:rsid w:val="009E7596"/>
    <w:rsid w:val="00A011CF"/>
    <w:rsid w:val="00A2477F"/>
    <w:rsid w:val="00A72D95"/>
    <w:rsid w:val="00AB1358"/>
    <w:rsid w:val="00AB3F11"/>
    <w:rsid w:val="00B075EC"/>
    <w:rsid w:val="00B53960"/>
    <w:rsid w:val="00B577F7"/>
    <w:rsid w:val="00B65F7A"/>
    <w:rsid w:val="00BB49F5"/>
    <w:rsid w:val="00BE3AAF"/>
    <w:rsid w:val="00BF13B3"/>
    <w:rsid w:val="00C1470C"/>
    <w:rsid w:val="00C14A07"/>
    <w:rsid w:val="00C17434"/>
    <w:rsid w:val="00C35B68"/>
    <w:rsid w:val="00C404F7"/>
    <w:rsid w:val="00C4458B"/>
    <w:rsid w:val="00C645CE"/>
    <w:rsid w:val="00C93E66"/>
    <w:rsid w:val="00C96D54"/>
    <w:rsid w:val="00CA253C"/>
    <w:rsid w:val="00CC3C13"/>
    <w:rsid w:val="00CE5F12"/>
    <w:rsid w:val="00D34AD6"/>
    <w:rsid w:val="00D60F82"/>
    <w:rsid w:val="00DA3CC2"/>
    <w:rsid w:val="00DB7C11"/>
    <w:rsid w:val="00DD3212"/>
    <w:rsid w:val="00DF5EEE"/>
    <w:rsid w:val="00E25F20"/>
    <w:rsid w:val="00E33FB2"/>
    <w:rsid w:val="00E57E81"/>
    <w:rsid w:val="00E709FA"/>
    <w:rsid w:val="00E80EA4"/>
    <w:rsid w:val="00E82013"/>
    <w:rsid w:val="00EC52F9"/>
    <w:rsid w:val="00EF7247"/>
    <w:rsid w:val="00F418A0"/>
    <w:rsid w:val="00F72406"/>
    <w:rsid w:val="00FA38E0"/>
    <w:rsid w:val="00FA3DD4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  <w:style w:type="paragraph" w:styleId="CommentText">
    <w:name w:val="annotation text"/>
    <w:basedOn w:val="Normal"/>
    <w:link w:val="CommentTextChar"/>
    <w:uiPriority w:val="99"/>
    <w:semiHidden/>
    <w:unhideWhenUsed/>
    <w:rsid w:val="002462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2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62B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B49F5"/>
    <w:pPr>
      <w:widowControl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  <w:style w:type="paragraph" w:styleId="CommentText">
    <w:name w:val="annotation text"/>
    <w:basedOn w:val="Normal"/>
    <w:link w:val="CommentTextChar"/>
    <w:uiPriority w:val="99"/>
    <w:semiHidden/>
    <w:unhideWhenUsed/>
    <w:rsid w:val="002462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2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62B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B49F5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9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5.xm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79844-13D1-4F00-BFAF-7ABE273E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118</Pages>
  <Words>27079</Words>
  <Characters>154353</Characters>
  <Application>Microsoft Office Word</Application>
  <DocSecurity>0</DocSecurity>
  <Lines>1286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Management Guide</vt:lpstr>
    </vt:vector>
  </TitlesOfParts>
  <Company>Veteran Affairs</Company>
  <LinksUpToDate>false</LinksUpToDate>
  <CharactersWithSpaces>181070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Management Guide</dc:title>
  <dc:subject>NUMI System Management Guide</dc:subject>
  <dc:creator>Section 508 VA Programs</dc:creator>
  <cp:lastModifiedBy>Department of Veterans Affairs</cp:lastModifiedBy>
  <cp:revision>19</cp:revision>
  <dcterms:created xsi:type="dcterms:W3CDTF">2016-09-14T15:00:00Z</dcterms:created>
  <dcterms:modified xsi:type="dcterms:W3CDTF">2016-10-03T20:24:00Z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2013-08-20T00:00:00Z</vt:filetime>
  </property>
  <property fmtid="{D5CDD505-2E9C-101B-9397-08002B2CF9AE}" pid="3" name="LastSaved">
    <vt:filetime>2015-04-06T00:00:00Z</vt:filetime>
  </property>
</Properties>
</file>